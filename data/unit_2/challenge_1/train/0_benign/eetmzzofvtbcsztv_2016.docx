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CF2E9"/>
  <w:body>
    <w:p w14:paraId="11EFCA41" w14:textId="01268CF6" w:rsidR="005571C8" w:rsidRPr="005571C8" w:rsidRDefault="005571C8" w:rsidP="005571C8">
      <w:pPr>
        <w:pStyle w:val="Heading1"/>
      </w:pPr>
      <w:bookmarkStart w:id="0" w:name="_GoBack"/>
      <w:bookmarkEnd w:id="0"/>
      <w:r>
        <w:rPr>
          <w:sz w:val="36"/>
          <w:szCs w:val="36"/>
        </w:rPr>
        <w:softHyphen/>
      </w:r>
      <w:r w:rsidR="00AF329F">
        <w:rPr>
          <w:noProof/>
          <w:lang w:val="en-US"/>
        </w:rPr>
        <w:softHyphen/>
      </w:r>
      <w:r w:rsidRPr="00335BB4">
        <w:t>Prayers by Rev. Jon Humphries</w:t>
      </w:r>
    </w:p>
    <w:p w14:paraId="7079C426" w14:textId="372EC959" w:rsidR="005D0B21" w:rsidRPr="00335BB4" w:rsidRDefault="005D0B21" w:rsidP="005571C8">
      <w:pPr>
        <w:pStyle w:val="Title"/>
      </w:pPr>
      <w:r w:rsidRPr="00335BB4">
        <w:t>A Flourishing Society: Your Faith, Your Voice, Your Vote</w:t>
      </w:r>
    </w:p>
    <w:p w14:paraId="64815541" w14:textId="39F0392E" w:rsidR="005D0B21" w:rsidRPr="00114337" w:rsidRDefault="005D0B21" w:rsidP="005571C8">
      <w:pPr>
        <w:pStyle w:val="Title"/>
        <w:rPr>
          <w:b/>
          <w:bCs/>
        </w:rPr>
      </w:pPr>
      <w:r w:rsidRPr="00335BB4">
        <w:t>Federal Election 2016</w:t>
      </w:r>
    </w:p>
    <w:p w14:paraId="50B07B86" w14:textId="77777777" w:rsidR="005D0B21" w:rsidRPr="00335BB4" w:rsidRDefault="005D0B21" w:rsidP="00335BB4">
      <w:pPr>
        <w:pStyle w:val="Heading2"/>
      </w:pPr>
      <w:r w:rsidRPr="00335BB4">
        <w:t>A Place of Flourishing</w:t>
      </w:r>
    </w:p>
    <w:p w14:paraId="1D7FA683" w14:textId="77777777" w:rsidR="005D0B21" w:rsidRPr="00114337" w:rsidRDefault="005D0B21" w:rsidP="003E3659">
      <w:pPr>
        <w:spacing w:line="276" w:lineRule="auto"/>
      </w:pPr>
    </w:p>
    <w:p w14:paraId="036C2C07" w14:textId="68447C76" w:rsidR="00391096" w:rsidRPr="00114337" w:rsidRDefault="00391096" w:rsidP="003E3659">
      <w:pPr>
        <w:spacing w:line="276" w:lineRule="auto"/>
      </w:pPr>
      <w:r w:rsidRPr="00114337">
        <w:t>Christ,</w:t>
      </w:r>
    </w:p>
    <w:p w14:paraId="5B35EF22" w14:textId="2667BBE5" w:rsidR="00391096" w:rsidRPr="00114337" w:rsidRDefault="00391096" w:rsidP="003E3659">
      <w:pPr>
        <w:spacing w:line="276" w:lineRule="auto"/>
      </w:pPr>
      <w:r w:rsidRPr="00114337">
        <w:t>Bringer of the wellbeing and abundance of God,</w:t>
      </w:r>
    </w:p>
    <w:p w14:paraId="5AAF9634" w14:textId="74A011C9" w:rsidR="00391096" w:rsidRPr="00114337" w:rsidRDefault="00391096" w:rsidP="003E3659">
      <w:pPr>
        <w:spacing w:line="276" w:lineRule="auto"/>
      </w:pPr>
      <w:r w:rsidRPr="00114337">
        <w:t xml:space="preserve">May we help our nation to be a place of </w:t>
      </w:r>
      <w:proofErr w:type="gramStart"/>
      <w:r w:rsidRPr="00114337">
        <w:t>flourishing.</w:t>
      </w:r>
      <w:proofErr w:type="gramEnd"/>
    </w:p>
    <w:p w14:paraId="016ADC6C" w14:textId="77777777" w:rsidR="00391096" w:rsidRPr="00114337" w:rsidRDefault="00391096" w:rsidP="003E3659">
      <w:pPr>
        <w:spacing w:line="276" w:lineRule="auto"/>
      </w:pPr>
      <w:r w:rsidRPr="00114337">
        <w:t>A place where people thrive</w:t>
      </w:r>
    </w:p>
    <w:p w14:paraId="4427B440" w14:textId="45446719" w:rsidR="00391096" w:rsidRPr="00114337" w:rsidRDefault="00391096" w:rsidP="003E3659">
      <w:r w:rsidRPr="00114337">
        <w:t>A place of freedom,</w:t>
      </w:r>
    </w:p>
    <w:p w14:paraId="63C61F47" w14:textId="4C77652F" w:rsidR="00391096" w:rsidRPr="00114337" w:rsidRDefault="00391096" w:rsidP="003E3659">
      <w:pPr>
        <w:spacing w:line="276" w:lineRule="auto"/>
      </w:pPr>
      <w:r w:rsidRPr="00114337">
        <w:t>A place of shelter from the storms of life</w:t>
      </w:r>
    </w:p>
    <w:p w14:paraId="303EC3E4" w14:textId="1B718774" w:rsidR="00391096" w:rsidRPr="00114337" w:rsidRDefault="00391096" w:rsidP="003E3659">
      <w:pPr>
        <w:spacing w:line="276" w:lineRule="auto"/>
      </w:pPr>
      <w:r w:rsidRPr="00114337">
        <w:t>A place of respect for creation</w:t>
      </w:r>
    </w:p>
    <w:p w14:paraId="25DB114B" w14:textId="027D785A" w:rsidR="00391096" w:rsidRPr="00114337" w:rsidRDefault="00391096" w:rsidP="003E3659">
      <w:pPr>
        <w:spacing w:line="276" w:lineRule="auto"/>
      </w:pPr>
      <w:r w:rsidRPr="00114337">
        <w:t>A place of economic justice</w:t>
      </w:r>
    </w:p>
    <w:p w14:paraId="259A81C6" w14:textId="06312EB5" w:rsidR="00391096" w:rsidRPr="00114337" w:rsidRDefault="00391096" w:rsidP="003E3659">
      <w:pPr>
        <w:spacing w:line="276" w:lineRule="auto"/>
      </w:pPr>
      <w:r w:rsidRPr="00114337">
        <w:t>A place where all are homed</w:t>
      </w:r>
    </w:p>
    <w:p w14:paraId="1F9C349A" w14:textId="27D9820A" w:rsidR="00391096" w:rsidRPr="00114337" w:rsidRDefault="00391096" w:rsidP="003E3659">
      <w:pPr>
        <w:spacing w:line="276" w:lineRule="auto"/>
      </w:pPr>
      <w:r w:rsidRPr="00114337">
        <w:t>A place of unity in diversity</w:t>
      </w:r>
    </w:p>
    <w:p w14:paraId="3B2CEC2D" w14:textId="1D483D9C" w:rsidR="00391096" w:rsidRPr="00114337" w:rsidRDefault="00391096" w:rsidP="003E3659">
      <w:pPr>
        <w:spacing w:line="276" w:lineRule="auto"/>
      </w:pPr>
      <w:r w:rsidRPr="00114337">
        <w:t>A place of community focused democracy</w:t>
      </w:r>
    </w:p>
    <w:p w14:paraId="5FA08290" w14:textId="77705054" w:rsidR="00391096" w:rsidRPr="00114337" w:rsidRDefault="00391096" w:rsidP="003E3659">
      <w:pPr>
        <w:spacing w:line="276" w:lineRule="auto"/>
      </w:pPr>
      <w:r w:rsidRPr="00114337">
        <w:t>A place where all people lead a decent life</w:t>
      </w:r>
    </w:p>
    <w:p w14:paraId="2A04C282" w14:textId="2AC68B5F" w:rsidR="00391096" w:rsidRPr="00114337" w:rsidRDefault="00391096" w:rsidP="003E3659">
      <w:pPr>
        <w:spacing w:line="276" w:lineRule="auto"/>
      </w:pPr>
      <w:r w:rsidRPr="00114337">
        <w:t>May your commonwealth,</w:t>
      </w:r>
    </w:p>
    <w:p w14:paraId="7F7FA692" w14:textId="1DDD81DF" w:rsidR="00391096" w:rsidRPr="00114337" w:rsidRDefault="00391096" w:rsidP="003E3659">
      <w:pPr>
        <w:spacing w:line="276" w:lineRule="auto"/>
      </w:pPr>
      <w:r w:rsidRPr="00114337">
        <w:t>The place of flourishing,</w:t>
      </w:r>
    </w:p>
    <w:p w14:paraId="67F9C315" w14:textId="37EBB326" w:rsidR="005D0B21" w:rsidRPr="00114337" w:rsidRDefault="00391096" w:rsidP="003E3659">
      <w:pPr>
        <w:spacing w:line="276" w:lineRule="auto"/>
      </w:pPr>
      <w:r w:rsidRPr="00114337">
        <w:t>Be worked out here as it is in heaven.</w:t>
      </w:r>
    </w:p>
    <w:p w14:paraId="73BDEDFE" w14:textId="7E770140" w:rsidR="005D0B21" w:rsidRPr="00114337" w:rsidRDefault="005D0B21" w:rsidP="003E3659">
      <w:pPr>
        <w:spacing w:line="276" w:lineRule="auto"/>
      </w:pPr>
      <w:r w:rsidRPr="00114337">
        <w:t>Amen</w:t>
      </w:r>
      <w:r w:rsidR="000F2DD7" w:rsidRPr="00114337">
        <w:t>.</w:t>
      </w:r>
    </w:p>
    <w:p w14:paraId="586022A8" w14:textId="557F62FF" w:rsidR="005D0B21" w:rsidRPr="00114337" w:rsidRDefault="005D0B21" w:rsidP="00391096"/>
    <w:p w14:paraId="7B1E6AC2" w14:textId="3478702D" w:rsidR="005D0B21" w:rsidRPr="00114337" w:rsidRDefault="00C22FE2" w:rsidP="00D77AC2">
      <w:pPr>
        <w:jc w:val="center"/>
      </w:pPr>
      <w:r>
        <w:rPr>
          <w:noProof/>
          <w:lang w:eastAsia="en-AU"/>
        </w:rPr>
        <w:drawing>
          <wp:inline distT="0" distB="0" distL="0" distR="0" wp14:anchorId="0B743562" wp14:editId="6B9581A4">
            <wp:extent cx="5270500" cy="1250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58F28B9D" w14:textId="64B1E066" w:rsidR="005D0B21" w:rsidRPr="00114337" w:rsidRDefault="005D0B21" w:rsidP="005D0B21">
      <w:r w:rsidRPr="00114337">
        <w:t> </w:t>
      </w:r>
    </w:p>
    <w:p w14:paraId="579798ED" w14:textId="294B6CF7" w:rsidR="005F54B7" w:rsidRDefault="005F54B7" w:rsidP="00335BB4">
      <w:pPr>
        <w:pStyle w:val="Heading2"/>
      </w:pPr>
    </w:p>
    <w:p w14:paraId="634EE848" w14:textId="77777777" w:rsidR="005F54B7" w:rsidRDefault="005F54B7" w:rsidP="00335BB4">
      <w:pPr>
        <w:pStyle w:val="Heading2"/>
      </w:pPr>
    </w:p>
    <w:p w14:paraId="653202C6" w14:textId="77777777" w:rsidR="005F54B7" w:rsidRDefault="005F54B7" w:rsidP="005F54B7"/>
    <w:p w14:paraId="4AA13FFE" w14:textId="77777777" w:rsidR="005F54B7" w:rsidRDefault="005F54B7" w:rsidP="005F54B7"/>
    <w:p w14:paraId="6BE2D8AE" w14:textId="77777777" w:rsidR="005D0B21" w:rsidRPr="00114337" w:rsidRDefault="005D0B21" w:rsidP="00335BB4">
      <w:pPr>
        <w:pStyle w:val="Heading2"/>
      </w:pPr>
      <w:r w:rsidRPr="00114337">
        <w:lastRenderedPageBreak/>
        <w:t>A Bigger Place of Flourishing</w:t>
      </w:r>
    </w:p>
    <w:p w14:paraId="789F7276" w14:textId="77777777" w:rsidR="005D0B21" w:rsidRPr="00335BB4" w:rsidRDefault="005D0B21" w:rsidP="00335BB4">
      <w:pPr>
        <w:pStyle w:val="Heading3"/>
      </w:pPr>
      <w:r w:rsidRPr="00335BB4">
        <w:t>(A big prayer for a big ideal)</w:t>
      </w:r>
    </w:p>
    <w:p w14:paraId="17F6FE66" w14:textId="77777777" w:rsidR="005D0B21" w:rsidRPr="00114337" w:rsidRDefault="005D0B21" w:rsidP="005D0B21"/>
    <w:p w14:paraId="20A6CB3A" w14:textId="23D4A3E0" w:rsidR="0046592E" w:rsidRPr="00114337" w:rsidRDefault="0046592E" w:rsidP="00335BB4">
      <w:r w:rsidRPr="00114337">
        <w:t>A better world, Christ,</w:t>
      </w:r>
    </w:p>
    <w:p w14:paraId="5DACDFD6" w14:textId="2F9FA0B7" w:rsidR="0046592E" w:rsidRPr="00114337" w:rsidRDefault="0046592E" w:rsidP="00335BB4">
      <w:r w:rsidRPr="00114337">
        <w:t>It is what you call us to</w:t>
      </w:r>
    </w:p>
    <w:p w14:paraId="35A8C54D" w14:textId="682D7A2C" w:rsidR="0046592E" w:rsidRPr="00114337" w:rsidRDefault="0046592E" w:rsidP="00335BB4">
      <w:r w:rsidRPr="00114337">
        <w:t>It is what you ask from us</w:t>
      </w:r>
    </w:p>
    <w:p w14:paraId="43A2CFCB" w14:textId="43706627" w:rsidR="0046592E" w:rsidRDefault="0046592E" w:rsidP="0046592E">
      <w:r w:rsidRPr="00114337">
        <w:t>It is what you work for.</w:t>
      </w:r>
    </w:p>
    <w:p w14:paraId="3CDB371E" w14:textId="77777777" w:rsidR="005F54B7" w:rsidRPr="00114337" w:rsidRDefault="005F54B7" w:rsidP="0046592E"/>
    <w:p w14:paraId="22CCBAAB" w14:textId="00651AA0" w:rsidR="0046592E" w:rsidRPr="00114337" w:rsidRDefault="0046592E" w:rsidP="0046592E">
      <w:r w:rsidRPr="00114337">
        <w:t xml:space="preserve">May we help our nation to work for a better </w:t>
      </w:r>
      <w:proofErr w:type="gramStart"/>
      <w:r w:rsidRPr="00114337">
        <w:t>world,</w:t>
      </w:r>
      <w:proofErr w:type="gramEnd"/>
    </w:p>
    <w:p w14:paraId="6A5A433F" w14:textId="227EBBA9" w:rsidR="0046592E" w:rsidRPr="00114337" w:rsidRDefault="0046592E" w:rsidP="0046592E">
      <w:r w:rsidRPr="00114337">
        <w:t xml:space="preserve">May we help our nation to be a place of </w:t>
      </w:r>
      <w:proofErr w:type="gramStart"/>
      <w:r w:rsidRPr="00114337">
        <w:t>flourishing</w:t>
      </w:r>
      <w:proofErr w:type="gramEnd"/>
    </w:p>
    <w:p w14:paraId="1A3A5E30" w14:textId="5BC641B4" w:rsidR="006B1415" w:rsidRPr="00114337" w:rsidRDefault="006B1415" w:rsidP="006B1415">
      <w:proofErr w:type="gramStart"/>
      <w:r w:rsidRPr="00114337">
        <w:t>A place where people thrive, in all places.</w:t>
      </w:r>
      <w:proofErr w:type="gramEnd"/>
    </w:p>
    <w:p w14:paraId="3AA4B526" w14:textId="77777777" w:rsidR="006B1415" w:rsidRPr="00114337" w:rsidRDefault="006B1415" w:rsidP="006B1415"/>
    <w:p w14:paraId="3E02C9ED" w14:textId="77777777" w:rsidR="008432EC" w:rsidRPr="00114337" w:rsidRDefault="008432EC" w:rsidP="008432EC">
      <w:r w:rsidRPr="00114337">
        <w:t>A place that provides for everyone all that is necessary for life and dignity</w:t>
      </w:r>
    </w:p>
    <w:p w14:paraId="2665D23D" w14:textId="77777777" w:rsidR="008432EC" w:rsidRPr="00114337" w:rsidRDefault="008432EC" w:rsidP="008432EC">
      <w:r w:rsidRPr="00114337">
        <w:t>A place where your call to love one's neighbour is given real and workable expression</w:t>
      </w:r>
    </w:p>
    <w:p w14:paraId="3230E749" w14:textId="17373B8B" w:rsidR="0046592E" w:rsidRPr="00114337" w:rsidRDefault="0046592E" w:rsidP="0046592E">
      <w:r w:rsidRPr="00114337">
        <w:t>A place of justice where First Peoples flourish as the</w:t>
      </w:r>
      <w:r w:rsidR="006B1415" w:rsidRPr="00114337">
        <w:t>y once did</w:t>
      </w:r>
    </w:p>
    <w:p w14:paraId="660E4626" w14:textId="72F20741" w:rsidR="0046592E" w:rsidRPr="00114337" w:rsidRDefault="0046592E" w:rsidP="0046592E">
      <w:r w:rsidRPr="00114337">
        <w:t>A place of freedom from wrongful or harmful incarceration</w:t>
      </w:r>
    </w:p>
    <w:p w14:paraId="08614B33" w14:textId="223E3DFC" w:rsidR="0046592E" w:rsidRPr="00114337" w:rsidRDefault="0046592E" w:rsidP="0046592E">
      <w:r w:rsidRPr="00114337">
        <w:t xml:space="preserve">A place of shelter from the storms of </w:t>
      </w:r>
      <w:r w:rsidR="008432EC" w:rsidRPr="00114337">
        <w:t>conflict and violence</w:t>
      </w:r>
    </w:p>
    <w:p w14:paraId="561B3DD3" w14:textId="509B5057" w:rsidR="0046592E" w:rsidRPr="00114337" w:rsidRDefault="00101E53" w:rsidP="0046592E">
      <w:proofErr w:type="gramStart"/>
      <w:r w:rsidRPr="00114337">
        <w:t>a</w:t>
      </w:r>
      <w:proofErr w:type="gramEnd"/>
      <w:r w:rsidR="008432EC" w:rsidRPr="00114337">
        <w:t xml:space="preserve"> </w:t>
      </w:r>
      <w:r w:rsidR="0046592E" w:rsidRPr="00114337">
        <w:t>haven for those who seek asylum and refuge from dangerous homelands</w:t>
      </w:r>
    </w:p>
    <w:p w14:paraId="28735997" w14:textId="2D93BBA8" w:rsidR="0046592E" w:rsidRPr="00114337" w:rsidRDefault="008432EC" w:rsidP="008432EC">
      <w:proofErr w:type="gramStart"/>
      <w:r w:rsidRPr="00114337">
        <w:t>a</w:t>
      </w:r>
      <w:proofErr w:type="gramEnd"/>
      <w:r w:rsidR="0046592E" w:rsidRPr="00114337">
        <w:t xml:space="preserve"> place of care </w:t>
      </w:r>
      <w:r w:rsidRPr="00114337">
        <w:t xml:space="preserve">and </w:t>
      </w:r>
      <w:r w:rsidR="00101E53" w:rsidRPr="00114337">
        <w:t>welcome</w:t>
      </w:r>
      <w:r w:rsidR="0046592E" w:rsidRPr="00114337">
        <w:t xml:space="preserve"> for those who suffer oppression and persecution</w:t>
      </w:r>
    </w:p>
    <w:p w14:paraId="5313857A" w14:textId="0DBA4753" w:rsidR="0046592E" w:rsidRPr="00114337" w:rsidRDefault="0046592E" w:rsidP="0046592E">
      <w:r w:rsidRPr="00114337">
        <w:t xml:space="preserve">A place where the weak and vulnerable are supported </w:t>
      </w:r>
    </w:p>
    <w:p w14:paraId="08CC669F" w14:textId="2EF48119" w:rsidR="0046592E" w:rsidRPr="00114337" w:rsidRDefault="0046592E" w:rsidP="003E3659">
      <w:proofErr w:type="gramStart"/>
      <w:r w:rsidRPr="00114337">
        <w:t>and</w:t>
      </w:r>
      <w:proofErr w:type="gramEnd"/>
      <w:r w:rsidRPr="00114337">
        <w:t xml:space="preserve"> uplifted into safety and wellness</w:t>
      </w:r>
    </w:p>
    <w:p w14:paraId="75096582" w14:textId="039042C0" w:rsidR="0046592E" w:rsidRPr="00114337" w:rsidRDefault="0046592E" w:rsidP="0046592E">
      <w:r w:rsidRPr="00114337">
        <w:t>A place of respect for creation</w:t>
      </w:r>
      <w:r w:rsidR="007A2F58">
        <w:t xml:space="preserve"> </w:t>
      </w:r>
      <w:r w:rsidR="00101E53" w:rsidRPr="00114337">
        <w:t>where</w:t>
      </w:r>
      <w:r w:rsidRPr="00114337">
        <w:t xml:space="preserve"> the natural environment is not merely a resource </w:t>
      </w:r>
    </w:p>
    <w:p w14:paraId="359B757D" w14:textId="29AFD1E1" w:rsidR="0046592E" w:rsidRPr="00114337" w:rsidRDefault="0046592E" w:rsidP="003E3659">
      <w:proofErr w:type="gramStart"/>
      <w:r w:rsidRPr="00114337">
        <w:t>for</w:t>
      </w:r>
      <w:proofErr w:type="gramEnd"/>
      <w:r w:rsidRPr="00114337">
        <w:t xml:space="preserve"> the benefit of human beings, </w:t>
      </w:r>
    </w:p>
    <w:p w14:paraId="59EB5E80" w14:textId="6743BFDB" w:rsidR="0046592E" w:rsidRPr="00114337" w:rsidRDefault="00101E53" w:rsidP="003E3659">
      <w:proofErr w:type="gramStart"/>
      <w:r w:rsidRPr="00114337">
        <w:t>not</w:t>
      </w:r>
      <w:proofErr w:type="gramEnd"/>
      <w:r w:rsidR="0046592E" w:rsidRPr="00114337">
        <w:t xml:space="preserve"> costed and exploited</w:t>
      </w:r>
    </w:p>
    <w:p w14:paraId="0FB4BD00" w14:textId="0103B20C" w:rsidR="008432EC" w:rsidRPr="00114337" w:rsidRDefault="00101E53" w:rsidP="003E3659">
      <w:proofErr w:type="gramStart"/>
      <w:r w:rsidRPr="00114337">
        <w:t>but</w:t>
      </w:r>
      <w:proofErr w:type="gramEnd"/>
      <w:r w:rsidR="008432EC" w:rsidRPr="00114337">
        <w:t xml:space="preserve"> treasured and preserved</w:t>
      </w:r>
    </w:p>
    <w:p w14:paraId="4BB33737" w14:textId="4A0D36AF" w:rsidR="0046592E" w:rsidRPr="00114337" w:rsidRDefault="0046592E" w:rsidP="0046592E">
      <w:r w:rsidRPr="00114337">
        <w:t xml:space="preserve">A place of economic justice </w:t>
      </w:r>
    </w:p>
    <w:p w14:paraId="399DB491" w14:textId="4FD73874" w:rsidR="0046592E" w:rsidRPr="00114337" w:rsidRDefault="0046592E" w:rsidP="003E3659">
      <w:proofErr w:type="gramStart"/>
      <w:r w:rsidRPr="00114337">
        <w:t>that</w:t>
      </w:r>
      <w:proofErr w:type="gramEnd"/>
      <w:r w:rsidRPr="00114337">
        <w:t xml:space="preserve"> does not entrench and reward greed and acquisitiveness</w:t>
      </w:r>
    </w:p>
    <w:p w14:paraId="5011A109" w14:textId="4DBE5EE1" w:rsidR="0046592E" w:rsidRPr="00114337" w:rsidRDefault="0046592E" w:rsidP="0046592E">
      <w:r w:rsidRPr="00114337">
        <w:t xml:space="preserve">A place of 'common-wealth' to be shared </w:t>
      </w:r>
    </w:p>
    <w:p w14:paraId="102DA851" w14:textId="7366CC4D" w:rsidR="0046592E" w:rsidRPr="00114337" w:rsidRDefault="0046592E" w:rsidP="003E3659">
      <w:proofErr w:type="gramStart"/>
      <w:r w:rsidRPr="00114337">
        <w:t>not</w:t>
      </w:r>
      <w:proofErr w:type="gramEnd"/>
      <w:r w:rsidRPr="00114337">
        <w:t xml:space="preserve"> pockets of wealth to be hoarded</w:t>
      </w:r>
    </w:p>
    <w:p w14:paraId="75D45C4F" w14:textId="77777777" w:rsidR="0046592E" w:rsidRPr="00114337" w:rsidRDefault="0046592E" w:rsidP="0046592E">
      <w:r w:rsidRPr="00114337">
        <w:t xml:space="preserve">A place where all have a roof over their head </w:t>
      </w:r>
    </w:p>
    <w:p w14:paraId="012A68E2" w14:textId="49B88881" w:rsidR="0046592E" w:rsidRPr="00114337" w:rsidRDefault="0046592E" w:rsidP="003E3659">
      <w:proofErr w:type="gramStart"/>
      <w:r w:rsidRPr="00114337">
        <w:t>and</w:t>
      </w:r>
      <w:proofErr w:type="gramEnd"/>
      <w:r w:rsidRPr="00114337">
        <w:t xml:space="preserve"> do not struggle to afford the necessities of life</w:t>
      </w:r>
    </w:p>
    <w:p w14:paraId="009D0A4A" w14:textId="77777777" w:rsidR="0046592E" w:rsidRPr="00114337" w:rsidRDefault="0046592E" w:rsidP="0046592E">
      <w:r w:rsidRPr="00114337">
        <w:t xml:space="preserve">A place where people can establish a home </w:t>
      </w:r>
    </w:p>
    <w:p w14:paraId="32DE7483" w14:textId="4759914F" w:rsidR="0046592E" w:rsidRPr="00114337" w:rsidRDefault="0046592E" w:rsidP="003E3659">
      <w:proofErr w:type="gramStart"/>
      <w:r w:rsidRPr="00114337">
        <w:t>and</w:t>
      </w:r>
      <w:proofErr w:type="gramEnd"/>
      <w:r w:rsidRPr="00114337">
        <w:t xml:space="preserve"> build connections with loved ones and their community</w:t>
      </w:r>
    </w:p>
    <w:p w14:paraId="000EB56C" w14:textId="34DEC4FA" w:rsidR="0046592E" w:rsidRPr="00114337" w:rsidRDefault="0046592E" w:rsidP="0046592E">
      <w:r w:rsidRPr="00114337">
        <w:t>A place of diversity and respect</w:t>
      </w:r>
    </w:p>
    <w:p w14:paraId="0C210ED8" w14:textId="1792D91A" w:rsidR="00E34454" w:rsidRPr="00114337" w:rsidRDefault="00101E53" w:rsidP="0046592E">
      <w:proofErr w:type="gramStart"/>
      <w:r w:rsidRPr="00114337">
        <w:lastRenderedPageBreak/>
        <w:t>where</w:t>
      </w:r>
      <w:proofErr w:type="gramEnd"/>
      <w:r w:rsidR="0046592E" w:rsidRPr="00114337">
        <w:t xml:space="preserve"> difference is embraced and celebrated, </w:t>
      </w:r>
    </w:p>
    <w:p w14:paraId="0160021C" w14:textId="53FB524F" w:rsidR="00101E53" w:rsidRPr="00114337" w:rsidRDefault="0046592E" w:rsidP="0046592E">
      <w:r w:rsidRPr="00114337">
        <w:t>A place of community</w:t>
      </w:r>
      <w:r w:rsidR="008432EC" w:rsidRPr="00114337">
        <w:t>-</w:t>
      </w:r>
      <w:r w:rsidRPr="00114337">
        <w:t xml:space="preserve">focused democracy </w:t>
      </w:r>
    </w:p>
    <w:p w14:paraId="2DE07CA8" w14:textId="602EF631" w:rsidR="005F54B7" w:rsidRPr="00114337" w:rsidRDefault="0046592E" w:rsidP="003E3659">
      <w:proofErr w:type="gramStart"/>
      <w:r w:rsidRPr="00114337">
        <w:t>which</w:t>
      </w:r>
      <w:proofErr w:type="gramEnd"/>
      <w:r w:rsidRPr="00114337">
        <w:t xml:space="preserve"> works to aid, not exploit</w:t>
      </w:r>
    </w:p>
    <w:p w14:paraId="1CAB3CB8" w14:textId="77777777" w:rsidR="008432EC" w:rsidRPr="00114337" w:rsidRDefault="008432EC" w:rsidP="008432EC">
      <w:r w:rsidRPr="00114337">
        <w:t xml:space="preserve">A place where every person can access clean water, sufficient food, </w:t>
      </w:r>
    </w:p>
    <w:p w14:paraId="704522CD" w14:textId="779F6F57" w:rsidR="008432EC" w:rsidRPr="00114337" w:rsidRDefault="008432EC" w:rsidP="008432EC">
      <w:proofErr w:type="gramStart"/>
      <w:r w:rsidRPr="00114337">
        <w:t>education</w:t>
      </w:r>
      <w:proofErr w:type="gramEnd"/>
      <w:r w:rsidRPr="00114337">
        <w:t>, good health and resilient and harmonious communities</w:t>
      </w:r>
    </w:p>
    <w:p w14:paraId="7BCB27AB" w14:textId="26915E2B" w:rsidR="00E34454" w:rsidRPr="00114337" w:rsidRDefault="0046592E" w:rsidP="0046592E">
      <w:r w:rsidRPr="00114337">
        <w:t xml:space="preserve">A place where policies of governments work for the common good for all </w:t>
      </w:r>
    </w:p>
    <w:p w14:paraId="43C960B7" w14:textId="4313D429" w:rsidR="0046592E" w:rsidRPr="00114337" w:rsidRDefault="0046592E" w:rsidP="0046592E">
      <w:proofErr w:type="gramStart"/>
      <w:r w:rsidRPr="00114337">
        <w:t>not</w:t>
      </w:r>
      <w:proofErr w:type="gramEnd"/>
      <w:r w:rsidRPr="00114337">
        <w:t xml:space="preserve"> simply the good for some</w:t>
      </w:r>
    </w:p>
    <w:p w14:paraId="6E521D12" w14:textId="77777777" w:rsidR="00E34454" w:rsidRPr="00114337" w:rsidRDefault="0046592E" w:rsidP="0046592E">
      <w:r w:rsidRPr="00114337">
        <w:t xml:space="preserve">A place where human rights are respected </w:t>
      </w:r>
    </w:p>
    <w:p w14:paraId="7765D19B" w14:textId="6ABEFAF0" w:rsidR="0046592E" w:rsidRPr="00114337" w:rsidRDefault="0046592E" w:rsidP="0046592E">
      <w:proofErr w:type="gramStart"/>
      <w:r w:rsidRPr="00114337">
        <w:t>and</w:t>
      </w:r>
      <w:proofErr w:type="gramEnd"/>
      <w:r w:rsidRPr="00114337">
        <w:t xml:space="preserve"> where hope for peace and justice is worked out in the practice of government</w:t>
      </w:r>
    </w:p>
    <w:p w14:paraId="7F87DC29" w14:textId="77777777" w:rsidR="00E34454" w:rsidRPr="00114337" w:rsidRDefault="0046592E" w:rsidP="0046592E">
      <w:r w:rsidRPr="00114337">
        <w:t xml:space="preserve">A place where resources are not just focused on our large population centres, </w:t>
      </w:r>
    </w:p>
    <w:p w14:paraId="5B120398" w14:textId="3BADC56B" w:rsidR="0046592E" w:rsidRPr="00114337" w:rsidRDefault="0046592E" w:rsidP="0046592E">
      <w:proofErr w:type="gramStart"/>
      <w:r w:rsidRPr="00114337">
        <w:t>but</w:t>
      </w:r>
      <w:proofErr w:type="gramEnd"/>
      <w:r w:rsidRPr="00114337">
        <w:t xml:space="preserve"> fairly and effectively shared amongst all people</w:t>
      </w:r>
    </w:p>
    <w:p w14:paraId="43B4AE96" w14:textId="77777777" w:rsidR="00E34454" w:rsidRPr="00114337" w:rsidRDefault="0046592E" w:rsidP="0046592E">
      <w:r w:rsidRPr="00114337">
        <w:t xml:space="preserve">A place where people find meaningful employment </w:t>
      </w:r>
    </w:p>
    <w:p w14:paraId="42237DF8" w14:textId="147B79DB" w:rsidR="0046592E" w:rsidRPr="00114337" w:rsidRDefault="0046592E" w:rsidP="0046592E">
      <w:proofErr w:type="gramStart"/>
      <w:r w:rsidRPr="00114337">
        <w:t>or</w:t>
      </w:r>
      <w:proofErr w:type="gramEnd"/>
      <w:r w:rsidRPr="00114337">
        <w:t xml:space="preserve"> dignity in unemployment if work is not available.</w:t>
      </w:r>
    </w:p>
    <w:p w14:paraId="6D747087" w14:textId="77777777" w:rsidR="006B1415" w:rsidRPr="00114337" w:rsidRDefault="006B1415" w:rsidP="0046592E"/>
    <w:p w14:paraId="4B952E46" w14:textId="193497A7" w:rsidR="0046592E" w:rsidRPr="00114337" w:rsidRDefault="0046592E" w:rsidP="0046592E">
      <w:r w:rsidRPr="00114337">
        <w:t>You call us to work for a better world, a place of flourishing.</w:t>
      </w:r>
    </w:p>
    <w:p w14:paraId="371CDB88" w14:textId="11AA8EC7" w:rsidR="0046592E" w:rsidRPr="00114337" w:rsidRDefault="0046592E" w:rsidP="0046592E">
      <w:r w:rsidRPr="00114337">
        <w:t xml:space="preserve">May we work for flourishing in this </w:t>
      </w:r>
      <w:proofErr w:type="gramStart"/>
      <w:r w:rsidRPr="00114337">
        <w:t>place</w:t>
      </w:r>
      <w:proofErr w:type="gramEnd"/>
    </w:p>
    <w:p w14:paraId="5C4A6FAE" w14:textId="4507538D" w:rsidR="0046592E" w:rsidRPr="003E3659" w:rsidRDefault="008432EC" w:rsidP="0046592E">
      <w:pPr>
        <w:rPr>
          <w:rStyle w:val="Emphasis"/>
        </w:rPr>
      </w:pPr>
      <w:r w:rsidRPr="00114337">
        <w:tab/>
      </w:r>
      <w:r w:rsidR="0046592E" w:rsidRPr="003E3659">
        <w:rPr>
          <w:rStyle w:val="Emphasis"/>
        </w:rPr>
        <w:t>In our voting</w:t>
      </w:r>
    </w:p>
    <w:p w14:paraId="7C127564" w14:textId="718F3E84" w:rsidR="0046592E" w:rsidRPr="003E3659" w:rsidRDefault="008432EC" w:rsidP="0046592E">
      <w:pPr>
        <w:rPr>
          <w:rStyle w:val="Emphasis"/>
        </w:rPr>
      </w:pPr>
      <w:r w:rsidRPr="003E3659">
        <w:rPr>
          <w:rStyle w:val="Emphasis"/>
        </w:rPr>
        <w:tab/>
      </w:r>
      <w:r w:rsidR="0046592E" w:rsidRPr="003E3659">
        <w:rPr>
          <w:rStyle w:val="Emphasis"/>
        </w:rPr>
        <w:t>In our politics and processes</w:t>
      </w:r>
    </w:p>
    <w:p w14:paraId="6EDAFB73" w14:textId="1F5E3116" w:rsidR="0046592E" w:rsidRPr="003E3659" w:rsidRDefault="008432EC" w:rsidP="0046592E">
      <w:pPr>
        <w:rPr>
          <w:rStyle w:val="Emphasis"/>
        </w:rPr>
      </w:pPr>
      <w:r w:rsidRPr="003E3659">
        <w:rPr>
          <w:rStyle w:val="Emphasis"/>
        </w:rPr>
        <w:tab/>
      </w:r>
      <w:r w:rsidR="0046592E" w:rsidRPr="003E3659">
        <w:rPr>
          <w:rStyle w:val="Emphasis"/>
        </w:rPr>
        <w:t>In our communities and governments</w:t>
      </w:r>
    </w:p>
    <w:p w14:paraId="67656805" w14:textId="7B8DD874" w:rsidR="0046592E" w:rsidRPr="003E3659" w:rsidRDefault="008432EC" w:rsidP="0046592E">
      <w:pPr>
        <w:rPr>
          <w:rStyle w:val="Emphasis"/>
        </w:rPr>
      </w:pPr>
      <w:r w:rsidRPr="003E3659">
        <w:rPr>
          <w:rStyle w:val="Emphasis"/>
        </w:rPr>
        <w:tab/>
      </w:r>
      <w:r w:rsidR="0046592E" w:rsidRPr="003E3659">
        <w:rPr>
          <w:rStyle w:val="Emphasis"/>
        </w:rPr>
        <w:t>In our family and workplaces</w:t>
      </w:r>
    </w:p>
    <w:p w14:paraId="1D8E5E04" w14:textId="3D871D07" w:rsidR="0046592E" w:rsidRPr="003E3659" w:rsidRDefault="008432EC" w:rsidP="0046592E">
      <w:pPr>
        <w:rPr>
          <w:rStyle w:val="Emphasis"/>
        </w:rPr>
      </w:pPr>
      <w:r w:rsidRPr="003E3659">
        <w:rPr>
          <w:rStyle w:val="Emphasis"/>
        </w:rPr>
        <w:tab/>
      </w:r>
      <w:proofErr w:type="gramStart"/>
      <w:r w:rsidR="0046592E" w:rsidRPr="003E3659">
        <w:rPr>
          <w:rStyle w:val="Emphasis"/>
        </w:rPr>
        <w:t>And in all aspects of our living.</w:t>
      </w:r>
      <w:proofErr w:type="gramEnd"/>
    </w:p>
    <w:p w14:paraId="5EC7D499" w14:textId="7FCCAFB1" w:rsidR="0046592E" w:rsidRPr="00114337" w:rsidRDefault="0046592E" w:rsidP="0046592E">
      <w:r w:rsidRPr="00114337">
        <w:t>This we pray, following the way that Jesus showed us how to.</w:t>
      </w:r>
    </w:p>
    <w:p w14:paraId="78FA6E22" w14:textId="3333EBF1" w:rsidR="005D0B21" w:rsidRPr="00114337" w:rsidRDefault="0046592E" w:rsidP="0046592E">
      <w:r w:rsidRPr="00114337">
        <w:t>Amen.</w:t>
      </w:r>
    </w:p>
    <w:p w14:paraId="484457A7" w14:textId="77777777" w:rsidR="00C22FE2" w:rsidRPr="00114337" w:rsidRDefault="005D0B21" w:rsidP="00C22FE2">
      <w:r w:rsidRPr="00114337">
        <w:t> </w:t>
      </w:r>
    </w:p>
    <w:p w14:paraId="00E389F9" w14:textId="77777777" w:rsidR="00C22FE2" w:rsidRPr="00114337" w:rsidRDefault="00C22FE2" w:rsidP="00C22FE2">
      <w:pPr>
        <w:jc w:val="center"/>
      </w:pPr>
      <w:r>
        <w:rPr>
          <w:noProof/>
          <w:lang w:eastAsia="en-AU"/>
        </w:rPr>
        <w:drawing>
          <wp:inline distT="0" distB="0" distL="0" distR="0" wp14:anchorId="4DB354D8" wp14:editId="73CAB7C6">
            <wp:extent cx="5270500" cy="1250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28741EBE" w14:textId="177E662C" w:rsidR="0094555D" w:rsidRDefault="00C22FE2" w:rsidP="0094555D">
      <w:r w:rsidRPr="00114337">
        <w:t> </w:t>
      </w:r>
    </w:p>
    <w:p w14:paraId="281957BE" w14:textId="4D5AC8B6" w:rsidR="005D0B21" w:rsidRPr="00114337" w:rsidRDefault="00493A07" w:rsidP="00335BB4">
      <w:pPr>
        <w:pStyle w:val="Heading2"/>
      </w:pPr>
      <w:r>
        <w:br w:type="page"/>
      </w:r>
      <w:r w:rsidR="005D0B21" w:rsidRPr="00114337">
        <w:lastRenderedPageBreak/>
        <w:t>In Your Household, God</w:t>
      </w:r>
    </w:p>
    <w:p w14:paraId="6F47CAB8" w14:textId="77777777" w:rsidR="005D0B21" w:rsidRPr="00114337" w:rsidRDefault="005D0B21" w:rsidP="005D0B21"/>
    <w:p w14:paraId="3038E59D" w14:textId="77777777" w:rsidR="005D0B21" w:rsidRPr="00114337" w:rsidRDefault="005D0B21" w:rsidP="005D0B21">
      <w:r w:rsidRPr="00114337">
        <w:t>God,</w:t>
      </w:r>
    </w:p>
    <w:p w14:paraId="59C69D77" w14:textId="101FBDD3" w:rsidR="007132C7" w:rsidRPr="00114337" w:rsidRDefault="007132C7" w:rsidP="007132C7">
      <w:r w:rsidRPr="00114337">
        <w:t>Keeper of the house of humanity</w:t>
      </w:r>
    </w:p>
    <w:p w14:paraId="4725C3E6" w14:textId="2CC20099" w:rsidR="007132C7" w:rsidRPr="00114337" w:rsidRDefault="007132C7" w:rsidP="007132C7">
      <w:proofErr w:type="gramStart"/>
      <w:r w:rsidRPr="00114337">
        <w:t>In your household people flourish.</w:t>
      </w:r>
      <w:proofErr w:type="gramEnd"/>
    </w:p>
    <w:p w14:paraId="3ABECA13" w14:textId="299DC939" w:rsidR="007132C7" w:rsidRPr="00114337" w:rsidRDefault="007132C7" w:rsidP="007132C7">
      <w:r w:rsidRPr="00114337">
        <w:t>In your household people are safe.</w:t>
      </w:r>
    </w:p>
    <w:p w14:paraId="719FB814" w14:textId="253D48CE" w:rsidR="007132C7" w:rsidRPr="00114337" w:rsidRDefault="007132C7" w:rsidP="007132C7">
      <w:r w:rsidRPr="00114337">
        <w:t>In your household people are secure.</w:t>
      </w:r>
    </w:p>
    <w:p w14:paraId="355ED280" w14:textId="1E880AB3" w:rsidR="007132C7" w:rsidRPr="00114337" w:rsidRDefault="007132C7" w:rsidP="007132C7">
      <w:r w:rsidRPr="00114337">
        <w:t>In your household people are cared for and valued.</w:t>
      </w:r>
    </w:p>
    <w:p w14:paraId="4E8078BB" w14:textId="03DF29BF" w:rsidR="007132C7" w:rsidRPr="00114337" w:rsidRDefault="007132C7" w:rsidP="007132C7">
      <w:proofErr w:type="gramStart"/>
      <w:r w:rsidRPr="00114337">
        <w:t>In your household people flourish.</w:t>
      </w:r>
      <w:proofErr w:type="gramEnd"/>
    </w:p>
    <w:p w14:paraId="10D832F9" w14:textId="235145A7" w:rsidR="007132C7" w:rsidRPr="00114337" w:rsidRDefault="007132C7" w:rsidP="007132C7">
      <w:r w:rsidRPr="00114337">
        <w:t>In your household we are called to share all we have with those most in need.</w:t>
      </w:r>
    </w:p>
    <w:p w14:paraId="51282384" w14:textId="77777777" w:rsidR="007132C7" w:rsidRPr="00114337" w:rsidRDefault="007132C7" w:rsidP="007132C7">
      <w:r w:rsidRPr="00114337">
        <w:t>In your household we are called to share concern for the vulnerable and disenfranchised.</w:t>
      </w:r>
    </w:p>
    <w:p w14:paraId="485F91B9" w14:textId="0BB5D494" w:rsidR="007132C7" w:rsidRPr="00114337" w:rsidRDefault="007132C7" w:rsidP="007132C7">
      <w:r w:rsidRPr="00114337">
        <w:t>In your household we are called to work for a system of cooperation, justice and equity.</w:t>
      </w:r>
    </w:p>
    <w:p w14:paraId="15664D16" w14:textId="77777777" w:rsidR="007132C7" w:rsidRPr="00114337" w:rsidRDefault="007132C7" w:rsidP="007132C7"/>
    <w:p w14:paraId="1935AB46" w14:textId="7FE9D328" w:rsidR="007132C7" w:rsidRPr="00114337" w:rsidRDefault="007132C7" w:rsidP="007132C7">
      <w:r w:rsidRPr="00114337">
        <w:t>In your household we are called to be characterised by love and marked by generosity.</w:t>
      </w:r>
    </w:p>
    <w:p w14:paraId="6565CEB3" w14:textId="4856AE46" w:rsidR="007132C7" w:rsidRPr="00114337" w:rsidRDefault="007132C7" w:rsidP="007132C7">
      <w:r w:rsidRPr="00114337">
        <w:t>In your household we are hosted by the Christ at a communion of humanity.</w:t>
      </w:r>
    </w:p>
    <w:p w14:paraId="552FA44B" w14:textId="57ADAA7C" w:rsidR="007132C7" w:rsidRPr="00114337" w:rsidRDefault="007132C7" w:rsidP="007132C7">
      <w:r w:rsidRPr="00114337">
        <w:t>In your household we are gifted by the Spirit wisdom to make a difference</w:t>
      </w:r>
      <w:r w:rsidR="00F06D09" w:rsidRPr="00114337">
        <w:t>.</w:t>
      </w:r>
    </w:p>
    <w:p w14:paraId="70B35CCA" w14:textId="640F3BE8" w:rsidR="007132C7" w:rsidRPr="00114337" w:rsidRDefault="007132C7" w:rsidP="007132C7">
      <w:r w:rsidRPr="00114337">
        <w:t>In your household we are imagined in to creative ways to work for the common good.</w:t>
      </w:r>
    </w:p>
    <w:p w14:paraId="726572D3" w14:textId="1D3C16C2" w:rsidR="007132C7" w:rsidRPr="00114337" w:rsidRDefault="007132C7" w:rsidP="007132C7">
      <w:r w:rsidRPr="00114337">
        <w:t>In your household we are part of the commonwealth of creation,</w:t>
      </w:r>
    </w:p>
    <w:p w14:paraId="5D123D9D" w14:textId="2541CC1F" w:rsidR="007132C7" w:rsidRPr="00114337" w:rsidRDefault="007132C7" w:rsidP="007132C7">
      <w:r w:rsidRPr="00114337">
        <w:t>The bearers of your hospitality,</w:t>
      </w:r>
    </w:p>
    <w:p w14:paraId="6DDD2711" w14:textId="4B26D578" w:rsidR="007132C7" w:rsidRPr="00114337" w:rsidRDefault="007132C7" w:rsidP="007132C7">
      <w:proofErr w:type="gramStart"/>
      <w:r w:rsidRPr="00114337">
        <w:t>The servants of all who enter.</w:t>
      </w:r>
      <w:proofErr w:type="gramEnd"/>
    </w:p>
    <w:p w14:paraId="5DA4D0AE" w14:textId="46B2E2A5" w:rsidR="007132C7" w:rsidRPr="00114337" w:rsidRDefault="007132C7" w:rsidP="007132C7">
      <w:r w:rsidRPr="00114337">
        <w:t>M</w:t>
      </w:r>
      <w:r w:rsidR="00F06D09" w:rsidRPr="00114337">
        <w:t>a</w:t>
      </w:r>
      <w:r w:rsidRPr="00114337">
        <w:t xml:space="preserve">y we work with you to bring your household into being in our </w:t>
      </w:r>
      <w:proofErr w:type="gramStart"/>
      <w:r w:rsidRPr="00114337">
        <w:t>nation.</w:t>
      </w:r>
      <w:proofErr w:type="gramEnd"/>
    </w:p>
    <w:p w14:paraId="43153944" w14:textId="16E685AB" w:rsidR="005D0B21" w:rsidRPr="00114337" w:rsidRDefault="007132C7" w:rsidP="007132C7">
      <w:r w:rsidRPr="00114337">
        <w:t>This we pray with you.</w:t>
      </w:r>
    </w:p>
    <w:p w14:paraId="2042AEFC" w14:textId="367800F7" w:rsidR="005D0B21" w:rsidRPr="00114337" w:rsidRDefault="005D0B21" w:rsidP="005D0B21">
      <w:r w:rsidRPr="00114337">
        <w:t>Amen</w:t>
      </w:r>
      <w:r w:rsidR="000F2DD7" w:rsidRPr="00114337">
        <w:t>.</w:t>
      </w:r>
    </w:p>
    <w:p w14:paraId="67572373" w14:textId="77777777" w:rsidR="00C22FE2" w:rsidRPr="00114337" w:rsidRDefault="005D0B21" w:rsidP="00C22FE2">
      <w:r w:rsidRPr="00114337">
        <w:t> </w:t>
      </w:r>
    </w:p>
    <w:p w14:paraId="14F7E1D3" w14:textId="77777777" w:rsidR="00C22FE2" w:rsidRPr="00114337" w:rsidRDefault="00C22FE2" w:rsidP="00C22FE2">
      <w:pPr>
        <w:jc w:val="center"/>
      </w:pPr>
      <w:r>
        <w:rPr>
          <w:noProof/>
          <w:lang w:eastAsia="en-AU"/>
        </w:rPr>
        <w:drawing>
          <wp:inline distT="0" distB="0" distL="0" distR="0" wp14:anchorId="662DE9FC" wp14:editId="0A765413">
            <wp:extent cx="5270500" cy="1250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049F167A" w14:textId="77777777" w:rsidR="00C22FE2" w:rsidRPr="00114337" w:rsidRDefault="00C22FE2" w:rsidP="00C22FE2">
      <w:r w:rsidRPr="00114337">
        <w:t> </w:t>
      </w:r>
    </w:p>
    <w:p w14:paraId="57E9AFA1" w14:textId="691C9EDA" w:rsidR="005D0B21" w:rsidRPr="00114337" w:rsidRDefault="00493A07" w:rsidP="00335BB4">
      <w:pPr>
        <w:pStyle w:val="Heading2"/>
      </w:pPr>
      <w:r>
        <w:br w:type="page"/>
      </w:r>
      <w:r w:rsidR="005D0B21" w:rsidRPr="00114337">
        <w:lastRenderedPageBreak/>
        <w:t>Keep Us Grounded Lord</w:t>
      </w:r>
    </w:p>
    <w:p w14:paraId="3B039A5E" w14:textId="77777777" w:rsidR="005D0B21" w:rsidRPr="00114337" w:rsidRDefault="005D0B21" w:rsidP="005D0B21"/>
    <w:p w14:paraId="058B7784" w14:textId="710D2941" w:rsidR="00F06D09" w:rsidRPr="00114337" w:rsidRDefault="00F06D09" w:rsidP="00335BB4">
      <w:r w:rsidRPr="00114337">
        <w:t>Keep us grounded, Jesus,</w:t>
      </w:r>
    </w:p>
    <w:p w14:paraId="62BE092C" w14:textId="20F49DB9" w:rsidR="00F06D09" w:rsidRPr="00114337" w:rsidRDefault="00F06D09" w:rsidP="00335BB4">
      <w:r w:rsidRPr="00114337">
        <w:t>Grounded in the values of the reign of God:</w:t>
      </w:r>
    </w:p>
    <w:p w14:paraId="644EAF99" w14:textId="63538677" w:rsidR="00F06D09" w:rsidRPr="00114337" w:rsidRDefault="00F06D09" w:rsidP="00335BB4">
      <w:r w:rsidRPr="00114337">
        <w:t>Grounded in your love,</w:t>
      </w:r>
    </w:p>
    <w:p w14:paraId="35BC9810" w14:textId="165A6F48" w:rsidR="00F06D09" w:rsidRPr="00114337" w:rsidRDefault="00F06D09" w:rsidP="00335BB4">
      <w:r w:rsidRPr="00114337">
        <w:t>Given to us, not only to have and hold,</w:t>
      </w:r>
    </w:p>
    <w:p w14:paraId="08F8EBF9" w14:textId="59A8DDBF" w:rsidR="00F06D09" w:rsidRPr="00114337" w:rsidRDefault="00F06D09" w:rsidP="00335BB4">
      <w:r w:rsidRPr="00114337">
        <w:t>But to give and share</w:t>
      </w:r>
    </w:p>
    <w:p w14:paraId="0DF6E56C" w14:textId="0B9FA3A5" w:rsidR="00F06D09" w:rsidRPr="00114337" w:rsidRDefault="00F06D09" w:rsidP="00335BB4">
      <w:r w:rsidRPr="00114337">
        <w:t>With each other,</w:t>
      </w:r>
    </w:p>
    <w:p w14:paraId="596A4447" w14:textId="0DED3E3A" w:rsidR="00F06D09" w:rsidRPr="00114337" w:rsidRDefault="00F06D09" w:rsidP="00335BB4">
      <w:r w:rsidRPr="00114337">
        <w:t>Even our enemy,</w:t>
      </w:r>
    </w:p>
    <w:p w14:paraId="53AE07B9" w14:textId="1C9A652D" w:rsidR="00F06D09" w:rsidRPr="00114337" w:rsidRDefault="00F06D09" w:rsidP="00335BB4">
      <w:proofErr w:type="gramStart"/>
      <w:r w:rsidRPr="00114337">
        <w:t>And especially those most in need of it in our world.</w:t>
      </w:r>
      <w:proofErr w:type="gramEnd"/>
    </w:p>
    <w:p w14:paraId="655B7051" w14:textId="78AAD8EE" w:rsidR="00F06D09" w:rsidRPr="00114337" w:rsidRDefault="00F06D09" w:rsidP="00335BB4">
      <w:r w:rsidRPr="00114337">
        <w:t xml:space="preserve">May our love be like your </w:t>
      </w:r>
      <w:proofErr w:type="gramStart"/>
      <w:r w:rsidRPr="00114337">
        <w:t>love,</w:t>
      </w:r>
      <w:proofErr w:type="gramEnd"/>
    </w:p>
    <w:p w14:paraId="50506E92" w14:textId="2B59331C" w:rsidR="00F06D09" w:rsidRPr="003E3659" w:rsidRDefault="00F06D09" w:rsidP="00335BB4">
      <w:pPr>
        <w:rPr>
          <w:rStyle w:val="Emphasis"/>
        </w:rPr>
      </w:pPr>
      <w:r w:rsidRPr="003E3659">
        <w:rPr>
          <w:rStyle w:val="Emphasis"/>
        </w:rPr>
        <w:tab/>
        <w:t>Grounded in social justice, peace, and grace</w:t>
      </w:r>
    </w:p>
    <w:p w14:paraId="22CFA1E0" w14:textId="180A8886" w:rsidR="00F06D09" w:rsidRPr="003E3659" w:rsidRDefault="00F06D09" w:rsidP="00335BB4">
      <w:pPr>
        <w:rPr>
          <w:rStyle w:val="Emphasis"/>
        </w:rPr>
      </w:pPr>
      <w:r w:rsidRPr="003E3659">
        <w:rPr>
          <w:rStyle w:val="Emphasis"/>
        </w:rPr>
        <w:tab/>
        <w:t>Grounded in mercy and forgiveness</w:t>
      </w:r>
    </w:p>
    <w:p w14:paraId="197A7CE7" w14:textId="67243DDE" w:rsidR="00F06D09" w:rsidRPr="003E3659" w:rsidRDefault="00F06D09" w:rsidP="00335BB4">
      <w:pPr>
        <w:rPr>
          <w:rStyle w:val="Emphasis"/>
        </w:rPr>
      </w:pPr>
      <w:r w:rsidRPr="003E3659">
        <w:rPr>
          <w:rStyle w:val="Emphasis"/>
        </w:rPr>
        <w:tab/>
        <w:t>Grounded in hospitality, inclusion, connectedness and compassion</w:t>
      </w:r>
    </w:p>
    <w:p w14:paraId="739C8246" w14:textId="5F395008" w:rsidR="00F06D09" w:rsidRPr="003E3659" w:rsidRDefault="00F06D09" w:rsidP="00335BB4">
      <w:pPr>
        <w:rPr>
          <w:rStyle w:val="Emphasis"/>
        </w:rPr>
      </w:pPr>
      <w:r w:rsidRPr="003E3659">
        <w:rPr>
          <w:rStyle w:val="Emphasis"/>
        </w:rPr>
        <w:tab/>
        <w:t>Grounded in the world and our lives</w:t>
      </w:r>
    </w:p>
    <w:p w14:paraId="3F7F0EF1" w14:textId="34C0218B" w:rsidR="00F06D09" w:rsidRPr="003E3659" w:rsidRDefault="00F06D09" w:rsidP="00335BB4">
      <w:pPr>
        <w:rPr>
          <w:rStyle w:val="Emphasis"/>
        </w:rPr>
      </w:pPr>
      <w:r w:rsidRPr="003E3659">
        <w:rPr>
          <w:rStyle w:val="Emphasis"/>
        </w:rPr>
        <w:tab/>
        <w:t>Grounded in the way of Christ</w:t>
      </w:r>
    </w:p>
    <w:p w14:paraId="5C6512F4" w14:textId="49D394C8" w:rsidR="00F06D09" w:rsidRPr="003E3659" w:rsidRDefault="00F06D09" w:rsidP="00335BB4">
      <w:pPr>
        <w:rPr>
          <w:rStyle w:val="Emphasis"/>
        </w:rPr>
      </w:pPr>
      <w:r w:rsidRPr="003E3659">
        <w:rPr>
          <w:rStyle w:val="Emphasis"/>
        </w:rPr>
        <w:tab/>
        <w:t>Grounded in Christ's challenge to authorities and powers to find this better way</w:t>
      </w:r>
    </w:p>
    <w:p w14:paraId="6B652DFB" w14:textId="14B2D319" w:rsidR="00F06D09" w:rsidRPr="003E3659" w:rsidRDefault="00F06D09" w:rsidP="00335BB4">
      <w:pPr>
        <w:rPr>
          <w:rStyle w:val="Emphasis"/>
        </w:rPr>
      </w:pPr>
      <w:r w:rsidRPr="003E3659">
        <w:rPr>
          <w:rStyle w:val="Emphasis"/>
        </w:rPr>
        <w:tab/>
      </w:r>
      <w:proofErr w:type="gramStart"/>
      <w:r w:rsidRPr="003E3659">
        <w:rPr>
          <w:rStyle w:val="Emphasis"/>
        </w:rPr>
        <w:t>Grounded in Christ's call for the transformation of our communities.</w:t>
      </w:r>
      <w:proofErr w:type="gramEnd"/>
    </w:p>
    <w:p w14:paraId="1183BDEB" w14:textId="77777777" w:rsidR="00067A38" w:rsidRPr="00114337" w:rsidRDefault="00F06D09" w:rsidP="00335BB4">
      <w:r w:rsidRPr="00114337">
        <w:t xml:space="preserve">May we live your </w:t>
      </w:r>
      <w:proofErr w:type="gramStart"/>
      <w:r w:rsidRPr="00114337">
        <w:t>love</w:t>
      </w:r>
      <w:proofErr w:type="gramEnd"/>
      <w:r w:rsidRPr="00114337">
        <w:t xml:space="preserve"> </w:t>
      </w:r>
    </w:p>
    <w:p w14:paraId="14094D3C" w14:textId="5F3CDAEC" w:rsidR="00F06D09" w:rsidRPr="00114337" w:rsidRDefault="00067A38" w:rsidP="00335BB4">
      <w:r w:rsidRPr="00114337">
        <w:t>A</w:t>
      </w:r>
      <w:r w:rsidR="00F06D09" w:rsidRPr="00114337">
        <w:t>nd into the ground of our living</w:t>
      </w:r>
    </w:p>
    <w:p w14:paraId="370EA979" w14:textId="077D724A" w:rsidR="00F06D09" w:rsidRPr="00114337" w:rsidRDefault="00F06D09" w:rsidP="00335BB4">
      <w:r w:rsidRPr="00114337">
        <w:t>Our values and opinions</w:t>
      </w:r>
    </w:p>
    <w:p w14:paraId="30F3BAEF" w14:textId="72962991" w:rsidR="00F06D09" w:rsidRPr="00114337" w:rsidRDefault="00F06D09" w:rsidP="00335BB4">
      <w:r w:rsidRPr="00114337">
        <w:t>Our daily interactions with others</w:t>
      </w:r>
    </w:p>
    <w:p w14:paraId="563E6B4A" w14:textId="05C591B8" w:rsidR="00F06D09" w:rsidRPr="00114337" w:rsidRDefault="00F06D09" w:rsidP="00335BB4">
      <w:r w:rsidRPr="00114337">
        <w:t>Our life as communities</w:t>
      </w:r>
    </w:p>
    <w:p w14:paraId="21DA999D" w14:textId="3E4FDA21" w:rsidR="00F06D09" w:rsidRPr="00114337" w:rsidRDefault="00F06D09" w:rsidP="00335BB4">
      <w:r w:rsidRPr="00114337">
        <w:t>Our politics and advocacy</w:t>
      </w:r>
    </w:p>
    <w:p w14:paraId="790928E7" w14:textId="08F0C3F2" w:rsidR="00F06D09" w:rsidRPr="00114337" w:rsidRDefault="00F06D09" w:rsidP="00335BB4">
      <w:r w:rsidRPr="00114337">
        <w:t>Keep us grounded, Lord,</w:t>
      </w:r>
    </w:p>
    <w:p w14:paraId="2D42BF30" w14:textId="1799C075" w:rsidR="00F06D09" w:rsidRPr="00114337" w:rsidRDefault="00F06D09" w:rsidP="00335BB4">
      <w:proofErr w:type="gramStart"/>
      <w:r w:rsidRPr="00114337">
        <w:t>Grounded in your love made so well known to us in Jesus.</w:t>
      </w:r>
      <w:proofErr w:type="gramEnd"/>
    </w:p>
    <w:p w14:paraId="3B4178EA" w14:textId="0078FC0F" w:rsidR="00F06D09" w:rsidRPr="00114337" w:rsidRDefault="00F06D09" w:rsidP="00335BB4">
      <w:r w:rsidRPr="00114337">
        <w:t>May it be always so.</w:t>
      </w:r>
    </w:p>
    <w:p w14:paraId="23BB8B8F" w14:textId="329DF6AD" w:rsidR="005D0B21" w:rsidRPr="00114337" w:rsidRDefault="00F06D09" w:rsidP="00335BB4">
      <w:r w:rsidRPr="00114337">
        <w:t>Amen.</w:t>
      </w:r>
    </w:p>
    <w:p w14:paraId="7B7861CC" w14:textId="77777777" w:rsidR="00C22FE2" w:rsidRPr="00114337" w:rsidRDefault="005D0B21" w:rsidP="00C22FE2">
      <w:r w:rsidRPr="00114337">
        <w:t> </w:t>
      </w:r>
    </w:p>
    <w:p w14:paraId="1305BCB0" w14:textId="02E40A5A" w:rsidR="000F2DD7" w:rsidRPr="00C22FE2" w:rsidRDefault="00C22FE2" w:rsidP="00C22FE2">
      <w:pPr>
        <w:jc w:val="center"/>
      </w:pPr>
      <w:r>
        <w:rPr>
          <w:noProof/>
          <w:lang w:eastAsia="en-AU"/>
        </w:rPr>
        <w:drawing>
          <wp:inline distT="0" distB="0" distL="0" distR="0" wp14:anchorId="54711656" wp14:editId="1172D276">
            <wp:extent cx="5270500" cy="125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5E245C90" w14:textId="77777777" w:rsidR="000F2DD7" w:rsidRPr="00114337" w:rsidRDefault="000F2DD7" w:rsidP="005D0B21">
      <w:pPr>
        <w:rPr>
          <w:b/>
          <w:bCs/>
        </w:rPr>
      </w:pPr>
    </w:p>
    <w:p w14:paraId="46A9BAE1" w14:textId="0A0705A3" w:rsidR="005D0B21" w:rsidRPr="00114337" w:rsidRDefault="00493A07" w:rsidP="00335BB4">
      <w:pPr>
        <w:pStyle w:val="Heading2"/>
      </w:pPr>
      <w:r>
        <w:br w:type="page"/>
      </w:r>
      <w:r w:rsidR="005D0B21" w:rsidRPr="00114337">
        <w:lastRenderedPageBreak/>
        <w:t>Faith and Politics</w:t>
      </w:r>
    </w:p>
    <w:p w14:paraId="787319C2" w14:textId="77777777" w:rsidR="005D0B21" w:rsidRPr="00114337" w:rsidRDefault="005D0B21" w:rsidP="005D0B21"/>
    <w:p w14:paraId="72B02760" w14:textId="77777777" w:rsidR="005D0B21" w:rsidRPr="00114337" w:rsidRDefault="005D0B21" w:rsidP="005D0B21">
      <w:r w:rsidRPr="00114337">
        <w:t>Christ who cared,</w:t>
      </w:r>
    </w:p>
    <w:p w14:paraId="6AE39079" w14:textId="77777777" w:rsidR="005D0B21" w:rsidRPr="00114337" w:rsidRDefault="005D0B21" w:rsidP="005D0B21">
      <w:r w:rsidRPr="00114337">
        <w:t>Political Lord,</w:t>
      </w:r>
    </w:p>
    <w:p w14:paraId="372A62E0" w14:textId="77777777" w:rsidR="005D0B21" w:rsidRPr="00114337" w:rsidRDefault="005D0B21" w:rsidP="005D0B21">
      <w:r w:rsidRPr="00114337">
        <w:t xml:space="preserve">Who took faith and politics to the cross and </w:t>
      </w:r>
      <w:proofErr w:type="gramStart"/>
      <w:r w:rsidRPr="00114337">
        <w:t>beyond,</w:t>
      </w:r>
      <w:proofErr w:type="gramEnd"/>
    </w:p>
    <w:p w14:paraId="701FFB05" w14:textId="77777777" w:rsidR="005D0B21" w:rsidRPr="00114337" w:rsidRDefault="005D0B21" w:rsidP="005D0B21">
      <w:r w:rsidRPr="00114337">
        <w:t>May we never separate or divorce our faith from our politics,</w:t>
      </w:r>
    </w:p>
    <w:p w14:paraId="15EDF23E" w14:textId="77777777" w:rsidR="005D0B21" w:rsidRPr="00114337" w:rsidRDefault="005D0B21" w:rsidP="005D0B21">
      <w:r w:rsidRPr="00114337">
        <w:t>For surely faith that does not work to shape society is dead or dying,</w:t>
      </w:r>
    </w:p>
    <w:p w14:paraId="6472FF13" w14:textId="77777777" w:rsidR="005D0B21" w:rsidRPr="00114337" w:rsidRDefault="005D0B21" w:rsidP="005D0B21">
      <w:r w:rsidRPr="00114337">
        <w:t>And politics devoid of faith is perilously at risk of corruption and petty self-</w:t>
      </w:r>
      <w:proofErr w:type="gramStart"/>
      <w:r w:rsidRPr="00114337">
        <w:t>interest ,</w:t>
      </w:r>
      <w:proofErr w:type="gramEnd"/>
    </w:p>
    <w:p w14:paraId="2AB071D7" w14:textId="77777777" w:rsidR="005D0B21" w:rsidRPr="00114337" w:rsidRDefault="005D0B21" w:rsidP="005D0B21">
      <w:proofErr w:type="gramStart"/>
      <w:r w:rsidRPr="00114337">
        <w:t>Or short-sighted, self-focused aims and objectives to the detriment of all.</w:t>
      </w:r>
      <w:proofErr w:type="gramEnd"/>
    </w:p>
    <w:p w14:paraId="4E0C1B33" w14:textId="186FF37D" w:rsidR="005D0B21" w:rsidRPr="00114337" w:rsidRDefault="005D0B21" w:rsidP="005D0B21">
      <w:r w:rsidRPr="00114337">
        <w:t xml:space="preserve">May we enrich not impoverish our community life </w:t>
      </w:r>
    </w:p>
    <w:p w14:paraId="417C420D" w14:textId="21071029" w:rsidR="005D0B21" w:rsidRPr="00114337" w:rsidRDefault="005D0B21" w:rsidP="00335BB4">
      <w:proofErr w:type="gramStart"/>
      <w:r w:rsidRPr="00114337">
        <w:t>with</w:t>
      </w:r>
      <w:proofErr w:type="gramEnd"/>
      <w:r w:rsidRPr="00114337">
        <w:t xml:space="preserve"> the values and guiding principles of our faith.</w:t>
      </w:r>
    </w:p>
    <w:p w14:paraId="56FED459" w14:textId="77777777" w:rsidR="005D0B21" w:rsidRPr="00114337" w:rsidRDefault="005D0B21" w:rsidP="00335BB4">
      <w:r w:rsidRPr="00114337">
        <w:t xml:space="preserve">May your call to justice always move us outside of our comfort </w:t>
      </w:r>
      <w:proofErr w:type="gramStart"/>
      <w:r w:rsidRPr="00114337">
        <w:t>zone,</w:t>
      </w:r>
      <w:proofErr w:type="gramEnd"/>
    </w:p>
    <w:p w14:paraId="09253C31" w14:textId="77777777" w:rsidR="005D0B21" w:rsidRPr="00114337" w:rsidRDefault="005D0B21" w:rsidP="00335BB4">
      <w:proofErr w:type="gramStart"/>
      <w:r w:rsidRPr="00114337">
        <w:t>Out into the world to work for positive change and the bringing of the common good.</w:t>
      </w:r>
      <w:proofErr w:type="gramEnd"/>
    </w:p>
    <w:p w14:paraId="7482DFD1" w14:textId="77777777" w:rsidR="005D0B21" w:rsidRPr="00114337" w:rsidRDefault="005D0B21" w:rsidP="00335BB4">
      <w:r w:rsidRPr="00114337">
        <w:t xml:space="preserve">May our lives ever be </w:t>
      </w:r>
      <w:proofErr w:type="gramStart"/>
      <w:r w:rsidRPr="00114337">
        <w:t>integrated</w:t>
      </w:r>
      <w:proofErr w:type="gramEnd"/>
      <w:r w:rsidRPr="00114337">
        <w:t xml:space="preserve"> </w:t>
      </w:r>
    </w:p>
    <w:p w14:paraId="5BD141B8" w14:textId="2703C4B2" w:rsidR="005D0B21" w:rsidRPr="00114337" w:rsidRDefault="005D0B21" w:rsidP="00335BB4">
      <w:proofErr w:type="gramStart"/>
      <w:r w:rsidRPr="00114337">
        <w:t>where</w:t>
      </w:r>
      <w:proofErr w:type="gramEnd"/>
      <w:r w:rsidRPr="00114337">
        <w:t xml:space="preserve"> the public and private give authentic expression to your gospel,</w:t>
      </w:r>
    </w:p>
    <w:p w14:paraId="05D32629" w14:textId="77777777" w:rsidR="005D0B21" w:rsidRPr="00114337" w:rsidRDefault="005D0B21" w:rsidP="00335BB4">
      <w:r w:rsidRPr="00114337">
        <w:t>Not just in word</w:t>
      </w:r>
    </w:p>
    <w:p w14:paraId="106B9F1B" w14:textId="77777777" w:rsidR="005D0B21" w:rsidRPr="00114337" w:rsidRDefault="005D0B21" w:rsidP="00335BB4">
      <w:r w:rsidRPr="00114337">
        <w:t>Not just in deed</w:t>
      </w:r>
    </w:p>
    <w:p w14:paraId="0BC388BB" w14:textId="77777777" w:rsidR="005D0B21" w:rsidRPr="00114337" w:rsidRDefault="005D0B21" w:rsidP="00335BB4">
      <w:r w:rsidRPr="00114337">
        <w:t>But in faithful, loving and sacrificial service</w:t>
      </w:r>
    </w:p>
    <w:p w14:paraId="67613111" w14:textId="04535D7C" w:rsidR="005D0B21" w:rsidRPr="00114337" w:rsidRDefault="005D0B21" w:rsidP="00335BB4">
      <w:r w:rsidRPr="00114337">
        <w:t xml:space="preserve">Which advocates, </w:t>
      </w:r>
      <w:r w:rsidR="00067A38" w:rsidRPr="00114337">
        <w:t>resists</w:t>
      </w:r>
      <w:r w:rsidR="00422DF2" w:rsidRPr="00114337">
        <w:t>, politicks</w:t>
      </w:r>
      <w:r w:rsidR="00067A38" w:rsidRPr="00114337">
        <w:t xml:space="preserve"> </w:t>
      </w:r>
      <w:r w:rsidR="00101E53" w:rsidRPr="00114337">
        <w:t>and protests</w:t>
      </w:r>
      <w:r w:rsidRPr="00114337">
        <w:t xml:space="preserve"> </w:t>
      </w:r>
    </w:p>
    <w:p w14:paraId="16A44FCA" w14:textId="77777777" w:rsidR="005D0B21" w:rsidRPr="00114337" w:rsidRDefault="005D0B21" w:rsidP="00335BB4">
      <w:r w:rsidRPr="00114337">
        <w:t>Until the poor have good news</w:t>
      </w:r>
    </w:p>
    <w:p w14:paraId="3895C077" w14:textId="77777777" w:rsidR="005D0B21" w:rsidRPr="00114337" w:rsidRDefault="005D0B21" w:rsidP="00335BB4">
      <w:r w:rsidRPr="00114337">
        <w:t>The ethically blind can see</w:t>
      </w:r>
    </w:p>
    <w:p w14:paraId="64056507" w14:textId="77777777" w:rsidR="005D0B21" w:rsidRPr="00114337" w:rsidRDefault="005D0B21" w:rsidP="00335BB4">
      <w:r w:rsidRPr="00114337">
        <w:t>Those trapped by oppressive and damaging systems are set free</w:t>
      </w:r>
    </w:p>
    <w:p w14:paraId="3E01A88A" w14:textId="77777777" w:rsidR="005D0B21" w:rsidRPr="00114337" w:rsidRDefault="005D0B21" w:rsidP="00335BB4">
      <w:r w:rsidRPr="00114337">
        <w:t>And the news of your salvation not only speaks of life after death,</w:t>
      </w:r>
    </w:p>
    <w:p w14:paraId="2739BDC6" w14:textId="569DA54C" w:rsidR="00067A38" w:rsidRPr="00114337" w:rsidRDefault="00067A38" w:rsidP="00335BB4">
      <w:proofErr w:type="gramStart"/>
      <w:r w:rsidRPr="00114337">
        <w:t>b</w:t>
      </w:r>
      <w:r w:rsidR="005D0B21" w:rsidRPr="00114337">
        <w:t>ut</w:t>
      </w:r>
      <w:proofErr w:type="gramEnd"/>
      <w:r w:rsidR="005D0B21" w:rsidRPr="00114337">
        <w:t xml:space="preserve"> our love into death, </w:t>
      </w:r>
    </w:p>
    <w:p w14:paraId="60AB9EA8" w14:textId="6D3215E4" w:rsidR="005D0B21" w:rsidRPr="00114337" w:rsidRDefault="005D0B21" w:rsidP="00335BB4">
      <w:r w:rsidRPr="00114337">
        <w:t>That your commonwealth of heaven,</w:t>
      </w:r>
    </w:p>
    <w:p w14:paraId="32F27BC8" w14:textId="77777777" w:rsidR="005D0B21" w:rsidRPr="00114337" w:rsidRDefault="005D0B21" w:rsidP="00335BB4">
      <w:proofErr w:type="gramStart"/>
      <w:r w:rsidRPr="00114337">
        <w:t>May be on earth as you came to bring it into being.</w:t>
      </w:r>
      <w:proofErr w:type="gramEnd"/>
    </w:p>
    <w:p w14:paraId="1B837EF3" w14:textId="77777777" w:rsidR="005D0B21" w:rsidRPr="00114337" w:rsidRDefault="005D0B21" w:rsidP="00335BB4">
      <w:r w:rsidRPr="00114337">
        <w:t>May your will be done in us as it should be in society.</w:t>
      </w:r>
    </w:p>
    <w:p w14:paraId="1EA9FB35" w14:textId="77777777" w:rsidR="005D0B21" w:rsidRPr="00114337" w:rsidRDefault="005D0B21" w:rsidP="00335BB4">
      <w:r w:rsidRPr="00114337">
        <w:t>This we pray for you.</w:t>
      </w:r>
    </w:p>
    <w:p w14:paraId="7A16EC4E" w14:textId="77777777" w:rsidR="005D0B21" w:rsidRPr="00114337" w:rsidRDefault="005D0B21" w:rsidP="00335BB4">
      <w:r w:rsidRPr="00114337">
        <w:t>Amen.</w:t>
      </w:r>
    </w:p>
    <w:p w14:paraId="6E248825" w14:textId="77777777" w:rsidR="00C22FE2" w:rsidRPr="00114337" w:rsidRDefault="005D0B21" w:rsidP="00335BB4">
      <w:r w:rsidRPr="00114337">
        <w:t> </w:t>
      </w:r>
    </w:p>
    <w:p w14:paraId="0A87F4B1" w14:textId="77777777" w:rsidR="00C22FE2" w:rsidRPr="00114337" w:rsidRDefault="00C22FE2" w:rsidP="00C22FE2">
      <w:pPr>
        <w:jc w:val="center"/>
      </w:pPr>
      <w:r>
        <w:rPr>
          <w:noProof/>
          <w:lang w:eastAsia="en-AU"/>
        </w:rPr>
        <w:drawing>
          <wp:inline distT="0" distB="0" distL="0" distR="0" wp14:anchorId="79CBB815" wp14:editId="17620687">
            <wp:extent cx="5270500" cy="125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1CC2D756" w14:textId="77777777" w:rsidR="00C22FE2" w:rsidRPr="00114337" w:rsidRDefault="00C22FE2" w:rsidP="00C22FE2">
      <w:r w:rsidRPr="00114337">
        <w:t> </w:t>
      </w:r>
    </w:p>
    <w:p w14:paraId="55B96696" w14:textId="4A6FFC08" w:rsidR="005D0B21" w:rsidRPr="00114337" w:rsidRDefault="00493A07" w:rsidP="00335BB4">
      <w:pPr>
        <w:pStyle w:val="Heading2"/>
      </w:pPr>
      <w:r>
        <w:br w:type="page"/>
      </w:r>
      <w:r w:rsidR="005D0B21" w:rsidRPr="00114337">
        <w:lastRenderedPageBreak/>
        <w:t>For Our Politicians</w:t>
      </w:r>
    </w:p>
    <w:p w14:paraId="44A15AB0" w14:textId="77777777" w:rsidR="005D0B21" w:rsidRPr="00114337" w:rsidRDefault="005D0B21" w:rsidP="005D0B21"/>
    <w:p w14:paraId="7D20F5BD" w14:textId="77777777" w:rsidR="005D0B21" w:rsidRPr="00114337" w:rsidRDefault="005D0B21" w:rsidP="00335BB4">
      <w:r w:rsidRPr="00114337">
        <w:t>Christ,</w:t>
      </w:r>
    </w:p>
    <w:p w14:paraId="748051C3" w14:textId="77777777" w:rsidR="005D0B21" w:rsidRPr="00114337" w:rsidRDefault="005D0B21" w:rsidP="00335BB4">
      <w:r w:rsidRPr="00114337">
        <w:t>The one who leads,</w:t>
      </w:r>
    </w:p>
    <w:p w14:paraId="79CD9AA6" w14:textId="77777777" w:rsidR="005D0B21" w:rsidRPr="00114337" w:rsidRDefault="005D0B21" w:rsidP="00335BB4">
      <w:r w:rsidRPr="00114337">
        <w:t>The one we follow</w:t>
      </w:r>
    </w:p>
    <w:p w14:paraId="5FB2D966" w14:textId="77777777" w:rsidR="005D0B21" w:rsidRPr="00114337" w:rsidRDefault="005D0B21" w:rsidP="00335BB4">
      <w:r w:rsidRPr="00114337">
        <w:t>The one who commissions us into ministry</w:t>
      </w:r>
    </w:p>
    <w:p w14:paraId="6B4B0B13" w14:textId="77777777" w:rsidR="005D0B21" w:rsidRPr="00114337" w:rsidRDefault="005D0B21" w:rsidP="00335BB4">
      <w:r w:rsidRPr="00114337">
        <w:t>We pray for our political leaders.</w:t>
      </w:r>
    </w:p>
    <w:p w14:paraId="38F4BCC2" w14:textId="119E1A5B" w:rsidR="005D0B21" w:rsidRPr="00114337" w:rsidRDefault="005D0B21" w:rsidP="00335BB4">
      <w:r w:rsidRPr="00114337">
        <w:t xml:space="preserve">Open their hearts that they may </w:t>
      </w:r>
      <w:r w:rsidR="00101E53" w:rsidRPr="00114337">
        <w:t xml:space="preserve">have </w:t>
      </w:r>
      <w:r w:rsidRPr="00114337">
        <w:t>compassion</w:t>
      </w:r>
    </w:p>
    <w:p w14:paraId="53AD4EF4" w14:textId="77777777" w:rsidR="00067A38" w:rsidRPr="00114337" w:rsidRDefault="005D0B21" w:rsidP="00335BB4">
      <w:r w:rsidRPr="00114337">
        <w:t xml:space="preserve">Open their minds that they may think outside the squares and boundaries </w:t>
      </w:r>
    </w:p>
    <w:p w14:paraId="1FFA24D6" w14:textId="78DB3D22" w:rsidR="005D0B21" w:rsidRPr="00114337" w:rsidRDefault="005D0B21" w:rsidP="00335BB4">
      <w:proofErr w:type="gramStart"/>
      <w:r w:rsidRPr="00114337">
        <w:t>of</w:t>
      </w:r>
      <w:proofErr w:type="gramEnd"/>
      <w:r w:rsidRPr="00114337">
        <w:t xml:space="preserve"> demarcations and sides.</w:t>
      </w:r>
    </w:p>
    <w:p w14:paraId="5A63EEB9" w14:textId="77777777" w:rsidR="005D0B21" w:rsidRPr="00114337" w:rsidRDefault="005D0B21" w:rsidP="00335BB4">
      <w:r w:rsidRPr="00114337">
        <w:t>Open their hands so that power is not held, but shared and used for all.</w:t>
      </w:r>
    </w:p>
    <w:p w14:paraId="46CA05E6" w14:textId="77777777" w:rsidR="005D0B21" w:rsidRPr="00114337" w:rsidRDefault="005D0B21" w:rsidP="00335BB4">
      <w:r w:rsidRPr="00114337">
        <w:t>Expand their selves that they may strive for long-term betterment of this land.</w:t>
      </w:r>
    </w:p>
    <w:p w14:paraId="63606789" w14:textId="77777777" w:rsidR="00067A38" w:rsidRPr="00114337" w:rsidRDefault="005D0B21" w:rsidP="00335BB4">
      <w:r w:rsidRPr="00114337">
        <w:t xml:space="preserve">Deepen their thinking, that they might be filled with the responsibility of office </w:t>
      </w:r>
    </w:p>
    <w:p w14:paraId="4F512876" w14:textId="0DC52A1B" w:rsidR="005D0B21" w:rsidRPr="00114337" w:rsidRDefault="005D0B21" w:rsidP="00335BB4">
      <w:proofErr w:type="gramStart"/>
      <w:r w:rsidRPr="00114337">
        <w:t>and</w:t>
      </w:r>
      <w:proofErr w:type="gramEnd"/>
      <w:r w:rsidRPr="00114337">
        <w:t xml:space="preserve"> have reserves beyond the superficial and trivial.</w:t>
      </w:r>
    </w:p>
    <w:p w14:paraId="691469C9" w14:textId="77777777" w:rsidR="00067A38" w:rsidRPr="00114337" w:rsidRDefault="005D0B21" w:rsidP="00335BB4">
      <w:r w:rsidRPr="00114337">
        <w:t xml:space="preserve">Enrich their character that they may not be overcome </w:t>
      </w:r>
    </w:p>
    <w:p w14:paraId="778A23E3" w14:textId="5FECFEE3" w:rsidR="005D0B21" w:rsidRPr="00114337" w:rsidRDefault="005D0B21" w:rsidP="00335BB4">
      <w:proofErr w:type="gramStart"/>
      <w:r w:rsidRPr="00114337">
        <w:t>by</w:t>
      </w:r>
      <w:proofErr w:type="gramEnd"/>
      <w:r w:rsidRPr="00114337">
        <w:t xml:space="preserve"> the temptation of moral bankruptcy.</w:t>
      </w:r>
    </w:p>
    <w:p w14:paraId="098FA052" w14:textId="77777777" w:rsidR="005D0B21" w:rsidRPr="00114337" w:rsidRDefault="005D0B21" w:rsidP="00335BB4">
      <w:r w:rsidRPr="00114337">
        <w:t>Fill them with wisdom that they may overcome ignorance.</w:t>
      </w:r>
    </w:p>
    <w:p w14:paraId="3FC2072E" w14:textId="77777777" w:rsidR="00705DA1" w:rsidRPr="00114337" w:rsidRDefault="005D0B21" w:rsidP="00335BB4">
      <w:r w:rsidRPr="00114337">
        <w:t xml:space="preserve">Empower them with vision to see beyond self-interest and the next election, </w:t>
      </w:r>
    </w:p>
    <w:p w14:paraId="66063025" w14:textId="21FB2355" w:rsidR="005D0B21" w:rsidRPr="00114337" w:rsidRDefault="005D0B21" w:rsidP="00335BB4">
      <w:proofErr w:type="gramStart"/>
      <w:r w:rsidRPr="00114337">
        <w:t>towards</w:t>
      </w:r>
      <w:proofErr w:type="gramEnd"/>
      <w:r w:rsidRPr="00114337">
        <w:t xml:space="preserve"> a better future for the nation.</w:t>
      </w:r>
    </w:p>
    <w:p w14:paraId="6DA41F20" w14:textId="77777777" w:rsidR="00067A38" w:rsidRPr="00114337" w:rsidRDefault="005D0B21" w:rsidP="00335BB4">
      <w:r w:rsidRPr="00114337">
        <w:t xml:space="preserve">Widen their world, so that we might stand as a country, </w:t>
      </w:r>
    </w:p>
    <w:p w14:paraId="68CAA375" w14:textId="3A8737B1" w:rsidR="00705DA1" w:rsidRPr="00114337" w:rsidRDefault="005D0B21" w:rsidP="00335BB4">
      <w:proofErr w:type="gramStart"/>
      <w:r w:rsidRPr="00114337">
        <w:t>as</w:t>
      </w:r>
      <w:proofErr w:type="gramEnd"/>
      <w:r w:rsidRPr="00114337">
        <w:t xml:space="preserve"> effective global citizens, </w:t>
      </w:r>
    </w:p>
    <w:p w14:paraId="1671EACA" w14:textId="70704389" w:rsidR="005D0B21" w:rsidRPr="00114337" w:rsidRDefault="005D0B21" w:rsidP="00335BB4">
      <w:proofErr w:type="gramStart"/>
      <w:r w:rsidRPr="00114337">
        <w:t>working</w:t>
      </w:r>
      <w:proofErr w:type="gramEnd"/>
      <w:r w:rsidRPr="00114337">
        <w:t xml:space="preserve"> for the common good.</w:t>
      </w:r>
    </w:p>
    <w:p w14:paraId="2B48F7B7" w14:textId="77777777" w:rsidR="005D0B21" w:rsidRPr="00114337" w:rsidRDefault="005D0B21" w:rsidP="00335BB4">
      <w:r w:rsidRPr="00114337">
        <w:t>Christ,</w:t>
      </w:r>
    </w:p>
    <w:p w14:paraId="2953E107" w14:textId="77777777" w:rsidR="005D0B21" w:rsidRPr="00114337" w:rsidRDefault="005D0B21" w:rsidP="00335BB4">
      <w:r w:rsidRPr="00114337">
        <w:t>The one who leads,</w:t>
      </w:r>
    </w:p>
    <w:p w14:paraId="11EC9034" w14:textId="77777777" w:rsidR="005D0B21" w:rsidRPr="00114337" w:rsidRDefault="005D0B21" w:rsidP="00335BB4">
      <w:r w:rsidRPr="00114337">
        <w:t>The one we follow</w:t>
      </w:r>
    </w:p>
    <w:p w14:paraId="3B64D962" w14:textId="77777777" w:rsidR="005D0B21" w:rsidRPr="00114337" w:rsidRDefault="005D0B21" w:rsidP="00335BB4">
      <w:r w:rsidRPr="00114337">
        <w:t>The one who commissions us into ministry</w:t>
      </w:r>
    </w:p>
    <w:p w14:paraId="26F44AD0" w14:textId="77777777" w:rsidR="005D0B21" w:rsidRPr="00114337" w:rsidRDefault="005D0B21" w:rsidP="00335BB4">
      <w:r w:rsidRPr="00114337">
        <w:t>We pray for our political leaders.</w:t>
      </w:r>
    </w:p>
    <w:p w14:paraId="04E6C89C" w14:textId="77777777" w:rsidR="005D0B21" w:rsidRPr="00114337" w:rsidRDefault="005D0B21" w:rsidP="00335BB4">
      <w:proofErr w:type="gramStart"/>
      <w:r w:rsidRPr="00114337">
        <w:t>That they may find and be their best.</w:t>
      </w:r>
      <w:proofErr w:type="gramEnd"/>
    </w:p>
    <w:p w14:paraId="24AAC13F" w14:textId="77777777" w:rsidR="005D0B21" w:rsidRPr="00114337" w:rsidRDefault="005D0B21" w:rsidP="00335BB4">
      <w:r w:rsidRPr="00114337">
        <w:t>This we pray.</w:t>
      </w:r>
    </w:p>
    <w:p w14:paraId="45C446AF" w14:textId="77777777" w:rsidR="005D0B21" w:rsidRPr="00114337" w:rsidRDefault="005D0B21" w:rsidP="00335BB4">
      <w:r w:rsidRPr="00114337">
        <w:t>Amen.</w:t>
      </w:r>
    </w:p>
    <w:p w14:paraId="0D00F54E" w14:textId="77777777" w:rsidR="00C22FE2" w:rsidRPr="00114337" w:rsidRDefault="005D0B21" w:rsidP="00C22FE2">
      <w:r w:rsidRPr="00114337">
        <w:t> </w:t>
      </w:r>
    </w:p>
    <w:p w14:paraId="78CF5A2B" w14:textId="77777777" w:rsidR="00C22FE2" w:rsidRPr="00114337" w:rsidRDefault="00C22FE2" w:rsidP="00C22FE2">
      <w:pPr>
        <w:jc w:val="center"/>
      </w:pPr>
      <w:r>
        <w:rPr>
          <w:noProof/>
          <w:lang w:eastAsia="en-AU"/>
        </w:rPr>
        <w:drawing>
          <wp:inline distT="0" distB="0" distL="0" distR="0" wp14:anchorId="6A3987B6" wp14:editId="3C1836DF">
            <wp:extent cx="5270500" cy="1250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45C32399" w14:textId="77777777" w:rsidR="00C22FE2" w:rsidRPr="00114337" w:rsidRDefault="00C22FE2" w:rsidP="00C22FE2">
      <w:r w:rsidRPr="00114337">
        <w:t> </w:t>
      </w:r>
    </w:p>
    <w:p w14:paraId="329F5276" w14:textId="26A11720" w:rsidR="005D0B21" w:rsidRPr="00114337" w:rsidRDefault="005D0B21" w:rsidP="00335BB4">
      <w:pPr>
        <w:pStyle w:val="Heading2"/>
      </w:pPr>
      <w:r w:rsidRPr="00114337">
        <w:lastRenderedPageBreak/>
        <w:t>Freedom from Incarceration</w:t>
      </w:r>
    </w:p>
    <w:p w14:paraId="34C9E25E" w14:textId="77777777" w:rsidR="000F2DD7" w:rsidRPr="00114337" w:rsidRDefault="000F2DD7" w:rsidP="005D0B21"/>
    <w:p w14:paraId="252B455F" w14:textId="77777777" w:rsidR="005D0B21" w:rsidRPr="00114337" w:rsidRDefault="005D0B21" w:rsidP="00335BB4">
      <w:r w:rsidRPr="00114337">
        <w:t>God of all times,</w:t>
      </w:r>
    </w:p>
    <w:p w14:paraId="08111273" w14:textId="53F59CF8" w:rsidR="005D0B21" w:rsidRPr="00114337" w:rsidRDefault="005D0B21" w:rsidP="00335BB4">
      <w:r w:rsidRPr="00114337">
        <w:t xml:space="preserve">We seek to pray into being justice for </w:t>
      </w:r>
      <w:r w:rsidR="00067A38" w:rsidRPr="00114337">
        <w:t>F</w:t>
      </w:r>
      <w:r w:rsidRPr="00114337">
        <w:t xml:space="preserve">irst </w:t>
      </w:r>
      <w:r w:rsidR="00067A38" w:rsidRPr="00114337">
        <w:t>P</w:t>
      </w:r>
      <w:r w:rsidRPr="00114337">
        <w:t>eoples.</w:t>
      </w:r>
    </w:p>
    <w:p w14:paraId="11FD7D74" w14:textId="77777777" w:rsidR="005D0B21" w:rsidRPr="00114337" w:rsidRDefault="005D0B21" w:rsidP="00335BB4">
      <w:r w:rsidRPr="00114337">
        <w:t>History has led us to this point,</w:t>
      </w:r>
    </w:p>
    <w:p w14:paraId="2510B627" w14:textId="77777777" w:rsidR="00497A03" w:rsidRPr="00114337" w:rsidRDefault="005D0B21" w:rsidP="00335BB4">
      <w:r w:rsidRPr="00114337">
        <w:t>And much of history is lamentable</w:t>
      </w:r>
      <w:r w:rsidR="00497A03" w:rsidRPr="00114337">
        <w:t xml:space="preserve">, </w:t>
      </w:r>
    </w:p>
    <w:p w14:paraId="44C27D0B" w14:textId="19DCD189" w:rsidR="005D0B21" w:rsidRPr="00114337" w:rsidRDefault="00497A03" w:rsidP="00335BB4">
      <w:proofErr w:type="gramStart"/>
      <w:r w:rsidRPr="00114337">
        <w:t>a</w:t>
      </w:r>
      <w:proofErr w:type="gramEnd"/>
      <w:r w:rsidRPr="00114337">
        <w:t xml:space="preserve"> history </w:t>
      </w:r>
      <w:r w:rsidR="005D0B21" w:rsidRPr="00114337">
        <w:t>of pain and hurt for Aboriginal and Torres Strait Islander</w:t>
      </w:r>
      <w:r w:rsidR="00F65A46" w:rsidRPr="00114337">
        <w:t xml:space="preserve"> peoples</w:t>
      </w:r>
      <w:r w:rsidR="005D0B21" w:rsidRPr="00114337">
        <w:t>.</w:t>
      </w:r>
    </w:p>
    <w:p w14:paraId="7443E7C9" w14:textId="77777777" w:rsidR="005D0B21" w:rsidRPr="00114337" w:rsidRDefault="005D0B21" w:rsidP="00335BB4">
      <w:r w:rsidRPr="00114337">
        <w:t>Many of us have yet to truly learn of the depth of their suffering</w:t>
      </w:r>
    </w:p>
    <w:p w14:paraId="6C1FED39" w14:textId="77777777" w:rsidR="005D0B21" w:rsidRPr="00114337" w:rsidRDefault="005D0B21" w:rsidP="00335BB4">
      <w:r w:rsidRPr="00114337">
        <w:t>Many of us are yet to truly know their struggles, past and present.</w:t>
      </w:r>
    </w:p>
    <w:p w14:paraId="1FDC906E" w14:textId="77777777" w:rsidR="005D0B21" w:rsidRPr="00114337" w:rsidRDefault="005D0B21" w:rsidP="00335BB4">
      <w:r w:rsidRPr="00114337">
        <w:t>But, history has led us to this present.</w:t>
      </w:r>
    </w:p>
    <w:p w14:paraId="6B9D9504" w14:textId="77777777" w:rsidR="005D0B21" w:rsidRPr="00114337" w:rsidRDefault="005D0B21" w:rsidP="00335BB4">
      <w:r w:rsidRPr="00114337">
        <w:t>It is in our hands,</w:t>
      </w:r>
    </w:p>
    <w:p w14:paraId="2DD3368F" w14:textId="77777777" w:rsidR="00497A03" w:rsidRPr="00114337" w:rsidRDefault="005D0B21" w:rsidP="00335BB4">
      <w:r w:rsidRPr="00114337">
        <w:t xml:space="preserve">We have power to write marks on paper </w:t>
      </w:r>
    </w:p>
    <w:p w14:paraId="176A981E" w14:textId="69A4D5A2" w:rsidR="005D0B21" w:rsidRPr="00114337" w:rsidRDefault="00497A03" w:rsidP="00335BB4">
      <w:r w:rsidRPr="00114337">
        <w:t>W</w:t>
      </w:r>
      <w:r w:rsidR="005D0B21" w:rsidRPr="00114337">
        <w:t xml:space="preserve">hich </w:t>
      </w:r>
      <w:r w:rsidRPr="00114337">
        <w:t xml:space="preserve">choose </w:t>
      </w:r>
      <w:r w:rsidR="005D0B21" w:rsidRPr="00114337">
        <w:t xml:space="preserve">the way </w:t>
      </w:r>
      <w:r w:rsidRPr="00114337">
        <w:t xml:space="preserve">forward for </w:t>
      </w:r>
      <w:r w:rsidR="005D0B21" w:rsidRPr="00114337">
        <w:t xml:space="preserve">our </w:t>
      </w:r>
      <w:proofErr w:type="gramStart"/>
      <w:r w:rsidR="005D0B21" w:rsidRPr="00114337">
        <w:t>nation,</w:t>
      </w:r>
      <w:proofErr w:type="gramEnd"/>
    </w:p>
    <w:p w14:paraId="6F5A6C78" w14:textId="2B861734" w:rsidR="005D0B21" w:rsidRPr="00114337" w:rsidRDefault="00497A03" w:rsidP="00335BB4">
      <w:r w:rsidRPr="00114337">
        <w:t>S</w:t>
      </w:r>
      <w:r w:rsidR="005D0B21" w:rsidRPr="00114337">
        <w:t>elect leaders who might do the right thing,</w:t>
      </w:r>
    </w:p>
    <w:p w14:paraId="7B0032EC" w14:textId="64C47E3A" w:rsidR="005D0B21" w:rsidRPr="00114337" w:rsidRDefault="00497A03" w:rsidP="00335BB4">
      <w:r w:rsidRPr="00114337">
        <w:t>Support a call</w:t>
      </w:r>
      <w:r w:rsidR="005D0B21" w:rsidRPr="00114337">
        <w:t xml:space="preserve"> </w:t>
      </w:r>
      <w:r w:rsidRPr="00114337">
        <w:t>for</w:t>
      </w:r>
      <w:r w:rsidR="005D0B21" w:rsidRPr="00114337">
        <w:t xml:space="preserve"> positive change,</w:t>
      </w:r>
    </w:p>
    <w:p w14:paraId="51AE8756" w14:textId="612B7360" w:rsidR="005D0B21" w:rsidRPr="00114337" w:rsidRDefault="005D0B21" w:rsidP="00335BB4">
      <w:r w:rsidRPr="00114337">
        <w:t xml:space="preserve">And work to heal </w:t>
      </w:r>
      <w:r w:rsidR="00497A03" w:rsidRPr="00114337">
        <w:t>our</w:t>
      </w:r>
      <w:r w:rsidRPr="00114337">
        <w:t xml:space="preserve"> brokenness.</w:t>
      </w:r>
    </w:p>
    <w:p w14:paraId="2F8AD4F8" w14:textId="77777777" w:rsidR="005D0B21" w:rsidRPr="00114337" w:rsidRDefault="005D0B21" w:rsidP="00335BB4">
      <w:r w:rsidRPr="00114337">
        <w:t>God of all times,</w:t>
      </w:r>
    </w:p>
    <w:p w14:paraId="7C19090E" w14:textId="1C66F56D" w:rsidR="005D0B21" w:rsidRPr="00114337" w:rsidRDefault="005D0B21" w:rsidP="00335BB4">
      <w:r w:rsidRPr="00114337">
        <w:t xml:space="preserve">We seek to pray into being justice for </w:t>
      </w:r>
      <w:r w:rsidR="00F65A46" w:rsidRPr="00114337">
        <w:t>F</w:t>
      </w:r>
      <w:r w:rsidRPr="00114337">
        <w:t xml:space="preserve">irst </w:t>
      </w:r>
      <w:r w:rsidR="00F65A46" w:rsidRPr="00114337">
        <w:t>P</w:t>
      </w:r>
      <w:r w:rsidRPr="00114337">
        <w:t>eoples,</w:t>
      </w:r>
    </w:p>
    <w:p w14:paraId="677D4B8E" w14:textId="77777777" w:rsidR="005D0B21" w:rsidRPr="00114337" w:rsidRDefault="005D0B21" w:rsidP="00335BB4">
      <w:proofErr w:type="gramStart"/>
      <w:r w:rsidRPr="00114337">
        <w:t>For we are called in Christ to work for our common good.</w:t>
      </w:r>
      <w:proofErr w:type="gramEnd"/>
    </w:p>
    <w:p w14:paraId="4CC86EF6" w14:textId="77777777" w:rsidR="005D0B21" w:rsidRPr="00114337" w:rsidRDefault="005D0B21" w:rsidP="00335BB4">
      <w:r w:rsidRPr="00114337">
        <w:t>Guide us to walk in the way of reconciliation,</w:t>
      </w:r>
    </w:p>
    <w:p w14:paraId="4055AE2E" w14:textId="77777777" w:rsidR="005D0B21" w:rsidRPr="00114337" w:rsidRDefault="005D0B21" w:rsidP="00335BB4">
      <w:r w:rsidRPr="00114337">
        <w:t>That it might guide us towards action which brings rightness into reality.</w:t>
      </w:r>
    </w:p>
    <w:p w14:paraId="3207FA3F" w14:textId="41073A77" w:rsidR="005D0B21" w:rsidRPr="00114337" w:rsidRDefault="005D0B21" w:rsidP="00335BB4">
      <w:r w:rsidRPr="00114337">
        <w:t>Guide us</w:t>
      </w:r>
      <w:r w:rsidR="00493A07">
        <w:t>,</w:t>
      </w:r>
    </w:p>
    <w:p w14:paraId="77180D10" w14:textId="77777777" w:rsidR="005D0B21" w:rsidRPr="00114337" w:rsidRDefault="005D0B21" w:rsidP="00335BB4">
      <w:r w:rsidRPr="00114337">
        <w:t>Grow us,</w:t>
      </w:r>
    </w:p>
    <w:p w14:paraId="70BA1845" w14:textId="77777777" w:rsidR="005D0B21" w:rsidRPr="00114337" w:rsidRDefault="005D0B21" w:rsidP="00335BB4">
      <w:r w:rsidRPr="00114337">
        <w:t>Change and transform us,</w:t>
      </w:r>
    </w:p>
    <w:p w14:paraId="2E41F9D7" w14:textId="77777777" w:rsidR="005D0B21" w:rsidRPr="00114337" w:rsidRDefault="005D0B21" w:rsidP="00335BB4">
      <w:r w:rsidRPr="00114337">
        <w:t>That we might work together for a better future for all,</w:t>
      </w:r>
    </w:p>
    <w:p w14:paraId="341A80CD" w14:textId="77777777" w:rsidR="005D0B21" w:rsidRPr="00114337" w:rsidRDefault="005D0B21" w:rsidP="00335BB4">
      <w:r w:rsidRPr="00114337">
        <w:t>Where your communion of love,</w:t>
      </w:r>
    </w:p>
    <w:p w14:paraId="77CC0E30" w14:textId="77777777" w:rsidR="005D0B21" w:rsidRPr="00114337" w:rsidRDefault="005D0B21" w:rsidP="00335BB4">
      <w:proofErr w:type="gramStart"/>
      <w:r w:rsidRPr="00114337">
        <w:t>Is expressed in a commonwealth of good for everyone.</w:t>
      </w:r>
      <w:proofErr w:type="gramEnd"/>
    </w:p>
    <w:p w14:paraId="6A493FD8" w14:textId="77777777" w:rsidR="005D0B21" w:rsidRPr="00114337" w:rsidRDefault="005D0B21" w:rsidP="00335BB4">
      <w:r w:rsidRPr="00114337">
        <w:t>God of all times,</w:t>
      </w:r>
    </w:p>
    <w:p w14:paraId="17233DC7" w14:textId="77777777" w:rsidR="005D0B21" w:rsidRPr="00114337" w:rsidRDefault="005D0B21" w:rsidP="00335BB4">
      <w:r w:rsidRPr="00114337">
        <w:t>This we seek to pray.</w:t>
      </w:r>
    </w:p>
    <w:p w14:paraId="3E05BBE2" w14:textId="77777777" w:rsidR="005D0B21" w:rsidRPr="00114337" w:rsidRDefault="005D0B21" w:rsidP="00335BB4">
      <w:r w:rsidRPr="00114337">
        <w:t>Amen.</w:t>
      </w:r>
    </w:p>
    <w:p w14:paraId="300BECDB" w14:textId="77777777" w:rsidR="00C22FE2" w:rsidRPr="00114337" w:rsidRDefault="005D0B21" w:rsidP="00C22FE2">
      <w:r w:rsidRPr="00114337">
        <w:t> </w:t>
      </w:r>
    </w:p>
    <w:p w14:paraId="548A4AA0" w14:textId="77777777" w:rsidR="00C22FE2" w:rsidRPr="00114337" w:rsidRDefault="00C22FE2" w:rsidP="00C22FE2">
      <w:pPr>
        <w:jc w:val="center"/>
      </w:pPr>
      <w:r>
        <w:rPr>
          <w:noProof/>
          <w:lang w:eastAsia="en-AU"/>
        </w:rPr>
        <w:drawing>
          <wp:inline distT="0" distB="0" distL="0" distR="0" wp14:anchorId="1E5133F3" wp14:editId="2C42A2BB">
            <wp:extent cx="5270500" cy="1250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475C7A1B" w14:textId="595C3A5C" w:rsidR="005D0B21" w:rsidRPr="00114337" w:rsidRDefault="00C22FE2" w:rsidP="00C22FE2">
      <w:r w:rsidRPr="00114337">
        <w:t> </w:t>
      </w:r>
    </w:p>
    <w:p w14:paraId="41C52A03" w14:textId="77777777" w:rsidR="005D0B21" w:rsidRPr="00114337" w:rsidRDefault="005D0B21" w:rsidP="00335BB4">
      <w:pPr>
        <w:pStyle w:val="Heading2"/>
      </w:pPr>
      <w:r w:rsidRPr="00114337">
        <w:lastRenderedPageBreak/>
        <w:t>Shelter from the Storm</w:t>
      </w:r>
    </w:p>
    <w:p w14:paraId="3FFDF36F" w14:textId="77777777" w:rsidR="000F2DD7" w:rsidRPr="00114337" w:rsidRDefault="000F2DD7" w:rsidP="005D0B21"/>
    <w:p w14:paraId="43E98484" w14:textId="77777777" w:rsidR="005D0B21" w:rsidRPr="00114337" w:rsidRDefault="005D0B21" w:rsidP="00335BB4">
      <w:r w:rsidRPr="00114337">
        <w:t xml:space="preserve">Dare we open our hearts' minds, </w:t>
      </w:r>
      <w:proofErr w:type="gramStart"/>
      <w:r w:rsidRPr="00114337">
        <w:t>Jesus,</w:t>
      </w:r>
      <w:proofErr w:type="gramEnd"/>
    </w:p>
    <w:p w14:paraId="708D841B" w14:textId="77777777" w:rsidR="005D0B21" w:rsidRPr="00114337" w:rsidRDefault="005D0B21" w:rsidP="00335BB4">
      <w:r w:rsidRPr="00114337">
        <w:t>And expose ourselves, in compassion, to the plight of the vulnerable?</w:t>
      </w:r>
    </w:p>
    <w:p w14:paraId="0011FCF1" w14:textId="0F5B534E" w:rsidR="005D0B21" w:rsidRPr="00114337" w:rsidRDefault="005D0B21" w:rsidP="00335BB4">
      <w:r w:rsidRPr="00114337">
        <w:t xml:space="preserve">Dare we risk becoming aware of the truth by shedding the delusions </w:t>
      </w:r>
      <w:r w:rsidR="00DB148D">
        <w:br/>
      </w:r>
      <w:r w:rsidRPr="00114337">
        <w:t>of the spin and propaganda of politics?</w:t>
      </w:r>
    </w:p>
    <w:p w14:paraId="0B68A6BC" w14:textId="3D979BBF" w:rsidR="00F65A46" w:rsidRPr="00114337" w:rsidRDefault="005D0B21" w:rsidP="00335BB4">
      <w:r w:rsidRPr="00114337">
        <w:t xml:space="preserve">Dare we listen to the stories of those whose lives are </w:t>
      </w:r>
      <w:r w:rsidR="00497A03" w:rsidRPr="00114337">
        <w:t xml:space="preserve">so </w:t>
      </w:r>
      <w:r w:rsidRPr="00114337">
        <w:t xml:space="preserve">damaged by chaos and crisis, </w:t>
      </w:r>
      <w:r w:rsidR="00DB148D">
        <w:br/>
      </w:r>
      <w:r w:rsidR="00497A03" w:rsidRPr="00114337">
        <w:t>and risk</w:t>
      </w:r>
      <w:r w:rsidRPr="00114337">
        <w:t xml:space="preserve"> becom</w:t>
      </w:r>
      <w:r w:rsidR="00F579F7" w:rsidRPr="00114337">
        <w:t>ing</w:t>
      </w:r>
      <w:r w:rsidRPr="00114337">
        <w:t xml:space="preserve"> vulnerable and called to change? </w:t>
      </w:r>
    </w:p>
    <w:p w14:paraId="4D216A37" w14:textId="7C3EC201" w:rsidR="005D0B21" w:rsidRPr="00114337" w:rsidRDefault="005D0B21" w:rsidP="00335BB4">
      <w:r w:rsidRPr="00114337">
        <w:t xml:space="preserve">Dare we pray for the protecting of refugees and asylum seekers, knowing that you may </w:t>
      </w:r>
      <w:r w:rsidR="00DB148D">
        <w:br/>
      </w:r>
      <w:r w:rsidRPr="00114337">
        <w:t>call us to be a part of the answer to such prayer?</w:t>
      </w:r>
    </w:p>
    <w:p w14:paraId="15F49075" w14:textId="0EA5957B" w:rsidR="005D0B21" w:rsidRPr="00114337" w:rsidRDefault="005D0B21" w:rsidP="00335BB4">
      <w:r w:rsidRPr="00114337">
        <w:t xml:space="preserve">Dare we walk with you on your cross-way to a point of no-return, where we cross the </w:t>
      </w:r>
      <w:r w:rsidR="00DB148D">
        <w:br/>
      </w:r>
      <w:r w:rsidRPr="00114337">
        <w:t>threshold of action into the workings of your commonwealth of love and grace?</w:t>
      </w:r>
    </w:p>
    <w:p w14:paraId="62569CC3" w14:textId="77777777" w:rsidR="005D0B21" w:rsidRPr="00114337" w:rsidRDefault="005D0B21" w:rsidP="00335BB4">
      <w:r w:rsidRPr="00114337">
        <w:t>Dare we not, Christ?</w:t>
      </w:r>
    </w:p>
    <w:p w14:paraId="1C659023" w14:textId="60FF31AC" w:rsidR="00F65A46" w:rsidRPr="00114337" w:rsidRDefault="005D0B21" w:rsidP="00335BB4">
      <w:r w:rsidRPr="00114337">
        <w:t xml:space="preserve">Dare we, who claim to follow you, </w:t>
      </w:r>
      <w:r w:rsidR="00F579F7" w:rsidRPr="00114337">
        <w:t xml:space="preserve">choose </w:t>
      </w:r>
      <w:r w:rsidRPr="00114337">
        <w:t>to stand by whil</w:t>
      </w:r>
      <w:r w:rsidR="00F579F7" w:rsidRPr="00114337">
        <w:t>e</w:t>
      </w:r>
      <w:r w:rsidR="00101E53" w:rsidRPr="00114337">
        <w:t xml:space="preserve"> others suffer?</w:t>
      </w:r>
    </w:p>
    <w:p w14:paraId="2FC8D0E3" w14:textId="7F5759DD" w:rsidR="005D0B21" w:rsidRPr="00114337" w:rsidRDefault="005D0B21" w:rsidP="00335BB4">
      <w:r w:rsidRPr="00114337">
        <w:t xml:space="preserve">Dare we not step in as your Word calls us </w:t>
      </w:r>
      <w:proofErr w:type="gramStart"/>
      <w:r w:rsidRPr="00114337">
        <w:t>to,</w:t>
      </w:r>
      <w:proofErr w:type="gramEnd"/>
    </w:p>
    <w:p w14:paraId="46026B75" w14:textId="18F5292B" w:rsidR="005D0B21" w:rsidRPr="00114337" w:rsidRDefault="005D0B21" w:rsidP="00335BB4">
      <w:proofErr w:type="gramStart"/>
      <w:r w:rsidRPr="00114337">
        <w:t>Your</w:t>
      </w:r>
      <w:proofErr w:type="gramEnd"/>
      <w:r w:rsidRPr="00114337">
        <w:t xml:space="preserve"> Word </w:t>
      </w:r>
    </w:p>
    <w:p w14:paraId="65E13CEC" w14:textId="57BB98DA" w:rsidR="005D0B21" w:rsidRPr="00114337" w:rsidRDefault="005D0B21" w:rsidP="00335BB4">
      <w:proofErr w:type="gramStart"/>
      <w:r w:rsidRPr="00114337">
        <w:t>W</w:t>
      </w:r>
      <w:r w:rsidR="000D78A1" w:rsidRPr="00114337">
        <w:t>hich</w:t>
      </w:r>
      <w:r w:rsidRPr="00114337">
        <w:t xml:space="preserve"> calls us to the reality of loving our neighbour</w:t>
      </w:r>
      <w:proofErr w:type="gramEnd"/>
    </w:p>
    <w:p w14:paraId="51059922" w14:textId="77777777" w:rsidR="00101E53" w:rsidRPr="00114337" w:rsidRDefault="005D0B21" w:rsidP="00335BB4">
      <w:r w:rsidRPr="00114337">
        <w:t>Which calls us to offer all aid within our pow</w:t>
      </w:r>
      <w:r w:rsidR="00101E53" w:rsidRPr="00114337">
        <w:t>er to the hurting and afflicted?</w:t>
      </w:r>
    </w:p>
    <w:p w14:paraId="2F5C6B6B" w14:textId="5ED0943A" w:rsidR="005D0B21" w:rsidRPr="00114337" w:rsidRDefault="005D0B21" w:rsidP="00335BB4">
      <w:r w:rsidRPr="00114337">
        <w:t>For, not to do so perhaps places us outside your community</w:t>
      </w:r>
    </w:p>
    <w:p w14:paraId="0791C65C" w14:textId="10861B2E" w:rsidR="005D0B21" w:rsidRPr="00114337" w:rsidRDefault="005D0B21" w:rsidP="00335BB4">
      <w:r w:rsidRPr="00114337">
        <w:t>And places our souls are risk.</w:t>
      </w:r>
    </w:p>
    <w:p w14:paraId="0D764897" w14:textId="0301EE87" w:rsidR="00497A03" w:rsidRPr="00114337" w:rsidRDefault="00497A03" w:rsidP="00335BB4">
      <w:r w:rsidRPr="00114337">
        <w:t>So, move us, into the space of your compassionate justice,</w:t>
      </w:r>
    </w:p>
    <w:p w14:paraId="543C65BA" w14:textId="7C286244" w:rsidR="00497A03" w:rsidRPr="00114337" w:rsidRDefault="00497A03" w:rsidP="00335BB4">
      <w:r w:rsidRPr="00114337">
        <w:t>Where grace and love are not just ideas or concepts,</w:t>
      </w:r>
    </w:p>
    <w:p w14:paraId="1D5681E8" w14:textId="344ED7DF" w:rsidR="00497A03" w:rsidRPr="00114337" w:rsidRDefault="00497A03" w:rsidP="00335BB4">
      <w:proofErr w:type="gramStart"/>
      <w:r w:rsidRPr="00114337">
        <w:t>But actions and workings which change the world for the better.</w:t>
      </w:r>
      <w:proofErr w:type="gramEnd"/>
    </w:p>
    <w:p w14:paraId="31228FA2" w14:textId="07A20C49" w:rsidR="00497A03" w:rsidRPr="00114337" w:rsidRDefault="00497A03" w:rsidP="00497A03">
      <w:r w:rsidRPr="00114337">
        <w:t>Move us through our prayer to walk your way in real and transformative ways</w:t>
      </w:r>
    </w:p>
    <w:p w14:paraId="435B5C00" w14:textId="6EBE0B88" w:rsidR="00497A03" w:rsidRPr="00114337" w:rsidRDefault="00497A03" w:rsidP="00497A03">
      <w:r w:rsidRPr="00114337">
        <w:t>Move us out from our private places to speak into the public sphere</w:t>
      </w:r>
    </w:p>
    <w:p w14:paraId="2FFAB709" w14:textId="5528383A" w:rsidR="005D0B21" w:rsidRPr="00114337" w:rsidRDefault="00497A03" w:rsidP="005D0B21">
      <w:r w:rsidRPr="00114337">
        <w:t>That your Word of Justice is here in this land,</w:t>
      </w:r>
    </w:p>
    <w:p w14:paraId="38011C94" w14:textId="77777777" w:rsidR="00335BB4" w:rsidRDefault="005D0B21" w:rsidP="005D0B21">
      <w:r w:rsidRPr="00114337">
        <w:t>Now and always. </w:t>
      </w:r>
    </w:p>
    <w:p w14:paraId="57366135" w14:textId="77777777" w:rsidR="00335BB4" w:rsidRDefault="00335BB4" w:rsidP="005D0B21"/>
    <w:p w14:paraId="404C9096" w14:textId="1DB22B5D" w:rsidR="005D0B21" w:rsidRPr="00114337" w:rsidRDefault="005D0B21" w:rsidP="005D0B21">
      <w:r w:rsidRPr="00114337">
        <w:t>Amen.</w:t>
      </w:r>
    </w:p>
    <w:p w14:paraId="4237C5E5" w14:textId="77777777" w:rsidR="00C22FE2" w:rsidRPr="00114337" w:rsidRDefault="00C22FE2" w:rsidP="00C22FE2"/>
    <w:p w14:paraId="70AFC04C" w14:textId="77777777" w:rsidR="00C22FE2" w:rsidRPr="00114337" w:rsidRDefault="00C22FE2" w:rsidP="00C22FE2">
      <w:pPr>
        <w:jc w:val="center"/>
      </w:pPr>
      <w:r>
        <w:rPr>
          <w:noProof/>
          <w:lang w:eastAsia="en-AU"/>
        </w:rPr>
        <w:drawing>
          <wp:inline distT="0" distB="0" distL="0" distR="0" wp14:anchorId="0D46AB00" wp14:editId="6B1AE32F">
            <wp:extent cx="5270500" cy="1250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21712935" w14:textId="77777777" w:rsidR="00C22FE2" w:rsidRPr="00114337" w:rsidRDefault="00C22FE2" w:rsidP="00C22FE2">
      <w:r w:rsidRPr="00114337">
        <w:t> </w:t>
      </w:r>
    </w:p>
    <w:p w14:paraId="39DABBCA" w14:textId="45249320" w:rsidR="005D0B21" w:rsidRPr="00114337" w:rsidRDefault="00493A07" w:rsidP="00335BB4">
      <w:pPr>
        <w:pStyle w:val="Heading2"/>
      </w:pPr>
      <w:r>
        <w:br w:type="page"/>
      </w:r>
      <w:r w:rsidR="005D0B21" w:rsidRPr="00114337">
        <w:lastRenderedPageBreak/>
        <w:t>For the Sake of the Planet</w:t>
      </w:r>
    </w:p>
    <w:p w14:paraId="1480759C" w14:textId="77777777" w:rsidR="00F65A46" w:rsidRPr="00114337" w:rsidRDefault="00F65A46" w:rsidP="005D0B21"/>
    <w:p w14:paraId="17630C20" w14:textId="77777777" w:rsidR="005D0B21" w:rsidRPr="00114337" w:rsidRDefault="005D0B21" w:rsidP="00335BB4">
      <w:r w:rsidRPr="00114337">
        <w:t>God of Creation,</w:t>
      </w:r>
    </w:p>
    <w:p w14:paraId="4DD4F600" w14:textId="77777777" w:rsidR="005D0B21" w:rsidRPr="00114337" w:rsidRDefault="005D0B21" w:rsidP="00335BB4">
      <w:r w:rsidRPr="00114337">
        <w:t>We stand on holy ground.</w:t>
      </w:r>
    </w:p>
    <w:p w14:paraId="7DEE37B0" w14:textId="77777777" w:rsidR="005D0B21" w:rsidRPr="00114337" w:rsidRDefault="005D0B21" w:rsidP="00335BB4">
      <w:r w:rsidRPr="00114337">
        <w:t>We are interconnected to all things in ways beyond our understanding.</w:t>
      </w:r>
    </w:p>
    <w:p w14:paraId="36DB4509" w14:textId="77777777" w:rsidR="005D0B21" w:rsidRPr="00114337" w:rsidRDefault="005D0B21" w:rsidP="00335BB4">
      <w:r w:rsidRPr="00114337">
        <w:t>The earth is not ours to do with as we please.</w:t>
      </w:r>
    </w:p>
    <w:p w14:paraId="14F44BE7" w14:textId="77777777" w:rsidR="005D0B21" w:rsidRPr="00114337" w:rsidRDefault="005D0B21" w:rsidP="00335BB4">
      <w:r w:rsidRPr="00114337">
        <w:t>Greed is not good,</w:t>
      </w:r>
    </w:p>
    <w:p w14:paraId="7B10AA64" w14:textId="77777777" w:rsidR="005D0B21" w:rsidRPr="00114337" w:rsidRDefault="005D0B21" w:rsidP="00335BB4">
      <w:r w:rsidRPr="00114337">
        <w:t>And the planet pays the toll for our selfish, short-sighted ways.</w:t>
      </w:r>
    </w:p>
    <w:p w14:paraId="4965B77D" w14:textId="77777777" w:rsidR="005D0B21" w:rsidRPr="00114337" w:rsidRDefault="005D0B21" w:rsidP="00335BB4">
      <w:r w:rsidRPr="00114337">
        <w:t xml:space="preserve">May it not be too late to undo the damage we have </w:t>
      </w:r>
      <w:proofErr w:type="gramStart"/>
      <w:r w:rsidRPr="00114337">
        <w:t>done.</w:t>
      </w:r>
      <w:proofErr w:type="gramEnd"/>
    </w:p>
    <w:p w14:paraId="5E3D054F" w14:textId="02D35DF9" w:rsidR="005D0B21" w:rsidRPr="00114337" w:rsidRDefault="005D0B21" w:rsidP="00335BB4">
      <w:r w:rsidRPr="00114337">
        <w:t xml:space="preserve">May we work </w:t>
      </w:r>
      <w:r w:rsidR="00F579F7" w:rsidRPr="00114337">
        <w:t>for</w:t>
      </w:r>
      <w:r w:rsidRPr="00114337">
        <w:t xml:space="preserve"> sustainable and responsible </w:t>
      </w:r>
      <w:proofErr w:type="gramStart"/>
      <w:r w:rsidRPr="00114337">
        <w:t>development,</w:t>
      </w:r>
      <w:proofErr w:type="gramEnd"/>
    </w:p>
    <w:p w14:paraId="66018BCD" w14:textId="111FAAD8" w:rsidR="005D0B21" w:rsidRPr="00114337" w:rsidRDefault="005D0B21" w:rsidP="00335BB4">
      <w:proofErr w:type="gramStart"/>
      <w:r w:rsidRPr="00114337">
        <w:t>Which enhances and cooperates with nature</w:t>
      </w:r>
      <w:r w:rsidR="00F579F7" w:rsidRPr="00114337">
        <w:t>.</w:t>
      </w:r>
      <w:proofErr w:type="gramEnd"/>
    </w:p>
    <w:p w14:paraId="01FD7F14" w14:textId="5969B568" w:rsidR="005D0B21" w:rsidRPr="00114337" w:rsidRDefault="005D0B21" w:rsidP="00335BB4">
      <w:r w:rsidRPr="00114337">
        <w:t>May we take responsibility for action</w:t>
      </w:r>
      <w:r w:rsidR="00F579F7" w:rsidRPr="00114337">
        <w:t xml:space="preserve"> </w:t>
      </w:r>
      <w:r w:rsidR="00101E53" w:rsidRPr="00114337">
        <w:t>as</w:t>
      </w:r>
      <w:r w:rsidRPr="00114337">
        <w:t xml:space="preserve"> individuals and as </w:t>
      </w:r>
      <w:proofErr w:type="gramStart"/>
      <w:r w:rsidRPr="00114337">
        <w:t>communities.</w:t>
      </w:r>
      <w:proofErr w:type="gramEnd"/>
    </w:p>
    <w:p w14:paraId="4F71D71D" w14:textId="77777777" w:rsidR="000D78A1" w:rsidRPr="00114337" w:rsidRDefault="000D78A1" w:rsidP="00335BB4">
      <w:r w:rsidRPr="00114337">
        <w:t xml:space="preserve">May we not be adversaries of our planet’s </w:t>
      </w:r>
      <w:proofErr w:type="gramStart"/>
      <w:r w:rsidRPr="00114337">
        <w:t>wellbeing</w:t>
      </w:r>
      <w:proofErr w:type="gramEnd"/>
    </w:p>
    <w:p w14:paraId="7500D7E9" w14:textId="475F476A" w:rsidR="005D0B21" w:rsidRPr="00114337" w:rsidRDefault="005D0B21" w:rsidP="00335BB4">
      <w:r w:rsidRPr="00114337">
        <w:t xml:space="preserve">May your Church continue to call itself and our corporations and country to </w:t>
      </w:r>
      <w:proofErr w:type="gramStart"/>
      <w:r w:rsidRPr="00114337">
        <w:t>account</w:t>
      </w:r>
      <w:proofErr w:type="gramEnd"/>
    </w:p>
    <w:p w14:paraId="4F96FD4B" w14:textId="77777777" w:rsidR="000D78A1" w:rsidRPr="00114337" w:rsidRDefault="005D0B21" w:rsidP="00335BB4">
      <w:r w:rsidRPr="00114337">
        <w:t xml:space="preserve">May we strive to get the best from our </w:t>
      </w:r>
      <w:proofErr w:type="gramStart"/>
      <w:r w:rsidRPr="00114337">
        <w:t>politicians</w:t>
      </w:r>
      <w:proofErr w:type="gramEnd"/>
      <w:r w:rsidRPr="00114337">
        <w:t xml:space="preserve"> </w:t>
      </w:r>
    </w:p>
    <w:p w14:paraId="3C6807F3" w14:textId="1EA9F34B" w:rsidR="005D0B21" w:rsidRPr="00114337" w:rsidRDefault="000D78A1" w:rsidP="00335BB4">
      <w:r w:rsidRPr="00114337">
        <w:t>May they</w:t>
      </w:r>
      <w:r w:rsidR="00097BCD" w:rsidRPr="00114337">
        <w:t xml:space="preserve"> act for </w:t>
      </w:r>
      <w:r w:rsidR="005D0B21" w:rsidRPr="00114337">
        <w:t xml:space="preserve">environmental </w:t>
      </w:r>
      <w:proofErr w:type="gramStart"/>
      <w:r w:rsidR="005D0B21" w:rsidRPr="00114337">
        <w:t>justice.</w:t>
      </w:r>
      <w:proofErr w:type="gramEnd"/>
    </w:p>
    <w:p w14:paraId="79891525" w14:textId="77777777" w:rsidR="0094555D" w:rsidRDefault="005D0B21" w:rsidP="00335BB4">
      <w:r w:rsidRPr="00114337">
        <w:t xml:space="preserve">May we each go deeper </w:t>
      </w:r>
      <w:r w:rsidR="00097BCD" w:rsidRPr="00114337">
        <w:t xml:space="preserve">to </w:t>
      </w:r>
      <w:r w:rsidRPr="00114337">
        <w:t xml:space="preserve">examine the patterns of our living and consuming </w:t>
      </w:r>
      <w:proofErr w:type="gramStart"/>
      <w:r w:rsidR="0094555D">
        <w:t>\</w:t>
      </w:r>
      <w:proofErr w:type="gramEnd"/>
    </w:p>
    <w:p w14:paraId="7E05BAE2" w14:textId="1AFD2A8C" w:rsidR="005D0B21" w:rsidRPr="00114337" w:rsidRDefault="005D0B21" w:rsidP="00335BB4">
      <w:proofErr w:type="gramStart"/>
      <w:r w:rsidRPr="00114337">
        <w:t>that</w:t>
      </w:r>
      <w:proofErr w:type="gramEnd"/>
      <w:r w:rsidRPr="00114337">
        <w:t xml:space="preserve"> we might live in harmony</w:t>
      </w:r>
      <w:r w:rsidR="00097BCD" w:rsidRPr="00114337">
        <w:t xml:space="preserve"> with</w:t>
      </w:r>
      <w:r w:rsidRPr="00114337">
        <w:t xml:space="preserve"> the ecology of creation.</w:t>
      </w:r>
    </w:p>
    <w:p w14:paraId="5CAEDEC9" w14:textId="30BC9E9D" w:rsidR="00097BCD" w:rsidRPr="00114337" w:rsidRDefault="005D0B21" w:rsidP="00335BB4">
      <w:r w:rsidRPr="00114337">
        <w:t xml:space="preserve">We give thanks for the wisdom of </w:t>
      </w:r>
      <w:r w:rsidR="00F65A46" w:rsidRPr="00114337">
        <w:t>F</w:t>
      </w:r>
      <w:r w:rsidRPr="00114337">
        <w:t xml:space="preserve">irst </w:t>
      </w:r>
      <w:r w:rsidR="00F65A46" w:rsidRPr="00114337">
        <w:t>P</w:t>
      </w:r>
      <w:r w:rsidRPr="00114337">
        <w:t xml:space="preserve">eoples, </w:t>
      </w:r>
    </w:p>
    <w:p w14:paraId="3CDF667D" w14:textId="3BA59E1C" w:rsidR="005D0B21" w:rsidRPr="00114337" w:rsidRDefault="005D0B21" w:rsidP="00335BB4">
      <w:proofErr w:type="gramStart"/>
      <w:r w:rsidRPr="00114337">
        <w:t>who</w:t>
      </w:r>
      <w:proofErr w:type="gramEnd"/>
      <w:r w:rsidRPr="00114337">
        <w:t xml:space="preserve"> walked well on this land for longer than we can remember.</w:t>
      </w:r>
    </w:p>
    <w:p w14:paraId="616BA2F3" w14:textId="2D4394C3" w:rsidR="005D0B21" w:rsidRPr="00114337" w:rsidRDefault="005D0B21" w:rsidP="00335BB4">
      <w:r w:rsidRPr="00114337">
        <w:t xml:space="preserve">May we learn </w:t>
      </w:r>
      <w:r w:rsidR="00097BCD" w:rsidRPr="00114337">
        <w:t xml:space="preserve">from </w:t>
      </w:r>
      <w:proofErr w:type="gramStart"/>
      <w:r w:rsidR="00097BCD" w:rsidRPr="00114337">
        <w:t>them</w:t>
      </w:r>
      <w:proofErr w:type="gramEnd"/>
    </w:p>
    <w:p w14:paraId="37E8B95B" w14:textId="77777777" w:rsidR="00097BCD" w:rsidRPr="00114337" w:rsidRDefault="005D0B21" w:rsidP="00335BB4">
      <w:r w:rsidRPr="00114337">
        <w:t xml:space="preserve">So that the way of Christ is not simply a religion, </w:t>
      </w:r>
    </w:p>
    <w:p w14:paraId="79572070" w14:textId="68CD9373" w:rsidR="005D0B21" w:rsidRPr="00114337" w:rsidRDefault="00097BCD" w:rsidP="00335BB4">
      <w:r w:rsidRPr="00114337">
        <w:t>B</w:t>
      </w:r>
      <w:r w:rsidR="005D0B21" w:rsidRPr="00114337">
        <w:t>ut a harmonious being with all created by the Word.</w:t>
      </w:r>
    </w:p>
    <w:p w14:paraId="1E845290" w14:textId="77777777" w:rsidR="005D0B21" w:rsidRPr="00114337" w:rsidRDefault="005D0B21" w:rsidP="00335BB4">
      <w:r w:rsidRPr="00114337">
        <w:t>Thus provoked we pray,</w:t>
      </w:r>
    </w:p>
    <w:p w14:paraId="55602B1D" w14:textId="77777777" w:rsidR="005D0B21" w:rsidRPr="00114337" w:rsidRDefault="005D0B21" w:rsidP="00335BB4">
      <w:r w:rsidRPr="00114337">
        <w:t>That you might lead us along the right path</w:t>
      </w:r>
    </w:p>
    <w:p w14:paraId="1FFA70ED" w14:textId="77777777" w:rsidR="00097BCD" w:rsidRPr="00114337" w:rsidRDefault="005D0B21" w:rsidP="00335BB4">
      <w:r w:rsidRPr="00114337">
        <w:t xml:space="preserve">And that we might repent of our destructive living </w:t>
      </w:r>
    </w:p>
    <w:p w14:paraId="6562D857" w14:textId="64E1B84A" w:rsidR="005D0B21" w:rsidRPr="00114337" w:rsidRDefault="00101E53" w:rsidP="00335BB4">
      <w:proofErr w:type="gramStart"/>
      <w:r w:rsidRPr="00114337">
        <w:t>a</w:t>
      </w:r>
      <w:r w:rsidR="005D0B21" w:rsidRPr="00114337">
        <w:t>s</w:t>
      </w:r>
      <w:proofErr w:type="gramEnd"/>
      <w:r w:rsidR="005D0B21" w:rsidRPr="00114337">
        <w:t xml:space="preserve"> we are reconciled to you, to each other and to all of creation.</w:t>
      </w:r>
    </w:p>
    <w:p w14:paraId="1C127586" w14:textId="77777777" w:rsidR="005D0B21" w:rsidRPr="00114337" w:rsidRDefault="005D0B21" w:rsidP="00335BB4">
      <w:r w:rsidRPr="00114337">
        <w:t xml:space="preserve">May it be </w:t>
      </w:r>
      <w:proofErr w:type="gramStart"/>
      <w:r w:rsidRPr="00114337">
        <w:t>so.</w:t>
      </w:r>
      <w:proofErr w:type="gramEnd"/>
    </w:p>
    <w:p w14:paraId="0B334916" w14:textId="77777777" w:rsidR="005D0B21" w:rsidRPr="00114337" w:rsidRDefault="005D0B21" w:rsidP="00335BB4">
      <w:r w:rsidRPr="00114337">
        <w:t>Amen.</w:t>
      </w:r>
    </w:p>
    <w:p w14:paraId="35A41E5B" w14:textId="77777777" w:rsidR="00C22FE2" w:rsidRPr="00114337" w:rsidRDefault="005D0B21" w:rsidP="00C22FE2">
      <w:r w:rsidRPr="00114337">
        <w:t> </w:t>
      </w:r>
    </w:p>
    <w:p w14:paraId="742D6512" w14:textId="77777777" w:rsidR="00C22FE2" w:rsidRPr="00114337" w:rsidRDefault="00C22FE2" w:rsidP="00C22FE2">
      <w:pPr>
        <w:jc w:val="center"/>
      </w:pPr>
      <w:r>
        <w:rPr>
          <w:noProof/>
          <w:lang w:eastAsia="en-AU"/>
        </w:rPr>
        <w:drawing>
          <wp:inline distT="0" distB="0" distL="0" distR="0" wp14:anchorId="56C6CC80" wp14:editId="23A0393F">
            <wp:extent cx="5270500" cy="125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0C8B4AF2" w14:textId="77777777" w:rsidR="00C22FE2" w:rsidRPr="00114337" w:rsidRDefault="00C22FE2" w:rsidP="00C22FE2">
      <w:r w:rsidRPr="00114337">
        <w:t> </w:t>
      </w:r>
    </w:p>
    <w:p w14:paraId="5A01490F" w14:textId="272D12C3" w:rsidR="005D0B21" w:rsidRPr="00114337" w:rsidRDefault="00493A07" w:rsidP="00335BB4">
      <w:pPr>
        <w:pStyle w:val="Heading2"/>
      </w:pPr>
      <w:r>
        <w:br w:type="page"/>
      </w:r>
      <w:r w:rsidR="005D0B21" w:rsidRPr="00114337">
        <w:lastRenderedPageBreak/>
        <w:t>Taxation for a Flourishing Society</w:t>
      </w:r>
    </w:p>
    <w:p w14:paraId="1F2C8EA2" w14:textId="77777777" w:rsidR="00F65A46" w:rsidRPr="00114337" w:rsidRDefault="00F65A46" w:rsidP="005D0B21"/>
    <w:p w14:paraId="7E5CABFF" w14:textId="77777777" w:rsidR="005D0B21" w:rsidRPr="00114337" w:rsidRDefault="005D0B21" w:rsidP="00335BB4">
      <w:r w:rsidRPr="00114337">
        <w:t>Spirit of wisdom and change,</w:t>
      </w:r>
    </w:p>
    <w:p w14:paraId="443F56E3" w14:textId="77777777" w:rsidR="005D0B21" w:rsidRPr="00114337" w:rsidRDefault="005D0B21" w:rsidP="00335BB4">
      <w:r w:rsidRPr="00114337">
        <w:t>In this Commonwealth of Australia,</w:t>
      </w:r>
    </w:p>
    <w:p w14:paraId="4CF5290B" w14:textId="77777777" w:rsidR="005D0B21" w:rsidRPr="00114337" w:rsidRDefault="005D0B21" w:rsidP="00335BB4">
      <w:r w:rsidRPr="00114337">
        <w:t xml:space="preserve">May we work to live into Jesus' vision of the commonwealth of </w:t>
      </w:r>
      <w:proofErr w:type="gramStart"/>
      <w:r w:rsidRPr="00114337">
        <w:t>God</w:t>
      </w:r>
      <w:proofErr w:type="gramEnd"/>
    </w:p>
    <w:p w14:paraId="74345805" w14:textId="14AEBBDC" w:rsidR="005D0B21" w:rsidRPr="00114337" w:rsidRDefault="005D0B21" w:rsidP="00335BB4">
      <w:r w:rsidRPr="00114337">
        <w:t>What we have is not ours, but yours.</w:t>
      </w:r>
    </w:p>
    <w:p w14:paraId="1721AD88" w14:textId="0E69912F" w:rsidR="005D0B21" w:rsidRPr="00114337" w:rsidRDefault="005D0B21" w:rsidP="00335BB4">
      <w:r w:rsidRPr="00114337">
        <w:t>Greed is not good</w:t>
      </w:r>
      <w:r w:rsidR="00A42683" w:rsidRPr="00114337">
        <w:t>,</w:t>
      </w:r>
    </w:p>
    <w:p w14:paraId="020AFBAC" w14:textId="77777777" w:rsidR="005D0B21" w:rsidRPr="00114337" w:rsidRDefault="005D0B21" w:rsidP="00335BB4">
      <w:r w:rsidRPr="00114337">
        <w:t>Justice for every person is.</w:t>
      </w:r>
    </w:p>
    <w:p w14:paraId="7A65B0F9" w14:textId="02F37CA3" w:rsidR="005D0B21" w:rsidRPr="00114337" w:rsidRDefault="005D0B21" w:rsidP="00335BB4">
      <w:r w:rsidRPr="00114337">
        <w:t>All for one should be one for all.</w:t>
      </w:r>
    </w:p>
    <w:p w14:paraId="725C2D53" w14:textId="52013468" w:rsidR="005D0B21" w:rsidRPr="00114337" w:rsidRDefault="005D0B21" w:rsidP="00335BB4">
      <w:r w:rsidRPr="00114337">
        <w:t xml:space="preserve">The economically powerful should work </w:t>
      </w:r>
      <w:r w:rsidR="00A42683" w:rsidRPr="00114337">
        <w:t>for</w:t>
      </w:r>
      <w:r w:rsidRPr="00114337">
        <w:t xml:space="preserve"> economic justice for all</w:t>
      </w:r>
      <w:r w:rsidR="00A42683" w:rsidRPr="00114337">
        <w:t>,</w:t>
      </w:r>
    </w:p>
    <w:p w14:paraId="7813C162" w14:textId="121DEE19" w:rsidR="00A42683" w:rsidRPr="00114337" w:rsidRDefault="00A42683" w:rsidP="00335BB4">
      <w:r w:rsidRPr="00114337">
        <w:t>N</w:t>
      </w:r>
      <w:r w:rsidR="005D0B21" w:rsidRPr="00114337">
        <w:t xml:space="preserve">ot simply in token acts of charity, </w:t>
      </w:r>
    </w:p>
    <w:p w14:paraId="21B93A9A" w14:textId="24FFB5C2" w:rsidR="005D0B21" w:rsidRPr="00114337" w:rsidRDefault="005D0B21" w:rsidP="00335BB4">
      <w:proofErr w:type="gramStart"/>
      <w:r w:rsidRPr="00114337">
        <w:t>but</w:t>
      </w:r>
      <w:proofErr w:type="gramEnd"/>
      <w:r w:rsidRPr="00114337">
        <w:t xml:space="preserve"> </w:t>
      </w:r>
      <w:r w:rsidR="00A42683" w:rsidRPr="00114337">
        <w:t xml:space="preserve">in the search for </w:t>
      </w:r>
      <w:r w:rsidRPr="00114337">
        <w:t xml:space="preserve">systemic justice and </w:t>
      </w:r>
      <w:r w:rsidR="00A42683" w:rsidRPr="00114337">
        <w:t xml:space="preserve">the </w:t>
      </w:r>
      <w:r w:rsidRPr="00114337">
        <w:t>reform of our economic systems.</w:t>
      </w:r>
    </w:p>
    <w:p w14:paraId="5A09EDBA" w14:textId="77777777" w:rsidR="005D0B21" w:rsidRPr="00114337" w:rsidRDefault="005D0B21" w:rsidP="00335BB4">
      <w:r w:rsidRPr="00114337">
        <w:t xml:space="preserve">May we each play our part in working for the common </w:t>
      </w:r>
      <w:proofErr w:type="gramStart"/>
      <w:r w:rsidRPr="00114337">
        <w:t>good.</w:t>
      </w:r>
      <w:proofErr w:type="gramEnd"/>
    </w:p>
    <w:p w14:paraId="49F1D2DC" w14:textId="77777777" w:rsidR="005D0B21" w:rsidRPr="00114337" w:rsidRDefault="005D0B21" w:rsidP="00335BB4">
      <w:r w:rsidRPr="00114337">
        <w:t xml:space="preserve">May those who have more be helped to share with those who have not </w:t>
      </w:r>
      <w:proofErr w:type="gramStart"/>
      <w:r w:rsidRPr="00114337">
        <w:t>enough.</w:t>
      </w:r>
      <w:proofErr w:type="gramEnd"/>
    </w:p>
    <w:p w14:paraId="5D33170A" w14:textId="00EC96C4" w:rsidR="005D0B21" w:rsidRPr="00114337" w:rsidRDefault="005D0B21" w:rsidP="00335BB4">
      <w:r w:rsidRPr="00114337">
        <w:t xml:space="preserve">May justice </w:t>
      </w:r>
      <w:r w:rsidR="00A42683" w:rsidRPr="00114337">
        <w:t xml:space="preserve">follow </w:t>
      </w:r>
      <w:r w:rsidRPr="00114337">
        <w:t xml:space="preserve">our </w:t>
      </w:r>
      <w:proofErr w:type="gramStart"/>
      <w:r w:rsidRPr="00114337">
        <w:t>choices.</w:t>
      </w:r>
      <w:proofErr w:type="gramEnd"/>
    </w:p>
    <w:p w14:paraId="0C07C1AA" w14:textId="77777777" w:rsidR="005D0B21" w:rsidRPr="00114337" w:rsidRDefault="005D0B21" w:rsidP="00335BB4">
      <w:r w:rsidRPr="00114337">
        <w:t>May our stewardship of the wealth that we hold, be used for more than ourselves.</w:t>
      </w:r>
    </w:p>
    <w:p w14:paraId="209D40DF" w14:textId="134466A8" w:rsidR="005D0B21" w:rsidRPr="00114337" w:rsidRDefault="005D0B21" w:rsidP="00335BB4">
      <w:r w:rsidRPr="00114337">
        <w:t>May your way take root in this nation and guide us to right living.</w:t>
      </w:r>
    </w:p>
    <w:p w14:paraId="4BCE61A2" w14:textId="77777777" w:rsidR="005D0B21" w:rsidRPr="00114337" w:rsidRDefault="005D0B21" w:rsidP="00335BB4">
      <w:r w:rsidRPr="00114337">
        <w:t>This we hope for.</w:t>
      </w:r>
    </w:p>
    <w:p w14:paraId="47846DA6" w14:textId="77777777" w:rsidR="005D0B21" w:rsidRPr="00114337" w:rsidRDefault="005D0B21" w:rsidP="00335BB4">
      <w:r w:rsidRPr="00114337">
        <w:t>This we vote for.</w:t>
      </w:r>
    </w:p>
    <w:p w14:paraId="3E6F656D" w14:textId="77777777" w:rsidR="005D0B21" w:rsidRPr="00114337" w:rsidRDefault="005D0B21" w:rsidP="00335BB4">
      <w:r w:rsidRPr="00114337">
        <w:t>For this we pray.</w:t>
      </w:r>
    </w:p>
    <w:p w14:paraId="5292E48F" w14:textId="77777777" w:rsidR="005D0B21" w:rsidRPr="00114337" w:rsidRDefault="005D0B21" w:rsidP="00335BB4">
      <w:r w:rsidRPr="00114337">
        <w:t>Amen.</w:t>
      </w:r>
    </w:p>
    <w:p w14:paraId="080BB7AE" w14:textId="77777777" w:rsidR="00C22FE2" w:rsidRPr="00114337" w:rsidRDefault="005D0B21" w:rsidP="00C22FE2">
      <w:r w:rsidRPr="00114337">
        <w:t> </w:t>
      </w:r>
    </w:p>
    <w:p w14:paraId="449251DF" w14:textId="77777777" w:rsidR="00C22FE2" w:rsidRPr="00114337" w:rsidRDefault="00C22FE2" w:rsidP="00C22FE2">
      <w:pPr>
        <w:jc w:val="center"/>
      </w:pPr>
      <w:r>
        <w:rPr>
          <w:noProof/>
          <w:lang w:eastAsia="en-AU"/>
        </w:rPr>
        <w:drawing>
          <wp:inline distT="0" distB="0" distL="0" distR="0" wp14:anchorId="24E26872" wp14:editId="1CCDAFD6">
            <wp:extent cx="5270500" cy="1250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3C5BB2AD" w14:textId="77777777" w:rsidR="00C22FE2" w:rsidRPr="00114337" w:rsidRDefault="00C22FE2" w:rsidP="00C22FE2">
      <w:r w:rsidRPr="00114337">
        <w:t> </w:t>
      </w:r>
    </w:p>
    <w:p w14:paraId="0741ED63" w14:textId="54C0EB32" w:rsidR="00101E53" w:rsidRPr="00114337" w:rsidRDefault="00101E53" w:rsidP="00C22FE2">
      <w:pPr>
        <w:rPr>
          <w:b/>
          <w:bCs/>
        </w:rPr>
      </w:pPr>
      <w:r w:rsidRPr="00114337">
        <w:rPr>
          <w:b/>
          <w:bCs/>
        </w:rPr>
        <w:br w:type="page"/>
      </w:r>
    </w:p>
    <w:p w14:paraId="36433C6B" w14:textId="0F609507" w:rsidR="005D0B21" w:rsidRPr="00114337" w:rsidRDefault="005D0B21" w:rsidP="00335BB4">
      <w:pPr>
        <w:pStyle w:val="Heading2"/>
      </w:pPr>
      <w:r w:rsidRPr="00114337">
        <w:t>Affordable Housing for All</w:t>
      </w:r>
    </w:p>
    <w:p w14:paraId="75B8B9C3" w14:textId="77777777" w:rsidR="00191483" w:rsidRPr="00114337" w:rsidRDefault="00191483" w:rsidP="005D0B21"/>
    <w:p w14:paraId="4C71A592" w14:textId="77777777" w:rsidR="005D0B21" w:rsidRPr="00114337" w:rsidRDefault="005D0B21" w:rsidP="00335BB4">
      <w:r w:rsidRPr="00114337">
        <w:t>Christ,</w:t>
      </w:r>
    </w:p>
    <w:p w14:paraId="3386D67E" w14:textId="47526F3C" w:rsidR="00BB4EA3" w:rsidRPr="00114337" w:rsidRDefault="00BB4EA3" w:rsidP="00335BB4">
      <w:r w:rsidRPr="00114337">
        <w:t>The Son of Man who had no place to lay your head,</w:t>
      </w:r>
    </w:p>
    <w:p w14:paraId="3980EA7C" w14:textId="77777777" w:rsidR="00BB4EA3" w:rsidRPr="00114337" w:rsidRDefault="00BB4EA3" w:rsidP="00335BB4">
      <w:r w:rsidRPr="00114337">
        <w:t>In your father's house there are many rooms</w:t>
      </w:r>
    </w:p>
    <w:p w14:paraId="05FB25F3" w14:textId="77777777" w:rsidR="000D78A1" w:rsidRPr="00114337" w:rsidRDefault="000D78A1" w:rsidP="00335BB4">
      <w:r w:rsidRPr="00114337">
        <w:t>And you are preparing us for a place we are yet to experience.</w:t>
      </w:r>
    </w:p>
    <w:p w14:paraId="3EE99D91" w14:textId="77777777" w:rsidR="005D0B21" w:rsidRPr="00114337" w:rsidRDefault="005D0B21" w:rsidP="00335BB4">
      <w:r w:rsidRPr="00114337">
        <w:t>Home for us all,</w:t>
      </w:r>
    </w:p>
    <w:p w14:paraId="5F888844" w14:textId="7E3036CD" w:rsidR="005D0B21" w:rsidRPr="00114337" w:rsidRDefault="00A42683" w:rsidP="00335BB4">
      <w:r w:rsidRPr="00114337">
        <w:t xml:space="preserve">But </w:t>
      </w:r>
      <w:r w:rsidR="005D0B21" w:rsidRPr="00114337">
        <w:t xml:space="preserve">many in our land </w:t>
      </w:r>
      <w:r w:rsidRPr="00114337">
        <w:t>have no</w:t>
      </w:r>
      <w:r w:rsidR="005D0B21" w:rsidRPr="00114337">
        <w:t xml:space="preserve"> room</w:t>
      </w:r>
      <w:r w:rsidR="00BB4EA3" w:rsidRPr="00114337">
        <w:t>,</w:t>
      </w:r>
      <w:r w:rsidR="000D78A1" w:rsidRPr="00114337">
        <w:t xml:space="preserve"> no house,</w:t>
      </w:r>
      <w:r w:rsidR="00BB4EA3" w:rsidRPr="00114337">
        <w:t xml:space="preserve"> </w:t>
      </w:r>
      <w:proofErr w:type="gramStart"/>
      <w:r w:rsidR="00BB4EA3" w:rsidRPr="00114337">
        <w:t>no</w:t>
      </w:r>
      <w:proofErr w:type="gramEnd"/>
      <w:r w:rsidR="00BB4EA3" w:rsidRPr="00114337">
        <w:t xml:space="preserve"> home</w:t>
      </w:r>
      <w:r w:rsidR="005D0B21" w:rsidRPr="00114337">
        <w:t>.</w:t>
      </w:r>
    </w:p>
    <w:p w14:paraId="2F1971ED" w14:textId="2AD86687" w:rsidR="00A644B9" w:rsidRPr="00114337" w:rsidRDefault="00BB4EA3" w:rsidP="00335BB4">
      <w:r w:rsidRPr="00114337">
        <w:t xml:space="preserve">This </w:t>
      </w:r>
      <w:r w:rsidR="00A644B9" w:rsidRPr="00114337">
        <w:t>we can change.</w:t>
      </w:r>
    </w:p>
    <w:p w14:paraId="2A7375B7" w14:textId="79A979C3" w:rsidR="000D78A1" w:rsidRPr="00114337" w:rsidRDefault="000D78A1" w:rsidP="00335BB4">
      <w:proofErr w:type="gramStart"/>
      <w:r w:rsidRPr="00114337">
        <w:t>If we should choose.</w:t>
      </w:r>
      <w:proofErr w:type="gramEnd"/>
    </w:p>
    <w:p w14:paraId="5216BC12" w14:textId="43218F90" w:rsidR="000D78A1" w:rsidRPr="00114337" w:rsidRDefault="000D78A1" w:rsidP="00335BB4">
      <w:r w:rsidRPr="00114337">
        <w:t>The truth is hard to face.</w:t>
      </w:r>
    </w:p>
    <w:p w14:paraId="13E078EA" w14:textId="161E1347" w:rsidR="005D0B21" w:rsidRPr="00114337" w:rsidRDefault="005D0B21" w:rsidP="00335BB4">
      <w:r w:rsidRPr="00114337">
        <w:t xml:space="preserve">We </w:t>
      </w:r>
      <w:r w:rsidR="000D78A1" w:rsidRPr="00114337">
        <w:t xml:space="preserve">often </w:t>
      </w:r>
      <w:r w:rsidRPr="00114337">
        <w:t>care more for our pets than we do for the vulnerable and homeless.</w:t>
      </w:r>
    </w:p>
    <w:p w14:paraId="258B652D" w14:textId="1CE50CEB" w:rsidR="005D0B21" w:rsidRPr="00114337" w:rsidRDefault="000D78A1" w:rsidP="00335BB4">
      <w:r w:rsidRPr="00114337">
        <w:t>W</w:t>
      </w:r>
      <w:r w:rsidR="005D0B21" w:rsidRPr="00114337">
        <w:t xml:space="preserve">e spend too easily on frivolities and too sparingly on </w:t>
      </w:r>
      <w:r w:rsidRPr="00114337">
        <w:t>justice</w:t>
      </w:r>
      <w:r w:rsidR="005D0B21" w:rsidRPr="00114337">
        <w:t>.</w:t>
      </w:r>
    </w:p>
    <w:p w14:paraId="17F3B18E" w14:textId="7885EC50" w:rsidR="005D0B21" w:rsidRPr="00114337" w:rsidRDefault="000D78A1" w:rsidP="00335BB4">
      <w:r w:rsidRPr="00114337">
        <w:t xml:space="preserve">So </w:t>
      </w:r>
      <w:r w:rsidR="005D0B21" w:rsidRPr="00114337">
        <w:t>no one should be homeless.</w:t>
      </w:r>
    </w:p>
    <w:p w14:paraId="7AEF419D" w14:textId="32822ED5" w:rsidR="005D0B21" w:rsidRPr="00114337" w:rsidRDefault="005D0B21" w:rsidP="00335BB4">
      <w:r w:rsidRPr="00114337">
        <w:t>Everyone should have access to affordable housing.</w:t>
      </w:r>
    </w:p>
    <w:p w14:paraId="47B52A9B" w14:textId="6C669B8E" w:rsidR="005D0B21" w:rsidRPr="00114337" w:rsidRDefault="000D78A1" w:rsidP="00335BB4">
      <w:r w:rsidRPr="00114337">
        <w:t>For w</w:t>
      </w:r>
      <w:r w:rsidR="005D0B21" w:rsidRPr="00114337">
        <w:t>e have it in our political and economic power to make this so.</w:t>
      </w:r>
    </w:p>
    <w:p w14:paraId="0C305ED8" w14:textId="5501EFCB" w:rsidR="005D0B21" w:rsidRPr="00114337" w:rsidRDefault="005D0B21" w:rsidP="00335BB4">
      <w:r w:rsidRPr="00114337">
        <w:t>May we</w:t>
      </w:r>
      <w:r w:rsidR="00A42683" w:rsidRPr="00114337">
        <w:t>,</w:t>
      </w:r>
      <w:r w:rsidRPr="00114337">
        <w:t xml:space="preserve"> as individuals and as communities</w:t>
      </w:r>
      <w:r w:rsidR="00A42683" w:rsidRPr="00114337">
        <w:t>,</w:t>
      </w:r>
      <w:r w:rsidRPr="00114337">
        <w:t xml:space="preserve"> take action </w:t>
      </w:r>
      <w:r w:rsidR="00A644B9" w:rsidRPr="00114337">
        <w:t xml:space="preserve">for </w:t>
      </w:r>
      <w:proofErr w:type="gramStart"/>
      <w:r w:rsidR="00A644B9" w:rsidRPr="00114337">
        <w:t>change</w:t>
      </w:r>
      <w:r w:rsidRPr="00114337">
        <w:t>.</w:t>
      </w:r>
      <w:proofErr w:type="gramEnd"/>
    </w:p>
    <w:p w14:paraId="36B3327A" w14:textId="77777777" w:rsidR="005D0B21" w:rsidRPr="00114337" w:rsidRDefault="005D0B21" w:rsidP="00335BB4">
      <w:r w:rsidRPr="00114337">
        <w:t>May we advocate, campaign strive to be a hospitable nation,</w:t>
      </w:r>
    </w:p>
    <w:p w14:paraId="13A43A08" w14:textId="58CB82F9" w:rsidR="005D0B21" w:rsidRPr="00114337" w:rsidRDefault="005D0B21" w:rsidP="00335BB4">
      <w:proofErr w:type="gramStart"/>
      <w:r w:rsidRPr="00114337">
        <w:t xml:space="preserve">A place where all are homed and can afford to live </w:t>
      </w:r>
      <w:r w:rsidR="00A644B9" w:rsidRPr="00114337">
        <w:t>with dignity</w:t>
      </w:r>
      <w:r w:rsidRPr="00114337">
        <w:t>.</w:t>
      </w:r>
      <w:proofErr w:type="gramEnd"/>
    </w:p>
    <w:p w14:paraId="6ADA548F" w14:textId="2B928444" w:rsidR="00A644B9" w:rsidRPr="00114337" w:rsidRDefault="005D0B21" w:rsidP="00335BB4">
      <w:r w:rsidRPr="00114337">
        <w:t xml:space="preserve">May we set agendas for our politicians and </w:t>
      </w:r>
      <w:proofErr w:type="gramStart"/>
      <w:r w:rsidR="000D78A1" w:rsidRPr="00114337">
        <w:t>governments</w:t>
      </w:r>
      <w:proofErr w:type="gramEnd"/>
      <w:r w:rsidRPr="00114337">
        <w:t xml:space="preserve"> </w:t>
      </w:r>
    </w:p>
    <w:p w14:paraId="1E52F1DE" w14:textId="783769A2" w:rsidR="005D0B21" w:rsidRPr="00114337" w:rsidRDefault="00A644B9" w:rsidP="00335BB4">
      <w:proofErr w:type="gramStart"/>
      <w:r w:rsidRPr="00114337">
        <w:t>T</w:t>
      </w:r>
      <w:r w:rsidR="005D0B21" w:rsidRPr="00114337">
        <w:t>hat align</w:t>
      </w:r>
      <w:proofErr w:type="gramEnd"/>
      <w:r w:rsidR="005D0B21" w:rsidRPr="00114337">
        <w:t xml:space="preserve"> with your way and shape their thinking and choosing.</w:t>
      </w:r>
    </w:p>
    <w:p w14:paraId="6F158486" w14:textId="77777777" w:rsidR="005D0B21" w:rsidRPr="00114337" w:rsidRDefault="005D0B21" w:rsidP="00335BB4">
      <w:r w:rsidRPr="00114337">
        <w:t xml:space="preserve">May our prayers become </w:t>
      </w:r>
      <w:proofErr w:type="gramStart"/>
      <w:r w:rsidRPr="00114337">
        <w:t>policies</w:t>
      </w:r>
      <w:proofErr w:type="gramEnd"/>
    </w:p>
    <w:p w14:paraId="2789EF55" w14:textId="77777777" w:rsidR="005D0B21" w:rsidRPr="00114337" w:rsidRDefault="005D0B21" w:rsidP="00335BB4">
      <w:r w:rsidRPr="00114337">
        <w:t>And change come for the benefit of all.</w:t>
      </w:r>
    </w:p>
    <w:p w14:paraId="71AF6405" w14:textId="77777777" w:rsidR="005D0B21" w:rsidRPr="00114337" w:rsidRDefault="005D0B21" w:rsidP="00335BB4">
      <w:r w:rsidRPr="00114337">
        <w:t>May this be fully so.</w:t>
      </w:r>
    </w:p>
    <w:p w14:paraId="709D1357" w14:textId="77777777" w:rsidR="007C5458" w:rsidRPr="00114337" w:rsidRDefault="005D0B21" w:rsidP="00335BB4">
      <w:r w:rsidRPr="00114337">
        <w:t>Amen.</w:t>
      </w:r>
    </w:p>
    <w:p w14:paraId="19DF7717" w14:textId="77777777" w:rsidR="00C22FE2" w:rsidRPr="00114337" w:rsidRDefault="00C22FE2" w:rsidP="00C22FE2"/>
    <w:p w14:paraId="2CE878BC" w14:textId="77777777" w:rsidR="00C22FE2" w:rsidRPr="00114337" w:rsidRDefault="00C22FE2" w:rsidP="00C22FE2">
      <w:pPr>
        <w:jc w:val="center"/>
      </w:pPr>
      <w:r>
        <w:rPr>
          <w:noProof/>
          <w:lang w:eastAsia="en-AU"/>
        </w:rPr>
        <w:drawing>
          <wp:inline distT="0" distB="0" distL="0" distR="0" wp14:anchorId="796EC83B" wp14:editId="2A047872">
            <wp:extent cx="5270500" cy="1250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6D6C93CB" w14:textId="77777777" w:rsidR="00C22FE2" w:rsidRPr="00114337" w:rsidRDefault="00C22FE2" w:rsidP="00C22FE2">
      <w:r w:rsidRPr="00114337">
        <w:t> </w:t>
      </w:r>
    </w:p>
    <w:p w14:paraId="771DD6ED" w14:textId="77777777" w:rsidR="000D78A1" w:rsidRPr="00114337" w:rsidRDefault="000D78A1">
      <w:pPr>
        <w:rPr>
          <w:b/>
        </w:rPr>
      </w:pPr>
      <w:r w:rsidRPr="00114337">
        <w:rPr>
          <w:b/>
        </w:rPr>
        <w:br w:type="page"/>
      </w:r>
    </w:p>
    <w:p w14:paraId="19804D5F" w14:textId="23330399" w:rsidR="006731BA" w:rsidRPr="00114337" w:rsidRDefault="006731BA" w:rsidP="00335BB4">
      <w:pPr>
        <w:pStyle w:val="Heading2"/>
      </w:pPr>
      <w:r w:rsidRPr="00114337">
        <w:t>Embracing Our Diversity</w:t>
      </w:r>
    </w:p>
    <w:p w14:paraId="6A250562" w14:textId="77777777" w:rsidR="006731BA" w:rsidRPr="00114337" w:rsidRDefault="006731BA" w:rsidP="006731BA"/>
    <w:p w14:paraId="74D40914" w14:textId="1D30DC5E" w:rsidR="006731BA" w:rsidRPr="00114337" w:rsidRDefault="006731BA" w:rsidP="00335BB4">
      <w:r w:rsidRPr="00114337">
        <w:t>Lord of All,</w:t>
      </w:r>
    </w:p>
    <w:p w14:paraId="4873292C" w14:textId="7682CBE0" w:rsidR="006731BA" w:rsidRPr="00114337" w:rsidRDefault="006731BA" w:rsidP="00335BB4">
      <w:r w:rsidRPr="00114337">
        <w:t>Let us learn the way of Jesus</w:t>
      </w:r>
    </w:p>
    <w:p w14:paraId="542B3D62" w14:textId="12D44664" w:rsidR="006731BA" w:rsidRPr="00114337" w:rsidRDefault="006731BA" w:rsidP="00335BB4">
      <w:r w:rsidRPr="00114337">
        <w:t>How can we claim to love you and not love our neighbour?</w:t>
      </w:r>
    </w:p>
    <w:p w14:paraId="0EF4D049" w14:textId="6D62A643" w:rsidR="006731BA" w:rsidRPr="00114337" w:rsidRDefault="006731BA" w:rsidP="00335BB4">
      <w:r w:rsidRPr="00114337">
        <w:t xml:space="preserve">How can we read </w:t>
      </w:r>
      <w:r w:rsidR="00F47D01" w:rsidRPr="00114337">
        <w:t xml:space="preserve">the </w:t>
      </w:r>
      <w:r w:rsidRPr="00114337">
        <w:t xml:space="preserve">stories </w:t>
      </w:r>
      <w:r w:rsidR="000D78A1" w:rsidRPr="00114337">
        <w:t xml:space="preserve">of </w:t>
      </w:r>
      <w:r w:rsidRPr="00114337">
        <w:t>your life and your consistent connection with people of different backgrounds and not think that these apply to us</w:t>
      </w:r>
      <w:r w:rsidR="00F47D01" w:rsidRPr="00114337">
        <w:t>?</w:t>
      </w:r>
    </w:p>
    <w:p w14:paraId="24408717" w14:textId="2675494A" w:rsidR="006731BA" w:rsidRPr="00114337" w:rsidRDefault="006731BA" w:rsidP="00335BB4">
      <w:r w:rsidRPr="00114337">
        <w:t>How can we ignore that Scripture consistently names peoples outside the community of faith as virtuous and righteous?</w:t>
      </w:r>
    </w:p>
    <w:p w14:paraId="2C7E3569" w14:textId="3D7CEE4F" w:rsidR="006731BA" w:rsidRPr="00114337" w:rsidRDefault="005700A2" w:rsidP="00335BB4">
      <w:r w:rsidRPr="00114337">
        <w:t>Help us to</w:t>
      </w:r>
      <w:r w:rsidR="006731BA" w:rsidRPr="00114337">
        <w:t xml:space="preserve"> go beyond tolerance, into respect and understanding for people and their ways which may be different to our own.</w:t>
      </w:r>
    </w:p>
    <w:p w14:paraId="581C880A" w14:textId="0509E687" w:rsidR="006731BA" w:rsidRPr="00114337" w:rsidRDefault="005700A2" w:rsidP="00335BB4">
      <w:r w:rsidRPr="00114337">
        <w:t>Help us to</w:t>
      </w:r>
      <w:r w:rsidR="006731BA" w:rsidRPr="00114337">
        <w:t xml:space="preserve"> remember that in naming others as 'stranger' we inherently identify with our own 'strangeness'.</w:t>
      </w:r>
    </w:p>
    <w:p w14:paraId="599BCC56" w14:textId="77777777" w:rsidR="006731BA" w:rsidRPr="00114337" w:rsidRDefault="006731BA" w:rsidP="00335BB4">
      <w:r w:rsidRPr="00114337">
        <w:t>Help us, Christ of community, to treat others better than we expect to be treated ourselves.</w:t>
      </w:r>
    </w:p>
    <w:p w14:paraId="33420B82" w14:textId="4E21357C" w:rsidR="005700A2" w:rsidRPr="00114337" w:rsidRDefault="005700A2" w:rsidP="00335BB4">
      <w:r w:rsidRPr="00114337">
        <w:t>Help us to</w:t>
      </w:r>
      <w:r w:rsidR="006731BA" w:rsidRPr="00114337">
        <w:t xml:space="preserve"> cross the boundaries of race, creed, culture, faith, age and gender </w:t>
      </w:r>
    </w:p>
    <w:p w14:paraId="7EDF02BB" w14:textId="5B0F7389" w:rsidR="005700A2" w:rsidRPr="00114337" w:rsidRDefault="00BC4C51" w:rsidP="00335BB4">
      <w:proofErr w:type="gramStart"/>
      <w:r w:rsidRPr="00114337">
        <w:t>reaching</w:t>
      </w:r>
      <w:proofErr w:type="gramEnd"/>
      <w:r w:rsidR="006731BA" w:rsidRPr="00114337">
        <w:t xml:space="preserve"> out to build bridges of connectedness, </w:t>
      </w:r>
    </w:p>
    <w:p w14:paraId="5CD6903C" w14:textId="0AC804B7" w:rsidR="006731BA" w:rsidRPr="00114337" w:rsidRDefault="006731BA" w:rsidP="00335BB4">
      <w:proofErr w:type="gramStart"/>
      <w:r w:rsidRPr="00114337">
        <w:t>forged</w:t>
      </w:r>
      <w:proofErr w:type="gramEnd"/>
      <w:r w:rsidRPr="00114337">
        <w:t xml:space="preserve"> in </w:t>
      </w:r>
      <w:r w:rsidR="005700A2" w:rsidRPr="00114337">
        <w:t xml:space="preserve">understanding </w:t>
      </w:r>
      <w:r w:rsidRPr="00114337">
        <w:t>and commonality.</w:t>
      </w:r>
    </w:p>
    <w:p w14:paraId="70AADD02" w14:textId="77777777" w:rsidR="006731BA" w:rsidRPr="00114337" w:rsidRDefault="006731BA" w:rsidP="00335BB4">
      <w:r w:rsidRPr="00114337">
        <w:t>Give us the grace to disagree without hostility,</w:t>
      </w:r>
    </w:p>
    <w:p w14:paraId="64F71024" w14:textId="77777777" w:rsidR="006731BA" w:rsidRPr="00114337" w:rsidRDefault="006731BA" w:rsidP="00335BB4">
      <w:r w:rsidRPr="00114337">
        <w:t xml:space="preserve">To be different without </w:t>
      </w:r>
      <w:proofErr w:type="gramStart"/>
      <w:r w:rsidRPr="00114337">
        <w:t>judgement ,</w:t>
      </w:r>
      <w:proofErr w:type="gramEnd"/>
    </w:p>
    <w:p w14:paraId="474B0B71" w14:textId="77777777" w:rsidR="006731BA" w:rsidRPr="00114337" w:rsidRDefault="006731BA" w:rsidP="00335BB4">
      <w:r w:rsidRPr="00114337">
        <w:t>To be diverse, but yet united.</w:t>
      </w:r>
    </w:p>
    <w:p w14:paraId="7778FEF6" w14:textId="77777777" w:rsidR="006731BA" w:rsidRPr="00114337" w:rsidRDefault="006731BA" w:rsidP="00335BB4">
      <w:r w:rsidRPr="00114337">
        <w:t>Drive out our fears, for fear has no place in a community of love.</w:t>
      </w:r>
    </w:p>
    <w:p w14:paraId="05FDF084" w14:textId="77777777" w:rsidR="006731BA" w:rsidRPr="00114337" w:rsidRDefault="006731BA" w:rsidP="00335BB4">
      <w:r w:rsidRPr="00114337">
        <w:t xml:space="preserve">May this nation work harder than it ever has before to be a </w:t>
      </w:r>
      <w:proofErr w:type="gramStart"/>
      <w:r w:rsidRPr="00114337">
        <w:t>place,</w:t>
      </w:r>
      <w:proofErr w:type="gramEnd"/>
    </w:p>
    <w:p w14:paraId="0558FCAC" w14:textId="77777777" w:rsidR="006731BA" w:rsidRPr="00114337" w:rsidRDefault="006731BA" w:rsidP="00335BB4">
      <w:r w:rsidRPr="00114337">
        <w:t>Where the first peoples and subsequent peoples unite</w:t>
      </w:r>
    </w:p>
    <w:p w14:paraId="18D76B59" w14:textId="77777777" w:rsidR="006731BA" w:rsidRPr="00114337" w:rsidRDefault="006731BA" w:rsidP="00335BB4">
      <w:proofErr w:type="gramStart"/>
      <w:r w:rsidRPr="00114337">
        <w:t>Under a vision of a flourishing Australia of justice and respect.</w:t>
      </w:r>
      <w:proofErr w:type="gramEnd"/>
    </w:p>
    <w:p w14:paraId="35B3A9D9" w14:textId="77777777" w:rsidR="006731BA" w:rsidRPr="00114337" w:rsidRDefault="006731BA" w:rsidP="00335BB4">
      <w:r w:rsidRPr="00114337">
        <w:t>Show us how to lead our leaders into your vision,</w:t>
      </w:r>
    </w:p>
    <w:p w14:paraId="4D8395FB" w14:textId="51217F32" w:rsidR="006731BA" w:rsidRPr="00114337" w:rsidRDefault="006731BA" w:rsidP="00335BB4">
      <w:proofErr w:type="gramStart"/>
      <w:r w:rsidRPr="00114337">
        <w:t>That we might be united in your will.</w:t>
      </w:r>
      <w:proofErr w:type="gramEnd"/>
    </w:p>
    <w:p w14:paraId="28CDB3CA" w14:textId="0D1991A3" w:rsidR="006731BA" w:rsidRPr="00114337" w:rsidRDefault="006731BA" w:rsidP="00335BB4">
      <w:r w:rsidRPr="00114337">
        <w:t>This we pray.</w:t>
      </w:r>
    </w:p>
    <w:p w14:paraId="767719DB" w14:textId="77777777" w:rsidR="006731BA" w:rsidRPr="00114337" w:rsidRDefault="006731BA" w:rsidP="00335BB4">
      <w:r w:rsidRPr="00114337">
        <w:t>Amen.</w:t>
      </w:r>
    </w:p>
    <w:p w14:paraId="088D6E61" w14:textId="77777777" w:rsidR="00C22FE2" w:rsidRPr="00114337" w:rsidRDefault="00C22FE2" w:rsidP="00C22FE2"/>
    <w:p w14:paraId="34D04539" w14:textId="77777777" w:rsidR="00C22FE2" w:rsidRPr="00114337" w:rsidRDefault="00C22FE2" w:rsidP="00C22FE2">
      <w:pPr>
        <w:jc w:val="center"/>
      </w:pPr>
      <w:r>
        <w:rPr>
          <w:noProof/>
          <w:lang w:eastAsia="en-AU"/>
        </w:rPr>
        <w:drawing>
          <wp:inline distT="0" distB="0" distL="0" distR="0" wp14:anchorId="5236A48D" wp14:editId="15539343">
            <wp:extent cx="5270500" cy="1250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34FC6836" w14:textId="77777777" w:rsidR="00C22FE2" w:rsidRPr="00114337" w:rsidRDefault="00C22FE2" w:rsidP="00C22FE2">
      <w:r w:rsidRPr="00114337">
        <w:t> </w:t>
      </w:r>
    </w:p>
    <w:p w14:paraId="41ECA730" w14:textId="77777777" w:rsidR="0094555D" w:rsidRDefault="0094555D" w:rsidP="00335BB4">
      <w:pPr>
        <w:pStyle w:val="Heading2"/>
      </w:pPr>
    </w:p>
    <w:p w14:paraId="2ED6A605" w14:textId="77777777" w:rsidR="0094555D" w:rsidRDefault="0094555D" w:rsidP="00335BB4">
      <w:pPr>
        <w:pStyle w:val="Heading2"/>
      </w:pPr>
    </w:p>
    <w:p w14:paraId="6F3F89C8" w14:textId="77777777" w:rsidR="006731BA" w:rsidRPr="00114337" w:rsidRDefault="006731BA" w:rsidP="00335BB4">
      <w:pPr>
        <w:pStyle w:val="Heading2"/>
      </w:pPr>
      <w:r w:rsidRPr="00114337">
        <w:t>Saving Our Democracy</w:t>
      </w:r>
    </w:p>
    <w:p w14:paraId="7395B90F" w14:textId="77777777" w:rsidR="006731BA" w:rsidRPr="00114337" w:rsidRDefault="006731BA" w:rsidP="006731BA"/>
    <w:p w14:paraId="051E718E" w14:textId="5075C8A3" w:rsidR="006731BA" w:rsidRPr="00114337" w:rsidRDefault="006731BA" w:rsidP="00335BB4">
      <w:r w:rsidRPr="00114337">
        <w:t>Word of God,</w:t>
      </w:r>
    </w:p>
    <w:p w14:paraId="4FD4B5C9" w14:textId="519F07DB" w:rsidR="006731BA" w:rsidRPr="00114337" w:rsidRDefault="006731BA" w:rsidP="00335BB4">
      <w:r w:rsidRPr="00114337">
        <w:t>Voice of freedom and free will,</w:t>
      </w:r>
    </w:p>
    <w:p w14:paraId="1CDB42FE" w14:textId="424ED3DF" w:rsidR="006731BA" w:rsidRPr="00114337" w:rsidRDefault="006731BA" w:rsidP="00335BB4">
      <w:r w:rsidRPr="00114337">
        <w:t>We pray for our nation</w:t>
      </w:r>
      <w:r w:rsidR="002353D3" w:rsidRPr="00114337">
        <w:t>.</w:t>
      </w:r>
    </w:p>
    <w:p w14:paraId="4F1C1601" w14:textId="7FFA9256" w:rsidR="006731BA" w:rsidRPr="00114337" w:rsidRDefault="006731BA" w:rsidP="00335BB4">
      <w:r w:rsidRPr="00114337">
        <w:t>We lament the erosion of our democracy.</w:t>
      </w:r>
    </w:p>
    <w:p w14:paraId="1EAEB2DC" w14:textId="10D8FF00" w:rsidR="006731BA" w:rsidRPr="00114337" w:rsidRDefault="006731BA" w:rsidP="00335BB4">
      <w:r w:rsidRPr="00114337">
        <w:t xml:space="preserve">We lament the </w:t>
      </w:r>
      <w:r w:rsidR="005700A2" w:rsidRPr="00114337">
        <w:t>erosion</w:t>
      </w:r>
      <w:r w:rsidRPr="00114337">
        <w:t xml:space="preserve"> of human rights.</w:t>
      </w:r>
    </w:p>
    <w:p w14:paraId="2F10697B" w14:textId="02F6ACBE" w:rsidR="006731BA" w:rsidRPr="00114337" w:rsidRDefault="006731BA" w:rsidP="00335BB4">
      <w:r w:rsidRPr="00114337">
        <w:t xml:space="preserve">We lament the threats to </w:t>
      </w:r>
      <w:r w:rsidR="005700A2" w:rsidRPr="00114337">
        <w:t xml:space="preserve">a flourishing </w:t>
      </w:r>
      <w:r w:rsidRPr="00114337">
        <w:t>civil society,</w:t>
      </w:r>
    </w:p>
    <w:p w14:paraId="75D23BAE" w14:textId="01643F91" w:rsidR="005700A2" w:rsidRPr="00114337" w:rsidRDefault="006731BA" w:rsidP="00335BB4">
      <w:proofErr w:type="gramStart"/>
      <w:r w:rsidRPr="00114337">
        <w:t>from</w:t>
      </w:r>
      <w:proofErr w:type="gramEnd"/>
      <w:r w:rsidRPr="00114337">
        <w:t xml:space="preserve"> groups who would seek to disrupt </w:t>
      </w:r>
      <w:r w:rsidR="005700A2" w:rsidRPr="00114337">
        <w:t>through fear</w:t>
      </w:r>
    </w:p>
    <w:p w14:paraId="7F84C2A7" w14:textId="7B840569" w:rsidR="006731BA" w:rsidRPr="00114337" w:rsidRDefault="005700A2" w:rsidP="00335BB4">
      <w:proofErr w:type="gramStart"/>
      <w:r w:rsidRPr="00114337">
        <w:t>and</w:t>
      </w:r>
      <w:proofErr w:type="gramEnd"/>
      <w:r w:rsidRPr="00114337">
        <w:t xml:space="preserve"> governments who would entrench their power </w:t>
      </w:r>
      <w:r w:rsidR="006731BA" w:rsidRPr="00114337">
        <w:t>through fear,</w:t>
      </w:r>
    </w:p>
    <w:p w14:paraId="77A460B6" w14:textId="6F825A23" w:rsidR="00BC4C51" w:rsidRPr="00114337" w:rsidRDefault="006731BA" w:rsidP="00335BB4">
      <w:r w:rsidRPr="00114337">
        <w:t>We lament the developing threats to a free press</w:t>
      </w:r>
      <w:r w:rsidR="008A4BB8">
        <w:t>.</w:t>
      </w:r>
    </w:p>
    <w:p w14:paraId="37A1EF2C" w14:textId="38A05B8F" w:rsidR="006731BA" w:rsidRPr="00114337" w:rsidRDefault="00BC4C51" w:rsidP="00335BB4">
      <w:r w:rsidRPr="00114337">
        <w:t xml:space="preserve">We resist any shrinking to </w:t>
      </w:r>
      <w:r w:rsidR="006731BA" w:rsidRPr="00114337">
        <w:t>the freedom of Information.</w:t>
      </w:r>
    </w:p>
    <w:p w14:paraId="60F9000E" w14:textId="77777777" w:rsidR="006731BA" w:rsidRPr="00114337" w:rsidRDefault="006731BA" w:rsidP="00335BB4">
      <w:r w:rsidRPr="00114337">
        <w:t>May our nation stand for what is truly right, not simply what it justifies as right.</w:t>
      </w:r>
    </w:p>
    <w:p w14:paraId="2297C26A" w14:textId="42230297" w:rsidR="006731BA" w:rsidRPr="00114337" w:rsidRDefault="006731BA" w:rsidP="00335BB4">
      <w:r w:rsidRPr="00114337">
        <w:t>Empower our voices to call out the good in our society</w:t>
      </w:r>
    </w:p>
    <w:p w14:paraId="278C4042" w14:textId="1B33099E" w:rsidR="006731BA" w:rsidRPr="00114337" w:rsidRDefault="00BC4C51" w:rsidP="00335BB4">
      <w:r w:rsidRPr="00114337">
        <w:t>And</w:t>
      </w:r>
      <w:r w:rsidR="006731BA" w:rsidRPr="00114337">
        <w:t xml:space="preserve"> our leaders to a hope for peace and justice,</w:t>
      </w:r>
    </w:p>
    <w:p w14:paraId="37337B32" w14:textId="4518E597" w:rsidR="00BC4C51" w:rsidRPr="00114337" w:rsidRDefault="00BC4C51" w:rsidP="00335BB4">
      <w:r w:rsidRPr="00114337">
        <w:t>A flourishing society</w:t>
      </w:r>
    </w:p>
    <w:p w14:paraId="5223A5C8" w14:textId="6E715E11" w:rsidR="002353D3" w:rsidRPr="00DB148D" w:rsidRDefault="002353D3" w:rsidP="00335BB4">
      <w:pPr>
        <w:rPr>
          <w:rStyle w:val="Emphasis"/>
        </w:rPr>
      </w:pPr>
      <w:r w:rsidRPr="00114337">
        <w:tab/>
      </w:r>
      <w:proofErr w:type="gramStart"/>
      <w:r w:rsidRPr="00DB148D">
        <w:rPr>
          <w:rStyle w:val="Emphasis"/>
        </w:rPr>
        <w:t>w</w:t>
      </w:r>
      <w:r w:rsidR="006731BA" w:rsidRPr="00DB148D">
        <w:rPr>
          <w:rStyle w:val="Emphasis"/>
        </w:rPr>
        <w:t>hich</w:t>
      </w:r>
      <w:proofErr w:type="gramEnd"/>
      <w:r w:rsidR="006731BA" w:rsidRPr="00DB148D">
        <w:rPr>
          <w:rStyle w:val="Emphasis"/>
        </w:rPr>
        <w:t xml:space="preserve"> is strongest when our governments </w:t>
      </w:r>
    </w:p>
    <w:p w14:paraId="29AD3A2E" w14:textId="40EC6226" w:rsidR="006731BA" w:rsidRPr="00DB148D" w:rsidRDefault="002353D3" w:rsidP="00335BB4">
      <w:pPr>
        <w:rPr>
          <w:rStyle w:val="Emphasis"/>
        </w:rPr>
      </w:pPr>
      <w:r w:rsidRPr="00DB148D">
        <w:rPr>
          <w:rStyle w:val="Emphasis"/>
        </w:rPr>
        <w:tab/>
      </w:r>
      <w:proofErr w:type="gramStart"/>
      <w:r w:rsidR="006731BA" w:rsidRPr="00DB148D">
        <w:rPr>
          <w:rStyle w:val="Emphasis"/>
        </w:rPr>
        <w:t>respect</w:t>
      </w:r>
      <w:proofErr w:type="gramEnd"/>
      <w:r w:rsidR="006731BA" w:rsidRPr="00DB148D">
        <w:rPr>
          <w:rStyle w:val="Emphasis"/>
        </w:rPr>
        <w:t xml:space="preserve"> citizens,</w:t>
      </w:r>
    </w:p>
    <w:p w14:paraId="3E209364" w14:textId="56111097" w:rsidR="006731BA" w:rsidRPr="00DB148D" w:rsidRDefault="002353D3" w:rsidP="00335BB4">
      <w:pPr>
        <w:rPr>
          <w:rStyle w:val="Emphasis"/>
        </w:rPr>
      </w:pPr>
      <w:r w:rsidRPr="00DB148D">
        <w:rPr>
          <w:rStyle w:val="Emphasis"/>
        </w:rPr>
        <w:tab/>
      </w:r>
      <w:proofErr w:type="gramStart"/>
      <w:r w:rsidRPr="00DB148D">
        <w:rPr>
          <w:rStyle w:val="Emphasis"/>
        </w:rPr>
        <w:t>u</w:t>
      </w:r>
      <w:r w:rsidR="006731BA" w:rsidRPr="00DB148D">
        <w:rPr>
          <w:rStyle w:val="Emphasis"/>
        </w:rPr>
        <w:t>phold</w:t>
      </w:r>
      <w:proofErr w:type="gramEnd"/>
      <w:r w:rsidR="006731BA" w:rsidRPr="00DB148D">
        <w:rPr>
          <w:rStyle w:val="Emphasis"/>
        </w:rPr>
        <w:t xml:space="preserve"> human rights,</w:t>
      </w:r>
    </w:p>
    <w:p w14:paraId="18A0DA31" w14:textId="4625E8AB" w:rsidR="006731BA" w:rsidRPr="00DB148D" w:rsidRDefault="002353D3" w:rsidP="00335BB4">
      <w:pPr>
        <w:rPr>
          <w:rStyle w:val="Emphasis"/>
        </w:rPr>
      </w:pPr>
      <w:r w:rsidRPr="00DB148D">
        <w:rPr>
          <w:rStyle w:val="Emphasis"/>
        </w:rPr>
        <w:tab/>
      </w:r>
      <w:proofErr w:type="gramStart"/>
      <w:r w:rsidRPr="00DB148D">
        <w:rPr>
          <w:rStyle w:val="Emphasis"/>
        </w:rPr>
        <w:t>s</w:t>
      </w:r>
      <w:r w:rsidR="006731BA" w:rsidRPr="00DB148D">
        <w:rPr>
          <w:rStyle w:val="Emphasis"/>
        </w:rPr>
        <w:t>upport</w:t>
      </w:r>
      <w:proofErr w:type="gramEnd"/>
      <w:r w:rsidR="006731BA" w:rsidRPr="00DB148D">
        <w:rPr>
          <w:rStyle w:val="Emphasis"/>
        </w:rPr>
        <w:t xml:space="preserve"> rightful liberties,</w:t>
      </w:r>
    </w:p>
    <w:p w14:paraId="27F3F8D5" w14:textId="15036066" w:rsidR="006731BA" w:rsidRPr="00DB148D" w:rsidRDefault="002353D3" w:rsidP="00335BB4">
      <w:pPr>
        <w:rPr>
          <w:rStyle w:val="Emphasis"/>
        </w:rPr>
      </w:pPr>
      <w:r w:rsidRPr="00DB148D">
        <w:rPr>
          <w:rStyle w:val="Emphasis"/>
        </w:rPr>
        <w:tab/>
      </w:r>
      <w:proofErr w:type="gramStart"/>
      <w:r w:rsidR="006731BA" w:rsidRPr="00DB148D">
        <w:rPr>
          <w:rStyle w:val="Emphasis"/>
        </w:rPr>
        <w:t>enable</w:t>
      </w:r>
      <w:proofErr w:type="gramEnd"/>
      <w:r w:rsidR="006731BA" w:rsidRPr="00DB148D">
        <w:rPr>
          <w:rStyle w:val="Emphasis"/>
        </w:rPr>
        <w:t xml:space="preserve"> participation </w:t>
      </w:r>
      <w:r w:rsidRPr="00DB148D">
        <w:rPr>
          <w:rStyle w:val="Emphasis"/>
        </w:rPr>
        <w:t xml:space="preserve">for all </w:t>
      </w:r>
      <w:r w:rsidR="006731BA" w:rsidRPr="00DB148D">
        <w:rPr>
          <w:rStyle w:val="Emphasis"/>
        </w:rPr>
        <w:t xml:space="preserve">in </w:t>
      </w:r>
      <w:r w:rsidRPr="00DB148D">
        <w:rPr>
          <w:rStyle w:val="Emphasis"/>
        </w:rPr>
        <w:t>the processes of our democracy</w:t>
      </w:r>
      <w:r w:rsidR="006731BA" w:rsidRPr="00DB148D">
        <w:rPr>
          <w:rStyle w:val="Emphasis"/>
        </w:rPr>
        <w:t>.</w:t>
      </w:r>
    </w:p>
    <w:p w14:paraId="3AFCE141" w14:textId="2D6A91C1" w:rsidR="00BC4C51" w:rsidRPr="00114337" w:rsidRDefault="00BC4C51" w:rsidP="00335BB4">
      <w:proofErr w:type="gramStart"/>
      <w:r w:rsidRPr="00114337">
        <w:t>and</w:t>
      </w:r>
      <w:proofErr w:type="gramEnd"/>
      <w:r w:rsidRPr="00114337">
        <w:t xml:space="preserve"> the directions for our nation</w:t>
      </w:r>
    </w:p>
    <w:p w14:paraId="21A19D05" w14:textId="360416B7" w:rsidR="006731BA" w:rsidRPr="00114337" w:rsidRDefault="006731BA" w:rsidP="00335BB4">
      <w:r w:rsidRPr="00114337">
        <w:t>May we honour free speech, but in a context of mutual</w:t>
      </w:r>
      <w:r w:rsidR="002353D3" w:rsidRPr="00114337">
        <w:t xml:space="preserve"> respect</w:t>
      </w:r>
      <w:r w:rsidRPr="00114337">
        <w:t>.</w:t>
      </w:r>
    </w:p>
    <w:p w14:paraId="5BCF51C1" w14:textId="77777777" w:rsidR="002353D3" w:rsidRPr="00114337" w:rsidRDefault="006731BA" w:rsidP="00335BB4">
      <w:r w:rsidRPr="00114337">
        <w:t xml:space="preserve">May this be a place where the voices of prophets are heard and </w:t>
      </w:r>
      <w:proofErr w:type="gramStart"/>
      <w:r w:rsidRPr="00114337">
        <w:t>heeded,</w:t>
      </w:r>
      <w:proofErr w:type="gramEnd"/>
      <w:r w:rsidRPr="00114337">
        <w:t xml:space="preserve"> </w:t>
      </w:r>
    </w:p>
    <w:p w14:paraId="4F159EA7" w14:textId="12D078F8" w:rsidR="006731BA" w:rsidRPr="00114337" w:rsidRDefault="006731BA" w:rsidP="00335BB4">
      <w:proofErr w:type="gramStart"/>
      <w:r w:rsidRPr="00114337">
        <w:t>not</w:t>
      </w:r>
      <w:proofErr w:type="gramEnd"/>
      <w:r w:rsidRPr="00114337">
        <w:t xml:space="preserve"> stifled and silenced.</w:t>
      </w:r>
    </w:p>
    <w:p w14:paraId="065A3F8F" w14:textId="77777777" w:rsidR="006731BA" w:rsidRPr="00114337" w:rsidRDefault="006731BA" w:rsidP="00335BB4">
      <w:r w:rsidRPr="00114337">
        <w:t>Pull our governments constantly away from the brink of control,</w:t>
      </w:r>
    </w:p>
    <w:p w14:paraId="24F2E4D7" w14:textId="62BD8441" w:rsidR="006731BA" w:rsidRPr="00114337" w:rsidRDefault="002353D3" w:rsidP="00335BB4">
      <w:proofErr w:type="gramStart"/>
      <w:r w:rsidRPr="00114337">
        <w:t>w</w:t>
      </w:r>
      <w:r w:rsidR="006731BA" w:rsidRPr="00114337">
        <w:t>here</w:t>
      </w:r>
      <w:proofErr w:type="gramEnd"/>
      <w:r w:rsidR="006731BA" w:rsidRPr="00114337">
        <w:t xml:space="preserve"> they seek to hold all power in our name and interest</w:t>
      </w:r>
    </w:p>
    <w:p w14:paraId="2E168562" w14:textId="1B879A5E" w:rsidR="006731BA" w:rsidRPr="00114337" w:rsidRDefault="006731BA" w:rsidP="00335BB4">
      <w:proofErr w:type="gramStart"/>
      <w:r w:rsidRPr="00114337">
        <w:t>and</w:t>
      </w:r>
      <w:proofErr w:type="gramEnd"/>
      <w:r w:rsidRPr="00114337">
        <w:t xml:space="preserve"> work for our best but with no consultation or accountability.</w:t>
      </w:r>
    </w:p>
    <w:p w14:paraId="1FEF310A" w14:textId="0DC8C720" w:rsidR="006731BA" w:rsidRPr="00114337" w:rsidRDefault="006731BA" w:rsidP="00335BB4">
      <w:r w:rsidRPr="00114337">
        <w:t xml:space="preserve">May respect </w:t>
      </w:r>
      <w:r w:rsidR="00BC4C51" w:rsidRPr="00114337">
        <w:t xml:space="preserve">blossom </w:t>
      </w:r>
      <w:r w:rsidRPr="00114337">
        <w:t>between individuals and communities</w:t>
      </w:r>
      <w:r w:rsidR="002353D3" w:rsidRPr="00114337">
        <w:t xml:space="preserve"> i</w:t>
      </w:r>
      <w:r w:rsidRPr="00114337">
        <w:t>n debates and discussions,</w:t>
      </w:r>
    </w:p>
    <w:p w14:paraId="47581AB8" w14:textId="3C39B914" w:rsidR="006731BA" w:rsidRPr="00114337" w:rsidRDefault="006731BA" w:rsidP="00335BB4">
      <w:proofErr w:type="gramStart"/>
      <w:r w:rsidRPr="00114337">
        <w:t>in</w:t>
      </w:r>
      <w:proofErr w:type="gramEnd"/>
      <w:r w:rsidRPr="00114337">
        <w:t xml:space="preserve"> the houses of government,</w:t>
      </w:r>
    </w:p>
    <w:p w14:paraId="6D3FBCA0" w14:textId="0D7DFF33" w:rsidR="006731BA" w:rsidRPr="00114337" w:rsidRDefault="002353D3" w:rsidP="00335BB4">
      <w:proofErr w:type="gramStart"/>
      <w:r w:rsidRPr="00114337">
        <w:t>the</w:t>
      </w:r>
      <w:proofErr w:type="gramEnd"/>
      <w:r w:rsidRPr="00114337">
        <w:t xml:space="preserve"> s</w:t>
      </w:r>
      <w:r w:rsidR="006731BA" w:rsidRPr="00114337">
        <w:t>treets and towns,</w:t>
      </w:r>
    </w:p>
    <w:p w14:paraId="0A44BB41" w14:textId="0264C9A4" w:rsidR="006731BA" w:rsidRPr="00114337" w:rsidRDefault="002353D3" w:rsidP="00335BB4">
      <w:proofErr w:type="gramStart"/>
      <w:r w:rsidRPr="00114337">
        <w:lastRenderedPageBreak/>
        <w:t>our</w:t>
      </w:r>
      <w:proofErr w:type="gramEnd"/>
      <w:r w:rsidRPr="00114337">
        <w:t xml:space="preserve"> h</w:t>
      </w:r>
      <w:r w:rsidR="006731BA" w:rsidRPr="00114337">
        <w:t>ome</w:t>
      </w:r>
      <w:r w:rsidRPr="00114337">
        <w:t>s</w:t>
      </w:r>
      <w:r w:rsidR="006731BA" w:rsidRPr="00114337">
        <w:t xml:space="preserve"> and offices.</w:t>
      </w:r>
    </w:p>
    <w:p w14:paraId="19650B25" w14:textId="77777777" w:rsidR="006731BA" w:rsidRPr="00114337" w:rsidRDefault="006731BA" w:rsidP="00335BB4">
      <w:r w:rsidRPr="00114337">
        <w:t>May the voices of the people be heard and encouraged in this land,</w:t>
      </w:r>
    </w:p>
    <w:p w14:paraId="63E0D8E5" w14:textId="77777777" w:rsidR="006731BA" w:rsidRPr="00114337" w:rsidRDefault="006731BA" w:rsidP="00335BB4">
      <w:r w:rsidRPr="00114337">
        <w:t>Whether through voting or protesting,</w:t>
      </w:r>
    </w:p>
    <w:p w14:paraId="127F6E72" w14:textId="77777777" w:rsidR="006731BA" w:rsidRPr="00114337" w:rsidRDefault="006731BA" w:rsidP="00335BB4">
      <w:r w:rsidRPr="00114337">
        <w:t>In the media or street corner</w:t>
      </w:r>
    </w:p>
    <w:p w14:paraId="0FD10186" w14:textId="77777777" w:rsidR="006731BA" w:rsidRPr="00114337" w:rsidRDefault="006731BA" w:rsidP="00335BB4">
      <w:r w:rsidRPr="00114337">
        <w:t>That we may all join in seeking wisdom,</w:t>
      </w:r>
    </w:p>
    <w:p w14:paraId="4EEEF9C2" w14:textId="2880354C" w:rsidR="006731BA" w:rsidRPr="00114337" w:rsidRDefault="006731BA" w:rsidP="00335BB4">
      <w:proofErr w:type="gramStart"/>
      <w:r w:rsidRPr="00114337">
        <w:t xml:space="preserve">In the Spirit of unity and </w:t>
      </w:r>
      <w:r w:rsidR="002353D3" w:rsidRPr="00114337">
        <w:t xml:space="preserve">for </w:t>
      </w:r>
      <w:r w:rsidRPr="00114337">
        <w:t>the common good.</w:t>
      </w:r>
      <w:proofErr w:type="gramEnd"/>
    </w:p>
    <w:p w14:paraId="621CC339" w14:textId="77777777" w:rsidR="006731BA" w:rsidRPr="00114337" w:rsidRDefault="006731BA" w:rsidP="00335BB4">
      <w:r w:rsidRPr="00114337">
        <w:t>This we give voice to in prayer.</w:t>
      </w:r>
    </w:p>
    <w:p w14:paraId="63F17180" w14:textId="77777777" w:rsidR="006731BA" w:rsidRPr="00114337" w:rsidRDefault="006731BA" w:rsidP="00335BB4">
      <w:r w:rsidRPr="00114337">
        <w:t>Amen.</w:t>
      </w:r>
    </w:p>
    <w:p w14:paraId="4245233E" w14:textId="77777777" w:rsidR="00C22FE2" w:rsidRPr="00114337" w:rsidRDefault="00C22FE2" w:rsidP="00C22FE2"/>
    <w:p w14:paraId="7165DA50" w14:textId="77777777" w:rsidR="00C22FE2" w:rsidRPr="00114337" w:rsidRDefault="00C22FE2" w:rsidP="00C22FE2">
      <w:pPr>
        <w:jc w:val="center"/>
      </w:pPr>
      <w:r>
        <w:rPr>
          <w:noProof/>
          <w:lang w:eastAsia="en-AU"/>
        </w:rPr>
        <w:drawing>
          <wp:inline distT="0" distB="0" distL="0" distR="0" wp14:anchorId="054AA76E" wp14:editId="1C05C9A8">
            <wp:extent cx="5270500" cy="1250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6B751244" w14:textId="77777777" w:rsidR="00C22FE2" w:rsidRPr="00114337" w:rsidRDefault="00C22FE2" w:rsidP="00C22FE2">
      <w:r w:rsidRPr="00114337">
        <w:t> </w:t>
      </w:r>
    </w:p>
    <w:p w14:paraId="6D3DCBE5" w14:textId="77777777" w:rsidR="006731BA" w:rsidRPr="00114337" w:rsidRDefault="006731BA" w:rsidP="00335BB4">
      <w:pPr>
        <w:pStyle w:val="Heading2"/>
      </w:pPr>
      <w:r w:rsidRPr="00114337">
        <w:t xml:space="preserve">Thriving Communities </w:t>
      </w:r>
      <w:proofErr w:type="gramStart"/>
      <w:r w:rsidRPr="00114337">
        <w:t>Beyond</w:t>
      </w:r>
      <w:proofErr w:type="gramEnd"/>
      <w:r w:rsidRPr="00114337">
        <w:t xml:space="preserve"> the Urban Fringe</w:t>
      </w:r>
    </w:p>
    <w:p w14:paraId="76C413C3" w14:textId="77777777" w:rsidR="006731BA" w:rsidRPr="00114337" w:rsidRDefault="006731BA" w:rsidP="006731BA"/>
    <w:p w14:paraId="5B371E8B" w14:textId="77777777" w:rsidR="006731BA" w:rsidRPr="00114337" w:rsidRDefault="006731BA" w:rsidP="00335BB4">
      <w:r w:rsidRPr="00114337">
        <w:t>God of all places,</w:t>
      </w:r>
    </w:p>
    <w:p w14:paraId="287C6E92" w14:textId="77777777" w:rsidR="006731BA" w:rsidRPr="00114337" w:rsidRDefault="006731BA" w:rsidP="00335BB4">
      <w:r w:rsidRPr="00114337">
        <w:t>We pray for all people,</w:t>
      </w:r>
    </w:p>
    <w:p w14:paraId="53DB213E" w14:textId="77777777" w:rsidR="006731BA" w:rsidRPr="00114337" w:rsidRDefault="006731BA" w:rsidP="00335BB4">
      <w:r w:rsidRPr="00114337">
        <w:t>But, as you walk with a bias to the poor and marginalised in the person of Jesus,</w:t>
      </w:r>
    </w:p>
    <w:p w14:paraId="7954F98A" w14:textId="77777777" w:rsidR="006731BA" w:rsidRPr="00114337" w:rsidRDefault="006731BA" w:rsidP="00335BB4">
      <w:r w:rsidRPr="00114337">
        <w:t>We remember those who are marginalised by distance and location.</w:t>
      </w:r>
    </w:p>
    <w:p w14:paraId="3C2C7232" w14:textId="77777777" w:rsidR="006731BA" w:rsidRPr="00114337" w:rsidRDefault="006731BA" w:rsidP="00335BB4">
      <w:proofErr w:type="gramStart"/>
      <w:r w:rsidRPr="00114337">
        <w:t>Those who have reduced opportunities because they do not dwell in the hubs of population.</w:t>
      </w:r>
      <w:proofErr w:type="gramEnd"/>
    </w:p>
    <w:p w14:paraId="15707C71" w14:textId="5427203D" w:rsidR="006731BA" w:rsidRPr="00114337" w:rsidRDefault="006731BA" w:rsidP="00335BB4">
      <w:r w:rsidRPr="00114337">
        <w:t>In this wide land and in prayer we remember them</w:t>
      </w:r>
      <w:r w:rsidR="00EF11A9" w:rsidRPr="00114337">
        <w:t>.</w:t>
      </w:r>
    </w:p>
    <w:p w14:paraId="40161F7B" w14:textId="00633958" w:rsidR="006731BA" w:rsidRPr="00114337" w:rsidRDefault="006731BA" w:rsidP="00335BB4">
      <w:r w:rsidRPr="00114337">
        <w:t xml:space="preserve">In compassion we </w:t>
      </w:r>
      <w:r w:rsidR="00EF11A9" w:rsidRPr="00114337">
        <w:t xml:space="preserve">hear </w:t>
      </w:r>
      <w:r w:rsidRPr="00114337">
        <w:t>their needs,</w:t>
      </w:r>
    </w:p>
    <w:p w14:paraId="74A134A5" w14:textId="1A4C37F5" w:rsidR="006731BA" w:rsidRPr="00114337" w:rsidRDefault="00493A07" w:rsidP="00335BB4">
      <w:r>
        <w:t>A</w:t>
      </w:r>
      <w:r w:rsidR="00EF11A9" w:rsidRPr="00114337">
        <w:t>nd we s</w:t>
      </w:r>
      <w:r w:rsidR="006731BA" w:rsidRPr="00114337">
        <w:t>eek</w:t>
      </w:r>
      <w:r w:rsidR="00EF11A9" w:rsidRPr="00114337">
        <w:t xml:space="preserve"> to</w:t>
      </w:r>
      <w:r w:rsidR="006731BA" w:rsidRPr="00114337">
        <w:t xml:space="preserve"> understanding</w:t>
      </w:r>
      <w:r w:rsidR="00EF11A9" w:rsidRPr="00114337">
        <w:t xml:space="preserve"> the effects of </w:t>
      </w:r>
      <w:r w:rsidR="006731BA" w:rsidRPr="00114337">
        <w:t>isolation, lack of services, loneliness, the absence of health care, the cost of living, climate change, population drift, workforce migration, commercialisation, the challenge of technology, the pressure of competition, the tangles of red tape, the speed of change and all that goes to make life harder.</w:t>
      </w:r>
    </w:p>
    <w:p w14:paraId="6FEC0AB4" w14:textId="706373EF" w:rsidR="006731BA" w:rsidRPr="00114337" w:rsidRDefault="006731BA" w:rsidP="00335BB4">
      <w:r w:rsidRPr="00114337">
        <w:t>In this wide land</w:t>
      </w:r>
      <w:r w:rsidR="00EF11A9" w:rsidRPr="00114337">
        <w:t>,</w:t>
      </w:r>
      <w:r w:rsidRPr="00114337">
        <w:t xml:space="preserve"> in prayer we remember that prayer, in and of itself, </w:t>
      </w:r>
      <w:proofErr w:type="gramStart"/>
      <w:r w:rsidRPr="00114337">
        <w:t>is</w:t>
      </w:r>
      <w:proofErr w:type="gramEnd"/>
      <w:r w:rsidRPr="00114337">
        <w:t xml:space="preserve"> not the only answer.</w:t>
      </w:r>
    </w:p>
    <w:p w14:paraId="01FE806A" w14:textId="77777777" w:rsidR="006731BA" w:rsidRPr="00114337" w:rsidRDefault="006731BA" w:rsidP="00335BB4">
      <w:r w:rsidRPr="00114337">
        <w:t>Move us to action,</w:t>
      </w:r>
    </w:p>
    <w:p w14:paraId="28195551" w14:textId="77777777" w:rsidR="006731BA" w:rsidRPr="00114337" w:rsidRDefault="006731BA" w:rsidP="00335BB4">
      <w:r w:rsidRPr="00114337">
        <w:t>That we might do what we can,</w:t>
      </w:r>
    </w:p>
    <w:p w14:paraId="3EF55C7D" w14:textId="1018C54B" w:rsidR="00EF11A9" w:rsidRPr="00114337" w:rsidRDefault="00EF11A9" w:rsidP="00335BB4">
      <w:r w:rsidRPr="00114337">
        <w:t>S</w:t>
      </w:r>
      <w:r w:rsidR="006731BA" w:rsidRPr="00114337">
        <w:t xml:space="preserve">haring </w:t>
      </w:r>
      <w:r w:rsidRPr="00114337">
        <w:t>our</w:t>
      </w:r>
      <w:r w:rsidR="006731BA" w:rsidRPr="00114337">
        <w:t xml:space="preserve"> resources</w:t>
      </w:r>
      <w:r w:rsidRPr="00114337">
        <w:t>,</w:t>
      </w:r>
      <w:r w:rsidR="006731BA" w:rsidRPr="00114337">
        <w:t xml:space="preserve"> </w:t>
      </w:r>
    </w:p>
    <w:p w14:paraId="426C333D" w14:textId="03921A9E" w:rsidR="006731BA" w:rsidRPr="00114337" w:rsidRDefault="00EF11A9" w:rsidP="00335BB4">
      <w:proofErr w:type="gramStart"/>
      <w:r w:rsidRPr="00114337">
        <w:t>O</w:t>
      </w:r>
      <w:r w:rsidR="006731BA" w:rsidRPr="00114337">
        <w:t xml:space="preserve">r joining in advocacy to </w:t>
      </w:r>
      <w:r w:rsidR="00DF3090" w:rsidRPr="00114337">
        <w:t>uphold their needs</w:t>
      </w:r>
      <w:r w:rsidR="006731BA" w:rsidRPr="00114337">
        <w:t xml:space="preserve"> to our political leaders and governments.</w:t>
      </w:r>
      <w:proofErr w:type="gramEnd"/>
    </w:p>
    <w:p w14:paraId="4B7021A3" w14:textId="546CAC13" w:rsidR="006731BA" w:rsidRPr="00114337" w:rsidRDefault="006731BA" w:rsidP="00335BB4">
      <w:r w:rsidRPr="00114337">
        <w:t xml:space="preserve">In this global world and </w:t>
      </w:r>
      <w:r w:rsidR="00DF3090" w:rsidRPr="00114337">
        <w:t xml:space="preserve">in </w:t>
      </w:r>
      <w:r w:rsidRPr="00114337">
        <w:t>a country with so much,</w:t>
      </w:r>
    </w:p>
    <w:p w14:paraId="23485639" w14:textId="1F92CF27" w:rsidR="006731BA" w:rsidRPr="00114337" w:rsidRDefault="006731BA" w:rsidP="00335BB4">
      <w:r w:rsidRPr="00114337">
        <w:t xml:space="preserve">May the disadvantage of distance, not be a disabler of life for those </w:t>
      </w:r>
      <w:r w:rsidR="00DF3090" w:rsidRPr="00114337">
        <w:t>beyond the urban fringe</w:t>
      </w:r>
      <w:r w:rsidRPr="00114337">
        <w:t>.</w:t>
      </w:r>
    </w:p>
    <w:p w14:paraId="63732D41" w14:textId="7523E5BA" w:rsidR="006731BA" w:rsidRPr="00114337" w:rsidRDefault="006731BA" w:rsidP="00335BB4">
      <w:r w:rsidRPr="00114337">
        <w:t>In prayer we heed your call,</w:t>
      </w:r>
    </w:p>
    <w:p w14:paraId="00B17DCB" w14:textId="2FF0B300" w:rsidR="006731BA" w:rsidRPr="00114337" w:rsidRDefault="00DF3090" w:rsidP="00335BB4">
      <w:r w:rsidRPr="00114337">
        <w:t xml:space="preserve">To </w:t>
      </w:r>
      <w:r w:rsidR="006731BA" w:rsidRPr="00114337">
        <w:t>work for the common good of all people in this commonwealth we call Australia.</w:t>
      </w:r>
    </w:p>
    <w:p w14:paraId="3699AB63" w14:textId="7C0CA5A3" w:rsidR="006731BA" w:rsidRPr="00114337" w:rsidRDefault="006731BA" w:rsidP="00335BB4">
      <w:r w:rsidRPr="00114337">
        <w:t>Amen</w:t>
      </w:r>
      <w:r w:rsidR="00DF3090" w:rsidRPr="00114337">
        <w:t xml:space="preserve">. </w:t>
      </w:r>
      <w:r w:rsidRPr="00114337">
        <w:t xml:space="preserve">May it be </w:t>
      </w:r>
      <w:proofErr w:type="gramStart"/>
      <w:r w:rsidRPr="00114337">
        <w:t>so.</w:t>
      </w:r>
      <w:proofErr w:type="gramEnd"/>
    </w:p>
    <w:p w14:paraId="560375EA" w14:textId="77777777" w:rsidR="0094555D" w:rsidRDefault="0094555D" w:rsidP="0094555D"/>
    <w:p w14:paraId="3017BAA7" w14:textId="2530A3AA" w:rsidR="006731BA" w:rsidRPr="00114337" w:rsidRDefault="006731BA" w:rsidP="0094555D">
      <w:pPr>
        <w:pStyle w:val="Heading2"/>
      </w:pPr>
      <w:r w:rsidRPr="00114337">
        <w:lastRenderedPageBreak/>
        <w:t>From Poverty to Fullness of Life</w:t>
      </w:r>
    </w:p>
    <w:p w14:paraId="19606B2B" w14:textId="77777777" w:rsidR="006731BA" w:rsidRPr="00114337" w:rsidRDefault="006731BA" w:rsidP="006731BA"/>
    <w:p w14:paraId="22FC0393" w14:textId="77777777" w:rsidR="006731BA" w:rsidRPr="00114337" w:rsidRDefault="006731BA" w:rsidP="00335BB4">
      <w:r w:rsidRPr="00114337">
        <w:t>God of Justice,</w:t>
      </w:r>
    </w:p>
    <w:p w14:paraId="64745444" w14:textId="77777777" w:rsidR="006731BA" w:rsidRPr="00114337" w:rsidRDefault="006731BA" w:rsidP="00335BB4">
      <w:r w:rsidRPr="00114337">
        <w:t>In Christ who cared,</w:t>
      </w:r>
    </w:p>
    <w:p w14:paraId="4EF3D286" w14:textId="77777777" w:rsidR="006731BA" w:rsidRPr="00114337" w:rsidRDefault="006731BA" w:rsidP="00335BB4">
      <w:r w:rsidRPr="00114337">
        <w:t>You have a preferential option for the poor,</w:t>
      </w:r>
    </w:p>
    <w:p w14:paraId="092F7D9C" w14:textId="77777777" w:rsidR="006731BA" w:rsidRPr="00114337" w:rsidRDefault="006731BA" w:rsidP="00335BB4">
      <w:r w:rsidRPr="00114337">
        <w:t>You seek justice in the world,</w:t>
      </w:r>
    </w:p>
    <w:p w14:paraId="5B2AE74D" w14:textId="77777777" w:rsidR="006731BA" w:rsidRPr="00114337" w:rsidRDefault="006731BA" w:rsidP="00335BB4">
      <w:r w:rsidRPr="00114337">
        <w:t>You challenge self-interest and acquisitiveness,</w:t>
      </w:r>
    </w:p>
    <w:p w14:paraId="2FF3A532" w14:textId="77777777" w:rsidR="006731BA" w:rsidRPr="00114337" w:rsidRDefault="006731BA" w:rsidP="00335BB4">
      <w:r w:rsidRPr="00114337">
        <w:t>And call us to follow you in this way.</w:t>
      </w:r>
    </w:p>
    <w:p w14:paraId="1728CDDA" w14:textId="77777777" w:rsidR="006731BA" w:rsidRPr="00114337" w:rsidRDefault="006731BA" w:rsidP="00335BB4">
      <w:r w:rsidRPr="00114337">
        <w:t>You lift us from ourselves and restore us to our potential.</w:t>
      </w:r>
    </w:p>
    <w:p w14:paraId="77B2B642" w14:textId="77777777" w:rsidR="006731BA" w:rsidRPr="00114337" w:rsidRDefault="006731BA" w:rsidP="00335BB4">
      <w:r w:rsidRPr="00114337">
        <w:t xml:space="preserve">May we work for communities which embody this for </w:t>
      </w:r>
      <w:proofErr w:type="gramStart"/>
      <w:r w:rsidRPr="00114337">
        <w:t>all.</w:t>
      </w:r>
      <w:proofErr w:type="gramEnd"/>
    </w:p>
    <w:p w14:paraId="6F984D40" w14:textId="77777777" w:rsidR="00DB148D" w:rsidRDefault="00DB148D" w:rsidP="00335BB4"/>
    <w:p w14:paraId="0B6D4D2C" w14:textId="77777777" w:rsidR="006731BA" w:rsidRPr="00114337" w:rsidRDefault="006731BA" w:rsidP="00335BB4">
      <w:r w:rsidRPr="00114337">
        <w:t>We pray for</w:t>
      </w:r>
    </w:p>
    <w:p w14:paraId="6C07135F" w14:textId="3C8566E8" w:rsidR="006731BA" w:rsidRPr="00DB148D" w:rsidRDefault="003E7769" w:rsidP="00335BB4">
      <w:pPr>
        <w:rPr>
          <w:rStyle w:val="Emphasis"/>
        </w:rPr>
      </w:pPr>
      <w:r w:rsidRPr="00114337">
        <w:tab/>
      </w:r>
      <w:proofErr w:type="gramStart"/>
      <w:r w:rsidRPr="00DB148D">
        <w:rPr>
          <w:rStyle w:val="Emphasis"/>
        </w:rPr>
        <w:t>c</w:t>
      </w:r>
      <w:r w:rsidR="006731BA" w:rsidRPr="00DB148D">
        <w:rPr>
          <w:rStyle w:val="Emphasis"/>
        </w:rPr>
        <w:t>lean</w:t>
      </w:r>
      <w:proofErr w:type="gramEnd"/>
      <w:r w:rsidR="006731BA" w:rsidRPr="00DB148D">
        <w:rPr>
          <w:rStyle w:val="Emphasis"/>
        </w:rPr>
        <w:t xml:space="preserve"> water,</w:t>
      </w:r>
    </w:p>
    <w:p w14:paraId="36AC73AD" w14:textId="53C8DF96" w:rsidR="006731BA" w:rsidRPr="00DB148D" w:rsidRDefault="003E7769" w:rsidP="00335BB4">
      <w:pPr>
        <w:rPr>
          <w:rStyle w:val="Emphasis"/>
        </w:rPr>
      </w:pPr>
      <w:r w:rsidRPr="00DB148D">
        <w:rPr>
          <w:rStyle w:val="Emphasis"/>
        </w:rPr>
        <w:tab/>
      </w:r>
      <w:proofErr w:type="gramStart"/>
      <w:r w:rsidR="006731BA" w:rsidRPr="00DB148D">
        <w:rPr>
          <w:rStyle w:val="Emphasis"/>
        </w:rPr>
        <w:t>essential</w:t>
      </w:r>
      <w:proofErr w:type="gramEnd"/>
      <w:r w:rsidR="006731BA" w:rsidRPr="00DB148D">
        <w:rPr>
          <w:rStyle w:val="Emphasis"/>
        </w:rPr>
        <w:t xml:space="preserve"> services,</w:t>
      </w:r>
    </w:p>
    <w:p w14:paraId="443F1280" w14:textId="5BC97AC1" w:rsidR="006731BA" w:rsidRPr="00DB148D" w:rsidRDefault="003E7769" w:rsidP="00335BB4">
      <w:pPr>
        <w:rPr>
          <w:rStyle w:val="Emphasis"/>
        </w:rPr>
      </w:pPr>
      <w:r w:rsidRPr="00DB148D">
        <w:rPr>
          <w:rStyle w:val="Emphasis"/>
        </w:rPr>
        <w:tab/>
      </w:r>
      <w:proofErr w:type="gramStart"/>
      <w:r w:rsidR="006731BA" w:rsidRPr="00DB148D">
        <w:rPr>
          <w:rStyle w:val="Emphasis"/>
        </w:rPr>
        <w:t>sufficient</w:t>
      </w:r>
      <w:proofErr w:type="gramEnd"/>
      <w:r w:rsidR="006731BA" w:rsidRPr="00DB148D">
        <w:rPr>
          <w:rStyle w:val="Emphasis"/>
        </w:rPr>
        <w:t xml:space="preserve"> food,</w:t>
      </w:r>
    </w:p>
    <w:p w14:paraId="481863AB" w14:textId="5B771C26" w:rsidR="006731BA" w:rsidRPr="00DB148D" w:rsidRDefault="003E7769" w:rsidP="00335BB4">
      <w:pPr>
        <w:rPr>
          <w:rStyle w:val="Emphasis"/>
        </w:rPr>
      </w:pPr>
      <w:r w:rsidRPr="00DB148D">
        <w:rPr>
          <w:rStyle w:val="Emphasis"/>
        </w:rPr>
        <w:tab/>
      </w:r>
      <w:proofErr w:type="gramStart"/>
      <w:r w:rsidR="006731BA" w:rsidRPr="00DB148D">
        <w:rPr>
          <w:rStyle w:val="Emphasis"/>
        </w:rPr>
        <w:t>equitable</w:t>
      </w:r>
      <w:proofErr w:type="gramEnd"/>
      <w:r w:rsidR="006731BA" w:rsidRPr="00DB148D">
        <w:rPr>
          <w:rStyle w:val="Emphasis"/>
        </w:rPr>
        <w:t xml:space="preserve"> education,</w:t>
      </w:r>
    </w:p>
    <w:p w14:paraId="28B46FA7" w14:textId="29BDF5DD" w:rsidR="006731BA" w:rsidRPr="00DB148D" w:rsidRDefault="003E7769" w:rsidP="00335BB4">
      <w:pPr>
        <w:rPr>
          <w:rStyle w:val="Emphasis"/>
        </w:rPr>
      </w:pPr>
      <w:r w:rsidRPr="00DB148D">
        <w:rPr>
          <w:rStyle w:val="Emphasis"/>
        </w:rPr>
        <w:tab/>
      </w:r>
      <w:proofErr w:type="gramStart"/>
      <w:r w:rsidR="006731BA" w:rsidRPr="00DB148D">
        <w:rPr>
          <w:rStyle w:val="Emphasis"/>
        </w:rPr>
        <w:t>good</w:t>
      </w:r>
      <w:proofErr w:type="gramEnd"/>
      <w:r w:rsidR="006731BA" w:rsidRPr="00DB148D">
        <w:rPr>
          <w:rStyle w:val="Emphasis"/>
        </w:rPr>
        <w:t xml:space="preserve"> health,</w:t>
      </w:r>
      <w:r w:rsidR="00BC4C51" w:rsidRPr="00DB148D">
        <w:rPr>
          <w:rStyle w:val="Emphasis"/>
        </w:rPr>
        <w:tab/>
      </w:r>
    </w:p>
    <w:p w14:paraId="0F2EE88A" w14:textId="14875B1F" w:rsidR="006731BA" w:rsidRPr="00DB148D" w:rsidRDefault="003E7769" w:rsidP="00335BB4">
      <w:pPr>
        <w:rPr>
          <w:rStyle w:val="Emphasis"/>
        </w:rPr>
      </w:pPr>
      <w:r w:rsidRPr="00DB148D">
        <w:rPr>
          <w:rStyle w:val="Emphasis"/>
        </w:rPr>
        <w:tab/>
      </w:r>
      <w:proofErr w:type="gramStart"/>
      <w:r w:rsidR="006731BA" w:rsidRPr="00DB148D">
        <w:rPr>
          <w:rStyle w:val="Emphasis"/>
        </w:rPr>
        <w:t>and</w:t>
      </w:r>
      <w:proofErr w:type="gramEnd"/>
      <w:r w:rsidR="006731BA" w:rsidRPr="00DB148D">
        <w:rPr>
          <w:rStyle w:val="Emphasis"/>
        </w:rPr>
        <w:t xml:space="preserve"> amenities</w:t>
      </w:r>
    </w:p>
    <w:p w14:paraId="0E1A4A9E" w14:textId="27BF71DB" w:rsidR="006731BA" w:rsidRPr="00114337" w:rsidRDefault="006731BA" w:rsidP="00335BB4">
      <w:r w:rsidRPr="00114337">
        <w:t xml:space="preserve">All of which promote </w:t>
      </w:r>
      <w:r w:rsidR="003E7769" w:rsidRPr="00114337">
        <w:t xml:space="preserve">dignity, </w:t>
      </w:r>
      <w:r w:rsidRPr="00114337">
        <w:t>self-esteem and self-care.</w:t>
      </w:r>
    </w:p>
    <w:p w14:paraId="0CD1EE5C" w14:textId="77777777" w:rsidR="00493A07" w:rsidRDefault="00493A07" w:rsidP="00335BB4"/>
    <w:p w14:paraId="0EE2BD70" w14:textId="77777777" w:rsidR="006731BA" w:rsidRPr="00114337" w:rsidRDefault="006731BA" w:rsidP="00335BB4">
      <w:r w:rsidRPr="00114337">
        <w:t xml:space="preserve">May we as a society work to build resilient and harmonious </w:t>
      </w:r>
      <w:proofErr w:type="gramStart"/>
      <w:r w:rsidRPr="00114337">
        <w:t>communities,</w:t>
      </w:r>
      <w:proofErr w:type="gramEnd"/>
    </w:p>
    <w:p w14:paraId="6F89995D" w14:textId="64C9B85E" w:rsidR="006731BA" w:rsidRPr="00DB148D" w:rsidRDefault="003E7769" w:rsidP="00335BB4">
      <w:pPr>
        <w:rPr>
          <w:rStyle w:val="Emphasis"/>
        </w:rPr>
      </w:pPr>
      <w:r w:rsidRPr="00114337">
        <w:tab/>
      </w:r>
      <w:proofErr w:type="gramStart"/>
      <w:r w:rsidRPr="00DB148D">
        <w:rPr>
          <w:rStyle w:val="Emphasis"/>
        </w:rPr>
        <w:t>w</w:t>
      </w:r>
      <w:r w:rsidR="006731BA" w:rsidRPr="00DB148D">
        <w:rPr>
          <w:rStyle w:val="Emphasis"/>
        </w:rPr>
        <w:t>here</w:t>
      </w:r>
      <w:proofErr w:type="gramEnd"/>
      <w:r w:rsidR="006731BA" w:rsidRPr="00DB148D">
        <w:rPr>
          <w:rStyle w:val="Emphasis"/>
        </w:rPr>
        <w:t xml:space="preserve"> all have a place and are welcome,</w:t>
      </w:r>
    </w:p>
    <w:p w14:paraId="42EC95A9" w14:textId="0C3B6A7C" w:rsidR="006731BA" w:rsidRPr="00DB148D" w:rsidRDefault="003E7769" w:rsidP="00335BB4">
      <w:pPr>
        <w:rPr>
          <w:rStyle w:val="Emphasis"/>
        </w:rPr>
      </w:pPr>
      <w:r w:rsidRPr="00DB148D">
        <w:rPr>
          <w:rStyle w:val="Emphasis"/>
        </w:rPr>
        <w:tab/>
      </w:r>
      <w:proofErr w:type="gramStart"/>
      <w:r w:rsidRPr="00DB148D">
        <w:rPr>
          <w:rStyle w:val="Emphasis"/>
        </w:rPr>
        <w:t>w</w:t>
      </w:r>
      <w:r w:rsidR="006731BA" w:rsidRPr="00DB148D">
        <w:rPr>
          <w:rStyle w:val="Emphasis"/>
        </w:rPr>
        <w:t>here</w:t>
      </w:r>
      <w:proofErr w:type="gramEnd"/>
      <w:r w:rsidR="006731BA" w:rsidRPr="00DB148D">
        <w:rPr>
          <w:rStyle w:val="Emphasis"/>
        </w:rPr>
        <w:t xml:space="preserve"> all</w:t>
      </w:r>
      <w:r w:rsidR="00101E53" w:rsidRPr="00DB148D">
        <w:rPr>
          <w:rStyle w:val="Emphasis"/>
        </w:rPr>
        <w:t xml:space="preserve"> are interested in and</w:t>
      </w:r>
      <w:r w:rsidR="006731BA" w:rsidRPr="00DB148D">
        <w:rPr>
          <w:rStyle w:val="Emphasis"/>
        </w:rPr>
        <w:t xml:space="preserve"> work for </w:t>
      </w:r>
      <w:r w:rsidR="00101E53" w:rsidRPr="00DB148D">
        <w:rPr>
          <w:rStyle w:val="Emphasis"/>
        </w:rPr>
        <w:t>each other’s</w:t>
      </w:r>
      <w:r w:rsidR="006731BA" w:rsidRPr="00DB148D">
        <w:rPr>
          <w:rStyle w:val="Emphasis"/>
        </w:rPr>
        <w:t xml:space="preserve"> wellbeing</w:t>
      </w:r>
      <w:r w:rsidRPr="00DB148D">
        <w:rPr>
          <w:rStyle w:val="Emphasis"/>
        </w:rPr>
        <w:t>.</w:t>
      </w:r>
    </w:p>
    <w:p w14:paraId="0573912A" w14:textId="77777777" w:rsidR="00493A07" w:rsidRDefault="00101E53" w:rsidP="00335BB4">
      <w:proofErr w:type="gramStart"/>
      <w:r w:rsidRPr="00114337">
        <w:t>where</w:t>
      </w:r>
      <w:proofErr w:type="gramEnd"/>
      <w:r w:rsidRPr="00114337">
        <w:t xml:space="preserve"> all can </w:t>
      </w:r>
      <w:r w:rsidR="006731BA" w:rsidRPr="00114337">
        <w:t>discover pathways into a fulfilling life.</w:t>
      </w:r>
      <w:r w:rsidRPr="00114337">
        <w:t xml:space="preserve"> </w:t>
      </w:r>
    </w:p>
    <w:p w14:paraId="6CB1ED20" w14:textId="77777777" w:rsidR="00493A07" w:rsidRDefault="00493A07" w:rsidP="00335BB4"/>
    <w:p w14:paraId="7B79969F" w14:textId="3D94B433" w:rsidR="006731BA" w:rsidRPr="00114337" w:rsidRDefault="006731BA" w:rsidP="00335BB4">
      <w:r w:rsidRPr="00114337">
        <w:t xml:space="preserve">May we lead our leaders to improve </w:t>
      </w:r>
      <w:r w:rsidR="003E7769" w:rsidRPr="00114337">
        <w:t>the</w:t>
      </w:r>
      <w:r w:rsidRPr="00114337">
        <w:t xml:space="preserve"> systems and processes</w:t>
      </w:r>
      <w:r w:rsidR="003E7769" w:rsidRPr="00114337">
        <w:t xml:space="preserve"> of our </w:t>
      </w:r>
      <w:proofErr w:type="gramStart"/>
      <w:r w:rsidR="003E7769" w:rsidRPr="00114337">
        <w:t>society</w:t>
      </w:r>
      <w:r w:rsidRPr="00114337">
        <w:t>,</w:t>
      </w:r>
      <w:proofErr w:type="gramEnd"/>
    </w:p>
    <w:p w14:paraId="0E7569ED" w14:textId="0E495102" w:rsidR="006731BA" w:rsidRPr="00114337" w:rsidRDefault="006731BA" w:rsidP="00335BB4">
      <w:r w:rsidRPr="00114337">
        <w:t>So that no one is marginalised,</w:t>
      </w:r>
    </w:p>
    <w:p w14:paraId="2DB5669C" w14:textId="499859AE" w:rsidR="00114337" w:rsidRPr="00114337" w:rsidRDefault="00114337" w:rsidP="00335BB4">
      <w:r w:rsidRPr="00114337">
        <w:t>No one is disenfranchised by institutions,</w:t>
      </w:r>
    </w:p>
    <w:p w14:paraId="52223691" w14:textId="47A96BC6" w:rsidR="003E7769" w:rsidRPr="00114337" w:rsidRDefault="003E7769" w:rsidP="00335BB4">
      <w:r w:rsidRPr="00114337">
        <w:t xml:space="preserve">And everyone can </w:t>
      </w:r>
      <w:r w:rsidR="006731BA" w:rsidRPr="00114337">
        <w:t xml:space="preserve">find meaningful employment </w:t>
      </w:r>
    </w:p>
    <w:p w14:paraId="063FDCA8" w14:textId="74B53E60" w:rsidR="006731BA" w:rsidRPr="00114337" w:rsidRDefault="003E7769" w:rsidP="00335BB4">
      <w:r w:rsidRPr="00114337">
        <w:t>O</w:t>
      </w:r>
      <w:r w:rsidR="006731BA" w:rsidRPr="00114337">
        <w:t>r dignity in unemployment if work is not available.</w:t>
      </w:r>
    </w:p>
    <w:p w14:paraId="46AD002D" w14:textId="77777777" w:rsidR="006731BA" w:rsidRPr="00114337" w:rsidRDefault="006731BA" w:rsidP="00335BB4">
      <w:r w:rsidRPr="00114337">
        <w:t xml:space="preserve">May we become ever more generous as a </w:t>
      </w:r>
      <w:proofErr w:type="gramStart"/>
      <w:r w:rsidRPr="00114337">
        <w:t>nation,</w:t>
      </w:r>
      <w:proofErr w:type="gramEnd"/>
    </w:p>
    <w:p w14:paraId="06FD2798" w14:textId="6826E4BB" w:rsidR="003E7769" w:rsidRPr="00114337" w:rsidRDefault="006731BA" w:rsidP="00335BB4">
      <w:r w:rsidRPr="00114337">
        <w:t xml:space="preserve">Sharing our wealth, power, influence and resources to eradicate poverty, </w:t>
      </w:r>
    </w:p>
    <w:p w14:paraId="127465A5" w14:textId="3721BD84" w:rsidR="006731BA" w:rsidRPr="00114337" w:rsidRDefault="003E7769" w:rsidP="00335BB4">
      <w:proofErr w:type="gramStart"/>
      <w:r w:rsidRPr="00114337">
        <w:t>N</w:t>
      </w:r>
      <w:r w:rsidR="006731BA" w:rsidRPr="00114337">
        <w:t>ot only from Australia, but the world.</w:t>
      </w:r>
      <w:proofErr w:type="gramEnd"/>
    </w:p>
    <w:p w14:paraId="5DCF84F2" w14:textId="77777777" w:rsidR="0094555D" w:rsidRDefault="0094555D" w:rsidP="00335BB4"/>
    <w:p w14:paraId="7D2C2A2D" w14:textId="77777777" w:rsidR="0094555D" w:rsidRDefault="0094555D" w:rsidP="00335BB4"/>
    <w:p w14:paraId="225B00A1" w14:textId="77777777" w:rsidR="0094555D" w:rsidRDefault="0094555D" w:rsidP="00335BB4"/>
    <w:p w14:paraId="1833D2C5" w14:textId="77777777" w:rsidR="0094555D" w:rsidRDefault="0094555D" w:rsidP="00335BB4"/>
    <w:p w14:paraId="4DBDB632" w14:textId="77777777" w:rsidR="006731BA" w:rsidRPr="00114337" w:rsidRDefault="006731BA" w:rsidP="00335BB4">
      <w:r w:rsidRPr="00114337">
        <w:t xml:space="preserve">May we be agents of change, not simply </w:t>
      </w:r>
      <w:proofErr w:type="gramStart"/>
      <w:r w:rsidRPr="00114337">
        <w:t>spectators.</w:t>
      </w:r>
      <w:proofErr w:type="gramEnd"/>
    </w:p>
    <w:p w14:paraId="5C177BE9" w14:textId="77777777" w:rsidR="006731BA" w:rsidRPr="00114337" w:rsidRDefault="006731BA" w:rsidP="00335BB4">
      <w:r w:rsidRPr="00114337">
        <w:t>May we drive and steer this towards justice,</w:t>
      </w:r>
    </w:p>
    <w:p w14:paraId="7D79B194" w14:textId="77777777" w:rsidR="006731BA" w:rsidRPr="00114337" w:rsidRDefault="006731BA" w:rsidP="00335BB4">
      <w:r w:rsidRPr="00114337">
        <w:t>Following your lead,</w:t>
      </w:r>
    </w:p>
    <w:p w14:paraId="1A08B778" w14:textId="77777777" w:rsidR="006731BA" w:rsidRPr="00114337" w:rsidRDefault="006731BA" w:rsidP="00335BB4">
      <w:proofErr w:type="gramStart"/>
      <w:r w:rsidRPr="00114337">
        <w:t>Living your way.</w:t>
      </w:r>
      <w:proofErr w:type="gramEnd"/>
    </w:p>
    <w:p w14:paraId="6C63E33C" w14:textId="77777777" w:rsidR="006731BA" w:rsidRPr="00114337" w:rsidRDefault="006731BA" w:rsidP="00335BB4">
      <w:r w:rsidRPr="00114337">
        <w:t>So may it be.</w:t>
      </w:r>
    </w:p>
    <w:p w14:paraId="68FC529D" w14:textId="77777777" w:rsidR="006731BA" w:rsidRPr="00114337" w:rsidRDefault="006731BA" w:rsidP="00335BB4">
      <w:r w:rsidRPr="00114337">
        <w:t>Amen</w:t>
      </w:r>
    </w:p>
    <w:p w14:paraId="33E83A96" w14:textId="77777777" w:rsidR="00C22FE2" w:rsidRPr="00114337" w:rsidRDefault="00C22FE2" w:rsidP="00C22FE2"/>
    <w:p w14:paraId="6F1C59D1" w14:textId="77777777" w:rsidR="00C22FE2" w:rsidRPr="00114337" w:rsidRDefault="00C22FE2" w:rsidP="00C22FE2">
      <w:pPr>
        <w:jc w:val="center"/>
      </w:pPr>
      <w:r>
        <w:rPr>
          <w:noProof/>
          <w:lang w:eastAsia="en-AU"/>
        </w:rPr>
        <w:drawing>
          <wp:inline distT="0" distB="0" distL="0" distR="0" wp14:anchorId="1D2992F3" wp14:editId="5EF73144">
            <wp:extent cx="5270500" cy="1250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034_Prayers_Page Breaks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25095"/>
                    </a:xfrm>
                    <a:prstGeom prst="rect">
                      <a:avLst/>
                    </a:prstGeom>
                  </pic:spPr>
                </pic:pic>
              </a:graphicData>
            </a:graphic>
          </wp:inline>
        </w:drawing>
      </w:r>
    </w:p>
    <w:p w14:paraId="753F4671" w14:textId="77777777" w:rsidR="0094555D" w:rsidRDefault="0094555D" w:rsidP="0094555D">
      <w:pPr>
        <w:pStyle w:val="Heading2"/>
      </w:pPr>
    </w:p>
    <w:p w14:paraId="4D5CCE45" w14:textId="49FBFCD7" w:rsidR="006731BA" w:rsidRPr="0094555D" w:rsidRDefault="00493A07" w:rsidP="0094555D">
      <w:pPr>
        <w:pStyle w:val="Heading2"/>
      </w:pPr>
      <w:r>
        <w:br w:type="page"/>
      </w:r>
      <w:r w:rsidR="006731BA" w:rsidRPr="00114337">
        <w:lastRenderedPageBreak/>
        <w:t>A Decent Life</w:t>
      </w:r>
    </w:p>
    <w:p w14:paraId="7C620B3F" w14:textId="77777777" w:rsidR="006731BA" w:rsidRPr="00114337" w:rsidRDefault="006731BA" w:rsidP="00335BB4"/>
    <w:p w14:paraId="58567C73" w14:textId="77777777" w:rsidR="006731BA" w:rsidRPr="00114337" w:rsidRDefault="006731BA" w:rsidP="00335BB4">
      <w:r w:rsidRPr="00114337">
        <w:t>God of meaning and purpose,</w:t>
      </w:r>
    </w:p>
    <w:p w14:paraId="29FEC9E5" w14:textId="77777777" w:rsidR="006731BA" w:rsidRPr="00114337" w:rsidRDefault="006731BA" w:rsidP="00335BB4">
      <w:r w:rsidRPr="00114337">
        <w:t>In Jesus you call us to follow you in this way.</w:t>
      </w:r>
    </w:p>
    <w:p w14:paraId="0209E25D" w14:textId="77777777" w:rsidR="006731BA" w:rsidRPr="00114337" w:rsidRDefault="006731BA" w:rsidP="00335BB4">
      <w:r w:rsidRPr="00114337">
        <w:t>In hearing your Word we seek an ideal,</w:t>
      </w:r>
    </w:p>
    <w:p w14:paraId="6BA983FA" w14:textId="77777777" w:rsidR="006731BA" w:rsidRPr="00114337" w:rsidRDefault="006731BA" w:rsidP="00335BB4">
      <w:r w:rsidRPr="00114337">
        <w:t>But pray that it may become a reality.</w:t>
      </w:r>
    </w:p>
    <w:p w14:paraId="634C3FD3" w14:textId="77777777" w:rsidR="006731BA" w:rsidRPr="00114337" w:rsidRDefault="006731BA" w:rsidP="00335BB4">
      <w:r w:rsidRPr="00114337">
        <w:t>Our hope and prayer is that every person may have a decent life.</w:t>
      </w:r>
    </w:p>
    <w:p w14:paraId="5BC1A588" w14:textId="77777777" w:rsidR="006731BA" w:rsidRPr="00114337" w:rsidRDefault="006731BA" w:rsidP="00335BB4">
      <w:r w:rsidRPr="00114337">
        <w:t>We pray for economic justice for all.</w:t>
      </w:r>
    </w:p>
    <w:p w14:paraId="040AE470" w14:textId="77777777" w:rsidR="006731BA" w:rsidRPr="00114337" w:rsidRDefault="006731BA" w:rsidP="00335BB4">
      <w:r w:rsidRPr="00114337">
        <w:t>In a world of rampant capitalism,</w:t>
      </w:r>
    </w:p>
    <w:p w14:paraId="29BB99CB" w14:textId="77777777" w:rsidR="006731BA" w:rsidRPr="00114337" w:rsidRDefault="006731BA" w:rsidP="00335BB4">
      <w:r w:rsidRPr="00114337">
        <w:t>And ever increasing consumerism,</w:t>
      </w:r>
    </w:p>
    <w:p w14:paraId="39566464" w14:textId="77777777" w:rsidR="003E7769" w:rsidRPr="00114337" w:rsidRDefault="006731BA" w:rsidP="00335BB4">
      <w:r w:rsidRPr="00114337">
        <w:t xml:space="preserve">Where the rich are getting richer </w:t>
      </w:r>
    </w:p>
    <w:p w14:paraId="4C1DFA6E" w14:textId="2BC5ACA7" w:rsidR="006731BA" w:rsidRPr="00114337" w:rsidRDefault="003E7769" w:rsidP="00335BB4">
      <w:r w:rsidRPr="00114337">
        <w:t>A</w:t>
      </w:r>
      <w:r w:rsidR="006731BA" w:rsidRPr="00114337">
        <w:t xml:space="preserve">nd the poor </w:t>
      </w:r>
      <w:r w:rsidRPr="00114337">
        <w:t xml:space="preserve">find </w:t>
      </w:r>
      <w:r w:rsidR="006731BA" w:rsidRPr="00114337">
        <w:t>little improvement in their standard of living,</w:t>
      </w:r>
    </w:p>
    <w:p w14:paraId="4FFDBB71" w14:textId="77777777" w:rsidR="003E7769" w:rsidRPr="00114337" w:rsidRDefault="006731BA" w:rsidP="00335BB4">
      <w:r w:rsidRPr="00114337">
        <w:t>Our systems are addictive</w:t>
      </w:r>
      <w:r w:rsidR="003E7769" w:rsidRPr="00114337">
        <w:t>.</w:t>
      </w:r>
    </w:p>
    <w:p w14:paraId="3AD1B20B" w14:textId="36253D80" w:rsidR="006731BA" w:rsidRPr="00114337" w:rsidRDefault="003E7769" w:rsidP="00335BB4">
      <w:r w:rsidRPr="00114337">
        <w:t>T</w:t>
      </w:r>
      <w:r w:rsidR="006731BA" w:rsidRPr="00114337">
        <w:t>hey become ideological juggernauts</w:t>
      </w:r>
    </w:p>
    <w:p w14:paraId="5FF5AF78" w14:textId="77777777" w:rsidR="006731BA" w:rsidRPr="00114337" w:rsidRDefault="006731BA" w:rsidP="00335BB4">
      <w:r w:rsidRPr="00114337">
        <w:t xml:space="preserve">Which almost have a life of their </w:t>
      </w:r>
      <w:proofErr w:type="gramStart"/>
      <w:r w:rsidRPr="00114337">
        <w:t>own.</w:t>
      </w:r>
      <w:proofErr w:type="gramEnd"/>
    </w:p>
    <w:p w14:paraId="56809F8B" w14:textId="77777777" w:rsidR="006731BA" w:rsidRPr="00114337" w:rsidRDefault="006731BA" w:rsidP="00335BB4">
      <w:r w:rsidRPr="00114337">
        <w:t>The want of possessions possesses us more and more</w:t>
      </w:r>
    </w:p>
    <w:p w14:paraId="799AAA1D" w14:textId="4D570D68" w:rsidR="006731BA" w:rsidRPr="00114337" w:rsidRDefault="003E7769" w:rsidP="00335BB4">
      <w:r w:rsidRPr="00114337">
        <w:t>A</w:t>
      </w:r>
      <w:r w:rsidR="006731BA" w:rsidRPr="00114337">
        <w:t>cquisitiveness sabotage</w:t>
      </w:r>
      <w:r w:rsidRPr="00114337">
        <w:t>s</w:t>
      </w:r>
      <w:r w:rsidR="006731BA" w:rsidRPr="00114337">
        <w:t xml:space="preserve"> </w:t>
      </w:r>
      <w:r w:rsidR="002C5F17" w:rsidRPr="00114337">
        <w:t xml:space="preserve">societies, </w:t>
      </w:r>
      <w:r w:rsidR="006731BA" w:rsidRPr="00114337">
        <w:t>relationships and wellbeing.</w:t>
      </w:r>
    </w:p>
    <w:p w14:paraId="04BF47AB" w14:textId="1FAA1AD6" w:rsidR="006731BA" w:rsidRPr="00114337" w:rsidRDefault="003E7769" w:rsidP="00335BB4">
      <w:r w:rsidRPr="00114337">
        <w:t>Help us understand</w:t>
      </w:r>
      <w:r w:rsidR="006731BA" w:rsidRPr="00114337">
        <w:t xml:space="preserve"> that something is wrong.</w:t>
      </w:r>
    </w:p>
    <w:p w14:paraId="392D1BAD" w14:textId="0C896BA8" w:rsidR="006731BA" w:rsidRPr="00114337" w:rsidRDefault="00114337" w:rsidP="00335BB4">
      <w:r>
        <w:t>H</w:t>
      </w:r>
      <w:r w:rsidR="002C5F17" w:rsidRPr="00114337">
        <w:t>elp us</w:t>
      </w:r>
      <w:r w:rsidR="006731BA" w:rsidRPr="00114337">
        <w:t xml:space="preserve"> step back </w:t>
      </w:r>
      <w:r w:rsidR="003E7769" w:rsidRPr="00114337">
        <w:t xml:space="preserve">to </w:t>
      </w:r>
      <w:r w:rsidR="006731BA" w:rsidRPr="00114337">
        <w:t>look at ourselves and our world,</w:t>
      </w:r>
    </w:p>
    <w:p w14:paraId="01F4F650" w14:textId="77777777" w:rsidR="002C5F17" w:rsidRPr="00114337" w:rsidRDefault="002C5F17" w:rsidP="00335BB4">
      <w:r w:rsidRPr="00114337">
        <w:t>From your perspective,</w:t>
      </w:r>
    </w:p>
    <w:p w14:paraId="5BB12DA2" w14:textId="77777777" w:rsidR="003E7769" w:rsidRPr="00114337" w:rsidRDefault="006731BA" w:rsidP="00335BB4">
      <w:r w:rsidRPr="00114337">
        <w:t>Even just a little</w:t>
      </w:r>
      <w:r w:rsidR="003E7769" w:rsidRPr="00114337">
        <w:t>,</w:t>
      </w:r>
      <w:r w:rsidRPr="00114337">
        <w:t xml:space="preserve"> </w:t>
      </w:r>
    </w:p>
    <w:p w14:paraId="6A990937" w14:textId="77777777" w:rsidR="006731BA" w:rsidRPr="00114337" w:rsidRDefault="006731BA" w:rsidP="00335BB4">
      <w:r w:rsidRPr="00114337">
        <w:t>That we might catch a better glimpse of the truth that Christ calls us to.</w:t>
      </w:r>
    </w:p>
    <w:p w14:paraId="7B6B0F29" w14:textId="03AA05DD" w:rsidR="006731BA" w:rsidRPr="00114337" w:rsidRDefault="006731BA" w:rsidP="00335BB4">
      <w:r w:rsidRPr="00114337">
        <w:t>In glimpsing</w:t>
      </w:r>
      <w:r w:rsidR="003E7769" w:rsidRPr="00114337">
        <w:t>,</w:t>
      </w:r>
      <w:r w:rsidRPr="00114337">
        <w:t xml:space="preserve"> may we see a better </w:t>
      </w:r>
      <w:proofErr w:type="gramStart"/>
      <w:r w:rsidRPr="00114337">
        <w:t>way.</w:t>
      </w:r>
      <w:proofErr w:type="gramEnd"/>
    </w:p>
    <w:p w14:paraId="6946189B" w14:textId="2CAFA8E8" w:rsidR="006731BA" w:rsidRPr="00114337" w:rsidRDefault="006731BA" w:rsidP="00335BB4">
      <w:r w:rsidRPr="00114337">
        <w:t>In seeing</w:t>
      </w:r>
      <w:r w:rsidR="003E7769" w:rsidRPr="00114337">
        <w:t>,</w:t>
      </w:r>
      <w:r w:rsidRPr="00114337">
        <w:t xml:space="preserve"> may we pray for your </w:t>
      </w:r>
      <w:proofErr w:type="gramStart"/>
      <w:r w:rsidRPr="00114337">
        <w:t>assistance.</w:t>
      </w:r>
      <w:proofErr w:type="gramEnd"/>
    </w:p>
    <w:p w14:paraId="237BED3E" w14:textId="69EF99E8" w:rsidR="006731BA" w:rsidRPr="00114337" w:rsidRDefault="006731BA" w:rsidP="00335BB4">
      <w:r w:rsidRPr="00114337">
        <w:t>In praying</w:t>
      </w:r>
      <w:r w:rsidR="003E7769" w:rsidRPr="00114337">
        <w:t>,</w:t>
      </w:r>
      <w:r w:rsidRPr="00114337">
        <w:t xml:space="preserve"> may we be moved into working to bring </w:t>
      </w:r>
      <w:proofErr w:type="gramStart"/>
      <w:r w:rsidRPr="00114337">
        <w:t>change,</w:t>
      </w:r>
      <w:proofErr w:type="gramEnd"/>
    </w:p>
    <w:p w14:paraId="67DB14EE" w14:textId="77777777" w:rsidR="006731BA" w:rsidRPr="00114337" w:rsidRDefault="006731BA" w:rsidP="00335BB4">
      <w:r w:rsidRPr="00114337">
        <w:t>Change towards better economic policy</w:t>
      </w:r>
    </w:p>
    <w:p w14:paraId="680DB5FE" w14:textId="77777777" w:rsidR="006731BA" w:rsidRPr="00114337" w:rsidRDefault="006731BA" w:rsidP="00335BB4">
      <w:r w:rsidRPr="00114337">
        <w:t>Change towards better social policy</w:t>
      </w:r>
    </w:p>
    <w:p w14:paraId="710BADBB" w14:textId="77777777" w:rsidR="006731BA" w:rsidRPr="00114337" w:rsidRDefault="006731BA" w:rsidP="00335BB4">
      <w:r w:rsidRPr="00114337">
        <w:t>Change to a better society where all, not just the wealthy,</w:t>
      </w:r>
    </w:p>
    <w:p w14:paraId="0495C9E5" w14:textId="77777777" w:rsidR="006731BA" w:rsidRPr="00114337" w:rsidRDefault="006731BA" w:rsidP="00335BB4">
      <w:r w:rsidRPr="00114337">
        <w:t>Might have a decent life,</w:t>
      </w:r>
    </w:p>
    <w:p w14:paraId="1D17882E" w14:textId="77777777" w:rsidR="006731BA" w:rsidRPr="00114337" w:rsidRDefault="006731BA" w:rsidP="00335BB4">
      <w:r w:rsidRPr="00114337">
        <w:t>Where might do more than subsist and survive,</w:t>
      </w:r>
    </w:p>
    <w:p w14:paraId="0D86765C" w14:textId="77777777" w:rsidR="006731BA" w:rsidRPr="00114337" w:rsidRDefault="006731BA" w:rsidP="00335BB4">
      <w:r w:rsidRPr="00114337">
        <w:t>But grow and flourish.</w:t>
      </w:r>
    </w:p>
    <w:p w14:paraId="7A774D25" w14:textId="77777777" w:rsidR="006731BA" w:rsidRPr="00114337" w:rsidRDefault="006731BA" w:rsidP="00335BB4">
      <w:r w:rsidRPr="00114337">
        <w:t>Christ,</w:t>
      </w:r>
    </w:p>
    <w:p w14:paraId="5FC7D2A2" w14:textId="77777777" w:rsidR="006731BA" w:rsidRPr="00114337" w:rsidRDefault="006731BA" w:rsidP="00335BB4">
      <w:r w:rsidRPr="00114337">
        <w:t>Pray in us to help us make it so.</w:t>
      </w:r>
    </w:p>
    <w:p w14:paraId="5524DBEF" w14:textId="34002AB8" w:rsidR="006731BA" w:rsidRPr="00114337" w:rsidRDefault="006731BA" w:rsidP="00493A07">
      <w:r w:rsidRPr="00114337">
        <w:t>Amen.</w:t>
      </w:r>
    </w:p>
    <w:sectPr w:rsidR="006731BA" w:rsidRPr="00114337" w:rsidSect="00587CD6">
      <w:headerReference w:type="even" r:id="rId10"/>
      <w:headerReference w:type="default" r:id="rId11"/>
      <w:footerReference w:type="even" r:id="rId12"/>
      <w:footerReference w:type="default" r:id="rId13"/>
      <w:headerReference w:type="first" r:id="rId14"/>
      <w:footerReference w:type="first" r:id="rId15"/>
      <w:pgSz w:w="11900" w:h="16840"/>
      <w:pgMar w:top="1701" w:right="1797" w:bottom="3686" w:left="1797"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71B8" w14:textId="77777777" w:rsidR="00AF329F" w:rsidRDefault="00AF329F" w:rsidP="005D0B21">
      <w:r>
        <w:separator/>
      </w:r>
    </w:p>
  </w:endnote>
  <w:endnote w:type="continuationSeparator" w:id="0">
    <w:p w14:paraId="2C41DE0D" w14:textId="77777777" w:rsidR="00AF329F" w:rsidRDefault="00AF329F" w:rsidP="005D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FDB09" w14:textId="77777777" w:rsidR="00AF329F" w:rsidRDefault="00AF329F" w:rsidP="00587CD6">
    <w:pPr>
      <w:pStyle w:val="Footer"/>
      <w:framePr w:wrap="around" w:vAnchor="text" w:hAnchor="margin" w:xAlign="right" w:y="1"/>
      <w:rPr>
        <w:ins w:id="1" w:author="Elenie Poulos" w:date="2016-05-24T12:18:00Z"/>
        <w:rStyle w:val="PageNumber"/>
      </w:rPr>
    </w:pPr>
    <w:ins w:id="2" w:author="Elenie Poulos" w:date="2016-05-24T12:18:00Z">
      <w:r>
        <w:rPr>
          <w:rStyle w:val="PageNumber"/>
        </w:rPr>
        <w:fldChar w:fldCharType="begin"/>
      </w:r>
      <w:r>
        <w:rPr>
          <w:rStyle w:val="PageNumber"/>
        </w:rPr>
        <w:instrText xml:space="preserve">PAGE  </w:instrText>
      </w:r>
      <w:r>
        <w:rPr>
          <w:rStyle w:val="PageNumber"/>
        </w:rPr>
        <w:fldChar w:fldCharType="end"/>
      </w:r>
    </w:ins>
  </w:p>
  <w:p w14:paraId="3872AAE2" w14:textId="77777777" w:rsidR="00AF329F" w:rsidRDefault="00AF329F">
    <w:pPr>
      <w:pStyle w:val="Footer"/>
      <w:ind w:right="360"/>
      <w:pPrChange w:id="3" w:author="Elenie Poulos" w:date="2016-05-24T12:18:00Z">
        <w:pPr>
          <w:pStyle w:val="Footer"/>
        </w:pPr>
      </w:pPrChan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7405E" w14:textId="77777777" w:rsidR="00587CD6" w:rsidRDefault="00587CD6" w:rsidP="005B70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213">
      <w:rPr>
        <w:rStyle w:val="PageNumber"/>
        <w:noProof/>
      </w:rPr>
      <w:t>3</w:t>
    </w:r>
    <w:r>
      <w:rPr>
        <w:rStyle w:val="PageNumber"/>
      </w:rPr>
      <w:fldChar w:fldCharType="end"/>
    </w:r>
  </w:p>
  <w:p w14:paraId="66BBC74A" w14:textId="353DD685" w:rsidR="00AF329F" w:rsidRPr="005D0B21" w:rsidRDefault="00AF329F" w:rsidP="005D0B21">
    <w:pPr>
      <w:pStyle w:val="Footer"/>
      <w:ind w:right="360"/>
      <w:rPr>
        <w:b/>
        <w:color w:val="595959" w:themeColor="text1" w:themeTint="A6"/>
        <w:szCs w:val="18"/>
      </w:rPr>
    </w:pPr>
    <w:r w:rsidRPr="005D0B21">
      <w:rPr>
        <w:b/>
        <w:color w:val="595959" w:themeColor="text1" w:themeTint="A6"/>
        <w:szCs w:val="18"/>
      </w:rPr>
      <w:t>A Flourishing Society | Prayers by Rev. Jon Humphries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31F25" w14:textId="0538D68F" w:rsidR="00DA64FE" w:rsidRDefault="00DA64FE" w:rsidP="00DA64FE">
    <w:pPr>
      <w:pStyle w:val="Footer"/>
      <w:tabs>
        <w:tab w:val="clear" w:pos="4320"/>
        <w:tab w:val="clear" w:pos="8640"/>
        <w:tab w:val="left" w:pos="1072"/>
      </w:tabs>
    </w:pPr>
    <w:r>
      <w:rPr>
        <w:b/>
        <w:color w:val="595959" w:themeColor="text1" w:themeTint="A6"/>
        <w:szCs w:val="18"/>
      </w:rPr>
      <w:t>A F</w:t>
    </w:r>
    <w:r w:rsidRPr="005D0B21">
      <w:rPr>
        <w:b/>
        <w:color w:val="595959" w:themeColor="text1" w:themeTint="A6"/>
        <w:szCs w:val="18"/>
      </w:rPr>
      <w:t>lourishing Society | Prayers by Rev. Jon Humphrie</w:t>
    </w:r>
    <w:r>
      <w:rPr>
        <w:b/>
        <w:color w:val="595959" w:themeColor="text1" w:themeTint="A6"/>
        <w:szCs w:val="18"/>
      </w:rPr>
      <w: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0287D" w14:textId="77777777" w:rsidR="00AF329F" w:rsidRDefault="00AF329F" w:rsidP="005D0B21">
      <w:r>
        <w:separator/>
      </w:r>
    </w:p>
  </w:footnote>
  <w:footnote w:type="continuationSeparator" w:id="0">
    <w:p w14:paraId="651A66F2" w14:textId="77777777" w:rsidR="00AF329F" w:rsidRDefault="00AF329F" w:rsidP="005D0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1C978" w14:textId="0333C779" w:rsidR="00AF329F" w:rsidRDefault="008F4213">
    <w:pPr>
      <w:pStyle w:val="Header"/>
    </w:pPr>
    <w:r>
      <w:rPr>
        <w:noProof/>
        <w:lang w:val="en-US"/>
      </w:rPr>
      <w:pict w14:anchorId="74781D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0;margin-top:0;width:595.2pt;height:841.9pt;z-index:-251655168;mso-wrap-edited:f;mso-position-horizontal:center;mso-position-horizontal-relative:margin;mso-position-vertical:center;mso-position-vertical-relative:margin" wrapcoords="-27 0 -27 21561 21600 21561 21600 0 -27 0">
          <v:imagedata r:id="rId1" o:title="UNI034_Prayers_Background_All"/>
          <w10:wrap anchorx="margin" anchory="margin"/>
        </v:shape>
      </w:pict>
    </w:r>
    <w:r>
      <w:rPr>
        <w:noProof/>
        <w:lang w:val="en-US"/>
      </w:rPr>
      <w:pict w14:anchorId="185CB0A0">
        <v:shape id="WordPictureWatermark2" o:spid="_x0000_s2054" type="#_x0000_t75" style="position:absolute;margin-left:0;margin-top:0;width:595.2pt;height:841.9pt;z-index:-251657216;mso-wrap-edited:f;mso-position-horizontal:center;mso-position-horizontal-relative:margin;mso-position-vertical:center;mso-position-vertical-relative:margin" wrapcoords="-27 0 -27 21561 21600 21561 21600 0 -27 0">
          <v:imagedata r:id="rId2" o:title="Background Colo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916CB" w14:textId="504DEA4E" w:rsidR="00AF329F" w:rsidRDefault="008F4213" w:rsidP="005D0B21">
    <w:pPr>
      <w:pStyle w:val="Header"/>
      <w:tabs>
        <w:tab w:val="clear" w:pos="4320"/>
        <w:tab w:val="clear" w:pos="8640"/>
        <w:tab w:val="left" w:pos="6253"/>
      </w:tabs>
      <w:jc w:val="right"/>
    </w:pPr>
    <w:r>
      <w:rPr>
        <w:noProof/>
        <w:lang w:val="en-US"/>
      </w:rPr>
      <w:pict w14:anchorId="232FF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0" type="#_x0000_t75" style="position:absolute;left:0;text-align:left;margin-left:-90.8pt;margin-top:-99pt;width:607.95pt;height:859.9pt;z-index:-251656192;mso-wrap-edited:f;mso-position-horizontal-relative:margin;mso-position-vertical-relative:margin" wrapcoords="-27 0 -27 21561 21600 21561 21600 0 -27 0">
          <v:imagedata r:id="rId1" o:title="UNI034_Prayers_Background_All"/>
          <w10:wrap anchorx="margin" anchory="margin"/>
        </v:shape>
      </w:pict>
    </w:r>
    <w:r w:rsidR="00DA64FE">
      <w:rPr>
        <w:noProof/>
        <w:lang w:eastAsia="en-AU"/>
      </w:rPr>
      <w:drawing>
        <wp:anchor distT="0" distB="0" distL="114300" distR="114300" simplePos="0" relativeHeight="251663360" behindDoc="0" locked="0" layoutInCell="1" allowOverlap="1" wp14:anchorId="635BF477" wp14:editId="2C5D0D35">
          <wp:simplePos x="0" y="0"/>
          <wp:positionH relativeFrom="margin">
            <wp:posOffset>3771900</wp:posOffset>
          </wp:positionH>
          <wp:positionV relativeFrom="margin">
            <wp:posOffset>-539750</wp:posOffset>
          </wp:positionV>
          <wp:extent cx="2641600" cy="53975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m:UnitingJustice:Communication:Logos and Artwork:UCA logos:2013 Assembly Logo large.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641600" cy="539750"/>
                  </a:xfrm>
                  <a:prstGeom prst="rect">
                    <a:avLst/>
                  </a:prstGeom>
                  <a:noFill/>
                  <a:ln>
                    <a:noFill/>
                  </a:ln>
                </pic:spPr>
              </pic:pic>
            </a:graphicData>
          </a:graphic>
        </wp:anchor>
      </w:drawing>
    </w:r>
    <w:r w:rsidR="00AF329F">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A5F70" w14:textId="657AEA4F" w:rsidR="00AF329F" w:rsidRDefault="00DA64FE">
    <w:pPr>
      <w:pStyle w:val="Header"/>
    </w:pPr>
    <w:r>
      <w:rPr>
        <w:noProof/>
        <w:lang w:eastAsia="en-AU"/>
      </w:rPr>
      <w:drawing>
        <wp:anchor distT="0" distB="0" distL="114300" distR="114300" simplePos="0" relativeHeight="251662336" behindDoc="0" locked="0" layoutInCell="1" allowOverlap="1" wp14:anchorId="3B39C8F5" wp14:editId="75792E09">
          <wp:simplePos x="0" y="0"/>
          <wp:positionH relativeFrom="margin">
            <wp:posOffset>3771900</wp:posOffset>
          </wp:positionH>
          <wp:positionV relativeFrom="margin">
            <wp:posOffset>-539750</wp:posOffset>
          </wp:positionV>
          <wp:extent cx="2641600" cy="53975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m:UnitingJustice:Communication:Logos and Artwork:UCA logos:2013 Assembly Logo large.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41600" cy="5397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7A4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62">
      <o:colormru v:ext="edit" colors="#eeceab,#faecdb,#fceddb,#fff0dc,#fcf2e9"/>
      <o:colormenu v:ext="edit" fillcolor="#fcf2e9"/>
    </o:shapedefaults>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21"/>
    <w:rsid w:val="00067A38"/>
    <w:rsid w:val="00097BCD"/>
    <w:rsid w:val="000D78A1"/>
    <w:rsid w:val="000F2DD7"/>
    <w:rsid w:val="00101E53"/>
    <w:rsid w:val="00114337"/>
    <w:rsid w:val="00191483"/>
    <w:rsid w:val="002258C5"/>
    <w:rsid w:val="002353D3"/>
    <w:rsid w:val="00292F28"/>
    <w:rsid w:val="002C5F17"/>
    <w:rsid w:val="00335BB4"/>
    <w:rsid w:val="00390435"/>
    <w:rsid w:val="00391096"/>
    <w:rsid w:val="003E3659"/>
    <w:rsid w:val="003E7769"/>
    <w:rsid w:val="003F3273"/>
    <w:rsid w:val="00422DF2"/>
    <w:rsid w:val="0046592E"/>
    <w:rsid w:val="00493A07"/>
    <w:rsid w:val="00497A03"/>
    <w:rsid w:val="005571C8"/>
    <w:rsid w:val="005700A2"/>
    <w:rsid w:val="00570BA4"/>
    <w:rsid w:val="00587CD6"/>
    <w:rsid w:val="005D0B21"/>
    <w:rsid w:val="005F54B7"/>
    <w:rsid w:val="006252AA"/>
    <w:rsid w:val="006731BA"/>
    <w:rsid w:val="006B1415"/>
    <w:rsid w:val="00705DA1"/>
    <w:rsid w:val="007132C7"/>
    <w:rsid w:val="007754D9"/>
    <w:rsid w:val="007A2F58"/>
    <w:rsid w:val="007C5458"/>
    <w:rsid w:val="008169AD"/>
    <w:rsid w:val="008432EC"/>
    <w:rsid w:val="008A4BB8"/>
    <w:rsid w:val="008F1E51"/>
    <w:rsid w:val="008F4213"/>
    <w:rsid w:val="008F4915"/>
    <w:rsid w:val="0094555D"/>
    <w:rsid w:val="00A42683"/>
    <w:rsid w:val="00A644B9"/>
    <w:rsid w:val="00A85CE7"/>
    <w:rsid w:val="00AF329F"/>
    <w:rsid w:val="00B6572A"/>
    <w:rsid w:val="00BB4EA3"/>
    <w:rsid w:val="00BC4C51"/>
    <w:rsid w:val="00C22FE2"/>
    <w:rsid w:val="00D71DFD"/>
    <w:rsid w:val="00D77AC2"/>
    <w:rsid w:val="00DA64FE"/>
    <w:rsid w:val="00DB148D"/>
    <w:rsid w:val="00DF3090"/>
    <w:rsid w:val="00E34454"/>
    <w:rsid w:val="00EC12BA"/>
    <w:rsid w:val="00EF11A9"/>
    <w:rsid w:val="00F06D09"/>
    <w:rsid w:val="00F47D01"/>
    <w:rsid w:val="00F579F7"/>
    <w:rsid w:val="00F65A46"/>
    <w:rsid w:val="00F67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colormru v:ext="edit" colors="#eeceab,#faecdb,#fceddb,#fff0dc,#fcf2e9"/>
      <o:colormenu v:ext="edit" fillcolor="#fcf2e9"/>
    </o:shapedefaults>
    <o:shapelayout v:ext="edit">
      <o:idmap v:ext="edit" data="1"/>
    </o:shapelayout>
  </w:shapeDefaults>
  <w:decimalSymbol w:val="."/>
  <w:listSeparator w:val=","/>
  <w14:docId w14:val="1D722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E3659"/>
    <w:pPr>
      <w:spacing w:before="120" w:after="120"/>
    </w:pPr>
    <w:rPr>
      <w:rFonts w:ascii="Arial" w:hAnsi="Arial"/>
      <w:sz w:val="18"/>
      <w:lang w:val="en-AU"/>
    </w:rPr>
  </w:style>
  <w:style w:type="paragraph" w:styleId="Heading1">
    <w:name w:val="heading 1"/>
    <w:basedOn w:val="Normal"/>
    <w:next w:val="Normal"/>
    <w:link w:val="Heading1Char"/>
    <w:uiPriority w:val="9"/>
    <w:qFormat/>
    <w:rsid w:val="005571C8"/>
    <w:pPr>
      <w:keepNext/>
      <w:keepLines/>
      <w:spacing w:before="480"/>
      <w:outlineLvl w:val="0"/>
    </w:pPr>
    <w:rPr>
      <w:rFonts w:ascii="Georgia" w:eastAsiaTheme="majorEastAsia" w:hAnsi="Georgia" w:cstheme="majorBidi"/>
      <w:b/>
      <w:bCs/>
      <w:color w:val="710C29"/>
      <w:spacing w:val="-5"/>
      <w:sz w:val="40"/>
      <w:szCs w:val="32"/>
    </w:rPr>
  </w:style>
  <w:style w:type="paragraph" w:styleId="Heading2">
    <w:name w:val="heading 2"/>
    <w:basedOn w:val="Normal"/>
    <w:next w:val="Normal"/>
    <w:link w:val="Heading2Char"/>
    <w:uiPriority w:val="9"/>
    <w:unhideWhenUsed/>
    <w:qFormat/>
    <w:rsid w:val="00335BB4"/>
    <w:pPr>
      <w:keepNext/>
      <w:keepLines/>
      <w:spacing w:before="200"/>
      <w:outlineLvl w:val="1"/>
    </w:pPr>
    <w:rPr>
      <w:rFonts w:asciiTheme="majorHAnsi" w:eastAsiaTheme="majorEastAsia" w:hAnsiTheme="majorHAnsi" w:cstheme="majorBidi"/>
      <w:b/>
      <w:bCs/>
      <w:color w:val="C01828"/>
      <w:sz w:val="26"/>
      <w:szCs w:val="26"/>
    </w:rPr>
  </w:style>
  <w:style w:type="paragraph" w:styleId="Heading3">
    <w:name w:val="heading 3"/>
    <w:basedOn w:val="Normal"/>
    <w:next w:val="Normal"/>
    <w:link w:val="Heading3Char"/>
    <w:uiPriority w:val="9"/>
    <w:unhideWhenUsed/>
    <w:qFormat/>
    <w:rsid w:val="00335BB4"/>
    <w:pPr>
      <w:keepNext/>
      <w:keepLines/>
      <w:spacing w:before="200"/>
      <w:outlineLvl w:val="2"/>
    </w:pPr>
    <w:rPr>
      <w:rFonts w:asciiTheme="majorHAnsi" w:eastAsiaTheme="majorEastAsia" w:hAnsiTheme="majorHAnsi" w:cstheme="majorBidi"/>
      <w:b/>
      <w:bCs/>
      <w:color w:val="710C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EC12BA"/>
    <w:rPr>
      <w:rFonts w:eastAsia="MS Mincho" w:cs="Times New Roman"/>
      <w:sz w:val="24"/>
      <w:szCs w:val="20"/>
      <w:lang w:val="en-GB"/>
    </w:rPr>
  </w:style>
  <w:style w:type="character" w:customStyle="1" w:styleId="CommentTextChar">
    <w:name w:val="Comment Text Char"/>
    <w:basedOn w:val="DefaultParagraphFont"/>
    <w:link w:val="CommentText"/>
    <w:semiHidden/>
    <w:rsid w:val="00EC12BA"/>
    <w:rPr>
      <w:rFonts w:ascii="Calibri" w:eastAsia="MS Mincho" w:hAnsi="Calibri" w:cs="Times New Roman"/>
      <w:szCs w:val="20"/>
      <w:lang w:val="en-GB"/>
    </w:rPr>
  </w:style>
  <w:style w:type="paragraph" w:styleId="BalloonText">
    <w:name w:val="Balloon Text"/>
    <w:basedOn w:val="Normal"/>
    <w:link w:val="BalloonTextChar"/>
    <w:uiPriority w:val="99"/>
    <w:semiHidden/>
    <w:unhideWhenUsed/>
    <w:rsid w:val="005D0B21"/>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D0B21"/>
    <w:rPr>
      <w:rFonts w:ascii="Lucida Grande" w:hAnsi="Lucida Grande" w:cs="Lucida Grande"/>
      <w:sz w:val="18"/>
      <w:szCs w:val="18"/>
      <w:lang w:val="en-AU"/>
    </w:rPr>
  </w:style>
  <w:style w:type="paragraph" w:styleId="Header">
    <w:name w:val="header"/>
    <w:basedOn w:val="Normal"/>
    <w:link w:val="HeaderChar"/>
    <w:uiPriority w:val="99"/>
    <w:unhideWhenUsed/>
    <w:rsid w:val="005D0B21"/>
    <w:pPr>
      <w:tabs>
        <w:tab w:val="center" w:pos="4320"/>
        <w:tab w:val="right" w:pos="8640"/>
      </w:tabs>
    </w:pPr>
  </w:style>
  <w:style w:type="character" w:customStyle="1" w:styleId="HeaderChar">
    <w:name w:val="Header Char"/>
    <w:basedOn w:val="DefaultParagraphFont"/>
    <w:link w:val="Header"/>
    <w:uiPriority w:val="99"/>
    <w:rsid w:val="005D0B21"/>
    <w:rPr>
      <w:rFonts w:ascii="Calibri" w:hAnsi="Calibri"/>
      <w:sz w:val="22"/>
      <w:lang w:val="en-AU"/>
    </w:rPr>
  </w:style>
  <w:style w:type="paragraph" w:styleId="Footer">
    <w:name w:val="footer"/>
    <w:basedOn w:val="Normal"/>
    <w:link w:val="FooterChar"/>
    <w:uiPriority w:val="99"/>
    <w:unhideWhenUsed/>
    <w:rsid w:val="005D0B21"/>
    <w:pPr>
      <w:tabs>
        <w:tab w:val="center" w:pos="4320"/>
        <w:tab w:val="right" w:pos="8640"/>
      </w:tabs>
    </w:pPr>
  </w:style>
  <w:style w:type="character" w:customStyle="1" w:styleId="FooterChar">
    <w:name w:val="Footer Char"/>
    <w:basedOn w:val="DefaultParagraphFont"/>
    <w:link w:val="Footer"/>
    <w:uiPriority w:val="99"/>
    <w:rsid w:val="005D0B21"/>
    <w:rPr>
      <w:rFonts w:ascii="Calibri" w:hAnsi="Calibri"/>
      <w:sz w:val="22"/>
      <w:lang w:val="en-AU"/>
    </w:rPr>
  </w:style>
  <w:style w:type="character" w:styleId="PageNumber">
    <w:name w:val="page number"/>
    <w:basedOn w:val="DefaultParagraphFont"/>
    <w:uiPriority w:val="99"/>
    <w:semiHidden/>
    <w:unhideWhenUsed/>
    <w:rsid w:val="005D0B21"/>
  </w:style>
  <w:style w:type="character" w:styleId="CommentReference">
    <w:name w:val="annotation reference"/>
    <w:basedOn w:val="DefaultParagraphFont"/>
    <w:uiPriority w:val="99"/>
    <w:semiHidden/>
    <w:unhideWhenUsed/>
    <w:rsid w:val="00F65A46"/>
    <w:rPr>
      <w:sz w:val="18"/>
      <w:szCs w:val="18"/>
    </w:rPr>
  </w:style>
  <w:style w:type="paragraph" w:styleId="CommentSubject">
    <w:name w:val="annotation subject"/>
    <w:basedOn w:val="CommentText"/>
    <w:next w:val="CommentText"/>
    <w:link w:val="CommentSubjectChar"/>
    <w:uiPriority w:val="99"/>
    <w:semiHidden/>
    <w:unhideWhenUsed/>
    <w:rsid w:val="00F65A46"/>
    <w:rPr>
      <w:rFonts w:eastAsiaTheme="minorEastAsia" w:cstheme="minorBidi"/>
      <w:b/>
      <w:bCs/>
      <w:sz w:val="20"/>
      <w:lang w:val="en-AU"/>
    </w:rPr>
  </w:style>
  <w:style w:type="character" w:customStyle="1" w:styleId="CommentSubjectChar">
    <w:name w:val="Comment Subject Char"/>
    <w:basedOn w:val="CommentTextChar"/>
    <w:link w:val="CommentSubject"/>
    <w:uiPriority w:val="99"/>
    <w:semiHidden/>
    <w:rsid w:val="00F65A46"/>
    <w:rPr>
      <w:rFonts w:ascii="Calibri" w:eastAsia="MS Mincho" w:hAnsi="Calibri" w:cs="Times New Roman"/>
      <w:b/>
      <w:bCs/>
      <w:sz w:val="20"/>
      <w:szCs w:val="20"/>
      <w:lang w:val="en-AU"/>
    </w:rPr>
  </w:style>
  <w:style w:type="paragraph" w:styleId="Revision">
    <w:name w:val="Revision"/>
    <w:hidden/>
    <w:uiPriority w:val="99"/>
    <w:semiHidden/>
    <w:rsid w:val="00422DF2"/>
    <w:rPr>
      <w:rFonts w:ascii="Calibri" w:hAnsi="Calibri"/>
      <w:sz w:val="22"/>
      <w:lang w:val="en-AU"/>
    </w:rPr>
  </w:style>
  <w:style w:type="character" w:customStyle="1" w:styleId="Heading1Char">
    <w:name w:val="Heading 1 Char"/>
    <w:basedOn w:val="DefaultParagraphFont"/>
    <w:link w:val="Heading1"/>
    <w:uiPriority w:val="9"/>
    <w:rsid w:val="005571C8"/>
    <w:rPr>
      <w:rFonts w:ascii="Georgia" w:eastAsiaTheme="majorEastAsia" w:hAnsi="Georgia" w:cstheme="majorBidi"/>
      <w:b/>
      <w:bCs/>
      <w:color w:val="710C29"/>
      <w:spacing w:val="-5"/>
      <w:sz w:val="40"/>
      <w:szCs w:val="32"/>
      <w:lang w:val="en-AU"/>
    </w:rPr>
  </w:style>
  <w:style w:type="character" w:customStyle="1" w:styleId="Heading2Char">
    <w:name w:val="Heading 2 Char"/>
    <w:basedOn w:val="DefaultParagraphFont"/>
    <w:link w:val="Heading2"/>
    <w:uiPriority w:val="9"/>
    <w:rsid w:val="00335BB4"/>
    <w:rPr>
      <w:rFonts w:asciiTheme="majorHAnsi" w:eastAsiaTheme="majorEastAsia" w:hAnsiTheme="majorHAnsi" w:cstheme="majorBidi"/>
      <w:b/>
      <w:bCs/>
      <w:color w:val="C01828"/>
      <w:sz w:val="26"/>
      <w:szCs w:val="26"/>
      <w:lang w:val="en-AU"/>
    </w:rPr>
  </w:style>
  <w:style w:type="character" w:customStyle="1" w:styleId="Heading3Char">
    <w:name w:val="Heading 3 Char"/>
    <w:basedOn w:val="DefaultParagraphFont"/>
    <w:link w:val="Heading3"/>
    <w:uiPriority w:val="9"/>
    <w:rsid w:val="00335BB4"/>
    <w:rPr>
      <w:rFonts w:asciiTheme="majorHAnsi" w:eastAsiaTheme="majorEastAsia" w:hAnsiTheme="majorHAnsi" w:cstheme="majorBidi"/>
      <w:b/>
      <w:bCs/>
      <w:color w:val="710C29"/>
      <w:sz w:val="22"/>
      <w:lang w:val="en-AU"/>
    </w:rPr>
  </w:style>
  <w:style w:type="character" w:styleId="Emphasis">
    <w:name w:val="Emphasis"/>
    <w:basedOn w:val="DefaultParagraphFont"/>
    <w:uiPriority w:val="20"/>
    <w:qFormat/>
    <w:rsid w:val="003E3659"/>
    <w:rPr>
      <w:i w:val="0"/>
      <w:iCs/>
      <w:color w:val="710C29"/>
    </w:rPr>
  </w:style>
  <w:style w:type="paragraph" w:styleId="Title">
    <w:name w:val="Title"/>
    <w:aliases w:val="Cover Subheading"/>
    <w:next w:val="Normal"/>
    <w:link w:val="TitleChar"/>
    <w:uiPriority w:val="10"/>
    <w:rsid w:val="005571C8"/>
    <w:pPr>
      <w:spacing w:after="300"/>
      <w:contextualSpacing/>
    </w:pPr>
    <w:rPr>
      <w:rFonts w:ascii="Arial" w:eastAsiaTheme="majorEastAsia" w:hAnsi="Arial" w:cstheme="majorBidi"/>
      <w:color w:val="710C29"/>
      <w:spacing w:val="5"/>
      <w:kern w:val="28"/>
      <w:sz w:val="28"/>
      <w:szCs w:val="52"/>
      <w:lang w:val="en-AU"/>
    </w:rPr>
  </w:style>
  <w:style w:type="character" w:customStyle="1" w:styleId="TitleChar">
    <w:name w:val="Title Char"/>
    <w:aliases w:val="Cover Subheading Char"/>
    <w:basedOn w:val="DefaultParagraphFont"/>
    <w:link w:val="Title"/>
    <w:uiPriority w:val="10"/>
    <w:rsid w:val="005571C8"/>
    <w:rPr>
      <w:rFonts w:ascii="Arial" w:eastAsiaTheme="majorEastAsia" w:hAnsi="Arial" w:cstheme="majorBidi"/>
      <w:color w:val="710C29"/>
      <w:spacing w:val="5"/>
      <w:kern w:val="28"/>
      <w:sz w:val="28"/>
      <w:szCs w:val="5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E3659"/>
    <w:pPr>
      <w:spacing w:before="120" w:after="120"/>
    </w:pPr>
    <w:rPr>
      <w:rFonts w:ascii="Arial" w:hAnsi="Arial"/>
      <w:sz w:val="18"/>
      <w:lang w:val="en-AU"/>
    </w:rPr>
  </w:style>
  <w:style w:type="paragraph" w:styleId="Heading1">
    <w:name w:val="heading 1"/>
    <w:basedOn w:val="Normal"/>
    <w:next w:val="Normal"/>
    <w:link w:val="Heading1Char"/>
    <w:uiPriority w:val="9"/>
    <w:qFormat/>
    <w:rsid w:val="005571C8"/>
    <w:pPr>
      <w:keepNext/>
      <w:keepLines/>
      <w:spacing w:before="480"/>
      <w:outlineLvl w:val="0"/>
    </w:pPr>
    <w:rPr>
      <w:rFonts w:ascii="Georgia" w:eastAsiaTheme="majorEastAsia" w:hAnsi="Georgia" w:cstheme="majorBidi"/>
      <w:b/>
      <w:bCs/>
      <w:color w:val="710C29"/>
      <w:spacing w:val="-5"/>
      <w:sz w:val="40"/>
      <w:szCs w:val="32"/>
    </w:rPr>
  </w:style>
  <w:style w:type="paragraph" w:styleId="Heading2">
    <w:name w:val="heading 2"/>
    <w:basedOn w:val="Normal"/>
    <w:next w:val="Normal"/>
    <w:link w:val="Heading2Char"/>
    <w:uiPriority w:val="9"/>
    <w:unhideWhenUsed/>
    <w:qFormat/>
    <w:rsid w:val="00335BB4"/>
    <w:pPr>
      <w:keepNext/>
      <w:keepLines/>
      <w:spacing w:before="200"/>
      <w:outlineLvl w:val="1"/>
    </w:pPr>
    <w:rPr>
      <w:rFonts w:asciiTheme="majorHAnsi" w:eastAsiaTheme="majorEastAsia" w:hAnsiTheme="majorHAnsi" w:cstheme="majorBidi"/>
      <w:b/>
      <w:bCs/>
      <w:color w:val="C01828"/>
      <w:sz w:val="26"/>
      <w:szCs w:val="26"/>
    </w:rPr>
  </w:style>
  <w:style w:type="paragraph" w:styleId="Heading3">
    <w:name w:val="heading 3"/>
    <w:basedOn w:val="Normal"/>
    <w:next w:val="Normal"/>
    <w:link w:val="Heading3Char"/>
    <w:uiPriority w:val="9"/>
    <w:unhideWhenUsed/>
    <w:qFormat/>
    <w:rsid w:val="00335BB4"/>
    <w:pPr>
      <w:keepNext/>
      <w:keepLines/>
      <w:spacing w:before="200"/>
      <w:outlineLvl w:val="2"/>
    </w:pPr>
    <w:rPr>
      <w:rFonts w:asciiTheme="majorHAnsi" w:eastAsiaTheme="majorEastAsia" w:hAnsiTheme="majorHAnsi" w:cstheme="majorBidi"/>
      <w:b/>
      <w:bCs/>
      <w:color w:val="710C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EC12BA"/>
    <w:rPr>
      <w:rFonts w:eastAsia="MS Mincho" w:cs="Times New Roman"/>
      <w:sz w:val="24"/>
      <w:szCs w:val="20"/>
      <w:lang w:val="en-GB"/>
    </w:rPr>
  </w:style>
  <w:style w:type="character" w:customStyle="1" w:styleId="CommentTextChar">
    <w:name w:val="Comment Text Char"/>
    <w:basedOn w:val="DefaultParagraphFont"/>
    <w:link w:val="CommentText"/>
    <w:semiHidden/>
    <w:rsid w:val="00EC12BA"/>
    <w:rPr>
      <w:rFonts w:ascii="Calibri" w:eastAsia="MS Mincho" w:hAnsi="Calibri" w:cs="Times New Roman"/>
      <w:szCs w:val="20"/>
      <w:lang w:val="en-GB"/>
    </w:rPr>
  </w:style>
  <w:style w:type="paragraph" w:styleId="BalloonText">
    <w:name w:val="Balloon Text"/>
    <w:basedOn w:val="Normal"/>
    <w:link w:val="BalloonTextChar"/>
    <w:uiPriority w:val="99"/>
    <w:semiHidden/>
    <w:unhideWhenUsed/>
    <w:rsid w:val="005D0B21"/>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D0B21"/>
    <w:rPr>
      <w:rFonts w:ascii="Lucida Grande" w:hAnsi="Lucida Grande" w:cs="Lucida Grande"/>
      <w:sz w:val="18"/>
      <w:szCs w:val="18"/>
      <w:lang w:val="en-AU"/>
    </w:rPr>
  </w:style>
  <w:style w:type="paragraph" w:styleId="Header">
    <w:name w:val="header"/>
    <w:basedOn w:val="Normal"/>
    <w:link w:val="HeaderChar"/>
    <w:uiPriority w:val="99"/>
    <w:unhideWhenUsed/>
    <w:rsid w:val="005D0B21"/>
    <w:pPr>
      <w:tabs>
        <w:tab w:val="center" w:pos="4320"/>
        <w:tab w:val="right" w:pos="8640"/>
      </w:tabs>
    </w:pPr>
  </w:style>
  <w:style w:type="character" w:customStyle="1" w:styleId="HeaderChar">
    <w:name w:val="Header Char"/>
    <w:basedOn w:val="DefaultParagraphFont"/>
    <w:link w:val="Header"/>
    <w:uiPriority w:val="99"/>
    <w:rsid w:val="005D0B21"/>
    <w:rPr>
      <w:rFonts w:ascii="Calibri" w:hAnsi="Calibri"/>
      <w:sz w:val="22"/>
      <w:lang w:val="en-AU"/>
    </w:rPr>
  </w:style>
  <w:style w:type="paragraph" w:styleId="Footer">
    <w:name w:val="footer"/>
    <w:basedOn w:val="Normal"/>
    <w:link w:val="FooterChar"/>
    <w:uiPriority w:val="99"/>
    <w:unhideWhenUsed/>
    <w:rsid w:val="005D0B21"/>
    <w:pPr>
      <w:tabs>
        <w:tab w:val="center" w:pos="4320"/>
        <w:tab w:val="right" w:pos="8640"/>
      </w:tabs>
    </w:pPr>
  </w:style>
  <w:style w:type="character" w:customStyle="1" w:styleId="FooterChar">
    <w:name w:val="Footer Char"/>
    <w:basedOn w:val="DefaultParagraphFont"/>
    <w:link w:val="Footer"/>
    <w:uiPriority w:val="99"/>
    <w:rsid w:val="005D0B21"/>
    <w:rPr>
      <w:rFonts w:ascii="Calibri" w:hAnsi="Calibri"/>
      <w:sz w:val="22"/>
      <w:lang w:val="en-AU"/>
    </w:rPr>
  </w:style>
  <w:style w:type="character" w:styleId="PageNumber">
    <w:name w:val="page number"/>
    <w:basedOn w:val="DefaultParagraphFont"/>
    <w:uiPriority w:val="99"/>
    <w:semiHidden/>
    <w:unhideWhenUsed/>
    <w:rsid w:val="005D0B21"/>
  </w:style>
  <w:style w:type="character" w:styleId="CommentReference">
    <w:name w:val="annotation reference"/>
    <w:basedOn w:val="DefaultParagraphFont"/>
    <w:uiPriority w:val="99"/>
    <w:semiHidden/>
    <w:unhideWhenUsed/>
    <w:rsid w:val="00F65A46"/>
    <w:rPr>
      <w:sz w:val="18"/>
      <w:szCs w:val="18"/>
    </w:rPr>
  </w:style>
  <w:style w:type="paragraph" w:styleId="CommentSubject">
    <w:name w:val="annotation subject"/>
    <w:basedOn w:val="CommentText"/>
    <w:next w:val="CommentText"/>
    <w:link w:val="CommentSubjectChar"/>
    <w:uiPriority w:val="99"/>
    <w:semiHidden/>
    <w:unhideWhenUsed/>
    <w:rsid w:val="00F65A46"/>
    <w:rPr>
      <w:rFonts w:eastAsiaTheme="minorEastAsia" w:cstheme="minorBidi"/>
      <w:b/>
      <w:bCs/>
      <w:sz w:val="20"/>
      <w:lang w:val="en-AU"/>
    </w:rPr>
  </w:style>
  <w:style w:type="character" w:customStyle="1" w:styleId="CommentSubjectChar">
    <w:name w:val="Comment Subject Char"/>
    <w:basedOn w:val="CommentTextChar"/>
    <w:link w:val="CommentSubject"/>
    <w:uiPriority w:val="99"/>
    <w:semiHidden/>
    <w:rsid w:val="00F65A46"/>
    <w:rPr>
      <w:rFonts w:ascii="Calibri" w:eastAsia="MS Mincho" w:hAnsi="Calibri" w:cs="Times New Roman"/>
      <w:b/>
      <w:bCs/>
      <w:sz w:val="20"/>
      <w:szCs w:val="20"/>
      <w:lang w:val="en-AU"/>
    </w:rPr>
  </w:style>
  <w:style w:type="paragraph" w:styleId="Revision">
    <w:name w:val="Revision"/>
    <w:hidden/>
    <w:uiPriority w:val="99"/>
    <w:semiHidden/>
    <w:rsid w:val="00422DF2"/>
    <w:rPr>
      <w:rFonts w:ascii="Calibri" w:hAnsi="Calibri"/>
      <w:sz w:val="22"/>
      <w:lang w:val="en-AU"/>
    </w:rPr>
  </w:style>
  <w:style w:type="character" w:customStyle="1" w:styleId="Heading1Char">
    <w:name w:val="Heading 1 Char"/>
    <w:basedOn w:val="DefaultParagraphFont"/>
    <w:link w:val="Heading1"/>
    <w:uiPriority w:val="9"/>
    <w:rsid w:val="005571C8"/>
    <w:rPr>
      <w:rFonts w:ascii="Georgia" w:eastAsiaTheme="majorEastAsia" w:hAnsi="Georgia" w:cstheme="majorBidi"/>
      <w:b/>
      <w:bCs/>
      <w:color w:val="710C29"/>
      <w:spacing w:val="-5"/>
      <w:sz w:val="40"/>
      <w:szCs w:val="32"/>
      <w:lang w:val="en-AU"/>
    </w:rPr>
  </w:style>
  <w:style w:type="character" w:customStyle="1" w:styleId="Heading2Char">
    <w:name w:val="Heading 2 Char"/>
    <w:basedOn w:val="DefaultParagraphFont"/>
    <w:link w:val="Heading2"/>
    <w:uiPriority w:val="9"/>
    <w:rsid w:val="00335BB4"/>
    <w:rPr>
      <w:rFonts w:asciiTheme="majorHAnsi" w:eastAsiaTheme="majorEastAsia" w:hAnsiTheme="majorHAnsi" w:cstheme="majorBidi"/>
      <w:b/>
      <w:bCs/>
      <w:color w:val="C01828"/>
      <w:sz w:val="26"/>
      <w:szCs w:val="26"/>
      <w:lang w:val="en-AU"/>
    </w:rPr>
  </w:style>
  <w:style w:type="character" w:customStyle="1" w:styleId="Heading3Char">
    <w:name w:val="Heading 3 Char"/>
    <w:basedOn w:val="DefaultParagraphFont"/>
    <w:link w:val="Heading3"/>
    <w:uiPriority w:val="9"/>
    <w:rsid w:val="00335BB4"/>
    <w:rPr>
      <w:rFonts w:asciiTheme="majorHAnsi" w:eastAsiaTheme="majorEastAsia" w:hAnsiTheme="majorHAnsi" w:cstheme="majorBidi"/>
      <w:b/>
      <w:bCs/>
      <w:color w:val="710C29"/>
      <w:sz w:val="22"/>
      <w:lang w:val="en-AU"/>
    </w:rPr>
  </w:style>
  <w:style w:type="character" w:styleId="Emphasis">
    <w:name w:val="Emphasis"/>
    <w:basedOn w:val="DefaultParagraphFont"/>
    <w:uiPriority w:val="20"/>
    <w:qFormat/>
    <w:rsid w:val="003E3659"/>
    <w:rPr>
      <w:i w:val="0"/>
      <w:iCs/>
      <w:color w:val="710C29"/>
    </w:rPr>
  </w:style>
  <w:style w:type="paragraph" w:styleId="Title">
    <w:name w:val="Title"/>
    <w:aliases w:val="Cover Subheading"/>
    <w:next w:val="Normal"/>
    <w:link w:val="TitleChar"/>
    <w:uiPriority w:val="10"/>
    <w:rsid w:val="005571C8"/>
    <w:pPr>
      <w:spacing w:after="300"/>
      <w:contextualSpacing/>
    </w:pPr>
    <w:rPr>
      <w:rFonts w:ascii="Arial" w:eastAsiaTheme="majorEastAsia" w:hAnsi="Arial" w:cstheme="majorBidi"/>
      <w:color w:val="710C29"/>
      <w:spacing w:val="5"/>
      <w:kern w:val="28"/>
      <w:sz w:val="28"/>
      <w:szCs w:val="52"/>
      <w:lang w:val="en-AU"/>
    </w:rPr>
  </w:style>
  <w:style w:type="character" w:customStyle="1" w:styleId="TitleChar">
    <w:name w:val="Title Char"/>
    <w:aliases w:val="Cover Subheading Char"/>
    <w:basedOn w:val="DefaultParagraphFont"/>
    <w:link w:val="Title"/>
    <w:uiPriority w:val="10"/>
    <w:rsid w:val="005571C8"/>
    <w:rPr>
      <w:rFonts w:ascii="Arial" w:eastAsiaTheme="majorEastAsia" w:hAnsi="Arial" w:cstheme="majorBidi"/>
      <w:color w:val="710C29"/>
      <w:spacing w:val="5"/>
      <w:kern w:val="28"/>
      <w:sz w:val="28"/>
      <w:szCs w:val="5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909D8-519D-429A-B6D8-1702559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3032</Words>
  <Characters>17287</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UCA</Company>
  <LinksUpToDate>false</LinksUpToDate>
  <CharactersWithSpaces>20279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Elenie Poulos</dc:creator>
  <cp:lastModifiedBy>Aletia Dundas</cp:lastModifiedBy>
  <cp:revision>2</cp:revision>
  <cp:lastPrinted>2016-05-27T05:45:00Z</cp:lastPrinted>
  <dcterms:created xsi:type="dcterms:W3CDTF">2016-05-30T02:10:00Z</dcterms:created>
  <dcterms:modified xsi:type="dcterms:W3CDTF">2016-05-30T02:10:00Z</dcterms:modified>
</cp:coreProperties>
</file>