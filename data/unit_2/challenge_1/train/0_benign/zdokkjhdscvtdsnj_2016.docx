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59E73" w14:textId="5684A5D8" w:rsidR="00C35965" w:rsidRPr="0022509F" w:rsidRDefault="0022509F" w:rsidP="00B44B17">
      <w:pPr>
        <w:spacing w:after="120"/>
        <w:ind w:right="-270"/>
        <w:rPr>
          <w:b/>
          <w:sz w:val="28"/>
          <w:szCs w:val="28"/>
        </w:rPr>
      </w:pPr>
      <w:r w:rsidRPr="0022509F">
        <w:rPr>
          <w:b/>
          <w:sz w:val="28"/>
          <w:szCs w:val="28"/>
          <w:bdr w:val="single" w:sz="4" w:space="0" w:color="auto"/>
          <w:shd w:val="clear" w:color="auto" w:fill="E6E6E6"/>
        </w:rPr>
        <w:t xml:space="preserve"> DAY </w:t>
      </w:r>
      <w:r w:rsidR="00EA2352">
        <w:rPr>
          <w:b/>
          <w:sz w:val="28"/>
          <w:szCs w:val="28"/>
          <w:bdr w:val="single" w:sz="4" w:space="0" w:color="auto"/>
          <w:shd w:val="clear" w:color="auto" w:fill="E6E6E6"/>
        </w:rPr>
        <w:t>1</w:t>
      </w:r>
      <w:r w:rsidR="004C332F">
        <w:rPr>
          <w:b/>
          <w:sz w:val="28"/>
          <w:szCs w:val="28"/>
          <w:bdr w:val="single" w:sz="4" w:space="0" w:color="auto"/>
          <w:shd w:val="clear" w:color="auto" w:fill="E6E6E6"/>
        </w:rPr>
        <w:t>15</w:t>
      </w:r>
      <w:r w:rsidRPr="0022509F">
        <w:rPr>
          <w:b/>
          <w:sz w:val="28"/>
          <w:szCs w:val="28"/>
          <w:bdr w:val="single" w:sz="4" w:space="0" w:color="auto"/>
          <w:shd w:val="clear" w:color="auto" w:fill="E6E6E6"/>
        </w:rPr>
        <w:t xml:space="preserve"> </w:t>
      </w:r>
      <w:r w:rsidR="007934B5" w:rsidRPr="0022509F">
        <w:rPr>
          <w:b/>
          <w:sz w:val="28"/>
          <w:szCs w:val="28"/>
        </w:rPr>
        <w:t xml:space="preserve"> </w:t>
      </w:r>
      <w:r w:rsidR="001D3288" w:rsidRPr="0022509F">
        <w:rPr>
          <w:b/>
          <w:sz w:val="28"/>
          <w:szCs w:val="28"/>
        </w:rPr>
        <w:t xml:space="preserve">- </w:t>
      </w:r>
      <w:r w:rsidR="004C332F" w:rsidRPr="004C332F">
        <w:rPr>
          <w:b/>
          <w:sz w:val="28"/>
          <w:szCs w:val="28"/>
        </w:rPr>
        <w:t xml:space="preserve">STAYING IN </w:t>
      </w:r>
      <w:r w:rsidR="00884D19">
        <w:rPr>
          <w:b/>
          <w:sz w:val="28"/>
          <w:szCs w:val="28"/>
        </w:rPr>
        <w:t xml:space="preserve">THE </w:t>
      </w:r>
      <w:r w:rsidR="004C332F" w:rsidRPr="004C332F">
        <w:rPr>
          <w:b/>
          <w:sz w:val="28"/>
          <w:szCs w:val="28"/>
        </w:rPr>
        <w:t>HOME OF A GREAT REVIVALIST</w:t>
      </w:r>
    </w:p>
    <w:p w14:paraId="563DA4EC" w14:textId="7E36A418" w:rsidR="00B858E0" w:rsidRPr="00882C84" w:rsidRDefault="00B858E0" w:rsidP="009F4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after="120"/>
        <w:ind w:left="86" w:right="-274"/>
        <w:rPr>
          <w:sz w:val="22"/>
          <w:szCs w:val="22"/>
        </w:rPr>
      </w:pPr>
      <w:r w:rsidRPr="00882C84">
        <w:rPr>
          <w:b/>
          <w:color w:val="000000"/>
          <w:sz w:val="22"/>
          <w:szCs w:val="22"/>
        </w:rPr>
        <w:t>PRINCIPLE:</w:t>
      </w:r>
      <w:r w:rsidRPr="00882C84">
        <w:rPr>
          <w:color w:val="000000"/>
          <w:sz w:val="22"/>
          <w:szCs w:val="22"/>
        </w:rPr>
        <w:t xml:space="preserve"> </w:t>
      </w:r>
      <w:r w:rsidR="00644011" w:rsidRPr="00644011">
        <w:rPr>
          <w:color w:val="000000"/>
          <w:sz w:val="22"/>
          <w:szCs w:val="22"/>
        </w:rPr>
        <w:t xml:space="preserve">WHEN WE DIG </w:t>
      </w:r>
      <w:ins w:id="0" w:author="Kaycie Simmons" w:date="2016-06-11T16:43:00Z">
        <w:r w:rsidR="007344F9">
          <w:rPr>
            <w:color w:val="000000"/>
            <w:sz w:val="22"/>
            <w:szCs w:val="22"/>
          </w:rPr>
          <w:t xml:space="preserve">IN </w:t>
        </w:r>
      </w:ins>
      <w:bookmarkStart w:id="1" w:name="_GoBack"/>
      <w:bookmarkEnd w:id="1"/>
      <w:r w:rsidR="00644011" w:rsidRPr="00644011">
        <w:rPr>
          <w:color w:val="000000"/>
          <w:sz w:val="22"/>
          <w:szCs w:val="22"/>
        </w:rPr>
        <w:t>THE WELLS OF PAST GIANTS W</w:t>
      </w:r>
      <w:r w:rsidR="00644011">
        <w:rPr>
          <w:color w:val="000000"/>
          <w:sz w:val="22"/>
          <w:szCs w:val="22"/>
        </w:rPr>
        <w:t>E FIND KEYS TO THE SUPERNATURAL</w:t>
      </w:r>
      <w:r w:rsidRPr="00882C84">
        <w:rPr>
          <w:color w:val="000000"/>
          <w:sz w:val="22"/>
          <w:szCs w:val="22"/>
        </w:rPr>
        <w:t>.</w:t>
      </w:r>
    </w:p>
    <w:p w14:paraId="14974B9F" w14:textId="4AD8EAE5" w:rsidR="00F75B6C" w:rsidRPr="00F75B6C" w:rsidRDefault="00271768" w:rsidP="004C332F">
      <w:pPr>
        <w:spacing w:after="80"/>
        <w:ind w:right="-274"/>
        <w:rPr>
          <w:rFonts w:cs="Arial"/>
          <w:sz w:val="22"/>
          <w:szCs w:val="22"/>
        </w:rPr>
      </w:pPr>
      <w:r w:rsidRPr="00F75B6C">
        <w:rPr>
          <w:rFonts w:cs="Arial"/>
          <w:sz w:val="22"/>
          <w:szCs w:val="22"/>
        </w:rPr>
        <w:t xml:space="preserve">Of the handful of nation-transforming revivals that have taken place since Pentecost and the birth of the church, many consider the Welsh revival of 1904 the most Earth-shaking and Heaven summoning. It came, as revivals invariably do, during a low-tide spiritual moment. Empty churches, cold hearts, lethargic Christians, and flourishing evil. Up steps a 27-year-old </w:t>
      </w:r>
      <w:r w:rsidR="00F62B2B">
        <w:rPr>
          <w:rFonts w:cs="Arial"/>
          <w:sz w:val="22"/>
          <w:szCs w:val="22"/>
        </w:rPr>
        <w:t xml:space="preserve">coal </w:t>
      </w:r>
      <w:r w:rsidRPr="00F75B6C">
        <w:rPr>
          <w:rFonts w:cs="Arial"/>
          <w:sz w:val="22"/>
          <w:szCs w:val="22"/>
        </w:rPr>
        <w:t xml:space="preserve">miner named Evan Roberts, eager to see God move as He did in the beginning of creation: </w:t>
      </w:r>
      <w:r w:rsidRPr="00F75B6C">
        <w:rPr>
          <w:rFonts w:cs="Arial"/>
          <w:i/>
          <w:sz w:val="22"/>
          <w:szCs w:val="22"/>
        </w:rPr>
        <w:t>“...and darkness was upon the face of the deep. And the Spirit of God moved</w:t>
      </w:r>
      <w:r w:rsidR="00F75B6C" w:rsidRPr="00F75B6C">
        <w:rPr>
          <w:rFonts w:cs="Arial"/>
          <w:i/>
          <w:sz w:val="22"/>
          <w:szCs w:val="22"/>
        </w:rPr>
        <w:t xml:space="preserve"> upon the face of the waters.”</w:t>
      </w:r>
      <w:r w:rsidR="00F75B6C" w:rsidRPr="00F75B6C">
        <w:rPr>
          <w:rStyle w:val="FootnoteReference"/>
          <w:rFonts w:cs="Arial"/>
          <w:i/>
          <w:sz w:val="22"/>
          <w:szCs w:val="22"/>
        </w:rPr>
        <w:footnoteReference w:id="1"/>
      </w:r>
      <w:r w:rsidRPr="00F75B6C">
        <w:rPr>
          <w:rFonts w:cs="Arial"/>
          <w:sz w:val="22"/>
          <w:szCs w:val="22"/>
        </w:rPr>
        <w:t xml:space="preserve"> </w:t>
      </w:r>
    </w:p>
    <w:p w14:paraId="2403B482" w14:textId="7A98A245" w:rsidR="00F75B6C" w:rsidRDefault="00F75B6C" w:rsidP="004C332F">
      <w:pPr>
        <w:spacing w:after="80"/>
        <w:ind w:right="-274"/>
        <w:rPr>
          <w:rFonts w:cs="Arial"/>
          <w:color w:val="000000"/>
          <w:sz w:val="22"/>
          <w:szCs w:val="22"/>
        </w:rPr>
      </w:pPr>
      <w:r w:rsidRPr="00F75B6C">
        <w:rPr>
          <w:rFonts w:cs="Arial"/>
          <w:sz w:val="22"/>
          <w:szCs w:val="22"/>
        </w:rPr>
        <w:t>Our</w:t>
      </w:r>
      <w:r w:rsidR="004C332F" w:rsidRPr="00F75B6C">
        <w:rPr>
          <w:rFonts w:cs="Arial"/>
          <w:sz w:val="22"/>
          <w:szCs w:val="22"/>
        </w:rPr>
        <w:t xml:space="preserve"> journey to </w:t>
      </w:r>
      <w:r w:rsidRPr="00F75B6C">
        <w:rPr>
          <w:rFonts w:cs="Arial"/>
          <w:sz w:val="22"/>
          <w:szCs w:val="22"/>
        </w:rPr>
        <w:t xml:space="preserve">film in </w:t>
      </w:r>
      <w:r w:rsidR="004C332F" w:rsidRPr="00F75B6C">
        <w:rPr>
          <w:rFonts w:cs="Arial"/>
          <w:sz w:val="22"/>
          <w:szCs w:val="22"/>
        </w:rPr>
        <w:t xml:space="preserve">the nation of Wales in May of 2012 was both earth shaking and paradigm shifting. </w:t>
      </w:r>
      <w:r w:rsidR="00780161">
        <w:rPr>
          <w:rFonts w:cs="Arial"/>
          <w:color w:val="000000"/>
          <w:sz w:val="22"/>
          <w:szCs w:val="22"/>
        </w:rPr>
        <w:t>We were exhausted most of the time</w:t>
      </w:r>
      <w:r w:rsidR="00DA1720">
        <w:rPr>
          <w:rFonts w:cs="Arial"/>
          <w:color w:val="000000"/>
          <w:sz w:val="22"/>
          <w:szCs w:val="22"/>
        </w:rPr>
        <w:t>,</w:t>
      </w:r>
      <w:r w:rsidR="003917B2">
        <w:rPr>
          <w:rFonts w:cs="Arial"/>
          <w:color w:val="000000"/>
          <w:sz w:val="22"/>
          <w:szCs w:val="22"/>
        </w:rPr>
        <w:t xml:space="preserve"> suffering from jet lag,</w:t>
      </w:r>
      <w:r w:rsidR="00DA1720">
        <w:rPr>
          <w:rFonts w:cs="Arial"/>
          <w:color w:val="000000"/>
          <w:sz w:val="22"/>
          <w:szCs w:val="22"/>
        </w:rPr>
        <w:t xml:space="preserve"> filming take after take, </w:t>
      </w:r>
      <w:r w:rsidR="003917B2">
        <w:rPr>
          <w:rFonts w:cs="Arial"/>
          <w:color w:val="000000"/>
          <w:sz w:val="22"/>
          <w:szCs w:val="22"/>
        </w:rPr>
        <w:t>and driving to what seemed like an infinite number of locations</w:t>
      </w:r>
      <w:r w:rsidR="00DA1720">
        <w:rPr>
          <w:rFonts w:cs="Arial"/>
          <w:color w:val="000000"/>
          <w:sz w:val="22"/>
          <w:szCs w:val="22"/>
        </w:rPr>
        <w:t xml:space="preserve">. </w:t>
      </w:r>
      <w:r w:rsidR="00246776">
        <w:rPr>
          <w:rFonts w:cs="Arial"/>
          <w:color w:val="000000"/>
          <w:sz w:val="22"/>
          <w:szCs w:val="22"/>
        </w:rPr>
        <w:t xml:space="preserve">One night, </w:t>
      </w:r>
      <w:r w:rsidR="004C332F" w:rsidRPr="00F75B6C">
        <w:rPr>
          <w:rFonts w:cs="Arial"/>
          <w:sz w:val="22"/>
          <w:szCs w:val="22"/>
        </w:rPr>
        <w:t xml:space="preserve">Suzie and I stayed in Island House, Evan Roberts’ childhood home, and even slept in the </w:t>
      </w:r>
      <w:r w:rsidR="00DA1720">
        <w:rPr>
          <w:rFonts w:cs="Arial"/>
          <w:sz w:val="22"/>
          <w:szCs w:val="22"/>
        </w:rPr>
        <w:t xml:space="preserve">very </w:t>
      </w:r>
      <w:r w:rsidR="004C332F" w:rsidRPr="00F75B6C">
        <w:rPr>
          <w:rFonts w:cs="Arial"/>
          <w:sz w:val="22"/>
          <w:szCs w:val="22"/>
        </w:rPr>
        <w:t xml:space="preserve">room </w:t>
      </w:r>
      <w:r w:rsidR="003917B2">
        <w:rPr>
          <w:rFonts w:cs="Arial"/>
          <w:sz w:val="22"/>
          <w:szCs w:val="22"/>
        </w:rPr>
        <w:t>he</w:t>
      </w:r>
      <w:r w:rsidR="004C332F" w:rsidRPr="00F75B6C">
        <w:rPr>
          <w:rFonts w:cs="Arial"/>
          <w:sz w:val="22"/>
          <w:szCs w:val="22"/>
        </w:rPr>
        <w:t xml:space="preserve"> experienced nightly visitations with Jesus</w:t>
      </w:r>
      <w:r w:rsidR="003917B2">
        <w:rPr>
          <w:rFonts w:cs="Arial"/>
          <w:sz w:val="22"/>
          <w:szCs w:val="22"/>
        </w:rPr>
        <w:t>, over</w:t>
      </w:r>
      <w:r w:rsidR="004C332F" w:rsidRPr="00F75B6C">
        <w:rPr>
          <w:rFonts w:cs="Arial"/>
          <w:sz w:val="22"/>
          <w:szCs w:val="22"/>
        </w:rPr>
        <w:t xml:space="preserve"> a period of three months.</w:t>
      </w:r>
      <w:r w:rsidR="00B010A6">
        <w:rPr>
          <w:rFonts w:cs="Arial"/>
          <w:sz w:val="22"/>
          <w:szCs w:val="22"/>
        </w:rPr>
        <w:t xml:space="preserve"> To say the</w:t>
      </w:r>
      <w:r w:rsidRPr="00F75B6C">
        <w:rPr>
          <w:rFonts w:cs="Arial"/>
          <w:sz w:val="22"/>
          <w:szCs w:val="22"/>
        </w:rPr>
        <w:t xml:space="preserve"> least we were overjoyed to be in such a special place.</w:t>
      </w:r>
      <w:r>
        <w:rPr>
          <w:rFonts w:cs="Arial"/>
          <w:sz w:val="22"/>
          <w:szCs w:val="22"/>
        </w:rPr>
        <w:t xml:space="preserve"> </w:t>
      </w:r>
      <w:r w:rsidRPr="00F75B6C">
        <w:rPr>
          <w:rFonts w:cs="Arial"/>
          <w:color w:val="000000"/>
          <w:sz w:val="22"/>
          <w:szCs w:val="22"/>
        </w:rPr>
        <w:t xml:space="preserve">So, when I </w:t>
      </w:r>
      <w:r>
        <w:rPr>
          <w:rFonts w:cs="Arial"/>
          <w:color w:val="000000"/>
          <w:sz w:val="22"/>
          <w:szCs w:val="22"/>
        </w:rPr>
        <w:t xml:space="preserve">got up early to seek the Lord as I always do, my heart was filled with anticipation. </w:t>
      </w:r>
      <w:r w:rsidR="00DA1720">
        <w:rPr>
          <w:rFonts w:cs="Arial"/>
          <w:color w:val="000000"/>
          <w:sz w:val="22"/>
          <w:szCs w:val="22"/>
        </w:rPr>
        <w:t>T</w:t>
      </w:r>
      <w:r>
        <w:rPr>
          <w:rFonts w:cs="Arial"/>
          <w:color w:val="000000"/>
          <w:sz w:val="22"/>
          <w:szCs w:val="22"/>
        </w:rPr>
        <w:t xml:space="preserve">his was </w:t>
      </w:r>
      <w:r w:rsidR="006415BD">
        <w:rPr>
          <w:rFonts w:cs="Arial"/>
          <w:color w:val="000000"/>
          <w:sz w:val="22"/>
          <w:szCs w:val="22"/>
        </w:rPr>
        <w:t xml:space="preserve">where </w:t>
      </w:r>
      <w:r>
        <w:rPr>
          <w:rFonts w:cs="Arial"/>
          <w:color w:val="000000"/>
          <w:sz w:val="22"/>
          <w:szCs w:val="22"/>
        </w:rPr>
        <w:t xml:space="preserve">Evan Roberts </w:t>
      </w:r>
      <w:r w:rsidR="006415BD">
        <w:rPr>
          <w:rFonts w:cs="Arial"/>
          <w:color w:val="000000"/>
          <w:sz w:val="22"/>
          <w:szCs w:val="22"/>
        </w:rPr>
        <w:t>communed with Jesus</w:t>
      </w:r>
      <w:r>
        <w:rPr>
          <w:rFonts w:cs="Arial"/>
          <w:color w:val="000000"/>
          <w:sz w:val="22"/>
          <w:szCs w:val="22"/>
        </w:rPr>
        <w:t>, and I wanted any impartation or insight God would give me.</w:t>
      </w:r>
      <w:r w:rsidR="00FE76A7" w:rsidRPr="00F75B6C">
        <w:rPr>
          <w:rFonts w:cs="Arial"/>
          <w:color w:val="000000"/>
          <w:sz w:val="22"/>
          <w:szCs w:val="22"/>
        </w:rPr>
        <w:t xml:space="preserve"> </w:t>
      </w:r>
    </w:p>
    <w:p w14:paraId="0A52BB9C" w14:textId="55F159BC" w:rsidR="00F75B6C" w:rsidRPr="00F75B6C" w:rsidRDefault="00BC0FBD" w:rsidP="004C332F">
      <w:pPr>
        <w:spacing w:after="80"/>
        <w:ind w:right="-274"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Evan </w:t>
      </w:r>
      <w:r w:rsidR="00DA1720">
        <w:rPr>
          <w:rFonts w:cs="Arial"/>
          <w:color w:val="000000"/>
          <w:sz w:val="22"/>
          <w:szCs w:val="22"/>
        </w:rPr>
        <w:t xml:space="preserve">grew up in a family of </w:t>
      </w:r>
      <w:r w:rsidR="00FA6C76">
        <w:rPr>
          <w:rFonts w:cs="Arial"/>
          <w:color w:val="000000"/>
          <w:sz w:val="22"/>
          <w:szCs w:val="22"/>
        </w:rPr>
        <w:t xml:space="preserve">eight children, with two dying in childhood. </w:t>
      </w:r>
      <w:r w:rsidR="00DA1720">
        <w:rPr>
          <w:rFonts w:cs="Arial"/>
          <w:color w:val="000000"/>
          <w:sz w:val="22"/>
          <w:szCs w:val="22"/>
        </w:rPr>
        <w:t>Originally, t</w:t>
      </w:r>
      <w:r w:rsidR="00FA6C76">
        <w:rPr>
          <w:rFonts w:cs="Arial"/>
          <w:color w:val="000000"/>
          <w:sz w:val="22"/>
          <w:szCs w:val="22"/>
        </w:rPr>
        <w:t>he back of the house had a ladder going up to a loft</w:t>
      </w:r>
      <w:r w:rsidR="00B010A6">
        <w:rPr>
          <w:rFonts w:cs="Arial"/>
          <w:color w:val="000000"/>
          <w:sz w:val="22"/>
          <w:szCs w:val="22"/>
        </w:rPr>
        <w:t>, where,</w:t>
      </w:r>
      <w:r w:rsidR="00FA6C76">
        <w:rPr>
          <w:rFonts w:cs="Arial"/>
          <w:color w:val="000000"/>
          <w:sz w:val="22"/>
          <w:szCs w:val="22"/>
        </w:rPr>
        <w:t xml:space="preserve"> as </w:t>
      </w:r>
      <w:r w:rsidR="00DA1720">
        <w:rPr>
          <w:rFonts w:cs="Arial"/>
          <w:color w:val="000000"/>
          <w:sz w:val="22"/>
          <w:szCs w:val="22"/>
        </w:rPr>
        <w:t xml:space="preserve">it </w:t>
      </w:r>
      <w:r w:rsidR="00FA6C76">
        <w:rPr>
          <w:rFonts w:cs="Arial"/>
          <w:color w:val="000000"/>
          <w:sz w:val="22"/>
          <w:szCs w:val="22"/>
        </w:rPr>
        <w:t>was described, children were stacked like cord wood. So, the</w:t>
      </w:r>
      <w:r w:rsidR="00DA1720">
        <w:rPr>
          <w:rFonts w:cs="Arial"/>
          <w:color w:val="000000"/>
          <w:sz w:val="22"/>
          <w:szCs w:val="22"/>
        </w:rPr>
        <w:t xml:space="preserve"> environment was busy and noisy. N</w:t>
      </w:r>
      <w:r w:rsidR="00FA6C76">
        <w:rPr>
          <w:rFonts w:cs="Arial"/>
          <w:color w:val="000000"/>
          <w:sz w:val="22"/>
          <w:szCs w:val="22"/>
        </w:rPr>
        <w:t xml:space="preserve">ot </w:t>
      </w:r>
      <w:r w:rsidR="00DA1720">
        <w:rPr>
          <w:rFonts w:cs="Arial"/>
          <w:color w:val="000000"/>
          <w:sz w:val="22"/>
          <w:szCs w:val="22"/>
        </w:rPr>
        <w:t>the</w:t>
      </w:r>
      <w:r w:rsidR="00FA6C76">
        <w:rPr>
          <w:rFonts w:cs="Arial"/>
          <w:color w:val="000000"/>
          <w:sz w:val="22"/>
          <w:szCs w:val="22"/>
        </w:rPr>
        <w:t xml:space="preserve"> ideal place for quie</w:t>
      </w:r>
      <w:r w:rsidR="00DA1720">
        <w:rPr>
          <w:rFonts w:cs="Arial"/>
          <w:color w:val="000000"/>
          <w:sz w:val="22"/>
          <w:szCs w:val="22"/>
        </w:rPr>
        <w:t xml:space="preserve">t reflection, but perfect for </w:t>
      </w:r>
      <w:r w:rsidR="00FA6C76">
        <w:rPr>
          <w:rFonts w:cs="Arial"/>
          <w:color w:val="000000"/>
          <w:sz w:val="22"/>
          <w:szCs w:val="22"/>
        </w:rPr>
        <w:t xml:space="preserve">God </w:t>
      </w:r>
      <w:r w:rsidR="00DA1720">
        <w:rPr>
          <w:rFonts w:cs="Arial"/>
          <w:color w:val="000000"/>
          <w:sz w:val="22"/>
          <w:szCs w:val="22"/>
        </w:rPr>
        <w:t>to visit</w:t>
      </w:r>
      <w:r w:rsidR="00FA6C76">
        <w:rPr>
          <w:rFonts w:cs="Arial"/>
          <w:color w:val="000000"/>
          <w:sz w:val="22"/>
          <w:szCs w:val="22"/>
        </w:rPr>
        <w:t xml:space="preserve"> Evan in the middle of the night.</w:t>
      </w:r>
    </w:p>
    <w:p w14:paraId="14D053E2" w14:textId="75EDB81D" w:rsidR="00FA6C76" w:rsidRDefault="00DA1720" w:rsidP="00F75B6C">
      <w:pPr>
        <w:spacing w:after="80"/>
        <w:ind w:right="-274"/>
        <w:rPr>
          <w:rFonts w:cs="Arial"/>
          <w:b/>
          <w:sz w:val="22"/>
          <w:szCs w:val="22"/>
        </w:rPr>
      </w:pPr>
      <w:r w:rsidRPr="00DA1720">
        <w:rPr>
          <w:rFonts w:cs="Arial"/>
          <w:b/>
          <w:color w:val="000000"/>
          <w:sz w:val="22"/>
          <w:szCs w:val="22"/>
        </w:rPr>
        <w:t>A</w:t>
      </w:r>
      <w:r w:rsidR="00FA6C76" w:rsidRPr="00DA1720">
        <w:rPr>
          <w:rFonts w:cs="Arial"/>
          <w:b/>
          <w:color w:val="000000"/>
          <w:sz w:val="22"/>
          <w:szCs w:val="22"/>
        </w:rPr>
        <w:t xml:space="preserve">s I prayed and reflected early that morning, I received </w:t>
      </w:r>
      <w:r w:rsidR="003E361A">
        <w:rPr>
          <w:rFonts w:cs="Arial"/>
          <w:b/>
          <w:color w:val="000000"/>
          <w:sz w:val="22"/>
          <w:szCs w:val="22"/>
        </w:rPr>
        <w:t xml:space="preserve">just </w:t>
      </w:r>
      <w:r w:rsidR="00FA6C76" w:rsidRPr="00DA1720">
        <w:rPr>
          <w:rFonts w:cs="Arial"/>
          <w:b/>
          <w:color w:val="000000"/>
          <w:sz w:val="22"/>
          <w:szCs w:val="22"/>
        </w:rPr>
        <w:t xml:space="preserve">one clear thought that I believe, in some way, describes Evan’s </w:t>
      </w:r>
      <w:r w:rsidRPr="00DA1720">
        <w:rPr>
          <w:rFonts w:cs="Arial"/>
          <w:b/>
          <w:color w:val="000000"/>
          <w:sz w:val="22"/>
          <w:szCs w:val="22"/>
        </w:rPr>
        <w:t xml:space="preserve">entire life </w:t>
      </w:r>
      <w:r w:rsidR="00FA6C76" w:rsidRPr="00DA1720">
        <w:rPr>
          <w:rFonts w:cs="Arial"/>
          <w:b/>
          <w:color w:val="000000"/>
          <w:sz w:val="22"/>
          <w:szCs w:val="22"/>
        </w:rPr>
        <w:t>journey.</w:t>
      </w:r>
      <w:r w:rsidR="00FA6C76">
        <w:rPr>
          <w:rFonts w:cs="Arial"/>
          <w:color w:val="000000"/>
          <w:sz w:val="22"/>
          <w:szCs w:val="22"/>
        </w:rPr>
        <w:t xml:space="preserve"> </w:t>
      </w:r>
      <w:r w:rsidR="00FA6C76" w:rsidRPr="00FA6C76">
        <w:rPr>
          <w:rFonts w:cs="Arial"/>
          <w:b/>
          <w:color w:val="000000"/>
          <w:sz w:val="22"/>
          <w:szCs w:val="22"/>
        </w:rPr>
        <w:t xml:space="preserve">The Holy Spirit spoke to my heart, </w:t>
      </w:r>
      <w:r w:rsidR="00FE76A7" w:rsidRPr="00FA6C76">
        <w:rPr>
          <w:rFonts w:cs="Arial"/>
          <w:b/>
          <w:i/>
          <w:color w:val="000000"/>
          <w:sz w:val="22"/>
          <w:szCs w:val="22"/>
        </w:rPr>
        <w:t>“The Kingdom of God is Within You”</w:t>
      </w:r>
      <w:r w:rsidR="00F738F9" w:rsidRPr="00FA6C76">
        <w:rPr>
          <w:rStyle w:val="FootnoteReference"/>
          <w:rFonts w:cs="Arial"/>
          <w:b/>
          <w:i/>
          <w:color w:val="000000"/>
          <w:sz w:val="22"/>
          <w:szCs w:val="22"/>
        </w:rPr>
        <w:footnoteReference w:id="2"/>
      </w:r>
      <w:r w:rsidR="00FA6C76" w:rsidRPr="00FA6C76">
        <w:rPr>
          <w:rFonts w:cs="Arial"/>
          <w:b/>
          <w:i/>
          <w:color w:val="000000"/>
          <w:sz w:val="22"/>
          <w:szCs w:val="22"/>
        </w:rPr>
        <w:t xml:space="preserve"> </w:t>
      </w:r>
      <w:r>
        <w:rPr>
          <w:rFonts w:cs="Arial"/>
          <w:b/>
          <w:color w:val="000000"/>
          <w:sz w:val="22"/>
          <w:szCs w:val="22"/>
        </w:rPr>
        <w:t>There it is!</w:t>
      </w:r>
      <w:r w:rsidR="00FA6C76" w:rsidRPr="00FA6C76">
        <w:rPr>
          <w:rFonts w:cs="Arial"/>
          <w:b/>
          <w:color w:val="000000"/>
          <w:sz w:val="22"/>
          <w:szCs w:val="22"/>
        </w:rPr>
        <w:t xml:space="preserve"> Evan Roberts found an extraordinary connection with Jesus as he opened his spirit. </w:t>
      </w:r>
      <w:r w:rsidR="00FA6C76" w:rsidRPr="00FA6C76">
        <w:rPr>
          <w:rFonts w:cs="Arial"/>
          <w:b/>
          <w:sz w:val="22"/>
          <w:szCs w:val="22"/>
        </w:rPr>
        <w:t xml:space="preserve">Perhaps there is no clearer explanation to why God used him so mightily. </w:t>
      </w:r>
    </w:p>
    <w:p w14:paraId="48B3FE12" w14:textId="172EC146" w:rsidR="00F75B6C" w:rsidRPr="00FA6C76" w:rsidRDefault="00F75B6C" w:rsidP="00F75B6C">
      <w:pPr>
        <w:spacing w:after="80"/>
        <w:ind w:right="-274"/>
        <w:rPr>
          <w:rFonts w:cs="Arial"/>
          <w:sz w:val="22"/>
          <w:szCs w:val="22"/>
        </w:rPr>
      </w:pPr>
      <w:r w:rsidRPr="00F75B6C">
        <w:rPr>
          <w:rFonts w:cs="Arial"/>
          <w:b/>
          <w:sz w:val="22"/>
          <w:szCs w:val="22"/>
        </w:rPr>
        <w:t>Jesus, move upon our hearts to take us out of darkness, into Your marvelous light!</w:t>
      </w:r>
    </w:p>
    <w:p w14:paraId="1D7CB5C5" w14:textId="574EEB31" w:rsidR="009F4711" w:rsidRPr="001E37F2" w:rsidRDefault="004E762D" w:rsidP="001E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after="0"/>
        <w:ind w:left="90" w:right="-270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b/>
          <w:sz w:val="22"/>
          <w:szCs w:val="22"/>
        </w:rPr>
        <w:t>SCRIPTURE</w:t>
      </w:r>
      <w:r w:rsidR="00394BED" w:rsidRPr="00094545">
        <w:rPr>
          <w:rFonts w:ascii="Arial Narrow" w:hAnsi="Arial Narrow"/>
          <w:b/>
          <w:sz w:val="22"/>
          <w:szCs w:val="22"/>
        </w:rPr>
        <w:t>:</w:t>
      </w:r>
      <w:r w:rsidR="00394BED" w:rsidRPr="00B44B17">
        <w:rPr>
          <w:sz w:val="22"/>
          <w:szCs w:val="22"/>
        </w:rPr>
        <w:t xml:space="preserve"> </w:t>
      </w:r>
      <w:r w:rsidR="001E37F2" w:rsidRPr="001E37F2">
        <w:rPr>
          <w:i/>
          <w:sz w:val="22"/>
          <w:szCs w:val="22"/>
        </w:rPr>
        <w:t>“…</w:t>
      </w:r>
      <w:r w:rsidR="001E37F2" w:rsidRPr="001E37F2">
        <w:rPr>
          <w:rFonts w:ascii="Arial Narrow" w:hAnsi="Arial Narrow"/>
          <w:i/>
          <w:sz w:val="20"/>
          <w:szCs w:val="22"/>
        </w:rPr>
        <w:t>darkness was over the face of the deep. And the Spirit of God was hovering over the face of the waters. And God said…”</w:t>
      </w:r>
      <w:r w:rsidR="001E37F2" w:rsidRPr="001E37F2">
        <w:rPr>
          <w:sz w:val="20"/>
          <w:szCs w:val="22"/>
        </w:rPr>
        <w:t xml:space="preserve"> </w:t>
      </w:r>
      <w:r w:rsidR="00D30EE2">
        <w:rPr>
          <w:rFonts w:ascii="Arial Narrow" w:hAnsi="Arial Narrow"/>
          <w:sz w:val="22"/>
          <w:szCs w:val="22"/>
        </w:rPr>
        <w:t>(</w:t>
      </w:r>
      <w:r w:rsidR="001E37F2">
        <w:rPr>
          <w:rFonts w:ascii="Arial Narrow" w:hAnsi="Arial Narrow"/>
          <w:sz w:val="22"/>
          <w:szCs w:val="22"/>
        </w:rPr>
        <w:t>Genesis 1:2b-3a</w:t>
      </w:r>
      <w:r w:rsidR="00D30EE2">
        <w:rPr>
          <w:rFonts w:ascii="Arial Narrow" w:hAnsi="Arial Narrow"/>
          <w:sz w:val="22"/>
          <w:szCs w:val="22"/>
        </w:rPr>
        <w:t>)</w:t>
      </w:r>
    </w:p>
    <w:p w14:paraId="08F31193" w14:textId="77777777" w:rsidR="006106F8" w:rsidRPr="00094545" w:rsidRDefault="006106F8" w:rsidP="006106F8">
      <w:pPr>
        <w:spacing w:after="0"/>
        <w:ind w:right="-274"/>
        <w:rPr>
          <w:sz w:val="12"/>
          <w:szCs w:val="12"/>
          <w:u w:val="single"/>
        </w:rPr>
      </w:pPr>
    </w:p>
    <w:p w14:paraId="3949D18E" w14:textId="4D1250B2" w:rsidR="004A2F86" w:rsidRPr="00B44B17" w:rsidRDefault="004E6A26" w:rsidP="00B44B17">
      <w:pPr>
        <w:spacing w:after="120"/>
        <w:ind w:right="-270"/>
        <w:rPr>
          <w:sz w:val="22"/>
          <w:szCs w:val="22"/>
        </w:rPr>
      </w:pPr>
      <w:r w:rsidRPr="00094545">
        <w:rPr>
          <w:b/>
          <w:sz w:val="22"/>
          <w:szCs w:val="22"/>
        </w:rPr>
        <w:t>Word Count</w:t>
      </w:r>
      <w:r w:rsidR="00997A21" w:rsidRPr="00094545">
        <w:rPr>
          <w:b/>
          <w:sz w:val="22"/>
          <w:szCs w:val="22"/>
        </w:rPr>
        <w:t>:</w:t>
      </w:r>
      <w:r w:rsidR="009E65E3">
        <w:rPr>
          <w:sz w:val="22"/>
          <w:szCs w:val="22"/>
        </w:rPr>
        <w:t xml:space="preserve"> </w:t>
      </w:r>
      <w:r w:rsidR="00F62B2B">
        <w:rPr>
          <w:sz w:val="22"/>
          <w:szCs w:val="22"/>
        </w:rPr>
        <w:t>37</w:t>
      </w:r>
      <w:r w:rsidR="004500A6">
        <w:rPr>
          <w:sz w:val="22"/>
          <w:szCs w:val="22"/>
        </w:rPr>
        <w:t>9</w:t>
      </w:r>
      <w:r w:rsidRPr="00B44B17">
        <w:rPr>
          <w:sz w:val="22"/>
          <w:szCs w:val="22"/>
        </w:rPr>
        <w:t xml:space="preserve"> words</w:t>
      </w:r>
      <w:r w:rsidR="001F29A6">
        <w:rPr>
          <w:sz w:val="22"/>
          <w:szCs w:val="22"/>
        </w:rPr>
        <w:t xml:space="preserve">      </w:t>
      </w:r>
    </w:p>
    <w:sectPr w:rsidR="004A2F86" w:rsidRPr="00B44B17" w:rsidSect="004A2F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05009" w14:textId="77777777" w:rsidR="00FA6C76" w:rsidRDefault="00FA6C76" w:rsidP="000269AA">
      <w:pPr>
        <w:spacing w:after="0"/>
      </w:pPr>
      <w:r>
        <w:separator/>
      </w:r>
    </w:p>
  </w:endnote>
  <w:endnote w:type="continuationSeparator" w:id="0">
    <w:p w14:paraId="6B668414" w14:textId="77777777" w:rsidR="00FA6C76" w:rsidRDefault="00FA6C76" w:rsidP="000269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F5AA4" w14:textId="77777777" w:rsidR="00FA6C76" w:rsidRDefault="00FA6C76" w:rsidP="000269AA">
      <w:pPr>
        <w:spacing w:after="0"/>
      </w:pPr>
      <w:r>
        <w:separator/>
      </w:r>
    </w:p>
  </w:footnote>
  <w:footnote w:type="continuationSeparator" w:id="0">
    <w:p w14:paraId="43BDAB16" w14:textId="77777777" w:rsidR="00FA6C76" w:rsidRDefault="00FA6C76" w:rsidP="000269AA">
      <w:pPr>
        <w:spacing w:after="0"/>
      </w:pPr>
      <w:r>
        <w:continuationSeparator/>
      </w:r>
    </w:p>
  </w:footnote>
  <w:footnote w:id="1">
    <w:p w14:paraId="0E467B23" w14:textId="5E023DB1" w:rsidR="00FA6C76" w:rsidRPr="0050286A" w:rsidRDefault="00FA6C76">
      <w:pPr>
        <w:pStyle w:val="FootnoteText"/>
        <w:rPr>
          <w:rFonts w:cs="Arial"/>
          <w:sz w:val="20"/>
          <w:szCs w:val="20"/>
        </w:rPr>
      </w:pPr>
      <w:r w:rsidRPr="0050286A">
        <w:rPr>
          <w:rStyle w:val="FootnoteReference"/>
          <w:rFonts w:cs="Arial"/>
          <w:sz w:val="20"/>
          <w:szCs w:val="20"/>
        </w:rPr>
        <w:footnoteRef/>
      </w:r>
      <w:r w:rsidRPr="0050286A">
        <w:rPr>
          <w:rFonts w:cs="Arial"/>
          <w:sz w:val="20"/>
          <w:szCs w:val="20"/>
        </w:rPr>
        <w:t xml:space="preserve"> Genesis 1:2</w:t>
      </w:r>
    </w:p>
  </w:footnote>
  <w:footnote w:id="2">
    <w:p w14:paraId="1597BFD2" w14:textId="6C7119BA" w:rsidR="00FA6C76" w:rsidRPr="0050286A" w:rsidRDefault="00FA6C76">
      <w:pPr>
        <w:pStyle w:val="FootnoteText"/>
        <w:rPr>
          <w:rFonts w:cs="Arial"/>
          <w:sz w:val="20"/>
          <w:szCs w:val="20"/>
        </w:rPr>
      </w:pPr>
      <w:r w:rsidRPr="0050286A">
        <w:rPr>
          <w:rStyle w:val="FootnoteReference"/>
          <w:rFonts w:cs="Arial"/>
          <w:sz w:val="20"/>
          <w:szCs w:val="20"/>
        </w:rPr>
        <w:footnoteRef/>
      </w:r>
      <w:r w:rsidRPr="0050286A">
        <w:rPr>
          <w:rFonts w:cs="Arial"/>
          <w:sz w:val="20"/>
          <w:szCs w:val="20"/>
        </w:rPr>
        <w:t xml:space="preserve"> </w:t>
      </w:r>
      <w:r w:rsidRPr="0050286A">
        <w:rPr>
          <w:rFonts w:cs="Arial"/>
          <w:color w:val="000000"/>
          <w:sz w:val="20"/>
          <w:szCs w:val="20"/>
        </w:rPr>
        <w:t>Luke 17:21, NKJV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65"/>
    <w:rsid w:val="000235C4"/>
    <w:rsid w:val="000269AA"/>
    <w:rsid w:val="00074D5D"/>
    <w:rsid w:val="00094545"/>
    <w:rsid w:val="001725B9"/>
    <w:rsid w:val="00185BE8"/>
    <w:rsid w:val="0019501B"/>
    <w:rsid w:val="001D3288"/>
    <w:rsid w:val="001E37F2"/>
    <w:rsid w:val="001E7743"/>
    <w:rsid w:val="001F29A6"/>
    <w:rsid w:val="00207723"/>
    <w:rsid w:val="002142BA"/>
    <w:rsid w:val="0022509F"/>
    <w:rsid w:val="00246776"/>
    <w:rsid w:val="002672A3"/>
    <w:rsid w:val="00271768"/>
    <w:rsid w:val="00290FF3"/>
    <w:rsid w:val="00335893"/>
    <w:rsid w:val="003803DA"/>
    <w:rsid w:val="003917B2"/>
    <w:rsid w:val="00394BED"/>
    <w:rsid w:val="003A2A29"/>
    <w:rsid w:val="003B2F85"/>
    <w:rsid w:val="003E361A"/>
    <w:rsid w:val="003F58BD"/>
    <w:rsid w:val="00433A78"/>
    <w:rsid w:val="00441177"/>
    <w:rsid w:val="004500A6"/>
    <w:rsid w:val="00450A80"/>
    <w:rsid w:val="00491E49"/>
    <w:rsid w:val="004A2F86"/>
    <w:rsid w:val="004C332F"/>
    <w:rsid w:val="004C6125"/>
    <w:rsid w:val="004E477E"/>
    <w:rsid w:val="004E6A26"/>
    <w:rsid w:val="004E762D"/>
    <w:rsid w:val="0050286A"/>
    <w:rsid w:val="00503AB6"/>
    <w:rsid w:val="00541AE1"/>
    <w:rsid w:val="005A14BD"/>
    <w:rsid w:val="005B06CE"/>
    <w:rsid w:val="005C46D6"/>
    <w:rsid w:val="005C49CC"/>
    <w:rsid w:val="005F3E30"/>
    <w:rsid w:val="006106F8"/>
    <w:rsid w:val="006415BD"/>
    <w:rsid w:val="00644011"/>
    <w:rsid w:val="0065260C"/>
    <w:rsid w:val="00673830"/>
    <w:rsid w:val="006C03D0"/>
    <w:rsid w:val="00702189"/>
    <w:rsid w:val="0073104B"/>
    <w:rsid w:val="007344F9"/>
    <w:rsid w:val="00741E12"/>
    <w:rsid w:val="00780161"/>
    <w:rsid w:val="007934B5"/>
    <w:rsid w:val="007F7647"/>
    <w:rsid w:val="00815A3C"/>
    <w:rsid w:val="00823BB9"/>
    <w:rsid w:val="00882C84"/>
    <w:rsid w:val="00884D19"/>
    <w:rsid w:val="008E15A6"/>
    <w:rsid w:val="00902695"/>
    <w:rsid w:val="00903E58"/>
    <w:rsid w:val="0091406E"/>
    <w:rsid w:val="009607D6"/>
    <w:rsid w:val="00976E40"/>
    <w:rsid w:val="00997A21"/>
    <w:rsid w:val="009A3669"/>
    <w:rsid w:val="009C4761"/>
    <w:rsid w:val="009E65E3"/>
    <w:rsid w:val="009F4711"/>
    <w:rsid w:val="00A13198"/>
    <w:rsid w:val="00A14E17"/>
    <w:rsid w:val="00A751C3"/>
    <w:rsid w:val="00B00E62"/>
    <w:rsid w:val="00B010A6"/>
    <w:rsid w:val="00B22780"/>
    <w:rsid w:val="00B44B17"/>
    <w:rsid w:val="00B858E0"/>
    <w:rsid w:val="00BA40D2"/>
    <w:rsid w:val="00BC0FBD"/>
    <w:rsid w:val="00C31038"/>
    <w:rsid w:val="00C35965"/>
    <w:rsid w:val="00CE269E"/>
    <w:rsid w:val="00D140EB"/>
    <w:rsid w:val="00D24554"/>
    <w:rsid w:val="00D25740"/>
    <w:rsid w:val="00D30EE2"/>
    <w:rsid w:val="00D80306"/>
    <w:rsid w:val="00DA1720"/>
    <w:rsid w:val="00DA458D"/>
    <w:rsid w:val="00DA54D6"/>
    <w:rsid w:val="00DE1F34"/>
    <w:rsid w:val="00E337D0"/>
    <w:rsid w:val="00E35820"/>
    <w:rsid w:val="00E73B58"/>
    <w:rsid w:val="00E934C2"/>
    <w:rsid w:val="00EA2352"/>
    <w:rsid w:val="00EE3900"/>
    <w:rsid w:val="00F02D7D"/>
    <w:rsid w:val="00F04655"/>
    <w:rsid w:val="00F477DF"/>
    <w:rsid w:val="00F578CA"/>
    <w:rsid w:val="00F62B2B"/>
    <w:rsid w:val="00F64E75"/>
    <w:rsid w:val="00F738F9"/>
    <w:rsid w:val="00F75B6C"/>
    <w:rsid w:val="00F84198"/>
    <w:rsid w:val="00FA6C76"/>
    <w:rsid w:val="00FD314B"/>
    <w:rsid w:val="00FE41A0"/>
    <w:rsid w:val="00FE76A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9C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2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269A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269AA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0269A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2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269A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269AA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026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361</Words>
  <Characters>2058</Characters>
  <Application>Microsoft Macintosh Word</Application>
  <DocSecurity>0</DocSecurity>
  <Lines>17</Lines>
  <Paragraphs>4</Paragraphs>
  <ScaleCrop>false</ScaleCrop>
  <Company>rockofroseville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Anfuso</dc:creator>
  <cp:keywords/>
  <dc:description/>
  <cp:lastModifiedBy>Kaycie Simmons</cp:lastModifiedBy>
  <cp:revision>22</cp:revision>
  <dcterms:created xsi:type="dcterms:W3CDTF">2016-03-08T06:46:00Z</dcterms:created>
  <dcterms:modified xsi:type="dcterms:W3CDTF">2016-06-11T22:46:00Z</dcterms:modified>
</cp:coreProperties>
</file>