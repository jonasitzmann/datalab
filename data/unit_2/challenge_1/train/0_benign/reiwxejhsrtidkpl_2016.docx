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54B8F" w14:textId="77777777" w:rsidR="006F2F53" w:rsidRDefault="006F2F53" w:rsidP="005B7CB1">
      <w:pPr>
        <w:spacing w:before="91" w:after="0" w:line="240" w:lineRule="auto"/>
        <w:ind w:right="-23"/>
        <w:jc w:val="center"/>
        <w:rPr>
          <w:rFonts w:ascii="Arial" w:eastAsia="Arial" w:hAnsi="Arial" w:cs="Arial"/>
          <w:b/>
          <w:bCs/>
          <w:color w:val="D50092"/>
          <w:spacing w:val="-1"/>
          <w:sz w:val="28"/>
          <w:szCs w:val="28"/>
        </w:rPr>
      </w:pPr>
      <w:r>
        <w:rPr>
          <w:rFonts w:ascii="Arial" w:eastAsia="Arial" w:hAnsi="Arial" w:cs="Arial"/>
          <w:b/>
          <w:bCs/>
          <w:color w:val="D50092"/>
          <w:spacing w:val="-1"/>
          <w:sz w:val="28"/>
          <w:szCs w:val="28"/>
        </w:rPr>
        <w:t>UK</w:t>
      </w:r>
      <w:r w:rsidR="00816E64">
        <w:rPr>
          <w:rFonts w:ascii="Arial" w:eastAsia="Arial" w:hAnsi="Arial" w:cs="Arial"/>
          <w:b/>
          <w:bCs/>
          <w:color w:val="D50092"/>
          <w:spacing w:val="-1"/>
          <w:sz w:val="28"/>
          <w:szCs w:val="28"/>
        </w:rPr>
        <w:t xml:space="preserve"> </w:t>
      </w:r>
      <w:r>
        <w:rPr>
          <w:rFonts w:ascii="Arial" w:eastAsia="Arial" w:hAnsi="Arial" w:cs="Arial"/>
          <w:b/>
          <w:bCs/>
          <w:color w:val="D50092"/>
          <w:spacing w:val="-1"/>
          <w:sz w:val="28"/>
          <w:szCs w:val="28"/>
        </w:rPr>
        <w:t>-</w:t>
      </w:r>
      <w:r w:rsidR="00376D84">
        <w:rPr>
          <w:rFonts w:ascii="Arial" w:eastAsia="Arial" w:hAnsi="Arial" w:cs="Arial"/>
          <w:b/>
          <w:bCs/>
          <w:color w:val="D50092"/>
          <w:spacing w:val="-1"/>
          <w:sz w:val="28"/>
          <w:szCs w:val="28"/>
        </w:rPr>
        <w:t xml:space="preserve"> Uruguay (N</w:t>
      </w:r>
      <w:bookmarkStart w:id="0" w:name="_GoBack"/>
      <w:bookmarkEnd w:id="0"/>
      <w:r w:rsidR="00376D84">
        <w:rPr>
          <w:rFonts w:ascii="Arial" w:eastAsia="Arial" w:hAnsi="Arial" w:cs="Arial"/>
          <w:b/>
          <w:bCs/>
          <w:color w:val="D50092"/>
          <w:spacing w:val="-1"/>
          <w:sz w:val="28"/>
          <w:szCs w:val="28"/>
        </w:rPr>
        <w:t>on Newton)</w:t>
      </w:r>
      <w:r w:rsidR="00376D84" w:rsidRPr="00376D84">
        <w:rPr>
          <w:rFonts w:ascii="Arial" w:eastAsia="Arial" w:hAnsi="Arial" w:cs="Arial"/>
          <w:b/>
          <w:bCs/>
          <w:color w:val="D50092"/>
          <w:spacing w:val="-1"/>
          <w:sz w:val="28"/>
          <w:szCs w:val="28"/>
        </w:rPr>
        <w:t xml:space="preserve"> </w:t>
      </w:r>
      <w:r w:rsidR="00376D84">
        <w:rPr>
          <w:rFonts w:ascii="Arial" w:eastAsia="Arial" w:hAnsi="Arial" w:cs="Arial"/>
          <w:b/>
          <w:bCs/>
          <w:color w:val="D50092"/>
          <w:spacing w:val="-1"/>
          <w:sz w:val="28"/>
          <w:szCs w:val="28"/>
        </w:rPr>
        <w:t xml:space="preserve">– </w:t>
      </w:r>
      <w:r w:rsidR="00376D84" w:rsidRPr="00376D84">
        <w:rPr>
          <w:rFonts w:ascii="Arial" w:eastAsia="Arial" w:hAnsi="Arial" w:cs="Arial"/>
          <w:b/>
          <w:bCs/>
          <w:color w:val="D50092"/>
          <w:spacing w:val="-1"/>
          <w:sz w:val="28"/>
          <w:szCs w:val="28"/>
        </w:rPr>
        <w:t>Brazil</w:t>
      </w:r>
    </w:p>
    <w:p w14:paraId="2FA54B90" w14:textId="77777777" w:rsidR="00EA116B" w:rsidRDefault="006F2F53" w:rsidP="005B7CB1">
      <w:pPr>
        <w:spacing w:before="25" w:after="0" w:line="240" w:lineRule="auto"/>
        <w:ind w:right="-23"/>
        <w:jc w:val="center"/>
        <w:rPr>
          <w:rFonts w:ascii="Arial" w:eastAsia="Arial" w:hAnsi="Arial" w:cs="Arial"/>
          <w:b/>
          <w:bCs/>
          <w:color w:val="D50092"/>
          <w:sz w:val="28"/>
          <w:szCs w:val="28"/>
        </w:rPr>
      </w:pPr>
      <w:r>
        <w:rPr>
          <w:rFonts w:ascii="Arial" w:eastAsia="Arial" w:hAnsi="Arial" w:cs="Arial"/>
          <w:b/>
          <w:bCs/>
          <w:color w:val="D50092"/>
          <w:spacing w:val="-1"/>
          <w:sz w:val="28"/>
          <w:szCs w:val="28"/>
        </w:rPr>
        <w:t xml:space="preserve">TRILATERAL </w:t>
      </w:r>
      <w:r w:rsidR="0035621F" w:rsidRPr="00B87FBA">
        <w:rPr>
          <w:rFonts w:ascii="Arial" w:eastAsia="Arial" w:hAnsi="Arial" w:cs="Arial"/>
          <w:b/>
          <w:bCs/>
          <w:color w:val="D50092"/>
          <w:spacing w:val="-1"/>
          <w:sz w:val="28"/>
          <w:szCs w:val="28"/>
        </w:rPr>
        <w:t>WORKSHOP</w:t>
      </w:r>
      <w:r w:rsidR="002F6315" w:rsidRPr="00B87FBA">
        <w:rPr>
          <w:rFonts w:ascii="Arial" w:eastAsia="Arial" w:hAnsi="Arial" w:cs="Arial"/>
          <w:b/>
          <w:bCs/>
          <w:color w:val="D50092"/>
          <w:spacing w:val="2"/>
          <w:sz w:val="28"/>
          <w:szCs w:val="28"/>
        </w:rPr>
        <w:t xml:space="preserve"> </w:t>
      </w:r>
      <w:r w:rsidR="002F6315" w:rsidRPr="00B87FBA">
        <w:rPr>
          <w:rFonts w:ascii="Arial" w:eastAsia="Arial" w:hAnsi="Arial" w:cs="Arial"/>
          <w:b/>
          <w:bCs/>
          <w:color w:val="D50092"/>
          <w:sz w:val="28"/>
          <w:szCs w:val="28"/>
        </w:rPr>
        <w:t>G</w:t>
      </w:r>
      <w:r w:rsidR="002F6315" w:rsidRPr="00B87FBA">
        <w:rPr>
          <w:rFonts w:ascii="Arial" w:eastAsia="Arial" w:hAnsi="Arial" w:cs="Arial"/>
          <w:b/>
          <w:bCs/>
          <w:color w:val="D50092"/>
          <w:spacing w:val="-1"/>
          <w:sz w:val="28"/>
          <w:szCs w:val="28"/>
        </w:rPr>
        <w:t>U</w:t>
      </w:r>
      <w:r w:rsidR="002F6315" w:rsidRPr="00B87FBA">
        <w:rPr>
          <w:rFonts w:ascii="Arial" w:eastAsia="Arial" w:hAnsi="Arial" w:cs="Arial"/>
          <w:b/>
          <w:bCs/>
          <w:color w:val="D50092"/>
          <w:spacing w:val="1"/>
          <w:sz w:val="28"/>
          <w:szCs w:val="28"/>
        </w:rPr>
        <w:t>I</w:t>
      </w:r>
      <w:r w:rsidR="002F6315" w:rsidRPr="00B87FBA">
        <w:rPr>
          <w:rFonts w:ascii="Arial" w:eastAsia="Arial" w:hAnsi="Arial" w:cs="Arial"/>
          <w:b/>
          <w:bCs/>
          <w:color w:val="D50092"/>
          <w:spacing w:val="-1"/>
          <w:sz w:val="28"/>
          <w:szCs w:val="28"/>
        </w:rPr>
        <w:t>D</w:t>
      </w:r>
      <w:r w:rsidR="002F6315" w:rsidRPr="00B87FBA">
        <w:rPr>
          <w:rFonts w:ascii="Arial" w:eastAsia="Arial" w:hAnsi="Arial" w:cs="Arial"/>
          <w:b/>
          <w:bCs/>
          <w:color w:val="D50092"/>
          <w:sz w:val="28"/>
          <w:szCs w:val="28"/>
        </w:rPr>
        <w:t>E</w:t>
      </w:r>
      <w:r w:rsidR="002F6315" w:rsidRPr="00B87FBA">
        <w:rPr>
          <w:rFonts w:ascii="Arial" w:eastAsia="Arial" w:hAnsi="Arial" w:cs="Arial"/>
          <w:b/>
          <w:bCs/>
          <w:color w:val="D50092"/>
          <w:spacing w:val="-1"/>
          <w:sz w:val="28"/>
          <w:szCs w:val="28"/>
        </w:rPr>
        <w:t>L</w:t>
      </w:r>
      <w:r w:rsidR="002F6315" w:rsidRPr="00B87FBA">
        <w:rPr>
          <w:rFonts w:ascii="Arial" w:eastAsia="Arial" w:hAnsi="Arial" w:cs="Arial"/>
          <w:b/>
          <w:bCs/>
          <w:color w:val="D50092"/>
          <w:spacing w:val="1"/>
          <w:sz w:val="28"/>
          <w:szCs w:val="28"/>
        </w:rPr>
        <w:t>I</w:t>
      </w:r>
      <w:r w:rsidR="002F6315" w:rsidRPr="00B87FBA">
        <w:rPr>
          <w:rFonts w:ascii="Arial" w:eastAsia="Arial" w:hAnsi="Arial" w:cs="Arial"/>
          <w:b/>
          <w:bCs/>
          <w:color w:val="D50092"/>
          <w:spacing w:val="-1"/>
          <w:sz w:val="28"/>
          <w:szCs w:val="28"/>
        </w:rPr>
        <w:t>N</w:t>
      </w:r>
      <w:r w:rsidR="002F6315" w:rsidRPr="00B87FBA">
        <w:rPr>
          <w:rFonts w:ascii="Arial" w:eastAsia="Arial" w:hAnsi="Arial" w:cs="Arial"/>
          <w:b/>
          <w:bCs/>
          <w:color w:val="D50092"/>
          <w:sz w:val="28"/>
          <w:szCs w:val="28"/>
        </w:rPr>
        <w:t>ES</w:t>
      </w:r>
    </w:p>
    <w:p w14:paraId="547DFC5A" w14:textId="7F4D1955" w:rsidR="00FE040E" w:rsidRDefault="00FE040E" w:rsidP="005B7CB1">
      <w:pPr>
        <w:spacing w:before="25" w:after="0" w:line="240" w:lineRule="auto"/>
        <w:ind w:right="-23"/>
        <w:jc w:val="center"/>
        <w:rPr>
          <w:rFonts w:ascii="Arial" w:eastAsia="Arial" w:hAnsi="Arial" w:cs="Arial"/>
          <w:b/>
          <w:bCs/>
          <w:color w:val="D50092"/>
          <w:sz w:val="28"/>
          <w:szCs w:val="28"/>
        </w:rPr>
      </w:pPr>
      <w:r>
        <w:rPr>
          <w:rFonts w:ascii="Arial" w:eastAsia="Arial" w:hAnsi="Arial" w:cs="Arial"/>
          <w:b/>
          <w:bCs/>
          <w:color w:val="D50092"/>
          <w:sz w:val="28"/>
          <w:szCs w:val="28"/>
        </w:rPr>
        <w:t>Version 2 – updated 28/04/2016</w:t>
      </w:r>
    </w:p>
    <w:p w14:paraId="204AB802" w14:textId="77777777" w:rsidR="00FE040E" w:rsidRPr="00FE040E" w:rsidRDefault="00FE040E" w:rsidP="005B7CB1">
      <w:pPr>
        <w:spacing w:before="25" w:after="0" w:line="240" w:lineRule="auto"/>
        <w:ind w:right="-23"/>
        <w:jc w:val="center"/>
        <w:rPr>
          <w:rFonts w:ascii="Arial" w:eastAsia="Arial" w:hAnsi="Arial" w:cs="Arial"/>
          <w:sz w:val="24"/>
          <w:szCs w:val="24"/>
        </w:rPr>
      </w:pPr>
    </w:p>
    <w:p w14:paraId="2FA54B91" w14:textId="77777777" w:rsidR="007413A5" w:rsidRPr="007413A5" w:rsidRDefault="007413A5" w:rsidP="007413A5">
      <w:pPr>
        <w:pStyle w:val="RLHeading1"/>
      </w:pPr>
      <w:r w:rsidRPr="007413A5">
        <w:t xml:space="preserve">Background </w:t>
      </w:r>
    </w:p>
    <w:p w14:paraId="2FA54B92" w14:textId="77777777" w:rsidR="007413A5" w:rsidRPr="007413A5" w:rsidRDefault="007413A5" w:rsidP="007413A5">
      <w:pPr>
        <w:pStyle w:val="RLHeading1"/>
        <w:numPr>
          <w:ilvl w:val="0"/>
          <w:numId w:val="0"/>
        </w:numPr>
        <w:ind w:left="357"/>
        <w:rPr>
          <w:b w:val="0"/>
        </w:rPr>
      </w:pPr>
    </w:p>
    <w:p w14:paraId="2FA54B93" w14:textId="77777777" w:rsidR="007413A5" w:rsidRPr="007413A5" w:rsidRDefault="007413A5" w:rsidP="007413A5">
      <w:pPr>
        <w:pStyle w:val="RLHeading1"/>
        <w:numPr>
          <w:ilvl w:val="0"/>
          <w:numId w:val="0"/>
        </w:numPr>
        <w:rPr>
          <w:b w:val="0"/>
        </w:rPr>
      </w:pPr>
      <w:r w:rsidRPr="007413A5">
        <w:rPr>
          <w:b w:val="0"/>
        </w:rPr>
        <w:t>Tackling global challenges – such as extreme weather conditions, urbanisation, access to affordable health care, food and energy security and meeting the social and economic needs of a growing population – requires an integrated research and innovation approach, bringing together communities from different disciplines, sectors and countries in high-quality collaborations. The Newton Fund aims to build UK-Partner country research and innovation collaborations centred on these shared research and innovation challenges which have direct relevance to our partner countries’ social welfare and economic development.</w:t>
      </w:r>
    </w:p>
    <w:p w14:paraId="2FA54B94" w14:textId="77777777" w:rsidR="007413A5" w:rsidRPr="007413A5" w:rsidRDefault="007413A5" w:rsidP="007413A5">
      <w:pPr>
        <w:pStyle w:val="RLHeading1"/>
        <w:numPr>
          <w:ilvl w:val="0"/>
          <w:numId w:val="0"/>
        </w:numPr>
        <w:ind w:left="357"/>
        <w:rPr>
          <w:b w:val="0"/>
        </w:rPr>
      </w:pPr>
    </w:p>
    <w:p w14:paraId="2FA54B95" w14:textId="77777777" w:rsidR="007413A5" w:rsidRPr="007413A5" w:rsidRDefault="007413A5" w:rsidP="007413A5">
      <w:pPr>
        <w:pStyle w:val="RLHeading1"/>
        <w:numPr>
          <w:ilvl w:val="0"/>
          <w:numId w:val="0"/>
        </w:numPr>
        <w:rPr>
          <w:b w:val="0"/>
        </w:rPr>
      </w:pPr>
      <w:r w:rsidRPr="007413A5">
        <w:rPr>
          <w:b w:val="0"/>
        </w:rPr>
        <w:t xml:space="preserve">The aim of Newton Researcher Links Workshops is to enhance and strengthen links for future collaboration, build research capacity in developing economies and enhance the researchers’ career opportunities. The call is open to all institutions meeting the requirements in these guidelines. </w:t>
      </w:r>
    </w:p>
    <w:p w14:paraId="2FA54B96" w14:textId="77777777" w:rsidR="007413A5" w:rsidRDefault="007413A5" w:rsidP="007413A5">
      <w:pPr>
        <w:pStyle w:val="RLHeading1"/>
        <w:numPr>
          <w:ilvl w:val="0"/>
          <w:numId w:val="0"/>
        </w:numPr>
        <w:ind w:left="357"/>
      </w:pPr>
    </w:p>
    <w:p w14:paraId="2FA54B97" w14:textId="77777777" w:rsidR="007413A5" w:rsidRPr="00730D20" w:rsidRDefault="007413A5" w:rsidP="007413A5">
      <w:pPr>
        <w:pStyle w:val="RLHeading1"/>
      </w:pPr>
      <w:r>
        <w:t xml:space="preserve">Overview of the funding opportunity </w:t>
      </w:r>
    </w:p>
    <w:p w14:paraId="2FA54B98" w14:textId="77777777" w:rsidR="00FF64FF" w:rsidRPr="00FF64FF" w:rsidRDefault="00FF64FF" w:rsidP="00FF64FF">
      <w:pPr>
        <w:spacing w:after="120" w:line="240" w:lineRule="auto"/>
        <w:rPr>
          <w:rFonts w:ascii="Arial" w:eastAsia="Arial" w:hAnsi="Arial" w:cs="Arial"/>
          <w:spacing w:val="1"/>
        </w:rPr>
      </w:pPr>
      <w:r w:rsidRPr="00816E64">
        <w:rPr>
          <w:rFonts w:ascii="Arial" w:eastAsia="Arial" w:hAnsi="Arial" w:cs="Arial"/>
          <w:spacing w:val="1"/>
        </w:rPr>
        <w:t>This element of Researcher Links is designed to provide financial support to bring together a UK/São Paulo State, Brazil /Uruguay cohort of early career researchers to take part in a workshop focusing on building links for future collaboration and enhancing the researchers’ career opportunities.</w:t>
      </w:r>
    </w:p>
    <w:p w14:paraId="2FA54B99" w14:textId="77777777" w:rsidR="00FF64FF" w:rsidRDefault="00730D20" w:rsidP="006F2F53">
      <w:pPr>
        <w:spacing w:after="120" w:line="240" w:lineRule="auto"/>
        <w:rPr>
          <w:rFonts w:ascii="Arial" w:eastAsia="Arial" w:hAnsi="Arial" w:cs="Arial"/>
          <w:spacing w:val="1"/>
        </w:rPr>
      </w:pPr>
      <w:r>
        <w:rPr>
          <w:rFonts w:ascii="Arial" w:eastAsia="Arial" w:hAnsi="Arial" w:cs="Arial"/>
          <w:spacing w:val="1"/>
        </w:rPr>
        <w:t xml:space="preserve"> The </w:t>
      </w:r>
      <w:r w:rsidRPr="00816E64">
        <w:rPr>
          <w:rFonts w:ascii="Arial" w:eastAsia="Arial" w:hAnsi="Arial" w:cs="Arial"/>
          <w:spacing w:val="1"/>
        </w:rPr>
        <w:t>programme is s</w:t>
      </w:r>
      <w:r w:rsidR="00A0073F" w:rsidRPr="00816E64">
        <w:rPr>
          <w:rFonts w:ascii="Arial" w:eastAsia="Arial" w:hAnsi="Arial" w:cs="Arial"/>
          <w:spacing w:val="1"/>
        </w:rPr>
        <w:t>upported by UK</w:t>
      </w:r>
      <w:r w:rsidR="00FF64FF" w:rsidRPr="00816E64">
        <w:rPr>
          <w:rFonts w:ascii="Arial" w:eastAsia="Arial" w:hAnsi="Arial" w:cs="Arial"/>
          <w:spacing w:val="1"/>
        </w:rPr>
        <w:t xml:space="preserve"> and Brazilian public foundations funding and forms part of the Newton Fund (</w:t>
      </w:r>
      <w:hyperlink r:id="rId12" w:history="1">
        <w:r w:rsidR="00FF64FF" w:rsidRPr="00816E64">
          <w:rPr>
            <w:rStyle w:val="Hyperlink"/>
            <w:rFonts w:ascii="Arial" w:eastAsia="Arial" w:hAnsi="Arial" w:cstheme="minorBidi"/>
            <w:spacing w:val="1"/>
          </w:rPr>
          <w:t>www.britishcouncil.org/education/science/newton/</w:t>
        </w:r>
      </w:hyperlink>
      <w:r w:rsidR="00FF64FF" w:rsidRPr="00816E64">
        <w:rPr>
          <w:rFonts w:ascii="Arial" w:eastAsia="Arial" w:hAnsi="Arial" w:cs="Arial"/>
          <w:spacing w:val="1"/>
        </w:rPr>
        <w:t>)</w:t>
      </w:r>
      <w:r w:rsidR="00FF64FF">
        <w:rPr>
          <w:rFonts w:ascii="Arial" w:eastAsia="Arial" w:hAnsi="Arial" w:cs="Arial"/>
          <w:spacing w:val="1"/>
        </w:rPr>
        <w:t xml:space="preserve"> and Uruguay (non -Newton) National Government´s funding. </w:t>
      </w:r>
    </w:p>
    <w:p w14:paraId="2FA54B9A" w14:textId="77777777" w:rsidR="00FF64FF" w:rsidRPr="00730D20" w:rsidRDefault="00FF64FF" w:rsidP="006F2F53">
      <w:pPr>
        <w:spacing w:after="120" w:line="240" w:lineRule="auto"/>
        <w:rPr>
          <w:rFonts w:ascii="Arial" w:eastAsia="Arial" w:hAnsi="Arial" w:cs="Arial"/>
          <w:spacing w:val="1"/>
        </w:rPr>
      </w:pPr>
    </w:p>
    <w:p w14:paraId="2FA54B9B" w14:textId="77777777" w:rsidR="00A0073F" w:rsidRDefault="00A0073F" w:rsidP="006F2F53">
      <w:pPr>
        <w:shd w:val="clear" w:color="auto" w:fill="FFFFFF"/>
        <w:spacing w:after="120"/>
        <w:rPr>
          <w:rFonts w:ascii="Arial" w:eastAsia="Arial" w:hAnsi="Arial" w:cs="Arial"/>
          <w:spacing w:val="1"/>
        </w:rPr>
      </w:pPr>
      <w:r w:rsidRPr="00730D20">
        <w:rPr>
          <w:rFonts w:ascii="Arial" w:eastAsia="Arial" w:hAnsi="Arial" w:cs="Arial"/>
          <w:spacing w:val="1"/>
        </w:rPr>
        <w:t xml:space="preserve">The aim of </w:t>
      </w:r>
      <w:r w:rsidR="00730D20">
        <w:rPr>
          <w:rFonts w:ascii="Arial" w:eastAsia="Arial" w:hAnsi="Arial" w:cs="Arial"/>
          <w:spacing w:val="1"/>
        </w:rPr>
        <w:t xml:space="preserve">Newton </w:t>
      </w:r>
      <w:r w:rsidRPr="00730D20">
        <w:rPr>
          <w:rFonts w:ascii="Arial" w:eastAsia="Arial" w:hAnsi="Arial" w:cs="Arial"/>
          <w:spacing w:val="1"/>
        </w:rPr>
        <w:t>Researcher Links Workshops is to enhance and strengthen links for future collaboration, build research capacity in developing economies and enhance the res</w:t>
      </w:r>
      <w:r w:rsidR="00730D20">
        <w:rPr>
          <w:rFonts w:ascii="Arial" w:eastAsia="Arial" w:hAnsi="Arial" w:cs="Arial"/>
          <w:spacing w:val="1"/>
        </w:rPr>
        <w:t xml:space="preserve">earchers’ career opportunities. </w:t>
      </w:r>
      <w:r w:rsidRPr="00A0073F">
        <w:rPr>
          <w:rFonts w:ascii="Arial" w:eastAsia="Arial" w:hAnsi="Arial" w:cs="Arial"/>
          <w:spacing w:val="1"/>
        </w:rPr>
        <w:t xml:space="preserve">The call is open to all </w:t>
      </w:r>
      <w:r w:rsidR="00730D20">
        <w:rPr>
          <w:rFonts w:ascii="Arial" w:eastAsia="Arial" w:hAnsi="Arial" w:cs="Arial"/>
          <w:spacing w:val="1"/>
        </w:rPr>
        <w:t>i</w:t>
      </w:r>
      <w:r>
        <w:rPr>
          <w:rFonts w:ascii="Arial" w:eastAsia="Arial" w:hAnsi="Arial" w:cs="Arial"/>
          <w:spacing w:val="1"/>
        </w:rPr>
        <w:t xml:space="preserve">nstitutions </w:t>
      </w:r>
      <w:r w:rsidRPr="00730D20">
        <w:rPr>
          <w:rFonts w:ascii="Arial" w:eastAsia="Arial" w:hAnsi="Arial" w:cs="Arial"/>
          <w:spacing w:val="1"/>
        </w:rPr>
        <w:t>meeting the requirements listed below</w:t>
      </w:r>
      <w:r w:rsidR="006F2F53">
        <w:rPr>
          <w:rFonts w:ascii="Arial" w:eastAsia="Arial" w:hAnsi="Arial" w:cs="Arial"/>
          <w:spacing w:val="1"/>
        </w:rPr>
        <w:t>.</w:t>
      </w:r>
    </w:p>
    <w:p w14:paraId="243CC221" w14:textId="77777777" w:rsidR="00C31661" w:rsidRDefault="00FF64FF" w:rsidP="005C6275">
      <w:pPr>
        <w:spacing w:after="120" w:line="240" w:lineRule="auto"/>
        <w:rPr>
          <w:rFonts w:ascii="Arial" w:eastAsia="Arial" w:hAnsi="Arial" w:cs="Arial"/>
          <w:spacing w:val="1"/>
        </w:rPr>
      </w:pPr>
      <w:r w:rsidRPr="00FF64FF">
        <w:rPr>
          <w:rFonts w:ascii="Arial" w:eastAsia="Arial" w:hAnsi="Arial" w:cs="Arial"/>
          <w:spacing w:val="1"/>
        </w:rPr>
        <w:t>Each workshop will be coordinated by three Leading Researchers</w:t>
      </w:r>
      <w:r w:rsidR="00816E64">
        <w:rPr>
          <w:rStyle w:val="FootnoteReference"/>
          <w:rFonts w:ascii="Arial" w:eastAsia="Arial" w:hAnsi="Arial" w:cs="Arial"/>
          <w:spacing w:val="1"/>
        </w:rPr>
        <w:footnoteReference w:id="1"/>
      </w:r>
      <w:r w:rsidRPr="00FF64FF">
        <w:rPr>
          <w:rFonts w:ascii="Arial" w:eastAsia="Arial" w:hAnsi="Arial" w:cs="Arial"/>
          <w:spacing w:val="1"/>
        </w:rPr>
        <w:t xml:space="preserve">, one from a UK institution, one </w:t>
      </w:r>
      <w:r w:rsidRPr="00FF64FF">
        <w:rPr>
          <w:rFonts w:ascii="Arial" w:eastAsia="Arial" w:hAnsi="Arial" w:cs="Arial"/>
          <w:spacing w:val="1"/>
        </w:rPr>
        <w:lastRenderedPageBreak/>
        <w:t xml:space="preserve">an institution in the State of São Paulo, Brazil and one </w:t>
      </w:r>
      <w:r w:rsidR="000A3839" w:rsidRPr="00FF64FF">
        <w:rPr>
          <w:rFonts w:ascii="Arial" w:eastAsia="Arial" w:hAnsi="Arial" w:cs="Arial"/>
          <w:spacing w:val="1"/>
        </w:rPr>
        <w:t xml:space="preserve">institution </w:t>
      </w:r>
      <w:r w:rsidRPr="00FF64FF">
        <w:rPr>
          <w:rFonts w:ascii="Arial" w:eastAsia="Arial" w:hAnsi="Arial" w:cs="Arial"/>
          <w:spacing w:val="1"/>
        </w:rPr>
        <w:t>from Uruguay</w:t>
      </w:r>
      <w:r>
        <w:rPr>
          <w:rFonts w:ascii="Arial" w:eastAsia="Arial" w:hAnsi="Arial" w:cs="Arial"/>
          <w:spacing w:val="1"/>
        </w:rPr>
        <w:t>.</w:t>
      </w:r>
      <w:r w:rsidR="000A3839" w:rsidRPr="000A3839">
        <w:rPr>
          <w:rFonts w:ascii="Arial" w:eastAsia="Arial" w:hAnsi="Arial" w:cs="Arial"/>
          <w:spacing w:val="1"/>
        </w:rPr>
        <w:t xml:space="preserve"> </w:t>
      </w:r>
      <w:r w:rsidR="000A3839">
        <w:rPr>
          <w:rFonts w:ascii="Arial" w:eastAsia="Arial" w:hAnsi="Arial" w:cs="Arial"/>
          <w:spacing w:val="1"/>
        </w:rPr>
        <w:t>W</w:t>
      </w:r>
      <w:r w:rsidR="000A3839" w:rsidRPr="00B87FBA">
        <w:rPr>
          <w:rFonts w:ascii="Arial" w:eastAsia="Arial" w:hAnsi="Arial" w:cs="Arial"/>
          <w:spacing w:val="1"/>
        </w:rPr>
        <w:t xml:space="preserve">orkshop coordinators can identify </w:t>
      </w:r>
      <w:r w:rsidR="000A3839">
        <w:rPr>
          <w:rFonts w:ascii="Arial" w:eastAsia="Arial" w:hAnsi="Arial" w:cs="Arial"/>
          <w:spacing w:val="1"/>
        </w:rPr>
        <w:t>an additional</w:t>
      </w:r>
      <w:r w:rsidR="000A3839" w:rsidRPr="00B87FBA">
        <w:rPr>
          <w:rFonts w:ascii="Arial" w:eastAsia="Arial" w:hAnsi="Arial" w:cs="Arial"/>
          <w:spacing w:val="1"/>
        </w:rPr>
        <w:t xml:space="preserve"> </w:t>
      </w:r>
      <w:r w:rsidR="000A3839">
        <w:rPr>
          <w:rFonts w:ascii="Arial" w:eastAsia="Arial" w:hAnsi="Arial" w:cs="Arial"/>
          <w:spacing w:val="1"/>
        </w:rPr>
        <w:t>L</w:t>
      </w:r>
      <w:r w:rsidR="000A3839" w:rsidRPr="00B87FBA">
        <w:rPr>
          <w:rFonts w:ascii="Arial" w:eastAsia="Arial" w:hAnsi="Arial" w:cs="Arial"/>
          <w:spacing w:val="1"/>
        </w:rPr>
        <w:t xml:space="preserve">eading or </w:t>
      </w:r>
      <w:r w:rsidR="000A3839">
        <w:rPr>
          <w:rFonts w:ascii="Arial" w:eastAsia="Arial" w:hAnsi="Arial" w:cs="Arial"/>
          <w:spacing w:val="1"/>
        </w:rPr>
        <w:t>E</w:t>
      </w:r>
      <w:r w:rsidR="000A3839" w:rsidRPr="00B87FBA">
        <w:rPr>
          <w:rFonts w:ascii="Arial" w:eastAsia="Arial" w:hAnsi="Arial" w:cs="Arial"/>
          <w:spacing w:val="1"/>
        </w:rPr>
        <w:t xml:space="preserve">stablished </w:t>
      </w:r>
      <w:r w:rsidR="000A3839">
        <w:rPr>
          <w:rFonts w:ascii="Arial" w:eastAsia="Arial" w:hAnsi="Arial" w:cs="Arial"/>
          <w:spacing w:val="1"/>
        </w:rPr>
        <w:t>Researcher</w:t>
      </w:r>
      <w:r w:rsidR="00371264">
        <w:rPr>
          <w:rStyle w:val="FootnoteReference"/>
          <w:rFonts w:ascii="Arial" w:eastAsia="Arial" w:hAnsi="Arial" w:cs="Arial"/>
          <w:spacing w:val="1"/>
        </w:rPr>
        <w:footnoteReference w:id="2"/>
      </w:r>
      <w:r w:rsidR="000A3839" w:rsidRPr="00B87FBA">
        <w:rPr>
          <w:rFonts w:ascii="Arial" w:eastAsia="Arial" w:hAnsi="Arial" w:cs="Arial"/>
          <w:spacing w:val="1"/>
        </w:rPr>
        <w:t xml:space="preserve"> </w:t>
      </w:r>
      <w:r w:rsidR="000A3839">
        <w:rPr>
          <w:rFonts w:ascii="Arial" w:eastAsia="Arial" w:hAnsi="Arial" w:cs="Arial"/>
          <w:spacing w:val="1"/>
        </w:rPr>
        <w:t>(one from each country) to be involved in the workshop and act as mentor</w:t>
      </w:r>
      <w:r w:rsidR="000A3839" w:rsidRPr="00B87FBA">
        <w:rPr>
          <w:rFonts w:ascii="Arial" w:eastAsia="Arial" w:hAnsi="Arial" w:cs="Arial"/>
          <w:spacing w:val="1"/>
        </w:rPr>
        <w:t>, but the remaining participants must be researchers at an</w:t>
      </w:r>
      <w:r w:rsidR="000A3839">
        <w:rPr>
          <w:rFonts w:ascii="Arial" w:eastAsia="Arial" w:hAnsi="Arial" w:cs="Arial"/>
          <w:spacing w:val="1"/>
        </w:rPr>
        <w:t xml:space="preserve"> earlier stage in their career.</w:t>
      </w:r>
    </w:p>
    <w:p w14:paraId="2FA54B9E" w14:textId="49F03F88" w:rsidR="000419BF" w:rsidRDefault="006F3B11" w:rsidP="005C6275">
      <w:pPr>
        <w:spacing w:after="120" w:line="240" w:lineRule="auto"/>
        <w:rPr>
          <w:rFonts w:ascii="Arial" w:eastAsia="Arial" w:hAnsi="Arial" w:cs="Arial"/>
          <w:spacing w:val="1"/>
        </w:rPr>
      </w:pPr>
      <w:r>
        <w:rPr>
          <w:rFonts w:ascii="Arial" w:eastAsia="Arial" w:hAnsi="Arial" w:cs="Arial"/>
          <w:spacing w:val="1"/>
        </w:rPr>
        <w:t>Researcher Links-funded w</w:t>
      </w:r>
      <w:r w:rsidR="000419BF" w:rsidRPr="006F3B11">
        <w:rPr>
          <w:rFonts w:ascii="Arial" w:eastAsia="Arial" w:hAnsi="Arial" w:cs="Arial"/>
          <w:spacing w:val="1"/>
        </w:rPr>
        <w:t>orkshops</w:t>
      </w:r>
      <w:r>
        <w:rPr>
          <w:rFonts w:ascii="Arial" w:eastAsia="Arial" w:hAnsi="Arial" w:cs="Arial"/>
          <w:spacing w:val="1"/>
        </w:rPr>
        <w:t xml:space="preserve"> will have the following</w:t>
      </w:r>
      <w:r w:rsidR="000419BF" w:rsidRPr="006F3B11">
        <w:rPr>
          <w:rFonts w:ascii="Arial" w:eastAsia="Arial" w:hAnsi="Arial" w:cs="Arial"/>
          <w:spacing w:val="1"/>
        </w:rPr>
        <w:t xml:space="preserve"> </w:t>
      </w:r>
      <w:r>
        <w:rPr>
          <w:rFonts w:ascii="Arial" w:eastAsia="Arial" w:hAnsi="Arial" w:cs="Arial"/>
          <w:spacing w:val="1"/>
        </w:rPr>
        <w:t>three overarching</w:t>
      </w:r>
      <w:r w:rsidR="000419BF" w:rsidRPr="006F3B11">
        <w:rPr>
          <w:rFonts w:ascii="Arial" w:eastAsia="Arial" w:hAnsi="Arial" w:cs="Arial"/>
          <w:spacing w:val="1"/>
        </w:rPr>
        <w:t xml:space="preserve"> objectives:</w:t>
      </w:r>
    </w:p>
    <w:p w14:paraId="2FA54B9F" w14:textId="77777777" w:rsidR="00730D20" w:rsidRPr="00730D20" w:rsidRDefault="00730D20" w:rsidP="00730D20">
      <w:pPr>
        <w:pStyle w:val="ListParagraph"/>
        <w:numPr>
          <w:ilvl w:val="0"/>
          <w:numId w:val="29"/>
        </w:numPr>
        <w:spacing w:after="240" w:line="240" w:lineRule="auto"/>
        <w:rPr>
          <w:rFonts w:ascii="Arial" w:eastAsia="Arial" w:hAnsi="Arial" w:cs="Arial"/>
          <w:spacing w:val="1"/>
        </w:rPr>
      </w:pPr>
      <w:r w:rsidRPr="00730D20">
        <w:rPr>
          <w:rFonts w:ascii="Arial" w:eastAsia="Arial" w:hAnsi="Arial" w:cs="Arial"/>
          <w:b/>
          <w:spacing w:val="1"/>
        </w:rPr>
        <w:t>Support international development-relevant research</w:t>
      </w:r>
      <w:r w:rsidRPr="00730D20">
        <w:rPr>
          <w:rFonts w:ascii="Arial" w:eastAsia="Arial" w:hAnsi="Arial" w:cs="Arial"/>
          <w:spacing w:val="1"/>
        </w:rPr>
        <w:t xml:space="preserve"> –</w:t>
      </w:r>
      <w:r w:rsidRPr="00730D20">
        <w:rPr>
          <w:rFonts w:ascii="Arial" w:eastAsia="Arial" w:hAnsi="Arial" w:cs="Arial"/>
          <w:b/>
          <w:spacing w:val="1"/>
        </w:rPr>
        <w:t xml:space="preserve"> </w:t>
      </w:r>
      <w:r w:rsidRPr="00730D20">
        <w:rPr>
          <w:rFonts w:ascii="Arial" w:eastAsia="Arial" w:hAnsi="Arial" w:cs="Arial"/>
          <w:spacing w:val="1"/>
        </w:rPr>
        <w:t>Workshops are intended to support research areas relevant to the economic development and welfare of partner countries.</w:t>
      </w:r>
    </w:p>
    <w:p w14:paraId="2FA54BA0" w14:textId="77777777" w:rsidR="00730D20" w:rsidRPr="00730D20" w:rsidRDefault="000419BF" w:rsidP="00730D20">
      <w:pPr>
        <w:pStyle w:val="ListParagraph"/>
        <w:numPr>
          <w:ilvl w:val="0"/>
          <w:numId w:val="29"/>
        </w:numPr>
        <w:spacing w:after="240" w:line="240" w:lineRule="auto"/>
        <w:rPr>
          <w:rFonts w:ascii="Arial" w:hAnsi="Arial" w:cs="Arial"/>
        </w:rPr>
      </w:pPr>
      <w:r w:rsidRPr="00730D20">
        <w:rPr>
          <w:rFonts w:ascii="Arial" w:eastAsia="Arial" w:hAnsi="Arial" w:cs="Arial"/>
          <w:b/>
          <w:spacing w:val="1"/>
        </w:rPr>
        <w:t>Contribute to capacity building of early career researchers</w:t>
      </w:r>
      <w:r w:rsidR="006F3B11" w:rsidRPr="00730D20">
        <w:rPr>
          <w:rFonts w:ascii="Arial" w:eastAsia="Arial" w:hAnsi="Arial" w:cs="Arial"/>
          <w:b/>
          <w:spacing w:val="1"/>
        </w:rPr>
        <w:t xml:space="preserve"> </w:t>
      </w:r>
      <w:r w:rsidR="006F3B11" w:rsidRPr="00730D20">
        <w:rPr>
          <w:rFonts w:ascii="Arial" w:eastAsia="Arial" w:hAnsi="Arial" w:cs="Arial"/>
          <w:spacing w:val="1"/>
        </w:rPr>
        <w:t xml:space="preserve">– </w:t>
      </w:r>
      <w:r w:rsidR="00C668B4" w:rsidRPr="00730D20">
        <w:rPr>
          <w:rFonts w:ascii="Arial" w:eastAsia="Arial" w:hAnsi="Arial" w:cs="Arial"/>
          <w:spacing w:val="1"/>
        </w:rPr>
        <w:t xml:space="preserve">The proposal should include a </w:t>
      </w:r>
      <w:r w:rsidR="006F3B11" w:rsidRPr="00730D20">
        <w:rPr>
          <w:rFonts w:ascii="Arial" w:eastAsia="Arial" w:hAnsi="Arial" w:cs="Arial"/>
          <w:spacing w:val="1"/>
        </w:rPr>
        <w:t>d</w:t>
      </w:r>
      <w:r w:rsidR="00C668B4" w:rsidRPr="00730D20">
        <w:rPr>
          <w:rFonts w:ascii="Arial" w:eastAsia="Arial" w:hAnsi="Arial" w:cs="Arial"/>
          <w:spacing w:val="1"/>
        </w:rPr>
        <w:t xml:space="preserve">escription of </w:t>
      </w:r>
      <w:r w:rsidR="006F3B11" w:rsidRPr="00730D20">
        <w:rPr>
          <w:rFonts w:ascii="Arial" w:eastAsia="Arial" w:hAnsi="Arial" w:cs="Arial"/>
          <w:spacing w:val="1"/>
        </w:rPr>
        <w:t xml:space="preserve">how </w:t>
      </w:r>
      <w:r w:rsidR="00C668B4" w:rsidRPr="00730D20">
        <w:rPr>
          <w:rFonts w:ascii="Arial" w:eastAsia="Arial" w:hAnsi="Arial" w:cs="Arial"/>
          <w:spacing w:val="1"/>
        </w:rPr>
        <w:t xml:space="preserve">the </w:t>
      </w:r>
      <w:r w:rsidR="005F4379" w:rsidRPr="00730D20">
        <w:rPr>
          <w:rFonts w:ascii="Arial" w:eastAsia="Arial" w:hAnsi="Arial" w:cs="Arial"/>
          <w:spacing w:val="1"/>
        </w:rPr>
        <w:t>workshop will contribute to the personal and professional development of the part</w:t>
      </w:r>
      <w:r w:rsidR="006F3B11" w:rsidRPr="00730D20">
        <w:rPr>
          <w:rFonts w:ascii="Arial" w:eastAsia="Arial" w:hAnsi="Arial" w:cs="Arial"/>
          <w:spacing w:val="1"/>
        </w:rPr>
        <w:t>i</w:t>
      </w:r>
      <w:r w:rsidR="005F4379" w:rsidRPr="00730D20">
        <w:rPr>
          <w:rFonts w:ascii="Arial" w:eastAsia="Arial" w:hAnsi="Arial" w:cs="Arial"/>
          <w:spacing w:val="1"/>
        </w:rPr>
        <w:t>cipants. Workshop coordinators should indicate how they envisage this occurring, including any plans for long</w:t>
      </w:r>
      <w:r w:rsidR="002C3377" w:rsidRPr="00730D20">
        <w:rPr>
          <w:rFonts w:ascii="Arial" w:eastAsia="Arial" w:hAnsi="Arial" w:cs="Arial"/>
          <w:spacing w:val="1"/>
        </w:rPr>
        <w:t>-</w:t>
      </w:r>
      <w:r w:rsidR="005F4379" w:rsidRPr="00730D20">
        <w:rPr>
          <w:rFonts w:ascii="Arial" w:eastAsia="Arial" w:hAnsi="Arial" w:cs="Arial"/>
          <w:spacing w:val="1"/>
        </w:rPr>
        <w:t>term mentoring of early career researchers (either within each country, or cross-nationally).</w:t>
      </w:r>
    </w:p>
    <w:p w14:paraId="2FA54BA1" w14:textId="77777777" w:rsidR="006F3B11" w:rsidRDefault="000419BF" w:rsidP="006F2F53">
      <w:pPr>
        <w:pStyle w:val="ListParagraph"/>
        <w:numPr>
          <w:ilvl w:val="0"/>
          <w:numId w:val="29"/>
        </w:numPr>
        <w:spacing w:after="240" w:line="240" w:lineRule="auto"/>
        <w:rPr>
          <w:rFonts w:ascii="Arial" w:hAnsi="Arial" w:cs="Arial"/>
        </w:rPr>
      </w:pPr>
      <w:r w:rsidRPr="00730D20">
        <w:rPr>
          <w:rFonts w:ascii="Arial" w:eastAsia="Arial" w:hAnsi="Arial" w:cs="Arial"/>
          <w:b/>
          <w:spacing w:val="1"/>
        </w:rPr>
        <w:t>Establish new research link</w:t>
      </w:r>
      <w:r w:rsidR="005C36AC" w:rsidRPr="00730D20">
        <w:rPr>
          <w:rFonts w:ascii="Arial" w:eastAsia="Arial" w:hAnsi="Arial" w:cs="Arial"/>
          <w:b/>
          <w:spacing w:val="1"/>
        </w:rPr>
        <w:t>s</w:t>
      </w:r>
      <w:r w:rsidRPr="00730D20">
        <w:rPr>
          <w:rFonts w:ascii="Arial" w:eastAsia="Arial" w:hAnsi="Arial" w:cs="Arial"/>
          <w:b/>
          <w:spacing w:val="1"/>
        </w:rPr>
        <w:t xml:space="preserve"> or significantly develop existing link</w:t>
      </w:r>
      <w:r w:rsidR="005C36AC" w:rsidRPr="00730D20">
        <w:rPr>
          <w:rFonts w:ascii="Arial" w:eastAsia="Arial" w:hAnsi="Arial" w:cs="Arial"/>
          <w:b/>
          <w:spacing w:val="1"/>
        </w:rPr>
        <w:t>s</w:t>
      </w:r>
      <w:r w:rsidRPr="00730D20">
        <w:rPr>
          <w:rFonts w:ascii="Arial" w:eastAsia="Arial" w:hAnsi="Arial" w:cs="Arial"/>
          <w:b/>
          <w:spacing w:val="1"/>
        </w:rPr>
        <w:t>, with the potential for longer term sustainability</w:t>
      </w:r>
      <w:r w:rsidR="006F3B11" w:rsidRPr="00730D20">
        <w:rPr>
          <w:rFonts w:ascii="Arial" w:eastAsia="Arial" w:hAnsi="Arial" w:cs="Arial"/>
          <w:spacing w:val="1"/>
        </w:rPr>
        <w:t xml:space="preserve"> – </w:t>
      </w:r>
      <w:r w:rsidR="005F4379" w:rsidRPr="00730D20">
        <w:rPr>
          <w:rFonts w:ascii="Arial" w:hAnsi="Arial" w:cs="Arial"/>
        </w:rPr>
        <w:t>The aim of the workshop is to stimulate longer term links between the UK</w:t>
      </w:r>
      <w:r w:rsidR="006F2F53">
        <w:rPr>
          <w:rFonts w:ascii="Arial" w:hAnsi="Arial" w:cs="Arial"/>
        </w:rPr>
        <w:t xml:space="preserve">, </w:t>
      </w:r>
      <w:r w:rsidR="000A3839">
        <w:rPr>
          <w:rFonts w:ascii="Arial" w:hAnsi="Arial" w:cs="Arial"/>
        </w:rPr>
        <w:t>Brazil</w:t>
      </w:r>
      <w:r w:rsidR="006F2F53">
        <w:rPr>
          <w:rFonts w:ascii="Arial" w:hAnsi="Arial" w:cs="Arial"/>
        </w:rPr>
        <w:t xml:space="preserve"> and </w:t>
      </w:r>
      <w:r w:rsidR="000A3839">
        <w:rPr>
          <w:rFonts w:ascii="Arial" w:hAnsi="Arial" w:cs="Arial"/>
        </w:rPr>
        <w:t>Uruguay ( Non Newton)</w:t>
      </w:r>
      <w:r w:rsidR="006F2F53">
        <w:rPr>
          <w:rFonts w:ascii="Arial" w:hAnsi="Arial" w:cs="Arial"/>
        </w:rPr>
        <w:t xml:space="preserve"> </w:t>
      </w:r>
      <w:r w:rsidR="000A3839">
        <w:rPr>
          <w:rFonts w:ascii="Arial" w:hAnsi="Arial" w:cs="Arial"/>
        </w:rPr>
        <w:t xml:space="preserve">- </w:t>
      </w:r>
      <w:r w:rsidR="006F2F53">
        <w:rPr>
          <w:rFonts w:ascii="Arial" w:hAnsi="Arial" w:cs="Arial"/>
        </w:rPr>
        <w:t xml:space="preserve">(both bilaterally and </w:t>
      </w:r>
      <w:r w:rsidR="007413A5">
        <w:rPr>
          <w:rFonts w:ascii="Arial" w:hAnsi="Arial" w:cs="Arial"/>
        </w:rPr>
        <w:t>trilaterally</w:t>
      </w:r>
      <w:r w:rsidR="006F2F53">
        <w:rPr>
          <w:rFonts w:ascii="Arial" w:hAnsi="Arial" w:cs="Arial"/>
        </w:rPr>
        <w:t>)</w:t>
      </w:r>
      <w:r w:rsidR="005F4379" w:rsidRPr="00730D20">
        <w:rPr>
          <w:rFonts w:ascii="Arial" w:hAnsi="Arial" w:cs="Arial"/>
        </w:rPr>
        <w:t>, as well as to contribute to the personal and professional d</w:t>
      </w:r>
      <w:r w:rsidR="00730D20">
        <w:rPr>
          <w:rFonts w:ascii="Arial" w:hAnsi="Arial" w:cs="Arial"/>
        </w:rPr>
        <w:t>evelopment of the participants.</w:t>
      </w:r>
      <w:r w:rsidR="005F4379" w:rsidRPr="00730D20">
        <w:rPr>
          <w:rFonts w:ascii="Arial" w:hAnsi="Arial" w:cs="Arial"/>
          <w:i/>
        </w:rPr>
        <w:t xml:space="preserve"> </w:t>
      </w:r>
      <w:r w:rsidR="005F4379" w:rsidRPr="00730D20">
        <w:rPr>
          <w:rFonts w:ascii="Arial" w:eastAsia="Arial" w:hAnsi="Arial" w:cs="Arial"/>
          <w:spacing w:val="2"/>
        </w:rPr>
        <w:t xml:space="preserve">The workshop proposal should include an </w:t>
      </w:r>
      <w:r w:rsidR="007A5C29" w:rsidRPr="00730D20">
        <w:rPr>
          <w:rFonts w:ascii="Arial" w:eastAsia="Arial" w:hAnsi="Arial" w:cs="Arial"/>
        </w:rPr>
        <w:t>e</w:t>
      </w:r>
      <w:r w:rsidR="007A5C29" w:rsidRPr="00730D20">
        <w:rPr>
          <w:rFonts w:ascii="Arial" w:eastAsia="Arial" w:hAnsi="Arial" w:cs="Arial"/>
          <w:spacing w:val="-3"/>
        </w:rPr>
        <w:t>x</w:t>
      </w:r>
      <w:r w:rsidR="007A5C29" w:rsidRPr="00730D20">
        <w:rPr>
          <w:rFonts w:ascii="Arial" w:eastAsia="Arial" w:hAnsi="Arial" w:cs="Arial"/>
        </w:rPr>
        <w:t>p</w:t>
      </w:r>
      <w:r w:rsidR="007A5C29" w:rsidRPr="00730D20">
        <w:rPr>
          <w:rFonts w:ascii="Arial" w:eastAsia="Arial" w:hAnsi="Arial" w:cs="Arial"/>
          <w:spacing w:val="-1"/>
        </w:rPr>
        <w:t>l</w:t>
      </w:r>
      <w:r w:rsidR="007A5C29" w:rsidRPr="00730D20">
        <w:rPr>
          <w:rFonts w:ascii="Arial" w:eastAsia="Arial" w:hAnsi="Arial" w:cs="Arial"/>
        </w:rPr>
        <w:t>a</w:t>
      </w:r>
      <w:r w:rsidR="007A5C29" w:rsidRPr="00730D20">
        <w:rPr>
          <w:rFonts w:ascii="Arial" w:eastAsia="Arial" w:hAnsi="Arial" w:cs="Arial"/>
          <w:spacing w:val="-1"/>
        </w:rPr>
        <w:t>n</w:t>
      </w:r>
      <w:r w:rsidR="007A5C29" w:rsidRPr="00730D20">
        <w:rPr>
          <w:rFonts w:ascii="Arial" w:eastAsia="Arial" w:hAnsi="Arial" w:cs="Arial"/>
        </w:rPr>
        <w:t>ati</w:t>
      </w:r>
      <w:r w:rsidR="007A5C29" w:rsidRPr="00730D20">
        <w:rPr>
          <w:rFonts w:ascii="Arial" w:eastAsia="Arial" w:hAnsi="Arial" w:cs="Arial"/>
          <w:spacing w:val="-1"/>
        </w:rPr>
        <w:t>o</w:t>
      </w:r>
      <w:r w:rsidR="007A5C29" w:rsidRPr="00730D20">
        <w:rPr>
          <w:rFonts w:ascii="Arial" w:eastAsia="Arial" w:hAnsi="Arial" w:cs="Arial"/>
        </w:rPr>
        <w:t xml:space="preserve">n </w:t>
      </w:r>
      <w:r w:rsidR="007A5C29" w:rsidRPr="00730D20">
        <w:rPr>
          <w:rFonts w:ascii="Arial" w:eastAsia="Arial" w:hAnsi="Arial" w:cs="Arial"/>
          <w:spacing w:val="-2"/>
        </w:rPr>
        <w:t>o</w:t>
      </w:r>
      <w:r w:rsidR="007A5C29" w:rsidRPr="00730D20">
        <w:rPr>
          <w:rFonts w:ascii="Arial" w:eastAsia="Arial" w:hAnsi="Arial" w:cs="Arial"/>
        </w:rPr>
        <w:t>f</w:t>
      </w:r>
      <w:r w:rsidR="007A5C29" w:rsidRPr="00730D20">
        <w:rPr>
          <w:rFonts w:ascii="Arial" w:eastAsia="Arial" w:hAnsi="Arial" w:cs="Arial"/>
          <w:spacing w:val="2"/>
        </w:rPr>
        <w:t xml:space="preserve"> </w:t>
      </w:r>
      <w:r w:rsidR="007A5C29" w:rsidRPr="00730D20">
        <w:rPr>
          <w:rFonts w:ascii="Arial" w:eastAsia="Arial" w:hAnsi="Arial" w:cs="Arial"/>
          <w:spacing w:val="1"/>
        </w:rPr>
        <w:t>t</w:t>
      </w:r>
      <w:r w:rsidR="007A5C29" w:rsidRPr="00730D20">
        <w:rPr>
          <w:rFonts w:ascii="Arial" w:eastAsia="Arial" w:hAnsi="Arial" w:cs="Arial"/>
        </w:rPr>
        <w:t>he</w:t>
      </w:r>
      <w:r w:rsidR="007A5C29" w:rsidRPr="00730D20">
        <w:rPr>
          <w:rFonts w:ascii="Arial" w:eastAsia="Arial" w:hAnsi="Arial" w:cs="Arial"/>
          <w:spacing w:val="-2"/>
        </w:rPr>
        <w:t xml:space="preserve"> </w:t>
      </w:r>
      <w:r w:rsidR="007A5C29" w:rsidRPr="00730D20">
        <w:rPr>
          <w:rFonts w:ascii="Arial" w:eastAsia="Arial" w:hAnsi="Arial" w:cs="Arial"/>
          <w:spacing w:val="1"/>
        </w:rPr>
        <w:t>m</w:t>
      </w:r>
      <w:r w:rsidR="007A5C29" w:rsidRPr="00730D20">
        <w:rPr>
          <w:rFonts w:ascii="Arial" w:eastAsia="Arial" w:hAnsi="Arial" w:cs="Arial"/>
          <w:spacing w:val="-3"/>
        </w:rPr>
        <w:t>u</w:t>
      </w:r>
      <w:r w:rsidR="007A5C29" w:rsidRPr="00730D20">
        <w:rPr>
          <w:rFonts w:ascii="Arial" w:eastAsia="Arial" w:hAnsi="Arial" w:cs="Arial"/>
          <w:spacing w:val="1"/>
        </w:rPr>
        <w:t>t</w:t>
      </w:r>
      <w:r w:rsidR="007A5C29" w:rsidRPr="00730D20">
        <w:rPr>
          <w:rFonts w:ascii="Arial" w:eastAsia="Arial" w:hAnsi="Arial" w:cs="Arial"/>
        </w:rPr>
        <w:t>u</w:t>
      </w:r>
      <w:r w:rsidR="007A5C29" w:rsidRPr="00730D20">
        <w:rPr>
          <w:rFonts w:ascii="Arial" w:eastAsia="Arial" w:hAnsi="Arial" w:cs="Arial"/>
          <w:spacing w:val="-1"/>
        </w:rPr>
        <w:t>a</w:t>
      </w:r>
      <w:r w:rsidR="007A5C29" w:rsidRPr="00730D20">
        <w:rPr>
          <w:rFonts w:ascii="Arial" w:eastAsia="Arial" w:hAnsi="Arial" w:cs="Arial"/>
        </w:rPr>
        <w:t xml:space="preserve">l </w:t>
      </w:r>
      <w:r w:rsidR="007A5C29" w:rsidRPr="00730D20">
        <w:rPr>
          <w:rFonts w:ascii="Arial" w:eastAsia="Arial" w:hAnsi="Arial" w:cs="Arial"/>
          <w:spacing w:val="-3"/>
        </w:rPr>
        <w:t>b</w:t>
      </w:r>
      <w:r w:rsidR="007A5C29" w:rsidRPr="00730D20">
        <w:rPr>
          <w:rFonts w:ascii="Arial" w:eastAsia="Arial" w:hAnsi="Arial" w:cs="Arial"/>
        </w:rPr>
        <w:t>e</w:t>
      </w:r>
      <w:r w:rsidR="007A5C29" w:rsidRPr="00730D20">
        <w:rPr>
          <w:rFonts w:ascii="Arial" w:eastAsia="Arial" w:hAnsi="Arial" w:cs="Arial"/>
          <w:spacing w:val="-1"/>
        </w:rPr>
        <w:t>n</w:t>
      </w:r>
      <w:r w:rsidR="007A5C29" w:rsidRPr="00730D20">
        <w:rPr>
          <w:rFonts w:ascii="Arial" w:eastAsia="Arial" w:hAnsi="Arial" w:cs="Arial"/>
          <w:spacing w:val="-3"/>
        </w:rPr>
        <w:t>e</w:t>
      </w:r>
      <w:r w:rsidR="007A5C29" w:rsidRPr="00730D20">
        <w:rPr>
          <w:rFonts w:ascii="Arial" w:eastAsia="Arial" w:hAnsi="Arial" w:cs="Arial"/>
          <w:spacing w:val="3"/>
        </w:rPr>
        <w:t>f</w:t>
      </w:r>
      <w:r w:rsidR="007A5C29" w:rsidRPr="00730D20">
        <w:rPr>
          <w:rFonts w:ascii="Arial" w:eastAsia="Arial" w:hAnsi="Arial" w:cs="Arial"/>
          <w:spacing w:val="-1"/>
        </w:rPr>
        <w:t>i</w:t>
      </w:r>
      <w:r w:rsidR="007A5C29" w:rsidRPr="00730D20">
        <w:rPr>
          <w:rFonts w:ascii="Arial" w:eastAsia="Arial" w:hAnsi="Arial" w:cs="Arial"/>
        </w:rPr>
        <w:t>t</w:t>
      </w:r>
      <w:r w:rsidR="006F3B11" w:rsidRPr="00730D20">
        <w:rPr>
          <w:rFonts w:ascii="Arial" w:eastAsia="Arial" w:hAnsi="Arial" w:cs="Arial"/>
        </w:rPr>
        <w:t>s</w:t>
      </w:r>
      <w:r w:rsidR="007A5C29" w:rsidRPr="00730D20">
        <w:rPr>
          <w:rFonts w:ascii="Arial" w:eastAsia="Arial" w:hAnsi="Arial" w:cs="Arial"/>
        </w:rPr>
        <w:t xml:space="preserve"> </w:t>
      </w:r>
      <w:r w:rsidR="007A5C29" w:rsidRPr="00730D20">
        <w:rPr>
          <w:rFonts w:ascii="Arial" w:eastAsia="Arial" w:hAnsi="Arial" w:cs="Arial"/>
          <w:spacing w:val="1"/>
        </w:rPr>
        <w:t>t</w:t>
      </w:r>
      <w:r w:rsidR="007A5C29" w:rsidRPr="00730D20">
        <w:rPr>
          <w:rFonts w:ascii="Arial" w:eastAsia="Arial" w:hAnsi="Arial" w:cs="Arial"/>
        </w:rPr>
        <w:t>o b</w:t>
      </w:r>
      <w:r w:rsidR="007A5C29" w:rsidRPr="00730D20">
        <w:rPr>
          <w:rFonts w:ascii="Arial" w:eastAsia="Arial" w:hAnsi="Arial" w:cs="Arial"/>
          <w:spacing w:val="-2"/>
        </w:rPr>
        <w:t>o</w:t>
      </w:r>
      <w:r w:rsidR="007A5C29" w:rsidRPr="00730D20">
        <w:rPr>
          <w:rFonts w:ascii="Arial" w:eastAsia="Arial" w:hAnsi="Arial" w:cs="Arial"/>
          <w:spacing w:val="1"/>
        </w:rPr>
        <w:t>t</w:t>
      </w:r>
      <w:r w:rsidR="007A5C29" w:rsidRPr="00730D20">
        <w:rPr>
          <w:rFonts w:ascii="Arial" w:eastAsia="Arial" w:hAnsi="Arial" w:cs="Arial"/>
        </w:rPr>
        <w:t>h</w:t>
      </w:r>
      <w:r w:rsidR="007A5C29" w:rsidRPr="00730D20">
        <w:rPr>
          <w:rFonts w:ascii="Arial" w:eastAsia="Arial" w:hAnsi="Arial" w:cs="Arial"/>
          <w:spacing w:val="-2"/>
        </w:rPr>
        <w:t xml:space="preserve"> </w:t>
      </w:r>
      <w:r w:rsidR="007A5C29" w:rsidRPr="00730D20">
        <w:rPr>
          <w:rFonts w:ascii="Arial" w:eastAsia="Arial" w:hAnsi="Arial" w:cs="Arial"/>
          <w:spacing w:val="1"/>
        </w:rPr>
        <w:t>t</w:t>
      </w:r>
      <w:r w:rsidR="006F2F53">
        <w:rPr>
          <w:rFonts w:ascii="Arial" w:eastAsia="Arial" w:hAnsi="Arial" w:cs="Arial"/>
        </w:rPr>
        <w:t>he</w:t>
      </w:r>
      <w:r w:rsidR="007A5C29" w:rsidRPr="00730D20">
        <w:rPr>
          <w:rFonts w:ascii="Arial" w:eastAsia="Arial" w:hAnsi="Arial" w:cs="Arial"/>
          <w:spacing w:val="-1"/>
        </w:rPr>
        <w:t xml:space="preserve"> </w:t>
      </w:r>
      <w:r w:rsidR="007A5C29" w:rsidRPr="00730D20">
        <w:rPr>
          <w:rFonts w:ascii="Arial" w:eastAsia="Arial" w:hAnsi="Arial" w:cs="Arial"/>
          <w:spacing w:val="-2"/>
        </w:rPr>
        <w:t>r</w:t>
      </w:r>
      <w:r w:rsidR="007A5C29" w:rsidRPr="00730D20">
        <w:rPr>
          <w:rFonts w:ascii="Arial" w:eastAsia="Arial" w:hAnsi="Arial" w:cs="Arial"/>
        </w:rPr>
        <w:t>es</w:t>
      </w:r>
      <w:r w:rsidR="007A5C29" w:rsidRPr="00730D20">
        <w:rPr>
          <w:rFonts w:ascii="Arial" w:eastAsia="Arial" w:hAnsi="Arial" w:cs="Arial"/>
          <w:spacing w:val="-1"/>
        </w:rPr>
        <w:t>e</w:t>
      </w:r>
      <w:r w:rsidR="007A5C29" w:rsidRPr="00730D20">
        <w:rPr>
          <w:rFonts w:ascii="Arial" w:eastAsia="Arial" w:hAnsi="Arial" w:cs="Arial"/>
        </w:rPr>
        <w:t>arche</w:t>
      </w:r>
      <w:r w:rsidR="007A5C29" w:rsidRPr="00730D20">
        <w:rPr>
          <w:rFonts w:ascii="Arial" w:eastAsia="Arial" w:hAnsi="Arial" w:cs="Arial"/>
          <w:spacing w:val="-2"/>
        </w:rPr>
        <w:t>r</w:t>
      </w:r>
      <w:r w:rsidR="007A5C29" w:rsidRPr="00730D20">
        <w:rPr>
          <w:rFonts w:ascii="Arial" w:eastAsia="Arial" w:hAnsi="Arial" w:cs="Arial"/>
        </w:rPr>
        <w:t>s</w:t>
      </w:r>
      <w:r w:rsidR="007A5C29" w:rsidRPr="00730D20">
        <w:rPr>
          <w:rFonts w:ascii="Arial" w:eastAsia="Arial" w:hAnsi="Arial" w:cs="Arial"/>
          <w:spacing w:val="1"/>
        </w:rPr>
        <w:t xml:space="preserve"> </w:t>
      </w:r>
      <w:r w:rsidR="007A5C29" w:rsidRPr="00730D20">
        <w:rPr>
          <w:rFonts w:ascii="Arial" w:eastAsia="Arial" w:hAnsi="Arial" w:cs="Arial"/>
        </w:rPr>
        <w:t>a</w:t>
      </w:r>
      <w:r w:rsidR="007A5C29" w:rsidRPr="00730D20">
        <w:rPr>
          <w:rFonts w:ascii="Arial" w:eastAsia="Arial" w:hAnsi="Arial" w:cs="Arial"/>
          <w:spacing w:val="-1"/>
        </w:rPr>
        <w:t>n</w:t>
      </w:r>
      <w:r w:rsidR="007A5C29" w:rsidRPr="00730D20">
        <w:rPr>
          <w:rFonts w:ascii="Arial" w:eastAsia="Arial" w:hAnsi="Arial" w:cs="Arial"/>
        </w:rPr>
        <w:t>d</w:t>
      </w:r>
      <w:r w:rsidR="007A5C29" w:rsidRPr="00730D20">
        <w:rPr>
          <w:rFonts w:ascii="Arial" w:eastAsia="Arial" w:hAnsi="Arial" w:cs="Arial"/>
          <w:spacing w:val="-2"/>
        </w:rPr>
        <w:t xml:space="preserve"> </w:t>
      </w:r>
      <w:r w:rsidR="007A5C29" w:rsidRPr="00730D20">
        <w:rPr>
          <w:rFonts w:ascii="Arial" w:eastAsia="Arial" w:hAnsi="Arial" w:cs="Arial"/>
          <w:spacing w:val="-1"/>
        </w:rPr>
        <w:t>i</w:t>
      </w:r>
      <w:r w:rsidR="007A5C29" w:rsidRPr="00730D20">
        <w:rPr>
          <w:rFonts w:ascii="Arial" w:eastAsia="Arial" w:hAnsi="Arial" w:cs="Arial"/>
        </w:rPr>
        <w:t>nstit</w:t>
      </w:r>
      <w:r w:rsidR="007A5C29" w:rsidRPr="00730D20">
        <w:rPr>
          <w:rFonts w:ascii="Arial" w:eastAsia="Arial" w:hAnsi="Arial" w:cs="Arial"/>
          <w:spacing w:val="-2"/>
        </w:rPr>
        <w:t>u</w:t>
      </w:r>
      <w:r w:rsidR="007A5C29" w:rsidRPr="00730D20">
        <w:rPr>
          <w:rFonts w:ascii="Arial" w:eastAsia="Arial" w:hAnsi="Arial" w:cs="Arial"/>
          <w:spacing w:val="1"/>
        </w:rPr>
        <w:t>t</w:t>
      </w:r>
      <w:r w:rsidR="007A5C29" w:rsidRPr="00730D20">
        <w:rPr>
          <w:rFonts w:ascii="Arial" w:eastAsia="Arial" w:hAnsi="Arial" w:cs="Arial"/>
          <w:spacing w:val="-1"/>
        </w:rPr>
        <w:t>i</w:t>
      </w:r>
      <w:r w:rsidR="007A5C29" w:rsidRPr="00730D20">
        <w:rPr>
          <w:rFonts w:ascii="Arial" w:eastAsia="Arial" w:hAnsi="Arial" w:cs="Arial"/>
        </w:rPr>
        <w:t>o</w:t>
      </w:r>
      <w:r w:rsidR="007A5C29" w:rsidRPr="00730D20">
        <w:rPr>
          <w:rFonts w:ascii="Arial" w:eastAsia="Arial" w:hAnsi="Arial" w:cs="Arial"/>
          <w:spacing w:val="-1"/>
        </w:rPr>
        <w:t>n</w:t>
      </w:r>
      <w:r w:rsidR="007A5C29" w:rsidRPr="00730D20">
        <w:rPr>
          <w:rFonts w:ascii="Arial" w:eastAsia="Arial" w:hAnsi="Arial" w:cs="Arial"/>
        </w:rPr>
        <w:t>s.</w:t>
      </w:r>
      <w:r w:rsidR="00730D20">
        <w:rPr>
          <w:rFonts w:ascii="Arial" w:eastAsia="Arial" w:hAnsi="Arial" w:cs="Arial"/>
        </w:rPr>
        <w:t xml:space="preserve"> </w:t>
      </w:r>
      <w:r w:rsidR="005F4379" w:rsidRPr="00730D20">
        <w:rPr>
          <w:rFonts w:ascii="Arial" w:hAnsi="Arial" w:cs="Arial"/>
        </w:rPr>
        <w:t xml:space="preserve">Coordinators should outline the specific outputs </w:t>
      </w:r>
      <w:r w:rsidR="006F3B11" w:rsidRPr="00730D20">
        <w:rPr>
          <w:rFonts w:ascii="Arial" w:hAnsi="Arial" w:cs="Arial"/>
        </w:rPr>
        <w:t xml:space="preserve">anticipated </w:t>
      </w:r>
      <w:r w:rsidR="005F4379" w:rsidRPr="00730D20">
        <w:rPr>
          <w:rFonts w:ascii="Arial" w:hAnsi="Arial" w:cs="Arial"/>
        </w:rPr>
        <w:t>from the workshop. They should also explore any potential longer</w:t>
      </w:r>
      <w:r w:rsidR="006F3B11" w:rsidRPr="00730D20">
        <w:rPr>
          <w:rFonts w:ascii="Arial" w:hAnsi="Arial" w:cs="Arial"/>
        </w:rPr>
        <w:t xml:space="preserve"> </w:t>
      </w:r>
      <w:r w:rsidR="005F4379" w:rsidRPr="00730D20">
        <w:rPr>
          <w:rFonts w:ascii="Arial" w:hAnsi="Arial" w:cs="Arial"/>
        </w:rPr>
        <w:t>term benefit that might arise, thinking about who might benefit and how they might benefit</w:t>
      </w:r>
      <w:r w:rsidR="006F3B11" w:rsidRPr="00730D20">
        <w:rPr>
          <w:rFonts w:ascii="Arial" w:hAnsi="Arial" w:cs="Arial"/>
        </w:rPr>
        <w:t xml:space="preserve"> and</w:t>
      </w:r>
      <w:r w:rsidR="005F4379" w:rsidRPr="00730D20">
        <w:rPr>
          <w:rFonts w:ascii="Arial" w:hAnsi="Arial" w:cs="Arial"/>
        </w:rPr>
        <w:t xml:space="preserve"> describing the actions that will be taken to ensure that potential impact is realised.</w:t>
      </w:r>
    </w:p>
    <w:p w14:paraId="2FA54BA2" w14:textId="77777777" w:rsidR="002F6315" w:rsidRPr="006F3B11" w:rsidRDefault="001A7AE0" w:rsidP="00730D20">
      <w:pPr>
        <w:pStyle w:val="RLHeading1"/>
      </w:pPr>
      <w:r w:rsidRPr="006F3B11">
        <w:t xml:space="preserve">Who </w:t>
      </w:r>
      <w:r w:rsidR="001A3D98">
        <w:t>can</w:t>
      </w:r>
      <w:r w:rsidR="001A3D98" w:rsidRPr="006F3B11">
        <w:t xml:space="preserve"> </w:t>
      </w:r>
      <w:r w:rsidRPr="006F3B11">
        <w:t>propose a workshop</w:t>
      </w:r>
      <w:r w:rsidR="002F6315" w:rsidRPr="006F3B11">
        <w:t>?</w:t>
      </w:r>
    </w:p>
    <w:p w14:paraId="2FA54BA3" w14:textId="77777777" w:rsidR="000A3839" w:rsidRDefault="000A3839" w:rsidP="006F2F53">
      <w:pPr>
        <w:spacing w:after="120" w:line="240" w:lineRule="auto"/>
        <w:rPr>
          <w:rFonts w:ascii="Arial" w:eastAsia="Arial" w:hAnsi="Arial" w:cs="Arial"/>
          <w:spacing w:val="1"/>
        </w:rPr>
      </w:pPr>
      <w:r w:rsidRPr="00816E64">
        <w:rPr>
          <w:rFonts w:ascii="Arial" w:eastAsia="Arial" w:hAnsi="Arial" w:cs="Arial"/>
          <w:spacing w:val="1"/>
        </w:rPr>
        <w:t>Three leading researchers ,</w:t>
      </w:r>
      <w:r w:rsidRPr="000A3839">
        <w:rPr>
          <w:rFonts w:ascii="Arial" w:eastAsia="Arial" w:hAnsi="Arial" w:cs="Arial"/>
          <w:spacing w:val="1"/>
        </w:rPr>
        <w:t xml:space="preserve"> one from a UK institution, one from an institution in the State of São Paulo, Brazil and one from an Uruguay institution; are welcome to </w:t>
      </w:r>
      <w:r w:rsidRPr="00DF15AF">
        <w:rPr>
          <w:rFonts w:ascii="Arial" w:eastAsia="Arial" w:hAnsi="Arial" w:cs="Arial"/>
          <w:spacing w:val="1"/>
        </w:rPr>
        <w:t xml:space="preserve">send in a joint application to propose a theme for the workshop using the application form. Applicants will be referred to as </w:t>
      </w:r>
      <w:proofErr w:type="gramStart"/>
      <w:r w:rsidRPr="00DF15AF">
        <w:rPr>
          <w:rFonts w:ascii="Arial" w:eastAsia="Arial" w:hAnsi="Arial" w:cs="Arial"/>
          <w:spacing w:val="1"/>
        </w:rPr>
        <w:t>“ Workshop</w:t>
      </w:r>
      <w:proofErr w:type="gramEnd"/>
      <w:r w:rsidRPr="00DF15AF">
        <w:rPr>
          <w:rFonts w:ascii="Arial" w:eastAsia="Arial" w:hAnsi="Arial" w:cs="Arial"/>
          <w:spacing w:val="1"/>
        </w:rPr>
        <w:t xml:space="preserve"> Coordinators”.</w:t>
      </w:r>
    </w:p>
    <w:p w14:paraId="2FA54BA4" w14:textId="77777777" w:rsidR="000A3839" w:rsidRDefault="000A3839" w:rsidP="006F2F53">
      <w:pPr>
        <w:spacing w:after="120" w:line="240" w:lineRule="auto"/>
        <w:rPr>
          <w:rFonts w:ascii="Arial" w:eastAsia="Arial" w:hAnsi="Arial" w:cs="Arial"/>
          <w:spacing w:val="1"/>
        </w:rPr>
      </w:pPr>
    </w:p>
    <w:p w14:paraId="2FA54BA5" w14:textId="77777777" w:rsidR="00552887" w:rsidRPr="001D72A3" w:rsidRDefault="00666620" w:rsidP="006F2F53">
      <w:pPr>
        <w:spacing w:after="120" w:line="240" w:lineRule="auto"/>
        <w:rPr>
          <w:rFonts w:ascii="Arial" w:eastAsia="Arial" w:hAnsi="Arial" w:cs="Arial"/>
          <w:spacing w:val="1"/>
        </w:rPr>
      </w:pPr>
      <w:r w:rsidRPr="00CA7770">
        <w:rPr>
          <w:rFonts w:ascii="Arial" w:eastAsia="Arial" w:hAnsi="Arial" w:cs="Arial"/>
          <w:spacing w:val="1"/>
        </w:rPr>
        <w:t>A</w:t>
      </w:r>
      <w:r w:rsidR="00552887" w:rsidRPr="00CA7770">
        <w:rPr>
          <w:rFonts w:ascii="Arial" w:eastAsia="Arial" w:hAnsi="Arial" w:cs="Arial"/>
          <w:spacing w:val="1"/>
        </w:rPr>
        <w:t xml:space="preserve">pplications should be submitted with the support of the home institutions </w:t>
      </w:r>
      <w:r w:rsidR="00BA10D8" w:rsidRPr="00CA7770">
        <w:rPr>
          <w:rFonts w:ascii="Arial" w:eastAsia="Arial" w:hAnsi="Arial" w:cs="Arial"/>
          <w:spacing w:val="1"/>
        </w:rPr>
        <w:t xml:space="preserve">and </w:t>
      </w:r>
      <w:r w:rsidR="005776AE" w:rsidRPr="00CA7770">
        <w:rPr>
          <w:rFonts w:ascii="Arial" w:eastAsia="Arial" w:hAnsi="Arial" w:cs="Arial"/>
          <w:spacing w:val="1"/>
        </w:rPr>
        <w:t xml:space="preserve">this should be confirmed by </w:t>
      </w:r>
      <w:r w:rsidR="001A3D98" w:rsidRPr="00CA7770">
        <w:rPr>
          <w:rFonts w:ascii="Arial" w:eastAsia="Arial" w:hAnsi="Arial" w:cs="Arial"/>
          <w:spacing w:val="1"/>
        </w:rPr>
        <w:t>checking a tick box</w:t>
      </w:r>
      <w:r w:rsidR="005776AE" w:rsidRPr="00CA7770">
        <w:rPr>
          <w:rFonts w:ascii="Arial" w:eastAsia="Arial" w:hAnsi="Arial" w:cs="Arial"/>
          <w:spacing w:val="1"/>
        </w:rPr>
        <w:t xml:space="preserve"> in the online</w:t>
      </w:r>
      <w:r w:rsidR="00090D87" w:rsidRPr="00CA7770">
        <w:rPr>
          <w:rFonts w:ascii="Arial" w:eastAsia="Arial" w:hAnsi="Arial" w:cs="Arial"/>
          <w:spacing w:val="1"/>
        </w:rPr>
        <w:t xml:space="preserve"> application</w:t>
      </w:r>
      <w:r w:rsidR="00551BD4" w:rsidRPr="00CA7770">
        <w:rPr>
          <w:rFonts w:ascii="Arial" w:eastAsia="Arial" w:hAnsi="Arial" w:cs="Arial"/>
          <w:spacing w:val="1"/>
        </w:rPr>
        <w:t xml:space="preserve">. </w:t>
      </w:r>
      <w:r w:rsidR="00F6500B" w:rsidRPr="00CA7770">
        <w:rPr>
          <w:rFonts w:ascii="Arial" w:eastAsia="Arial" w:hAnsi="Arial" w:cs="Arial"/>
          <w:spacing w:val="1"/>
        </w:rPr>
        <w:t>In this round</w:t>
      </w:r>
      <w:r w:rsidR="001A3D98" w:rsidRPr="00CA7770">
        <w:rPr>
          <w:rFonts w:ascii="Arial" w:eastAsia="Arial" w:hAnsi="Arial" w:cs="Arial"/>
          <w:spacing w:val="1"/>
        </w:rPr>
        <w:t>,</w:t>
      </w:r>
      <w:r w:rsidR="00F6500B" w:rsidRPr="00CA7770">
        <w:rPr>
          <w:rFonts w:ascii="Arial" w:eastAsia="Arial" w:hAnsi="Arial" w:cs="Arial"/>
          <w:spacing w:val="1"/>
        </w:rPr>
        <w:t xml:space="preserve"> only one application may be submitted per </w:t>
      </w:r>
      <w:r w:rsidR="001A3D98" w:rsidRPr="00CA7770">
        <w:rPr>
          <w:rFonts w:ascii="Arial" w:eastAsia="Arial" w:hAnsi="Arial" w:cs="Arial"/>
          <w:spacing w:val="1"/>
        </w:rPr>
        <w:t>L</w:t>
      </w:r>
      <w:r w:rsidR="00F6500B" w:rsidRPr="00CA7770">
        <w:rPr>
          <w:rFonts w:ascii="Arial" w:eastAsia="Arial" w:hAnsi="Arial" w:cs="Arial"/>
          <w:spacing w:val="1"/>
        </w:rPr>
        <w:t xml:space="preserve">eading </w:t>
      </w:r>
      <w:r w:rsidR="001A3D98" w:rsidRPr="00CA7770">
        <w:rPr>
          <w:rFonts w:ascii="Arial" w:eastAsia="Arial" w:hAnsi="Arial" w:cs="Arial"/>
          <w:spacing w:val="1"/>
        </w:rPr>
        <w:t>R</w:t>
      </w:r>
      <w:r w:rsidR="00F6500B" w:rsidRPr="00CA7770">
        <w:rPr>
          <w:rFonts w:ascii="Arial" w:eastAsia="Arial" w:hAnsi="Arial" w:cs="Arial"/>
          <w:spacing w:val="1"/>
        </w:rPr>
        <w:t xml:space="preserve">esearcher, but there is no limit </w:t>
      </w:r>
      <w:r w:rsidR="001A3D98" w:rsidRPr="00CA7770">
        <w:rPr>
          <w:rFonts w:ascii="Arial" w:eastAsia="Arial" w:hAnsi="Arial" w:cs="Arial"/>
          <w:spacing w:val="1"/>
        </w:rPr>
        <w:t>to</w:t>
      </w:r>
      <w:r w:rsidR="00F6500B" w:rsidRPr="00CA7770">
        <w:rPr>
          <w:rFonts w:ascii="Arial" w:eastAsia="Arial" w:hAnsi="Arial" w:cs="Arial"/>
          <w:spacing w:val="1"/>
        </w:rPr>
        <w:t xml:space="preserve"> the number of applications submitted per institution.</w:t>
      </w:r>
    </w:p>
    <w:p w14:paraId="2FA54BA6" w14:textId="77777777" w:rsidR="00552887" w:rsidRPr="007D1E54" w:rsidRDefault="00552887" w:rsidP="00730D20">
      <w:pPr>
        <w:pStyle w:val="RLHeading1"/>
      </w:pPr>
      <w:r w:rsidRPr="006F3B11">
        <w:t>Location of the workshop</w:t>
      </w:r>
      <w:r w:rsidR="00E655ED">
        <w:t>s</w:t>
      </w:r>
    </w:p>
    <w:p w14:paraId="2FA54BA7" w14:textId="77777777" w:rsidR="00F639A3" w:rsidRDefault="00F639A3" w:rsidP="00F639A3">
      <w:pPr>
        <w:pStyle w:val="RLHeading1"/>
        <w:numPr>
          <w:ilvl w:val="0"/>
          <w:numId w:val="0"/>
        </w:numPr>
        <w:rPr>
          <w:b w:val="0"/>
          <w:bCs w:val="0"/>
        </w:rPr>
      </w:pPr>
    </w:p>
    <w:p w14:paraId="2FA54BA8" w14:textId="77777777" w:rsidR="00F639A3" w:rsidRDefault="00F639A3" w:rsidP="00F639A3">
      <w:pPr>
        <w:pStyle w:val="RLHeading1"/>
        <w:numPr>
          <w:ilvl w:val="0"/>
          <w:numId w:val="0"/>
        </w:numPr>
        <w:rPr>
          <w:b w:val="0"/>
          <w:bCs w:val="0"/>
        </w:rPr>
      </w:pPr>
      <w:r w:rsidRPr="00F639A3">
        <w:rPr>
          <w:b w:val="0"/>
          <w:bCs w:val="0"/>
        </w:rPr>
        <w:t xml:space="preserve">The workshop will be held in the State of São Paulo, Brazil </w:t>
      </w:r>
      <w:r>
        <w:rPr>
          <w:b w:val="0"/>
          <w:bCs w:val="0"/>
        </w:rPr>
        <w:t>and</w:t>
      </w:r>
      <w:r w:rsidRPr="00F639A3">
        <w:rPr>
          <w:b w:val="0"/>
          <w:bCs w:val="0"/>
        </w:rPr>
        <w:t xml:space="preserve"> in Uruguay.</w:t>
      </w:r>
    </w:p>
    <w:p w14:paraId="2FA54BA9" w14:textId="77777777" w:rsidR="00F639A3" w:rsidRDefault="00F639A3" w:rsidP="00F639A3">
      <w:pPr>
        <w:pStyle w:val="RLHeading1"/>
        <w:numPr>
          <w:ilvl w:val="0"/>
          <w:numId w:val="0"/>
        </w:numPr>
        <w:rPr>
          <w:b w:val="0"/>
          <w:bCs w:val="0"/>
        </w:rPr>
      </w:pPr>
    </w:p>
    <w:p w14:paraId="2FA54BAA" w14:textId="77777777" w:rsidR="00F5180C" w:rsidRPr="00DB323E" w:rsidRDefault="00F5180C" w:rsidP="00C929AD">
      <w:pPr>
        <w:pStyle w:val="RLHeading1"/>
      </w:pPr>
      <w:r w:rsidRPr="00DB323E">
        <w:t>Duration of the workshops</w:t>
      </w:r>
    </w:p>
    <w:p w14:paraId="2FA54BAB" w14:textId="77777777" w:rsidR="00F5180C" w:rsidRPr="001D72A3" w:rsidRDefault="00F5180C" w:rsidP="005C6275">
      <w:pPr>
        <w:spacing w:after="240" w:line="240" w:lineRule="auto"/>
        <w:rPr>
          <w:rFonts w:ascii="Arial" w:eastAsia="Arial" w:hAnsi="Arial" w:cs="Arial"/>
          <w:spacing w:val="1"/>
        </w:rPr>
      </w:pPr>
      <w:r w:rsidRPr="001D72A3">
        <w:rPr>
          <w:rFonts w:ascii="Arial" w:eastAsia="Arial" w:hAnsi="Arial" w:cs="Arial"/>
          <w:spacing w:val="1"/>
        </w:rPr>
        <w:t xml:space="preserve">The minimum duration of a workshop </w:t>
      </w:r>
      <w:r w:rsidR="00E655ED" w:rsidRPr="001D72A3">
        <w:rPr>
          <w:rFonts w:ascii="Arial" w:eastAsia="Arial" w:hAnsi="Arial" w:cs="Arial"/>
          <w:spacing w:val="1"/>
        </w:rPr>
        <w:t>is</w:t>
      </w:r>
      <w:r w:rsidRPr="001D72A3">
        <w:rPr>
          <w:rFonts w:ascii="Arial" w:eastAsia="Arial" w:hAnsi="Arial" w:cs="Arial"/>
          <w:spacing w:val="1"/>
        </w:rPr>
        <w:t xml:space="preserve"> </w:t>
      </w:r>
      <w:r w:rsidR="0000065E" w:rsidRPr="001D72A3">
        <w:rPr>
          <w:rFonts w:ascii="Arial" w:eastAsia="Arial" w:hAnsi="Arial" w:cs="Arial"/>
          <w:spacing w:val="1"/>
        </w:rPr>
        <w:t>3</w:t>
      </w:r>
      <w:r w:rsidRPr="001D72A3">
        <w:rPr>
          <w:rFonts w:ascii="Arial" w:eastAsia="Arial" w:hAnsi="Arial" w:cs="Arial"/>
          <w:spacing w:val="1"/>
        </w:rPr>
        <w:t xml:space="preserve"> days and the maximum duration </w:t>
      </w:r>
      <w:r w:rsidR="00E655ED" w:rsidRPr="001D72A3">
        <w:rPr>
          <w:rFonts w:ascii="Arial" w:eastAsia="Arial" w:hAnsi="Arial" w:cs="Arial"/>
          <w:spacing w:val="1"/>
        </w:rPr>
        <w:t>is</w:t>
      </w:r>
      <w:r w:rsidRPr="001D72A3">
        <w:rPr>
          <w:rFonts w:ascii="Arial" w:eastAsia="Arial" w:hAnsi="Arial" w:cs="Arial"/>
          <w:spacing w:val="1"/>
        </w:rPr>
        <w:t xml:space="preserve"> 5 days</w:t>
      </w:r>
      <w:r w:rsidR="00E655ED" w:rsidRPr="001D72A3">
        <w:rPr>
          <w:rFonts w:ascii="Arial" w:eastAsia="Arial" w:hAnsi="Arial" w:cs="Arial"/>
          <w:spacing w:val="1"/>
        </w:rPr>
        <w:t>.</w:t>
      </w:r>
    </w:p>
    <w:p w14:paraId="2FA54BAC" w14:textId="77777777" w:rsidR="00EA116B" w:rsidRPr="00F4154D" w:rsidRDefault="003102FD" w:rsidP="00730D20">
      <w:pPr>
        <w:pStyle w:val="RLHeading1"/>
      </w:pPr>
      <w:r w:rsidRPr="00F4154D">
        <w:t>Timing of the workshops</w:t>
      </w:r>
    </w:p>
    <w:p w14:paraId="2FA54BAD" w14:textId="77777777" w:rsidR="00D236BC" w:rsidRPr="00F4154D" w:rsidRDefault="003102FD" w:rsidP="006F2F53">
      <w:pPr>
        <w:spacing w:after="240" w:line="240" w:lineRule="auto"/>
        <w:rPr>
          <w:rFonts w:ascii="Arial" w:eastAsia="Arial" w:hAnsi="Arial" w:cs="Arial"/>
          <w:spacing w:val="1"/>
        </w:rPr>
      </w:pPr>
      <w:r w:rsidRPr="00F4154D">
        <w:rPr>
          <w:rFonts w:ascii="Arial" w:eastAsia="Arial" w:hAnsi="Arial" w:cs="Arial"/>
          <w:spacing w:val="1"/>
        </w:rPr>
        <w:t xml:space="preserve">Workshops should take place between </w:t>
      </w:r>
      <w:r w:rsidR="00A0073F">
        <w:rPr>
          <w:rFonts w:ascii="Arial" w:eastAsia="Arial" w:hAnsi="Arial" w:cs="Arial"/>
          <w:spacing w:val="1"/>
        </w:rPr>
        <w:t>1</w:t>
      </w:r>
      <w:r w:rsidR="00A0073F" w:rsidRPr="00730D20">
        <w:rPr>
          <w:rFonts w:ascii="Arial" w:eastAsia="Arial" w:hAnsi="Arial" w:cs="Arial"/>
          <w:spacing w:val="1"/>
          <w:vertAlign w:val="superscript"/>
        </w:rPr>
        <w:t>st</w:t>
      </w:r>
      <w:r w:rsidR="00A0073F">
        <w:rPr>
          <w:rFonts w:ascii="Arial" w:eastAsia="Arial" w:hAnsi="Arial" w:cs="Arial"/>
          <w:spacing w:val="1"/>
        </w:rPr>
        <w:t xml:space="preserve"> </w:t>
      </w:r>
      <w:r w:rsidR="00F639A3">
        <w:rPr>
          <w:rFonts w:ascii="Arial" w:eastAsia="Arial" w:hAnsi="Arial" w:cs="Arial"/>
          <w:spacing w:val="1"/>
        </w:rPr>
        <w:t>November</w:t>
      </w:r>
      <w:r w:rsidR="007413A5">
        <w:rPr>
          <w:rFonts w:ascii="Arial" w:eastAsia="Arial" w:hAnsi="Arial" w:cs="Arial"/>
          <w:spacing w:val="1"/>
        </w:rPr>
        <w:t xml:space="preserve"> </w:t>
      </w:r>
      <w:r w:rsidR="00A0073F">
        <w:rPr>
          <w:rFonts w:ascii="Arial" w:eastAsia="Arial" w:hAnsi="Arial" w:cs="Arial"/>
          <w:spacing w:val="1"/>
        </w:rPr>
        <w:t>201</w:t>
      </w:r>
      <w:r w:rsidR="006F2F53">
        <w:rPr>
          <w:rFonts w:ascii="Arial" w:eastAsia="Arial" w:hAnsi="Arial" w:cs="Arial"/>
          <w:spacing w:val="1"/>
        </w:rPr>
        <w:t>6</w:t>
      </w:r>
      <w:r w:rsidR="00A0073F">
        <w:rPr>
          <w:rFonts w:ascii="Arial" w:eastAsia="Arial" w:hAnsi="Arial" w:cs="Arial"/>
          <w:spacing w:val="1"/>
        </w:rPr>
        <w:t xml:space="preserve"> and 31</w:t>
      </w:r>
      <w:r w:rsidR="00A0073F" w:rsidRPr="00730D20">
        <w:rPr>
          <w:rFonts w:ascii="Arial" w:eastAsia="Arial" w:hAnsi="Arial" w:cs="Arial"/>
          <w:spacing w:val="1"/>
          <w:vertAlign w:val="superscript"/>
        </w:rPr>
        <w:t>st</w:t>
      </w:r>
      <w:r w:rsidR="00A0073F">
        <w:rPr>
          <w:rFonts w:ascii="Arial" w:eastAsia="Arial" w:hAnsi="Arial" w:cs="Arial"/>
          <w:spacing w:val="1"/>
        </w:rPr>
        <w:t xml:space="preserve"> </w:t>
      </w:r>
      <w:r w:rsidR="00F639A3">
        <w:rPr>
          <w:rFonts w:ascii="Arial" w:eastAsia="Arial" w:hAnsi="Arial" w:cs="Arial"/>
          <w:spacing w:val="1"/>
        </w:rPr>
        <w:t>March</w:t>
      </w:r>
      <w:r w:rsidR="007413A5">
        <w:rPr>
          <w:rFonts w:ascii="Arial" w:eastAsia="Arial" w:hAnsi="Arial" w:cs="Arial"/>
          <w:spacing w:val="1"/>
        </w:rPr>
        <w:t xml:space="preserve"> </w:t>
      </w:r>
      <w:r w:rsidR="00A0073F">
        <w:rPr>
          <w:rFonts w:ascii="Arial" w:eastAsia="Arial" w:hAnsi="Arial" w:cs="Arial"/>
          <w:spacing w:val="1"/>
        </w:rPr>
        <w:t>201</w:t>
      </w:r>
      <w:r w:rsidR="006F2F53">
        <w:rPr>
          <w:rFonts w:ascii="Arial" w:eastAsia="Arial" w:hAnsi="Arial" w:cs="Arial"/>
          <w:spacing w:val="1"/>
        </w:rPr>
        <w:t>7</w:t>
      </w:r>
      <w:r w:rsidR="00A0073F">
        <w:rPr>
          <w:rFonts w:ascii="Arial" w:eastAsia="Arial" w:hAnsi="Arial" w:cs="Arial"/>
          <w:spacing w:val="1"/>
        </w:rPr>
        <w:t>.</w:t>
      </w:r>
    </w:p>
    <w:p w14:paraId="2FA54BAE" w14:textId="77777777" w:rsidR="00D236BC" w:rsidRDefault="00D236BC" w:rsidP="00730D20">
      <w:pPr>
        <w:pStyle w:val="RLHeading1"/>
      </w:pPr>
      <w:r w:rsidRPr="00F4154D">
        <w:t>Who will take part in the workshops?</w:t>
      </w:r>
    </w:p>
    <w:p w14:paraId="2FA54BAF" w14:textId="77777777" w:rsidR="00F639A3" w:rsidRDefault="00F639A3" w:rsidP="00F639A3">
      <w:pPr>
        <w:spacing w:after="225" w:line="300" w:lineRule="atLeast"/>
        <w:rPr>
          <w:rFonts w:ascii="Arial" w:eastAsia="Times New Roman" w:hAnsi="Arial" w:cs="Arial"/>
          <w:color w:val="000000"/>
          <w:lang w:eastAsia="en-GB"/>
        </w:rPr>
      </w:pPr>
      <w:r w:rsidRPr="004528CB">
        <w:rPr>
          <w:rFonts w:ascii="Arial" w:eastAsia="Times New Roman" w:hAnsi="Arial" w:cs="Arial"/>
          <w:color w:val="000000"/>
          <w:lang w:eastAsia="en-GB"/>
        </w:rPr>
        <w:t>Up to 4</w:t>
      </w:r>
      <w:r>
        <w:rPr>
          <w:rFonts w:ascii="Arial" w:eastAsia="Times New Roman" w:hAnsi="Arial" w:cs="Arial"/>
          <w:color w:val="000000"/>
          <w:lang w:eastAsia="en-GB"/>
        </w:rPr>
        <w:t>2</w:t>
      </w:r>
      <w:r w:rsidRPr="004528CB">
        <w:rPr>
          <w:rFonts w:ascii="Arial" w:eastAsia="Times New Roman" w:hAnsi="Arial" w:cs="Arial"/>
          <w:color w:val="000000"/>
          <w:lang w:eastAsia="en-GB"/>
        </w:rPr>
        <w:t xml:space="preserve"> researchers can take part in each workshop as described below:</w:t>
      </w:r>
    </w:p>
    <w:p w14:paraId="2FA54BB0" w14:textId="77777777" w:rsidR="00F639A3" w:rsidRDefault="00F639A3" w:rsidP="00F639A3">
      <w:pPr>
        <w:spacing w:after="225" w:line="300" w:lineRule="atLeast"/>
        <w:rPr>
          <w:rFonts w:ascii="Arial" w:eastAsia="Times New Roman" w:hAnsi="Arial" w:cs="Arial"/>
          <w:color w:val="000000"/>
          <w:lang w:eastAsia="en-GB"/>
        </w:rPr>
      </w:pPr>
      <w:r>
        <w:rPr>
          <w:rFonts w:ascii="Arial" w:eastAsia="Times New Roman" w:hAnsi="Arial" w:cs="Arial"/>
          <w:color w:val="000000"/>
          <w:lang w:eastAsia="en-GB"/>
        </w:rPr>
        <w:t>-</w:t>
      </w:r>
      <w:r w:rsidRPr="004528CB">
        <w:rPr>
          <w:rFonts w:ascii="Arial" w:eastAsia="Times New Roman" w:hAnsi="Arial" w:cs="Arial"/>
          <w:color w:val="000000"/>
          <w:lang w:eastAsia="en-GB"/>
        </w:rPr>
        <w:t>T</w:t>
      </w:r>
      <w:r>
        <w:rPr>
          <w:rFonts w:ascii="Arial" w:eastAsia="Times New Roman" w:hAnsi="Arial" w:cs="Arial"/>
          <w:color w:val="000000"/>
          <w:lang w:eastAsia="en-GB"/>
        </w:rPr>
        <w:t>hree</w:t>
      </w:r>
      <w:r w:rsidRPr="004528CB">
        <w:rPr>
          <w:rFonts w:ascii="Arial" w:eastAsia="Times New Roman" w:hAnsi="Arial" w:cs="Arial"/>
          <w:color w:val="000000"/>
          <w:lang w:eastAsia="en-GB"/>
        </w:rPr>
        <w:t xml:space="preserve"> (</w:t>
      </w:r>
      <w:r>
        <w:rPr>
          <w:rFonts w:ascii="Arial" w:eastAsia="Times New Roman" w:hAnsi="Arial" w:cs="Arial"/>
          <w:color w:val="000000"/>
          <w:lang w:eastAsia="en-GB"/>
        </w:rPr>
        <w:t>3</w:t>
      </w:r>
      <w:r w:rsidRPr="004528CB">
        <w:rPr>
          <w:rFonts w:ascii="Arial" w:eastAsia="Times New Roman" w:hAnsi="Arial" w:cs="Arial"/>
          <w:color w:val="000000"/>
          <w:lang w:eastAsia="en-GB"/>
        </w:rPr>
        <w:t>) workshop co</w:t>
      </w:r>
      <w:r>
        <w:rPr>
          <w:rFonts w:ascii="Arial" w:eastAsia="Times New Roman" w:hAnsi="Arial" w:cs="Arial"/>
          <w:color w:val="000000"/>
          <w:lang w:eastAsia="en-GB"/>
        </w:rPr>
        <w:t xml:space="preserve">ordinators: one from the UK, </w:t>
      </w:r>
      <w:r w:rsidRPr="004528CB">
        <w:rPr>
          <w:rFonts w:ascii="Arial" w:eastAsia="Times New Roman" w:hAnsi="Arial" w:cs="Arial"/>
          <w:color w:val="000000"/>
          <w:lang w:eastAsia="en-GB"/>
        </w:rPr>
        <w:t>one from the State of São Paulo</w:t>
      </w:r>
      <w:r>
        <w:rPr>
          <w:rFonts w:ascii="Arial" w:eastAsia="Times New Roman" w:hAnsi="Arial" w:cs="Arial"/>
          <w:color w:val="000000"/>
          <w:lang w:eastAsia="en-GB"/>
        </w:rPr>
        <w:t xml:space="preserve"> and one from Uruguay</w:t>
      </w:r>
      <w:r w:rsidRPr="004528CB">
        <w:rPr>
          <w:rFonts w:ascii="Arial" w:eastAsia="Times New Roman" w:hAnsi="Arial" w:cs="Arial"/>
          <w:color w:val="000000"/>
          <w:lang w:eastAsia="en-GB"/>
        </w:rPr>
        <w:t>.</w:t>
      </w:r>
    </w:p>
    <w:p w14:paraId="2FA54BB1" w14:textId="156EF41A" w:rsidR="00F639A3" w:rsidRPr="004528CB" w:rsidRDefault="00933C94" w:rsidP="00F639A3">
      <w:pPr>
        <w:spacing w:after="225" w:line="300" w:lineRule="atLeast"/>
        <w:rPr>
          <w:rFonts w:ascii="Arial" w:eastAsia="Times New Roman" w:hAnsi="Arial" w:cs="Arial"/>
          <w:color w:val="000000"/>
          <w:lang w:eastAsia="en-GB"/>
        </w:rPr>
      </w:pPr>
      <w:r>
        <w:rPr>
          <w:rFonts w:ascii="Arial" w:eastAsia="Times New Roman" w:hAnsi="Arial" w:cs="Arial"/>
          <w:color w:val="000000"/>
          <w:lang w:eastAsia="en-GB"/>
        </w:rPr>
        <w:t>O</w:t>
      </w:r>
      <w:r w:rsidR="00F639A3">
        <w:rPr>
          <w:rFonts w:ascii="Arial" w:eastAsia="Times New Roman" w:hAnsi="Arial" w:cs="Arial"/>
          <w:color w:val="000000"/>
          <w:lang w:eastAsia="en-GB"/>
        </w:rPr>
        <w:t xml:space="preserve">ne (1) </w:t>
      </w:r>
      <w:r w:rsidR="00F639A3" w:rsidRPr="004528CB">
        <w:rPr>
          <w:rFonts w:ascii="Arial" w:eastAsia="Times New Roman" w:hAnsi="Arial" w:cs="Arial"/>
          <w:color w:val="000000"/>
          <w:lang w:eastAsia="en-GB"/>
        </w:rPr>
        <w:t>mentor</w:t>
      </w:r>
      <w:r w:rsidR="00F639A3">
        <w:rPr>
          <w:rFonts w:ascii="Arial" w:eastAsia="Times New Roman" w:hAnsi="Arial" w:cs="Arial"/>
          <w:color w:val="000000"/>
          <w:lang w:eastAsia="en-GB"/>
        </w:rPr>
        <w:t xml:space="preserve"> from each of the three countries</w:t>
      </w:r>
    </w:p>
    <w:p w14:paraId="2FA54BB2" w14:textId="77777777" w:rsidR="00F639A3" w:rsidRPr="004528CB" w:rsidRDefault="00F639A3" w:rsidP="00F639A3">
      <w:pPr>
        <w:spacing w:after="225" w:line="300" w:lineRule="atLeast"/>
        <w:rPr>
          <w:rFonts w:ascii="Arial" w:eastAsia="Times New Roman" w:hAnsi="Arial" w:cs="Arial"/>
          <w:color w:val="000000"/>
          <w:lang w:eastAsia="en-GB"/>
        </w:rPr>
      </w:pPr>
      <w:r>
        <w:rPr>
          <w:rFonts w:ascii="Arial" w:eastAsia="Times New Roman" w:hAnsi="Arial" w:cs="Arial"/>
          <w:color w:val="000000"/>
          <w:lang w:eastAsia="en-GB"/>
        </w:rPr>
        <w:t>Up to thirty six</w:t>
      </w:r>
      <w:r w:rsidRPr="004528CB">
        <w:rPr>
          <w:rFonts w:ascii="Arial" w:eastAsia="Times New Roman" w:hAnsi="Arial" w:cs="Arial"/>
          <w:color w:val="000000"/>
          <w:lang w:eastAsia="en-GB"/>
        </w:rPr>
        <w:t xml:space="preserve"> (3</w:t>
      </w:r>
      <w:r>
        <w:rPr>
          <w:rFonts w:ascii="Arial" w:eastAsia="Times New Roman" w:hAnsi="Arial" w:cs="Arial"/>
          <w:color w:val="000000"/>
          <w:lang w:eastAsia="en-GB"/>
        </w:rPr>
        <w:t>6</w:t>
      </w:r>
      <w:r w:rsidRPr="004528CB">
        <w:rPr>
          <w:rFonts w:ascii="Arial" w:eastAsia="Times New Roman" w:hAnsi="Arial" w:cs="Arial"/>
          <w:color w:val="000000"/>
          <w:lang w:eastAsia="en-GB"/>
        </w:rPr>
        <w:t xml:space="preserve">) early career researchers: </w:t>
      </w:r>
      <w:r>
        <w:rPr>
          <w:rFonts w:ascii="Arial" w:eastAsia="Times New Roman" w:hAnsi="Arial" w:cs="Arial"/>
          <w:color w:val="000000"/>
          <w:lang w:eastAsia="en-GB"/>
        </w:rPr>
        <w:t xml:space="preserve">8 to 12 </w:t>
      </w:r>
      <w:r w:rsidRPr="004528CB">
        <w:rPr>
          <w:rFonts w:ascii="Arial" w:eastAsia="Times New Roman" w:hAnsi="Arial" w:cs="Arial"/>
          <w:color w:val="000000"/>
          <w:lang w:eastAsia="en-GB"/>
        </w:rPr>
        <w:t>from the UK</w:t>
      </w:r>
      <w:r>
        <w:rPr>
          <w:rFonts w:ascii="Arial" w:eastAsia="Times New Roman" w:hAnsi="Arial" w:cs="Arial"/>
          <w:color w:val="000000"/>
          <w:lang w:eastAsia="en-GB"/>
        </w:rPr>
        <w:t>, 8 to 12</w:t>
      </w:r>
      <w:r w:rsidRPr="00232DD5">
        <w:rPr>
          <w:rFonts w:ascii="Arial" w:eastAsia="Times New Roman" w:hAnsi="Arial" w:cs="Arial"/>
          <w:color w:val="000000"/>
          <w:lang w:eastAsia="en-GB"/>
        </w:rPr>
        <w:t xml:space="preserve"> </w:t>
      </w:r>
      <w:r>
        <w:rPr>
          <w:rFonts w:ascii="Arial" w:eastAsia="Times New Roman" w:hAnsi="Arial" w:cs="Arial"/>
          <w:color w:val="000000"/>
          <w:lang w:eastAsia="en-GB"/>
        </w:rPr>
        <w:t>from Uruguay</w:t>
      </w:r>
      <w:r w:rsidRPr="004528CB">
        <w:rPr>
          <w:rFonts w:ascii="Arial" w:eastAsia="Times New Roman" w:hAnsi="Arial" w:cs="Arial"/>
          <w:color w:val="000000"/>
          <w:lang w:eastAsia="en-GB"/>
        </w:rPr>
        <w:t xml:space="preserve"> and</w:t>
      </w:r>
      <w:r>
        <w:rPr>
          <w:rFonts w:ascii="Arial" w:eastAsia="Times New Roman" w:hAnsi="Arial" w:cs="Arial"/>
          <w:color w:val="000000"/>
          <w:lang w:eastAsia="en-GB"/>
        </w:rPr>
        <w:t xml:space="preserve"> 8 to 12</w:t>
      </w:r>
      <w:r w:rsidRPr="00232DD5">
        <w:rPr>
          <w:rFonts w:ascii="Arial" w:eastAsia="Times New Roman" w:hAnsi="Arial" w:cs="Arial"/>
          <w:color w:val="000000"/>
          <w:lang w:eastAsia="en-GB"/>
        </w:rPr>
        <w:t xml:space="preserve"> </w:t>
      </w:r>
      <w:r w:rsidRPr="004528CB">
        <w:rPr>
          <w:rFonts w:ascii="Arial" w:eastAsia="Times New Roman" w:hAnsi="Arial" w:cs="Arial"/>
          <w:color w:val="000000"/>
          <w:lang w:eastAsia="en-GB"/>
        </w:rPr>
        <w:t>from the State of São Paulo, to be selected after the proposal is successful.</w:t>
      </w:r>
    </w:p>
    <w:p w14:paraId="2FA54BB3" w14:textId="77777777" w:rsidR="00F639A3" w:rsidRPr="00F639A3" w:rsidRDefault="00F639A3" w:rsidP="00F639A3">
      <w:pPr>
        <w:spacing w:after="225" w:line="300" w:lineRule="atLeast"/>
        <w:rPr>
          <w:rFonts w:ascii="Arial" w:eastAsia="Times New Roman" w:hAnsi="Arial" w:cs="Arial"/>
          <w:color w:val="000000"/>
          <w:lang w:eastAsia="en-GB"/>
        </w:rPr>
      </w:pPr>
      <w:r w:rsidRPr="004528CB">
        <w:rPr>
          <w:rFonts w:ascii="Arial" w:eastAsia="Times New Roman" w:hAnsi="Arial" w:cs="Arial"/>
          <w:color w:val="000000"/>
          <w:lang w:eastAsia="en-GB"/>
        </w:rPr>
        <w:t>Early career researchers</w:t>
      </w:r>
      <w:r>
        <w:rPr>
          <w:rFonts w:ascii="Arial" w:eastAsia="Times New Roman" w:hAnsi="Arial" w:cs="Arial"/>
          <w:color w:val="000000"/>
          <w:lang w:eastAsia="en-GB"/>
        </w:rPr>
        <w:t xml:space="preserve">, holding a PhD, must have </w:t>
      </w:r>
      <w:r w:rsidRPr="004528CB">
        <w:rPr>
          <w:rFonts w:ascii="Arial" w:eastAsia="Times New Roman" w:hAnsi="Arial" w:cs="Arial"/>
          <w:color w:val="000000"/>
          <w:lang w:eastAsia="en-GB"/>
        </w:rPr>
        <w:t>obtained</w:t>
      </w:r>
      <w:r>
        <w:rPr>
          <w:rFonts w:ascii="Arial" w:eastAsia="Times New Roman" w:hAnsi="Arial" w:cs="Arial"/>
          <w:color w:val="000000"/>
          <w:lang w:eastAsia="en-GB"/>
        </w:rPr>
        <w:t xml:space="preserve"> this,</w:t>
      </w:r>
      <w:r w:rsidRPr="004528CB">
        <w:rPr>
          <w:rFonts w:ascii="Arial" w:eastAsia="Times New Roman" w:hAnsi="Arial" w:cs="Arial"/>
          <w:color w:val="000000"/>
          <w:lang w:eastAsia="en-GB"/>
        </w:rPr>
        <w:t xml:space="preserve"> less than 10 years prior to the workshop.</w:t>
      </w:r>
    </w:p>
    <w:p w14:paraId="2FA54BB4" w14:textId="3348A1C8" w:rsidR="0000065E" w:rsidRDefault="00D236BC" w:rsidP="00D801E3">
      <w:pPr>
        <w:spacing w:after="120" w:line="240" w:lineRule="auto"/>
        <w:rPr>
          <w:rFonts w:ascii="Arial" w:eastAsia="Arial" w:hAnsi="Arial" w:cs="Arial"/>
          <w:spacing w:val="1"/>
        </w:rPr>
      </w:pPr>
      <w:r w:rsidRPr="00F4154D">
        <w:rPr>
          <w:rFonts w:ascii="Arial" w:eastAsia="Arial" w:hAnsi="Arial" w:cs="Arial"/>
          <w:spacing w:val="1"/>
        </w:rPr>
        <w:t xml:space="preserve">Between </w:t>
      </w:r>
      <w:r w:rsidR="00A84CFD">
        <w:rPr>
          <w:rFonts w:ascii="Arial" w:eastAsia="Arial" w:hAnsi="Arial" w:cs="Arial"/>
          <w:spacing w:val="1"/>
        </w:rPr>
        <w:t>8</w:t>
      </w:r>
      <w:r w:rsidR="00A84CFD" w:rsidRPr="00F4154D">
        <w:rPr>
          <w:rFonts w:ascii="Arial" w:eastAsia="Arial" w:hAnsi="Arial" w:cs="Arial"/>
          <w:spacing w:val="1"/>
        </w:rPr>
        <w:t xml:space="preserve"> </w:t>
      </w:r>
      <w:r w:rsidRPr="00F4154D">
        <w:rPr>
          <w:rFonts w:ascii="Arial" w:eastAsia="Arial" w:hAnsi="Arial" w:cs="Arial"/>
          <w:spacing w:val="1"/>
        </w:rPr>
        <w:t xml:space="preserve">and </w:t>
      </w:r>
      <w:r w:rsidR="00A84CFD">
        <w:rPr>
          <w:rFonts w:ascii="Arial" w:eastAsia="Arial" w:hAnsi="Arial" w:cs="Arial"/>
          <w:spacing w:val="1"/>
        </w:rPr>
        <w:t>1</w:t>
      </w:r>
      <w:r w:rsidR="00F639A3">
        <w:rPr>
          <w:rFonts w:ascii="Arial" w:eastAsia="Arial" w:hAnsi="Arial" w:cs="Arial"/>
          <w:spacing w:val="1"/>
        </w:rPr>
        <w:t>2</w:t>
      </w:r>
      <w:r w:rsidR="00A84CFD">
        <w:rPr>
          <w:rFonts w:ascii="Arial" w:eastAsia="Arial" w:hAnsi="Arial" w:cs="Arial"/>
          <w:spacing w:val="1"/>
        </w:rPr>
        <w:t xml:space="preserve"> </w:t>
      </w:r>
      <w:r w:rsidRPr="00F4154D">
        <w:rPr>
          <w:rFonts w:ascii="Arial" w:eastAsia="Arial" w:hAnsi="Arial" w:cs="Arial"/>
          <w:spacing w:val="1"/>
        </w:rPr>
        <w:t>researchers from each country can take part in each workshop. The workshop will be led by the t</w:t>
      </w:r>
      <w:r w:rsidR="006F2F53">
        <w:rPr>
          <w:rFonts w:ascii="Arial" w:eastAsia="Arial" w:hAnsi="Arial" w:cs="Arial"/>
          <w:spacing w:val="1"/>
        </w:rPr>
        <w:t>hree</w:t>
      </w:r>
      <w:r w:rsidRPr="00F4154D">
        <w:rPr>
          <w:rFonts w:ascii="Arial" w:eastAsia="Arial" w:hAnsi="Arial" w:cs="Arial"/>
          <w:spacing w:val="1"/>
        </w:rPr>
        <w:t xml:space="preserve"> co</w:t>
      </w:r>
      <w:r w:rsidR="006F2F53">
        <w:rPr>
          <w:rFonts w:ascii="Arial" w:eastAsia="Arial" w:hAnsi="Arial" w:cs="Arial"/>
          <w:spacing w:val="1"/>
        </w:rPr>
        <w:t xml:space="preserve">ordinators, one from the UK, </w:t>
      </w:r>
      <w:r w:rsidRPr="00F4154D">
        <w:rPr>
          <w:rFonts w:ascii="Arial" w:eastAsia="Arial" w:hAnsi="Arial" w:cs="Arial"/>
          <w:spacing w:val="1"/>
        </w:rPr>
        <w:t xml:space="preserve">one from </w:t>
      </w:r>
      <w:r w:rsidR="00F639A3">
        <w:rPr>
          <w:rFonts w:ascii="Arial" w:eastAsia="Arial" w:hAnsi="Arial" w:cs="Arial"/>
          <w:spacing w:val="1"/>
        </w:rPr>
        <w:t>the State of Sao Paulo, Brazil</w:t>
      </w:r>
      <w:r w:rsidR="006F2F53">
        <w:rPr>
          <w:rFonts w:ascii="Arial" w:eastAsia="Arial" w:hAnsi="Arial" w:cs="Arial"/>
          <w:spacing w:val="1"/>
        </w:rPr>
        <w:t xml:space="preserve"> and one from </w:t>
      </w:r>
      <w:r w:rsidR="00F639A3">
        <w:rPr>
          <w:rFonts w:ascii="Arial" w:eastAsia="Arial" w:hAnsi="Arial" w:cs="Arial"/>
          <w:spacing w:val="1"/>
        </w:rPr>
        <w:t xml:space="preserve">Uruguay </w:t>
      </w:r>
      <w:r w:rsidR="00DF15AF">
        <w:rPr>
          <w:rFonts w:ascii="Arial" w:eastAsia="Arial" w:hAnsi="Arial" w:cs="Arial"/>
          <w:spacing w:val="1"/>
        </w:rPr>
        <w:t>(non</w:t>
      </w:r>
      <w:r w:rsidR="00F639A3">
        <w:rPr>
          <w:rFonts w:ascii="Arial" w:eastAsia="Arial" w:hAnsi="Arial" w:cs="Arial"/>
          <w:spacing w:val="1"/>
        </w:rPr>
        <w:t>-Newton)</w:t>
      </w:r>
      <w:r w:rsidRPr="00F4154D">
        <w:rPr>
          <w:rFonts w:ascii="Arial" w:eastAsia="Arial" w:hAnsi="Arial" w:cs="Arial"/>
          <w:spacing w:val="1"/>
        </w:rPr>
        <w:t>. In addition</w:t>
      </w:r>
      <w:r w:rsidR="00E655ED" w:rsidRPr="00F4154D">
        <w:rPr>
          <w:rFonts w:ascii="Arial" w:eastAsia="Arial" w:hAnsi="Arial" w:cs="Arial"/>
          <w:spacing w:val="1"/>
        </w:rPr>
        <w:t>,</w:t>
      </w:r>
      <w:r w:rsidRPr="00F4154D">
        <w:rPr>
          <w:rFonts w:ascii="Arial" w:eastAsia="Arial" w:hAnsi="Arial" w:cs="Arial"/>
          <w:spacing w:val="1"/>
        </w:rPr>
        <w:t xml:space="preserve"> the coordinators ca</w:t>
      </w:r>
      <w:r w:rsidR="002748E5">
        <w:rPr>
          <w:rFonts w:ascii="Arial" w:eastAsia="Arial" w:hAnsi="Arial" w:cs="Arial"/>
          <w:spacing w:val="1"/>
        </w:rPr>
        <w:t>n propose an</w:t>
      </w:r>
      <w:r w:rsidR="00B275BC" w:rsidRPr="00F4154D">
        <w:rPr>
          <w:rFonts w:ascii="Arial" w:eastAsia="Arial" w:hAnsi="Arial" w:cs="Arial"/>
          <w:spacing w:val="1"/>
        </w:rPr>
        <w:t xml:space="preserve"> additional </w:t>
      </w:r>
      <w:r w:rsidR="00B275BC" w:rsidRPr="00DF15AF">
        <w:rPr>
          <w:rFonts w:ascii="Arial" w:eastAsia="Arial" w:hAnsi="Arial" w:cs="Arial"/>
          <w:spacing w:val="1"/>
        </w:rPr>
        <w:t>R</w:t>
      </w:r>
      <w:r w:rsidRPr="00DF15AF">
        <w:rPr>
          <w:rFonts w:ascii="Arial" w:eastAsia="Arial" w:hAnsi="Arial" w:cs="Arial"/>
          <w:spacing w:val="1"/>
        </w:rPr>
        <w:t xml:space="preserve">esearcher </w:t>
      </w:r>
      <w:r w:rsidR="00B275BC" w:rsidRPr="00DF15AF">
        <w:rPr>
          <w:rFonts w:ascii="Arial" w:eastAsia="Arial" w:hAnsi="Arial" w:cs="Arial"/>
          <w:spacing w:val="1"/>
        </w:rPr>
        <w:t xml:space="preserve">(see footnote on page </w:t>
      </w:r>
      <w:r w:rsidR="00E7185C" w:rsidRPr="00DF15AF">
        <w:rPr>
          <w:rFonts w:ascii="Arial" w:eastAsia="Arial" w:hAnsi="Arial" w:cs="Arial"/>
          <w:spacing w:val="1"/>
        </w:rPr>
        <w:t>1</w:t>
      </w:r>
      <w:r w:rsidR="00B275BC" w:rsidRPr="00DF15AF">
        <w:rPr>
          <w:rFonts w:ascii="Arial" w:eastAsia="Arial" w:hAnsi="Arial" w:cs="Arial"/>
          <w:spacing w:val="1"/>
        </w:rPr>
        <w:t xml:space="preserve"> for a definition) </w:t>
      </w:r>
      <w:r w:rsidRPr="00DF15AF">
        <w:rPr>
          <w:rFonts w:ascii="Arial" w:eastAsia="Arial" w:hAnsi="Arial" w:cs="Arial"/>
          <w:spacing w:val="1"/>
        </w:rPr>
        <w:t>from</w:t>
      </w:r>
      <w:r w:rsidRPr="00F4154D">
        <w:rPr>
          <w:rFonts w:ascii="Arial" w:eastAsia="Arial" w:hAnsi="Arial" w:cs="Arial"/>
          <w:spacing w:val="1"/>
        </w:rPr>
        <w:t xml:space="preserve"> each country to act as mentors. The remaining – and majority </w:t>
      </w:r>
      <w:r w:rsidR="00E000A5">
        <w:rPr>
          <w:rFonts w:ascii="Arial" w:eastAsia="Arial" w:hAnsi="Arial" w:cs="Arial"/>
          <w:spacing w:val="1"/>
        </w:rPr>
        <w:t xml:space="preserve">of </w:t>
      </w:r>
      <w:r w:rsidR="00BA33ED">
        <w:rPr>
          <w:rFonts w:ascii="Arial" w:eastAsia="Arial" w:hAnsi="Arial" w:cs="Arial"/>
          <w:spacing w:val="1"/>
        </w:rPr>
        <w:t>– workshop places will be allocated to</w:t>
      </w:r>
      <w:r w:rsidRPr="00F4154D">
        <w:rPr>
          <w:rFonts w:ascii="Arial" w:eastAsia="Arial" w:hAnsi="Arial" w:cs="Arial"/>
          <w:spacing w:val="1"/>
        </w:rPr>
        <w:t xml:space="preserve"> early career researchers</w:t>
      </w:r>
      <w:r w:rsidR="00BA33ED">
        <w:rPr>
          <w:rFonts w:ascii="Arial" w:eastAsia="Arial" w:hAnsi="Arial" w:cs="Arial"/>
          <w:spacing w:val="1"/>
        </w:rPr>
        <w:t xml:space="preserve"> through an open call </w:t>
      </w:r>
      <w:r w:rsidRPr="00F4154D">
        <w:rPr>
          <w:rFonts w:ascii="Arial" w:eastAsia="Arial" w:hAnsi="Arial" w:cs="Arial"/>
          <w:spacing w:val="1"/>
        </w:rPr>
        <w:t xml:space="preserve">once the </w:t>
      </w:r>
      <w:r w:rsidR="00B275BC" w:rsidRPr="00F4154D">
        <w:rPr>
          <w:rFonts w:ascii="Arial" w:eastAsia="Arial" w:hAnsi="Arial" w:cs="Arial"/>
          <w:spacing w:val="1"/>
        </w:rPr>
        <w:t>British Council has notified the applicants that their proposal wa</w:t>
      </w:r>
      <w:r w:rsidR="00A42199">
        <w:rPr>
          <w:rFonts w:ascii="Arial" w:eastAsia="Arial" w:hAnsi="Arial" w:cs="Arial"/>
          <w:spacing w:val="1"/>
        </w:rPr>
        <w:t>s successful. Criteria for the selection of early career researchers will be made available to workshop coordinators</w:t>
      </w:r>
      <w:ins w:id="1" w:author="Daste, Diana (Brazil)" w:date="2016-04-21T11:20:00Z">
        <w:r w:rsidR="00841A40">
          <w:rPr>
            <w:rFonts w:ascii="Arial" w:eastAsia="Arial" w:hAnsi="Arial" w:cs="Arial"/>
            <w:spacing w:val="1"/>
          </w:rPr>
          <w:t>.</w:t>
        </w:r>
      </w:ins>
      <w:r w:rsidRPr="00F4154D">
        <w:rPr>
          <w:rFonts w:ascii="Arial" w:eastAsia="Arial" w:hAnsi="Arial" w:cs="Arial"/>
          <w:spacing w:val="1"/>
        </w:rPr>
        <w:t xml:space="preserve"> </w:t>
      </w:r>
    </w:p>
    <w:p w14:paraId="2FA54BB5" w14:textId="77777777" w:rsidR="00F639A3" w:rsidRPr="00F4154D" w:rsidRDefault="00F639A3" w:rsidP="00D801E3">
      <w:pPr>
        <w:spacing w:after="120" w:line="240" w:lineRule="auto"/>
        <w:rPr>
          <w:rFonts w:ascii="Arial" w:eastAsia="Arial" w:hAnsi="Arial" w:cs="Arial"/>
          <w:spacing w:val="1"/>
        </w:rPr>
      </w:pPr>
    </w:p>
    <w:p w14:paraId="2FA54BB6" w14:textId="4C0F95C8" w:rsidR="001F7B3C" w:rsidRPr="00DF15AF" w:rsidRDefault="00D236BC" w:rsidP="003E0DD2">
      <w:pPr>
        <w:spacing w:after="120" w:line="240" w:lineRule="auto"/>
        <w:rPr>
          <w:rFonts w:ascii="Arial" w:eastAsia="Times New Roman" w:hAnsi="Arial" w:cs="Arial"/>
          <w:color w:val="000000"/>
          <w:lang w:eastAsia="en-GB"/>
        </w:rPr>
      </w:pPr>
      <w:r w:rsidRPr="00F4154D">
        <w:rPr>
          <w:rFonts w:ascii="Arial" w:eastAsia="Arial" w:hAnsi="Arial" w:cs="Arial"/>
          <w:b/>
          <w:spacing w:val="1"/>
        </w:rPr>
        <w:t xml:space="preserve">Role of the </w:t>
      </w:r>
      <w:r w:rsidR="00E000A5">
        <w:rPr>
          <w:rFonts w:ascii="Arial" w:eastAsia="Arial" w:hAnsi="Arial" w:cs="Arial"/>
          <w:b/>
          <w:spacing w:val="1"/>
        </w:rPr>
        <w:t>w</w:t>
      </w:r>
      <w:r w:rsidRPr="00F4154D">
        <w:rPr>
          <w:rFonts w:ascii="Arial" w:eastAsia="Arial" w:hAnsi="Arial" w:cs="Arial"/>
          <w:b/>
          <w:spacing w:val="1"/>
        </w:rPr>
        <w:t xml:space="preserve">orkshop </w:t>
      </w:r>
      <w:r w:rsidR="00E000A5">
        <w:rPr>
          <w:rFonts w:ascii="Arial" w:eastAsia="Arial" w:hAnsi="Arial" w:cs="Arial"/>
          <w:b/>
          <w:spacing w:val="1"/>
        </w:rPr>
        <w:t>c</w:t>
      </w:r>
      <w:r w:rsidRPr="00F4154D">
        <w:rPr>
          <w:rFonts w:ascii="Arial" w:eastAsia="Arial" w:hAnsi="Arial" w:cs="Arial"/>
          <w:b/>
          <w:spacing w:val="1"/>
        </w:rPr>
        <w:t>oordinators:</w:t>
      </w:r>
      <w:r w:rsidR="001925CF" w:rsidRPr="00F4154D">
        <w:rPr>
          <w:rFonts w:ascii="Arial" w:eastAsia="Arial" w:hAnsi="Arial" w:cs="Arial"/>
          <w:spacing w:val="1"/>
        </w:rPr>
        <w:t xml:space="preserve"> </w:t>
      </w:r>
      <w:r w:rsidR="001F7B3C" w:rsidRPr="004528CB">
        <w:rPr>
          <w:rFonts w:ascii="Arial" w:eastAsia="Times New Roman" w:hAnsi="Arial" w:cs="Arial"/>
          <w:color w:val="000000"/>
          <w:lang w:eastAsia="en-GB"/>
        </w:rPr>
        <w:t xml:space="preserve">Workshop Coordinators will send in a joint application form. They will determine the theme and the content of the workshop. They can propose up to </w:t>
      </w:r>
      <w:r w:rsidR="00841A40">
        <w:rPr>
          <w:rFonts w:ascii="Arial" w:eastAsia="Times New Roman" w:hAnsi="Arial" w:cs="Arial"/>
          <w:color w:val="000000"/>
          <w:lang w:eastAsia="en-GB"/>
        </w:rPr>
        <w:t xml:space="preserve">three </w:t>
      </w:r>
      <w:r w:rsidR="001F7B3C">
        <w:rPr>
          <w:rFonts w:ascii="Arial" w:eastAsia="Times New Roman" w:hAnsi="Arial" w:cs="Arial"/>
          <w:color w:val="000000"/>
          <w:lang w:eastAsia="en-GB"/>
        </w:rPr>
        <w:t xml:space="preserve">– </w:t>
      </w:r>
      <w:r w:rsidR="00841A40">
        <w:rPr>
          <w:rFonts w:ascii="Arial" w:eastAsia="Times New Roman" w:hAnsi="Arial" w:cs="Arial"/>
          <w:color w:val="000000"/>
          <w:lang w:eastAsia="en-GB"/>
        </w:rPr>
        <w:t xml:space="preserve">one </w:t>
      </w:r>
      <w:r w:rsidR="001F7B3C">
        <w:rPr>
          <w:rFonts w:ascii="Arial" w:eastAsia="Times New Roman" w:hAnsi="Arial" w:cs="Arial"/>
          <w:color w:val="000000"/>
          <w:lang w:eastAsia="en-GB"/>
        </w:rPr>
        <w:t>from each country -</w:t>
      </w:r>
      <w:r w:rsidR="001F7B3C" w:rsidRPr="004528CB">
        <w:rPr>
          <w:rFonts w:ascii="Arial" w:eastAsia="Times New Roman" w:hAnsi="Arial" w:cs="Arial"/>
          <w:color w:val="000000"/>
          <w:lang w:eastAsia="en-GB"/>
        </w:rPr>
        <w:t xml:space="preserve"> </w:t>
      </w:r>
      <w:r w:rsidR="001F7B3C" w:rsidRPr="004528CB">
        <w:rPr>
          <w:rFonts w:ascii="Arial" w:eastAsia="Times New Roman" w:hAnsi="Arial" w:cs="Arial"/>
          <w:b/>
          <w:bCs/>
          <w:color w:val="000000"/>
          <w:lang w:eastAsia="en-GB"/>
        </w:rPr>
        <w:t xml:space="preserve">leading/established </w:t>
      </w:r>
      <w:r w:rsidR="001F7B3C" w:rsidRPr="001A4104">
        <w:rPr>
          <w:rFonts w:ascii="Arial" w:eastAsia="Times New Roman" w:hAnsi="Arial" w:cs="Arial"/>
          <w:b/>
          <w:bCs/>
          <w:color w:val="000000"/>
          <w:lang w:eastAsia="en-GB"/>
        </w:rPr>
        <w:t>researchers</w:t>
      </w:r>
      <w:r w:rsidR="00DF15AF">
        <w:rPr>
          <w:rFonts w:ascii="Arial" w:eastAsia="Times New Roman" w:hAnsi="Arial" w:cs="Arial"/>
          <w:b/>
          <w:bCs/>
          <w:color w:val="000000"/>
          <w:lang w:eastAsia="en-GB"/>
        </w:rPr>
        <w:t xml:space="preserve"> (see footnotes one and two for specific country criteria)</w:t>
      </w:r>
      <w:r w:rsidR="001F7B3C">
        <w:rPr>
          <w:rFonts w:ascii="Arial" w:eastAsia="Times New Roman" w:hAnsi="Arial" w:cs="Arial"/>
          <w:color w:val="000000"/>
          <w:lang w:eastAsia="en-GB"/>
        </w:rPr>
        <w:t>, t</w:t>
      </w:r>
      <w:r w:rsidR="001F7B3C" w:rsidRPr="004528CB">
        <w:rPr>
          <w:rFonts w:ascii="Arial" w:eastAsia="Times New Roman" w:hAnsi="Arial" w:cs="Arial"/>
          <w:color w:val="000000"/>
          <w:lang w:eastAsia="en-GB"/>
        </w:rPr>
        <w:t>o be involved in the workshop as </w:t>
      </w:r>
      <w:r w:rsidR="001F7B3C" w:rsidRPr="004528CB">
        <w:rPr>
          <w:rFonts w:ascii="Arial" w:eastAsia="Times New Roman" w:hAnsi="Arial" w:cs="Arial"/>
          <w:b/>
          <w:bCs/>
          <w:color w:val="000000"/>
          <w:lang w:eastAsia="en-GB"/>
        </w:rPr>
        <w:t>Mentors</w:t>
      </w:r>
      <w:r w:rsidR="001F7B3C" w:rsidRPr="004528CB">
        <w:rPr>
          <w:rFonts w:ascii="Arial" w:eastAsia="Times New Roman" w:hAnsi="Arial" w:cs="Arial"/>
          <w:color w:val="000000"/>
          <w:lang w:eastAsia="en-GB"/>
        </w:rPr>
        <w:t>. If the proposal is successful, Workshop Coordinators will also be responsible for selecting early career researchers to participate in the workshop</w:t>
      </w:r>
      <w:r w:rsidR="00DF15AF">
        <w:rPr>
          <w:rFonts w:ascii="Arial" w:eastAsia="Times New Roman" w:hAnsi="Arial" w:cs="Arial"/>
          <w:color w:val="000000"/>
          <w:lang w:eastAsia="en-GB"/>
        </w:rPr>
        <w:t>.</w:t>
      </w:r>
    </w:p>
    <w:p w14:paraId="2FA54BB7" w14:textId="2EC8EAF5" w:rsidR="003E0DD2" w:rsidRDefault="003E0DD2" w:rsidP="003E0DD2">
      <w:pPr>
        <w:spacing w:after="120" w:line="240" w:lineRule="auto"/>
        <w:rPr>
          <w:rFonts w:ascii="Arial" w:eastAsia="Arial" w:hAnsi="Arial" w:cs="Arial"/>
          <w:spacing w:val="1"/>
        </w:rPr>
      </w:pPr>
      <w:r w:rsidRPr="00DF15AF">
        <w:rPr>
          <w:rFonts w:ascii="Arial" w:eastAsia="Arial" w:hAnsi="Arial" w:cs="Arial"/>
          <w:spacing w:val="1"/>
        </w:rPr>
        <w:t xml:space="preserve">Coordinators submit the online application form </w:t>
      </w:r>
      <w:r w:rsidR="00AE5B0E" w:rsidRPr="00DF15AF">
        <w:rPr>
          <w:rFonts w:ascii="Arial" w:eastAsia="Arial" w:hAnsi="Arial" w:cs="Arial"/>
          <w:spacing w:val="1"/>
        </w:rPr>
        <w:t>along with a budget request</w:t>
      </w:r>
      <w:r w:rsidR="00E000A5" w:rsidRPr="00DF15AF">
        <w:rPr>
          <w:rFonts w:ascii="Arial" w:eastAsia="Arial" w:hAnsi="Arial" w:cs="Arial"/>
          <w:spacing w:val="1"/>
        </w:rPr>
        <w:t>,</w:t>
      </w:r>
      <w:r w:rsidRPr="00DF15AF">
        <w:rPr>
          <w:rFonts w:ascii="Arial" w:eastAsia="Arial" w:hAnsi="Arial" w:cs="Arial"/>
          <w:spacing w:val="1"/>
        </w:rPr>
        <w:t xml:space="preserve"> determine the workshop theme and shape the content</w:t>
      </w:r>
      <w:r w:rsidR="00E000A5" w:rsidRPr="00DF15AF">
        <w:rPr>
          <w:rFonts w:ascii="Arial" w:eastAsia="Arial" w:hAnsi="Arial" w:cs="Arial"/>
          <w:spacing w:val="1"/>
        </w:rPr>
        <w:t>/agenda</w:t>
      </w:r>
      <w:r w:rsidR="00B21E35">
        <w:rPr>
          <w:rFonts w:ascii="Arial" w:eastAsia="Arial" w:hAnsi="Arial" w:cs="Arial"/>
          <w:spacing w:val="1"/>
        </w:rPr>
        <w:t xml:space="preserve"> of the workshop</w:t>
      </w:r>
      <w:r w:rsidRPr="00DF15AF">
        <w:rPr>
          <w:rFonts w:ascii="Arial" w:eastAsia="Arial" w:hAnsi="Arial" w:cs="Arial"/>
          <w:spacing w:val="1"/>
        </w:rPr>
        <w:t xml:space="preserve"> </w:t>
      </w:r>
      <w:r w:rsidR="001F7B3C" w:rsidRPr="00DF15AF">
        <w:rPr>
          <w:rFonts w:ascii="Arial" w:eastAsia="Arial" w:hAnsi="Arial" w:cs="Arial"/>
          <w:spacing w:val="1"/>
        </w:rPr>
        <w:t xml:space="preserve">and </w:t>
      </w:r>
      <w:r w:rsidR="00933C94" w:rsidRPr="00DF15AF">
        <w:rPr>
          <w:rFonts w:ascii="Arial" w:eastAsia="Arial" w:hAnsi="Arial" w:cs="Arial"/>
          <w:spacing w:val="1"/>
        </w:rPr>
        <w:t>propose mentors</w:t>
      </w:r>
      <w:r w:rsidRPr="00DF15AF">
        <w:rPr>
          <w:rFonts w:ascii="Arial" w:eastAsia="Arial" w:hAnsi="Arial" w:cs="Arial"/>
          <w:spacing w:val="1"/>
        </w:rPr>
        <w:t>.</w:t>
      </w:r>
      <w:r w:rsidRPr="00F4154D">
        <w:rPr>
          <w:rFonts w:ascii="Arial" w:eastAsia="Arial" w:hAnsi="Arial" w:cs="Arial"/>
          <w:spacing w:val="1"/>
        </w:rPr>
        <w:t xml:space="preserve"> Workshop coordinators</w:t>
      </w:r>
      <w:r w:rsidR="00E000A5">
        <w:rPr>
          <w:rFonts w:ascii="Arial" w:eastAsia="Arial" w:hAnsi="Arial" w:cs="Arial"/>
          <w:spacing w:val="1"/>
        </w:rPr>
        <w:t xml:space="preserve"> – </w:t>
      </w:r>
      <w:r w:rsidR="00734A8C">
        <w:rPr>
          <w:rFonts w:ascii="Arial" w:eastAsia="Arial" w:hAnsi="Arial" w:cs="Arial"/>
          <w:spacing w:val="1"/>
        </w:rPr>
        <w:t xml:space="preserve">overseen </w:t>
      </w:r>
      <w:r w:rsidR="00E000A5">
        <w:rPr>
          <w:rFonts w:ascii="Arial" w:eastAsia="Arial" w:hAnsi="Arial" w:cs="Arial"/>
          <w:spacing w:val="1"/>
        </w:rPr>
        <w:t>by</w:t>
      </w:r>
      <w:r w:rsidR="00734A8C">
        <w:rPr>
          <w:rFonts w:ascii="Arial" w:eastAsia="Arial" w:hAnsi="Arial" w:cs="Arial"/>
          <w:spacing w:val="1"/>
        </w:rPr>
        <w:t xml:space="preserve"> the relevant</w:t>
      </w:r>
      <w:r w:rsidR="00E000A5">
        <w:rPr>
          <w:rFonts w:ascii="Arial" w:eastAsia="Arial" w:hAnsi="Arial" w:cs="Arial"/>
          <w:spacing w:val="1"/>
        </w:rPr>
        <w:t xml:space="preserve"> British Council country office and in-country partners, if appropriate – </w:t>
      </w:r>
      <w:r w:rsidRPr="00F4154D">
        <w:rPr>
          <w:rFonts w:ascii="Arial" w:eastAsia="Arial" w:hAnsi="Arial" w:cs="Arial"/>
          <w:spacing w:val="1"/>
        </w:rPr>
        <w:t>will also be responsible for selecting early career researchers to participate in the workshop if the proposal is successful.</w:t>
      </w:r>
    </w:p>
    <w:p w14:paraId="2FA54BB8" w14:textId="77777777" w:rsidR="001F7B3C" w:rsidRPr="00B21E35" w:rsidRDefault="002748E5" w:rsidP="00B21E35">
      <w:pPr>
        <w:spacing w:after="120" w:line="240" w:lineRule="auto"/>
        <w:rPr>
          <w:rFonts w:ascii="Arial" w:eastAsia="Arial" w:hAnsi="Arial" w:cs="Arial"/>
          <w:spacing w:val="1"/>
        </w:rPr>
      </w:pPr>
      <w:r>
        <w:rPr>
          <w:rFonts w:ascii="Arial" w:eastAsia="Arial" w:hAnsi="Arial" w:cs="Arial"/>
          <w:spacing w:val="1"/>
        </w:rPr>
        <w:t>C</w:t>
      </w:r>
      <w:r w:rsidR="003E0DD2">
        <w:rPr>
          <w:rFonts w:ascii="Arial" w:eastAsia="Arial" w:hAnsi="Arial" w:cs="Arial"/>
          <w:spacing w:val="1"/>
        </w:rPr>
        <w:t>oordinators will be responsible for all organisational aspects of the workshop logistics (including travel arrangements for participants</w:t>
      </w:r>
      <w:r w:rsidR="00E000A5">
        <w:rPr>
          <w:rFonts w:ascii="Arial" w:eastAsia="Arial" w:hAnsi="Arial" w:cs="Arial"/>
          <w:spacing w:val="1"/>
        </w:rPr>
        <w:t xml:space="preserve"> and</w:t>
      </w:r>
      <w:r w:rsidR="003E0DD2">
        <w:rPr>
          <w:rFonts w:ascii="Arial" w:eastAsia="Arial" w:hAnsi="Arial" w:cs="Arial"/>
          <w:spacing w:val="1"/>
        </w:rPr>
        <w:t xml:space="preserve"> booking of the workshop venue). The costs of the workshop organisation will be covered by a Researcher Links grant. </w:t>
      </w:r>
    </w:p>
    <w:p w14:paraId="2FA54BB9" w14:textId="77777777" w:rsidR="001F7B3C" w:rsidRPr="001D72A3" w:rsidRDefault="00D236BC" w:rsidP="00DE0F27">
      <w:pPr>
        <w:spacing w:after="240" w:line="240" w:lineRule="auto"/>
        <w:rPr>
          <w:rFonts w:ascii="Arial" w:eastAsia="Arial" w:hAnsi="Arial" w:cs="Arial"/>
          <w:spacing w:val="1"/>
        </w:rPr>
      </w:pPr>
      <w:r w:rsidRPr="00F4154D">
        <w:rPr>
          <w:rFonts w:ascii="Arial" w:eastAsia="Arial" w:hAnsi="Arial" w:cs="Arial"/>
          <w:b/>
          <w:spacing w:val="1"/>
        </w:rPr>
        <w:t>Role of the Mentors:</w:t>
      </w:r>
      <w:r w:rsidRPr="00F4154D">
        <w:rPr>
          <w:rFonts w:ascii="Arial" w:eastAsia="Arial" w:hAnsi="Arial" w:cs="Arial"/>
          <w:spacing w:val="1"/>
        </w:rPr>
        <w:t xml:space="preserve"> </w:t>
      </w:r>
      <w:r w:rsidR="004E15E8" w:rsidRPr="00F4154D">
        <w:rPr>
          <w:rFonts w:ascii="Arial" w:eastAsia="Arial" w:hAnsi="Arial" w:cs="Arial"/>
          <w:spacing w:val="1"/>
        </w:rPr>
        <w:t xml:space="preserve">Established </w:t>
      </w:r>
      <w:r w:rsidR="00E000A5">
        <w:rPr>
          <w:rFonts w:ascii="Arial" w:eastAsia="Arial" w:hAnsi="Arial" w:cs="Arial"/>
          <w:spacing w:val="1"/>
        </w:rPr>
        <w:t>R</w:t>
      </w:r>
      <w:r w:rsidR="004E15E8" w:rsidRPr="00F4154D">
        <w:rPr>
          <w:rFonts w:ascii="Arial" w:eastAsia="Arial" w:hAnsi="Arial" w:cs="Arial"/>
          <w:spacing w:val="1"/>
        </w:rPr>
        <w:t xml:space="preserve">esearchers can give </w:t>
      </w:r>
      <w:r w:rsidR="00C929AD">
        <w:rPr>
          <w:rFonts w:ascii="Arial" w:eastAsia="Arial" w:hAnsi="Arial" w:cs="Arial"/>
          <w:spacing w:val="1"/>
        </w:rPr>
        <w:t xml:space="preserve">a limited number of </w:t>
      </w:r>
      <w:r w:rsidRPr="00F4154D">
        <w:rPr>
          <w:rFonts w:ascii="Arial" w:eastAsia="Arial" w:hAnsi="Arial" w:cs="Arial"/>
          <w:spacing w:val="1"/>
        </w:rPr>
        <w:t xml:space="preserve">keynote lectures but </w:t>
      </w:r>
      <w:r w:rsidR="00C929AD">
        <w:rPr>
          <w:rFonts w:ascii="Arial" w:eastAsia="Arial" w:hAnsi="Arial" w:cs="Arial"/>
          <w:spacing w:val="1"/>
        </w:rPr>
        <w:t>must</w:t>
      </w:r>
      <w:r w:rsidRPr="00F4154D">
        <w:rPr>
          <w:rFonts w:ascii="Arial" w:eastAsia="Arial" w:hAnsi="Arial" w:cs="Arial"/>
          <w:spacing w:val="1"/>
        </w:rPr>
        <w:t xml:space="preserve"> also act as mentors to the early career researchers during the workshop, sharing their experience and </w:t>
      </w:r>
      <w:r w:rsidRPr="001D72A3">
        <w:rPr>
          <w:rFonts w:ascii="Arial" w:eastAsia="Arial" w:hAnsi="Arial" w:cs="Arial"/>
          <w:spacing w:val="1"/>
        </w:rPr>
        <w:t>knowledge. Ideally</w:t>
      </w:r>
      <w:r w:rsidR="00DD625C">
        <w:rPr>
          <w:rFonts w:ascii="Arial" w:eastAsia="Arial" w:hAnsi="Arial" w:cs="Arial"/>
          <w:spacing w:val="1"/>
        </w:rPr>
        <w:t>,</w:t>
      </w:r>
      <w:r w:rsidRPr="001D72A3">
        <w:rPr>
          <w:rFonts w:ascii="Arial" w:eastAsia="Arial" w:hAnsi="Arial" w:cs="Arial"/>
          <w:spacing w:val="1"/>
        </w:rPr>
        <w:t xml:space="preserve"> they would also remain in contact with the early career researchers after the wor</w:t>
      </w:r>
      <w:r w:rsidR="00BF2B47" w:rsidRPr="001D72A3">
        <w:rPr>
          <w:rFonts w:ascii="Arial" w:eastAsia="Arial" w:hAnsi="Arial" w:cs="Arial"/>
          <w:spacing w:val="1"/>
        </w:rPr>
        <w:t xml:space="preserve">kshop has finished, in order </w:t>
      </w:r>
      <w:proofErr w:type="gramStart"/>
      <w:r w:rsidR="00BF2B47" w:rsidRPr="001D72A3">
        <w:rPr>
          <w:rFonts w:ascii="Arial" w:eastAsia="Arial" w:hAnsi="Arial" w:cs="Arial"/>
          <w:spacing w:val="1"/>
        </w:rPr>
        <w:t xml:space="preserve">to </w:t>
      </w:r>
      <w:r w:rsidRPr="001D72A3">
        <w:rPr>
          <w:rFonts w:ascii="Arial" w:eastAsia="Arial" w:hAnsi="Arial" w:cs="Arial"/>
          <w:spacing w:val="1"/>
        </w:rPr>
        <w:t>share</w:t>
      </w:r>
      <w:proofErr w:type="gramEnd"/>
      <w:r w:rsidRPr="001D72A3">
        <w:rPr>
          <w:rFonts w:ascii="Arial" w:eastAsia="Arial" w:hAnsi="Arial" w:cs="Arial"/>
          <w:spacing w:val="1"/>
        </w:rPr>
        <w:t xml:space="preserve"> networks and contacts.</w:t>
      </w:r>
    </w:p>
    <w:p w14:paraId="2FA54BBA" w14:textId="77777777" w:rsidR="000419BF" w:rsidRPr="001D72A3" w:rsidRDefault="001A675C" w:rsidP="00730D20">
      <w:pPr>
        <w:pStyle w:val="RLHeading1"/>
      </w:pPr>
      <w:r w:rsidRPr="006F3B11">
        <w:t>Language</w:t>
      </w:r>
    </w:p>
    <w:p w14:paraId="2FA54BBB" w14:textId="77777777" w:rsidR="00976EE6" w:rsidRDefault="001A675C" w:rsidP="005C6275">
      <w:pPr>
        <w:spacing w:after="240" w:line="240" w:lineRule="auto"/>
        <w:rPr>
          <w:rFonts w:ascii="Arial" w:eastAsia="Arial" w:hAnsi="Arial" w:cs="Arial"/>
          <w:spacing w:val="1"/>
        </w:rPr>
      </w:pPr>
      <w:r w:rsidRPr="006F3B11">
        <w:rPr>
          <w:rFonts w:ascii="Arial" w:eastAsia="Arial" w:hAnsi="Arial" w:cs="Arial"/>
          <w:spacing w:val="1"/>
        </w:rPr>
        <w:t xml:space="preserve">Workshops will be held in English. </w:t>
      </w:r>
    </w:p>
    <w:p w14:paraId="2FA54BBC" w14:textId="77777777" w:rsidR="005E4FD9" w:rsidRPr="006F3B11" w:rsidRDefault="005E4FD9" w:rsidP="00730D20">
      <w:pPr>
        <w:pStyle w:val="RLHeading1"/>
      </w:pPr>
      <w:r>
        <w:t>Thematic focus</w:t>
      </w:r>
      <w:r w:rsidRPr="006F3B11">
        <w:t xml:space="preserve"> of the workshop</w:t>
      </w:r>
      <w:r>
        <w:t>s</w:t>
      </w:r>
    </w:p>
    <w:p w14:paraId="2FA54BBD" w14:textId="77777777" w:rsidR="005E4FD9" w:rsidRDefault="005E4FD9" w:rsidP="002748E5">
      <w:pPr>
        <w:spacing w:after="120" w:line="240" w:lineRule="auto"/>
        <w:rPr>
          <w:rFonts w:ascii="Arial" w:eastAsia="Arial" w:hAnsi="Arial" w:cs="Arial"/>
          <w:spacing w:val="1"/>
        </w:rPr>
      </w:pPr>
      <w:r>
        <w:rPr>
          <w:rFonts w:ascii="Arial" w:eastAsia="Arial" w:hAnsi="Arial" w:cs="Arial"/>
          <w:spacing w:val="1"/>
        </w:rPr>
        <w:t>W</w:t>
      </w:r>
      <w:r w:rsidRPr="006F3B11">
        <w:rPr>
          <w:rFonts w:ascii="Arial" w:eastAsia="Arial" w:hAnsi="Arial" w:cs="Arial"/>
          <w:spacing w:val="1"/>
        </w:rPr>
        <w:t xml:space="preserve">orkshops may be specific to a particular field of research or interdisciplinary in nature. </w:t>
      </w:r>
    </w:p>
    <w:p w14:paraId="2FA54BBE" w14:textId="77777777" w:rsidR="002748E5" w:rsidRDefault="002748E5" w:rsidP="002748E5">
      <w:pPr>
        <w:spacing w:after="120" w:line="240" w:lineRule="auto"/>
        <w:rPr>
          <w:rFonts w:ascii="Arial" w:eastAsia="Arial" w:hAnsi="Arial" w:cs="Arial"/>
          <w:spacing w:val="1"/>
        </w:rPr>
      </w:pPr>
      <w:r>
        <w:rPr>
          <w:rFonts w:ascii="Arial" w:eastAsia="Arial" w:hAnsi="Arial" w:cs="Arial"/>
          <w:spacing w:val="1"/>
        </w:rPr>
        <w:t>They should focus on one of the following themes:</w:t>
      </w:r>
    </w:p>
    <w:p w14:paraId="2FA54BBF" w14:textId="77777777" w:rsidR="001F7B3C" w:rsidRPr="001F7B3C" w:rsidRDefault="001F7B3C" w:rsidP="001F7B3C">
      <w:pPr>
        <w:pStyle w:val="ListParagraph"/>
        <w:numPr>
          <w:ilvl w:val="0"/>
          <w:numId w:val="33"/>
        </w:numPr>
        <w:spacing w:after="225" w:line="300" w:lineRule="atLeast"/>
        <w:rPr>
          <w:rFonts w:ascii="Arial" w:eastAsia="Times New Roman" w:hAnsi="Arial" w:cs="Arial"/>
          <w:color w:val="000000"/>
          <w:lang w:eastAsia="en-GB"/>
        </w:rPr>
      </w:pPr>
      <w:r w:rsidRPr="001F7B3C">
        <w:rPr>
          <w:rFonts w:ascii="Arial" w:eastAsia="Times New Roman" w:hAnsi="Arial" w:cs="Arial"/>
          <w:color w:val="000000"/>
          <w:lang w:eastAsia="en-GB"/>
        </w:rPr>
        <w:t>Natural Resources management</w:t>
      </w:r>
    </w:p>
    <w:p w14:paraId="2FA54BC0" w14:textId="77777777" w:rsidR="001F7B3C" w:rsidRPr="001F7B3C" w:rsidRDefault="001F7B3C" w:rsidP="001F7B3C">
      <w:pPr>
        <w:pStyle w:val="ListParagraph"/>
        <w:numPr>
          <w:ilvl w:val="0"/>
          <w:numId w:val="33"/>
        </w:numPr>
        <w:spacing w:after="225" w:line="300" w:lineRule="atLeast"/>
        <w:rPr>
          <w:rFonts w:ascii="Arial" w:eastAsia="Times New Roman" w:hAnsi="Arial" w:cs="Arial"/>
          <w:color w:val="000000"/>
          <w:lang w:eastAsia="en-GB"/>
        </w:rPr>
      </w:pPr>
      <w:r w:rsidRPr="001F7B3C">
        <w:rPr>
          <w:rFonts w:ascii="Arial" w:eastAsia="Times New Roman" w:hAnsi="Arial" w:cs="Arial"/>
          <w:color w:val="000000"/>
          <w:lang w:eastAsia="en-GB"/>
        </w:rPr>
        <w:t>Healthcare</w:t>
      </w:r>
    </w:p>
    <w:p w14:paraId="2FA54BC1" w14:textId="77777777" w:rsidR="001F7B3C" w:rsidRPr="001F7B3C" w:rsidRDefault="001F7B3C" w:rsidP="001F7B3C">
      <w:pPr>
        <w:pStyle w:val="ListParagraph"/>
        <w:numPr>
          <w:ilvl w:val="0"/>
          <w:numId w:val="33"/>
        </w:numPr>
        <w:spacing w:after="225" w:line="300" w:lineRule="atLeast"/>
        <w:rPr>
          <w:rFonts w:ascii="Arial" w:eastAsia="Times New Roman" w:hAnsi="Arial" w:cs="Arial"/>
          <w:color w:val="000000"/>
          <w:lang w:eastAsia="en-GB"/>
        </w:rPr>
      </w:pPr>
      <w:r w:rsidRPr="001F7B3C">
        <w:rPr>
          <w:rFonts w:ascii="Arial" w:eastAsia="Times New Roman" w:hAnsi="Arial" w:cs="Arial"/>
          <w:color w:val="000000"/>
          <w:lang w:eastAsia="en-GB"/>
        </w:rPr>
        <w:t>Agriculture/food production</w:t>
      </w:r>
    </w:p>
    <w:p w14:paraId="2FA54BC2" w14:textId="77777777" w:rsidR="001F7B3C" w:rsidRPr="001F7B3C" w:rsidRDefault="001F7B3C" w:rsidP="001F7B3C">
      <w:pPr>
        <w:pStyle w:val="ListParagraph"/>
        <w:numPr>
          <w:ilvl w:val="0"/>
          <w:numId w:val="33"/>
        </w:numPr>
        <w:spacing w:after="225" w:line="300" w:lineRule="atLeast"/>
        <w:rPr>
          <w:rFonts w:ascii="Arial" w:eastAsia="Times New Roman" w:hAnsi="Arial" w:cs="Arial"/>
          <w:color w:val="000000"/>
          <w:lang w:eastAsia="en-GB"/>
        </w:rPr>
      </w:pPr>
      <w:r w:rsidRPr="001F7B3C">
        <w:rPr>
          <w:rFonts w:ascii="Arial" w:eastAsia="Times New Roman" w:hAnsi="Arial" w:cs="Arial"/>
          <w:color w:val="000000"/>
          <w:lang w:eastAsia="en-GB"/>
        </w:rPr>
        <w:t>Renewable and alternative energy and alternative sources</w:t>
      </w:r>
    </w:p>
    <w:p w14:paraId="2FA54BC3" w14:textId="77777777" w:rsidR="001F7B3C" w:rsidRPr="001F7B3C" w:rsidRDefault="001F7B3C" w:rsidP="001F7B3C">
      <w:pPr>
        <w:pStyle w:val="ListParagraph"/>
        <w:numPr>
          <w:ilvl w:val="0"/>
          <w:numId w:val="33"/>
        </w:numPr>
        <w:spacing w:after="225" w:line="300" w:lineRule="atLeast"/>
        <w:rPr>
          <w:rFonts w:ascii="Arial" w:eastAsia="Times New Roman" w:hAnsi="Arial" w:cs="Arial"/>
          <w:color w:val="000000"/>
          <w:lang w:eastAsia="en-GB"/>
        </w:rPr>
      </w:pPr>
      <w:r w:rsidRPr="001F7B3C">
        <w:rPr>
          <w:rFonts w:ascii="Arial" w:eastAsia="Times New Roman" w:hAnsi="Arial" w:cs="Arial"/>
          <w:color w:val="000000"/>
          <w:lang w:eastAsia="en-GB"/>
        </w:rPr>
        <w:t>Social Sciences</w:t>
      </w:r>
    </w:p>
    <w:p w14:paraId="2FA54BC4" w14:textId="77777777" w:rsidR="001F7B3C" w:rsidRPr="001F7B3C" w:rsidRDefault="001F7B3C" w:rsidP="001F7B3C">
      <w:pPr>
        <w:pStyle w:val="ListParagraph"/>
        <w:numPr>
          <w:ilvl w:val="0"/>
          <w:numId w:val="33"/>
        </w:numPr>
        <w:spacing w:after="225" w:line="300" w:lineRule="atLeast"/>
        <w:rPr>
          <w:rFonts w:ascii="Arial" w:eastAsia="Times New Roman" w:hAnsi="Arial" w:cs="Arial"/>
          <w:color w:val="000000"/>
          <w:lang w:eastAsia="en-GB"/>
        </w:rPr>
      </w:pPr>
      <w:r w:rsidRPr="001F7B3C">
        <w:rPr>
          <w:rFonts w:ascii="Arial" w:eastAsia="Times New Roman" w:hAnsi="Arial" w:cs="Arial"/>
          <w:color w:val="000000"/>
          <w:lang w:eastAsia="en-GB"/>
        </w:rPr>
        <w:t>Human Rights (specifically: gender topics, social inclusion)</w:t>
      </w:r>
    </w:p>
    <w:p w14:paraId="2FA54BC5" w14:textId="77777777" w:rsidR="001F7B3C" w:rsidRPr="001F7B3C" w:rsidRDefault="001F7B3C" w:rsidP="001F7B3C">
      <w:pPr>
        <w:pStyle w:val="ListParagraph"/>
        <w:numPr>
          <w:ilvl w:val="0"/>
          <w:numId w:val="33"/>
        </w:numPr>
        <w:spacing w:after="225" w:line="300" w:lineRule="atLeast"/>
        <w:rPr>
          <w:rFonts w:ascii="Arial" w:eastAsia="Times New Roman" w:hAnsi="Arial" w:cs="Arial"/>
          <w:color w:val="000000"/>
          <w:lang w:eastAsia="en-GB"/>
        </w:rPr>
      </w:pPr>
      <w:r w:rsidRPr="001F7B3C">
        <w:rPr>
          <w:rFonts w:ascii="Arial" w:eastAsia="Times New Roman" w:hAnsi="Arial" w:cs="Arial"/>
          <w:color w:val="000000"/>
          <w:lang w:eastAsia="en-GB"/>
        </w:rPr>
        <w:t xml:space="preserve">Urbanization and sustainable development </w:t>
      </w:r>
    </w:p>
    <w:p w14:paraId="2FA54BC6" w14:textId="77777777" w:rsidR="001F7B3C" w:rsidRDefault="001F7B3C" w:rsidP="001F7B3C">
      <w:pPr>
        <w:pStyle w:val="ListParagraph"/>
        <w:numPr>
          <w:ilvl w:val="0"/>
          <w:numId w:val="33"/>
        </w:numPr>
        <w:spacing w:after="225" w:line="300" w:lineRule="atLeast"/>
        <w:rPr>
          <w:rFonts w:ascii="Arial" w:eastAsia="Times New Roman" w:hAnsi="Arial" w:cs="Arial"/>
          <w:color w:val="000000"/>
          <w:lang w:eastAsia="en-GB"/>
        </w:rPr>
      </w:pPr>
      <w:r w:rsidRPr="001F7B3C">
        <w:rPr>
          <w:rFonts w:ascii="Arial" w:eastAsia="Times New Roman" w:hAnsi="Arial" w:cs="Arial"/>
          <w:color w:val="000000"/>
          <w:lang w:eastAsia="en-GB"/>
        </w:rPr>
        <w:t>Climate change adaptation and Resilience</w:t>
      </w:r>
    </w:p>
    <w:p w14:paraId="2FA54BC7" w14:textId="77777777" w:rsidR="00E53F57" w:rsidRPr="001F7B3C" w:rsidRDefault="00E53F57" w:rsidP="001F7B3C">
      <w:pPr>
        <w:pStyle w:val="ListParagraph"/>
        <w:numPr>
          <w:ilvl w:val="0"/>
          <w:numId w:val="33"/>
        </w:numPr>
        <w:spacing w:after="225" w:line="300" w:lineRule="atLeast"/>
        <w:rPr>
          <w:rFonts w:ascii="Arial" w:eastAsia="Times New Roman" w:hAnsi="Arial" w:cs="Arial"/>
          <w:color w:val="000000"/>
          <w:lang w:eastAsia="en-GB"/>
        </w:rPr>
      </w:pPr>
      <w:r>
        <w:rPr>
          <w:rFonts w:ascii="Arial" w:eastAsia="Times New Roman" w:hAnsi="Arial" w:cs="Arial"/>
          <w:color w:val="000000"/>
          <w:lang w:eastAsia="en-GB"/>
        </w:rPr>
        <w:t xml:space="preserve">Neglected diseases, specially </w:t>
      </w:r>
      <w:proofErr w:type="spellStart"/>
      <w:r>
        <w:rPr>
          <w:rFonts w:ascii="Arial" w:eastAsia="Times New Roman" w:hAnsi="Arial" w:cs="Arial"/>
          <w:color w:val="000000"/>
          <w:lang w:eastAsia="en-GB"/>
        </w:rPr>
        <w:t>Zica</w:t>
      </w:r>
      <w:proofErr w:type="spellEnd"/>
      <w:r>
        <w:rPr>
          <w:rFonts w:ascii="Arial" w:eastAsia="Times New Roman" w:hAnsi="Arial" w:cs="Arial"/>
          <w:color w:val="000000"/>
          <w:lang w:eastAsia="en-GB"/>
        </w:rPr>
        <w:t xml:space="preserve"> virus</w:t>
      </w:r>
    </w:p>
    <w:p w14:paraId="2FA54BC8" w14:textId="77777777" w:rsidR="00A0073F" w:rsidRPr="00730D20" w:rsidRDefault="00A0073F" w:rsidP="00730D20">
      <w:pPr>
        <w:pStyle w:val="RLHeading1"/>
      </w:pPr>
      <w:r w:rsidRPr="00730D20">
        <w:t>Relevance to economic development and social welfare</w:t>
      </w:r>
    </w:p>
    <w:p w14:paraId="2FA54BC9" w14:textId="77777777" w:rsidR="00A0073F" w:rsidRPr="00730D20" w:rsidRDefault="00A0073F" w:rsidP="00A0073F">
      <w:pPr>
        <w:spacing w:after="120"/>
        <w:rPr>
          <w:rFonts w:ascii="Arial" w:eastAsia="Arial" w:hAnsi="Arial" w:cs="Arial"/>
          <w:spacing w:val="1"/>
        </w:rPr>
      </w:pPr>
      <w:r w:rsidRPr="00730D20">
        <w:rPr>
          <w:rFonts w:ascii="Arial" w:eastAsia="Arial" w:hAnsi="Arial" w:cs="Arial"/>
          <w:spacing w:val="1"/>
        </w:rPr>
        <w:t xml:space="preserve">Researcher Links </w:t>
      </w:r>
      <w:r w:rsidR="005E4FD9">
        <w:rPr>
          <w:rFonts w:ascii="Arial" w:eastAsia="Arial" w:hAnsi="Arial" w:cs="Arial"/>
          <w:spacing w:val="1"/>
        </w:rPr>
        <w:t>Workshops</w:t>
      </w:r>
      <w:r w:rsidRPr="00730D20">
        <w:rPr>
          <w:rFonts w:ascii="Arial" w:eastAsia="Arial" w:hAnsi="Arial" w:cs="Arial"/>
          <w:spacing w:val="1"/>
        </w:rPr>
        <w:t xml:space="preserve"> are intended to support research areas relevant to the development of partner countries </w:t>
      </w:r>
    </w:p>
    <w:p w14:paraId="2FA54BCA" w14:textId="77777777" w:rsidR="00A0073F" w:rsidRPr="00945C2D" w:rsidRDefault="00A0073F" w:rsidP="002748E5">
      <w:pPr>
        <w:spacing w:after="120"/>
        <w:rPr>
          <w:rFonts w:ascii="Arial" w:eastAsia="Arial" w:hAnsi="Arial" w:cs="Arial"/>
          <w:b/>
          <w:spacing w:val="1"/>
        </w:rPr>
      </w:pPr>
      <w:r w:rsidRPr="00730D20">
        <w:rPr>
          <w:rFonts w:ascii="Arial" w:eastAsia="Arial" w:hAnsi="Arial" w:cs="Arial"/>
          <w:spacing w:val="1"/>
        </w:rPr>
        <w:t>We define research with development relevance as research (applied or fundamental) that has the potential to contribute to the economic development and social welfare of low- and middle-income countries</w:t>
      </w:r>
      <w:r w:rsidRPr="001A0028">
        <w:rPr>
          <w:rFonts w:ascii="Arial" w:hAnsi="Arial" w:cs="Arial"/>
          <w:vertAlign w:val="superscript"/>
        </w:rPr>
        <w:footnoteReference w:id="3"/>
      </w:r>
      <w:r w:rsidRPr="00730D20">
        <w:rPr>
          <w:rFonts w:ascii="Arial" w:eastAsia="Arial" w:hAnsi="Arial" w:cs="Arial"/>
          <w:spacing w:val="1"/>
        </w:rPr>
        <w:t xml:space="preserve">, benefitting poor and vulnerable populations in these countries. </w:t>
      </w:r>
      <w:r w:rsidRPr="00945C2D">
        <w:rPr>
          <w:rFonts w:ascii="Arial" w:eastAsia="Arial" w:hAnsi="Arial" w:cs="Arial"/>
          <w:b/>
          <w:spacing w:val="1"/>
        </w:rPr>
        <w:t>In order to be considered for funding under</w:t>
      </w:r>
      <w:r w:rsidR="00730D20" w:rsidRPr="00945C2D">
        <w:rPr>
          <w:rFonts w:ascii="Arial" w:eastAsia="Arial" w:hAnsi="Arial" w:cs="Arial"/>
          <w:b/>
          <w:spacing w:val="1"/>
        </w:rPr>
        <w:t xml:space="preserve"> this programme, all proposals </w:t>
      </w:r>
      <w:r w:rsidRPr="00945C2D">
        <w:rPr>
          <w:rFonts w:ascii="Arial" w:eastAsia="Arial" w:hAnsi="Arial" w:cs="Arial"/>
          <w:b/>
          <w:spacing w:val="1"/>
        </w:rPr>
        <w:t>must clearly articulate a plausible pathway of how the research may lead to positive impact on these populations within a reasonable timeframe (within 3-15 years).</w:t>
      </w:r>
      <w:r w:rsidR="00945C2D">
        <w:rPr>
          <w:rFonts w:ascii="Arial" w:eastAsia="Arial" w:hAnsi="Arial" w:cs="Arial"/>
          <w:b/>
          <w:spacing w:val="1"/>
        </w:rPr>
        <w:t xml:space="preserve"> Applications which do not meet this criterion cannot receive Newton funding</w:t>
      </w:r>
      <w:r w:rsidR="00A84CFD">
        <w:rPr>
          <w:rFonts w:ascii="Arial" w:eastAsia="Arial" w:hAnsi="Arial" w:cs="Arial"/>
          <w:b/>
          <w:spacing w:val="1"/>
        </w:rPr>
        <w:t>.</w:t>
      </w:r>
    </w:p>
    <w:p w14:paraId="2FA54BCB" w14:textId="77777777" w:rsidR="005C36AC" w:rsidRPr="00A84CFD" w:rsidRDefault="005C36AC" w:rsidP="00E75DC0">
      <w:pPr>
        <w:pStyle w:val="RLHeading1"/>
      </w:pPr>
      <w:r w:rsidRPr="00A84CFD">
        <w:t>Content of the workshop</w:t>
      </w:r>
    </w:p>
    <w:p w14:paraId="2FA54BCC" w14:textId="77777777" w:rsidR="005C36AC" w:rsidRPr="006F3B11" w:rsidRDefault="00BF2B47" w:rsidP="005C6275">
      <w:pPr>
        <w:spacing w:after="120" w:line="240" w:lineRule="auto"/>
        <w:rPr>
          <w:rFonts w:ascii="Arial" w:eastAsia="Arial" w:hAnsi="Arial" w:cs="Arial"/>
          <w:spacing w:val="1"/>
        </w:rPr>
      </w:pPr>
      <w:r>
        <w:rPr>
          <w:rFonts w:ascii="Arial" w:eastAsia="Arial" w:hAnsi="Arial" w:cs="Arial"/>
          <w:spacing w:val="1"/>
        </w:rPr>
        <w:t>W</w:t>
      </w:r>
      <w:r w:rsidR="005C36AC" w:rsidRPr="00B87FBA">
        <w:rPr>
          <w:rFonts w:ascii="Arial" w:eastAsia="Arial" w:hAnsi="Arial" w:cs="Arial"/>
          <w:spacing w:val="1"/>
        </w:rPr>
        <w:t xml:space="preserve">orkshop coordinators will be expected to lead on </w:t>
      </w:r>
      <w:r w:rsidR="00A563AA">
        <w:rPr>
          <w:rFonts w:ascii="Arial" w:eastAsia="Arial" w:hAnsi="Arial" w:cs="Arial"/>
          <w:spacing w:val="1"/>
        </w:rPr>
        <w:t xml:space="preserve">developing </w:t>
      </w:r>
      <w:r w:rsidR="005C36AC" w:rsidRPr="00B87FBA">
        <w:rPr>
          <w:rFonts w:ascii="Arial" w:eastAsia="Arial" w:hAnsi="Arial" w:cs="Arial"/>
          <w:spacing w:val="1"/>
        </w:rPr>
        <w:t>the research content of the workshops. However, as</w:t>
      </w:r>
      <w:r w:rsidR="005C36AC" w:rsidRPr="006F3B11">
        <w:rPr>
          <w:rFonts w:ascii="Arial" w:eastAsia="Arial" w:hAnsi="Arial" w:cs="Arial"/>
          <w:spacing w:val="1"/>
        </w:rPr>
        <w:t xml:space="preserve"> workshops are intended to be a career development opportunity with a focus on promoting international collaboration, there will be an expectation that the workshops follow set guidelines to facilitate this. </w:t>
      </w:r>
      <w:r w:rsidR="00434B91">
        <w:rPr>
          <w:rFonts w:ascii="Arial" w:eastAsia="Arial" w:hAnsi="Arial" w:cs="Arial"/>
          <w:spacing w:val="1"/>
        </w:rPr>
        <w:t>The following is a brief overview of the workshops guidelines</w:t>
      </w:r>
      <w:r w:rsidR="00A85581">
        <w:rPr>
          <w:rFonts w:ascii="Arial" w:eastAsia="Arial" w:hAnsi="Arial" w:cs="Arial"/>
          <w:spacing w:val="1"/>
        </w:rPr>
        <w:t>,</w:t>
      </w:r>
      <w:r w:rsidR="00434B91">
        <w:rPr>
          <w:rFonts w:ascii="Arial" w:eastAsia="Arial" w:hAnsi="Arial" w:cs="Arial"/>
          <w:spacing w:val="1"/>
        </w:rPr>
        <w:t xml:space="preserve"> </w:t>
      </w:r>
      <w:r w:rsidR="00C929AD">
        <w:rPr>
          <w:rFonts w:ascii="Arial" w:eastAsia="Arial" w:hAnsi="Arial" w:cs="Arial"/>
          <w:spacing w:val="1"/>
        </w:rPr>
        <w:t xml:space="preserve">and </w:t>
      </w:r>
      <w:r w:rsidR="005C36AC" w:rsidRPr="006F3B11">
        <w:rPr>
          <w:rFonts w:ascii="Arial" w:eastAsia="Arial" w:hAnsi="Arial" w:cs="Arial"/>
          <w:spacing w:val="1"/>
        </w:rPr>
        <w:t xml:space="preserve">more detailed </w:t>
      </w:r>
      <w:r w:rsidR="00A85581">
        <w:rPr>
          <w:rFonts w:ascii="Arial" w:eastAsia="Arial" w:hAnsi="Arial" w:cs="Arial"/>
          <w:spacing w:val="1"/>
        </w:rPr>
        <w:t>guidance will be provided</w:t>
      </w:r>
      <w:r>
        <w:rPr>
          <w:rFonts w:ascii="Arial" w:eastAsia="Arial" w:hAnsi="Arial" w:cs="Arial"/>
          <w:spacing w:val="1"/>
        </w:rPr>
        <w:t xml:space="preserve"> to successful applicants:</w:t>
      </w:r>
    </w:p>
    <w:p w14:paraId="2FA54BCD" w14:textId="77777777" w:rsidR="005C36AC" w:rsidRPr="00BF2B47" w:rsidRDefault="005C36AC" w:rsidP="005D026F">
      <w:pPr>
        <w:pStyle w:val="ListParagraph"/>
        <w:numPr>
          <w:ilvl w:val="0"/>
          <w:numId w:val="6"/>
        </w:numPr>
        <w:spacing w:after="120" w:line="240" w:lineRule="auto"/>
        <w:contextualSpacing w:val="0"/>
        <w:rPr>
          <w:rFonts w:ascii="Arial" w:eastAsia="Arial" w:hAnsi="Arial" w:cs="Arial"/>
          <w:spacing w:val="1"/>
        </w:rPr>
      </w:pPr>
      <w:r w:rsidRPr="00BF2B47">
        <w:rPr>
          <w:rFonts w:ascii="Arial" w:eastAsia="Arial" w:hAnsi="Arial" w:cs="Arial"/>
          <w:spacing w:val="1"/>
        </w:rPr>
        <w:t>Sessions should be as interactive as possible</w:t>
      </w:r>
      <w:r w:rsidR="00A85581">
        <w:rPr>
          <w:rFonts w:ascii="Arial" w:eastAsia="Arial" w:hAnsi="Arial" w:cs="Arial"/>
          <w:spacing w:val="1"/>
        </w:rPr>
        <w:t>,</w:t>
      </w:r>
      <w:r w:rsidRPr="00BF2B47">
        <w:rPr>
          <w:rFonts w:ascii="Arial" w:eastAsia="Arial" w:hAnsi="Arial" w:cs="Arial"/>
          <w:spacing w:val="1"/>
        </w:rPr>
        <w:t xml:space="preserve"> </w:t>
      </w:r>
      <w:r w:rsidR="00BF2B47">
        <w:rPr>
          <w:rFonts w:ascii="Arial" w:eastAsia="Arial" w:hAnsi="Arial" w:cs="Arial"/>
          <w:spacing w:val="1"/>
        </w:rPr>
        <w:t>and</w:t>
      </w:r>
      <w:r w:rsidRPr="00BF2B47">
        <w:rPr>
          <w:rFonts w:ascii="Arial" w:eastAsia="Arial" w:hAnsi="Arial" w:cs="Arial"/>
          <w:spacing w:val="1"/>
        </w:rPr>
        <w:t xml:space="preserve"> participants encouraged </w:t>
      </w:r>
      <w:proofErr w:type="gramStart"/>
      <w:r w:rsidRPr="00BF2B47">
        <w:rPr>
          <w:rFonts w:ascii="Arial" w:eastAsia="Arial" w:hAnsi="Arial" w:cs="Arial"/>
          <w:spacing w:val="1"/>
        </w:rPr>
        <w:t>to share</w:t>
      </w:r>
      <w:proofErr w:type="gramEnd"/>
      <w:r w:rsidRPr="00BF2B47">
        <w:rPr>
          <w:rFonts w:ascii="Arial" w:eastAsia="Arial" w:hAnsi="Arial" w:cs="Arial"/>
          <w:spacing w:val="1"/>
        </w:rPr>
        <w:t xml:space="preserve"> knowledge, experience and ideas. Workshop coordinators and mentors should share their expertise. </w:t>
      </w:r>
      <w:r w:rsidR="00C929AD">
        <w:rPr>
          <w:rFonts w:ascii="Arial" w:eastAsia="Arial" w:hAnsi="Arial" w:cs="Arial"/>
          <w:spacing w:val="1"/>
        </w:rPr>
        <w:t xml:space="preserve"> </w:t>
      </w:r>
    </w:p>
    <w:p w14:paraId="2FA54BCE" w14:textId="77777777" w:rsidR="005C36AC" w:rsidRPr="00BF2B47" w:rsidRDefault="005C36AC" w:rsidP="005D026F">
      <w:pPr>
        <w:pStyle w:val="ListParagraph"/>
        <w:numPr>
          <w:ilvl w:val="0"/>
          <w:numId w:val="6"/>
        </w:numPr>
        <w:spacing w:after="120" w:line="240" w:lineRule="auto"/>
        <w:contextualSpacing w:val="0"/>
        <w:rPr>
          <w:rFonts w:ascii="Arial" w:eastAsia="Arial" w:hAnsi="Arial" w:cs="Arial"/>
          <w:spacing w:val="1"/>
        </w:rPr>
      </w:pPr>
      <w:r w:rsidRPr="00BF2B47">
        <w:rPr>
          <w:rFonts w:ascii="Arial" w:eastAsia="Arial" w:hAnsi="Arial" w:cs="Arial"/>
          <w:spacing w:val="1"/>
        </w:rPr>
        <w:t>Suggested sessions</w:t>
      </w:r>
      <w:r w:rsidR="007A5C29" w:rsidRPr="00BF2B47">
        <w:rPr>
          <w:rFonts w:ascii="Arial" w:eastAsia="Arial" w:hAnsi="Arial" w:cs="Arial"/>
          <w:spacing w:val="1"/>
        </w:rPr>
        <w:t>:</w:t>
      </w:r>
    </w:p>
    <w:p w14:paraId="2FA54BCF" w14:textId="77777777" w:rsidR="005C36AC" w:rsidRPr="005C6275" w:rsidRDefault="005C36AC" w:rsidP="005D026F">
      <w:pPr>
        <w:pStyle w:val="ListParagraph"/>
        <w:widowControl/>
        <w:numPr>
          <w:ilvl w:val="1"/>
          <w:numId w:val="6"/>
        </w:numPr>
        <w:spacing w:after="120" w:line="240" w:lineRule="auto"/>
        <w:contextualSpacing w:val="0"/>
        <w:rPr>
          <w:rFonts w:ascii="Arial" w:eastAsia="Arial" w:hAnsi="Arial" w:cs="Arial"/>
          <w:spacing w:val="1"/>
        </w:rPr>
      </w:pPr>
      <w:r w:rsidRPr="005C6275">
        <w:rPr>
          <w:rFonts w:ascii="Arial" w:eastAsia="Arial" w:hAnsi="Arial" w:cs="Arial"/>
          <w:spacing w:val="1"/>
        </w:rPr>
        <w:t>Formal keynote lectures by the workshop coordinators and mentors</w:t>
      </w:r>
      <w:r w:rsidR="007A5C29" w:rsidRPr="005C6275">
        <w:rPr>
          <w:rFonts w:ascii="Arial" w:eastAsia="Arial" w:hAnsi="Arial" w:cs="Arial"/>
          <w:spacing w:val="1"/>
        </w:rPr>
        <w:t>. These should take up no more th</w:t>
      </w:r>
      <w:r w:rsidR="00BF2B47" w:rsidRPr="005C6275">
        <w:rPr>
          <w:rFonts w:ascii="Arial" w:eastAsia="Arial" w:hAnsi="Arial" w:cs="Arial"/>
          <w:spacing w:val="1"/>
        </w:rPr>
        <w:t>an a half-</w:t>
      </w:r>
      <w:r w:rsidR="007A5C29" w:rsidRPr="005C6275">
        <w:rPr>
          <w:rFonts w:ascii="Arial" w:eastAsia="Arial" w:hAnsi="Arial" w:cs="Arial"/>
          <w:spacing w:val="1"/>
        </w:rPr>
        <w:t xml:space="preserve">day in total (ideally spread </w:t>
      </w:r>
      <w:r w:rsidR="00BF2B47" w:rsidRPr="005C6275">
        <w:rPr>
          <w:rFonts w:ascii="Arial" w:eastAsia="Arial" w:hAnsi="Arial" w:cs="Arial"/>
          <w:spacing w:val="1"/>
        </w:rPr>
        <w:t>over</w:t>
      </w:r>
      <w:r w:rsidR="007A5C29" w:rsidRPr="005C6275">
        <w:rPr>
          <w:rFonts w:ascii="Arial" w:eastAsia="Arial" w:hAnsi="Arial" w:cs="Arial"/>
          <w:spacing w:val="1"/>
        </w:rPr>
        <w:t xml:space="preserve"> the workshop)</w:t>
      </w:r>
      <w:r w:rsidR="00EF744D" w:rsidRPr="005C6275">
        <w:rPr>
          <w:rFonts w:ascii="Arial" w:eastAsia="Arial" w:hAnsi="Arial" w:cs="Arial"/>
          <w:spacing w:val="1"/>
        </w:rPr>
        <w:t>.</w:t>
      </w:r>
    </w:p>
    <w:p w14:paraId="2FA54BD0" w14:textId="77777777" w:rsidR="005C36AC" w:rsidRPr="005C6275" w:rsidRDefault="00BF2B47" w:rsidP="005D026F">
      <w:pPr>
        <w:pStyle w:val="ListParagraph"/>
        <w:widowControl/>
        <w:numPr>
          <w:ilvl w:val="1"/>
          <w:numId w:val="6"/>
        </w:numPr>
        <w:spacing w:after="120" w:line="240" w:lineRule="auto"/>
        <w:contextualSpacing w:val="0"/>
        <w:rPr>
          <w:rFonts w:ascii="Arial" w:eastAsia="Arial" w:hAnsi="Arial" w:cs="Arial"/>
          <w:spacing w:val="1"/>
        </w:rPr>
      </w:pPr>
      <w:r w:rsidRPr="005C6275">
        <w:rPr>
          <w:rFonts w:ascii="Arial" w:eastAsia="Arial" w:hAnsi="Arial" w:cs="Arial"/>
          <w:spacing w:val="1"/>
        </w:rPr>
        <w:t>Research sessions</w:t>
      </w:r>
      <w:r w:rsidR="005C36AC" w:rsidRPr="005C6275">
        <w:rPr>
          <w:rFonts w:ascii="Arial" w:eastAsia="Arial" w:hAnsi="Arial" w:cs="Arial"/>
          <w:spacing w:val="1"/>
        </w:rPr>
        <w:t xml:space="preserve"> where the early career researchers are able t</w:t>
      </w:r>
      <w:r w:rsidR="00A053F4" w:rsidRPr="005C6275">
        <w:rPr>
          <w:rFonts w:ascii="Arial" w:eastAsia="Arial" w:hAnsi="Arial" w:cs="Arial"/>
          <w:spacing w:val="1"/>
        </w:rPr>
        <w:t>o share their current research. This could be in poster format or oral presentations.</w:t>
      </w:r>
    </w:p>
    <w:p w14:paraId="2FA54BD1" w14:textId="77777777" w:rsidR="005C36AC" w:rsidRPr="005C6275" w:rsidRDefault="00A053F4" w:rsidP="005D026F">
      <w:pPr>
        <w:pStyle w:val="ListParagraph"/>
        <w:widowControl/>
        <w:numPr>
          <w:ilvl w:val="1"/>
          <w:numId w:val="6"/>
        </w:numPr>
        <w:spacing w:after="120" w:line="240" w:lineRule="auto"/>
        <w:contextualSpacing w:val="0"/>
        <w:rPr>
          <w:rFonts w:ascii="Arial" w:eastAsia="Arial" w:hAnsi="Arial" w:cs="Arial"/>
          <w:spacing w:val="1"/>
        </w:rPr>
      </w:pPr>
      <w:r w:rsidRPr="005C6275">
        <w:rPr>
          <w:rFonts w:ascii="Arial" w:eastAsia="Arial" w:hAnsi="Arial" w:cs="Arial"/>
          <w:spacing w:val="1"/>
        </w:rPr>
        <w:t>Networking sessions</w:t>
      </w:r>
      <w:r w:rsidR="005C36AC" w:rsidRPr="005C6275">
        <w:rPr>
          <w:rFonts w:ascii="Arial" w:eastAsia="Arial" w:hAnsi="Arial" w:cs="Arial"/>
          <w:spacing w:val="1"/>
        </w:rPr>
        <w:t xml:space="preserve"> where researchers are able to interact and explore opportunities for collaboration (e.g. speed-networking sessions)</w:t>
      </w:r>
    </w:p>
    <w:p w14:paraId="2FA54BD2" w14:textId="77777777" w:rsidR="005C36AC" w:rsidRPr="005C6275" w:rsidRDefault="005C36AC" w:rsidP="002748E5">
      <w:pPr>
        <w:pStyle w:val="ListParagraph"/>
        <w:widowControl/>
        <w:numPr>
          <w:ilvl w:val="1"/>
          <w:numId w:val="6"/>
        </w:numPr>
        <w:spacing w:after="120" w:line="240" w:lineRule="auto"/>
        <w:contextualSpacing w:val="0"/>
        <w:rPr>
          <w:rFonts w:ascii="Arial" w:eastAsia="Arial" w:hAnsi="Arial" w:cs="Arial"/>
          <w:spacing w:val="1"/>
        </w:rPr>
      </w:pPr>
      <w:r w:rsidRPr="005C6275">
        <w:rPr>
          <w:rFonts w:ascii="Arial" w:eastAsia="Arial" w:hAnsi="Arial" w:cs="Arial"/>
          <w:spacing w:val="1"/>
        </w:rPr>
        <w:t>Overview of the research base and funding opportunities: a brief introduction to the research base in the UK</w:t>
      </w:r>
      <w:r w:rsidR="002748E5">
        <w:rPr>
          <w:rFonts w:ascii="Arial" w:eastAsia="Arial" w:hAnsi="Arial" w:cs="Arial"/>
          <w:spacing w:val="1"/>
        </w:rPr>
        <w:t xml:space="preserve">, </w:t>
      </w:r>
      <w:r w:rsidR="00E53F57">
        <w:rPr>
          <w:rFonts w:ascii="Arial" w:eastAsia="Arial" w:hAnsi="Arial" w:cs="Arial"/>
          <w:spacing w:val="1"/>
        </w:rPr>
        <w:t>the State of Sao Paulo, Brazil</w:t>
      </w:r>
      <w:r w:rsidR="002748E5">
        <w:rPr>
          <w:rFonts w:ascii="Arial" w:eastAsia="Arial" w:hAnsi="Arial" w:cs="Arial"/>
          <w:spacing w:val="1"/>
        </w:rPr>
        <w:t xml:space="preserve"> and </w:t>
      </w:r>
      <w:r w:rsidR="00E53F57">
        <w:rPr>
          <w:rFonts w:ascii="Arial" w:eastAsia="Arial" w:hAnsi="Arial" w:cs="Arial"/>
          <w:spacing w:val="1"/>
        </w:rPr>
        <w:t>Uruguay</w:t>
      </w:r>
      <w:r w:rsidR="002748E5">
        <w:rPr>
          <w:rFonts w:ascii="Arial" w:eastAsia="Arial" w:hAnsi="Arial" w:cs="Arial"/>
          <w:spacing w:val="1"/>
        </w:rPr>
        <w:t xml:space="preserve"> </w:t>
      </w:r>
      <w:r w:rsidRPr="005C6275">
        <w:rPr>
          <w:rFonts w:ascii="Arial" w:eastAsia="Arial" w:hAnsi="Arial" w:cs="Arial"/>
          <w:spacing w:val="1"/>
        </w:rPr>
        <w:t xml:space="preserve">– how </w:t>
      </w:r>
      <w:r w:rsidR="00F75DC7">
        <w:rPr>
          <w:rFonts w:ascii="Arial" w:eastAsia="Arial" w:hAnsi="Arial" w:cs="Arial"/>
          <w:spacing w:val="1"/>
        </w:rPr>
        <w:t>research</w:t>
      </w:r>
      <w:r w:rsidR="00F75DC7" w:rsidRPr="005C6275">
        <w:rPr>
          <w:rFonts w:ascii="Arial" w:eastAsia="Arial" w:hAnsi="Arial" w:cs="Arial"/>
          <w:spacing w:val="1"/>
        </w:rPr>
        <w:t xml:space="preserve"> </w:t>
      </w:r>
      <w:r w:rsidRPr="005C6275">
        <w:rPr>
          <w:rFonts w:ascii="Arial" w:eastAsia="Arial" w:hAnsi="Arial" w:cs="Arial"/>
          <w:spacing w:val="1"/>
        </w:rPr>
        <w:t xml:space="preserve">is funded, size, strengths, international collaborative activity, </w:t>
      </w:r>
      <w:proofErr w:type="gramStart"/>
      <w:r w:rsidRPr="005C6275">
        <w:rPr>
          <w:rFonts w:ascii="Arial" w:eastAsia="Arial" w:hAnsi="Arial" w:cs="Arial"/>
          <w:spacing w:val="1"/>
        </w:rPr>
        <w:t>links</w:t>
      </w:r>
      <w:proofErr w:type="gramEnd"/>
      <w:r w:rsidRPr="005C6275">
        <w:rPr>
          <w:rFonts w:ascii="Arial" w:eastAsia="Arial" w:hAnsi="Arial" w:cs="Arial"/>
          <w:spacing w:val="1"/>
        </w:rPr>
        <w:t xml:space="preserve"> with industry. The British Council and national partners </w:t>
      </w:r>
      <w:r w:rsidR="00434B91" w:rsidRPr="005C6275">
        <w:rPr>
          <w:rFonts w:ascii="Arial" w:eastAsia="Arial" w:hAnsi="Arial" w:cs="Arial"/>
          <w:spacing w:val="1"/>
        </w:rPr>
        <w:t xml:space="preserve">(if applicable) </w:t>
      </w:r>
      <w:r w:rsidRPr="005C6275">
        <w:rPr>
          <w:rFonts w:ascii="Arial" w:eastAsia="Arial" w:hAnsi="Arial" w:cs="Arial"/>
          <w:spacing w:val="1"/>
        </w:rPr>
        <w:t>will provide summary slides on funding sources which can be supplemented by the workshop coordinators if required.</w:t>
      </w:r>
    </w:p>
    <w:p w14:paraId="2FA54BD3" w14:textId="77777777" w:rsidR="005C36AC" w:rsidRPr="005C6275" w:rsidRDefault="005C36AC" w:rsidP="005D026F">
      <w:pPr>
        <w:pStyle w:val="ListParagraph"/>
        <w:widowControl/>
        <w:numPr>
          <w:ilvl w:val="1"/>
          <w:numId w:val="6"/>
        </w:numPr>
        <w:spacing w:after="120" w:line="240" w:lineRule="auto"/>
        <w:contextualSpacing w:val="0"/>
        <w:rPr>
          <w:rFonts w:ascii="Arial" w:eastAsia="Arial" w:hAnsi="Arial" w:cs="Arial"/>
          <w:spacing w:val="1"/>
        </w:rPr>
      </w:pPr>
      <w:r w:rsidRPr="005C6275">
        <w:rPr>
          <w:rFonts w:ascii="Arial" w:eastAsia="Arial" w:hAnsi="Arial" w:cs="Arial"/>
          <w:spacing w:val="1"/>
        </w:rPr>
        <w:t xml:space="preserve">Career development </w:t>
      </w:r>
      <w:r w:rsidR="00F75DC7">
        <w:rPr>
          <w:rFonts w:ascii="Arial" w:eastAsia="Arial" w:hAnsi="Arial" w:cs="Arial"/>
          <w:spacing w:val="1"/>
        </w:rPr>
        <w:t xml:space="preserve">opportunities </w:t>
      </w:r>
      <w:r w:rsidRPr="005C6275">
        <w:rPr>
          <w:rFonts w:ascii="Arial" w:eastAsia="Arial" w:hAnsi="Arial" w:cs="Arial"/>
          <w:spacing w:val="1"/>
        </w:rPr>
        <w:t>in the UK and part</w:t>
      </w:r>
      <w:r w:rsidR="00A053F4" w:rsidRPr="005C6275">
        <w:rPr>
          <w:rFonts w:ascii="Arial" w:eastAsia="Arial" w:hAnsi="Arial" w:cs="Arial"/>
          <w:spacing w:val="1"/>
        </w:rPr>
        <w:t xml:space="preserve">ner country. </w:t>
      </w:r>
      <w:r w:rsidRPr="005C6275">
        <w:rPr>
          <w:rFonts w:ascii="Arial" w:eastAsia="Arial" w:hAnsi="Arial" w:cs="Arial"/>
          <w:spacing w:val="1"/>
        </w:rPr>
        <w:t>This could be an informal discussion amongst the researchers or a more struct</w:t>
      </w:r>
      <w:r w:rsidR="00A053F4" w:rsidRPr="005C6275">
        <w:rPr>
          <w:rFonts w:ascii="Arial" w:eastAsia="Arial" w:hAnsi="Arial" w:cs="Arial"/>
          <w:spacing w:val="1"/>
        </w:rPr>
        <w:t>ured look at career development.</w:t>
      </w:r>
    </w:p>
    <w:p w14:paraId="2FA54BD4" w14:textId="77777777" w:rsidR="005C36AC" w:rsidRPr="005C6275" w:rsidRDefault="005C36AC" w:rsidP="005D026F">
      <w:pPr>
        <w:pStyle w:val="ListParagraph"/>
        <w:widowControl/>
        <w:numPr>
          <w:ilvl w:val="1"/>
          <w:numId w:val="6"/>
        </w:numPr>
        <w:spacing w:after="120" w:line="240" w:lineRule="auto"/>
        <w:contextualSpacing w:val="0"/>
        <w:rPr>
          <w:rFonts w:ascii="Arial" w:eastAsia="Arial" w:hAnsi="Arial" w:cs="Arial"/>
          <w:spacing w:val="1"/>
        </w:rPr>
      </w:pPr>
      <w:r w:rsidRPr="005C6275">
        <w:rPr>
          <w:rFonts w:ascii="Arial" w:eastAsia="Arial" w:hAnsi="Arial" w:cs="Arial"/>
          <w:spacing w:val="1"/>
        </w:rPr>
        <w:t>How to form international collaborations (intercultural skills, challenges, opportunities, best practice etc</w:t>
      </w:r>
      <w:r w:rsidR="00A053F4" w:rsidRPr="005C6275">
        <w:rPr>
          <w:rFonts w:ascii="Arial" w:eastAsia="Arial" w:hAnsi="Arial" w:cs="Arial"/>
          <w:spacing w:val="1"/>
        </w:rPr>
        <w:t>.</w:t>
      </w:r>
      <w:r w:rsidRPr="005C6275">
        <w:rPr>
          <w:rFonts w:ascii="Arial" w:eastAsia="Arial" w:hAnsi="Arial" w:cs="Arial"/>
          <w:spacing w:val="1"/>
        </w:rPr>
        <w:t xml:space="preserve">). </w:t>
      </w:r>
      <w:r w:rsidR="00A053F4" w:rsidRPr="005C6275">
        <w:rPr>
          <w:rFonts w:ascii="Arial" w:eastAsia="Arial" w:hAnsi="Arial" w:cs="Arial"/>
          <w:spacing w:val="1"/>
        </w:rPr>
        <w:t xml:space="preserve">The </w:t>
      </w:r>
      <w:r w:rsidRPr="005C6275">
        <w:rPr>
          <w:rFonts w:ascii="Arial" w:eastAsia="Arial" w:hAnsi="Arial" w:cs="Arial"/>
          <w:spacing w:val="1"/>
        </w:rPr>
        <w:t xml:space="preserve">British Council </w:t>
      </w:r>
      <w:r w:rsidR="00836F70">
        <w:rPr>
          <w:rFonts w:ascii="Arial" w:eastAsia="Arial" w:hAnsi="Arial" w:cs="Arial"/>
          <w:spacing w:val="1"/>
        </w:rPr>
        <w:t>can</w:t>
      </w:r>
      <w:r w:rsidR="00836F70" w:rsidRPr="005C6275">
        <w:rPr>
          <w:rFonts w:ascii="Arial" w:eastAsia="Arial" w:hAnsi="Arial" w:cs="Arial"/>
          <w:spacing w:val="1"/>
        </w:rPr>
        <w:t xml:space="preserve"> </w:t>
      </w:r>
      <w:r w:rsidRPr="005C6275">
        <w:rPr>
          <w:rFonts w:ascii="Arial" w:eastAsia="Arial" w:hAnsi="Arial" w:cs="Arial"/>
          <w:spacing w:val="1"/>
        </w:rPr>
        <w:t>provide materials for this session.</w:t>
      </w:r>
    </w:p>
    <w:p w14:paraId="2FA54BD5" w14:textId="77777777" w:rsidR="00A053F4" w:rsidRPr="005C6275" w:rsidRDefault="00A053F4" w:rsidP="005D026F">
      <w:pPr>
        <w:pStyle w:val="ListParagraph"/>
        <w:widowControl/>
        <w:numPr>
          <w:ilvl w:val="0"/>
          <w:numId w:val="6"/>
        </w:numPr>
        <w:spacing w:after="120" w:line="240" w:lineRule="auto"/>
        <w:ind w:left="714" w:hanging="357"/>
        <w:contextualSpacing w:val="0"/>
        <w:rPr>
          <w:rFonts w:ascii="Arial" w:eastAsia="Arial" w:hAnsi="Arial" w:cs="Arial"/>
          <w:spacing w:val="1"/>
        </w:rPr>
      </w:pPr>
      <w:r w:rsidRPr="005C6275">
        <w:rPr>
          <w:rFonts w:ascii="Arial" w:eastAsia="Arial" w:hAnsi="Arial" w:cs="Arial"/>
          <w:spacing w:val="1"/>
        </w:rPr>
        <w:t>Optional content within workshops (where appropriate these sessions would be welcomed but applications will not be disadvantaged if they do not include them):</w:t>
      </w:r>
    </w:p>
    <w:p w14:paraId="2FA54BD6" w14:textId="77777777" w:rsidR="00A053F4" w:rsidRPr="005C6275" w:rsidRDefault="005C36AC" w:rsidP="005D026F">
      <w:pPr>
        <w:pStyle w:val="ListParagraph"/>
        <w:widowControl/>
        <w:numPr>
          <w:ilvl w:val="1"/>
          <w:numId w:val="6"/>
        </w:numPr>
        <w:spacing w:after="120" w:line="240" w:lineRule="auto"/>
        <w:contextualSpacing w:val="0"/>
        <w:rPr>
          <w:rFonts w:ascii="Arial" w:eastAsia="Arial" w:hAnsi="Arial" w:cs="Arial"/>
          <w:spacing w:val="1"/>
        </w:rPr>
      </w:pPr>
      <w:r w:rsidRPr="005C6275">
        <w:rPr>
          <w:rFonts w:ascii="Arial" w:eastAsia="Arial" w:hAnsi="Arial" w:cs="Arial"/>
          <w:spacing w:val="1"/>
        </w:rPr>
        <w:t>Depending on the research field or theme of the workshop, coordinators may wish to include a session which invites industr</w:t>
      </w:r>
      <w:r w:rsidR="00A053F4" w:rsidRPr="005C6275">
        <w:rPr>
          <w:rFonts w:ascii="Arial" w:eastAsia="Arial" w:hAnsi="Arial" w:cs="Arial"/>
          <w:spacing w:val="1"/>
        </w:rPr>
        <w:t>y</w:t>
      </w:r>
      <w:r w:rsidRPr="005C6275">
        <w:rPr>
          <w:rFonts w:ascii="Arial" w:eastAsia="Arial" w:hAnsi="Arial" w:cs="Arial"/>
          <w:spacing w:val="1"/>
        </w:rPr>
        <w:t xml:space="preserve"> or other non-academic partners to talk abou</w:t>
      </w:r>
      <w:r w:rsidR="00A053F4" w:rsidRPr="005C6275">
        <w:rPr>
          <w:rFonts w:ascii="Arial" w:eastAsia="Arial" w:hAnsi="Arial" w:cs="Arial"/>
          <w:spacing w:val="1"/>
        </w:rPr>
        <w:t>t cross-</w:t>
      </w:r>
      <w:proofErr w:type="spellStart"/>
      <w:r w:rsidR="00A053F4" w:rsidRPr="005C6275">
        <w:rPr>
          <w:rFonts w:ascii="Arial" w:eastAsia="Arial" w:hAnsi="Arial" w:cs="Arial"/>
          <w:spacing w:val="1"/>
        </w:rPr>
        <w:t>sectoral</w:t>
      </w:r>
      <w:proofErr w:type="spellEnd"/>
      <w:r w:rsidR="00A053F4" w:rsidRPr="005C6275">
        <w:rPr>
          <w:rFonts w:ascii="Arial" w:eastAsia="Arial" w:hAnsi="Arial" w:cs="Arial"/>
          <w:spacing w:val="1"/>
        </w:rPr>
        <w:t xml:space="preserve"> collaboration.</w:t>
      </w:r>
    </w:p>
    <w:p w14:paraId="2FA54BD7" w14:textId="77777777" w:rsidR="005C36AC" w:rsidRPr="005C6275" w:rsidRDefault="005C36AC" w:rsidP="005D026F">
      <w:pPr>
        <w:pStyle w:val="ListParagraph"/>
        <w:widowControl/>
        <w:numPr>
          <w:ilvl w:val="1"/>
          <w:numId w:val="6"/>
        </w:numPr>
        <w:spacing w:after="120" w:line="240" w:lineRule="auto"/>
        <w:contextualSpacing w:val="0"/>
        <w:rPr>
          <w:rFonts w:ascii="Arial" w:eastAsia="Arial" w:hAnsi="Arial" w:cs="Arial"/>
          <w:spacing w:val="1"/>
        </w:rPr>
      </w:pPr>
      <w:r w:rsidRPr="005C6275">
        <w:rPr>
          <w:rFonts w:ascii="Arial" w:eastAsia="Arial" w:hAnsi="Arial" w:cs="Arial"/>
          <w:spacing w:val="1"/>
        </w:rPr>
        <w:t>Public engagement activity</w:t>
      </w:r>
    </w:p>
    <w:p w14:paraId="2FA54BD8" w14:textId="77777777" w:rsidR="005C36AC" w:rsidRPr="005C6275" w:rsidRDefault="005C36AC" w:rsidP="005D026F">
      <w:pPr>
        <w:pStyle w:val="ListParagraph"/>
        <w:widowControl/>
        <w:numPr>
          <w:ilvl w:val="1"/>
          <w:numId w:val="6"/>
        </w:numPr>
        <w:spacing w:after="120" w:line="240" w:lineRule="auto"/>
        <w:contextualSpacing w:val="0"/>
        <w:rPr>
          <w:rFonts w:ascii="Arial" w:eastAsia="Arial" w:hAnsi="Arial" w:cs="Arial"/>
          <w:spacing w:val="1"/>
        </w:rPr>
      </w:pPr>
      <w:r w:rsidRPr="005C6275">
        <w:rPr>
          <w:rFonts w:ascii="Arial" w:eastAsia="Arial" w:hAnsi="Arial" w:cs="Arial"/>
          <w:spacing w:val="1"/>
        </w:rPr>
        <w:t>Cultural activity</w:t>
      </w:r>
    </w:p>
    <w:p w14:paraId="2FA54BD9" w14:textId="77777777" w:rsidR="00942D88" w:rsidRDefault="005C36AC" w:rsidP="005D026F">
      <w:pPr>
        <w:pStyle w:val="ListParagraph"/>
        <w:widowControl/>
        <w:numPr>
          <w:ilvl w:val="1"/>
          <w:numId w:val="6"/>
        </w:numPr>
        <w:spacing w:after="240" w:line="240" w:lineRule="auto"/>
        <w:contextualSpacing w:val="0"/>
        <w:rPr>
          <w:rFonts w:ascii="Arial" w:eastAsia="Arial" w:hAnsi="Arial" w:cs="Arial"/>
          <w:spacing w:val="1"/>
        </w:rPr>
      </w:pPr>
      <w:r w:rsidRPr="005C6275">
        <w:rPr>
          <w:rFonts w:ascii="Arial" w:eastAsia="Arial" w:hAnsi="Arial" w:cs="Arial"/>
          <w:spacing w:val="1"/>
        </w:rPr>
        <w:t xml:space="preserve">Visit </w:t>
      </w:r>
      <w:r w:rsidR="00A053F4" w:rsidRPr="005C6275">
        <w:rPr>
          <w:rFonts w:ascii="Arial" w:eastAsia="Arial" w:hAnsi="Arial" w:cs="Arial"/>
          <w:spacing w:val="1"/>
        </w:rPr>
        <w:t>to a relevant research facility</w:t>
      </w:r>
      <w:r w:rsidR="005C6275">
        <w:rPr>
          <w:rFonts w:ascii="Arial" w:eastAsia="Arial" w:hAnsi="Arial" w:cs="Arial"/>
          <w:spacing w:val="1"/>
        </w:rPr>
        <w:t>.</w:t>
      </w:r>
    </w:p>
    <w:p w14:paraId="2FA54BDA" w14:textId="77777777" w:rsidR="006C48CF" w:rsidRDefault="006C48CF" w:rsidP="006C48CF">
      <w:pPr>
        <w:pStyle w:val="ListParagraph"/>
        <w:numPr>
          <w:ilvl w:val="0"/>
          <w:numId w:val="6"/>
        </w:numPr>
        <w:spacing w:after="225" w:line="300" w:lineRule="atLeast"/>
        <w:rPr>
          <w:rFonts w:ascii="Arial" w:eastAsia="Times New Roman" w:hAnsi="Arial" w:cs="Arial"/>
          <w:color w:val="000000"/>
          <w:lang w:eastAsia="en-GB"/>
        </w:rPr>
      </w:pPr>
      <w:r w:rsidRPr="006C48CF">
        <w:rPr>
          <w:rFonts w:ascii="Arial" w:eastAsia="Times New Roman" w:hAnsi="Arial" w:cs="Arial"/>
          <w:color w:val="000000"/>
          <w:lang w:eastAsia="en-GB"/>
        </w:rPr>
        <w:t>The aim of the workshops is to stimulate longer term links between the UK, Uruguay and the State of São Paulo, Brazil, as well as to contribute to the personal and professional development of the participants. Workshop Coordinators should indicate how they envisage this occurring, including any plans for long term mentoring of early career researchers (either within each country, or cross-nationally).</w:t>
      </w:r>
    </w:p>
    <w:p w14:paraId="2FA54BDB" w14:textId="77777777" w:rsidR="006C48CF" w:rsidRPr="006C48CF" w:rsidRDefault="006C48CF" w:rsidP="006C48CF">
      <w:pPr>
        <w:pStyle w:val="ListParagraph"/>
        <w:spacing w:after="225" w:line="300" w:lineRule="atLeast"/>
        <w:rPr>
          <w:rFonts w:ascii="Arial" w:eastAsia="Times New Roman" w:hAnsi="Arial" w:cs="Arial"/>
          <w:color w:val="000000"/>
          <w:lang w:eastAsia="en-GB"/>
        </w:rPr>
      </w:pPr>
    </w:p>
    <w:p w14:paraId="2FA54BDC" w14:textId="77777777" w:rsidR="006C48CF" w:rsidRPr="005C6275" w:rsidRDefault="006C48CF" w:rsidP="006C48CF">
      <w:pPr>
        <w:pStyle w:val="ListParagraph"/>
        <w:widowControl/>
        <w:numPr>
          <w:ilvl w:val="0"/>
          <w:numId w:val="6"/>
        </w:numPr>
        <w:spacing w:after="240" w:line="240" w:lineRule="auto"/>
        <w:contextualSpacing w:val="0"/>
        <w:rPr>
          <w:rFonts w:ascii="Arial" w:eastAsia="Arial" w:hAnsi="Arial" w:cs="Arial"/>
          <w:spacing w:val="1"/>
        </w:rPr>
      </w:pPr>
      <w:r w:rsidRPr="004528CB">
        <w:rPr>
          <w:rFonts w:ascii="Arial" w:eastAsia="Times New Roman" w:hAnsi="Arial" w:cs="Arial"/>
          <w:color w:val="000000"/>
          <w:lang w:eastAsia="en-GB"/>
        </w:rPr>
        <w:t>Coordinators should outline the specific outputs planned from the workshop. They should also explore any potential longer-term benefit that might arise, thinking about who might benefit and how they might benefit, describing the actions that will be taken to ensure that potential impact is realised</w:t>
      </w:r>
    </w:p>
    <w:p w14:paraId="2FA54BDD" w14:textId="77777777" w:rsidR="00942D88" w:rsidRPr="006F3B11" w:rsidRDefault="00942D88" w:rsidP="001A0028">
      <w:pPr>
        <w:pStyle w:val="RLHeading1"/>
      </w:pPr>
      <w:r w:rsidRPr="006F3B11">
        <w:t>Recruitment of participants</w:t>
      </w:r>
    </w:p>
    <w:p w14:paraId="2FA54BDE" w14:textId="77777777" w:rsidR="00E53F57" w:rsidRDefault="00E53F57" w:rsidP="005C6275">
      <w:pPr>
        <w:spacing w:after="120" w:line="240" w:lineRule="auto"/>
        <w:rPr>
          <w:rFonts w:ascii="Arial" w:eastAsia="Arial" w:hAnsi="Arial" w:cs="Arial"/>
          <w:spacing w:val="1"/>
        </w:rPr>
      </w:pPr>
    </w:p>
    <w:p w14:paraId="2FA54BDF" w14:textId="77777777" w:rsidR="00E53F57" w:rsidRPr="00E53F57" w:rsidRDefault="00E53F57" w:rsidP="00E53F57">
      <w:pPr>
        <w:spacing w:after="120" w:line="240" w:lineRule="auto"/>
        <w:rPr>
          <w:rFonts w:ascii="Arial" w:eastAsia="Arial" w:hAnsi="Arial" w:cs="Arial"/>
          <w:spacing w:val="1"/>
        </w:rPr>
      </w:pPr>
      <w:r w:rsidRPr="00E53F57">
        <w:rPr>
          <w:rFonts w:ascii="Arial" w:eastAsia="Arial" w:hAnsi="Arial" w:cs="Arial"/>
          <w:spacing w:val="1"/>
        </w:rPr>
        <w:t xml:space="preserve">After the selection process, successful Workshop Coordinators will be responsible for recruiting participants to the workshops. All participants must come from either an UK institution, </w:t>
      </w:r>
      <w:r w:rsidR="00B21E35" w:rsidRPr="00E53F57">
        <w:rPr>
          <w:rFonts w:ascii="Arial" w:eastAsia="Arial" w:hAnsi="Arial" w:cs="Arial"/>
          <w:spacing w:val="1"/>
        </w:rPr>
        <w:t>a</w:t>
      </w:r>
      <w:r w:rsidRPr="00E53F57">
        <w:rPr>
          <w:rFonts w:ascii="Arial" w:eastAsia="Arial" w:hAnsi="Arial" w:cs="Arial"/>
          <w:spacing w:val="1"/>
        </w:rPr>
        <w:t xml:space="preserve"> Uruguayan institution or from an institution in the State of São Paulo. Participants linked to institutions outside of the State of São Paulo are not eligible.</w:t>
      </w:r>
    </w:p>
    <w:p w14:paraId="2FA54BE0" w14:textId="50378840" w:rsidR="00E53F57" w:rsidRPr="00E53F57" w:rsidRDefault="00A32AC5" w:rsidP="00E53F57">
      <w:pPr>
        <w:spacing w:after="120" w:line="240" w:lineRule="auto"/>
        <w:rPr>
          <w:rFonts w:ascii="Arial" w:eastAsia="Arial" w:hAnsi="Arial" w:cs="Arial"/>
          <w:spacing w:val="1"/>
        </w:rPr>
      </w:pPr>
      <w:r w:rsidRPr="00DE2320">
        <w:rPr>
          <w:rFonts w:ascii="Arial" w:eastAsia="Arial" w:hAnsi="Arial" w:cs="Arial"/>
          <w:spacing w:val="1"/>
        </w:rPr>
        <w:t>When ECRs effectively hold a</w:t>
      </w:r>
      <w:r w:rsidR="00E53F57" w:rsidRPr="00DE2320">
        <w:rPr>
          <w:rFonts w:ascii="Arial" w:eastAsia="Arial" w:hAnsi="Arial" w:cs="Arial"/>
          <w:spacing w:val="1"/>
        </w:rPr>
        <w:t xml:space="preserve"> PhD</w:t>
      </w:r>
      <w:r w:rsidRPr="00DE2320">
        <w:rPr>
          <w:rFonts w:ascii="Arial" w:eastAsia="Arial" w:hAnsi="Arial" w:cs="Arial"/>
          <w:spacing w:val="1"/>
        </w:rPr>
        <w:t>, this must be</w:t>
      </w:r>
      <w:r w:rsidR="00E53F57" w:rsidRPr="00DE2320">
        <w:rPr>
          <w:rFonts w:ascii="Arial" w:eastAsia="Arial" w:hAnsi="Arial" w:cs="Arial"/>
          <w:spacing w:val="1"/>
        </w:rPr>
        <w:t xml:space="preserve"> obtained less than 10 years before the start of the workshop. </w:t>
      </w:r>
      <w:r w:rsidR="00A60FD5" w:rsidRPr="00DE2320">
        <w:rPr>
          <w:rFonts w:ascii="Arial" w:eastAsia="Arial" w:hAnsi="Arial" w:cs="Arial"/>
          <w:spacing w:val="1"/>
        </w:rPr>
        <w:t>(See footnote 1 for ECRs specific requirements).</w:t>
      </w:r>
      <w:r w:rsidR="00E53F57" w:rsidRPr="00E53F57">
        <w:rPr>
          <w:rFonts w:ascii="Arial" w:eastAsia="Arial" w:hAnsi="Arial" w:cs="Arial"/>
          <w:spacing w:val="1"/>
        </w:rPr>
        <w:t xml:space="preserve"> </w:t>
      </w:r>
    </w:p>
    <w:p w14:paraId="2FA54BE1" w14:textId="77777777" w:rsidR="00E53F57" w:rsidRPr="00E53F57" w:rsidRDefault="00E53F57" w:rsidP="00E53F57">
      <w:pPr>
        <w:spacing w:after="120" w:line="240" w:lineRule="auto"/>
        <w:rPr>
          <w:rFonts w:ascii="Arial" w:eastAsia="Arial" w:hAnsi="Arial" w:cs="Arial"/>
          <w:spacing w:val="1"/>
        </w:rPr>
      </w:pPr>
      <w:r w:rsidRPr="00E53F57">
        <w:rPr>
          <w:rFonts w:ascii="Arial" w:eastAsia="Arial" w:hAnsi="Arial" w:cs="Arial"/>
          <w:spacing w:val="1"/>
        </w:rPr>
        <w:t>No more than a third of the early career researchers from Brazilian and British proposals each country may be recruited from the institutions of the coordinators and mentors.  In case of Uruguayan proposals, it is preferred to include more than one institution.</w:t>
      </w:r>
    </w:p>
    <w:p w14:paraId="2FA54BE2" w14:textId="77777777" w:rsidR="00E53F57" w:rsidRPr="00E53F57" w:rsidRDefault="00E53F57" w:rsidP="00E53F57">
      <w:pPr>
        <w:spacing w:after="120" w:line="240" w:lineRule="auto"/>
        <w:rPr>
          <w:rFonts w:ascii="Arial" w:eastAsia="Arial" w:hAnsi="Arial" w:cs="Arial"/>
          <w:spacing w:val="1"/>
        </w:rPr>
      </w:pPr>
      <w:r w:rsidRPr="00E53F57">
        <w:rPr>
          <w:rFonts w:ascii="Arial" w:eastAsia="Arial" w:hAnsi="Arial" w:cs="Arial"/>
          <w:spacing w:val="1"/>
        </w:rPr>
        <w:t>There must be an open call for participants, and this must be disseminated through various defined channels   (British Council, ANII and FAPESP will support the dissemination) and coordinators are encouraged to identify and employ additional avenues of communication so that the workshops are advertised as widely as possible.</w:t>
      </w:r>
    </w:p>
    <w:p w14:paraId="2FA54BE3" w14:textId="77777777" w:rsidR="00E53F57" w:rsidRPr="00E53F57" w:rsidRDefault="00E53F57" w:rsidP="00E53F57">
      <w:pPr>
        <w:spacing w:after="120" w:line="240" w:lineRule="auto"/>
        <w:rPr>
          <w:rFonts w:ascii="Arial" w:eastAsia="Arial" w:hAnsi="Arial" w:cs="Arial"/>
          <w:spacing w:val="1"/>
        </w:rPr>
      </w:pPr>
      <w:r w:rsidRPr="00E53F57">
        <w:rPr>
          <w:rFonts w:ascii="Arial" w:eastAsia="Arial" w:hAnsi="Arial" w:cs="Arial"/>
          <w:spacing w:val="1"/>
        </w:rPr>
        <w:t>Participants will need to demonstrate a sufficient standard of English to participate in the workshops.</w:t>
      </w:r>
    </w:p>
    <w:p w14:paraId="2FA54BE4" w14:textId="77777777" w:rsidR="00E53F57" w:rsidRDefault="00E53F57" w:rsidP="005C6275">
      <w:pPr>
        <w:spacing w:after="120" w:line="240" w:lineRule="auto"/>
        <w:rPr>
          <w:rFonts w:ascii="Arial" w:eastAsia="Arial" w:hAnsi="Arial" w:cs="Arial"/>
          <w:spacing w:val="1"/>
        </w:rPr>
      </w:pPr>
      <w:r w:rsidRPr="00E53F57">
        <w:rPr>
          <w:rFonts w:ascii="Arial" w:eastAsia="Arial" w:hAnsi="Arial" w:cs="Arial"/>
          <w:spacing w:val="1"/>
        </w:rPr>
        <w:t>Each workshop coordinator must send the CV´s of the selected participants to each respective funding agency (B</w:t>
      </w:r>
      <w:r w:rsidR="00D237C5">
        <w:rPr>
          <w:rFonts w:ascii="Arial" w:eastAsia="Arial" w:hAnsi="Arial" w:cs="Arial"/>
          <w:spacing w:val="1"/>
        </w:rPr>
        <w:t xml:space="preserve">ritish </w:t>
      </w:r>
      <w:r w:rsidRPr="00E53F57">
        <w:rPr>
          <w:rFonts w:ascii="Arial" w:eastAsia="Arial" w:hAnsi="Arial" w:cs="Arial"/>
          <w:spacing w:val="1"/>
        </w:rPr>
        <w:t>C</w:t>
      </w:r>
      <w:r w:rsidR="00D237C5">
        <w:rPr>
          <w:rFonts w:ascii="Arial" w:eastAsia="Arial" w:hAnsi="Arial" w:cs="Arial"/>
          <w:spacing w:val="1"/>
        </w:rPr>
        <w:t>ouncil</w:t>
      </w:r>
      <w:r w:rsidRPr="00E53F57">
        <w:rPr>
          <w:rFonts w:ascii="Arial" w:eastAsia="Arial" w:hAnsi="Arial" w:cs="Arial"/>
          <w:spacing w:val="1"/>
        </w:rPr>
        <w:t>, FAPESP or ANII) for final decision.</w:t>
      </w:r>
    </w:p>
    <w:p w14:paraId="2FA54BE5" w14:textId="77777777" w:rsidR="00942D88" w:rsidRPr="006F3B11" w:rsidRDefault="00942D88" w:rsidP="005C6275">
      <w:pPr>
        <w:spacing w:after="120" w:line="240" w:lineRule="auto"/>
        <w:rPr>
          <w:rFonts w:ascii="Arial" w:eastAsia="Arial" w:hAnsi="Arial" w:cs="Arial"/>
          <w:spacing w:val="1"/>
        </w:rPr>
      </w:pPr>
      <w:r w:rsidRPr="00B87FBA">
        <w:rPr>
          <w:rFonts w:ascii="Arial" w:eastAsia="Arial" w:hAnsi="Arial" w:cs="Arial"/>
          <w:spacing w:val="1"/>
        </w:rPr>
        <w:t xml:space="preserve">The selection of early career researchers to participate in the workshop will be undertaken by the coordinators and must be fair and transparent. The British Council will provide a template application form </w:t>
      </w:r>
      <w:r w:rsidR="003449CF">
        <w:rPr>
          <w:rFonts w:ascii="Arial" w:eastAsia="Arial" w:hAnsi="Arial" w:cs="Arial"/>
          <w:spacing w:val="1"/>
        </w:rPr>
        <w:t xml:space="preserve">for participants </w:t>
      </w:r>
      <w:proofErr w:type="gramStart"/>
      <w:r w:rsidRPr="00B87FBA">
        <w:rPr>
          <w:rFonts w:ascii="Arial" w:eastAsia="Arial" w:hAnsi="Arial" w:cs="Arial"/>
          <w:spacing w:val="1"/>
        </w:rPr>
        <w:t>which</w:t>
      </w:r>
      <w:proofErr w:type="gramEnd"/>
      <w:r w:rsidRPr="00B87FBA">
        <w:rPr>
          <w:rFonts w:ascii="Arial" w:eastAsia="Arial" w:hAnsi="Arial" w:cs="Arial"/>
          <w:spacing w:val="1"/>
        </w:rPr>
        <w:t xml:space="preserve"> coordinators can adapt as appropriate, and British Council in-country teams will be available to offer advice </w:t>
      </w:r>
      <w:r w:rsidR="003449CF">
        <w:rPr>
          <w:rFonts w:ascii="Arial" w:eastAsia="Arial" w:hAnsi="Arial" w:cs="Arial"/>
          <w:spacing w:val="1"/>
        </w:rPr>
        <w:t xml:space="preserve">and oversight </w:t>
      </w:r>
      <w:r w:rsidRPr="00B87FBA">
        <w:rPr>
          <w:rFonts w:ascii="Arial" w:eastAsia="Arial" w:hAnsi="Arial" w:cs="Arial"/>
          <w:spacing w:val="1"/>
        </w:rPr>
        <w:t>where necessary. Once recruitment is completed</w:t>
      </w:r>
      <w:r w:rsidR="001A4243">
        <w:rPr>
          <w:rFonts w:ascii="Arial" w:eastAsia="Arial" w:hAnsi="Arial" w:cs="Arial"/>
          <w:spacing w:val="1"/>
        </w:rPr>
        <w:t>,</w:t>
      </w:r>
      <w:r w:rsidRPr="00B87FBA">
        <w:rPr>
          <w:rFonts w:ascii="Arial" w:eastAsia="Arial" w:hAnsi="Arial" w:cs="Arial"/>
          <w:spacing w:val="1"/>
        </w:rPr>
        <w:t xml:space="preserve"> workshop coordinators must submit the list of participants to the</w:t>
      </w:r>
      <w:r w:rsidR="00D237C5">
        <w:rPr>
          <w:rFonts w:ascii="Arial" w:eastAsia="Arial" w:hAnsi="Arial" w:cs="Arial"/>
          <w:spacing w:val="1"/>
        </w:rPr>
        <w:t xml:space="preserve"> funding partners</w:t>
      </w:r>
      <w:r w:rsidR="003449CF">
        <w:rPr>
          <w:rFonts w:ascii="Arial" w:eastAsia="Arial" w:hAnsi="Arial" w:cs="Arial"/>
          <w:spacing w:val="1"/>
        </w:rPr>
        <w:t xml:space="preserve"> for approval.</w:t>
      </w:r>
    </w:p>
    <w:p w14:paraId="2FA54BE6" w14:textId="77777777" w:rsidR="00EF744D" w:rsidRDefault="00942D88" w:rsidP="00526A30">
      <w:pPr>
        <w:tabs>
          <w:tab w:val="left" w:pos="640"/>
        </w:tabs>
        <w:spacing w:after="240" w:line="240" w:lineRule="auto"/>
        <w:rPr>
          <w:rFonts w:ascii="Arial" w:eastAsia="Arial" w:hAnsi="Arial" w:cs="Arial"/>
          <w:spacing w:val="1"/>
        </w:rPr>
      </w:pPr>
      <w:r w:rsidRPr="00B87FBA">
        <w:rPr>
          <w:rFonts w:ascii="Arial" w:eastAsia="Arial" w:hAnsi="Arial" w:cs="Arial"/>
          <w:spacing w:val="1"/>
        </w:rPr>
        <w:t>Equal opportunities and diversity are at the heart of the British Council’s cultural relations ambitions. While recognising that some research fields are dominated by one particular gender, coordinators are encouraged to work towards as equal a gender balance as is possible, promote diversity, and ensure that no applicants are excluded from participation on the basis of ethnicity, gen</w:t>
      </w:r>
      <w:r w:rsidRPr="006F3B11">
        <w:rPr>
          <w:rFonts w:ascii="Arial" w:eastAsia="Arial" w:hAnsi="Arial" w:cs="Arial"/>
          <w:spacing w:val="1"/>
        </w:rPr>
        <w:t>der, relig</w:t>
      </w:r>
      <w:r w:rsidR="000E709C">
        <w:rPr>
          <w:rFonts w:ascii="Arial" w:eastAsia="Arial" w:hAnsi="Arial" w:cs="Arial"/>
          <w:spacing w:val="1"/>
        </w:rPr>
        <w:t>ious belief, sexual orientation</w:t>
      </w:r>
      <w:r w:rsidRPr="006F3B11">
        <w:rPr>
          <w:rFonts w:ascii="Arial" w:eastAsia="Arial" w:hAnsi="Arial" w:cs="Arial"/>
          <w:spacing w:val="1"/>
        </w:rPr>
        <w:t xml:space="preserve"> or disability</w:t>
      </w:r>
      <w:r w:rsidR="001F7591">
        <w:rPr>
          <w:rFonts w:ascii="Arial" w:eastAsia="Arial" w:hAnsi="Arial" w:cs="Arial"/>
          <w:spacing w:val="1"/>
        </w:rPr>
        <w:t>.</w:t>
      </w:r>
    </w:p>
    <w:p w14:paraId="2FA54BE7" w14:textId="77777777" w:rsidR="00EA116B" w:rsidRPr="006F3B11" w:rsidRDefault="002F6315" w:rsidP="00A84CFD">
      <w:pPr>
        <w:pStyle w:val="RLHeading1"/>
      </w:pPr>
      <w:r w:rsidRPr="0001087A">
        <w:t>F</w:t>
      </w:r>
      <w:r w:rsidRPr="0001087A">
        <w:rPr>
          <w:spacing w:val="-1"/>
        </w:rPr>
        <w:t>u</w:t>
      </w:r>
      <w:r w:rsidRPr="0001087A">
        <w:t>n</w:t>
      </w:r>
      <w:r w:rsidRPr="0001087A">
        <w:rPr>
          <w:spacing w:val="-1"/>
        </w:rPr>
        <w:t>d</w:t>
      </w:r>
      <w:r w:rsidRPr="0001087A">
        <w:t>ing</w:t>
      </w:r>
    </w:p>
    <w:p w14:paraId="2FA54BE8" w14:textId="77777777" w:rsidR="008A5166" w:rsidRDefault="001A0028" w:rsidP="00AE5B0E">
      <w:pPr>
        <w:spacing w:after="120" w:line="240" w:lineRule="auto"/>
        <w:rPr>
          <w:rFonts w:ascii="Arial" w:eastAsia="Arial" w:hAnsi="Arial" w:cs="Arial"/>
          <w:bCs/>
        </w:rPr>
      </w:pPr>
      <w:r>
        <w:rPr>
          <w:rFonts w:ascii="Arial" w:eastAsia="Arial" w:hAnsi="Arial" w:cs="Arial"/>
          <w:bCs/>
        </w:rPr>
        <w:t xml:space="preserve"> Newton</w:t>
      </w:r>
      <w:r w:rsidR="00AE5B0E">
        <w:rPr>
          <w:rFonts w:ascii="Arial" w:eastAsia="Arial" w:hAnsi="Arial" w:cs="Arial"/>
          <w:bCs/>
        </w:rPr>
        <w:t xml:space="preserve"> Researcher Links </w:t>
      </w:r>
      <w:r w:rsidR="00C37D23" w:rsidRPr="006F3B11">
        <w:rPr>
          <w:rFonts w:ascii="Arial" w:eastAsia="Arial" w:hAnsi="Arial" w:cs="Arial"/>
          <w:bCs/>
        </w:rPr>
        <w:t>worksho</w:t>
      </w:r>
      <w:r w:rsidR="00C37D23" w:rsidRPr="00937F7A">
        <w:rPr>
          <w:rFonts w:ascii="Arial" w:eastAsia="Arial" w:hAnsi="Arial" w:cs="Arial"/>
          <w:bCs/>
        </w:rPr>
        <w:t xml:space="preserve">ps will </w:t>
      </w:r>
      <w:r w:rsidR="00C37D23" w:rsidRPr="006F3B11">
        <w:rPr>
          <w:rFonts w:ascii="Arial" w:eastAsia="Arial" w:hAnsi="Arial" w:cs="Arial"/>
          <w:bCs/>
        </w:rPr>
        <w:t xml:space="preserve">be organised </w:t>
      </w:r>
      <w:r w:rsidR="00AE5B0E">
        <w:rPr>
          <w:rFonts w:ascii="Arial" w:eastAsia="Arial" w:hAnsi="Arial" w:cs="Arial"/>
          <w:bCs/>
        </w:rPr>
        <w:t xml:space="preserve">by the workshop coordinators. </w:t>
      </w:r>
      <w:r w:rsidR="005E4FD9">
        <w:rPr>
          <w:rFonts w:ascii="Arial" w:eastAsia="Arial" w:hAnsi="Arial" w:cs="Arial"/>
          <w:bCs/>
        </w:rPr>
        <w:t>A</w:t>
      </w:r>
      <w:r w:rsidR="00937F7A">
        <w:rPr>
          <w:rFonts w:ascii="Arial" w:eastAsia="Arial" w:hAnsi="Arial" w:cs="Arial"/>
          <w:bCs/>
        </w:rPr>
        <w:t>pplicants are required to provide a budget request upon submission of their proposal.</w:t>
      </w:r>
    </w:p>
    <w:p w14:paraId="2FA54BE9" w14:textId="77777777" w:rsidR="00D237C5" w:rsidRPr="00D237C5" w:rsidRDefault="00D237C5" w:rsidP="00D237C5">
      <w:pPr>
        <w:spacing w:after="120" w:line="240" w:lineRule="auto"/>
        <w:rPr>
          <w:rFonts w:ascii="Arial" w:eastAsia="Arial" w:hAnsi="Arial" w:cs="Arial"/>
          <w:bCs/>
        </w:rPr>
      </w:pPr>
      <w:r w:rsidRPr="00D237C5">
        <w:rPr>
          <w:rFonts w:ascii="Arial" w:eastAsia="Arial" w:hAnsi="Arial" w:cs="Arial"/>
          <w:bCs/>
        </w:rPr>
        <w:t>The partnership between FAPESP, ANII and the British Council can provide funds for:</w:t>
      </w:r>
    </w:p>
    <w:p w14:paraId="2FA54BEA" w14:textId="77777777" w:rsidR="00D237C5" w:rsidRPr="00D237C5" w:rsidRDefault="00D237C5" w:rsidP="00D237C5">
      <w:pPr>
        <w:spacing w:after="120" w:line="240" w:lineRule="auto"/>
        <w:rPr>
          <w:rFonts w:ascii="Arial" w:eastAsia="Arial" w:hAnsi="Arial" w:cs="Arial"/>
          <w:bCs/>
        </w:rPr>
      </w:pPr>
      <w:r w:rsidRPr="00D237C5">
        <w:rPr>
          <w:rFonts w:ascii="Arial" w:eastAsia="Arial" w:hAnsi="Arial" w:cs="Arial"/>
          <w:bCs/>
        </w:rPr>
        <w:t>a. International (economy return) airfares for researcher from the UK and from Brazil or Uruguay, whichever is not hosting the workshop.</w:t>
      </w:r>
    </w:p>
    <w:p w14:paraId="2FA54BEB" w14:textId="77777777" w:rsidR="00D237C5" w:rsidRPr="00D237C5" w:rsidRDefault="00D237C5" w:rsidP="00D237C5">
      <w:pPr>
        <w:spacing w:after="120" w:line="240" w:lineRule="auto"/>
        <w:rPr>
          <w:rFonts w:ascii="Arial" w:eastAsia="Arial" w:hAnsi="Arial" w:cs="Arial"/>
          <w:bCs/>
        </w:rPr>
      </w:pPr>
      <w:r w:rsidRPr="00D237C5">
        <w:rPr>
          <w:rFonts w:ascii="Arial" w:eastAsia="Arial" w:hAnsi="Arial" w:cs="Arial"/>
          <w:bCs/>
        </w:rPr>
        <w:t>b. Local travel costs for attendees.</w:t>
      </w:r>
    </w:p>
    <w:p w14:paraId="2FA54BEC" w14:textId="77777777" w:rsidR="00D237C5" w:rsidRPr="00D237C5" w:rsidRDefault="00D237C5" w:rsidP="00D237C5">
      <w:pPr>
        <w:spacing w:after="120" w:line="240" w:lineRule="auto"/>
        <w:rPr>
          <w:rFonts w:ascii="Arial" w:eastAsia="Arial" w:hAnsi="Arial" w:cs="Arial"/>
          <w:bCs/>
        </w:rPr>
      </w:pPr>
      <w:r w:rsidRPr="00D237C5">
        <w:rPr>
          <w:rFonts w:ascii="Arial" w:eastAsia="Arial" w:hAnsi="Arial" w:cs="Arial"/>
          <w:bCs/>
        </w:rPr>
        <w:t xml:space="preserve">c. Per </w:t>
      </w:r>
      <w:proofErr w:type="gramStart"/>
      <w:r w:rsidRPr="00D237C5">
        <w:rPr>
          <w:rFonts w:ascii="Arial" w:eastAsia="Arial" w:hAnsi="Arial" w:cs="Arial"/>
          <w:bCs/>
        </w:rPr>
        <w:t>diem</w:t>
      </w:r>
      <w:proofErr w:type="gramEnd"/>
      <w:r w:rsidR="00C929AD">
        <w:rPr>
          <w:rFonts w:ascii="Arial" w:eastAsia="Arial" w:hAnsi="Arial" w:cs="Arial"/>
          <w:bCs/>
        </w:rPr>
        <w:t xml:space="preserve"> subsistence allowance</w:t>
      </w:r>
      <w:r w:rsidRPr="00D237C5">
        <w:rPr>
          <w:rFonts w:ascii="Arial" w:eastAsia="Arial" w:hAnsi="Arial" w:cs="Arial"/>
          <w:bCs/>
        </w:rPr>
        <w:t xml:space="preserve"> to cover meals, personal costs for participants and accommodation for external attendees for up to 5 nights in the city where the workshop take</w:t>
      </w:r>
      <w:r w:rsidR="005B7CB1">
        <w:rPr>
          <w:rFonts w:ascii="Arial" w:eastAsia="Arial" w:hAnsi="Arial" w:cs="Arial"/>
          <w:bCs/>
        </w:rPr>
        <w:t>s</w:t>
      </w:r>
      <w:r w:rsidRPr="00D237C5">
        <w:rPr>
          <w:rFonts w:ascii="Arial" w:eastAsia="Arial" w:hAnsi="Arial" w:cs="Arial"/>
          <w:bCs/>
        </w:rPr>
        <w:t xml:space="preserve"> place.</w:t>
      </w:r>
    </w:p>
    <w:p w14:paraId="2FA54BED" w14:textId="77777777" w:rsidR="00D237C5" w:rsidRDefault="00D237C5" w:rsidP="00D237C5">
      <w:pPr>
        <w:spacing w:after="120" w:line="240" w:lineRule="auto"/>
        <w:rPr>
          <w:rFonts w:ascii="Arial" w:eastAsia="Arial" w:hAnsi="Arial" w:cs="Arial"/>
          <w:bCs/>
        </w:rPr>
      </w:pPr>
      <w:r w:rsidRPr="00D237C5">
        <w:rPr>
          <w:rFonts w:ascii="Arial" w:eastAsia="Arial" w:hAnsi="Arial" w:cs="Arial"/>
          <w:bCs/>
        </w:rPr>
        <w:t>d. Organisational support.</w:t>
      </w:r>
    </w:p>
    <w:p w14:paraId="305D85CC" w14:textId="77777777" w:rsidR="000128FB" w:rsidRDefault="000128FB" w:rsidP="00D237C5">
      <w:pPr>
        <w:spacing w:after="120" w:line="240" w:lineRule="auto"/>
        <w:rPr>
          <w:rFonts w:ascii="Arial" w:eastAsia="Arial" w:hAnsi="Arial" w:cs="Arial"/>
          <w:bCs/>
        </w:rPr>
      </w:pPr>
    </w:p>
    <w:p w14:paraId="003C3823" w14:textId="437D40AA" w:rsidR="000128FB" w:rsidRPr="000128FB" w:rsidRDefault="000128FB" w:rsidP="000128FB">
      <w:pPr>
        <w:spacing w:after="120" w:line="240" w:lineRule="auto"/>
        <w:rPr>
          <w:rFonts w:ascii="Arial" w:eastAsia="Arial" w:hAnsi="Arial" w:cs="Arial"/>
          <w:bCs/>
        </w:rPr>
      </w:pPr>
      <w:r w:rsidRPr="000128FB">
        <w:rPr>
          <w:rFonts w:ascii="Arial" w:eastAsia="Arial" w:hAnsi="Arial" w:cs="Arial"/>
          <w:bCs/>
        </w:rPr>
        <w:t>From FAPESP side, the costs of workshop will be</w:t>
      </w:r>
      <w:r>
        <w:rPr>
          <w:rFonts w:ascii="Arial" w:eastAsia="Arial" w:hAnsi="Arial" w:cs="Arial"/>
          <w:bCs/>
        </w:rPr>
        <w:t xml:space="preserve"> covered</w:t>
      </w:r>
      <w:r w:rsidRPr="000128FB">
        <w:rPr>
          <w:rFonts w:ascii="Arial" w:eastAsia="Arial" w:hAnsi="Arial" w:cs="Arial"/>
          <w:bCs/>
        </w:rPr>
        <w:t xml:space="preserve"> follow</w:t>
      </w:r>
      <w:r>
        <w:rPr>
          <w:rFonts w:ascii="Arial" w:eastAsia="Arial" w:hAnsi="Arial" w:cs="Arial"/>
          <w:bCs/>
        </w:rPr>
        <w:t>ing</w:t>
      </w:r>
      <w:r w:rsidRPr="000128FB">
        <w:rPr>
          <w:rFonts w:ascii="Arial" w:eastAsia="Arial" w:hAnsi="Arial" w:cs="Arial"/>
          <w:bCs/>
        </w:rPr>
        <w:t xml:space="preserve"> its “</w:t>
      </w:r>
      <w:proofErr w:type="spellStart"/>
      <w:r w:rsidRPr="000128FB">
        <w:rPr>
          <w:rFonts w:ascii="Arial" w:eastAsia="Arial" w:hAnsi="Arial" w:cs="Arial"/>
          <w:bCs/>
        </w:rPr>
        <w:t>Auxilio</w:t>
      </w:r>
      <w:proofErr w:type="spellEnd"/>
      <w:r w:rsidRPr="000128FB">
        <w:rPr>
          <w:rFonts w:ascii="Arial" w:eastAsia="Arial" w:hAnsi="Arial" w:cs="Arial"/>
          <w:bCs/>
        </w:rPr>
        <w:t xml:space="preserve"> </w:t>
      </w:r>
      <w:proofErr w:type="spellStart"/>
      <w:r w:rsidRPr="000128FB">
        <w:rPr>
          <w:rFonts w:ascii="Arial" w:eastAsia="Arial" w:hAnsi="Arial" w:cs="Arial"/>
          <w:bCs/>
        </w:rPr>
        <w:t>Organização</w:t>
      </w:r>
      <w:proofErr w:type="spellEnd"/>
      <w:r w:rsidRPr="000128FB">
        <w:rPr>
          <w:rFonts w:ascii="Arial" w:eastAsia="Arial" w:hAnsi="Arial" w:cs="Arial"/>
          <w:bCs/>
        </w:rPr>
        <w:t xml:space="preserve">” scheme, as described in the Annex </w:t>
      </w:r>
      <w:r>
        <w:rPr>
          <w:rFonts w:ascii="Arial" w:eastAsia="Arial" w:hAnsi="Arial" w:cs="Arial"/>
          <w:bCs/>
        </w:rPr>
        <w:t>2</w:t>
      </w:r>
      <w:r w:rsidRPr="000128FB">
        <w:rPr>
          <w:rFonts w:ascii="Arial" w:eastAsia="Arial" w:hAnsi="Arial" w:cs="Arial"/>
          <w:bCs/>
        </w:rPr>
        <w:t>, below.</w:t>
      </w:r>
    </w:p>
    <w:p w14:paraId="214235BD" w14:textId="77777777" w:rsidR="000128FB" w:rsidRPr="000128FB" w:rsidRDefault="000128FB" w:rsidP="000128FB">
      <w:pPr>
        <w:spacing w:after="120" w:line="240" w:lineRule="auto"/>
        <w:rPr>
          <w:rFonts w:ascii="Arial" w:eastAsia="Arial" w:hAnsi="Arial" w:cs="Arial"/>
          <w:bCs/>
        </w:rPr>
      </w:pPr>
    </w:p>
    <w:p w14:paraId="0EE2AE6A" w14:textId="2C4ECF34" w:rsidR="000128FB" w:rsidRDefault="000128FB" w:rsidP="000128FB">
      <w:pPr>
        <w:spacing w:after="120" w:line="240" w:lineRule="auto"/>
        <w:rPr>
          <w:rFonts w:ascii="Arial" w:eastAsia="Arial" w:hAnsi="Arial" w:cs="Arial"/>
          <w:bCs/>
        </w:rPr>
      </w:pPr>
      <w:r>
        <w:rPr>
          <w:rFonts w:ascii="Arial" w:eastAsia="Arial" w:hAnsi="Arial" w:cs="Arial"/>
          <w:bCs/>
        </w:rPr>
        <w:t>Fro</w:t>
      </w:r>
      <w:r w:rsidRPr="000128FB">
        <w:rPr>
          <w:rFonts w:ascii="Arial" w:eastAsia="Arial" w:hAnsi="Arial" w:cs="Arial"/>
          <w:bCs/>
        </w:rPr>
        <w:t xml:space="preserve">m UK </w:t>
      </w:r>
      <w:r w:rsidR="00AE078F">
        <w:rPr>
          <w:rFonts w:ascii="Arial" w:eastAsia="Arial" w:hAnsi="Arial" w:cs="Arial"/>
          <w:bCs/>
        </w:rPr>
        <w:t xml:space="preserve">and ANII </w:t>
      </w:r>
      <w:r w:rsidRPr="000128FB">
        <w:rPr>
          <w:rFonts w:ascii="Arial" w:eastAsia="Arial" w:hAnsi="Arial" w:cs="Arial"/>
          <w:bCs/>
        </w:rPr>
        <w:t>side, the costs of the workshops will be covered through a Researcher Links grant and paid to the workshop coordinator’s home institutions</w:t>
      </w:r>
      <w:r>
        <w:rPr>
          <w:rFonts w:ascii="Arial" w:eastAsia="Arial" w:hAnsi="Arial" w:cs="Arial"/>
          <w:bCs/>
        </w:rPr>
        <w:t>.</w:t>
      </w:r>
    </w:p>
    <w:p w14:paraId="11E2FFF7" w14:textId="77777777" w:rsidR="000128FB" w:rsidRDefault="000128FB" w:rsidP="000128FB">
      <w:pPr>
        <w:spacing w:after="120" w:line="240" w:lineRule="auto"/>
        <w:rPr>
          <w:rFonts w:ascii="Arial" w:eastAsia="Arial" w:hAnsi="Arial" w:cs="Arial"/>
          <w:bCs/>
        </w:rPr>
      </w:pPr>
    </w:p>
    <w:p w14:paraId="2FA54BEF" w14:textId="77777777" w:rsidR="00C37D23" w:rsidRPr="00BD0F77" w:rsidRDefault="0005168F" w:rsidP="002748E5">
      <w:pPr>
        <w:tabs>
          <w:tab w:val="left" w:pos="640"/>
        </w:tabs>
        <w:spacing w:after="120" w:line="240" w:lineRule="auto"/>
        <w:rPr>
          <w:rFonts w:ascii="Arial" w:eastAsia="Arial" w:hAnsi="Arial" w:cs="Arial"/>
        </w:rPr>
      </w:pPr>
      <w:r>
        <w:rPr>
          <w:rFonts w:ascii="Arial" w:eastAsia="Arial" w:hAnsi="Arial" w:cs="Arial"/>
        </w:rPr>
        <w:t>F</w:t>
      </w:r>
      <w:r w:rsidR="004A5CC7" w:rsidRPr="006F3B11">
        <w:rPr>
          <w:rFonts w:ascii="Arial" w:eastAsia="Arial" w:hAnsi="Arial" w:cs="Arial"/>
        </w:rPr>
        <w:t xml:space="preserve">unding offered under the Researcher Links programme </w:t>
      </w:r>
      <w:r w:rsidR="004A5CC7" w:rsidRPr="00BD0F77">
        <w:rPr>
          <w:rFonts w:ascii="Arial" w:eastAsia="Arial" w:hAnsi="Arial" w:cs="Arial"/>
        </w:rPr>
        <w:t xml:space="preserve">is intended as a </w:t>
      </w:r>
      <w:r w:rsidR="004A5CC7" w:rsidRPr="00BD0F77">
        <w:rPr>
          <w:rFonts w:ascii="Arial" w:eastAsia="Arial" w:hAnsi="Arial" w:cs="Arial"/>
          <w:b/>
        </w:rPr>
        <w:t xml:space="preserve">contribution </w:t>
      </w:r>
      <w:r w:rsidR="004A5CC7" w:rsidRPr="00BD0F77">
        <w:rPr>
          <w:rFonts w:ascii="Arial" w:eastAsia="Arial" w:hAnsi="Arial" w:cs="Arial"/>
        </w:rPr>
        <w:t xml:space="preserve">towards the costs of the workshops. Workshop coordinators are expected to </w:t>
      </w:r>
      <w:r w:rsidR="009E61D7" w:rsidRPr="00BD0F77">
        <w:rPr>
          <w:rFonts w:ascii="Arial" w:eastAsia="Arial" w:hAnsi="Arial" w:cs="Arial"/>
        </w:rPr>
        <w:t xml:space="preserve">add a </w:t>
      </w:r>
      <w:r w:rsidR="004A5CC7" w:rsidRPr="00BD0F77">
        <w:rPr>
          <w:rFonts w:ascii="Arial" w:eastAsia="Arial" w:hAnsi="Arial" w:cs="Arial"/>
        </w:rPr>
        <w:t>contri</w:t>
      </w:r>
      <w:r w:rsidR="009E61D7" w:rsidRPr="00BD0F77">
        <w:rPr>
          <w:rFonts w:ascii="Arial" w:eastAsia="Arial" w:hAnsi="Arial" w:cs="Arial"/>
        </w:rPr>
        <w:t>bution in-kind towards</w:t>
      </w:r>
      <w:r w:rsidR="00EF744D" w:rsidRPr="00BD0F77">
        <w:rPr>
          <w:rFonts w:ascii="Arial" w:eastAsia="Arial" w:hAnsi="Arial" w:cs="Arial"/>
        </w:rPr>
        <w:t xml:space="preserve"> the overall cost of the workshop</w:t>
      </w:r>
      <w:r w:rsidR="00255C35" w:rsidRPr="00BD0F77">
        <w:rPr>
          <w:rFonts w:ascii="Arial" w:eastAsia="Arial" w:hAnsi="Arial" w:cs="Arial"/>
        </w:rPr>
        <w:t xml:space="preserve"> by </w:t>
      </w:r>
      <w:r w:rsidR="00EF744D" w:rsidRPr="00BD0F77">
        <w:rPr>
          <w:rFonts w:ascii="Arial" w:eastAsia="Arial" w:hAnsi="Arial" w:cs="Arial"/>
        </w:rPr>
        <w:t xml:space="preserve">dedicating </w:t>
      </w:r>
      <w:r w:rsidR="00255C35" w:rsidRPr="00BD0F77">
        <w:rPr>
          <w:rFonts w:ascii="Arial" w:eastAsia="Arial" w:hAnsi="Arial" w:cs="Arial"/>
        </w:rPr>
        <w:t xml:space="preserve">their time to the </w:t>
      </w:r>
      <w:r w:rsidR="007223A5" w:rsidRPr="00BD0F77">
        <w:rPr>
          <w:rFonts w:ascii="Arial" w:eastAsia="Arial" w:hAnsi="Arial" w:cs="Arial"/>
        </w:rPr>
        <w:t>planning</w:t>
      </w:r>
      <w:r w:rsidR="00255C35" w:rsidRPr="00BD0F77">
        <w:rPr>
          <w:rFonts w:ascii="Arial" w:eastAsia="Arial" w:hAnsi="Arial" w:cs="Arial"/>
        </w:rPr>
        <w:t xml:space="preserve"> and delivery of the workshops</w:t>
      </w:r>
      <w:r w:rsidR="009E61D7" w:rsidRPr="00BD0F77">
        <w:rPr>
          <w:rFonts w:ascii="Arial" w:eastAsia="Arial" w:hAnsi="Arial" w:cs="Arial"/>
        </w:rPr>
        <w:t xml:space="preserve">. </w:t>
      </w:r>
      <w:r w:rsidR="009E61D7" w:rsidRPr="00BD0F77">
        <w:rPr>
          <w:rFonts w:ascii="Arial" w:eastAsia="Arial" w:hAnsi="Arial" w:cs="Arial"/>
          <w:b/>
        </w:rPr>
        <w:t xml:space="preserve">Staff costs and </w:t>
      </w:r>
      <w:r w:rsidRPr="00BD0F77">
        <w:rPr>
          <w:rFonts w:ascii="Arial" w:eastAsia="Arial" w:hAnsi="Arial" w:cs="Arial"/>
          <w:b/>
        </w:rPr>
        <w:t>honoraria cannot</w:t>
      </w:r>
      <w:r w:rsidR="009E61D7" w:rsidRPr="00BD0F77">
        <w:rPr>
          <w:rFonts w:ascii="Arial" w:eastAsia="Arial" w:hAnsi="Arial" w:cs="Arial"/>
          <w:b/>
        </w:rPr>
        <w:t xml:space="preserve"> be covered</w:t>
      </w:r>
      <w:r w:rsidR="009E61D7" w:rsidRPr="00BD0F77">
        <w:rPr>
          <w:rFonts w:ascii="Arial" w:eastAsia="Arial" w:hAnsi="Arial" w:cs="Arial"/>
        </w:rPr>
        <w:t xml:space="preserve"> </w:t>
      </w:r>
      <w:r w:rsidR="00EF744D" w:rsidRPr="00BD0F77">
        <w:rPr>
          <w:rFonts w:ascii="Arial" w:eastAsia="Arial" w:hAnsi="Arial" w:cs="Arial"/>
        </w:rPr>
        <w:t xml:space="preserve">by </w:t>
      </w:r>
      <w:r w:rsidR="009E61D7" w:rsidRPr="00BD0F77">
        <w:rPr>
          <w:rFonts w:ascii="Arial" w:eastAsia="Arial" w:hAnsi="Arial" w:cs="Arial"/>
        </w:rPr>
        <w:t xml:space="preserve">the Researcher Links grants. </w:t>
      </w:r>
      <w:r w:rsidR="00F5180C" w:rsidRPr="00BD0F77">
        <w:rPr>
          <w:rFonts w:ascii="Arial" w:eastAsia="Arial" w:hAnsi="Arial" w:cs="Arial"/>
        </w:rPr>
        <w:t xml:space="preserve">Only a small </w:t>
      </w:r>
      <w:r w:rsidR="004E15E8" w:rsidRPr="00BD0F77">
        <w:rPr>
          <w:rFonts w:ascii="Arial" w:eastAsia="Arial" w:hAnsi="Arial" w:cs="Arial"/>
        </w:rPr>
        <w:t xml:space="preserve">lump sum </w:t>
      </w:r>
      <w:r w:rsidR="00F5180C" w:rsidRPr="00BD0F77">
        <w:rPr>
          <w:rFonts w:ascii="Arial" w:eastAsia="Arial" w:hAnsi="Arial" w:cs="Arial"/>
        </w:rPr>
        <w:t>contribution</w:t>
      </w:r>
      <w:r w:rsidR="004E15E8" w:rsidRPr="00BD0F77">
        <w:rPr>
          <w:rFonts w:ascii="Arial" w:eastAsia="Arial" w:hAnsi="Arial" w:cs="Arial"/>
        </w:rPr>
        <w:t xml:space="preserve"> of £2</w:t>
      </w:r>
      <w:r w:rsidR="005C0CD9" w:rsidRPr="00BD0F77">
        <w:rPr>
          <w:rFonts w:ascii="Arial" w:eastAsia="Arial" w:hAnsi="Arial" w:cs="Arial"/>
        </w:rPr>
        <w:t>,</w:t>
      </w:r>
      <w:r w:rsidR="004E15E8" w:rsidRPr="00BD0F77">
        <w:rPr>
          <w:rFonts w:ascii="Arial" w:eastAsia="Arial" w:hAnsi="Arial" w:cs="Arial"/>
        </w:rPr>
        <w:t xml:space="preserve">000 can be requested to cover </w:t>
      </w:r>
      <w:r w:rsidR="002748E5">
        <w:rPr>
          <w:rFonts w:ascii="Arial" w:eastAsia="Arial" w:hAnsi="Arial" w:cs="Arial"/>
        </w:rPr>
        <w:t>administrative costs.</w:t>
      </w:r>
    </w:p>
    <w:p w14:paraId="2FA54BF0" w14:textId="77777777" w:rsidR="00D91C22" w:rsidRPr="00BD0F77" w:rsidRDefault="00D91C22" w:rsidP="002748E5">
      <w:pPr>
        <w:autoSpaceDE w:val="0"/>
        <w:autoSpaceDN w:val="0"/>
        <w:adjustRightInd w:val="0"/>
        <w:spacing w:after="120" w:line="240" w:lineRule="auto"/>
        <w:rPr>
          <w:rFonts w:ascii="Arial" w:eastAsia="Arial" w:hAnsi="Arial" w:cs="Arial"/>
          <w:szCs w:val="24"/>
        </w:rPr>
      </w:pPr>
      <w:r w:rsidRPr="00BD0F77">
        <w:rPr>
          <w:rFonts w:ascii="Arial" w:eastAsia="Arial" w:hAnsi="Arial" w:cs="Arial"/>
          <w:szCs w:val="24"/>
        </w:rPr>
        <w:t xml:space="preserve">The grant contribution given to support the organisation of the Researcher Links </w:t>
      </w:r>
      <w:r w:rsidR="005C0CD9" w:rsidRPr="00BD0F77">
        <w:rPr>
          <w:rFonts w:ascii="Arial" w:eastAsia="Arial" w:hAnsi="Arial" w:cs="Arial"/>
          <w:szCs w:val="24"/>
        </w:rPr>
        <w:t>w</w:t>
      </w:r>
      <w:r w:rsidRPr="00BD0F77">
        <w:rPr>
          <w:rFonts w:ascii="Arial" w:eastAsia="Arial" w:hAnsi="Arial" w:cs="Arial"/>
          <w:szCs w:val="24"/>
        </w:rPr>
        <w:t xml:space="preserve">orkshops is calculated using </w:t>
      </w:r>
      <w:r w:rsidR="005C0CD9" w:rsidRPr="00BD0F77">
        <w:rPr>
          <w:rFonts w:ascii="Arial" w:eastAsia="Arial" w:hAnsi="Arial" w:cs="Arial"/>
          <w:szCs w:val="24"/>
        </w:rPr>
        <w:t xml:space="preserve">a </w:t>
      </w:r>
      <w:r w:rsidRPr="00BD0F77">
        <w:rPr>
          <w:rFonts w:ascii="Arial" w:eastAsia="Arial" w:hAnsi="Arial" w:cs="Arial"/>
          <w:szCs w:val="24"/>
        </w:rPr>
        <w:t xml:space="preserve">flat rate </w:t>
      </w:r>
      <w:r w:rsidR="00197F00" w:rsidRPr="00BD0F77">
        <w:rPr>
          <w:rFonts w:ascii="Arial" w:eastAsia="Arial" w:hAnsi="Arial" w:cs="Arial"/>
          <w:szCs w:val="24"/>
        </w:rPr>
        <w:t xml:space="preserve">maximum </w:t>
      </w:r>
      <w:r w:rsidRPr="00BD0F77">
        <w:rPr>
          <w:rFonts w:ascii="Arial" w:eastAsia="Arial" w:hAnsi="Arial" w:cs="Arial"/>
          <w:szCs w:val="24"/>
        </w:rPr>
        <w:t>contribution</w:t>
      </w:r>
      <w:r w:rsidR="00370E3E" w:rsidRPr="00BD0F77">
        <w:rPr>
          <w:rFonts w:ascii="Arial" w:eastAsia="Arial" w:hAnsi="Arial" w:cs="Arial"/>
          <w:szCs w:val="24"/>
        </w:rPr>
        <w:t xml:space="preserve">. </w:t>
      </w:r>
      <w:r w:rsidR="00370E3E" w:rsidRPr="00BD0F77">
        <w:rPr>
          <w:rFonts w:ascii="Arial" w:eastAsia="Arial" w:hAnsi="Arial" w:cs="Arial"/>
          <w:b/>
          <w:szCs w:val="24"/>
        </w:rPr>
        <w:t>P</w:t>
      </w:r>
      <w:r w:rsidRPr="00BD0F77">
        <w:rPr>
          <w:rFonts w:ascii="Arial" w:eastAsia="Arial" w:hAnsi="Arial" w:cs="Arial"/>
          <w:b/>
          <w:szCs w:val="24"/>
        </w:rPr>
        <w:t xml:space="preserve">lease see Annex </w:t>
      </w:r>
      <w:r w:rsidR="002748E5">
        <w:rPr>
          <w:rFonts w:ascii="Arial" w:eastAsia="Arial" w:hAnsi="Arial" w:cs="Arial"/>
          <w:b/>
          <w:szCs w:val="24"/>
        </w:rPr>
        <w:t>below</w:t>
      </w:r>
      <w:r w:rsidR="00370E3E" w:rsidRPr="00BD0F77">
        <w:rPr>
          <w:rFonts w:ascii="Arial" w:eastAsia="Arial" w:hAnsi="Arial" w:cs="Arial"/>
          <w:b/>
          <w:szCs w:val="24"/>
        </w:rPr>
        <w:t xml:space="preserve"> for maximum amounts that can be requested in each budget category</w:t>
      </w:r>
      <w:r w:rsidRPr="00BD0F77">
        <w:rPr>
          <w:rFonts w:ascii="Arial" w:eastAsia="Arial" w:hAnsi="Arial" w:cs="Arial"/>
          <w:b/>
          <w:szCs w:val="24"/>
        </w:rPr>
        <w:t>.</w:t>
      </w:r>
      <w:r w:rsidRPr="00BD0F77">
        <w:rPr>
          <w:rFonts w:ascii="Arial" w:eastAsia="Arial" w:hAnsi="Arial" w:cs="Arial"/>
          <w:szCs w:val="24"/>
        </w:rPr>
        <w:t xml:space="preserve"> The flat</w:t>
      </w:r>
      <w:r w:rsidR="005C0CD9" w:rsidRPr="00BD0F77">
        <w:rPr>
          <w:rFonts w:ascii="Arial" w:eastAsia="Arial" w:hAnsi="Arial" w:cs="Arial"/>
          <w:szCs w:val="24"/>
        </w:rPr>
        <w:t xml:space="preserve"> </w:t>
      </w:r>
      <w:r w:rsidRPr="00BD0F77">
        <w:rPr>
          <w:rFonts w:ascii="Arial" w:eastAsia="Arial" w:hAnsi="Arial" w:cs="Arial"/>
          <w:szCs w:val="24"/>
        </w:rPr>
        <w:t>rate is designed to make funding easi</w:t>
      </w:r>
      <w:r w:rsidR="00566658" w:rsidRPr="00BD0F77">
        <w:rPr>
          <w:rFonts w:ascii="Arial" w:eastAsia="Arial" w:hAnsi="Arial" w:cs="Arial"/>
          <w:szCs w:val="24"/>
        </w:rPr>
        <w:t xml:space="preserve">er to manage. </w:t>
      </w:r>
      <w:proofErr w:type="gramStart"/>
      <w:r w:rsidR="00566658" w:rsidRPr="00BD0F77">
        <w:rPr>
          <w:rFonts w:ascii="Arial" w:eastAsia="Arial" w:hAnsi="Arial" w:cs="Arial"/>
          <w:szCs w:val="24"/>
        </w:rPr>
        <w:t>Workshop</w:t>
      </w:r>
      <w:proofErr w:type="gramEnd"/>
      <w:r w:rsidR="00566658" w:rsidRPr="00BD0F77">
        <w:rPr>
          <w:rFonts w:ascii="Arial" w:eastAsia="Arial" w:hAnsi="Arial" w:cs="Arial"/>
          <w:szCs w:val="24"/>
        </w:rPr>
        <w:t xml:space="preserve"> coordinator</w:t>
      </w:r>
      <w:r w:rsidRPr="00BD0F77">
        <w:rPr>
          <w:rFonts w:ascii="Arial" w:eastAsia="Arial" w:hAnsi="Arial" w:cs="Arial"/>
          <w:szCs w:val="24"/>
        </w:rPr>
        <w:t xml:space="preserve">s will be able to use some underspend under one budget category to cover the costs under a different category (e.g. </w:t>
      </w:r>
      <w:r w:rsidR="00905913" w:rsidRPr="00BD0F77">
        <w:rPr>
          <w:rFonts w:ascii="Arial" w:eastAsia="Arial" w:hAnsi="Arial" w:cs="Arial"/>
          <w:szCs w:val="24"/>
        </w:rPr>
        <w:t>any</w:t>
      </w:r>
      <w:r w:rsidR="00EC458D" w:rsidRPr="00BD0F77">
        <w:rPr>
          <w:rFonts w:ascii="Arial" w:eastAsia="Arial" w:hAnsi="Arial" w:cs="Arial"/>
          <w:szCs w:val="24"/>
        </w:rPr>
        <w:t xml:space="preserve"> </w:t>
      </w:r>
      <w:r w:rsidRPr="00BD0F77">
        <w:rPr>
          <w:rFonts w:ascii="Arial" w:eastAsia="Arial" w:hAnsi="Arial" w:cs="Arial"/>
          <w:szCs w:val="24"/>
        </w:rPr>
        <w:t xml:space="preserve">underspend on the budget </w:t>
      </w:r>
      <w:r w:rsidR="005B7CB1">
        <w:rPr>
          <w:rFonts w:ascii="Arial" w:eastAsia="Arial" w:hAnsi="Arial" w:cs="Arial"/>
          <w:szCs w:val="24"/>
        </w:rPr>
        <w:t>for</w:t>
      </w:r>
      <w:r w:rsidRPr="00BD0F77">
        <w:rPr>
          <w:rFonts w:ascii="Arial" w:eastAsia="Arial" w:hAnsi="Arial" w:cs="Arial"/>
          <w:szCs w:val="24"/>
        </w:rPr>
        <w:t xml:space="preserve"> travel of UK</w:t>
      </w:r>
      <w:r w:rsidR="005C0CD9" w:rsidRPr="00BD0F77">
        <w:rPr>
          <w:rFonts w:ascii="Arial" w:eastAsia="Arial" w:hAnsi="Arial" w:cs="Arial"/>
          <w:szCs w:val="24"/>
        </w:rPr>
        <w:t>-</w:t>
      </w:r>
      <w:r w:rsidRPr="00BD0F77">
        <w:rPr>
          <w:rFonts w:ascii="Arial" w:eastAsia="Arial" w:hAnsi="Arial" w:cs="Arial"/>
          <w:szCs w:val="24"/>
        </w:rPr>
        <w:t>based researchers can be used to cover other general organisational costs).</w:t>
      </w:r>
    </w:p>
    <w:p w14:paraId="2FA54BF1" w14:textId="77777777" w:rsidR="00677A60" w:rsidRPr="00BD0F77" w:rsidRDefault="0006391B" w:rsidP="00503CB6">
      <w:pPr>
        <w:autoSpaceDE w:val="0"/>
        <w:autoSpaceDN w:val="0"/>
        <w:adjustRightInd w:val="0"/>
        <w:spacing w:after="120" w:line="240" w:lineRule="auto"/>
        <w:rPr>
          <w:rFonts w:ascii="Arial" w:eastAsia="Arial" w:hAnsi="Arial" w:cs="Arial"/>
          <w:szCs w:val="24"/>
        </w:rPr>
      </w:pPr>
      <w:r w:rsidRPr="00BD0F77">
        <w:rPr>
          <w:rFonts w:ascii="Arial" w:eastAsia="Arial" w:hAnsi="Arial" w:cs="Arial"/>
          <w:szCs w:val="24"/>
        </w:rPr>
        <w:t>The maximum number of participants per workshop is 4</w:t>
      </w:r>
      <w:r w:rsidR="00D237C5">
        <w:rPr>
          <w:rFonts w:ascii="Arial" w:eastAsia="Arial" w:hAnsi="Arial" w:cs="Arial"/>
          <w:szCs w:val="24"/>
        </w:rPr>
        <w:t>2</w:t>
      </w:r>
      <w:r w:rsidRPr="00BD0F77">
        <w:rPr>
          <w:rFonts w:ascii="Arial" w:eastAsia="Arial" w:hAnsi="Arial" w:cs="Arial"/>
          <w:szCs w:val="24"/>
        </w:rPr>
        <w:t xml:space="preserve"> (including coordinators, mentors and early career researchers). </w:t>
      </w:r>
      <w:r w:rsidR="00C929AD">
        <w:rPr>
          <w:rFonts w:ascii="Arial" w:eastAsia="Arial" w:hAnsi="Arial" w:cs="Arial"/>
          <w:szCs w:val="24"/>
        </w:rPr>
        <w:t>A minimum of 8</w:t>
      </w:r>
      <w:r w:rsidR="00503CB6">
        <w:rPr>
          <w:rFonts w:ascii="Arial" w:eastAsia="Arial" w:hAnsi="Arial" w:cs="Arial"/>
          <w:szCs w:val="24"/>
        </w:rPr>
        <w:t xml:space="preserve"> </w:t>
      </w:r>
      <w:r w:rsidR="00677A60" w:rsidRPr="00BD0F77">
        <w:rPr>
          <w:rFonts w:ascii="Arial" w:eastAsia="Arial" w:hAnsi="Arial" w:cs="Arial"/>
          <w:szCs w:val="24"/>
        </w:rPr>
        <w:t>res</w:t>
      </w:r>
      <w:r w:rsidR="00503CB6">
        <w:rPr>
          <w:rFonts w:ascii="Arial" w:eastAsia="Arial" w:hAnsi="Arial" w:cs="Arial"/>
          <w:szCs w:val="24"/>
        </w:rPr>
        <w:t>earchers from each of the three countries</w:t>
      </w:r>
      <w:r w:rsidR="00677A60" w:rsidRPr="00BD0F77">
        <w:rPr>
          <w:rFonts w:ascii="Arial" w:eastAsia="Arial" w:hAnsi="Arial" w:cs="Arial"/>
          <w:szCs w:val="24"/>
        </w:rPr>
        <w:t xml:space="preserve"> should attend the workshop. This should be reflected in the budget request.</w:t>
      </w:r>
    </w:p>
    <w:p w14:paraId="2FA54BF2" w14:textId="77777777" w:rsidR="00D91C22" w:rsidRPr="00BD0F77" w:rsidRDefault="00D91C22" w:rsidP="00503CB6">
      <w:pPr>
        <w:autoSpaceDE w:val="0"/>
        <w:autoSpaceDN w:val="0"/>
        <w:adjustRightInd w:val="0"/>
        <w:spacing w:after="240" w:line="240" w:lineRule="auto"/>
        <w:rPr>
          <w:rFonts w:ascii="Arial" w:eastAsia="Arial" w:hAnsi="Arial" w:cs="Arial"/>
          <w:szCs w:val="24"/>
        </w:rPr>
      </w:pPr>
      <w:r w:rsidRPr="00BD0F77">
        <w:rPr>
          <w:rFonts w:ascii="Arial" w:eastAsia="Arial" w:hAnsi="Arial" w:cs="Arial"/>
          <w:szCs w:val="24"/>
        </w:rPr>
        <w:t xml:space="preserve">The grant </w:t>
      </w:r>
      <w:r w:rsidR="005C0CD9" w:rsidRPr="00BD0F77">
        <w:rPr>
          <w:rFonts w:ascii="Arial" w:eastAsia="Arial" w:hAnsi="Arial" w:cs="Arial"/>
          <w:szCs w:val="24"/>
        </w:rPr>
        <w:t>budget</w:t>
      </w:r>
      <w:r w:rsidRPr="00BD0F77">
        <w:rPr>
          <w:rFonts w:ascii="Arial" w:eastAsia="Arial" w:hAnsi="Arial" w:cs="Arial"/>
          <w:szCs w:val="24"/>
        </w:rPr>
        <w:t xml:space="preserve"> is calculated using 5 budget categories: International travel, Domestic </w:t>
      </w:r>
      <w:r w:rsidR="00905913" w:rsidRPr="00BD0F77">
        <w:rPr>
          <w:rFonts w:ascii="Arial" w:eastAsia="Arial" w:hAnsi="Arial" w:cs="Arial"/>
          <w:szCs w:val="24"/>
        </w:rPr>
        <w:t>t</w:t>
      </w:r>
      <w:r w:rsidRPr="00BD0F77">
        <w:rPr>
          <w:rFonts w:ascii="Arial" w:eastAsia="Arial" w:hAnsi="Arial" w:cs="Arial"/>
          <w:szCs w:val="24"/>
        </w:rPr>
        <w:t>ravel, Subsistence, Event rate and Additional costs.</w:t>
      </w:r>
      <w:r w:rsidR="00E77886" w:rsidRPr="00BD0F77">
        <w:rPr>
          <w:rFonts w:ascii="Arial" w:eastAsia="Arial" w:hAnsi="Arial" w:cs="Arial"/>
          <w:szCs w:val="24"/>
        </w:rPr>
        <w:t xml:space="preserve"> Please note that the unit costs given in constitute the maximum amounts that can be requested in each category and that all budget requests will be assessed for feasibility and appropriateness. While the maximum contribution cannot be exceeded, applicants can request less in which case the amount requested cannot be increased at a later stage.</w:t>
      </w:r>
    </w:p>
    <w:p w14:paraId="2FA54BF3" w14:textId="77777777" w:rsidR="00D91C22" w:rsidRPr="00BD0F77" w:rsidRDefault="00D91C22" w:rsidP="005C6275">
      <w:pPr>
        <w:autoSpaceDE w:val="0"/>
        <w:autoSpaceDN w:val="0"/>
        <w:adjustRightInd w:val="0"/>
        <w:spacing w:after="120" w:line="240" w:lineRule="auto"/>
        <w:rPr>
          <w:rFonts w:ascii="Arial" w:eastAsia="Arial" w:hAnsi="Arial" w:cs="Arial"/>
          <w:b/>
          <w:szCs w:val="24"/>
        </w:rPr>
      </w:pPr>
      <w:r w:rsidRPr="00BD0F77">
        <w:rPr>
          <w:rFonts w:ascii="Arial" w:eastAsia="Arial" w:hAnsi="Arial" w:cs="Arial"/>
          <w:b/>
          <w:szCs w:val="24"/>
        </w:rPr>
        <w:t xml:space="preserve">International </w:t>
      </w:r>
      <w:r w:rsidR="00C97C50" w:rsidRPr="00BD0F77">
        <w:rPr>
          <w:rFonts w:ascii="Arial" w:eastAsia="Arial" w:hAnsi="Arial" w:cs="Arial"/>
          <w:b/>
          <w:szCs w:val="24"/>
        </w:rPr>
        <w:t>t</w:t>
      </w:r>
      <w:r w:rsidRPr="00BD0F77">
        <w:rPr>
          <w:rFonts w:ascii="Arial" w:eastAsia="Arial" w:hAnsi="Arial" w:cs="Arial"/>
          <w:b/>
          <w:szCs w:val="24"/>
        </w:rPr>
        <w:t>ravel</w:t>
      </w:r>
    </w:p>
    <w:p w14:paraId="2FA54BF4" w14:textId="77777777" w:rsidR="00D91C22" w:rsidRPr="00BD0F77" w:rsidRDefault="00D91C22" w:rsidP="00526A30">
      <w:pPr>
        <w:spacing w:after="240" w:line="240" w:lineRule="auto"/>
        <w:rPr>
          <w:rFonts w:ascii="Arial" w:eastAsia="Arial" w:hAnsi="Arial" w:cs="Arial"/>
          <w:szCs w:val="24"/>
        </w:rPr>
      </w:pPr>
      <w:r w:rsidRPr="00BD0F77">
        <w:rPr>
          <w:rFonts w:ascii="Arial" w:eastAsia="Arial" w:hAnsi="Arial" w:cs="Arial"/>
          <w:szCs w:val="24"/>
        </w:rPr>
        <w:t xml:space="preserve">This budget category covers travel costs for international workshop participants travelling to the country where the workshop takes place. </w:t>
      </w:r>
      <w:r w:rsidR="005C0CD9" w:rsidRPr="00BD0F77">
        <w:rPr>
          <w:rFonts w:ascii="Arial" w:eastAsia="Arial" w:hAnsi="Arial" w:cs="Arial"/>
          <w:szCs w:val="24"/>
        </w:rPr>
        <w:t>The i</w:t>
      </w:r>
      <w:r w:rsidRPr="00BD0F77">
        <w:rPr>
          <w:rFonts w:ascii="Arial" w:eastAsia="Arial" w:hAnsi="Arial" w:cs="Arial"/>
          <w:szCs w:val="24"/>
        </w:rPr>
        <w:t>nternational travel grant contribution is calculated using unit costs corresponding to 1 workshop participant and it is based on the travel rate stated for the country where the workshop takes place. This also covers the costs for local tr</w:t>
      </w:r>
      <w:r w:rsidR="00CB3281" w:rsidRPr="00BD0F77">
        <w:rPr>
          <w:rFonts w:ascii="Arial" w:eastAsia="Arial" w:hAnsi="Arial" w:cs="Arial"/>
          <w:szCs w:val="24"/>
        </w:rPr>
        <w:t xml:space="preserve">ansport on the day of travel </w:t>
      </w:r>
      <w:r w:rsidRPr="00BD0F77">
        <w:rPr>
          <w:rFonts w:ascii="Arial" w:eastAsia="Arial" w:hAnsi="Arial" w:cs="Arial"/>
          <w:szCs w:val="24"/>
        </w:rPr>
        <w:t>international participants</w:t>
      </w:r>
      <w:r w:rsidR="00392FB5" w:rsidRPr="00BD0F77">
        <w:rPr>
          <w:rFonts w:ascii="Arial" w:eastAsia="Arial" w:hAnsi="Arial" w:cs="Arial"/>
          <w:szCs w:val="24"/>
        </w:rPr>
        <w:t>, visa costs</w:t>
      </w:r>
      <w:r w:rsidRPr="00BD0F77">
        <w:rPr>
          <w:rFonts w:ascii="Arial" w:eastAsia="Arial" w:hAnsi="Arial" w:cs="Arial"/>
          <w:szCs w:val="24"/>
        </w:rPr>
        <w:t xml:space="preserve"> and travel insur</w:t>
      </w:r>
      <w:r w:rsidR="00566658" w:rsidRPr="00BD0F77">
        <w:rPr>
          <w:rFonts w:ascii="Arial" w:eastAsia="Arial" w:hAnsi="Arial" w:cs="Arial"/>
          <w:szCs w:val="24"/>
        </w:rPr>
        <w:t>ance</w:t>
      </w:r>
      <w:r w:rsidR="00F12787" w:rsidRPr="00BD0F77">
        <w:rPr>
          <w:rStyle w:val="FootnoteReference"/>
          <w:rFonts w:ascii="Arial" w:eastAsia="Arial" w:hAnsi="Arial" w:cs="Arial"/>
          <w:szCs w:val="24"/>
        </w:rPr>
        <w:footnoteReference w:id="4"/>
      </w:r>
      <w:r w:rsidR="00566658" w:rsidRPr="00BD0F77">
        <w:rPr>
          <w:rFonts w:ascii="Arial" w:eastAsia="Arial" w:hAnsi="Arial" w:cs="Arial"/>
          <w:szCs w:val="24"/>
        </w:rPr>
        <w:t>. Workshop coordinator</w:t>
      </w:r>
      <w:r w:rsidRPr="00BD0F77">
        <w:rPr>
          <w:rFonts w:ascii="Arial" w:eastAsia="Arial" w:hAnsi="Arial" w:cs="Arial"/>
          <w:szCs w:val="24"/>
        </w:rPr>
        <w:t xml:space="preserve">s and workshop participants should take </w:t>
      </w:r>
      <w:r w:rsidR="00392FB5" w:rsidRPr="00BD0F77">
        <w:rPr>
          <w:rFonts w:ascii="Arial" w:eastAsia="Arial" w:hAnsi="Arial" w:cs="Arial"/>
          <w:szCs w:val="24"/>
        </w:rPr>
        <w:t xml:space="preserve">out </w:t>
      </w:r>
      <w:r w:rsidRPr="00BD0F77">
        <w:rPr>
          <w:rFonts w:ascii="Arial" w:eastAsia="Arial" w:hAnsi="Arial" w:cs="Arial"/>
          <w:szCs w:val="24"/>
        </w:rPr>
        <w:t>adequate insurance as the British Council cannot take responsibility for any problems which may occur when the participants are in-country. International (economy return) airfares should be booked by the workshop coordinators as far in advance as possible to minimi</w:t>
      </w:r>
      <w:r w:rsidR="00392FB5" w:rsidRPr="00BD0F77">
        <w:rPr>
          <w:rFonts w:ascii="Arial" w:eastAsia="Arial" w:hAnsi="Arial" w:cs="Arial"/>
          <w:szCs w:val="24"/>
        </w:rPr>
        <w:t>s</w:t>
      </w:r>
      <w:r w:rsidRPr="00BD0F77">
        <w:rPr>
          <w:rFonts w:ascii="Arial" w:eastAsia="Arial" w:hAnsi="Arial" w:cs="Arial"/>
          <w:szCs w:val="24"/>
        </w:rPr>
        <w:t>e costs.</w:t>
      </w:r>
    </w:p>
    <w:p w14:paraId="2FA54BF5" w14:textId="77777777" w:rsidR="00D91C22" w:rsidRPr="00BD0F77" w:rsidRDefault="00D91C22" w:rsidP="005C6275">
      <w:pPr>
        <w:spacing w:after="120" w:line="240" w:lineRule="auto"/>
        <w:rPr>
          <w:rFonts w:ascii="Arial" w:eastAsia="Arial" w:hAnsi="Arial" w:cs="Arial"/>
          <w:b/>
          <w:szCs w:val="24"/>
        </w:rPr>
      </w:pPr>
      <w:r w:rsidRPr="00BD0F77">
        <w:rPr>
          <w:rFonts w:ascii="Arial" w:eastAsia="Arial" w:hAnsi="Arial" w:cs="Arial"/>
          <w:b/>
          <w:szCs w:val="24"/>
        </w:rPr>
        <w:t xml:space="preserve">Domestic </w:t>
      </w:r>
      <w:r w:rsidR="00C97C50" w:rsidRPr="00BD0F77">
        <w:rPr>
          <w:rFonts w:ascii="Arial" w:eastAsia="Arial" w:hAnsi="Arial" w:cs="Arial"/>
          <w:b/>
          <w:szCs w:val="24"/>
        </w:rPr>
        <w:t>t</w:t>
      </w:r>
      <w:r w:rsidRPr="00BD0F77">
        <w:rPr>
          <w:rFonts w:ascii="Arial" w:eastAsia="Arial" w:hAnsi="Arial" w:cs="Arial"/>
          <w:b/>
          <w:szCs w:val="24"/>
        </w:rPr>
        <w:t xml:space="preserve">ravel </w:t>
      </w:r>
    </w:p>
    <w:p w14:paraId="2FA54BF6" w14:textId="77777777" w:rsidR="00D91C22" w:rsidRPr="000E185B" w:rsidRDefault="00D91C22" w:rsidP="00526A30">
      <w:pPr>
        <w:spacing w:after="240" w:line="240" w:lineRule="auto"/>
        <w:rPr>
          <w:rFonts w:ascii="Arial" w:eastAsia="Arial" w:hAnsi="Arial" w:cs="Arial"/>
          <w:szCs w:val="24"/>
        </w:rPr>
      </w:pPr>
      <w:r w:rsidRPr="00BD0F77">
        <w:rPr>
          <w:rFonts w:ascii="Arial" w:eastAsia="Arial" w:hAnsi="Arial" w:cs="Arial"/>
          <w:szCs w:val="24"/>
        </w:rPr>
        <w:t xml:space="preserve">This budget category covers travel costs for local workshop participants based in the countries where the workshop takes place. </w:t>
      </w:r>
      <w:r w:rsidR="00C97C50" w:rsidRPr="00BD0F77">
        <w:rPr>
          <w:rFonts w:ascii="Arial" w:eastAsia="Arial" w:hAnsi="Arial" w:cs="Arial"/>
          <w:szCs w:val="24"/>
        </w:rPr>
        <w:t xml:space="preserve">Partner country </w:t>
      </w:r>
      <w:r w:rsidRPr="00BD0F77">
        <w:rPr>
          <w:rFonts w:ascii="Arial" w:eastAsia="Arial" w:hAnsi="Arial" w:cs="Arial"/>
          <w:szCs w:val="24"/>
        </w:rPr>
        <w:t xml:space="preserve">participants might not be based in the </w:t>
      </w:r>
      <w:r w:rsidR="00F63217" w:rsidRPr="00BD0F77">
        <w:rPr>
          <w:rFonts w:ascii="Arial" w:eastAsia="Arial" w:hAnsi="Arial" w:cs="Arial"/>
          <w:szCs w:val="24"/>
        </w:rPr>
        <w:t>l</w:t>
      </w:r>
      <w:r w:rsidR="00152C94" w:rsidRPr="00BD0F77">
        <w:rPr>
          <w:rFonts w:ascii="Arial" w:eastAsia="Arial" w:hAnsi="Arial" w:cs="Arial"/>
          <w:szCs w:val="24"/>
        </w:rPr>
        <w:t>o</w:t>
      </w:r>
      <w:r w:rsidR="00F63217" w:rsidRPr="00BD0F77">
        <w:rPr>
          <w:rFonts w:ascii="Arial" w:eastAsia="Arial" w:hAnsi="Arial" w:cs="Arial"/>
          <w:szCs w:val="24"/>
        </w:rPr>
        <w:t>c</w:t>
      </w:r>
      <w:r w:rsidR="00152C94" w:rsidRPr="00BD0F77">
        <w:rPr>
          <w:rFonts w:ascii="Arial" w:eastAsia="Arial" w:hAnsi="Arial" w:cs="Arial"/>
          <w:szCs w:val="24"/>
        </w:rPr>
        <w:t>ation</w:t>
      </w:r>
      <w:r w:rsidRPr="00BD0F77">
        <w:rPr>
          <w:rFonts w:ascii="Arial" w:eastAsia="Arial" w:hAnsi="Arial" w:cs="Arial"/>
          <w:szCs w:val="24"/>
        </w:rPr>
        <w:t xml:space="preserve"> where the workshop takes place</w:t>
      </w:r>
      <w:r w:rsidR="00152C94" w:rsidRPr="00BD0F77">
        <w:rPr>
          <w:rFonts w:ascii="Arial" w:eastAsia="Arial" w:hAnsi="Arial" w:cs="Arial"/>
          <w:szCs w:val="24"/>
        </w:rPr>
        <w:t>,</w:t>
      </w:r>
      <w:r w:rsidRPr="00BD0F77">
        <w:rPr>
          <w:rFonts w:ascii="Arial" w:eastAsia="Arial" w:hAnsi="Arial" w:cs="Arial"/>
          <w:szCs w:val="24"/>
        </w:rPr>
        <w:t xml:space="preserve"> and this budget category will cover the costs</w:t>
      </w:r>
      <w:r w:rsidRPr="000E185B">
        <w:rPr>
          <w:rFonts w:ascii="Arial" w:eastAsia="Arial" w:hAnsi="Arial" w:cs="Arial"/>
          <w:szCs w:val="24"/>
        </w:rPr>
        <w:t xml:space="preserve"> of their domestic travel. </w:t>
      </w:r>
      <w:r w:rsidR="00152C94">
        <w:rPr>
          <w:rFonts w:ascii="Arial" w:eastAsia="Arial" w:hAnsi="Arial" w:cs="Arial"/>
          <w:szCs w:val="24"/>
        </w:rPr>
        <w:t>The d</w:t>
      </w:r>
      <w:r w:rsidRPr="000E185B">
        <w:rPr>
          <w:rFonts w:ascii="Arial" w:eastAsia="Arial" w:hAnsi="Arial" w:cs="Arial"/>
          <w:szCs w:val="24"/>
        </w:rPr>
        <w:t xml:space="preserve">omestic travel contribution is calculated using </w:t>
      </w:r>
      <w:r w:rsidR="00152C94">
        <w:rPr>
          <w:rFonts w:ascii="Arial" w:eastAsia="Arial" w:hAnsi="Arial" w:cs="Arial"/>
          <w:szCs w:val="24"/>
        </w:rPr>
        <w:t>u</w:t>
      </w:r>
      <w:r w:rsidRPr="000E185B">
        <w:rPr>
          <w:rFonts w:ascii="Arial" w:eastAsia="Arial" w:hAnsi="Arial" w:cs="Arial"/>
          <w:szCs w:val="24"/>
        </w:rPr>
        <w:t xml:space="preserve">nit costs corresponding to 1 workshop participant and is </w:t>
      </w:r>
      <w:r w:rsidR="00614240">
        <w:rPr>
          <w:rFonts w:ascii="Arial" w:eastAsia="Arial" w:hAnsi="Arial" w:cs="Arial"/>
          <w:szCs w:val="24"/>
        </w:rPr>
        <w:t xml:space="preserve">specific to </w:t>
      </w:r>
      <w:r w:rsidRPr="000E185B">
        <w:rPr>
          <w:rFonts w:ascii="Arial" w:eastAsia="Arial" w:hAnsi="Arial" w:cs="Arial"/>
          <w:szCs w:val="24"/>
        </w:rPr>
        <w:t>the country where the workshop takes place.</w:t>
      </w:r>
    </w:p>
    <w:p w14:paraId="2FA54BF7" w14:textId="77777777" w:rsidR="00D91C22" w:rsidRPr="000E185B" w:rsidRDefault="00D91C22" w:rsidP="005C6275">
      <w:pPr>
        <w:autoSpaceDE w:val="0"/>
        <w:autoSpaceDN w:val="0"/>
        <w:adjustRightInd w:val="0"/>
        <w:spacing w:after="120" w:line="240" w:lineRule="auto"/>
        <w:rPr>
          <w:rFonts w:ascii="Arial" w:eastAsia="Arial" w:hAnsi="Arial" w:cs="Arial"/>
          <w:b/>
          <w:szCs w:val="24"/>
        </w:rPr>
      </w:pPr>
      <w:r w:rsidRPr="000E185B">
        <w:rPr>
          <w:rFonts w:ascii="Arial" w:eastAsia="Arial" w:hAnsi="Arial" w:cs="Arial"/>
          <w:b/>
          <w:szCs w:val="24"/>
        </w:rPr>
        <w:t>Subsistence</w:t>
      </w:r>
    </w:p>
    <w:p w14:paraId="2FA54BF8" w14:textId="77777777" w:rsidR="00D91C22" w:rsidRPr="000E185B" w:rsidRDefault="00D91C22" w:rsidP="00526A30">
      <w:pPr>
        <w:autoSpaceDE w:val="0"/>
        <w:autoSpaceDN w:val="0"/>
        <w:adjustRightInd w:val="0"/>
        <w:spacing w:after="240" w:line="240" w:lineRule="auto"/>
        <w:rPr>
          <w:rFonts w:ascii="Arial" w:eastAsia="Arial" w:hAnsi="Arial" w:cs="Arial"/>
          <w:szCs w:val="24"/>
        </w:rPr>
      </w:pPr>
      <w:r w:rsidRPr="000E185B">
        <w:rPr>
          <w:rFonts w:ascii="Arial" w:eastAsia="Arial" w:hAnsi="Arial" w:cs="Arial"/>
          <w:szCs w:val="24"/>
        </w:rPr>
        <w:t>This budget category covers the costs for accommodation, medical insurance and daily expenses such as phone and local transp</w:t>
      </w:r>
      <w:r w:rsidR="00566658">
        <w:rPr>
          <w:rFonts w:ascii="Arial" w:eastAsia="Arial" w:hAnsi="Arial" w:cs="Arial"/>
          <w:szCs w:val="24"/>
        </w:rPr>
        <w:t xml:space="preserve">orts. </w:t>
      </w:r>
      <w:r w:rsidRPr="000E185B">
        <w:rPr>
          <w:rFonts w:ascii="Arial" w:eastAsia="Arial" w:hAnsi="Arial" w:cs="Arial"/>
          <w:szCs w:val="24"/>
        </w:rPr>
        <w:t xml:space="preserve">Subsistence is calculated using </w:t>
      </w:r>
      <w:r w:rsidR="00152C94">
        <w:rPr>
          <w:rFonts w:ascii="Arial" w:eastAsia="Arial" w:hAnsi="Arial" w:cs="Arial"/>
          <w:szCs w:val="24"/>
        </w:rPr>
        <w:t>u</w:t>
      </w:r>
      <w:r w:rsidRPr="000E185B">
        <w:rPr>
          <w:rFonts w:ascii="Arial" w:eastAsia="Arial" w:hAnsi="Arial" w:cs="Arial"/>
          <w:szCs w:val="24"/>
        </w:rPr>
        <w:t xml:space="preserve">nit costs for each workshop participant and is </w:t>
      </w:r>
      <w:r w:rsidR="006B4032">
        <w:rPr>
          <w:rFonts w:ascii="Arial" w:eastAsia="Arial" w:hAnsi="Arial" w:cs="Arial"/>
          <w:szCs w:val="24"/>
        </w:rPr>
        <w:t>specific to</w:t>
      </w:r>
      <w:r w:rsidRPr="000E185B">
        <w:rPr>
          <w:rFonts w:ascii="Arial" w:eastAsia="Arial" w:hAnsi="Arial" w:cs="Arial"/>
          <w:szCs w:val="24"/>
        </w:rPr>
        <w:t xml:space="preserve"> the country where the workshop takes place.</w:t>
      </w:r>
    </w:p>
    <w:p w14:paraId="2FA54BF9" w14:textId="77777777" w:rsidR="00D91C22" w:rsidRPr="000E185B" w:rsidRDefault="00D91C22" w:rsidP="005C6275">
      <w:pPr>
        <w:autoSpaceDE w:val="0"/>
        <w:autoSpaceDN w:val="0"/>
        <w:adjustRightInd w:val="0"/>
        <w:spacing w:after="120" w:line="240" w:lineRule="auto"/>
        <w:rPr>
          <w:rFonts w:ascii="Arial" w:eastAsia="Arial" w:hAnsi="Arial" w:cs="Arial"/>
          <w:b/>
          <w:szCs w:val="24"/>
        </w:rPr>
      </w:pPr>
      <w:r w:rsidRPr="000E185B">
        <w:rPr>
          <w:rFonts w:ascii="Arial" w:eastAsia="Arial" w:hAnsi="Arial" w:cs="Arial"/>
          <w:b/>
          <w:szCs w:val="24"/>
        </w:rPr>
        <w:t>Event rate</w:t>
      </w:r>
    </w:p>
    <w:p w14:paraId="2FA54BFA" w14:textId="77777777" w:rsidR="00152C94" w:rsidRPr="000E185B" w:rsidRDefault="00D91C22" w:rsidP="00526A30">
      <w:pPr>
        <w:autoSpaceDE w:val="0"/>
        <w:autoSpaceDN w:val="0"/>
        <w:adjustRightInd w:val="0"/>
        <w:spacing w:after="240" w:line="240" w:lineRule="auto"/>
        <w:rPr>
          <w:rFonts w:ascii="Arial" w:eastAsia="Arial" w:hAnsi="Arial" w:cs="Arial"/>
          <w:szCs w:val="24"/>
        </w:rPr>
      </w:pPr>
      <w:r w:rsidRPr="000E185B">
        <w:rPr>
          <w:rFonts w:ascii="Arial" w:eastAsia="Arial" w:hAnsi="Arial" w:cs="Arial"/>
          <w:szCs w:val="24"/>
        </w:rPr>
        <w:t xml:space="preserve">This budget category covers the costs for the venue hire </w:t>
      </w:r>
      <w:r w:rsidRPr="00720BFE">
        <w:rPr>
          <w:rFonts w:ascii="Arial" w:eastAsia="Arial" w:hAnsi="Arial" w:cs="Arial"/>
          <w:szCs w:val="24"/>
        </w:rPr>
        <w:t xml:space="preserve">and meals. </w:t>
      </w:r>
      <w:r w:rsidR="00152C94" w:rsidRPr="00720BFE">
        <w:rPr>
          <w:rFonts w:ascii="Arial" w:eastAsia="Arial" w:hAnsi="Arial" w:cs="Arial"/>
          <w:szCs w:val="24"/>
        </w:rPr>
        <w:t>The e</w:t>
      </w:r>
      <w:r w:rsidRPr="00720BFE">
        <w:rPr>
          <w:rFonts w:ascii="Arial" w:eastAsia="Arial" w:hAnsi="Arial" w:cs="Arial"/>
          <w:szCs w:val="24"/>
        </w:rPr>
        <w:t xml:space="preserve">vent rate grant contribution is calculated using unit costs corresponding to 1 workshop participant and </w:t>
      </w:r>
      <w:r w:rsidR="00152C94" w:rsidRPr="00720BFE">
        <w:rPr>
          <w:rFonts w:ascii="Arial" w:eastAsia="Arial" w:hAnsi="Arial" w:cs="Arial"/>
          <w:szCs w:val="24"/>
        </w:rPr>
        <w:t xml:space="preserve">is </w:t>
      </w:r>
      <w:r w:rsidR="006B4032" w:rsidRPr="00720BFE">
        <w:rPr>
          <w:rFonts w:ascii="Arial" w:eastAsia="Arial" w:hAnsi="Arial" w:cs="Arial"/>
          <w:szCs w:val="24"/>
        </w:rPr>
        <w:t xml:space="preserve">specific to </w:t>
      </w:r>
      <w:r w:rsidRPr="00720BFE">
        <w:rPr>
          <w:rFonts w:ascii="Arial" w:eastAsia="Arial" w:hAnsi="Arial" w:cs="Arial"/>
          <w:szCs w:val="24"/>
        </w:rPr>
        <w:t>the country where the workshop takes place.</w:t>
      </w:r>
    </w:p>
    <w:p w14:paraId="2FA54BFB" w14:textId="77777777" w:rsidR="00D91C22" w:rsidRPr="000E185B" w:rsidRDefault="00D91C22" w:rsidP="005C6275">
      <w:pPr>
        <w:autoSpaceDE w:val="0"/>
        <w:autoSpaceDN w:val="0"/>
        <w:adjustRightInd w:val="0"/>
        <w:spacing w:after="120" w:line="240" w:lineRule="auto"/>
        <w:rPr>
          <w:rFonts w:ascii="Arial" w:eastAsia="Arial" w:hAnsi="Arial" w:cs="Arial"/>
          <w:b/>
          <w:szCs w:val="24"/>
        </w:rPr>
      </w:pPr>
      <w:r w:rsidRPr="000E185B">
        <w:rPr>
          <w:rFonts w:ascii="Arial" w:eastAsia="Arial" w:hAnsi="Arial" w:cs="Arial"/>
          <w:b/>
          <w:szCs w:val="24"/>
        </w:rPr>
        <w:t xml:space="preserve">Contribution </w:t>
      </w:r>
      <w:r w:rsidR="00DC4582">
        <w:rPr>
          <w:rFonts w:ascii="Arial" w:eastAsia="Arial" w:hAnsi="Arial" w:cs="Arial"/>
          <w:b/>
          <w:szCs w:val="24"/>
        </w:rPr>
        <w:t xml:space="preserve">to </w:t>
      </w:r>
      <w:r w:rsidRPr="000E185B">
        <w:rPr>
          <w:rFonts w:ascii="Arial" w:eastAsia="Arial" w:hAnsi="Arial" w:cs="Arial"/>
          <w:b/>
          <w:szCs w:val="24"/>
        </w:rPr>
        <w:t xml:space="preserve">additional </w:t>
      </w:r>
      <w:r w:rsidR="00DC4582">
        <w:rPr>
          <w:rFonts w:ascii="Arial" w:eastAsia="Arial" w:hAnsi="Arial" w:cs="Arial"/>
          <w:b/>
          <w:szCs w:val="24"/>
        </w:rPr>
        <w:t xml:space="preserve">event </w:t>
      </w:r>
      <w:r w:rsidRPr="000E185B">
        <w:rPr>
          <w:rFonts w:ascii="Arial" w:eastAsia="Arial" w:hAnsi="Arial" w:cs="Arial"/>
          <w:b/>
          <w:szCs w:val="24"/>
        </w:rPr>
        <w:t>costs</w:t>
      </w:r>
    </w:p>
    <w:p w14:paraId="2FA54BFC" w14:textId="77777777" w:rsidR="00D91C22" w:rsidRPr="000E185B" w:rsidRDefault="00D91C22" w:rsidP="00526A30">
      <w:pPr>
        <w:autoSpaceDE w:val="0"/>
        <w:autoSpaceDN w:val="0"/>
        <w:adjustRightInd w:val="0"/>
        <w:spacing w:after="240" w:line="240" w:lineRule="auto"/>
        <w:rPr>
          <w:rFonts w:ascii="Arial" w:eastAsia="Arial" w:hAnsi="Arial" w:cs="Arial"/>
          <w:szCs w:val="24"/>
        </w:rPr>
      </w:pPr>
      <w:r w:rsidRPr="000E185B">
        <w:rPr>
          <w:rFonts w:ascii="Arial" w:eastAsia="Arial" w:hAnsi="Arial" w:cs="Arial"/>
          <w:szCs w:val="24"/>
        </w:rPr>
        <w:t>Workshop coordinators can request a lump sum of £200 to cover additional costs not already covered</w:t>
      </w:r>
      <w:r w:rsidR="007B2EA8">
        <w:rPr>
          <w:rFonts w:ascii="Arial" w:eastAsia="Arial" w:hAnsi="Arial" w:cs="Arial"/>
          <w:szCs w:val="24"/>
        </w:rPr>
        <w:t>,</w:t>
      </w:r>
      <w:r w:rsidRPr="000E185B">
        <w:rPr>
          <w:rFonts w:ascii="Arial" w:eastAsia="Arial" w:hAnsi="Arial" w:cs="Arial"/>
          <w:szCs w:val="24"/>
        </w:rPr>
        <w:t xml:space="preserve"> e.g. projector, flip charts and other materials needed for the organisation of the workshops </w:t>
      </w:r>
      <w:r w:rsidR="007B2EA8">
        <w:rPr>
          <w:rFonts w:ascii="Arial" w:eastAsia="Arial" w:hAnsi="Arial" w:cs="Arial"/>
          <w:szCs w:val="24"/>
        </w:rPr>
        <w:t>(</w:t>
      </w:r>
      <w:r w:rsidRPr="000E185B">
        <w:rPr>
          <w:rFonts w:ascii="Arial" w:eastAsia="Arial" w:hAnsi="Arial" w:cs="Arial"/>
          <w:szCs w:val="24"/>
        </w:rPr>
        <w:t>including networking and social activities</w:t>
      </w:r>
      <w:r w:rsidR="007B2EA8">
        <w:rPr>
          <w:rFonts w:ascii="Arial" w:eastAsia="Arial" w:hAnsi="Arial" w:cs="Arial"/>
          <w:szCs w:val="24"/>
        </w:rPr>
        <w:t>)</w:t>
      </w:r>
      <w:r w:rsidRPr="000E185B">
        <w:rPr>
          <w:rFonts w:ascii="Arial" w:eastAsia="Arial" w:hAnsi="Arial" w:cs="Arial"/>
          <w:szCs w:val="24"/>
        </w:rPr>
        <w:t>.</w:t>
      </w:r>
    </w:p>
    <w:p w14:paraId="2FA54BFD" w14:textId="77777777" w:rsidR="00D91C22" w:rsidRPr="000E185B" w:rsidRDefault="00D91C22" w:rsidP="005C6275">
      <w:pPr>
        <w:autoSpaceDE w:val="0"/>
        <w:autoSpaceDN w:val="0"/>
        <w:adjustRightInd w:val="0"/>
        <w:spacing w:after="120" w:line="240" w:lineRule="auto"/>
        <w:rPr>
          <w:rFonts w:ascii="Arial" w:eastAsia="Arial" w:hAnsi="Arial" w:cs="Arial"/>
          <w:b/>
          <w:szCs w:val="24"/>
        </w:rPr>
      </w:pPr>
      <w:r w:rsidRPr="000E185B">
        <w:rPr>
          <w:rFonts w:ascii="Arial" w:eastAsia="Arial" w:hAnsi="Arial" w:cs="Arial"/>
          <w:b/>
          <w:szCs w:val="24"/>
        </w:rPr>
        <w:t>Administrative costs</w:t>
      </w:r>
    </w:p>
    <w:p w14:paraId="2FA54BFE" w14:textId="77777777" w:rsidR="00D91C22" w:rsidRPr="000E185B" w:rsidRDefault="00D91C22" w:rsidP="00526A30">
      <w:pPr>
        <w:autoSpaceDE w:val="0"/>
        <w:autoSpaceDN w:val="0"/>
        <w:adjustRightInd w:val="0"/>
        <w:spacing w:after="240" w:line="240" w:lineRule="auto"/>
        <w:rPr>
          <w:rFonts w:ascii="Arial" w:eastAsia="Arial" w:hAnsi="Arial" w:cs="Arial"/>
          <w:szCs w:val="24"/>
        </w:rPr>
      </w:pPr>
      <w:r w:rsidRPr="000E185B">
        <w:rPr>
          <w:rFonts w:ascii="Arial" w:eastAsia="Arial" w:hAnsi="Arial" w:cs="Arial"/>
          <w:szCs w:val="24"/>
        </w:rPr>
        <w:t>Workshop coordinators can request a lump sum of £2</w:t>
      </w:r>
      <w:r w:rsidR="00152C94">
        <w:rPr>
          <w:rFonts w:ascii="Arial" w:eastAsia="Arial" w:hAnsi="Arial" w:cs="Arial"/>
          <w:szCs w:val="24"/>
        </w:rPr>
        <w:t>,</w:t>
      </w:r>
      <w:r w:rsidRPr="000E185B">
        <w:rPr>
          <w:rFonts w:ascii="Arial" w:eastAsia="Arial" w:hAnsi="Arial" w:cs="Arial"/>
          <w:szCs w:val="24"/>
        </w:rPr>
        <w:t xml:space="preserve">000 to cover administrative costs such </w:t>
      </w:r>
      <w:r w:rsidR="007223A5">
        <w:rPr>
          <w:rFonts w:ascii="Arial" w:eastAsia="Arial" w:hAnsi="Arial" w:cs="Arial"/>
          <w:szCs w:val="24"/>
        </w:rPr>
        <w:t>as</w:t>
      </w:r>
      <w:r w:rsidRPr="000E185B">
        <w:rPr>
          <w:rFonts w:ascii="Arial" w:eastAsia="Arial" w:hAnsi="Arial" w:cs="Arial"/>
          <w:szCs w:val="24"/>
        </w:rPr>
        <w:t xml:space="preserve"> telephone bills, printing costs and stationery.</w:t>
      </w:r>
    </w:p>
    <w:p w14:paraId="2FA54BFF" w14:textId="77777777" w:rsidR="00D91C22" w:rsidRPr="000E185B" w:rsidRDefault="00D91C22" w:rsidP="005C6275">
      <w:pPr>
        <w:autoSpaceDE w:val="0"/>
        <w:autoSpaceDN w:val="0"/>
        <w:adjustRightInd w:val="0"/>
        <w:spacing w:after="120" w:line="240" w:lineRule="auto"/>
        <w:rPr>
          <w:rFonts w:ascii="Arial" w:eastAsia="Arial" w:hAnsi="Arial" w:cs="Arial"/>
          <w:b/>
          <w:szCs w:val="24"/>
        </w:rPr>
      </w:pPr>
      <w:r w:rsidRPr="000E185B">
        <w:rPr>
          <w:rFonts w:ascii="Arial" w:eastAsia="Arial" w:hAnsi="Arial" w:cs="Arial"/>
          <w:b/>
          <w:szCs w:val="24"/>
        </w:rPr>
        <w:t>Payment of the grant</w:t>
      </w:r>
    </w:p>
    <w:p w14:paraId="2FA54C00" w14:textId="77777777" w:rsidR="00D91C22" w:rsidRDefault="00152C94" w:rsidP="00526A30">
      <w:pPr>
        <w:autoSpaceDE w:val="0"/>
        <w:autoSpaceDN w:val="0"/>
        <w:adjustRightInd w:val="0"/>
        <w:spacing w:after="240" w:line="240" w:lineRule="auto"/>
        <w:rPr>
          <w:rFonts w:ascii="Arial" w:eastAsia="Arial" w:hAnsi="Arial" w:cs="Arial"/>
          <w:szCs w:val="24"/>
        </w:rPr>
      </w:pPr>
      <w:r>
        <w:rPr>
          <w:rFonts w:ascii="Arial" w:eastAsia="Arial" w:hAnsi="Arial" w:cs="Arial"/>
          <w:szCs w:val="24"/>
        </w:rPr>
        <w:t>P</w:t>
      </w:r>
      <w:r w:rsidR="00D91C22" w:rsidRPr="000E185B">
        <w:rPr>
          <w:rFonts w:ascii="Arial" w:eastAsia="Arial" w:hAnsi="Arial" w:cs="Arial"/>
          <w:szCs w:val="24"/>
        </w:rPr>
        <w:t xml:space="preserve">ayment of the grants for the grant contribution </w:t>
      </w:r>
      <w:r>
        <w:rPr>
          <w:rFonts w:ascii="Arial" w:eastAsia="Arial" w:hAnsi="Arial" w:cs="Arial"/>
          <w:szCs w:val="24"/>
        </w:rPr>
        <w:t xml:space="preserve">to </w:t>
      </w:r>
      <w:r w:rsidR="00D91C22" w:rsidRPr="000E185B">
        <w:rPr>
          <w:rFonts w:ascii="Arial" w:eastAsia="Arial" w:hAnsi="Arial" w:cs="Arial"/>
          <w:szCs w:val="24"/>
        </w:rPr>
        <w:t>Researcher Links workshops will be processed in 2 instalments: pre-financing payment</w:t>
      </w:r>
      <w:r>
        <w:rPr>
          <w:rFonts w:ascii="Arial" w:eastAsia="Arial" w:hAnsi="Arial" w:cs="Arial"/>
          <w:szCs w:val="24"/>
        </w:rPr>
        <w:t>,</w:t>
      </w:r>
      <w:r w:rsidR="00D91C22" w:rsidRPr="000E185B">
        <w:rPr>
          <w:rFonts w:ascii="Arial" w:eastAsia="Arial" w:hAnsi="Arial" w:cs="Arial"/>
          <w:szCs w:val="24"/>
        </w:rPr>
        <w:t xml:space="preserve"> and </w:t>
      </w:r>
      <w:r w:rsidR="006C4629">
        <w:rPr>
          <w:rFonts w:ascii="Arial" w:eastAsia="Arial" w:hAnsi="Arial" w:cs="Arial"/>
          <w:szCs w:val="24"/>
        </w:rPr>
        <w:t>post-workshop</w:t>
      </w:r>
      <w:r w:rsidR="007B2EA8">
        <w:rPr>
          <w:rFonts w:ascii="Arial" w:eastAsia="Arial" w:hAnsi="Arial" w:cs="Arial"/>
          <w:szCs w:val="24"/>
        </w:rPr>
        <w:t xml:space="preserve"> </w:t>
      </w:r>
      <w:r w:rsidR="00D91C22" w:rsidRPr="000E185B">
        <w:rPr>
          <w:rFonts w:ascii="Arial" w:eastAsia="Arial" w:hAnsi="Arial" w:cs="Arial"/>
          <w:szCs w:val="24"/>
        </w:rPr>
        <w:t>payment or recovery of the balance.</w:t>
      </w:r>
    </w:p>
    <w:p w14:paraId="2FA54C01" w14:textId="77777777" w:rsidR="004B1658" w:rsidRPr="004B1658" w:rsidRDefault="004B1658" w:rsidP="00526A30">
      <w:pPr>
        <w:autoSpaceDE w:val="0"/>
        <w:autoSpaceDN w:val="0"/>
        <w:adjustRightInd w:val="0"/>
        <w:spacing w:after="240" w:line="240" w:lineRule="auto"/>
        <w:rPr>
          <w:rFonts w:ascii="Arial" w:eastAsia="Arial" w:hAnsi="Arial" w:cs="Arial"/>
          <w:b/>
          <w:bCs/>
          <w:szCs w:val="24"/>
        </w:rPr>
      </w:pPr>
      <w:r w:rsidRPr="004B1658">
        <w:rPr>
          <w:rFonts w:ascii="Arial" w:eastAsia="Arial" w:hAnsi="Arial" w:cs="Arial"/>
          <w:b/>
          <w:bCs/>
          <w:szCs w:val="24"/>
        </w:rPr>
        <w:t>Pre-financing</w:t>
      </w:r>
    </w:p>
    <w:p w14:paraId="2FA54C02" w14:textId="77777777" w:rsidR="004B1658" w:rsidRPr="000E185B" w:rsidRDefault="004B1658" w:rsidP="004B1658">
      <w:pPr>
        <w:autoSpaceDE w:val="0"/>
        <w:autoSpaceDN w:val="0"/>
        <w:adjustRightInd w:val="0"/>
        <w:spacing w:after="240" w:line="240" w:lineRule="auto"/>
        <w:rPr>
          <w:rFonts w:ascii="Arial" w:eastAsia="Arial" w:hAnsi="Arial" w:cs="Arial"/>
          <w:szCs w:val="24"/>
        </w:rPr>
      </w:pPr>
      <w:r w:rsidRPr="004B1658">
        <w:rPr>
          <w:rFonts w:ascii="Arial" w:eastAsia="Arial" w:hAnsi="Arial" w:cs="Arial"/>
          <w:szCs w:val="24"/>
        </w:rPr>
        <w:t xml:space="preserve">A pre-financing payment equivalent to 90% of the approved budget request will be transferred </w:t>
      </w:r>
      <w:r>
        <w:rPr>
          <w:rFonts w:ascii="Arial" w:eastAsia="Arial" w:hAnsi="Arial" w:cs="Arial"/>
          <w:szCs w:val="24"/>
        </w:rPr>
        <w:t>after the</w:t>
      </w:r>
      <w:r w:rsidRPr="004B1658">
        <w:rPr>
          <w:rFonts w:ascii="Arial" w:eastAsia="Arial" w:hAnsi="Arial" w:cs="Arial"/>
          <w:szCs w:val="24"/>
        </w:rPr>
        <w:t xml:space="preserve"> grant agreement ha</w:t>
      </w:r>
      <w:r>
        <w:rPr>
          <w:rFonts w:ascii="Arial" w:eastAsia="Arial" w:hAnsi="Arial" w:cs="Arial"/>
          <w:szCs w:val="24"/>
        </w:rPr>
        <w:t>s</w:t>
      </w:r>
      <w:r w:rsidRPr="004B1658">
        <w:rPr>
          <w:rFonts w:ascii="Arial" w:eastAsia="Arial" w:hAnsi="Arial" w:cs="Arial"/>
          <w:szCs w:val="24"/>
        </w:rPr>
        <w:t xml:space="preserve"> been signed by the workshop coordinators’ home institution.</w:t>
      </w:r>
    </w:p>
    <w:p w14:paraId="2FA54C03" w14:textId="77777777" w:rsidR="00D91C22" w:rsidRPr="000E185B" w:rsidRDefault="00D91C22" w:rsidP="005C6275">
      <w:pPr>
        <w:autoSpaceDE w:val="0"/>
        <w:autoSpaceDN w:val="0"/>
        <w:adjustRightInd w:val="0"/>
        <w:spacing w:after="120" w:line="240" w:lineRule="auto"/>
        <w:rPr>
          <w:rFonts w:ascii="Arial" w:eastAsia="Arial" w:hAnsi="Arial" w:cs="Arial"/>
          <w:b/>
          <w:szCs w:val="24"/>
        </w:rPr>
      </w:pPr>
      <w:r w:rsidRPr="000E185B">
        <w:rPr>
          <w:rFonts w:ascii="Arial" w:eastAsia="Arial" w:hAnsi="Arial" w:cs="Arial"/>
          <w:b/>
          <w:szCs w:val="24"/>
        </w:rPr>
        <w:t>P</w:t>
      </w:r>
      <w:r w:rsidR="007B2EA8">
        <w:rPr>
          <w:rFonts w:ascii="Arial" w:eastAsia="Arial" w:hAnsi="Arial" w:cs="Arial"/>
          <w:b/>
          <w:szCs w:val="24"/>
        </w:rPr>
        <w:t>ost-workshop p</w:t>
      </w:r>
      <w:r w:rsidRPr="000E185B">
        <w:rPr>
          <w:rFonts w:ascii="Arial" w:eastAsia="Arial" w:hAnsi="Arial" w:cs="Arial"/>
          <w:b/>
          <w:szCs w:val="24"/>
        </w:rPr>
        <w:t>ayment or recovery of the balance</w:t>
      </w:r>
    </w:p>
    <w:p w14:paraId="2FA54C04" w14:textId="77777777" w:rsidR="00D91C22" w:rsidRPr="004B1658" w:rsidRDefault="00D91C22" w:rsidP="00526A30">
      <w:pPr>
        <w:autoSpaceDE w:val="0"/>
        <w:autoSpaceDN w:val="0"/>
        <w:adjustRightInd w:val="0"/>
        <w:spacing w:after="240" w:line="240" w:lineRule="auto"/>
        <w:rPr>
          <w:rFonts w:asciiTheme="minorBidi" w:eastAsia="Arial" w:hAnsiTheme="minorBidi"/>
          <w:szCs w:val="24"/>
        </w:rPr>
      </w:pPr>
      <w:r w:rsidRPr="000E185B">
        <w:rPr>
          <w:rFonts w:ascii="Arial" w:eastAsia="Arial" w:hAnsi="Arial" w:cs="Arial"/>
          <w:szCs w:val="24"/>
        </w:rPr>
        <w:t xml:space="preserve">The amount of the final payment to be made to the workshop </w:t>
      </w:r>
      <w:r w:rsidR="00566658">
        <w:rPr>
          <w:rFonts w:ascii="Arial" w:eastAsia="Arial" w:hAnsi="Arial" w:cs="Arial"/>
          <w:szCs w:val="24"/>
        </w:rPr>
        <w:t>coordinator</w:t>
      </w:r>
      <w:r w:rsidRPr="000E185B">
        <w:rPr>
          <w:rFonts w:ascii="Arial" w:eastAsia="Arial" w:hAnsi="Arial" w:cs="Arial"/>
          <w:szCs w:val="24"/>
        </w:rPr>
        <w:t xml:space="preserve"> will be established on the basis of a final report to be submitted </w:t>
      </w:r>
      <w:r w:rsidR="00152C94">
        <w:rPr>
          <w:rFonts w:ascii="Arial" w:eastAsia="Arial" w:hAnsi="Arial" w:cs="Arial"/>
          <w:szCs w:val="24"/>
        </w:rPr>
        <w:t xml:space="preserve">within </w:t>
      </w:r>
      <w:r w:rsidRPr="000E185B">
        <w:rPr>
          <w:rFonts w:ascii="Arial" w:eastAsia="Arial" w:hAnsi="Arial" w:cs="Arial"/>
          <w:szCs w:val="24"/>
        </w:rPr>
        <w:t xml:space="preserve">30 days </w:t>
      </w:r>
      <w:r w:rsidR="00152C94">
        <w:rPr>
          <w:rFonts w:ascii="Arial" w:eastAsia="Arial" w:hAnsi="Arial" w:cs="Arial"/>
          <w:szCs w:val="24"/>
        </w:rPr>
        <w:t>after</w:t>
      </w:r>
      <w:r w:rsidRPr="000E185B">
        <w:rPr>
          <w:rFonts w:ascii="Arial" w:eastAsia="Arial" w:hAnsi="Arial" w:cs="Arial"/>
          <w:szCs w:val="24"/>
        </w:rPr>
        <w:t xml:space="preserve"> the workshop. If the workshop has not been delivered as planned</w:t>
      </w:r>
      <w:r w:rsidR="00152C94">
        <w:rPr>
          <w:rFonts w:ascii="Arial" w:eastAsia="Arial" w:hAnsi="Arial" w:cs="Arial"/>
          <w:szCs w:val="24"/>
        </w:rPr>
        <w:t>,</w:t>
      </w:r>
      <w:r w:rsidRPr="000E185B">
        <w:rPr>
          <w:rFonts w:ascii="Arial" w:eastAsia="Arial" w:hAnsi="Arial" w:cs="Arial"/>
          <w:szCs w:val="24"/>
        </w:rPr>
        <w:t xml:space="preserve"> or if fewer participants attended than originally envisaged, resulting in a reduction in costs, the final payment may be withheld and if necessary a proportion of the grant </w:t>
      </w:r>
      <w:r w:rsidRPr="004B1658">
        <w:rPr>
          <w:rFonts w:asciiTheme="minorBidi" w:eastAsia="Arial" w:hAnsiTheme="minorBidi"/>
          <w:szCs w:val="24"/>
        </w:rPr>
        <w:t>recovered.</w:t>
      </w:r>
    </w:p>
    <w:p w14:paraId="2FA54C05" w14:textId="77777777" w:rsidR="008A5166" w:rsidRPr="004B1658" w:rsidRDefault="00D91C22" w:rsidP="00A84CFD">
      <w:pPr>
        <w:pStyle w:val="RLHeading1"/>
        <w:rPr>
          <w:rFonts w:asciiTheme="minorBidi" w:hAnsiTheme="minorBidi" w:cstheme="minorBidi"/>
        </w:rPr>
      </w:pPr>
      <w:r w:rsidRPr="004B1658">
        <w:rPr>
          <w:rFonts w:asciiTheme="minorBidi" w:hAnsiTheme="minorBidi" w:cstheme="minorBidi"/>
        </w:rPr>
        <w:t>Reporting</w:t>
      </w:r>
    </w:p>
    <w:p w14:paraId="2FA54C06" w14:textId="77777777" w:rsidR="00666805" w:rsidRPr="004B1658" w:rsidRDefault="00666805" w:rsidP="00666805">
      <w:pPr>
        <w:spacing w:after="230"/>
        <w:ind w:left="-5" w:right="70"/>
        <w:jc w:val="both"/>
        <w:rPr>
          <w:rFonts w:asciiTheme="minorBidi" w:hAnsiTheme="minorBidi"/>
        </w:rPr>
      </w:pPr>
      <w:r w:rsidRPr="004B1658">
        <w:rPr>
          <w:rFonts w:asciiTheme="minorBidi" w:hAnsiTheme="minorBidi"/>
        </w:rPr>
        <w:t xml:space="preserve">Workshop coordinators must submit a final report within 30 days after the workshop. The final report template will be sent to successful applicants as part of the grant agreement and will include a financial and a narrative part along with a section requesting information on the workshop participants. As the Researcher Links grant for workshops is calculated using unit rates, workshop coordinators will not need to submit detailed receipts for each item of expenditure but only proof that the activities took place (e.g. boarding cards, invoice for the venue hire indicating the number of days for which the venue has been hired and proof of domestic travel for the local participants, scanned sign–in sheet to evidence the number of participants  – details on the exact requirements will be provided to successful applicants). </w:t>
      </w:r>
    </w:p>
    <w:p w14:paraId="2FA54C07" w14:textId="77777777" w:rsidR="00666805" w:rsidRPr="004B1658" w:rsidRDefault="00666805" w:rsidP="00666805">
      <w:pPr>
        <w:spacing w:after="230"/>
        <w:ind w:left="-5" w:right="70"/>
        <w:jc w:val="both"/>
        <w:rPr>
          <w:rFonts w:asciiTheme="minorBidi" w:hAnsiTheme="minorBidi"/>
          <w:b/>
        </w:rPr>
      </w:pPr>
      <w:r w:rsidRPr="004B1658">
        <w:rPr>
          <w:rFonts w:asciiTheme="minorBidi" w:hAnsiTheme="minorBidi"/>
        </w:rPr>
        <w:t xml:space="preserve">If there is insufficient evidence in the final report, additional information may be requested prior to the final balance payment, or any underspend of the grant may be returned to the British Council.  Desk checks, financial audit and monitoring and evaluation visits will be carried and will involve a percentage of institutions that received the Newton Researcher Links grant. Please note that </w:t>
      </w:r>
      <w:r w:rsidRPr="004B1658">
        <w:rPr>
          <w:rFonts w:asciiTheme="minorBidi" w:hAnsiTheme="minorBidi"/>
          <w:b/>
        </w:rPr>
        <w:t xml:space="preserve">different reporting rules may apply where workshops are funded by in-country partner organisations. </w:t>
      </w:r>
    </w:p>
    <w:p w14:paraId="2FA54C08" w14:textId="77777777" w:rsidR="00666805" w:rsidRPr="004B1658" w:rsidRDefault="00666805" w:rsidP="00666805">
      <w:pPr>
        <w:spacing w:after="230"/>
        <w:ind w:left="-5" w:right="70"/>
        <w:rPr>
          <w:rFonts w:asciiTheme="minorBidi" w:hAnsiTheme="minorBidi"/>
        </w:rPr>
      </w:pPr>
      <w:r w:rsidRPr="004B1658">
        <w:rPr>
          <w:rFonts w:asciiTheme="minorBidi" w:hAnsiTheme="minorBidi"/>
        </w:rPr>
        <w:t xml:space="preserve">Individual workshop participants will be asked to complete </w:t>
      </w:r>
      <w:r w:rsidR="00521040" w:rsidRPr="004B1658">
        <w:rPr>
          <w:rFonts w:asciiTheme="minorBidi" w:hAnsiTheme="minorBidi"/>
        </w:rPr>
        <w:t>an online</w:t>
      </w:r>
      <w:r w:rsidRPr="004B1658">
        <w:rPr>
          <w:rFonts w:asciiTheme="minorBidi" w:hAnsiTheme="minorBidi"/>
        </w:rPr>
        <w:t xml:space="preserve"> baseline survey, a baseline follow up survey 6 months after the workshop and a post-workshop feedback questionnaire. Workshop coordinators will be asked to send the link to the baseline survey to their participants and also to administer the post-workshop questionnaire.</w:t>
      </w:r>
    </w:p>
    <w:p w14:paraId="2FA54C09" w14:textId="77777777" w:rsidR="00EA116B" w:rsidRDefault="002F6315" w:rsidP="00E75DC0">
      <w:pPr>
        <w:pStyle w:val="RLHeading1"/>
        <w:rPr>
          <w:rFonts w:asciiTheme="minorBidi" w:hAnsiTheme="minorBidi" w:cstheme="minorBidi"/>
        </w:rPr>
      </w:pPr>
      <w:r w:rsidRPr="004B1658">
        <w:rPr>
          <w:rFonts w:asciiTheme="minorBidi" w:hAnsiTheme="minorBidi" w:cstheme="minorBidi"/>
          <w:spacing w:val="-6"/>
        </w:rPr>
        <w:t>A</w:t>
      </w:r>
      <w:r w:rsidRPr="004B1658">
        <w:rPr>
          <w:rFonts w:asciiTheme="minorBidi" w:hAnsiTheme="minorBidi" w:cstheme="minorBidi"/>
          <w:spacing w:val="2"/>
        </w:rPr>
        <w:t>p</w:t>
      </w:r>
      <w:r w:rsidRPr="004B1658">
        <w:rPr>
          <w:rFonts w:asciiTheme="minorBidi" w:hAnsiTheme="minorBidi" w:cstheme="minorBidi"/>
        </w:rPr>
        <w:t>plic</w:t>
      </w:r>
      <w:r w:rsidRPr="004B1658">
        <w:rPr>
          <w:rFonts w:asciiTheme="minorBidi" w:hAnsiTheme="minorBidi" w:cstheme="minorBidi"/>
          <w:spacing w:val="-1"/>
        </w:rPr>
        <w:t>a</w:t>
      </w:r>
      <w:r w:rsidRPr="004B1658">
        <w:rPr>
          <w:rFonts w:asciiTheme="minorBidi" w:hAnsiTheme="minorBidi" w:cstheme="minorBidi"/>
        </w:rPr>
        <w:t xml:space="preserve">tion </w:t>
      </w:r>
      <w:r w:rsidR="007A1333" w:rsidRPr="004B1658">
        <w:rPr>
          <w:rFonts w:asciiTheme="minorBidi" w:hAnsiTheme="minorBidi" w:cstheme="minorBidi"/>
          <w:spacing w:val="-3"/>
        </w:rPr>
        <w:t>p</w:t>
      </w:r>
      <w:r w:rsidRPr="004B1658">
        <w:rPr>
          <w:rFonts w:asciiTheme="minorBidi" w:hAnsiTheme="minorBidi" w:cstheme="minorBidi"/>
        </w:rPr>
        <w:t>roc</w:t>
      </w:r>
      <w:r w:rsidRPr="004B1658">
        <w:rPr>
          <w:rFonts w:asciiTheme="minorBidi" w:hAnsiTheme="minorBidi" w:cstheme="minorBidi"/>
          <w:spacing w:val="-1"/>
        </w:rPr>
        <w:t>e</w:t>
      </w:r>
      <w:r w:rsidRPr="004B1658">
        <w:rPr>
          <w:rFonts w:asciiTheme="minorBidi" w:hAnsiTheme="minorBidi" w:cstheme="minorBidi"/>
        </w:rPr>
        <w:t>ss</w:t>
      </w:r>
    </w:p>
    <w:p w14:paraId="2FA54C0A" w14:textId="77777777" w:rsidR="00837D97" w:rsidRDefault="00837D97" w:rsidP="00837D97">
      <w:pPr>
        <w:pStyle w:val="RLHeading1"/>
        <w:numPr>
          <w:ilvl w:val="0"/>
          <w:numId w:val="0"/>
        </w:numPr>
        <w:ind w:left="357" w:hanging="357"/>
        <w:rPr>
          <w:rFonts w:asciiTheme="minorBidi" w:hAnsiTheme="minorBidi" w:cstheme="minorBidi"/>
        </w:rPr>
      </w:pPr>
    </w:p>
    <w:p w14:paraId="2FA54C0B" w14:textId="4D15457D" w:rsidR="00837D97" w:rsidRDefault="00837D97" w:rsidP="00837D97">
      <w:pPr>
        <w:pStyle w:val="RLHeading1"/>
        <w:numPr>
          <w:ilvl w:val="0"/>
          <w:numId w:val="0"/>
        </w:numPr>
        <w:ind w:left="357" w:hanging="357"/>
        <w:rPr>
          <w:rFonts w:asciiTheme="minorBidi" w:hAnsiTheme="minorBidi" w:cstheme="minorBidi"/>
          <w:b w:val="0"/>
        </w:rPr>
      </w:pPr>
      <w:r w:rsidRPr="00837D97">
        <w:rPr>
          <w:rFonts w:asciiTheme="minorBidi" w:hAnsiTheme="minorBidi" w:cstheme="minorBidi"/>
          <w:b w:val="0"/>
        </w:rPr>
        <w:t>All</w:t>
      </w:r>
      <w:r w:rsidR="004711EC">
        <w:rPr>
          <w:rFonts w:asciiTheme="minorBidi" w:hAnsiTheme="minorBidi" w:cstheme="minorBidi"/>
          <w:b w:val="0"/>
        </w:rPr>
        <w:t xml:space="preserve"> joint</w:t>
      </w:r>
      <w:r w:rsidRPr="00837D97">
        <w:rPr>
          <w:rFonts w:asciiTheme="minorBidi" w:hAnsiTheme="minorBidi" w:cstheme="minorBidi"/>
          <w:b w:val="0"/>
        </w:rPr>
        <w:t xml:space="preserve"> proposals must be submitted to the British Council, ANII and FAPESP following these steps:</w:t>
      </w:r>
    </w:p>
    <w:p w14:paraId="2FA54C0C" w14:textId="7FF60E1B" w:rsidR="005B7CB1" w:rsidRDefault="001B2137" w:rsidP="00837D97">
      <w:pPr>
        <w:pStyle w:val="ListParagraph"/>
        <w:numPr>
          <w:ilvl w:val="0"/>
          <w:numId w:val="39"/>
        </w:numPr>
        <w:spacing w:after="240" w:line="240" w:lineRule="auto"/>
        <w:rPr>
          <w:rFonts w:ascii="Arial" w:eastAsia="Arial" w:hAnsi="Arial" w:cs="Arial"/>
        </w:rPr>
      </w:pPr>
      <w:r>
        <w:rPr>
          <w:rFonts w:ascii="Arial" w:eastAsia="Arial" w:hAnsi="Arial" w:cs="Arial"/>
        </w:rPr>
        <w:t>Applicants from the UK and Uruguay, f</w:t>
      </w:r>
      <w:r w:rsidR="00837D97" w:rsidRPr="005B7CB1">
        <w:rPr>
          <w:rFonts w:ascii="Arial" w:eastAsia="Arial" w:hAnsi="Arial" w:cs="Arial"/>
        </w:rPr>
        <w:t>ill in the British Council online application form available at:</w:t>
      </w:r>
      <w:r w:rsidR="002F1890">
        <w:rPr>
          <w:rFonts w:ascii="Arial" w:eastAsia="Arial" w:hAnsi="Arial" w:cs="Arial"/>
        </w:rPr>
        <w:t xml:space="preserve"> </w:t>
      </w:r>
      <w:r w:rsidR="00837D97" w:rsidRPr="002F1890">
        <w:rPr>
          <w:rFonts w:ascii="Arial" w:eastAsia="Arial" w:hAnsi="Arial" w:cs="Arial"/>
          <w:u w:val="single"/>
        </w:rPr>
        <w:t>https://www.britishcouncil.org/education/science/current-opportunities/brazil-uk-workshops-</w:t>
      </w:r>
      <w:r w:rsidR="005B7CB1" w:rsidRPr="002F1890">
        <w:rPr>
          <w:rFonts w:ascii="Arial" w:eastAsia="Arial" w:hAnsi="Arial" w:cs="Arial"/>
          <w:u w:val="single"/>
        </w:rPr>
        <w:t>April 2016</w:t>
      </w:r>
      <w:r w:rsidR="00837D97" w:rsidRPr="005B7CB1">
        <w:rPr>
          <w:rFonts w:ascii="Arial" w:eastAsia="Arial" w:hAnsi="Arial" w:cs="Arial"/>
        </w:rPr>
        <w:t xml:space="preserve">   </w:t>
      </w:r>
    </w:p>
    <w:p w14:paraId="2FA54C0D" w14:textId="77777777" w:rsidR="00837D97" w:rsidRPr="005B7CB1" w:rsidRDefault="00837D97" w:rsidP="005B7CB1">
      <w:pPr>
        <w:pStyle w:val="ListParagraph"/>
        <w:spacing w:after="240" w:line="240" w:lineRule="auto"/>
        <w:rPr>
          <w:rFonts w:ascii="Arial" w:eastAsia="Arial" w:hAnsi="Arial" w:cs="Arial"/>
        </w:rPr>
      </w:pPr>
      <w:proofErr w:type="gramStart"/>
      <w:r w:rsidRPr="005B7CB1">
        <w:rPr>
          <w:rFonts w:ascii="Arial" w:eastAsia="Arial" w:hAnsi="Arial" w:cs="Arial"/>
        </w:rPr>
        <w:t>and</w:t>
      </w:r>
      <w:proofErr w:type="gramEnd"/>
      <w:r w:rsidRPr="005B7CB1">
        <w:rPr>
          <w:rFonts w:ascii="Arial" w:eastAsia="Arial" w:hAnsi="Arial" w:cs="Arial"/>
        </w:rPr>
        <w:t xml:space="preserve"> </w:t>
      </w:r>
    </w:p>
    <w:p w14:paraId="2FA54C0E" w14:textId="4417AC8B" w:rsidR="00837D97" w:rsidRPr="00C929AD" w:rsidRDefault="00E86FC3" w:rsidP="00C929AD">
      <w:pPr>
        <w:pStyle w:val="ListParagraph"/>
        <w:numPr>
          <w:ilvl w:val="0"/>
          <w:numId w:val="39"/>
        </w:numPr>
        <w:spacing w:after="240" w:line="240" w:lineRule="auto"/>
        <w:rPr>
          <w:rFonts w:ascii="Arial" w:eastAsia="Arial" w:hAnsi="Arial" w:cs="Arial"/>
        </w:rPr>
      </w:pPr>
      <w:r>
        <w:rPr>
          <w:rFonts w:ascii="Arial" w:eastAsia="Times New Roman" w:hAnsi="Arial" w:cs="Arial"/>
          <w:color w:val="000000"/>
          <w:lang w:eastAsia="en-GB"/>
        </w:rPr>
        <w:t>Workshop Coordinators from the State of São Paulo, Brazil must</w:t>
      </w:r>
      <w:r>
        <w:rPr>
          <w:rFonts w:ascii="Arial" w:eastAsia="Arial" w:hAnsi="Arial" w:cs="Arial"/>
        </w:rPr>
        <w:t xml:space="preserve"> s</w:t>
      </w:r>
      <w:r w:rsidR="00837D97" w:rsidRPr="00C929AD">
        <w:rPr>
          <w:rFonts w:ascii="Arial" w:eastAsia="Arial" w:hAnsi="Arial" w:cs="Arial"/>
        </w:rPr>
        <w:t xml:space="preserve">end by post the documents </w:t>
      </w:r>
      <w:r w:rsidR="00837D97" w:rsidRPr="00BE7014">
        <w:rPr>
          <w:rFonts w:ascii="Arial" w:eastAsia="Arial" w:hAnsi="Arial" w:cs="Arial"/>
        </w:rPr>
        <w:t xml:space="preserve">described </w:t>
      </w:r>
      <w:r w:rsidR="006C48CF" w:rsidRPr="00BE7014">
        <w:rPr>
          <w:rFonts w:ascii="Arial" w:eastAsia="Arial" w:hAnsi="Arial" w:cs="Arial"/>
        </w:rPr>
        <w:t xml:space="preserve">on </w:t>
      </w:r>
      <w:r w:rsidR="00BE7014" w:rsidRPr="00BE7014">
        <w:rPr>
          <w:rFonts w:ascii="Arial" w:eastAsia="Arial" w:hAnsi="Arial" w:cs="Arial"/>
        </w:rPr>
        <w:t xml:space="preserve">Annex </w:t>
      </w:r>
      <w:r w:rsidR="009D750A">
        <w:rPr>
          <w:rFonts w:ascii="Arial" w:eastAsia="Arial" w:hAnsi="Arial" w:cs="Arial"/>
        </w:rPr>
        <w:t>4</w:t>
      </w:r>
      <w:r w:rsidR="00BE7014">
        <w:rPr>
          <w:rFonts w:ascii="Arial" w:eastAsia="Arial" w:hAnsi="Arial" w:cs="Arial"/>
        </w:rPr>
        <w:t>,</w:t>
      </w:r>
      <w:r w:rsidR="00837D97" w:rsidRPr="00C929AD">
        <w:rPr>
          <w:rFonts w:ascii="Arial" w:eastAsia="Arial" w:hAnsi="Arial" w:cs="Arial"/>
        </w:rPr>
        <w:t xml:space="preserve"> below, to the address: </w:t>
      </w:r>
      <w:proofErr w:type="spellStart"/>
      <w:r w:rsidR="00837D97" w:rsidRPr="00C929AD">
        <w:rPr>
          <w:rFonts w:ascii="Arial" w:eastAsia="Arial" w:hAnsi="Arial" w:cs="Arial"/>
        </w:rPr>
        <w:t>Rua</w:t>
      </w:r>
      <w:proofErr w:type="spellEnd"/>
      <w:r w:rsidR="00837D97" w:rsidRPr="00C929AD">
        <w:rPr>
          <w:rFonts w:ascii="Arial" w:eastAsia="Arial" w:hAnsi="Arial" w:cs="Arial"/>
        </w:rPr>
        <w:t xml:space="preserve"> </w:t>
      </w:r>
      <w:proofErr w:type="spellStart"/>
      <w:r w:rsidR="00837D97" w:rsidRPr="00C929AD">
        <w:rPr>
          <w:rFonts w:ascii="Arial" w:eastAsia="Arial" w:hAnsi="Arial" w:cs="Arial"/>
        </w:rPr>
        <w:t>Pio</w:t>
      </w:r>
      <w:proofErr w:type="spellEnd"/>
      <w:r w:rsidR="00837D97" w:rsidRPr="00C929AD">
        <w:rPr>
          <w:rFonts w:ascii="Arial" w:eastAsia="Arial" w:hAnsi="Arial" w:cs="Arial"/>
        </w:rPr>
        <w:t xml:space="preserve"> XI, 1500, Alto da </w:t>
      </w:r>
      <w:proofErr w:type="spellStart"/>
      <w:r w:rsidR="00837D97" w:rsidRPr="00C929AD">
        <w:rPr>
          <w:rFonts w:ascii="Arial" w:eastAsia="Arial" w:hAnsi="Arial" w:cs="Arial"/>
        </w:rPr>
        <w:t>Lapa</w:t>
      </w:r>
      <w:proofErr w:type="spellEnd"/>
      <w:r w:rsidR="00837D97" w:rsidRPr="00C929AD">
        <w:rPr>
          <w:rFonts w:ascii="Arial" w:eastAsia="Arial" w:hAnsi="Arial" w:cs="Arial"/>
        </w:rPr>
        <w:t>, CEP 05468-901 – São Paulo/SP, Brazil. Please identify the envelope with “</w:t>
      </w:r>
      <w:proofErr w:type="spellStart"/>
      <w:r w:rsidR="00837D97" w:rsidRPr="00C929AD">
        <w:rPr>
          <w:rFonts w:ascii="Arial" w:eastAsia="Arial" w:hAnsi="Arial" w:cs="Arial"/>
        </w:rPr>
        <w:t>Chamada</w:t>
      </w:r>
      <w:proofErr w:type="spellEnd"/>
      <w:r w:rsidR="00837D97" w:rsidRPr="00C929AD">
        <w:rPr>
          <w:rFonts w:ascii="Arial" w:eastAsia="Arial" w:hAnsi="Arial" w:cs="Arial"/>
        </w:rPr>
        <w:t xml:space="preserve"> FAPESP/ANII/BC” written on the envelope.</w:t>
      </w:r>
    </w:p>
    <w:p w14:paraId="2FA54C0F" w14:textId="77777777" w:rsidR="00EA116B" w:rsidRDefault="00837D97" w:rsidP="00F4154D">
      <w:pPr>
        <w:spacing w:after="240" w:line="240" w:lineRule="auto"/>
        <w:rPr>
          <w:rFonts w:ascii="Arial" w:eastAsia="Arial" w:hAnsi="Arial" w:cs="Arial"/>
          <w:color w:val="0000FF"/>
          <w:u w:val="single" w:color="0000FF"/>
        </w:rPr>
      </w:pPr>
      <w:r w:rsidRPr="00837D97">
        <w:rPr>
          <w:rFonts w:ascii="Arial" w:eastAsia="Arial" w:hAnsi="Arial" w:cs="Arial"/>
          <w:b/>
          <w:spacing w:val="-1"/>
        </w:rPr>
        <w:t>O</w:t>
      </w:r>
      <w:r w:rsidR="002F6315" w:rsidRPr="00526A30">
        <w:rPr>
          <w:rFonts w:ascii="Arial" w:eastAsia="Arial" w:hAnsi="Arial" w:cs="Arial"/>
          <w:b/>
          <w:bCs/>
          <w:spacing w:val="-3"/>
        </w:rPr>
        <w:t>n</w:t>
      </w:r>
      <w:r w:rsidR="002F6315" w:rsidRPr="00526A30">
        <w:rPr>
          <w:rFonts w:ascii="Arial" w:eastAsia="Arial" w:hAnsi="Arial" w:cs="Arial"/>
          <w:b/>
          <w:bCs/>
          <w:spacing w:val="1"/>
        </w:rPr>
        <w:t>li</w:t>
      </w:r>
      <w:r w:rsidR="002F6315" w:rsidRPr="00526A30">
        <w:rPr>
          <w:rFonts w:ascii="Arial" w:eastAsia="Arial" w:hAnsi="Arial" w:cs="Arial"/>
          <w:b/>
          <w:bCs/>
        </w:rPr>
        <w:t>ne</w:t>
      </w:r>
      <w:r w:rsidR="002F6315" w:rsidRPr="00526A30">
        <w:rPr>
          <w:rFonts w:ascii="Arial" w:eastAsia="Arial" w:hAnsi="Arial" w:cs="Arial"/>
          <w:b/>
          <w:bCs/>
          <w:spacing w:val="-2"/>
        </w:rPr>
        <w:t xml:space="preserve"> </w:t>
      </w:r>
      <w:r w:rsidR="002F6315" w:rsidRPr="00526A30">
        <w:rPr>
          <w:rFonts w:ascii="Arial" w:eastAsia="Arial" w:hAnsi="Arial" w:cs="Arial"/>
          <w:b/>
          <w:bCs/>
        </w:rPr>
        <w:t>a</w:t>
      </w:r>
      <w:r w:rsidR="002F6315" w:rsidRPr="00526A30">
        <w:rPr>
          <w:rFonts w:ascii="Arial" w:eastAsia="Arial" w:hAnsi="Arial" w:cs="Arial"/>
          <w:b/>
          <w:bCs/>
          <w:spacing w:val="-3"/>
        </w:rPr>
        <w:t>p</w:t>
      </w:r>
      <w:r w:rsidR="002F6315" w:rsidRPr="00526A30">
        <w:rPr>
          <w:rFonts w:ascii="Arial" w:eastAsia="Arial" w:hAnsi="Arial" w:cs="Arial"/>
          <w:b/>
          <w:bCs/>
        </w:rPr>
        <w:t>pl</w:t>
      </w:r>
      <w:r w:rsidR="002F6315" w:rsidRPr="00526A30">
        <w:rPr>
          <w:rFonts w:ascii="Arial" w:eastAsia="Arial" w:hAnsi="Arial" w:cs="Arial"/>
          <w:b/>
          <w:bCs/>
          <w:spacing w:val="1"/>
        </w:rPr>
        <w:t>i</w:t>
      </w:r>
      <w:r w:rsidR="002F6315" w:rsidRPr="00526A30">
        <w:rPr>
          <w:rFonts w:ascii="Arial" w:eastAsia="Arial" w:hAnsi="Arial" w:cs="Arial"/>
          <w:b/>
          <w:bCs/>
        </w:rPr>
        <w:t>c</w:t>
      </w:r>
      <w:r w:rsidR="002F6315" w:rsidRPr="00526A30">
        <w:rPr>
          <w:rFonts w:ascii="Arial" w:eastAsia="Arial" w:hAnsi="Arial" w:cs="Arial"/>
          <w:b/>
          <w:bCs/>
          <w:spacing w:val="-3"/>
        </w:rPr>
        <w:t>a</w:t>
      </w:r>
      <w:r w:rsidR="002F6315" w:rsidRPr="00526A30">
        <w:rPr>
          <w:rFonts w:ascii="Arial" w:eastAsia="Arial" w:hAnsi="Arial" w:cs="Arial"/>
          <w:b/>
          <w:bCs/>
          <w:spacing w:val="1"/>
        </w:rPr>
        <w:t>ti</w:t>
      </w:r>
      <w:r w:rsidR="002F6315" w:rsidRPr="00526A30">
        <w:rPr>
          <w:rFonts w:ascii="Arial" w:eastAsia="Arial" w:hAnsi="Arial" w:cs="Arial"/>
          <w:b/>
          <w:bCs/>
        </w:rPr>
        <w:t>on</w:t>
      </w:r>
      <w:r w:rsidR="002F6315" w:rsidRPr="00526A30">
        <w:rPr>
          <w:rFonts w:ascii="Arial" w:eastAsia="Arial" w:hAnsi="Arial" w:cs="Arial"/>
          <w:b/>
          <w:bCs/>
          <w:spacing w:val="-2"/>
        </w:rPr>
        <w:t xml:space="preserve"> </w:t>
      </w:r>
      <w:r w:rsidR="002F6315" w:rsidRPr="00526A30">
        <w:rPr>
          <w:rFonts w:ascii="Arial" w:eastAsia="Arial" w:hAnsi="Arial" w:cs="Arial"/>
          <w:b/>
          <w:bCs/>
          <w:spacing w:val="1"/>
        </w:rPr>
        <w:t>f</w:t>
      </w:r>
      <w:r w:rsidR="002F6315" w:rsidRPr="00526A30">
        <w:rPr>
          <w:rFonts w:ascii="Arial" w:eastAsia="Arial" w:hAnsi="Arial" w:cs="Arial"/>
          <w:b/>
          <w:bCs/>
        </w:rPr>
        <w:t>o</w:t>
      </w:r>
      <w:r w:rsidR="002F6315" w:rsidRPr="00526A30">
        <w:rPr>
          <w:rFonts w:ascii="Arial" w:eastAsia="Arial" w:hAnsi="Arial" w:cs="Arial"/>
          <w:b/>
          <w:bCs/>
          <w:spacing w:val="-2"/>
        </w:rPr>
        <w:t>r</w:t>
      </w:r>
      <w:r w:rsidR="00526A30" w:rsidRPr="00526A30">
        <w:rPr>
          <w:rFonts w:ascii="Arial" w:eastAsia="Arial" w:hAnsi="Arial" w:cs="Arial"/>
          <w:b/>
          <w:bCs/>
        </w:rPr>
        <w:t>m</w:t>
      </w:r>
      <w:r w:rsidR="002F6315" w:rsidRPr="00526A30">
        <w:rPr>
          <w:rFonts w:ascii="Arial" w:eastAsia="Arial" w:hAnsi="Arial" w:cs="Arial"/>
          <w:spacing w:val="1"/>
        </w:rPr>
        <w:t xml:space="preserve"> </w:t>
      </w:r>
      <w:r w:rsidR="002F6315" w:rsidRPr="00526A30">
        <w:rPr>
          <w:rFonts w:ascii="Arial" w:eastAsia="Arial" w:hAnsi="Arial" w:cs="Arial"/>
        </w:rPr>
        <w:t>c</w:t>
      </w:r>
      <w:r w:rsidR="002F6315" w:rsidRPr="00526A30">
        <w:rPr>
          <w:rFonts w:ascii="Arial" w:eastAsia="Arial" w:hAnsi="Arial" w:cs="Arial"/>
          <w:spacing w:val="-3"/>
        </w:rPr>
        <w:t>a</w:t>
      </w:r>
      <w:r w:rsidR="002F6315" w:rsidRPr="00526A30">
        <w:rPr>
          <w:rFonts w:ascii="Arial" w:eastAsia="Arial" w:hAnsi="Arial" w:cs="Arial"/>
        </w:rPr>
        <w:t>n</w:t>
      </w:r>
      <w:r w:rsidR="002F6315" w:rsidRPr="00526A30">
        <w:rPr>
          <w:rFonts w:ascii="Arial" w:eastAsia="Arial" w:hAnsi="Arial" w:cs="Arial"/>
          <w:spacing w:val="-2"/>
        </w:rPr>
        <w:t xml:space="preserve"> </w:t>
      </w:r>
      <w:r w:rsidR="002F6315" w:rsidRPr="00526A30">
        <w:rPr>
          <w:rFonts w:ascii="Arial" w:eastAsia="Arial" w:hAnsi="Arial" w:cs="Arial"/>
        </w:rPr>
        <w:t>be</w:t>
      </w:r>
      <w:r w:rsidR="002F6315" w:rsidRPr="00526A30">
        <w:rPr>
          <w:rFonts w:ascii="Arial" w:eastAsia="Arial" w:hAnsi="Arial" w:cs="Arial"/>
          <w:spacing w:val="-2"/>
        </w:rPr>
        <w:t xml:space="preserve"> </w:t>
      </w:r>
      <w:r w:rsidR="002F6315" w:rsidRPr="00526A30">
        <w:rPr>
          <w:rFonts w:ascii="Arial" w:eastAsia="Arial" w:hAnsi="Arial" w:cs="Arial"/>
          <w:spacing w:val="1"/>
        </w:rPr>
        <w:t>f</w:t>
      </w:r>
      <w:r w:rsidR="002F6315" w:rsidRPr="00526A30">
        <w:rPr>
          <w:rFonts w:ascii="Arial" w:eastAsia="Arial" w:hAnsi="Arial" w:cs="Arial"/>
        </w:rPr>
        <w:t>o</w:t>
      </w:r>
      <w:r w:rsidR="002F6315" w:rsidRPr="00526A30">
        <w:rPr>
          <w:rFonts w:ascii="Arial" w:eastAsia="Arial" w:hAnsi="Arial" w:cs="Arial"/>
          <w:spacing w:val="-1"/>
        </w:rPr>
        <w:t>u</w:t>
      </w:r>
      <w:r w:rsidR="002F6315" w:rsidRPr="00526A30">
        <w:rPr>
          <w:rFonts w:ascii="Arial" w:eastAsia="Arial" w:hAnsi="Arial" w:cs="Arial"/>
        </w:rPr>
        <w:t>nd</w:t>
      </w:r>
      <w:r w:rsidR="002F6315" w:rsidRPr="00526A30">
        <w:rPr>
          <w:rFonts w:ascii="Arial" w:eastAsia="Arial" w:hAnsi="Arial" w:cs="Arial"/>
          <w:spacing w:val="1"/>
        </w:rPr>
        <w:t xml:space="preserve"> </w:t>
      </w:r>
      <w:r w:rsidR="002F6315" w:rsidRPr="00526A30">
        <w:rPr>
          <w:rFonts w:ascii="Arial" w:eastAsia="Arial" w:hAnsi="Arial" w:cs="Arial"/>
        </w:rPr>
        <w:t>on</w:t>
      </w:r>
      <w:r w:rsidR="002F6315" w:rsidRPr="00526A30">
        <w:rPr>
          <w:rFonts w:ascii="Arial" w:eastAsia="Arial" w:hAnsi="Arial" w:cs="Arial"/>
          <w:spacing w:val="-2"/>
        </w:rPr>
        <w:t xml:space="preserve"> </w:t>
      </w:r>
      <w:r w:rsidR="002F6315" w:rsidRPr="00526A30">
        <w:rPr>
          <w:rFonts w:ascii="Arial" w:eastAsia="Arial" w:hAnsi="Arial" w:cs="Arial"/>
          <w:spacing w:val="1"/>
        </w:rPr>
        <w:t>t</w:t>
      </w:r>
      <w:r w:rsidR="002F6315" w:rsidRPr="00526A30">
        <w:rPr>
          <w:rFonts w:ascii="Arial" w:eastAsia="Arial" w:hAnsi="Arial" w:cs="Arial"/>
        </w:rPr>
        <w:t>he</w:t>
      </w:r>
      <w:r w:rsidR="002F6315" w:rsidRPr="00526A30">
        <w:rPr>
          <w:rFonts w:ascii="Arial" w:eastAsia="Arial" w:hAnsi="Arial" w:cs="Arial"/>
          <w:spacing w:val="-2"/>
        </w:rPr>
        <w:t xml:space="preserve"> </w:t>
      </w:r>
      <w:r w:rsidR="002F6315" w:rsidRPr="00526A30">
        <w:rPr>
          <w:rFonts w:ascii="Arial" w:eastAsia="Arial" w:hAnsi="Arial" w:cs="Arial"/>
          <w:spacing w:val="-1"/>
        </w:rPr>
        <w:t>B</w:t>
      </w:r>
      <w:r w:rsidR="002F6315" w:rsidRPr="00526A30">
        <w:rPr>
          <w:rFonts w:ascii="Arial" w:eastAsia="Arial" w:hAnsi="Arial" w:cs="Arial"/>
          <w:spacing w:val="1"/>
        </w:rPr>
        <w:t>r</w:t>
      </w:r>
      <w:r w:rsidR="002F6315" w:rsidRPr="00526A30">
        <w:rPr>
          <w:rFonts w:ascii="Arial" w:eastAsia="Arial" w:hAnsi="Arial" w:cs="Arial"/>
          <w:spacing w:val="-1"/>
        </w:rPr>
        <w:t>i</w:t>
      </w:r>
      <w:r w:rsidR="002F6315" w:rsidRPr="00526A30">
        <w:rPr>
          <w:rFonts w:ascii="Arial" w:eastAsia="Arial" w:hAnsi="Arial" w:cs="Arial"/>
          <w:spacing w:val="1"/>
        </w:rPr>
        <w:t>t</w:t>
      </w:r>
      <w:r w:rsidR="002F6315" w:rsidRPr="00526A30">
        <w:rPr>
          <w:rFonts w:ascii="Arial" w:eastAsia="Arial" w:hAnsi="Arial" w:cs="Arial"/>
          <w:spacing w:val="-1"/>
        </w:rPr>
        <w:t>i</w:t>
      </w:r>
      <w:r w:rsidR="002F6315" w:rsidRPr="00526A30">
        <w:rPr>
          <w:rFonts w:ascii="Arial" w:eastAsia="Arial" w:hAnsi="Arial" w:cs="Arial"/>
        </w:rPr>
        <w:t>sh</w:t>
      </w:r>
      <w:r w:rsidR="002F6315" w:rsidRPr="00526A30">
        <w:rPr>
          <w:rFonts w:ascii="Arial" w:eastAsia="Arial" w:hAnsi="Arial" w:cs="Arial"/>
          <w:spacing w:val="-4"/>
        </w:rPr>
        <w:t xml:space="preserve"> </w:t>
      </w:r>
      <w:r w:rsidR="002F6315" w:rsidRPr="00526A30">
        <w:rPr>
          <w:rFonts w:ascii="Arial" w:eastAsia="Arial" w:hAnsi="Arial" w:cs="Arial"/>
          <w:spacing w:val="-1"/>
        </w:rPr>
        <w:t>C</w:t>
      </w:r>
      <w:r w:rsidR="002F6315" w:rsidRPr="00526A30">
        <w:rPr>
          <w:rFonts w:ascii="Arial" w:eastAsia="Arial" w:hAnsi="Arial" w:cs="Arial"/>
        </w:rPr>
        <w:t>o</w:t>
      </w:r>
      <w:r w:rsidR="002F6315" w:rsidRPr="00526A30">
        <w:rPr>
          <w:rFonts w:ascii="Arial" w:eastAsia="Arial" w:hAnsi="Arial" w:cs="Arial"/>
          <w:spacing w:val="-1"/>
        </w:rPr>
        <w:t>u</w:t>
      </w:r>
      <w:r w:rsidR="002F6315" w:rsidRPr="00526A30">
        <w:rPr>
          <w:rFonts w:ascii="Arial" w:eastAsia="Arial" w:hAnsi="Arial" w:cs="Arial"/>
        </w:rPr>
        <w:t>nc</w:t>
      </w:r>
      <w:r w:rsidR="002F6315" w:rsidRPr="00526A30">
        <w:rPr>
          <w:rFonts w:ascii="Arial" w:eastAsia="Arial" w:hAnsi="Arial" w:cs="Arial"/>
          <w:spacing w:val="-1"/>
        </w:rPr>
        <w:t>i</w:t>
      </w:r>
      <w:r w:rsidR="002F6315" w:rsidRPr="00526A30">
        <w:rPr>
          <w:rFonts w:ascii="Arial" w:eastAsia="Arial" w:hAnsi="Arial" w:cs="Arial"/>
        </w:rPr>
        <w:t xml:space="preserve">l </w:t>
      </w:r>
      <w:r w:rsidR="002F6315" w:rsidRPr="00526A30">
        <w:rPr>
          <w:rFonts w:ascii="Arial" w:eastAsia="Arial" w:hAnsi="Arial" w:cs="Arial"/>
          <w:spacing w:val="-1"/>
        </w:rPr>
        <w:t>R</w:t>
      </w:r>
      <w:r w:rsidR="002F6315" w:rsidRPr="00526A30">
        <w:rPr>
          <w:rFonts w:ascii="Arial" w:eastAsia="Arial" w:hAnsi="Arial" w:cs="Arial"/>
        </w:rPr>
        <w:t>es</w:t>
      </w:r>
      <w:r w:rsidR="002F6315" w:rsidRPr="00526A30">
        <w:rPr>
          <w:rFonts w:ascii="Arial" w:eastAsia="Arial" w:hAnsi="Arial" w:cs="Arial"/>
          <w:spacing w:val="-1"/>
        </w:rPr>
        <w:t>e</w:t>
      </w:r>
      <w:r w:rsidR="002F6315" w:rsidRPr="00526A30">
        <w:rPr>
          <w:rFonts w:ascii="Arial" w:eastAsia="Arial" w:hAnsi="Arial" w:cs="Arial"/>
        </w:rPr>
        <w:t>archer L</w:t>
      </w:r>
      <w:r w:rsidR="002F6315" w:rsidRPr="00526A30">
        <w:rPr>
          <w:rFonts w:ascii="Arial" w:eastAsia="Arial" w:hAnsi="Arial" w:cs="Arial"/>
          <w:spacing w:val="-1"/>
        </w:rPr>
        <w:t>i</w:t>
      </w:r>
      <w:r w:rsidR="002F6315" w:rsidRPr="00526A30">
        <w:rPr>
          <w:rFonts w:ascii="Arial" w:eastAsia="Arial" w:hAnsi="Arial" w:cs="Arial"/>
        </w:rPr>
        <w:t>n</w:t>
      </w:r>
      <w:r w:rsidR="002F6315" w:rsidRPr="00526A30">
        <w:rPr>
          <w:rFonts w:ascii="Arial" w:eastAsia="Arial" w:hAnsi="Arial" w:cs="Arial"/>
          <w:spacing w:val="2"/>
        </w:rPr>
        <w:t>k</w:t>
      </w:r>
      <w:r w:rsidR="002F6315" w:rsidRPr="00526A30">
        <w:rPr>
          <w:rFonts w:ascii="Arial" w:eastAsia="Arial" w:hAnsi="Arial" w:cs="Arial"/>
        </w:rPr>
        <w:t>s</w:t>
      </w:r>
      <w:r w:rsidR="002F6315" w:rsidRPr="00526A30">
        <w:rPr>
          <w:rFonts w:ascii="Arial" w:eastAsia="Arial" w:hAnsi="Arial" w:cs="Arial"/>
          <w:spacing w:val="-1"/>
        </w:rPr>
        <w:t xml:space="preserve"> </w:t>
      </w:r>
      <w:r w:rsidR="00F107FA" w:rsidRPr="00526A30">
        <w:rPr>
          <w:rFonts w:ascii="Arial" w:eastAsia="Arial" w:hAnsi="Arial" w:cs="Arial"/>
          <w:spacing w:val="-3"/>
        </w:rPr>
        <w:t>w</w:t>
      </w:r>
      <w:r w:rsidR="002F6315" w:rsidRPr="00526A30">
        <w:rPr>
          <w:rFonts w:ascii="Arial" w:eastAsia="Arial" w:hAnsi="Arial" w:cs="Arial"/>
        </w:rPr>
        <w:t>e</w:t>
      </w:r>
      <w:r w:rsidR="002F6315" w:rsidRPr="00526A30">
        <w:rPr>
          <w:rFonts w:ascii="Arial" w:eastAsia="Arial" w:hAnsi="Arial" w:cs="Arial"/>
          <w:spacing w:val="-1"/>
        </w:rPr>
        <w:t>b</w:t>
      </w:r>
      <w:r w:rsidR="002F6315" w:rsidRPr="00526A30">
        <w:rPr>
          <w:rFonts w:ascii="Arial" w:eastAsia="Arial" w:hAnsi="Arial" w:cs="Arial"/>
        </w:rPr>
        <w:t>p</w:t>
      </w:r>
      <w:r w:rsidR="00312BAF">
        <w:rPr>
          <w:rFonts w:ascii="Arial" w:eastAsia="Arial" w:hAnsi="Arial" w:cs="Arial"/>
          <w:spacing w:val="-1"/>
        </w:rPr>
        <w:t>age (</w:t>
      </w:r>
      <w:hyperlink r:id="rId13" w:history="1">
        <w:r w:rsidR="00312BAF" w:rsidRPr="006C5984">
          <w:rPr>
            <w:rStyle w:val="Hyperlink"/>
            <w:rFonts w:ascii="Arial" w:eastAsia="Arial" w:hAnsi="Arial" w:cs="Arial"/>
            <w:spacing w:val="-1"/>
          </w:rPr>
          <w:t>www.britishcouncil.org/society/science/funding-opportunities/researcher-links-workshops-call</w:t>
        </w:r>
      </w:hyperlink>
      <w:r w:rsidR="00312BAF">
        <w:rPr>
          <w:rFonts w:ascii="Arial" w:eastAsia="Arial" w:hAnsi="Arial" w:cs="Arial"/>
          <w:spacing w:val="-1"/>
        </w:rPr>
        <w:t xml:space="preserve">). </w:t>
      </w:r>
      <w:r w:rsidR="002F6315" w:rsidRPr="00526A30">
        <w:rPr>
          <w:rFonts w:ascii="Arial" w:eastAsia="Arial" w:hAnsi="Arial" w:cs="Arial"/>
          <w:color w:val="000000"/>
          <w:spacing w:val="2"/>
        </w:rPr>
        <w:t>T</w:t>
      </w:r>
      <w:r w:rsidR="002F6315" w:rsidRPr="00526A30">
        <w:rPr>
          <w:rFonts w:ascii="Arial" w:eastAsia="Arial" w:hAnsi="Arial" w:cs="Arial"/>
          <w:color w:val="000000"/>
        </w:rPr>
        <w:t>h</w:t>
      </w:r>
      <w:r w:rsidR="002F6315" w:rsidRPr="00526A30">
        <w:rPr>
          <w:rFonts w:ascii="Arial" w:eastAsia="Arial" w:hAnsi="Arial" w:cs="Arial"/>
          <w:color w:val="000000"/>
          <w:spacing w:val="-1"/>
        </w:rPr>
        <w:t>i</w:t>
      </w:r>
      <w:r w:rsidR="002F6315" w:rsidRPr="00526A30">
        <w:rPr>
          <w:rFonts w:ascii="Arial" w:eastAsia="Arial" w:hAnsi="Arial" w:cs="Arial"/>
          <w:color w:val="000000"/>
        </w:rPr>
        <w:t>s a</w:t>
      </w:r>
      <w:r w:rsidR="002F6315" w:rsidRPr="00526A30">
        <w:rPr>
          <w:rFonts w:ascii="Arial" w:eastAsia="Arial" w:hAnsi="Arial" w:cs="Arial"/>
          <w:color w:val="000000"/>
          <w:spacing w:val="-1"/>
        </w:rPr>
        <w:t>p</w:t>
      </w:r>
      <w:r w:rsidR="002F6315" w:rsidRPr="00526A30">
        <w:rPr>
          <w:rFonts w:ascii="Arial" w:eastAsia="Arial" w:hAnsi="Arial" w:cs="Arial"/>
          <w:color w:val="000000"/>
        </w:rPr>
        <w:t>p</w:t>
      </w:r>
      <w:r w:rsidR="002F6315" w:rsidRPr="00526A30">
        <w:rPr>
          <w:rFonts w:ascii="Arial" w:eastAsia="Arial" w:hAnsi="Arial" w:cs="Arial"/>
          <w:color w:val="000000"/>
          <w:spacing w:val="-1"/>
        </w:rPr>
        <w:t>li</w:t>
      </w:r>
      <w:r w:rsidR="002F6315" w:rsidRPr="00526A30">
        <w:rPr>
          <w:rFonts w:ascii="Arial" w:eastAsia="Arial" w:hAnsi="Arial" w:cs="Arial"/>
          <w:color w:val="000000"/>
        </w:rPr>
        <w:t>cati</w:t>
      </w:r>
      <w:r w:rsidR="002F6315" w:rsidRPr="00526A30">
        <w:rPr>
          <w:rFonts w:ascii="Arial" w:eastAsia="Arial" w:hAnsi="Arial" w:cs="Arial"/>
          <w:color w:val="000000"/>
          <w:spacing w:val="-1"/>
        </w:rPr>
        <w:t>o</w:t>
      </w:r>
      <w:r w:rsidR="002F6315" w:rsidRPr="00526A30">
        <w:rPr>
          <w:rFonts w:ascii="Arial" w:eastAsia="Arial" w:hAnsi="Arial" w:cs="Arial"/>
          <w:color w:val="000000"/>
        </w:rPr>
        <w:t>n</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spacing w:val="3"/>
        </w:rPr>
        <w:t>f</w:t>
      </w:r>
      <w:r w:rsidR="002F6315" w:rsidRPr="00526A30">
        <w:rPr>
          <w:rFonts w:ascii="Arial" w:eastAsia="Arial" w:hAnsi="Arial" w:cs="Arial"/>
          <w:color w:val="000000"/>
        </w:rPr>
        <w:t>o</w:t>
      </w:r>
      <w:r w:rsidR="002F6315" w:rsidRPr="00526A30">
        <w:rPr>
          <w:rFonts w:ascii="Arial" w:eastAsia="Arial" w:hAnsi="Arial" w:cs="Arial"/>
          <w:color w:val="000000"/>
          <w:spacing w:val="-2"/>
        </w:rPr>
        <w:t>r</w:t>
      </w:r>
      <w:r w:rsidR="002F6315" w:rsidRPr="00526A30">
        <w:rPr>
          <w:rFonts w:ascii="Arial" w:eastAsia="Arial" w:hAnsi="Arial" w:cs="Arial"/>
          <w:color w:val="000000"/>
        </w:rPr>
        <w:t xml:space="preserve">m </w:t>
      </w:r>
      <w:r w:rsidR="002F6315" w:rsidRPr="00526A30">
        <w:rPr>
          <w:rFonts w:ascii="Arial" w:eastAsia="Arial" w:hAnsi="Arial" w:cs="Arial"/>
          <w:color w:val="000000"/>
          <w:spacing w:val="1"/>
        </w:rPr>
        <w:t>m</w:t>
      </w:r>
      <w:r w:rsidR="002F6315" w:rsidRPr="00526A30">
        <w:rPr>
          <w:rFonts w:ascii="Arial" w:eastAsia="Arial" w:hAnsi="Arial" w:cs="Arial"/>
          <w:color w:val="000000"/>
        </w:rPr>
        <w:t>u</w:t>
      </w:r>
      <w:r w:rsidR="002F6315" w:rsidRPr="00526A30">
        <w:rPr>
          <w:rFonts w:ascii="Arial" w:eastAsia="Arial" w:hAnsi="Arial" w:cs="Arial"/>
          <w:color w:val="000000"/>
          <w:spacing w:val="-3"/>
        </w:rPr>
        <w:t>s</w:t>
      </w:r>
      <w:r w:rsidR="002F6315" w:rsidRPr="00526A30">
        <w:rPr>
          <w:rFonts w:ascii="Arial" w:eastAsia="Arial" w:hAnsi="Arial" w:cs="Arial"/>
          <w:color w:val="000000"/>
        </w:rPr>
        <w:t>t</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be</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comp</w:t>
      </w:r>
      <w:r w:rsidR="002F6315" w:rsidRPr="00526A30">
        <w:rPr>
          <w:rFonts w:ascii="Arial" w:eastAsia="Arial" w:hAnsi="Arial" w:cs="Arial"/>
          <w:color w:val="000000"/>
          <w:spacing w:val="-1"/>
        </w:rPr>
        <w:t>l</w:t>
      </w:r>
      <w:r w:rsidR="002F6315" w:rsidRPr="00526A30">
        <w:rPr>
          <w:rFonts w:ascii="Arial" w:eastAsia="Arial" w:hAnsi="Arial" w:cs="Arial"/>
          <w:color w:val="000000"/>
          <w:spacing w:val="-3"/>
        </w:rPr>
        <w:t>e</w:t>
      </w:r>
      <w:r w:rsidR="002F6315" w:rsidRPr="00526A30">
        <w:rPr>
          <w:rFonts w:ascii="Arial" w:eastAsia="Arial" w:hAnsi="Arial" w:cs="Arial"/>
          <w:color w:val="000000"/>
          <w:spacing w:val="1"/>
        </w:rPr>
        <w:t>t</w:t>
      </w:r>
      <w:r w:rsidR="002F6315" w:rsidRPr="00526A30">
        <w:rPr>
          <w:rFonts w:ascii="Arial" w:eastAsia="Arial" w:hAnsi="Arial" w:cs="Arial"/>
          <w:color w:val="000000"/>
        </w:rPr>
        <w:t>ed o</w:t>
      </w:r>
      <w:r w:rsidR="002F6315" w:rsidRPr="00526A30">
        <w:rPr>
          <w:rFonts w:ascii="Arial" w:eastAsia="Arial" w:hAnsi="Arial" w:cs="Arial"/>
          <w:color w:val="000000"/>
          <w:spacing w:val="-1"/>
        </w:rPr>
        <w:t>nli</w:t>
      </w:r>
      <w:r w:rsidR="002F6315" w:rsidRPr="00526A30">
        <w:rPr>
          <w:rFonts w:ascii="Arial" w:eastAsia="Arial" w:hAnsi="Arial" w:cs="Arial"/>
          <w:color w:val="000000"/>
        </w:rPr>
        <w:t>ne</w:t>
      </w:r>
      <w:r w:rsidR="002F6315" w:rsidRPr="00526A30">
        <w:rPr>
          <w:rFonts w:ascii="Arial" w:eastAsia="Arial" w:hAnsi="Arial" w:cs="Arial"/>
          <w:color w:val="000000"/>
          <w:spacing w:val="3"/>
        </w:rPr>
        <w:t xml:space="preserve"> </w:t>
      </w:r>
      <w:r w:rsidR="002F6315" w:rsidRPr="00526A30">
        <w:rPr>
          <w:rFonts w:ascii="Arial" w:eastAsia="Arial" w:hAnsi="Arial" w:cs="Arial"/>
          <w:color w:val="000000"/>
        </w:rPr>
        <w:t>–</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ema</w:t>
      </w:r>
      <w:r w:rsidR="002F6315" w:rsidRPr="00526A30">
        <w:rPr>
          <w:rFonts w:ascii="Arial" w:eastAsia="Arial" w:hAnsi="Arial" w:cs="Arial"/>
          <w:color w:val="000000"/>
          <w:spacing w:val="-3"/>
        </w:rPr>
        <w:t>i</w:t>
      </w:r>
      <w:r w:rsidR="002F6315" w:rsidRPr="00526A30">
        <w:rPr>
          <w:rFonts w:ascii="Arial" w:eastAsia="Arial" w:hAnsi="Arial" w:cs="Arial"/>
          <w:color w:val="000000"/>
        </w:rPr>
        <w:t>l su</w:t>
      </w:r>
      <w:r w:rsidR="002F6315" w:rsidRPr="00526A30">
        <w:rPr>
          <w:rFonts w:ascii="Arial" w:eastAsia="Arial" w:hAnsi="Arial" w:cs="Arial"/>
          <w:color w:val="000000"/>
          <w:spacing w:val="-1"/>
        </w:rPr>
        <w:t>b</w:t>
      </w:r>
      <w:r w:rsidR="002F6315" w:rsidRPr="00526A30">
        <w:rPr>
          <w:rFonts w:ascii="Arial" w:eastAsia="Arial" w:hAnsi="Arial" w:cs="Arial"/>
          <w:color w:val="000000"/>
          <w:spacing w:val="1"/>
        </w:rPr>
        <w:t>m</w:t>
      </w:r>
      <w:r w:rsidR="002F6315" w:rsidRPr="00526A30">
        <w:rPr>
          <w:rFonts w:ascii="Arial" w:eastAsia="Arial" w:hAnsi="Arial" w:cs="Arial"/>
          <w:color w:val="000000"/>
          <w:spacing w:val="-1"/>
        </w:rPr>
        <w:t>i</w:t>
      </w:r>
      <w:r w:rsidR="002F6315" w:rsidRPr="00526A30">
        <w:rPr>
          <w:rFonts w:ascii="Arial" w:eastAsia="Arial" w:hAnsi="Arial" w:cs="Arial"/>
          <w:color w:val="000000"/>
        </w:rPr>
        <w:t>ss</w:t>
      </w:r>
      <w:r w:rsidR="002F6315" w:rsidRPr="00526A30">
        <w:rPr>
          <w:rFonts w:ascii="Arial" w:eastAsia="Arial" w:hAnsi="Arial" w:cs="Arial"/>
          <w:color w:val="000000"/>
          <w:spacing w:val="-1"/>
        </w:rPr>
        <w:t>i</w:t>
      </w:r>
      <w:r w:rsidR="002F6315" w:rsidRPr="00526A30">
        <w:rPr>
          <w:rFonts w:ascii="Arial" w:eastAsia="Arial" w:hAnsi="Arial" w:cs="Arial"/>
          <w:color w:val="000000"/>
        </w:rPr>
        <w:t>o</w:t>
      </w:r>
      <w:r w:rsidR="002F6315" w:rsidRPr="00526A30">
        <w:rPr>
          <w:rFonts w:ascii="Arial" w:eastAsia="Arial" w:hAnsi="Arial" w:cs="Arial"/>
          <w:color w:val="000000"/>
          <w:spacing w:val="-1"/>
        </w:rPr>
        <w:t>n</w:t>
      </w:r>
      <w:r w:rsidR="002F6315" w:rsidRPr="00526A30">
        <w:rPr>
          <w:rFonts w:ascii="Arial" w:eastAsia="Arial" w:hAnsi="Arial" w:cs="Arial"/>
          <w:color w:val="000000"/>
        </w:rPr>
        <w:t>s</w:t>
      </w:r>
      <w:r w:rsidR="002F6315" w:rsidRPr="00526A30">
        <w:rPr>
          <w:rFonts w:ascii="Arial" w:eastAsia="Arial" w:hAnsi="Arial" w:cs="Arial"/>
          <w:color w:val="000000"/>
          <w:spacing w:val="1"/>
        </w:rPr>
        <w:t xml:space="preserve"> </w:t>
      </w:r>
      <w:r w:rsidR="002F6315" w:rsidRPr="00526A30">
        <w:rPr>
          <w:rFonts w:ascii="Arial" w:eastAsia="Arial" w:hAnsi="Arial" w:cs="Arial"/>
          <w:color w:val="000000"/>
          <w:spacing w:val="-3"/>
        </w:rPr>
        <w:t>w</w:t>
      </w:r>
      <w:r w:rsidR="002F6315" w:rsidRPr="00526A30">
        <w:rPr>
          <w:rFonts w:ascii="Arial" w:eastAsia="Arial" w:hAnsi="Arial" w:cs="Arial"/>
          <w:color w:val="000000"/>
          <w:spacing w:val="-1"/>
        </w:rPr>
        <w:t>il</w:t>
      </w:r>
      <w:r w:rsidR="002F6315" w:rsidRPr="00526A30">
        <w:rPr>
          <w:rFonts w:ascii="Arial" w:eastAsia="Arial" w:hAnsi="Arial" w:cs="Arial"/>
          <w:color w:val="000000"/>
        </w:rPr>
        <w:t>l n</w:t>
      </w:r>
      <w:r w:rsidR="002F6315" w:rsidRPr="00526A30">
        <w:rPr>
          <w:rFonts w:ascii="Arial" w:eastAsia="Arial" w:hAnsi="Arial" w:cs="Arial"/>
          <w:color w:val="000000"/>
          <w:spacing w:val="-1"/>
        </w:rPr>
        <w:t>o</w:t>
      </w:r>
      <w:r w:rsidR="002F6315" w:rsidRPr="00526A30">
        <w:rPr>
          <w:rFonts w:ascii="Arial" w:eastAsia="Arial" w:hAnsi="Arial" w:cs="Arial"/>
          <w:color w:val="000000"/>
        </w:rPr>
        <w:t>t</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be</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acc</w:t>
      </w:r>
      <w:r w:rsidR="002F6315" w:rsidRPr="00526A30">
        <w:rPr>
          <w:rFonts w:ascii="Arial" w:eastAsia="Arial" w:hAnsi="Arial" w:cs="Arial"/>
          <w:color w:val="000000"/>
          <w:spacing w:val="-1"/>
        </w:rPr>
        <w:t>e</w:t>
      </w:r>
      <w:r w:rsidR="002F6315" w:rsidRPr="00526A30">
        <w:rPr>
          <w:rFonts w:ascii="Arial" w:eastAsia="Arial" w:hAnsi="Arial" w:cs="Arial"/>
          <w:color w:val="000000"/>
        </w:rPr>
        <w:t>pted.</w:t>
      </w:r>
      <w:r w:rsidR="002F6315" w:rsidRPr="00526A30">
        <w:rPr>
          <w:rFonts w:ascii="Arial" w:eastAsia="Arial" w:hAnsi="Arial" w:cs="Arial"/>
          <w:color w:val="000000"/>
          <w:spacing w:val="-3"/>
        </w:rPr>
        <w:t xml:space="preserve"> </w:t>
      </w:r>
      <w:r w:rsidR="002F6315" w:rsidRPr="00526A30">
        <w:rPr>
          <w:rFonts w:ascii="Arial" w:eastAsia="Arial" w:hAnsi="Arial" w:cs="Arial"/>
          <w:color w:val="000000"/>
          <w:spacing w:val="2"/>
        </w:rPr>
        <w:t>T</w:t>
      </w:r>
      <w:r w:rsidR="002F6315" w:rsidRPr="00526A30">
        <w:rPr>
          <w:rFonts w:ascii="Arial" w:eastAsia="Arial" w:hAnsi="Arial" w:cs="Arial"/>
          <w:color w:val="000000"/>
        </w:rPr>
        <w:t>he o</w:t>
      </w:r>
      <w:r w:rsidR="002F6315" w:rsidRPr="00526A30">
        <w:rPr>
          <w:rFonts w:ascii="Arial" w:eastAsia="Arial" w:hAnsi="Arial" w:cs="Arial"/>
          <w:color w:val="000000"/>
          <w:spacing w:val="-1"/>
        </w:rPr>
        <w:t>nli</w:t>
      </w:r>
      <w:r w:rsidR="002F6315" w:rsidRPr="00526A30">
        <w:rPr>
          <w:rFonts w:ascii="Arial" w:eastAsia="Arial" w:hAnsi="Arial" w:cs="Arial"/>
          <w:color w:val="000000"/>
        </w:rPr>
        <w:t xml:space="preserve">ne </w:t>
      </w:r>
      <w:r w:rsidR="002F6315" w:rsidRPr="00526A30">
        <w:rPr>
          <w:rFonts w:ascii="Arial" w:eastAsia="Arial" w:hAnsi="Arial" w:cs="Arial"/>
          <w:color w:val="000000"/>
          <w:spacing w:val="3"/>
        </w:rPr>
        <w:t>f</w:t>
      </w:r>
      <w:r w:rsidR="002F6315" w:rsidRPr="00526A30">
        <w:rPr>
          <w:rFonts w:ascii="Arial" w:eastAsia="Arial" w:hAnsi="Arial" w:cs="Arial"/>
          <w:color w:val="000000"/>
          <w:spacing w:val="-3"/>
        </w:rPr>
        <w:t>o</w:t>
      </w:r>
      <w:r w:rsidR="002F6315" w:rsidRPr="00526A30">
        <w:rPr>
          <w:rFonts w:ascii="Arial" w:eastAsia="Arial" w:hAnsi="Arial" w:cs="Arial"/>
          <w:color w:val="000000"/>
          <w:spacing w:val="-2"/>
        </w:rPr>
        <w:t>r</w:t>
      </w:r>
      <w:r w:rsidR="002F6315" w:rsidRPr="00526A30">
        <w:rPr>
          <w:rFonts w:ascii="Arial" w:eastAsia="Arial" w:hAnsi="Arial" w:cs="Arial"/>
          <w:color w:val="000000"/>
        </w:rPr>
        <w:t>m</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a</w:t>
      </w:r>
      <w:r w:rsidR="002F6315" w:rsidRPr="00526A30">
        <w:rPr>
          <w:rFonts w:ascii="Arial" w:eastAsia="Arial" w:hAnsi="Arial" w:cs="Arial"/>
          <w:color w:val="000000"/>
          <w:spacing w:val="-1"/>
        </w:rPr>
        <w:t>ll</w:t>
      </w:r>
      <w:r w:rsidR="002F6315" w:rsidRPr="00526A30">
        <w:rPr>
          <w:rFonts w:ascii="Arial" w:eastAsia="Arial" w:hAnsi="Arial" w:cs="Arial"/>
          <w:color w:val="000000"/>
        </w:rPr>
        <w:t>o</w:t>
      </w:r>
      <w:r w:rsidR="002F6315" w:rsidRPr="00526A30">
        <w:rPr>
          <w:rFonts w:ascii="Arial" w:eastAsia="Arial" w:hAnsi="Arial" w:cs="Arial"/>
          <w:color w:val="000000"/>
          <w:spacing w:val="-4"/>
        </w:rPr>
        <w:t>w</w:t>
      </w:r>
      <w:r w:rsidR="002F6315" w:rsidRPr="00526A30">
        <w:rPr>
          <w:rFonts w:ascii="Arial" w:eastAsia="Arial" w:hAnsi="Arial" w:cs="Arial"/>
          <w:color w:val="000000"/>
        </w:rPr>
        <w:t>s</w:t>
      </w:r>
      <w:r w:rsidR="002F6315" w:rsidRPr="00526A30">
        <w:rPr>
          <w:rFonts w:ascii="Arial" w:eastAsia="Arial" w:hAnsi="Arial" w:cs="Arial"/>
          <w:color w:val="000000"/>
          <w:spacing w:val="1"/>
        </w:rPr>
        <w:t xml:space="preserve"> </w:t>
      </w:r>
      <w:r w:rsidR="002F6315" w:rsidRPr="00526A30">
        <w:rPr>
          <w:rFonts w:ascii="Arial" w:eastAsia="Arial" w:hAnsi="Arial" w:cs="Arial"/>
          <w:color w:val="000000"/>
        </w:rPr>
        <w:t>a</w:t>
      </w:r>
      <w:r w:rsidR="002F6315" w:rsidRPr="00526A30">
        <w:rPr>
          <w:rFonts w:ascii="Arial" w:eastAsia="Arial" w:hAnsi="Arial" w:cs="Arial"/>
          <w:color w:val="000000"/>
          <w:spacing w:val="-1"/>
        </w:rPr>
        <w:t>p</w:t>
      </w:r>
      <w:r w:rsidR="002F6315" w:rsidRPr="00526A30">
        <w:rPr>
          <w:rFonts w:ascii="Arial" w:eastAsia="Arial" w:hAnsi="Arial" w:cs="Arial"/>
          <w:color w:val="000000"/>
        </w:rPr>
        <w:t>p</w:t>
      </w:r>
      <w:r w:rsidR="002F6315" w:rsidRPr="00526A30">
        <w:rPr>
          <w:rFonts w:ascii="Arial" w:eastAsia="Arial" w:hAnsi="Arial" w:cs="Arial"/>
          <w:color w:val="000000"/>
          <w:spacing w:val="-1"/>
        </w:rPr>
        <w:t>li</w:t>
      </w:r>
      <w:r w:rsidR="002F6315" w:rsidRPr="00526A30">
        <w:rPr>
          <w:rFonts w:ascii="Arial" w:eastAsia="Arial" w:hAnsi="Arial" w:cs="Arial"/>
          <w:color w:val="000000"/>
          <w:spacing w:val="2"/>
        </w:rPr>
        <w:t>c</w:t>
      </w:r>
      <w:r w:rsidR="002F6315" w:rsidRPr="00526A30">
        <w:rPr>
          <w:rFonts w:ascii="Arial" w:eastAsia="Arial" w:hAnsi="Arial" w:cs="Arial"/>
          <w:color w:val="000000"/>
        </w:rPr>
        <w:t>a</w:t>
      </w:r>
      <w:r w:rsidR="002F6315" w:rsidRPr="00526A30">
        <w:rPr>
          <w:rFonts w:ascii="Arial" w:eastAsia="Arial" w:hAnsi="Arial" w:cs="Arial"/>
          <w:color w:val="000000"/>
          <w:spacing w:val="-1"/>
        </w:rPr>
        <w:t>n</w:t>
      </w:r>
      <w:r w:rsidR="002F6315" w:rsidRPr="00526A30">
        <w:rPr>
          <w:rFonts w:ascii="Arial" w:eastAsia="Arial" w:hAnsi="Arial" w:cs="Arial"/>
          <w:color w:val="000000"/>
          <w:spacing w:val="1"/>
        </w:rPr>
        <w:t>t</w:t>
      </w:r>
      <w:r w:rsidR="002F6315" w:rsidRPr="00526A30">
        <w:rPr>
          <w:rFonts w:ascii="Arial" w:eastAsia="Arial" w:hAnsi="Arial" w:cs="Arial"/>
          <w:color w:val="000000"/>
        </w:rPr>
        <w:t>s</w:t>
      </w:r>
      <w:r w:rsidR="002F6315" w:rsidRPr="00526A30">
        <w:rPr>
          <w:rFonts w:ascii="Arial" w:eastAsia="Arial" w:hAnsi="Arial" w:cs="Arial"/>
          <w:color w:val="000000"/>
          <w:spacing w:val="-1"/>
        </w:rPr>
        <w:t xml:space="preserve"> </w:t>
      </w:r>
      <w:r w:rsidR="002F6315" w:rsidRPr="00526A30">
        <w:rPr>
          <w:rFonts w:ascii="Arial" w:eastAsia="Arial" w:hAnsi="Arial" w:cs="Arial"/>
          <w:color w:val="000000"/>
          <w:spacing w:val="1"/>
        </w:rPr>
        <w:t>t</w:t>
      </w:r>
      <w:r w:rsidR="002F6315" w:rsidRPr="00526A30">
        <w:rPr>
          <w:rFonts w:ascii="Arial" w:eastAsia="Arial" w:hAnsi="Arial" w:cs="Arial"/>
          <w:color w:val="000000"/>
        </w:rPr>
        <w:t>o e</w:t>
      </w:r>
      <w:r w:rsidR="002F6315" w:rsidRPr="00526A30">
        <w:rPr>
          <w:rFonts w:ascii="Arial" w:eastAsia="Arial" w:hAnsi="Arial" w:cs="Arial"/>
          <w:color w:val="000000"/>
          <w:spacing w:val="-2"/>
        </w:rPr>
        <w:t>n</w:t>
      </w:r>
      <w:r w:rsidR="002F6315" w:rsidRPr="00526A30">
        <w:rPr>
          <w:rFonts w:ascii="Arial" w:eastAsia="Arial" w:hAnsi="Arial" w:cs="Arial"/>
          <w:color w:val="000000"/>
          <w:spacing w:val="1"/>
        </w:rPr>
        <w:t>t</w:t>
      </w:r>
      <w:r w:rsidR="002F6315" w:rsidRPr="00526A30">
        <w:rPr>
          <w:rFonts w:ascii="Arial" w:eastAsia="Arial" w:hAnsi="Arial" w:cs="Arial"/>
          <w:color w:val="000000"/>
        </w:rPr>
        <w:t>er</w:t>
      </w:r>
      <w:r w:rsidR="002F6315" w:rsidRPr="00526A30">
        <w:rPr>
          <w:rFonts w:ascii="Arial" w:eastAsia="Arial" w:hAnsi="Arial" w:cs="Arial"/>
          <w:color w:val="000000"/>
          <w:spacing w:val="-1"/>
        </w:rPr>
        <w:t xml:space="preserve"> i</w:t>
      </w:r>
      <w:r w:rsidR="002F6315" w:rsidRPr="00526A30">
        <w:rPr>
          <w:rFonts w:ascii="Arial" w:eastAsia="Arial" w:hAnsi="Arial" w:cs="Arial"/>
          <w:color w:val="000000"/>
          <w:spacing w:val="-3"/>
        </w:rPr>
        <w:t>n</w:t>
      </w:r>
      <w:r w:rsidR="002F6315" w:rsidRPr="00526A30">
        <w:rPr>
          <w:rFonts w:ascii="Arial" w:eastAsia="Arial" w:hAnsi="Arial" w:cs="Arial"/>
          <w:color w:val="000000"/>
          <w:spacing w:val="3"/>
        </w:rPr>
        <w:t>f</w:t>
      </w:r>
      <w:r w:rsidR="002F6315" w:rsidRPr="00526A30">
        <w:rPr>
          <w:rFonts w:ascii="Arial" w:eastAsia="Arial" w:hAnsi="Arial" w:cs="Arial"/>
          <w:color w:val="000000"/>
          <w:spacing w:val="-3"/>
        </w:rPr>
        <w:t>o</w:t>
      </w:r>
      <w:r w:rsidR="002F6315" w:rsidRPr="00526A30">
        <w:rPr>
          <w:rFonts w:ascii="Arial" w:eastAsia="Arial" w:hAnsi="Arial" w:cs="Arial"/>
          <w:color w:val="000000"/>
          <w:spacing w:val="1"/>
        </w:rPr>
        <w:t>rm</w:t>
      </w:r>
      <w:r w:rsidR="002F6315" w:rsidRPr="00526A30">
        <w:rPr>
          <w:rFonts w:ascii="Arial" w:eastAsia="Arial" w:hAnsi="Arial" w:cs="Arial"/>
          <w:color w:val="000000"/>
          <w:spacing w:val="-3"/>
        </w:rPr>
        <w:t>a</w:t>
      </w:r>
      <w:r w:rsidR="002F6315" w:rsidRPr="00526A30">
        <w:rPr>
          <w:rFonts w:ascii="Arial" w:eastAsia="Arial" w:hAnsi="Arial" w:cs="Arial"/>
          <w:color w:val="000000"/>
          <w:spacing w:val="1"/>
        </w:rPr>
        <w:t>t</w:t>
      </w:r>
      <w:r w:rsidR="002F6315" w:rsidRPr="00526A30">
        <w:rPr>
          <w:rFonts w:ascii="Arial" w:eastAsia="Arial" w:hAnsi="Arial" w:cs="Arial"/>
          <w:color w:val="000000"/>
          <w:spacing w:val="-1"/>
        </w:rPr>
        <w:t>i</w:t>
      </w:r>
      <w:r w:rsidR="002F6315" w:rsidRPr="00526A30">
        <w:rPr>
          <w:rFonts w:ascii="Arial" w:eastAsia="Arial" w:hAnsi="Arial" w:cs="Arial"/>
          <w:color w:val="000000"/>
        </w:rPr>
        <w:t>on</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a</w:t>
      </w:r>
      <w:r w:rsidR="002F6315" w:rsidRPr="00526A30">
        <w:rPr>
          <w:rFonts w:ascii="Arial" w:eastAsia="Arial" w:hAnsi="Arial" w:cs="Arial"/>
          <w:color w:val="000000"/>
          <w:spacing w:val="-1"/>
        </w:rPr>
        <w:t>n</w:t>
      </w:r>
      <w:r w:rsidR="002F6315" w:rsidRPr="00526A30">
        <w:rPr>
          <w:rFonts w:ascii="Arial" w:eastAsia="Arial" w:hAnsi="Arial" w:cs="Arial"/>
          <w:color w:val="000000"/>
        </w:rPr>
        <w:t>d sa</w:t>
      </w:r>
      <w:r w:rsidR="002F6315" w:rsidRPr="00526A30">
        <w:rPr>
          <w:rFonts w:ascii="Arial" w:eastAsia="Arial" w:hAnsi="Arial" w:cs="Arial"/>
          <w:color w:val="000000"/>
          <w:spacing w:val="-2"/>
        </w:rPr>
        <w:t>v</w:t>
      </w:r>
      <w:r w:rsidR="002F6315" w:rsidRPr="00526A30">
        <w:rPr>
          <w:rFonts w:ascii="Arial" w:eastAsia="Arial" w:hAnsi="Arial" w:cs="Arial"/>
          <w:color w:val="000000"/>
        </w:rPr>
        <w:t>e</w:t>
      </w:r>
      <w:r w:rsidR="002F6315" w:rsidRPr="00526A30">
        <w:rPr>
          <w:rFonts w:ascii="Arial" w:eastAsia="Arial" w:hAnsi="Arial" w:cs="Arial"/>
          <w:color w:val="000000"/>
          <w:spacing w:val="-2"/>
        </w:rPr>
        <w:t xml:space="preserve"> </w:t>
      </w:r>
      <w:r w:rsidR="00D3698D">
        <w:rPr>
          <w:rFonts w:ascii="Arial" w:eastAsia="Arial" w:hAnsi="Arial" w:cs="Arial"/>
          <w:color w:val="000000"/>
          <w:spacing w:val="-2"/>
        </w:rPr>
        <w:t xml:space="preserve">it </w:t>
      </w:r>
      <w:r w:rsidR="002F6315" w:rsidRPr="00526A30">
        <w:rPr>
          <w:rFonts w:ascii="Arial" w:eastAsia="Arial" w:hAnsi="Arial" w:cs="Arial"/>
          <w:color w:val="000000"/>
          <w:spacing w:val="3"/>
        </w:rPr>
        <w:t>f</w:t>
      </w:r>
      <w:r w:rsidR="002F6315" w:rsidRPr="00526A30">
        <w:rPr>
          <w:rFonts w:ascii="Arial" w:eastAsia="Arial" w:hAnsi="Arial" w:cs="Arial"/>
          <w:color w:val="000000"/>
        </w:rPr>
        <w:t>or</w:t>
      </w:r>
      <w:r w:rsidR="002F6315" w:rsidRPr="00526A30">
        <w:rPr>
          <w:rFonts w:ascii="Arial" w:eastAsia="Arial" w:hAnsi="Arial" w:cs="Arial"/>
          <w:color w:val="000000"/>
          <w:spacing w:val="-1"/>
        </w:rPr>
        <w:t xml:space="preserve"> </w:t>
      </w:r>
      <w:r w:rsidR="002F6315" w:rsidRPr="00526A30">
        <w:rPr>
          <w:rFonts w:ascii="Arial" w:eastAsia="Arial" w:hAnsi="Arial" w:cs="Arial"/>
          <w:color w:val="000000"/>
        </w:rPr>
        <w:t>a</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spacing w:val="-1"/>
        </w:rPr>
        <w:t>l</w:t>
      </w:r>
      <w:r w:rsidR="002F6315" w:rsidRPr="00526A30">
        <w:rPr>
          <w:rFonts w:ascii="Arial" w:eastAsia="Arial" w:hAnsi="Arial" w:cs="Arial"/>
          <w:color w:val="000000"/>
        </w:rPr>
        <w:t>ater d</w:t>
      </w:r>
      <w:r w:rsidR="002F6315" w:rsidRPr="00526A30">
        <w:rPr>
          <w:rFonts w:ascii="Arial" w:eastAsia="Arial" w:hAnsi="Arial" w:cs="Arial"/>
          <w:color w:val="000000"/>
          <w:spacing w:val="-1"/>
        </w:rPr>
        <w:t>a</w:t>
      </w:r>
      <w:r w:rsidR="002F6315" w:rsidRPr="00526A30">
        <w:rPr>
          <w:rFonts w:ascii="Arial" w:eastAsia="Arial" w:hAnsi="Arial" w:cs="Arial"/>
          <w:color w:val="000000"/>
          <w:spacing w:val="1"/>
        </w:rPr>
        <w:t>t</w:t>
      </w:r>
      <w:r w:rsidR="002F6315" w:rsidRPr="00526A30">
        <w:rPr>
          <w:rFonts w:ascii="Arial" w:eastAsia="Arial" w:hAnsi="Arial" w:cs="Arial"/>
          <w:color w:val="000000"/>
        </w:rPr>
        <w:t>e</w:t>
      </w:r>
      <w:r w:rsidR="002F6315" w:rsidRPr="00526A30">
        <w:rPr>
          <w:rFonts w:ascii="Arial" w:eastAsia="Arial" w:hAnsi="Arial" w:cs="Arial"/>
          <w:color w:val="000000"/>
          <w:spacing w:val="-4"/>
        </w:rPr>
        <w:t xml:space="preserve"> </w:t>
      </w:r>
      <w:r w:rsidR="002F6315" w:rsidRPr="00526A30">
        <w:rPr>
          <w:rFonts w:ascii="Arial" w:eastAsia="Arial" w:hAnsi="Arial" w:cs="Arial"/>
          <w:color w:val="000000"/>
        </w:rPr>
        <w:t>u</w:t>
      </w:r>
      <w:r w:rsidR="002F6315" w:rsidRPr="00526A30">
        <w:rPr>
          <w:rFonts w:ascii="Arial" w:eastAsia="Arial" w:hAnsi="Arial" w:cs="Arial"/>
          <w:color w:val="000000"/>
          <w:spacing w:val="-1"/>
        </w:rPr>
        <w:t>n</w:t>
      </w:r>
      <w:r w:rsidR="002F6315" w:rsidRPr="00526A30">
        <w:rPr>
          <w:rFonts w:ascii="Arial" w:eastAsia="Arial" w:hAnsi="Arial" w:cs="Arial"/>
          <w:color w:val="000000"/>
          <w:spacing w:val="1"/>
        </w:rPr>
        <w:t>t</w:t>
      </w:r>
      <w:r w:rsidR="002F6315" w:rsidRPr="00526A30">
        <w:rPr>
          <w:rFonts w:ascii="Arial" w:eastAsia="Arial" w:hAnsi="Arial" w:cs="Arial"/>
          <w:color w:val="000000"/>
          <w:spacing w:val="-1"/>
        </w:rPr>
        <w:t>i</w:t>
      </w:r>
      <w:r w:rsidR="002F6315" w:rsidRPr="00526A30">
        <w:rPr>
          <w:rFonts w:ascii="Arial" w:eastAsia="Arial" w:hAnsi="Arial" w:cs="Arial"/>
          <w:color w:val="000000"/>
        </w:rPr>
        <w:t>l</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spacing w:val="3"/>
        </w:rPr>
        <w:t>f</w:t>
      </w:r>
      <w:r w:rsidR="002F6315" w:rsidRPr="00526A30">
        <w:rPr>
          <w:rFonts w:ascii="Arial" w:eastAsia="Arial" w:hAnsi="Arial" w:cs="Arial"/>
          <w:color w:val="000000"/>
          <w:spacing w:val="-1"/>
        </w:rPr>
        <w:t>i</w:t>
      </w:r>
      <w:r w:rsidR="002F6315" w:rsidRPr="00526A30">
        <w:rPr>
          <w:rFonts w:ascii="Arial" w:eastAsia="Arial" w:hAnsi="Arial" w:cs="Arial"/>
          <w:color w:val="000000"/>
        </w:rPr>
        <w:t>n</w:t>
      </w:r>
      <w:r w:rsidR="002F6315" w:rsidRPr="00526A30">
        <w:rPr>
          <w:rFonts w:ascii="Arial" w:eastAsia="Arial" w:hAnsi="Arial" w:cs="Arial"/>
          <w:color w:val="000000"/>
          <w:spacing w:val="-1"/>
        </w:rPr>
        <w:t>a</w:t>
      </w:r>
      <w:r w:rsidR="002F6315" w:rsidRPr="00526A30">
        <w:rPr>
          <w:rFonts w:ascii="Arial" w:eastAsia="Arial" w:hAnsi="Arial" w:cs="Arial"/>
          <w:color w:val="000000"/>
        </w:rPr>
        <w:t>l submiss</w:t>
      </w:r>
      <w:r w:rsidR="002F6315" w:rsidRPr="00526A30">
        <w:rPr>
          <w:rFonts w:ascii="Arial" w:eastAsia="Arial" w:hAnsi="Arial" w:cs="Arial"/>
          <w:color w:val="000000"/>
          <w:spacing w:val="-2"/>
        </w:rPr>
        <w:t>i</w:t>
      </w:r>
      <w:r w:rsidR="002F6315" w:rsidRPr="00526A30">
        <w:rPr>
          <w:rFonts w:ascii="Arial" w:eastAsia="Arial" w:hAnsi="Arial" w:cs="Arial"/>
          <w:color w:val="000000"/>
        </w:rPr>
        <w:t>o</w:t>
      </w:r>
      <w:r w:rsidR="002F6315" w:rsidRPr="00526A30">
        <w:rPr>
          <w:rFonts w:ascii="Arial" w:eastAsia="Arial" w:hAnsi="Arial" w:cs="Arial"/>
          <w:color w:val="000000"/>
          <w:spacing w:val="-1"/>
        </w:rPr>
        <w:t>n</w:t>
      </w:r>
      <w:r w:rsidR="002F6315" w:rsidRPr="00526A30">
        <w:rPr>
          <w:rFonts w:ascii="Arial" w:eastAsia="Arial" w:hAnsi="Arial" w:cs="Arial"/>
          <w:color w:val="000000"/>
        </w:rPr>
        <w:t>.</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spacing w:val="2"/>
        </w:rPr>
        <w:t>T</w:t>
      </w:r>
      <w:r w:rsidR="002F6315" w:rsidRPr="00526A30">
        <w:rPr>
          <w:rFonts w:ascii="Arial" w:eastAsia="Arial" w:hAnsi="Arial" w:cs="Arial"/>
          <w:color w:val="000000"/>
        </w:rPr>
        <w:t>h</w:t>
      </w:r>
      <w:r w:rsidR="002F6315" w:rsidRPr="00526A30">
        <w:rPr>
          <w:rFonts w:ascii="Arial" w:eastAsia="Arial" w:hAnsi="Arial" w:cs="Arial"/>
          <w:color w:val="000000"/>
          <w:spacing w:val="-1"/>
        </w:rPr>
        <w:t>e</w:t>
      </w:r>
      <w:r w:rsidR="002F6315" w:rsidRPr="00526A30">
        <w:rPr>
          <w:rFonts w:ascii="Arial" w:eastAsia="Arial" w:hAnsi="Arial" w:cs="Arial"/>
          <w:color w:val="000000"/>
          <w:spacing w:val="1"/>
        </w:rPr>
        <w:t>r</w:t>
      </w:r>
      <w:r w:rsidR="002F6315" w:rsidRPr="00526A30">
        <w:rPr>
          <w:rFonts w:ascii="Arial" w:eastAsia="Arial" w:hAnsi="Arial" w:cs="Arial"/>
          <w:color w:val="000000"/>
        </w:rPr>
        <w:t>e</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are</w:t>
      </w:r>
      <w:r w:rsidR="002F6315" w:rsidRPr="00526A30">
        <w:rPr>
          <w:rFonts w:ascii="Arial" w:eastAsia="Arial" w:hAnsi="Arial" w:cs="Arial"/>
          <w:color w:val="000000"/>
          <w:spacing w:val="-1"/>
        </w:rPr>
        <w:t xml:space="preserve"> </w:t>
      </w:r>
      <w:r w:rsidR="002F6315" w:rsidRPr="00526A30">
        <w:rPr>
          <w:rFonts w:ascii="Arial" w:eastAsia="Arial" w:hAnsi="Arial" w:cs="Arial"/>
          <w:color w:val="000000"/>
        </w:rPr>
        <w:t>s</w:t>
      </w:r>
      <w:r w:rsidR="002F6315" w:rsidRPr="00526A30">
        <w:rPr>
          <w:rFonts w:ascii="Arial" w:eastAsia="Arial" w:hAnsi="Arial" w:cs="Arial"/>
          <w:color w:val="000000"/>
          <w:spacing w:val="-1"/>
        </w:rPr>
        <w:t>t</w:t>
      </w:r>
      <w:r w:rsidR="002F6315" w:rsidRPr="00526A30">
        <w:rPr>
          <w:rFonts w:ascii="Arial" w:eastAsia="Arial" w:hAnsi="Arial" w:cs="Arial"/>
          <w:color w:val="000000"/>
          <w:spacing w:val="1"/>
        </w:rPr>
        <w:t>r</w:t>
      </w:r>
      <w:r w:rsidR="002F6315" w:rsidRPr="00526A30">
        <w:rPr>
          <w:rFonts w:ascii="Arial" w:eastAsia="Arial" w:hAnsi="Arial" w:cs="Arial"/>
          <w:color w:val="000000"/>
          <w:spacing w:val="-1"/>
        </w:rPr>
        <w:t>i</w:t>
      </w:r>
      <w:r w:rsidR="002F6315" w:rsidRPr="00526A30">
        <w:rPr>
          <w:rFonts w:ascii="Arial" w:eastAsia="Arial" w:hAnsi="Arial" w:cs="Arial"/>
          <w:color w:val="000000"/>
        </w:rPr>
        <w:t>ct</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spacing w:val="-2"/>
        </w:rPr>
        <w:t>c</w:t>
      </w:r>
      <w:r w:rsidR="002F6315" w:rsidRPr="00526A30">
        <w:rPr>
          <w:rFonts w:ascii="Arial" w:eastAsia="Arial" w:hAnsi="Arial" w:cs="Arial"/>
          <w:color w:val="000000"/>
        </w:rPr>
        <w:t>h</w:t>
      </w:r>
      <w:r w:rsidR="002F6315" w:rsidRPr="00526A30">
        <w:rPr>
          <w:rFonts w:ascii="Arial" w:eastAsia="Arial" w:hAnsi="Arial" w:cs="Arial"/>
          <w:color w:val="000000"/>
          <w:spacing w:val="-1"/>
        </w:rPr>
        <w:t>a</w:t>
      </w:r>
      <w:r w:rsidR="002F6315" w:rsidRPr="00526A30">
        <w:rPr>
          <w:rFonts w:ascii="Arial" w:eastAsia="Arial" w:hAnsi="Arial" w:cs="Arial"/>
          <w:color w:val="000000"/>
          <w:spacing w:val="1"/>
        </w:rPr>
        <w:t>r</w:t>
      </w:r>
      <w:r w:rsidR="002F6315" w:rsidRPr="00526A30">
        <w:rPr>
          <w:rFonts w:ascii="Arial" w:eastAsia="Arial" w:hAnsi="Arial" w:cs="Arial"/>
          <w:color w:val="000000"/>
        </w:rPr>
        <w:t>a</w:t>
      </w:r>
      <w:r w:rsidR="002F6315" w:rsidRPr="00526A30">
        <w:rPr>
          <w:rFonts w:ascii="Arial" w:eastAsia="Arial" w:hAnsi="Arial" w:cs="Arial"/>
          <w:color w:val="000000"/>
          <w:spacing w:val="-3"/>
        </w:rPr>
        <w:t>c</w:t>
      </w:r>
      <w:r w:rsidR="002F6315" w:rsidRPr="00526A30">
        <w:rPr>
          <w:rFonts w:ascii="Arial" w:eastAsia="Arial" w:hAnsi="Arial" w:cs="Arial"/>
          <w:color w:val="000000"/>
          <w:spacing w:val="1"/>
        </w:rPr>
        <w:t>t</w:t>
      </w:r>
      <w:r w:rsidR="002F6315" w:rsidRPr="00526A30">
        <w:rPr>
          <w:rFonts w:ascii="Arial" w:eastAsia="Arial" w:hAnsi="Arial" w:cs="Arial"/>
          <w:color w:val="000000"/>
        </w:rPr>
        <w:t>er</w:t>
      </w:r>
      <w:r w:rsidR="002F6315" w:rsidRPr="00526A30">
        <w:rPr>
          <w:rFonts w:ascii="Arial" w:eastAsia="Arial" w:hAnsi="Arial" w:cs="Arial"/>
          <w:color w:val="000000"/>
          <w:spacing w:val="-1"/>
        </w:rPr>
        <w:t xml:space="preserve"> li</w:t>
      </w:r>
      <w:r w:rsidR="002F6315" w:rsidRPr="00526A30">
        <w:rPr>
          <w:rFonts w:ascii="Arial" w:eastAsia="Arial" w:hAnsi="Arial" w:cs="Arial"/>
          <w:color w:val="000000"/>
          <w:spacing w:val="1"/>
        </w:rPr>
        <w:t>m</w:t>
      </w:r>
      <w:r w:rsidR="002F6315" w:rsidRPr="00526A30">
        <w:rPr>
          <w:rFonts w:ascii="Arial" w:eastAsia="Arial" w:hAnsi="Arial" w:cs="Arial"/>
          <w:color w:val="000000"/>
          <w:spacing w:val="-1"/>
        </w:rPr>
        <w:t>i</w:t>
      </w:r>
      <w:r w:rsidR="002F6315" w:rsidRPr="00526A30">
        <w:rPr>
          <w:rFonts w:ascii="Arial" w:eastAsia="Arial" w:hAnsi="Arial" w:cs="Arial"/>
          <w:color w:val="000000"/>
          <w:spacing w:val="1"/>
        </w:rPr>
        <w:t>t</w:t>
      </w:r>
      <w:r w:rsidR="002F6315" w:rsidRPr="00526A30">
        <w:rPr>
          <w:rFonts w:ascii="Arial" w:eastAsia="Arial" w:hAnsi="Arial" w:cs="Arial"/>
          <w:color w:val="000000"/>
        </w:rPr>
        <w:t>s</w:t>
      </w:r>
      <w:r w:rsidR="002F6315" w:rsidRPr="00526A30">
        <w:rPr>
          <w:rFonts w:ascii="Arial" w:eastAsia="Arial" w:hAnsi="Arial" w:cs="Arial"/>
          <w:color w:val="000000"/>
          <w:spacing w:val="-1"/>
        </w:rPr>
        <w:t xml:space="preserve"> </w:t>
      </w:r>
      <w:r w:rsidR="002F6315" w:rsidRPr="00526A30">
        <w:rPr>
          <w:rFonts w:ascii="Arial" w:eastAsia="Arial" w:hAnsi="Arial" w:cs="Arial"/>
          <w:color w:val="000000"/>
          <w:spacing w:val="1"/>
        </w:rPr>
        <w:t>f</w:t>
      </w:r>
      <w:r w:rsidR="002F6315" w:rsidRPr="00526A30">
        <w:rPr>
          <w:rFonts w:ascii="Arial" w:eastAsia="Arial" w:hAnsi="Arial" w:cs="Arial"/>
          <w:color w:val="000000"/>
        </w:rPr>
        <w:t>or</w:t>
      </w:r>
      <w:r w:rsidR="002F6315" w:rsidRPr="00526A30">
        <w:rPr>
          <w:rFonts w:ascii="Arial" w:eastAsia="Arial" w:hAnsi="Arial" w:cs="Arial"/>
          <w:color w:val="000000"/>
          <w:spacing w:val="-1"/>
        </w:rPr>
        <w:t xml:space="preserve"> </w:t>
      </w:r>
      <w:r w:rsidR="002F6315" w:rsidRPr="00526A30">
        <w:rPr>
          <w:rFonts w:ascii="Arial" w:eastAsia="Arial" w:hAnsi="Arial" w:cs="Arial"/>
          <w:color w:val="000000"/>
          <w:spacing w:val="-3"/>
        </w:rPr>
        <w:t>e</w:t>
      </w:r>
      <w:r w:rsidR="002F6315" w:rsidRPr="00526A30">
        <w:rPr>
          <w:rFonts w:ascii="Arial" w:eastAsia="Arial" w:hAnsi="Arial" w:cs="Arial"/>
          <w:color w:val="000000"/>
        </w:rPr>
        <w:t>ach se</w:t>
      </w:r>
      <w:r w:rsidR="002F6315" w:rsidRPr="00526A30">
        <w:rPr>
          <w:rFonts w:ascii="Arial" w:eastAsia="Arial" w:hAnsi="Arial" w:cs="Arial"/>
          <w:color w:val="000000"/>
          <w:spacing w:val="-3"/>
        </w:rPr>
        <w:t>c</w:t>
      </w:r>
      <w:r w:rsidR="002F6315" w:rsidRPr="00526A30">
        <w:rPr>
          <w:rFonts w:ascii="Arial" w:eastAsia="Arial" w:hAnsi="Arial" w:cs="Arial"/>
          <w:color w:val="000000"/>
          <w:spacing w:val="1"/>
        </w:rPr>
        <w:t>t</w:t>
      </w:r>
      <w:r w:rsidR="002F6315" w:rsidRPr="00526A30">
        <w:rPr>
          <w:rFonts w:ascii="Arial" w:eastAsia="Arial" w:hAnsi="Arial" w:cs="Arial"/>
          <w:color w:val="000000"/>
          <w:spacing w:val="-1"/>
        </w:rPr>
        <w:t>i</w:t>
      </w:r>
      <w:r w:rsidR="002F6315" w:rsidRPr="00526A30">
        <w:rPr>
          <w:rFonts w:ascii="Arial" w:eastAsia="Arial" w:hAnsi="Arial" w:cs="Arial"/>
          <w:color w:val="000000"/>
        </w:rPr>
        <w:t xml:space="preserve">on </w:t>
      </w:r>
      <w:r w:rsidR="002F6315" w:rsidRPr="00526A30">
        <w:rPr>
          <w:rFonts w:ascii="Arial" w:eastAsia="Arial" w:hAnsi="Arial" w:cs="Arial"/>
          <w:color w:val="000000"/>
          <w:spacing w:val="-3"/>
        </w:rPr>
        <w:t>w</w:t>
      </w:r>
      <w:r w:rsidR="002F6315" w:rsidRPr="00526A30">
        <w:rPr>
          <w:rFonts w:ascii="Arial" w:eastAsia="Arial" w:hAnsi="Arial" w:cs="Arial"/>
          <w:color w:val="000000"/>
        </w:rPr>
        <w:t>h</w:t>
      </w:r>
      <w:r w:rsidR="002F6315" w:rsidRPr="00526A30">
        <w:rPr>
          <w:rFonts w:ascii="Arial" w:eastAsia="Arial" w:hAnsi="Arial" w:cs="Arial"/>
          <w:color w:val="000000"/>
          <w:spacing w:val="-1"/>
        </w:rPr>
        <w:t>i</w:t>
      </w:r>
      <w:r w:rsidR="002F6315" w:rsidRPr="00526A30">
        <w:rPr>
          <w:rFonts w:ascii="Arial" w:eastAsia="Arial" w:hAnsi="Arial" w:cs="Arial"/>
          <w:color w:val="000000"/>
        </w:rPr>
        <w:t>ch cann</w:t>
      </w:r>
      <w:r w:rsidR="002F6315" w:rsidRPr="00526A30">
        <w:rPr>
          <w:rFonts w:ascii="Arial" w:eastAsia="Arial" w:hAnsi="Arial" w:cs="Arial"/>
          <w:color w:val="000000"/>
          <w:spacing w:val="-1"/>
        </w:rPr>
        <w:t>o</w:t>
      </w:r>
      <w:r w:rsidR="002F6315" w:rsidRPr="00526A30">
        <w:rPr>
          <w:rFonts w:ascii="Arial" w:eastAsia="Arial" w:hAnsi="Arial" w:cs="Arial"/>
          <w:color w:val="000000"/>
        </w:rPr>
        <w:t>t</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be</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e</w:t>
      </w:r>
      <w:r w:rsidR="002F6315" w:rsidRPr="00526A30">
        <w:rPr>
          <w:rFonts w:ascii="Arial" w:eastAsia="Arial" w:hAnsi="Arial" w:cs="Arial"/>
          <w:color w:val="000000"/>
          <w:spacing w:val="-3"/>
        </w:rPr>
        <w:t>x</w:t>
      </w:r>
      <w:r w:rsidR="002F6315" w:rsidRPr="00526A30">
        <w:rPr>
          <w:rFonts w:ascii="Arial" w:eastAsia="Arial" w:hAnsi="Arial" w:cs="Arial"/>
          <w:color w:val="000000"/>
        </w:rPr>
        <w:t>ce</w:t>
      </w:r>
      <w:r w:rsidR="002F6315" w:rsidRPr="00526A30">
        <w:rPr>
          <w:rFonts w:ascii="Arial" w:eastAsia="Arial" w:hAnsi="Arial" w:cs="Arial"/>
          <w:color w:val="000000"/>
          <w:spacing w:val="-1"/>
        </w:rPr>
        <w:t>e</w:t>
      </w:r>
      <w:r w:rsidR="002F6315" w:rsidRPr="00526A30">
        <w:rPr>
          <w:rFonts w:ascii="Arial" w:eastAsia="Arial" w:hAnsi="Arial" w:cs="Arial"/>
          <w:color w:val="000000"/>
        </w:rPr>
        <w:t>d</w:t>
      </w:r>
      <w:r w:rsidR="002F6315" w:rsidRPr="00526A30">
        <w:rPr>
          <w:rFonts w:ascii="Arial" w:eastAsia="Arial" w:hAnsi="Arial" w:cs="Arial"/>
          <w:color w:val="000000"/>
          <w:spacing w:val="-1"/>
        </w:rPr>
        <w:t>e</w:t>
      </w:r>
      <w:r w:rsidR="002F6315" w:rsidRPr="00526A30">
        <w:rPr>
          <w:rFonts w:ascii="Arial" w:eastAsia="Arial" w:hAnsi="Arial" w:cs="Arial"/>
          <w:color w:val="000000"/>
        </w:rPr>
        <w:t>d.</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spacing w:val="-1"/>
        </w:rPr>
        <w:t>A</w:t>
      </w:r>
      <w:r w:rsidR="002F6315" w:rsidRPr="00526A30">
        <w:rPr>
          <w:rFonts w:ascii="Arial" w:eastAsia="Arial" w:hAnsi="Arial" w:cs="Arial"/>
          <w:color w:val="000000"/>
        </w:rPr>
        <w:t>ny prob</w:t>
      </w:r>
      <w:r w:rsidR="002F6315" w:rsidRPr="00526A30">
        <w:rPr>
          <w:rFonts w:ascii="Arial" w:eastAsia="Arial" w:hAnsi="Arial" w:cs="Arial"/>
          <w:color w:val="000000"/>
          <w:spacing w:val="-1"/>
        </w:rPr>
        <w:t>l</w:t>
      </w:r>
      <w:r w:rsidR="002F6315" w:rsidRPr="00526A30">
        <w:rPr>
          <w:rFonts w:ascii="Arial" w:eastAsia="Arial" w:hAnsi="Arial" w:cs="Arial"/>
          <w:color w:val="000000"/>
        </w:rPr>
        <w:t>ems</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spacing w:val="-3"/>
        </w:rPr>
        <w:t>w</w:t>
      </w:r>
      <w:r w:rsidR="002F6315" w:rsidRPr="00526A30">
        <w:rPr>
          <w:rFonts w:ascii="Arial" w:eastAsia="Arial" w:hAnsi="Arial" w:cs="Arial"/>
          <w:color w:val="000000"/>
          <w:spacing w:val="-1"/>
        </w:rPr>
        <w:t>i</w:t>
      </w:r>
      <w:r w:rsidR="002F6315" w:rsidRPr="00526A30">
        <w:rPr>
          <w:rFonts w:ascii="Arial" w:eastAsia="Arial" w:hAnsi="Arial" w:cs="Arial"/>
          <w:color w:val="000000"/>
          <w:spacing w:val="1"/>
        </w:rPr>
        <w:t>t</w:t>
      </w:r>
      <w:r w:rsidR="002F6315" w:rsidRPr="00526A30">
        <w:rPr>
          <w:rFonts w:ascii="Arial" w:eastAsia="Arial" w:hAnsi="Arial" w:cs="Arial"/>
          <w:color w:val="000000"/>
        </w:rPr>
        <w:t>h</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spacing w:val="1"/>
        </w:rPr>
        <w:t>t</w:t>
      </w:r>
      <w:r w:rsidR="002F6315" w:rsidRPr="00526A30">
        <w:rPr>
          <w:rFonts w:ascii="Arial" w:eastAsia="Arial" w:hAnsi="Arial" w:cs="Arial"/>
          <w:color w:val="000000"/>
        </w:rPr>
        <w:t>he o</w:t>
      </w:r>
      <w:r w:rsidR="002F6315" w:rsidRPr="00526A30">
        <w:rPr>
          <w:rFonts w:ascii="Arial" w:eastAsia="Arial" w:hAnsi="Arial" w:cs="Arial"/>
          <w:color w:val="000000"/>
          <w:spacing w:val="-1"/>
        </w:rPr>
        <w:t>nli</w:t>
      </w:r>
      <w:r w:rsidR="002F6315" w:rsidRPr="00526A30">
        <w:rPr>
          <w:rFonts w:ascii="Arial" w:eastAsia="Arial" w:hAnsi="Arial" w:cs="Arial"/>
          <w:color w:val="000000"/>
        </w:rPr>
        <w:t>ne</w:t>
      </w:r>
      <w:r w:rsidR="002F6315" w:rsidRPr="00526A30">
        <w:rPr>
          <w:rFonts w:ascii="Arial" w:eastAsia="Arial" w:hAnsi="Arial" w:cs="Arial"/>
          <w:color w:val="000000"/>
          <w:spacing w:val="-2"/>
        </w:rPr>
        <w:t xml:space="preserve"> </w:t>
      </w:r>
      <w:r w:rsidR="007443F0">
        <w:rPr>
          <w:rFonts w:ascii="Arial" w:eastAsia="Arial" w:hAnsi="Arial" w:cs="Arial"/>
          <w:color w:val="000000"/>
          <w:spacing w:val="-2"/>
        </w:rPr>
        <w:t xml:space="preserve">submission </w:t>
      </w:r>
      <w:r w:rsidR="002F6315" w:rsidRPr="00526A30">
        <w:rPr>
          <w:rFonts w:ascii="Arial" w:eastAsia="Arial" w:hAnsi="Arial" w:cs="Arial"/>
          <w:color w:val="000000"/>
        </w:rPr>
        <w:t>s</w:t>
      </w:r>
      <w:r w:rsidR="002F6315" w:rsidRPr="00526A30">
        <w:rPr>
          <w:rFonts w:ascii="Arial" w:eastAsia="Arial" w:hAnsi="Arial" w:cs="Arial"/>
          <w:color w:val="000000"/>
          <w:spacing w:val="-2"/>
        </w:rPr>
        <w:t>y</w:t>
      </w:r>
      <w:r w:rsidR="002F6315" w:rsidRPr="00526A30">
        <w:rPr>
          <w:rFonts w:ascii="Arial" w:eastAsia="Arial" w:hAnsi="Arial" w:cs="Arial"/>
          <w:color w:val="000000"/>
        </w:rPr>
        <w:t>s</w:t>
      </w:r>
      <w:r w:rsidR="002F6315" w:rsidRPr="00526A30">
        <w:rPr>
          <w:rFonts w:ascii="Arial" w:eastAsia="Arial" w:hAnsi="Arial" w:cs="Arial"/>
          <w:color w:val="000000"/>
          <w:spacing w:val="1"/>
        </w:rPr>
        <w:t>t</w:t>
      </w:r>
      <w:r w:rsidR="002F6315" w:rsidRPr="00526A30">
        <w:rPr>
          <w:rFonts w:ascii="Arial" w:eastAsia="Arial" w:hAnsi="Arial" w:cs="Arial"/>
          <w:color w:val="000000"/>
        </w:rPr>
        <w:t>em</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sh</w:t>
      </w:r>
      <w:r w:rsidR="002F6315" w:rsidRPr="00526A30">
        <w:rPr>
          <w:rFonts w:ascii="Arial" w:eastAsia="Arial" w:hAnsi="Arial" w:cs="Arial"/>
          <w:color w:val="000000"/>
          <w:spacing w:val="-1"/>
        </w:rPr>
        <w:t>o</w:t>
      </w:r>
      <w:r w:rsidR="002F6315" w:rsidRPr="00526A30">
        <w:rPr>
          <w:rFonts w:ascii="Arial" w:eastAsia="Arial" w:hAnsi="Arial" w:cs="Arial"/>
          <w:color w:val="000000"/>
        </w:rPr>
        <w:t>u</w:t>
      </w:r>
      <w:r w:rsidR="002F6315" w:rsidRPr="00526A30">
        <w:rPr>
          <w:rFonts w:ascii="Arial" w:eastAsia="Arial" w:hAnsi="Arial" w:cs="Arial"/>
          <w:color w:val="000000"/>
          <w:spacing w:val="-1"/>
        </w:rPr>
        <w:t>l</w:t>
      </w:r>
      <w:r w:rsidR="002F6315" w:rsidRPr="00526A30">
        <w:rPr>
          <w:rFonts w:ascii="Arial" w:eastAsia="Arial" w:hAnsi="Arial" w:cs="Arial"/>
          <w:color w:val="000000"/>
        </w:rPr>
        <w:t>d</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rPr>
        <w:t>be</w:t>
      </w:r>
      <w:r w:rsidR="002F6315" w:rsidRPr="00526A30">
        <w:rPr>
          <w:rFonts w:ascii="Arial" w:eastAsia="Arial" w:hAnsi="Arial" w:cs="Arial"/>
          <w:color w:val="000000"/>
          <w:spacing w:val="-2"/>
        </w:rPr>
        <w:t xml:space="preserve"> </w:t>
      </w:r>
      <w:r w:rsidR="002F6315" w:rsidRPr="00526A30">
        <w:rPr>
          <w:rFonts w:ascii="Arial" w:eastAsia="Arial" w:hAnsi="Arial" w:cs="Arial"/>
          <w:color w:val="000000"/>
          <w:spacing w:val="1"/>
        </w:rPr>
        <w:t>r</w:t>
      </w:r>
      <w:r w:rsidR="002F6315" w:rsidRPr="00526A30">
        <w:rPr>
          <w:rFonts w:ascii="Arial" w:eastAsia="Arial" w:hAnsi="Arial" w:cs="Arial"/>
          <w:color w:val="000000"/>
        </w:rPr>
        <w:t>e</w:t>
      </w:r>
      <w:r w:rsidR="002F6315" w:rsidRPr="00526A30">
        <w:rPr>
          <w:rFonts w:ascii="Arial" w:eastAsia="Arial" w:hAnsi="Arial" w:cs="Arial"/>
          <w:color w:val="000000"/>
          <w:spacing w:val="-1"/>
        </w:rPr>
        <w:t>p</w:t>
      </w:r>
      <w:r w:rsidR="002F6315" w:rsidRPr="00526A30">
        <w:rPr>
          <w:rFonts w:ascii="Arial" w:eastAsia="Arial" w:hAnsi="Arial" w:cs="Arial"/>
          <w:color w:val="000000"/>
        </w:rPr>
        <w:t>o</w:t>
      </w:r>
      <w:r w:rsidR="002F6315" w:rsidRPr="00526A30">
        <w:rPr>
          <w:rFonts w:ascii="Arial" w:eastAsia="Arial" w:hAnsi="Arial" w:cs="Arial"/>
          <w:color w:val="000000"/>
          <w:spacing w:val="-2"/>
        </w:rPr>
        <w:t>r</w:t>
      </w:r>
      <w:r w:rsidR="002F6315" w:rsidRPr="00526A30">
        <w:rPr>
          <w:rFonts w:ascii="Arial" w:eastAsia="Arial" w:hAnsi="Arial" w:cs="Arial"/>
          <w:color w:val="000000"/>
          <w:spacing w:val="-1"/>
        </w:rPr>
        <w:t>t</w:t>
      </w:r>
      <w:r w:rsidR="002F6315" w:rsidRPr="00526A30">
        <w:rPr>
          <w:rFonts w:ascii="Arial" w:eastAsia="Arial" w:hAnsi="Arial" w:cs="Arial"/>
          <w:color w:val="000000"/>
        </w:rPr>
        <w:t xml:space="preserve">ed </w:t>
      </w:r>
      <w:r w:rsidR="002F6315" w:rsidRPr="00526A30">
        <w:rPr>
          <w:rFonts w:ascii="Arial" w:eastAsia="Arial" w:hAnsi="Arial" w:cs="Arial"/>
          <w:color w:val="000000"/>
          <w:spacing w:val="1"/>
        </w:rPr>
        <w:t>t</w:t>
      </w:r>
      <w:r w:rsidR="002F6315" w:rsidRPr="00526A30">
        <w:rPr>
          <w:rFonts w:ascii="Arial" w:eastAsia="Arial" w:hAnsi="Arial" w:cs="Arial"/>
          <w:color w:val="000000"/>
          <w:spacing w:val="-1"/>
        </w:rPr>
        <w:t>o</w:t>
      </w:r>
      <w:r w:rsidR="007443F0">
        <w:rPr>
          <w:rFonts w:ascii="Arial" w:eastAsia="Arial" w:hAnsi="Arial" w:cs="Arial"/>
          <w:color w:val="000000"/>
        </w:rPr>
        <w:t xml:space="preserve"> </w:t>
      </w:r>
      <w:r w:rsidR="00D07733">
        <w:rPr>
          <w:rFonts w:ascii="Arial" w:eastAsia="Arial" w:hAnsi="Arial" w:cs="Arial"/>
          <w:color w:val="000000"/>
        </w:rPr>
        <w:t xml:space="preserve">the following email address: </w:t>
      </w:r>
      <w:hyperlink r:id="rId14">
        <w:r w:rsidR="002F6315" w:rsidRPr="00526A30">
          <w:rPr>
            <w:rFonts w:ascii="Arial" w:eastAsia="Arial" w:hAnsi="Arial" w:cs="Arial"/>
            <w:color w:val="0000FF"/>
            <w:spacing w:val="-1"/>
            <w:u w:val="single" w:color="0000FF"/>
          </w:rPr>
          <w:t>U</w:t>
        </w:r>
        <w:r w:rsidR="002F6315" w:rsidRPr="00526A30">
          <w:rPr>
            <w:rFonts w:ascii="Arial" w:eastAsia="Arial" w:hAnsi="Arial" w:cs="Arial"/>
            <w:color w:val="0000FF"/>
            <w:u w:val="single" w:color="0000FF"/>
          </w:rPr>
          <w:t>K</w:t>
        </w:r>
        <w:r w:rsidR="002F6315" w:rsidRPr="00526A30">
          <w:rPr>
            <w:rFonts w:ascii="Arial" w:eastAsia="Arial" w:hAnsi="Arial" w:cs="Arial"/>
            <w:color w:val="0000FF"/>
            <w:spacing w:val="1"/>
            <w:u w:val="single" w:color="0000FF"/>
          </w:rPr>
          <w:t>-</w:t>
        </w:r>
        <w:r w:rsidR="002F6315" w:rsidRPr="00526A30">
          <w:rPr>
            <w:rFonts w:ascii="Arial" w:eastAsia="Arial" w:hAnsi="Arial" w:cs="Arial"/>
            <w:color w:val="0000FF"/>
            <w:spacing w:val="-1"/>
            <w:u w:val="single" w:color="0000FF"/>
          </w:rPr>
          <w:t>R</w:t>
        </w:r>
        <w:r w:rsidR="002F6315" w:rsidRPr="00526A30">
          <w:rPr>
            <w:rFonts w:ascii="Arial" w:eastAsia="Arial" w:hAnsi="Arial" w:cs="Arial"/>
            <w:color w:val="0000FF"/>
            <w:u w:val="single" w:color="0000FF"/>
          </w:rPr>
          <w:t>es</w:t>
        </w:r>
        <w:r w:rsidR="002F6315" w:rsidRPr="00526A30">
          <w:rPr>
            <w:rFonts w:ascii="Arial" w:eastAsia="Arial" w:hAnsi="Arial" w:cs="Arial"/>
            <w:color w:val="0000FF"/>
            <w:spacing w:val="-1"/>
            <w:u w:val="single" w:color="0000FF"/>
          </w:rPr>
          <w:t>e</w:t>
        </w:r>
        <w:r w:rsidR="002F6315" w:rsidRPr="00526A30">
          <w:rPr>
            <w:rFonts w:ascii="Arial" w:eastAsia="Arial" w:hAnsi="Arial" w:cs="Arial"/>
            <w:color w:val="0000FF"/>
            <w:u w:val="single" w:color="0000FF"/>
          </w:rPr>
          <w:t>archerL</w:t>
        </w:r>
        <w:r w:rsidR="002F6315" w:rsidRPr="00526A30">
          <w:rPr>
            <w:rFonts w:ascii="Arial" w:eastAsia="Arial" w:hAnsi="Arial" w:cs="Arial"/>
            <w:color w:val="0000FF"/>
            <w:spacing w:val="-1"/>
            <w:u w:val="single" w:color="0000FF"/>
          </w:rPr>
          <w:t>i</w:t>
        </w:r>
        <w:r w:rsidR="002F6315" w:rsidRPr="00526A30">
          <w:rPr>
            <w:rFonts w:ascii="Arial" w:eastAsia="Arial" w:hAnsi="Arial" w:cs="Arial"/>
            <w:color w:val="0000FF"/>
            <w:spacing w:val="-3"/>
            <w:u w:val="single" w:color="0000FF"/>
          </w:rPr>
          <w:t>n</w:t>
        </w:r>
        <w:r w:rsidR="002F6315" w:rsidRPr="00526A30">
          <w:rPr>
            <w:rFonts w:ascii="Arial" w:eastAsia="Arial" w:hAnsi="Arial" w:cs="Arial"/>
            <w:color w:val="0000FF"/>
            <w:spacing w:val="2"/>
            <w:u w:val="single" w:color="0000FF"/>
          </w:rPr>
          <w:t>k</w:t>
        </w:r>
        <w:r w:rsidR="002F6315" w:rsidRPr="00526A30">
          <w:rPr>
            <w:rFonts w:ascii="Arial" w:eastAsia="Arial" w:hAnsi="Arial" w:cs="Arial"/>
            <w:color w:val="0000FF"/>
            <w:u w:val="single" w:color="0000FF"/>
          </w:rPr>
          <w:t>s</w:t>
        </w:r>
        <w:r w:rsidR="002F6315" w:rsidRPr="00526A30">
          <w:rPr>
            <w:rFonts w:ascii="Arial" w:eastAsia="Arial" w:hAnsi="Arial" w:cs="Arial"/>
            <w:color w:val="0000FF"/>
            <w:spacing w:val="-1"/>
            <w:u w:val="single" w:color="0000FF"/>
          </w:rPr>
          <w:t>@</w:t>
        </w:r>
        <w:r w:rsidR="002F6315" w:rsidRPr="00526A30">
          <w:rPr>
            <w:rFonts w:ascii="Arial" w:eastAsia="Arial" w:hAnsi="Arial" w:cs="Arial"/>
            <w:color w:val="0000FF"/>
            <w:spacing w:val="-3"/>
            <w:u w:val="single" w:color="0000FF"/>
          </w:rPr>
          <w:t>b</w:t>
        </w:r>
        <w:r w:rsidR="002F6315" w:rsidRPr="00526A30">
          <w:rPr>
            <w:rFonts w:ascii="Arial" w:eastAsia="Arial" w:hAnsi="Arial" w:cs="Arial"/>
            <w:color w:val="0000FF"/>
            <w:spacing w:val="-2"/>
            <w:u w:val="single" w:color="0000FF"/>
          </w:rPr>
          <w:t>r</w:t>
        </w:r>
        <w:r w:rsidR="002F6315" w:rsidRPr="00526A30">
          <w:rPr>
            <w:rFonts w:ascii="Arial" w:eastAsia="Arial" w:hAnsi="Arial" w:cs="Arial"/>
            <w:color w:val="0000FF"/>
            <w:spacing w:val="-1"/>
            <w:u w:val="single" w:color="0000FF"/>
          </w:rPr>
          <w:t>i</w:t>
        </w:r>
        <w:r w:rsidR="002F6315" w:rsidRPr="00526A30">
          <w:rPr>
            <w:rFonts w:ascii="Arial" w:eastAsia="Arial" w:hAnsi="Arial" w:cs="Arial"/>
            <w:color w:val="0000FF"/>
            <w:spacing w:val="1"/>
            <w:u w:val="single" w:color="0000FF"/>
          </w:rPr>
          <w:t>t</w:t>
        </w:r>
        <w:r w:rsidR="002F6315" w:rsidRPr="00526A30">
          <w:rPr>
            <w:rFonts w:ascii="Arial" w:eastAsia="Arial" w:hAnsi="Arial" w:cs="Arial"/>
            <w:color w:val="0000FF"/>
            <w:spacing w:val="-1"/>
            <w:u w:val="single" w:color="0000FF"/>
          </w:rPr>
          <w:t>i</w:t>
        </w:r>
        <w:r w:rsidR="002F6315" w:rsidRPr="00526A30">
          <w:rPr>
            <w:rFonts w:ascii="Arial" w:eastAsia="Arial" w:hAnsi="Arial" w:cs="Arial"/>
            <w:color w:val="0000FF"/>
            <w:u w:val="single" w:color="0000FF"/>
          </w:rPr>
          <w:t>shc</w:t>
        </w:r>
        <w:r w:rsidR="002F6315" w:rsidRPr="00526A30">
          <w:rPr>
            <w:rFonts w:ascii="Arial" w:eastAsia="Arial" w:hAnsi="Arial" w:cs="Arial"/>
            <w:color w:val="0000FF"/>
            <w:spacing w:val="-1"/>
            <w:u w:val="single" w:color="0000FF"/>
          </w:rPr>
          <w:t>o</w:t>
        </w:r>
        <w:r w:rsidR="002F6315" w:rsidRPr="00526A30">
          <w:rPr>
            <w:rFonts w:ascii="Arial" w:eastAsia="Arial" w:hAnsi="Arial" w:cs="Arial"/>
            <w:color w:val="0000FF"/>
            <w:u w:val="single" w:color="0000FF"/>
          </w:rPr>
          <w:t>u</w:t>
        </w:r>
        <w:r w:rsidR="002F6315" w:rsidRPr="00526A30">
          <w:rPr>
            <w:rFonts w:ascii="Arial" w:eastAsia="Arial" w:hAnsi="Arial" w:cs="Arial"/>
            <w:color w:val="0000FF"/>
            <w:spacing w:val="-1"/>
            <w:u w:val="single" w:color="0000FF"/>
          </w:rPr>
          <w:t>n</w:t>
        </w:r>
        <w:r w:rsidR="002F6315" w:rsidRPr="00526A30">
          <w:rPr>
            <w:rFonts w:ascii="Arial" w:eastAsia="Arial" w:hAnsi="Arial" w:cs="Arial"/>
            <w:color w:val="0000FF"/>
            <w:u w:val="single" w:color="0000FF"/>
          </w:rPr>
          <w:t>c</w:t>
        </w:r>
        <w:r w:rsidR="002F6315" w:rsidRPr="00526A30">
          <w:rPr>
            <w:rFonts w:ascii="Arial" w:eastAsia="Arial" w:hAnsi="Arial" w:cs="Arial"/>
            <w:color w:val="0000FF"/>
            <w:spacing w:val="-1"/>
            <w:u w:val="single" w:color="0000FF"/>
          </w:rPr>
          <w:t>il</w:t>
        </w:r>
        <w:r w:rsidR="002F6315" w:rsidRPr="00526A30">
          <w:rPr>
            <w:rFonts w:ascii="Arial" w:eastAsia="Arial" w:hAnsi="Arial" w:cs="Arial"/>
            <w:color w:val="0000FF"/>
            <w:spacing w:val="1"/>
            <w:u w:val="single" w:color="0000FF"/>
          </w:rPr>
          <w:t>.</w:t>
        </w:r>
        <w:r w:rsidR="002F6315" w:rsidRPr="00526A30">
          <w:rPr>
            <w:rFonts w:ascii="Arial" w:eastAsia="Arial" w:hAnsi="Arial" w:cs="Arial"/>
            <w:color w:val="0000FF"/>
            <w:u w:val="single" w:color="0000FF"/>
          </w:rPr>
          <w:t>o</w:t>
        </w:r>
        <w:r w:rsidR="002F6315" w:rsidRPr="00526A30">
          <w:rPr>
            <w:rFonts w:ascii="Arial" w:eastAsia="Arial" w:hAnsi="Arial" w:cs="Arial"/>
            <w:color w:val="0000FF"/>
            <w:spacing w:val="-2"/>
            <w:u w:val="single" w:color="0000FF"/>
          </w:rPr>
          <w:t>r</w:t>
        </w:r>
        <w:r w:rsidR="002F6315" w:rsidRPr="00526A30">
          <w:rPr>
            <w:rFonts w:ascii="Arial" w:eastAsia="Arial" w:hAnsi="Arial" w:cs="Arial"/>
            <w:color w:val="0000FF"/>
            <w:u w:val="single" w:color="0000FF"/>
          </w:rPr>
          <w:t>g</w:t>
        </w:r>
      </w:hyperlink>
      <w:r w:rsidR="00D3698D">
        <w:rPr>
          <w:rFonts w:ascii="Arial" w:eastAsia="Arial" w:hAnsi="Arial" w:cs="Arial"/>
          <w:color w:val="0000FF"/>
          <w:u w:val="single" w:color="0000FF"/>
        </w:rPr>
        <w:t>.</w:t>
      </w:r>
    </w:p>
    <w:p w14:paraId="2FA54C10" w14:textId="77777777" w:rsidR="000B7F01" w:rsidRPr="007443F0" w:rsidRDefault="0017391E" w:rsidP="00503CB6">
      <w:pPr>
        <w:tabs>
          <w:tab w:val="left" w:pos="640"/>
        </w:tabs>
        <w:spacing w:after="120" w:line="240" w:lineRule="auto"/>
        <w:rPr>
          <w:rFonts w:ascii="Arial" w:eastAsia="Arial" w:hAnsi="Arial" w:cs="Arial"/>
          <w:bCs/>
          <w:spacing w:val="3"/>
        </w:rPr>
      </w:pPr>
      <w:r>
        <w:rPr>
          <w:rFonts w:ascii="Arial" w:eastAsia="Arial" w:hAnsi="Arial" w:cs="Arial"/>
          <w:bCs/>
        </w:rPr>
        <w:t>Prior to submission</w:t>
      </w:r>
      <w:r w:rsidR="00F87724">
        <w:rPr>
          <w:rFonts w:ascii="Arial" w:eastAsia="Arial" w:hAnsi="Arial" w:cs="Arial"/>
          <w:bCs/>
        </w:rPr>
        <w:t xml:space="preserve">, applicants </w:t>
      </w:r>
      <w:r>
        <w:rPr>
          <w:rFonts w:ascii="Arial" w:eastAsia="Arial" w:hAnsi="Arial" w:cs="Arial"/>
          <w:bCs/>
        </w:rPr>
        <w:t>must</w:t>
      </w:r>
      <w:r w:rsidR="00F87724" w:rsidRPr="00F87724">
        <w:rPr>
          <w:rFonts w:ascii="Arial" w:eastAsia="Arial" w:hAnsi="Arial" w:cs="Arial"/>
          <w:bCs/>
        </w:rPr>
        <w:t xml:space="preserve"> </w:t>
      </w:r>
      <w:r w:rsidR="00F87724">
        <w:rPr>
          <w:rFonts w:ascii="Arial" w:eastAsia="Arial" w:hAnsi="Arial" w:cs="Arial"/>
          <w:bCs/>
        </w:rPr>
        <w:t xml:space="preserve">obtain </w:t>
      </w:r>
      <w:r w:rsidR="00F87724" w:rsidRPr="00F4154D">
        <w:rPr>
          <w:rFonts w:ascii="Arial" w:eastAsia="Arial" w:hAnsi="Arial" w:cs="Arial"/>
          <w:b/>
          <w:bCs/>
        </w:rPr>
        <w:t xml:space="preserve">permission to submit </w:t>
      </w:r>
      <w:r>
        <w:rPr>
          <w:rFonts w:ascii="Arial" w:eastAsia="Arial" w:hAnsi="Arial" w:cs="Arial"/>
          <w:b/>
          <w:bCs/>
        </w:rPr>
        <w:t>the application</w:t>
      </w:r>
      <w:r w:rsidR="00F87724" w:rsidRPr="00F4154D">
        <w:rPr>
          <w:rFonts w:ascii="Arial" w:eastAsia="Arial" w:hAnsi="Arial" w:cs="Arial"/>
          <w:b/>
          <w:bCs/>
        </w:rPr>
        <w:t xml:space="preserve"> on behalf of the</w:t>
      </w:r>
      <w:r w:rsidR="00F03EBB">
        <w:rPr>
          <w:rFonts w:ascii="Arial" w:eastAsia="Arial" w:hAnsi="Arial" w:cs="Arial"/>
          <w:b/>
          <w:bCs/>
        </w:rPr>
        <w:t xml:space="preserve"> UK and partner country</w:t>
      </w:r>
      <w:r>
        <w:rPr>
          <w:rFonts w:ascii="Arial" w:eastAsia="Arial" w:hAnsi="Arial" w:cs="Arial"/>
          <w:b/>
          <w:bCs/>
        </w:rPr>
        <w:t xml:space="preserve"> </w:t>
      </w:r>
      <w:r w:rsidR="00F87724" w:rsidRPr="00F4154D">
        <w:rPr>
          <w:rFonts w:ascii="Arial" w:eastAsia="Arial" w:hAnsi="Arial" w:cs="Arial"/>
          <w:b/>
          <w:bCs/>
        </w:rPr>
        <w:t>institution</w:t>
      </w:r>
      <w:r w:rsidR="00F63217">
        <w:rPr>
          <w:rFonts w:ascii="Arial" w:eastAsia="Arial" w:hAnsi="Arial" w:cs="Arial"/>
          <w:b/>
          <w:bCs/>
        </w:rPr>
        <w:t>s</w:t>
      </w:r>
      <w:r w:rsidR="00503CB6">
        <w:rPr>
          <w:rFonts w:ascii="Arial" w:eastAsia="Arial" w:hAnsi="Arial" w:cs="Arial"/>
          <w:bCs/>
        </w:rPr>
        <w:t xml:space="preserve">. </w:t>
      </w:r>
      <w:r w:rsidR="005161E0" w:rsidRPr="005161E0">
        <w:rPr>
          <w:rFonts w:ascii="Arial" w:eastAsia="Arial" w:hAnsi="Arial" w:cs="Arial"/>
          <w:bCs/>
          <w:spacing w:val="3"/>
        </w:rPr>
        <w:t xml:space="preserve">In addition, </w:t>
      </w:r>
      <w:r w:rsidR="00F87724" w:rsidRPr="00F63217">
        <w:rPr>
          <w:rFonts w:ascii="Arial" w:eastAsia="Arial" w:hAnsi="Arial" w:cs="Arial"/>
          <w:bCs/>
          <w:spacing w:val="3"/>
        </w:rPr>
        <w:t xml:space="preserve">applicants </w:t>
      </w:r>
      <w:r w:rsidRPr="00F63217">
        <w:rPr>
          <w:rFonts w:ascii="Arial" w:eastAsia="Arial" w:hAnsi="Arial" w:cs="Arial"/>
          <w:bCs/>
          <w:spacing w:val="3"/>
        </w:rPr>
        <w:t>must</w:t>
      </w:r>
      <w:r w:rsidR="00F87724" w:rsidRPr="00F63217">
        <w:rPr>
          <w:rFonts w:ascii="Arial" w:eastAsia="Arial" w:hAnsi="Arial" w:cs="Arial"/>
          <w:bCs/>
          <w:spacing w:val="3"/>
        </w:rPr>
        <w:t xml:space="preserve"> </w:t>
      </w:r>
      <w:r w:rsidRPr="00F63217">
        <w:rPr>
          <w:rFonts w:ascii="Arial" w:eastAsia="Arial" w:hAnsi="Arial" w:cs="Arial"/>
          <w:bCs/>
          <w:spacing w:val="3"/>
        </w:rPr>
        <w:t xml:space="preserve">also solicit </w:t>
      </w:r>
      <w:r w:rsidR="00503CB6">
        <w:rPr>
          <w:rFonts w:ascii="Arial" w:eastAsia="Arial" w:hAnsi="Arial" w:cs="Arial"/>
          <w:bCs/>
          <w:spacing w:val="3"/>
        </w:rPr>
        <w:t xml:space="preserve">from the </w:t>
      </w:r>
      <w:r w:rsidR="00F87724" w:rsidRPr="00F63217">
        <w:rPr>
          <w:rFonts w:ascii="Arial" w:eastAsia="Arial" w:hAnsi="Arial" w:cs="Arial"/>
          <w:bCs/>
          <w:spacing w:val="3"/>
        </w:rPr>
        <w:t xml:space="preserve">coordinators’ </w:t>
      </w:r>
      <w:r w:rsidR="00837D97" w:rsidRPr="00F63217">
        <w:rPr>
          <w:rFonts w:ascii="Arial" w:eastAsia="Arial" w:hAnsi="Arial" w:cs="Arial"/>
          <w:bCs/>
          <w:spacing w:val="3"/>
        </w:rPr>
        <w:t xml:space="preserve">institutions </w:t>
      </w:r>
      <w:r w:rsidR="00837D97">
        <w:rPr>
          <w:rFonts w:ascii="Arial" w:eastAsia="Arial" w:hAnsi="Arial" w:cs="Arial"/>
          <w:b/>
          <w:bCs/>
          <w:spacing w:val="3"/>
        </w:rPr>
        <w:t>their</w:t>
      </w:r>
      <w:r w:rsidRPr="00F4154D">
        <w:rPr>
          <w:rFonts w:ascii="Arial" w:eastAsia="Arial" w:hAnsi="Arial" w:cs="Arial"/>
          <w:b/>
          <w:bCs/>
          <w:spacing w:val="3"/>
        </w:rPr>
        <w:t xml:space="preserve"> willingness </w:t>
      </w:r>
      <w:r w:rsidR="00F87724" w:rsidRPr="00F4154D">
        <w:rPr>
          <w:rFonts w:ascii="Arial" w:eastAsia="Arial" w:hAnsi="Arial" w:cs="Arial"/>
          <w:b/>
          <w:bCs/>
          <w:spacing w:val="3"/>
        </w:rPr>
        <w:t>to receive the funds and to sign a grant agreement with the British Council</w:t>
      </w:r>
      <w:r w:rsidR="00F87724" w:rsidRPr="007443F0">
        <w:rPr>
          <w:rFonts w:ascii="Arial" w:eastAsia="Arial" w:hAnsi="Arial" w:cs="Arial"/>
          <w:bCs/>
          <w:spacing w:val="3"/>
        </w:rPr>
        <w:t>.</w:t>
      </w:r>
      <w:r>
        <w:rPr>
          <w:rFonts w:ascii="Arial" w:eastAsia="Arial" w:hAnsi="Arial" w:cs="Arial"/>
          <w:bCs/>
          <w:spacing w:val="3"/>
        </w:rPr>
        <w:t xml:space="preserve"> </w:t>
      </w:r>
      <w:r>
        <w:rPr>
          <w:rFonts w:ascii="Arial" w:eastAsia="Arial" w:hAnsi="Arial" w:cs="Arial"/>
          <w:bCs/>
        </w:rPr>
        <w:t xml:space="preserve">Before </w:t>
      </w:r>
      <w:r w:rsidRPr="00F87724">
        <w:rPr>
          <w:rFonts w:ascii="Arial" w:eastAsia="Arial" w:hAnsi="Arial" w:cs="Arial"/>
          <w:bCs/>
        </w:rPr>
        <w:t>the</w:t>
      </w:r>
      <w:r>
        <w:rPr>
          <w:rFonts w:ascii="Arial" w:eastAsia="Arial" w:hAnsi="Arial" w:cs="Arial"/>
          <w:bCs/>
        </w:rPr>
        <w:t xml:space="preserve"> completed</w:t>
      </w:r>
      <w:r w:rsidRPr="00F87724">
        <w:rPr>
          <w:rFonts w:ascii="Arial" w:eastAsia="Arial" w:hAnsi="Arial" w:cs="Arial"/>
          <w:bCs/>
        </w:rPr>
        <w:t xml:space="preserve"> </w:t>
      </w:r>
      <w:r>
        <w:rPr>
          <w:rFonts w:ascii="Arial" w:eastAsia="Arial" w:hAnsi="Arial" w:cs="Arial"/>
          <w:bCs/>
        </w:rPr>
        <w:t>online application form can be submitted to the system, a</w:t>
      </w:r>
      <w:r w:rsidR="00F87724" w:rsidRPr="00F87724">
        <w:rPr>
          <w:rFonts w:ascii="Arial" w:eastAsia="Arial" w:hAnsi="Arial" w:cs="Arial"/>
          <w:bCs/>
        </w:rPr>
        <w:t xml:space="preserve">pplicants </w:t>
      </w:r>
      <w:r w:rsidR="00F87724">
        <w:rPr>
          <w:rFonts w:ascii="Arial" w:eastAsia="Arial" w:hAnsi="Arial" w:cs="Arial"/>
          <w:bCs/>
        </w:rPr>
        <w:t xml:space="preserve">will be asked to </w:t>
      </w:r>
      <w:r w:rsidR="00F87724" w:rsidRPr="00F87724">
        <w:rPr>
          <w:rFonts w:ascii="Arial" w:eastAsia="Arial" w:hAnsi="Arial" w:cs="Arial"/>
          <w:bCs/>
        </w:rPr>
        <w:t xml:space="preserve">confirm </w:t>
      </w:r>
      <w:r>
        <w:rPr>
          <w:rFonts w:ascii="Arial" w:eastAsia="Arial" w:hAnsi="Arial" w:cs="Arial"/>
          <w:bCs/>
        </w:rPr>
        <w:t>the above</w:t>
      </w:r>
      <w:r w:rsidR="00C163D8">
        <w:rPr>
          <w:rFonts w:ascii="Arial" w:eastAsia="Arial" w:hAnsi="Arial" w:cs="Arial"/>
          <w:bCs/>
        </w:rPr>
        <w:t xml:space="preserve"> in the online form</w:t>
      </w:r>
      <w:r>
        <w:rPr>
          <w:rFonts w:ascii="Arial" w:eastAsia="Arial" w:hAnsi="Arial" w:cs="Arial"/>
          <w:bCs/>
        </w:rPr>
        <w:t>.</w:t>
      </w:r>
    </w:p>
    <w:p w14:paraId="2FA54C11" w14:textId="77777777" w:rsidR="00BC3E27" w:rsidRPr="00DB323E" w:rsidRDefault="00BC3E27" w:rsidP="00526A30">
      <w:pPr>
        <w:pStyle w:val="ListParagraph"/>
        <w:tabs>
          <w:tab w:val="left" w:pos="640"/>
        </w:tabs>
        <w:spacing w:after="120" w:line="240" w:lineRule="auto"/>
        <w:ind w:left="0"/>
        <w:contextualSpacing w:val="0"/>
        <w:rPr>
          <w:rFonts w:ascii="Arial" w:eastAsia="Arial" w:hAnsi="Arial" w:cs="Arial"/>
        </w:rPr>
      </w:pPr>
      <w:r w:rsidRPr="00DB323E">
        <w:rPr>
          <w:rFonts w:ascii="Arial" w:eastAsia="Arial" w:hAnsi="Arial" w:cs="Arial"/>
          <w:spacing w:val="1"/>
        </w:rPr>
        <w:t>O</w:t>
      </w:r>
      <w:r w:rsidRPr="00DB323E">
        <w:rPr>
          <w:rFonts w:ascii="Arial" w:eastAsia="Arial" w:hAnsi="Arial" w:cs="Arial"/>
        </w:rPr>
        <w:t>nce</w:t>
      </w:r>
      <w:r w:rsidRPr="00DB323E">
        <w:rPr>
          <w:rFonts w:ascii="Arial" w:eastAsia="Arial" w:hAnsi="Arial" w:cs="Arial"/>
          <w:spacing w:val="-2"/>
        </w:rPr>
        <w:t xml:space="preserve"> </w:t>
      </w:r>
      <w:r w:rsidRPr="00DB323E">
        <w:rPr>
          <w:rFonts w:ascii="Arial" w:eastAsia="Arial" w:hAnsi="Arial" w:cs="Arial"/>
          <w:spacing w:val="1"/>
        </w:rPr>
        <w:t>t</w:t>
      </w:r>
      <w:r w:rsidRPr="00DB323E">
        <w:rPr>
          <w:rFonts w:ascii="Arial" w:eastAsia="Arial" w:hAnsi="Arial" w:cs="Arial"/>
        </w:rPr>
        <w:t>he</w:t>
      </w:r>
      <w:r w:rsidRPr="00DB323E">
        <w:rPr>
          <w:rFonts w:ascii="Arial" w:eastAsia="Arial" w:hAnsi="Arial" w:cs="Arial"/>
          <w:spacing w:val="-2"/>
        </w:rPr>
        <w:t xml:space="preserve"> </w:t>
      </w:r>
      <w:r w:rsidRPr="00DB323E">
        <w:rPr>
          <w:rFonts w:ascii="Arial" w:eastAsia="Arial" w:hAnsi="Arial" w:cs="Arial"/>
        </w:rPr>
        <w:t>o</w:t>
      </w:r>
      <w:r w:rsidRPr="00DB323E">
        <w:rPr>
          <w:rFonts w:ascii="Arial" w:eastAsia="Arial" w:hAnsi="Arial" w:cs="Arial"/>
          <w:spacing w:val="-1"/>
        </w:rPr>
        <w:t>nli</w:t>
      </w:r>
      <w:r w:rsidRPr="00DB323E">
        <w:rPr>
          <w:rFonts w:ascii="Arial" w:eastAsia="Arial" w:hAnsi="Arial" w:cs="Arial"/>
        </w:rPr>
        <w:t>ne a</w:t>
      </w:r>
      <w:r w:rsidRPr="00DB323E">
        <w:rPr>
          <w:rFonts w:ascii="Arial" w:eastAsia="Arial" w:hAnsi="Arial" w:cs="Arial"/>
          <w:spacing w:val="-1"/>
        </w:rPr>
        <w:t>p</w:t>
      </w:r>
      <w:r w:rsidRPr="00DB323E">
        <w:rPr>
          <w:rFonts w:ascii="Arial" w:eastAsia="Arial" w:hAnsi="Arial" w:cs="Arial"/>
        </w:rPr>
        <w:t>p</w:t>
      </w:r>
      <w:r w:rsidRPr="00DB323E">
        <w:rPr>
          <w:rFonts w:ascii="Arial" w:eastAsia="Arial" w:hAnsi="Arial" w:cs="Arial"/>
          <w:spacing w:val="-1"/>
        </w:rPr>
        <w:t>li</w:t>
      </w:r>
      <w:r w:rsidRPr="00DB323E">
        <w:rPr>
          <w:rFonts w:ascii="Arial" w:eastAsia="Arial" w:hAnsi="Arial" w:cs="Arial"/>
        </w:rPr>
        <w:t>cati</w:t>
      </w:r>
      <w:r w:rsidRPr="00DB323E">
        <w:rPr>
          <w:rFonts w:ascii="Arial" w:eastAsia="Arial" w:hAnsi="Arial" w:cs="Arial"/>
          <w:spacing w:val="-1"/>
        </w:rPr>
        <w:t>o</w:t>
      </w:r>
      <w:r w:rsidRPr="00DB323E">
        <w:rPr>
          <w:rFonts w:ascii="Arial" w:eastAsia="Arial" w:hAnsi="Arial" w:cs="Arial"/>
        </w:rPr>
        <w:t>n is</w:t>
      </w:r>
      <w:r w:rsidRPr="00DB323E">
        <w:rPr>
          <w:rFonts w:ascii="Arial" w:eastAsia="Arial" w:hAnsi="Arial" w:cs="Arial"/>
          <w:spacing w:val="2"/>
        </w:rPr>
        <w:t xml:space="preserve"> </w:t>
      </w:r>
      <w:r w:rsidRPr="00DB323E">
        <w:rPr>
          <w:rFonts w:ascii="Arial" w:eastAsia="Arial" w:hAnsi="Arial" w:cs="Arial"/>
        </w:rPr>
        <w:t>su</w:t>
      </w:r>
      <w:r w:rsidRPr="00DB323E">
        <w:rPr>
          <w:rFonts w:ascii="Arial" w:eastAsia="Arial" w:hAnsi="Arial" w:cs="Arial"/>
          <w:spacing w:val="-3"/>
        </w:rPr>
        <w:t>b</w:t>
      </w:r>
      <w:r w:rsidRPr="00DB323E">
        <w:rPr>
          <w:rFonts w:ascii="Arial" w:eastAsia="Arial" w:hAnsi="Arial" w:cs="Arial"/>
          <w:spacing w:val="1"/>
        </w:rPr>
        <w:t>m</w:t>
      </w:r>
      <w:r w:rsidRPr="00DB323E">
        <w:rPr>
          <w:rFonts w:ascii="Arial" w:eastAsia="Arial" w:hAnsi="Arial" w:cs="Arial"/>
          <w:spacing w:val="-1"/>
        </w:rPr>
        <w:t>i</w:t>
      </w:r>
      <w:r w:rsidRPr="00DB323E">
        <w:rPr>
          <w:rFonts w:ascii="Arial" w:eastAsia="Arial" w:hAnsi="Arial" w:cs="Arial"/>
          <w:spacing w:val="1"/>
        </w:rPr>
        <w:t>tt</w:t>
      </w:r>
      <w:r w:rsidRPr="00DB323E">
        <w:rPr>
          <w:rFonts w:ascii="Arial" w:eastAsia="Arial" w:hAnsi="Arial" w:cs="Arial"/>
        </w:rPr>
        <w:t>e</w:t>
      </w:r>
      <w:r w:rsidRPr="00DB323E">
        <w:rPr>
          <w:rFonts w:ascii="Arial" w:eastAsia="Arial" w:hAnsi="Arial" w:cs="Arial"/>
          <w:spacing w:val="-3"/>
        </w:rPr>
        <w:t>d</w:t>
      </w:r>
      <w:r w:rsidRPr="00DB323E">
        <w:rPr>
          <w:rFonts w:ascii="Arial" w:eastAsia="Arial" w:hAnsi="Arial" w:cs="Arial"/>
        </w:rPr>
        <w:t>, a</w:t>
      </w:r>
      <w:r w:rsidRPr="00DB323E">
        <w:rPr>
          <w:rFonts w:ascii="Arial" w:eastAsia="Arial" w:hAnsi="Arial" w:cs="Arial"/>
          <w:spacing w:val="-1"/>
        </w:rPr>
        <w:t>p</w:t>
      </w:r>
      <w:r w:rsidRPr="00DB323E">
        <w:rPr>
          <w:rFonts w:ascii="Arial" w:eastAsia="Arial" w:hAnsi="Arial" w:cs="Arial"/>
        </w:rPr>
        <w:t>p</w:t>
      </w:r>
      <w:r w:rsidRPr="00DB323E">
        <w:rPr>
          <w:rFonts w:ascii="Arial" w:eastAsia="Arial" w:hAnsi="Arial" w:cs="Arial"/>
          <w:spacing w:val="-1"/>
        </w:rPr>
        <w:t>li</w:t>
      </w:r>
      <w:r w:rsidRPr="00DB323E">
        <w:rPr>
          <w:rFonts w:ascii="Arial" w:eastAsia="Arial" w:hAnsi="Arial" w:cs="Arial"/>
        </w:rPr>
        <w:t>ca</w:t>
      </w:r>
      <w:r w:rsidRPr="00DB323E">
        <w:rPr>
          <w:rFonts w:ascii="Arial" w:eastAsia="Arial" w:hAnsi="Arial" w:cs="Arial"/>
          <w:spacing w:val="-1"/>
        </w:rPr>
        <w:t>n</w:t>
      </w:r>
      <w:r w:rsidRPr="00DB323E">
        <w:rPr>
          <w:rFonts w:ascii="Arial" w:eastAsia="Arial" w:hAnsi="Arial" w:cs="Arial"/>
          <w:spacing w:val="1"/>
        </w:rPr>
        <w:t>t</w:t>
      </w:r>
      <w:r w:rsidRPr="00DB323E">
        <w:rPr>
          <w:rFonts w:ascii="Arial" w:eastAsia="Arial" w:hAnsi="Arial" w:cs="Arial"/>
        </w:rPr>
        <w:t>s</w:t>
      </w:r>
      <w:r w:rsidRPr="00DB323E">
        <w:rPr>
          <w:rFonts w:ascii="Arial" w:eastAsia="Arial" w:hAnsi="Arial" w:cs="Arial"/>
          <w:spacing w:val="1"/>
        </w:rPr>
        <w:t xml:space="preserve"> </w:t>
      </w:r>
      <w:r w:rsidRPr="00DB323E">
        <w:rPr>
          <w:rFonts w:ascii="Arial" w:eastAsia="Arial" w:hAnsi="Arial" w:cs="Arial"/>
          <w:spacing w:val="-3"/>
        </w:rPr>
        <w:t>w</w:t>
      </w:r>
      <w:r w:rsidRPr="00DB323E">
        <w:rPr>
          <w:rFonts w:ascii="Arial" w:eastAsia="Arial" w:hAnsi="Arial" w:cs="Arial"/>
          <w:spacing w:val="-1"/>
        </w:rPr>
        <w:t>il</w:t>
      </w:r>
      <w:r w:rsidRPr="00DB323E">
        <w:rPr>
          <w:rFonts w:ascii="Arial" w:eastAsia="Arial" w:hAnsi="Arial" w:cs="Arial"/>
        </w:rPr>
        <w:t xml:space="preserve">l </w:t>
      </w:r>
      <w:r w:rsidRPr="00DB323E">
        <w:rPr>
          <w:rFonts w:ascii="Arial" w:eastAsia="Arial" w:hAnsi="Arial" w:cs="Arial"/>
          <w:spacing w:val="1"/>
        </w:rPr>
        <w:t>r</w:t>
      </w:r>
      <w:r w:rsidRPr="00DB323E">
        <w:rPr>
          <w:rFonts w:ascii="Arial" w:eastAsia="Arial" w:hAnsi="Arial" w:cs="Arial"/>
        </w:rPr>
        <w:t>ec</w:t>
      </w:r>
      <w:r w:rsidRPr="00DB323E">
        <w:rPr>
          <w:rFonts w:ascii="Arial" w:eastAsia="Arial" w:hAnsi="Arial" w:cs="Arial"/>
          <w:spacing w:val="-1"/>
        </w:rPr>
        <w:t>ei</w:t>
      </w:r>
      <w:r w:rsidRPr="00DB323E">
        <w:rPr>
          <w:rFonts w:ascii="Arial" w:eastAsia="Arial" w:hAnsi="Arial" w:cs="Arial"/>
          <w:spacing w:val="-2"/>
        </w:rPr>
        <w:t>v</w:t>
      </w:r>
      <w:r w:rsidRPr="00DB323E">
        <w:rPr>
          <w:rFonts w:ascii="Arial" w:eastAsia="Arial" w:hAnsi="Arial" w:cs="Arial"/>
        </w:rPr>
        <w:t>e</w:t>
      </w:r>
      <w:r w:rsidRPr="00DB323E">
        <w:rPr>
          <w:rFonts w:ascii="Arial" w:eastAsia="Arial" w:hAnsi="Arial" w:cs="Arial"/>
          <w:spacing w:val="3"/>
        </w:rPr>
        <w:t xml:space="preserve"> </w:t>
      </w:r>
      <w:r w:rsidRPr="00DB323E">
        <w:rPr>
          <w:rFonts w:ascii="Arial" w:eastAsia="Arial" w:hAnsi="Arial" w:cs="Arial"/>
        </w:rPr>
        <w:t>a co</w:t>
      </w:r>
      <w:r w:rsidRPr="00DB323E">
        <w:rPr>
          <w:rFonts w:ascii="Arial" w:eastAsia="Arial" w:hAnsi="Arial" w:cs="Arial"/>
          <w:spacing w:val="-2"/>
        </w:rPr>
        <w:t>n</w:t>
      </w:r>
      <w:r w:rsidRPr="00DB323E">
        <w:rPr>
          <w:rFonts w:ascii="Arial" w:eastAsia="Arial" w:hAnsi="Arial" w:cs="Arial"/>
          <w:spacing w:val="3"/>
        </w:rPr>
        <w:t>f</w:t>
      </w:r>
      <w:r w:rsidRPr="00DB323E">
        <w:rPr>
          <w:rFonts w:ascii="Arial" w:eastAsia="Arial" w:hAnsi="Arial" w:cs="Arial"/>
          <w:spacing w:val="-1"/>
        </w:rPr>
        <w:t>i</w:t>
      </w:r>
      <w:r w:rsidRPr="00DB323E">
        <w:rPr>
          <w:rFonts w:ascii="Arial" w:eastAsia="Arial" w:hAnsi="Arial" w:cs="Arial"/>
          <w:spacing w:val="1"/>
        </w:rPr>
        <w:t>rm</w:t>
      </w:r>
      <w:r w:rsidRPr="00DB323E">
        <w:rPr>
          <w:rFonts w:ascii="Arial" w:eastAsia="Arial" w:hAnsi="Arial" w:cs="Arial"/>
          <w:spacing w:val="-3"/>
        </w:rPr>
        <w:t>a</w:t>
      </w:r>
      <w:r w:rsidRPr="00DB323E">
        <w:rPr>
          <w:rFonts w:ascii="Arial" w:eastAsia="Arial" w:hAnsi="Arial" w:cs="Arial"/>
          <w:spacing w:val="1"/>
        </w:rPr>
        <w:t>t</w:t>
      </w:r>
      <w:r w:rsidRPr="00DB323E">
        <w:rPr>
          <w:rFonts w:ascii="Arial" w:eastAsia="Arial" w:hAnsi="Arial" w:cs="Arial"/>
          <w:spacing w:val="-1"/>
        </w:rPr>
        <w:t>i</w:t>
      </w:r>
      <w:r w:rsidRPr="00DB323E">
        <w:rPr>
          <w:rFonts w:ascii="Arial" w:eastAsia="Arial" w:hAnsi="Arial" w:cs="Arial"/>
        </w:rPr>
        <w:t>on ema</w:t>
      </w:r>
      <w:r w:rsidRPr="00DB323E">
        <w:rPr>
          <w:rFonts w:ascii="Arial" w:eastAsia="Arial" w:hAnsi="Arial" w:cs="Arial"/>
          <w:spacing w:val="-1"/>
        </w:rPr>
        <w:t>i</w:t>
      </w:r>
      <w:r w:rsidRPr="00DB323E">
        <w:rPr>
          <w:rFonts w:ascii="Arial" w:eastAsia="Arial" w:hAnsi="Arial" w:cs="Arial"/>
        </w:rPr>
        <w:t>l co</w:t>
      </w:r>
      <w:r w:rsidRPr="00DB323E">
        <w:rPr>
          <w:rFonts w:ascii="Arial" w:eastAsia="Arial" w:hAnsi="Arial" w:cs="Arial"/>
          <w:spacing w:val="-3"/>
        </w:rPr>
        <w:t>n</w:t>
      </w:r>
      <w:r w:rsidRPr="00DB323E">
        <w:rPr>
          <w:rFonts w:ascii="Arial" w:eastAsia="Arial" w:hAnsi="Arial" w:cs="Arial"/>
          <w:spacing w:val="1"/>
        </w:rPr>
        <w:t>t</w:t>
      </w:r>
      <w:r w:rsidRPr="00DB323E">
        <w:rPr>
          <w:rFonts w:ascii="Arial" w:eastAsia="Arial" w:hAnsi="Arial" w:cs="Arial"/>
        </w:rPr>
        <w:t>a</w:t>
      </w:r>
      <w:r w:rsidRPr="00DB323E">
        <w:rPr>
          <w:rFonts w:ascii="Arial" w:eastAsia="Arial" w:hAnsi="Arial" w:cs="Arial"/>
          <w:spacing w:val="-1"/>
        </w:rPr>
        <w:t>i</w:t>
      </w:r>
      <w:r w:rsidRPr="00DB323E">
        <w:rPr>
          <w:rFonts w:ascii="Arial" w:eastAsia="Arial" w:hAnsi="Arial" w:cs="Arial"/>
        </w:rPr>
        <w:t>n</w:t>
      </w:r>
      <w:r w:rsidRPr="00DB323E">
        <w:rPr>
          <w:rFonts w:ascii="Arial" w:eastAsia="Arial" w:hAnsi="Arial" w:cs="Arial"/>
          <w:spacing w:val="-1"/>
        </w:rPr>
        <w:t>i</w:t>
      </w:r>
      <w:r w:rsidRPr="00DB323E">
        <w:rPr>
          <w:rFonts w:ascii="Arial" w:eastAsia="Arial" w:hAnsi="Arial" w:cs="Arial"/>
        </w:rPr>
        <w:t>ng</w:t>
      </w:r>
      <w:r w:rsidRPr="00DB323E">
        <w:rPr>
          <w:rFonts w:ascii="Arial" w:eastAsia="Arial" w:hAnsi="Arial" w:cs="Arial"/>
          <w:spacing w:val="3"/>
        </w:rPr>
        <w:t xml:space="preserve"> </w:t>
      </w:r>
      <w:r w:rsidRPr="00DB323E">
        <w:rPr>
          <w:rFonts w:ascii="Arial" w:eastAsia="Arial" w:hAnsi="Arial" w:cs="Arial"/>
          <w:spacing w:val="1"/>
        </w:rPr>
        <w:t>t</w:t>
      </w:r>
      <w:r w:rsidRPr="00DB323E">
        <w:rPr>
          <w:rFonts w:ascii="Arial" w:eastAsia="Arial" w:hAnsi="Arial" w:cs="Arial"/>
        </w:rPr>
        <w:t>he a</w:t>
      </w:r>
      <w:r w:rsidRPr="00DB323E">
        <w:rPr>
          <w:rFonts w:ascii="Arial" w:eastAsia="Arial" w:hAnsi="Arial" w:cs="Arial"/>
          <w:spacing w:val="-1"/>
        </w:rPr>
        <w:t>p</w:t>
      </w:r>
      <w:r w:rsidRPr="00DB323E">
        <w:rPr>
          <w:rFonts w:ascii="Arial" w:eastAsia="Arial" w:hAnsi="Arial" w:cs="Arial"/>
        </w:rPr>
        <w:t>p</w:t>
      </w:r>
      <w:r w:rsidRPr="00DB323E">
        <w:rPr>
          <w:rFonts w:ascii="Arial" w:eastAsia="Arial" w:hAnsi="Arial" w:cs="Arial"/>
          <w:spacing w:val="-1"/>
        </w:rPr>
        <w:t>li</w:t>
      </w:r>
      <w:r w:rsidRPr="00DB323E">
        <w:rPr>
          <w:rFonts w:ascii="Arial" w:eastAsia="Arial" w:hAnsi="Arial" w:cs="Arial"/>
        </w:rPr>
        <w:t>cati</w:t>
      </w:r>
      <w:r w:rsidRPr="00DB323E">
        <w:rPr>
          <w:rFonts w:ascii="Arial" w:eastAsia="Arial" w:hAnsi="Arial" w:cs="Arial"/>
          <w:spacing w:val="-1"/>
        </w:rPr>
        <w:t>o</w:t>
      </w:r>
      <w:r w:rsidRPr="00DB323E">
        <w:rPr>
          <w:rFonts w:ascii="Arial" w:eastAsia="Arial" w:hAnsi="Arial" w:cs="Arial"/>
        </w:rPr>
        <w:t>n</w:t>
      </w:r>
      <w:r w:rsidRPr="00DB323E">
        <w:rPr>
          <w:rFonts w:ascii="Arial" w:eastAsia="Arial" w:hAnsi="Arial" w:cs="Arial"/>
          <w:spacing w:val="1"/>
        </w:rPr>
        <w:t xml:space="preserve"> I</w:t>
      </w:r>
      <w:r w:rsidRPr="00DB323E">
        <w:rPr>
          <w:rFonts w:ascii="Arial" w:eastAsia="Arial" w:hAnsi="Arial" w:cs="Arial"/>
        </w:rPr>
        <w:t>D n</w:t>
      </w:r>
      <w:r w:rsidRPr="00DB323E">
        <w:rPr>
          <w:rFonts w:ascii="Arial" w:eastAsia="Arial" w:hAnsi="Arial" w:cs="Arial"/>
          <w:spacing w:val="-3"/>
        </w:rPr>
        <w:t>u</w:t>
      </w:r>
      <w:r w:rsidRPr="00DB323E">
        <w:rPr>
          <w:rFonts w:ascii="Arial" w:eastAsia="Arial" w:hAnsi="Arial" w:cs="Arial"/>
          <w:spacing w:val="1"/>
        </w:rPr>
        <w:t>m</w:t>
      </w:r>
      <w:r w:rsidRPr="00DB323E">
        <w:rPr>
          <w:rFonts w:ascii="Arial" w:eastAsia="Arial" w:hAnsi="Arial" w:cs="Arial"/>
        </w:rPr>
        <w:t>b</w:t>
      </w:r>
      <w:r w:rsidRPr="00DB323E">
        <w:rPr>
          <w:rFonts w:ascii="Arial" w:eastAsia="Arial" w:hAnsi="Arial" w:cs="Arial"/>
          <w:spacing w:val="-1"/>
        </w:rPr>
        <w:t>e</w:t>
      </w:r>
      <w:r w:rsidRPr="00DB323E">
        <w:rPr>
          <w:rFonts w:ascii="Arial" w:eastAsia="Arial" w:hAnsi="Arial" w:cs="Arial"/>
          <w:spacing w:val="-2"/>
        </w:rPr>
        <w:t>r</w:t>
      </w:r>
      <w:r w:rsidRPr="00DB323E">
        <w:rPr>
          <w:rFonts w:ascii="Arial" w:eastAsia="Arial" w:hAnsi="Arial" w:cs="Arial"/>
        </w:rPr>
        <w:t>. T</w:t>
      </w:r>
      <w:r w:rsidRPr="00DB323E">
        <w:rPr>
          <w:rFonts w:ascii="Arial" w:eastAsia="Arial" w:hAnsi="Arial" w:cs="Arial"/>
          <w:spacing w:val="-1"/>
        </w:rPr>
        <w:t>hi</w:t>
      </w:r>
      <w:r w:rsidRPr="00DB323E">
        <w:rPr>
          <w:rFonts w:ascii="Arial" w:eastAsia="Arial" w:hAnsi="Arial" w:cs="Arial"/>
        </w:rPr>
        <w:t>s</w:t>
      </w:r>
      <w:r w:rsidRPr="00DB323E">
        <w:rPr>
          <w:rFonts w:ascii="Arial" w:eastAsia="Arial" w:hAnsi="Arial" w:cs="Arial"/>
          <w:spacing w:val="1"/>
        </w:rPr>
        <w:t xml:space="preserve"> r</w:t>
      </w:r>
      <w:r w:rsidRPr="00DB323E">
        <w:rPr>
          <w:rFonts w:ascii="Arial" w:eastAsia="Arial" w:hAnsi="Arial" w:cs="Arial"/>
          <w:spacing w:val="-3"/>
        </w:rPr>
        <w:t>e</w:t>
      </w:r>
      <w:r w:rsidRPr="00DB323E">
        <w:rPr>
          <w:rFonts w:ascii="Arial" w:eastAsia="Arial" w:hAnsi="Arial" w:cs="Arial"/>
          <w:spacing w:val="1"/>
        </w:rPr>
        <w:t>f</w:t>
      </w:r>
      <w:r w:rsidRPr="00DB323E">
        <w:rPr>
          <w:rFonts w:ascii="Arial" w:eastAsia="Arial" w:hAnsi="Arial" w:cs="Arial"/>
        </w:rPr>
        <w:t>erence</w:t>
      </w:r>
      <w:r w:rsidRPr="00DB323E">
        <w:rPr>
          <w:rFonts w:ascii="Arial" w:eastAsia="Arial" w:hAnsi="Arial" w:cs="Arial"/>
          <w:spacing w:val="-2"/>
        </w:rPr>
        <w:t xml:space="preserve"> </w:t>
      </w:r>
      <w:r w:rsidRPr="00DB323E">
        <w:rPr>
          <w:rFonts w:ascii="Arial" w:eastAsia="Arial" w:hAnsi="Arial" w:cs="Arial"/>
        </w:rPr>
        <w:t>n</w:t>
      </w:r>
      <w:r w:rsidRPr="00DB323E">
        <w:rPr>
          <w:rFonts w:ascii="Arial" w:eastAsia="Arial" w:hAnsi="Arial" w:cs="Arial"/>
          <w:spacing w:val="-3"/>
        </w:rPr>
        <w:t>u</w:t>
      </w:r>
      <w:r w:rsidRPr="00DB323E">
        <w:rPr>
          <w:rFonts w:ascii="Arial" w:eastAsia="Arial" w:hAnsi="Arial" w:cs="Arial"/>
          <w:spacing w:val="1"/>
        </w:rPr>
        <w:t>m</w:t>
      </w:r>
      <w:r w:rsidRPr="00DB323E">
        <w:rPr>
          <w:rFonts w:ascii="Arial" w:eastAsia="Arial" w:hAnsi="Arial" w:cs="Arial"/>
        </w:rPr>
        <w:t>b</w:t>
      </w:r>
      <w:r w:rsidRPr="00DB323E">
        <w:rPr>
          <w:rFonts w:ascii="Arial" w:eastAsia="Arial" w:hAnsi="Arial" w:cs="Arial"/>
          <w:spacing w:val="-1"/>
        </w:rPr>
        <w:t>e</w:t>
      </w:r>
      <w:r w:rsidRPr="00DB323E">
        <w:rPr>
          <w:rFonts w:ascii="Arial" w:eastAsia="Arial" w:hAnsi="Arial" w:cs="Arial"/>
        </w:rPr>
        <w:t xml:space="preserve">r </w:t>
      </w:r>
      <w:r w:rsidR="00D3698D">
        <w:rPr>
          <w:rFonts w:ascii="Arial" w:eastAsia="Arial" w:hAnsi="Arial" w:cs="Arial"/>
        </w:rPr>
        <w:t xml:space="preserve">should </w:t>
      </w:r>
      <w:r w:rsidRPr="00DB323E">
        <w:rPr>
          <w:rFonts w:ascii="Arial" w:eastAsia="Arial" w:hAnsi="Arial" w:cs="Arial"/>
        </w:rPr>
        <w:t>be us</w:t>
      </w:r>
      <w:r w:rsidRPr="00DB323E">
        <w:rPr>
          <w:rFonts w:ascii="Arial" w:eastAsia="Arial" w:hAnsi="Arial" w:cs="Arial"/>
          <w:spacing w:val="-3"/>
        </w:rPr>
        <w:t>e</w:t>
      </w:r>
      <w:r w:rsidRPr="00DB323E">
        <w:rPr>
          <w:rFonts w:ascii="Arial" w:eastAsia="Arial" w:hAnsi="Arial" w:cs="Arial"/>
        </w:rPr>
        <w:t>d in a</w:t>
      </w:r>
      <w:r w:rsidRPr="00DB323E">
        <w:rPr>
          <w:rFonts w:ascii="Arial" w:eastAsia="Arial" w:hAnsi="Arial" w:cs="Arial"/>
          <w:spacing w:val="-1"/>
        </w:rPr>
        <w:t>l</w:t>
      </w:r>
      <w:r w:rsidRPr="00DB323E">
        <w:rPr>
          <w:rFonts w:ascii="Arial" w:eastAsia="Arial" w:hAnsi="Arial" w:cs="Arial"/>
        </w:rPr>
        <w:t>l</w:t>
      </w:r>
      <w:r w:rsidRPr="00DB323E">
        <w:rPr>
          <w:rFonts w:ascii="Arial" w:eastAsia="Arial" w:hAnsi="Arial" w:cs="Arial"/>
          <w:spacing w:val="-2"/>
        </w:rPr>
        <w:t xml:space="preserve"> </w:t>
      </w:r>
      <w:r w:rsidRPr="00DB323E">
        <w:rPr>
          <w:rFonts w:ascii="Arial" w:eastAsia="Arial" w:hAnsi="Arial" w:cs="Arial"/>
        </w:rPr>
        <w:t>co</w:t>
      </w:r>
      <w:r w:rsidRPr="00DB323E">
        <w:rPr>
          <w:rFonts w:ascii="Arial" w:eastAsia="Arial" w:hAnsi="Arial" w:cs="Arial"/>
          <w:spacing w:val="-1"/>
        </w:rPr>
        <w:t>m</w:t>
      </w:r>
      <w:r w:rsidRPr="00DB323E">
        <w:rPr>
          <w:rFonts w:ascii="Arial" w:eastAsia="Arial" w:hAnsi="Arial" w:cs="Arial"/>
          <w:spacing w:val="1"/>
        </w:rPr>
        <w:t>m</w:t>
      </w:r>
      <w:r w:rsidRPr="00DB323E">
        <w:rPr>
          <w:rFonts w:ascii="Arial" w:eastAsia="Arial" w:hAnsi="Arial" w:cs="Arial"/>
        </w:rPr>
        <w:t>u</w:t>
      </w:r>
      <w:r w:rsidRPr="00DB323E">
        <w:rPr>
          <w:rFonts w:ascii="Arial" w:eastAsia="Arial" w:hAnsi="Arial" w:cs="Arial"/>
          <w:spacing w:val="-1"/>
        </w:rPr>
        <w:t>ni</w:t>
      </w:r>
      <w:r w:rsidRPr="00DB323E">
        <w:rPr>
          <w:rFonts w:ascii="Arial" w:eastAsia="Arial" w:hAnsi="Arial" w:cs="Arial"/>
        </w:rPr>
        <w:t>cati</w:t>
      </w:r>
      <w:r w:rsidRPr="00DB323E">
        <w:rPr>
          <w:rFonts w:ascii="Arial" w:eastAsia="Arial" w:hAnsi="Arial" w:cs="Arial"/>
          <w:spacing w:val="-1"/>
        </w:rPr>
        <w:t>o</w:t>
      </w:r>
      <w:r w:rsidRPr="00DB323E">
        <w:rPr>
          <w:rFonts w:ascii="Arial" w:eastAsia="Arial" w:hAnsi="Arial" w:cs="Arial"/>
        </w:rPr>
        <w:t>ns</w:t>
      </w:r>
      <w:r w:rsidRPr="00DB323E">
        <w:rPr>
          <w:rFonts w:ascii="Arial" w:eastAsia="Arial" w:hAnsi="Arial" w:cs="Arial"/>
          <w:spacing w:val="-2"/>
        </w:rPr>
        <w:t xml:space="preserve"> </w:t>
      </w:r>
      <w:r w:rsidRPr="00DB323E">
        <w:rPr>
          <w:rFonts w:ascii="Arial" w:eastAsia="Arial" w:hAnsi="Arial" w:cs="Arial"/>
          <w:spacing w:val="-3"/>
        </w:rPr>
        <w:t>w</w:t>
      </w:r>
      <w:r w:rsidRPr="00DB323E">
        <w:rPr>
          <w:rFonts w:ascii="Arial" w:eastAsia="Arial" w:hAnsi="Arial" w:cs="Arial"/>
          <w:spacing w:val="-1"/>
        </w:rPr>
        <w:t>i</w:t>
      </w:r>
      <w:r w:rsidRPr="00DB323E">
        <w:rPr>
          <w:rFonts w:ascii="Arial" w:eastAsia="Arial" w:hAnsi="Arial" w:cs="Arial"/>
          <w:spacing w:val="1"/>
        </w:rPr>
        <w:t>t</w:t>
      </w:r>
      <w:r w:rsidRPr="00DB323E">
        <w:rPr>
          <w:rFonts w:ascii="Arial" w:eastAsia="Arial" w:hAnsi="Arial" w:cs="Arial"/>
        </w:rPr>
        <w:t xml:space="preserve">h </w:t>
      </w:r>
      <w:r w:rsidRPr="00DB323E">
        <w:rPr>
          <w:rFonts w:ascii="Arial" w:eastAsia="Arial" w:hAnsi="Arial" w:cs="Arial"/>
          <w:spacing w:val="1"/>
        </w:rPr>
        <w:t>t</w:t>
      </w:r>
      <w:r w:rsidRPr="00DB323E">
        <w:rPr>
          <w:rFonts w:ascii="Arial" w:eastAsia="Arial" w:hAnsi="Arial" w:cs="Arial"/>
        </w:rPr>
        <w:t xml:space="preserve">he </w:t>
      </w:r>
      <w:r w:rsidRPr="00DB323E">
        <w:rPr>
          <w:rFonts w:ascii="Arial" w:eastAsia="Arial" w:hAnsi="Arial" w:cs="Arial"/>
          <w:spacing w:val="-1"/>
        </w:rPr>
        <w:t>B</w:t>
      </w:r>
      <w:r w:rsidRPr="00DB323E">
        <w:rPr>
          <w:rFonts w:ascii="Arial" w:eastAsia="Arial" w:hAnsi="Arial" w:cs="Arial"/>
          <w:spacing w:val="1"/>
        </w:rPr>
        <w:t>r</w:t>
      </w:r>
      <w:r w:rsidRPr="00DB323E">
        <w:rPr>
          <w:rFonts w:ascii="Arial" w:eastAsia="Arial" w:hAnsi="Arial" w:cs="Arial"/>
          <w:spacing w:val="-3"/>
        </w:rPr>
        <w:t>i</w:t>
      </w:r>
      <w:r w:rsidRPr="00DB323E">
        <w:rPr>
          <w:rFonts w:ascii="Arial" w:eastAsia="Arial" w:hAnsi="Arial" w:cs="Arial"/>
          <w:spacing w:val="1"/>
        </w:rPr>
        <w:t>t</w:t>
      </w:r>
      <w:r w:rsidRPr="00DB323E">
        <w:rPr>
          <w:rFonts w:ascii="Arial" w:eastAsia="Arial" w:hAnsi="Arial" w:cs="Arial"/>
          <w:spacing w:val="-1"/>
        </w:rPr>
        <w:t>i</w:t>
      </w:r>
      <w:r w:rsidRPr="00DB323E">
        <w:rPr>
          <w:rFonts w:ascii="Arial" w:eastAsia="Arial" w:hAnsi="Arial" w:cs="Arial"/>
        </w:rPr>
        <w:t>sh C</w:t>
      </w:r>
      <w:r w:rsidRPr="00DB323E">
        <w:rPr>
          <w:rFonts w:ascii="Arial" w:eastAsia="Arial" w:hAnsi="Arial" w:cs="Arial"/>
          <w:spacing w:val="-1"/>
        </w:rPr>
        <w:t>o</w:t>
      </w:r>
      <w:r w:rsidRPr="00DB323E">
        <w:rPr>
          <w:rFonts w:ascii="Arial" w:eastAsia="Arial" w:hAnsi="Arial" w:cs="Arial"/>
        </w:rPr>
        <w:t>u</w:t>
      </w:r>
      <w:r w:rsidRPr="00DB323E">
        <w:rPr>
          <w:rFonts w:ascii="Arial" w:eastAsia="Arial" w:hAnsi="Arial" w:cs="Arial"/>
          <w:spacing w:val="-1"/>
        </w:rPr>
        <w:t>n</w:t>
      </w:r>
      <w:r w:rsidRPr="00DB323E">
        <w:rPr>
          <w:rFonts w:ascii="Arial" w:eastAsia="Arial" w:hAnsi="Arial" w:cs="Arial"/>
        </w:rPr>
        <w:t>c</w:t>
      </w:r>
      <w:r w:rsidRPr="00DB323E">
        <w:rPr>
          <w:rFonts w:ascii="Arial" w:eastAsia="Arial" w:hAnsi="Arial" w:cs="Arial"/>
          <w:spacing w:val="-1"/>
        </w:rPr>
        <w:t>il</w:t>
      </w:r>
      <w:r w:rsidRPr="00DB323E">
        <w:rPr>
          <w:rFonts w:ascii="Arial" w:eastAsia="Arial" w:hAnsi="Arial" w:cs="Arial"/>
        </w:rPr>
        <w:t>.</w:t>
      </w:r>
      <w:r w:rsidRPr="00DB323E">
        <w:rPr>
          <w:rFonts w:ascii="Arial" w:eastAsia="Arial" w:hAnsi="Arial" w:cs="Arial"/>
          <w:spacing w:val="2"/>
        </w:rPr>
        <w:t xml:space="preserve"> </w:t>
      </w:r>
      <w:r w:rsidRPr="00DB323E">
        <w:rPr>
          <w:rFonts w:ascii="Arial" w:eastAsia="Arial" w:hAnsi="Arial" w:cs="Arial"/>
          <w:spacing w:val="-1"/>
        </w:rPr>
        <w:t>A</w:t>
      </w:r>
      <w:r w:rsidRPr="00DB323E">
        <w:rPr>
          <w:rFonts w:ascii="Arial" w:eastAsia="Arial" w:hAnsi="Arial" w:cs="Arial"/>
        </w:rPr>
        <w:t>p</w:t>
      </w:r>
      <w:r w:rsidRPr="00DB323E">
        <w:rPr>
          <w:rFonts w:ascii="Arial" w:eastAsia="Arial" w:hAnsi="Arial" w:cs="Arial"/>
          <w:spacing w:val="-1"/>
        </w:rPr>
        <w:t>pli</w:t>
      </w:r>
      <w:r w:rsidRPr="00DB323E">
        <w:rPr>
          <w:rFonts w:ascii="Arial" w:eastAsia="Arial" w:hAnsi="Arial" w:cs="Arial"/>
        </w:rPr>
        <w:t>ca</w:t>
      </w:r>
      <w:r w:rsidRPr="00DB323E">
        <w:rPr>
          <w:rFonts w:ascii="Arial" w:eastAsia="Arial" w:hAnsi="Arial" w:cs="Arial"/>
          <w:spacing w:val="-1"/>
        </w:rPr>
        <w:t>n</w:t>
      </w:r>
      <w:r w:rsidRPr="00DB323E">
        <w:rPr>
          <w:rFonts w:ascii="Arial" w:eastAsia="Arial" w:hAnsi="Arial" w:cs="Arial"/>
          <w:spacing w:val="1"/>
        </w:rPr>
        <w:t>t</w:t>
      </w:r>
      <w:r w:rsidRPr="00DB323E">
        <w:rPr>
          <w:rFonts w:ascii="Arial" w:eastAsia="Arial" w:hAnsi="Arial" w:cs="Arial"/>
        </w:rPr>
        <w:t>s</w:t>
      </w:r>
      <w:r w:rsidRPr="00DB323E">
        <w:rPr>
          <w:rFonts w:ascii="Arial" w:eastAsia="Arial" w:hAnsi="Arial" w:cs="Arial"/>
          <w:spacing w:val="-1"/>
        </w:rPr>
        <w:t xml:space="preserve"> </w:t>
      </w:r>
      <w:r w:rsidR="007443F0">
        <w:rPr>
          <w:rFonts w:ascii="Arial" w:eastAsia="Arial" w:hAnsi="Arial" w:cs="Arial"/>
          <w:spacing w:val="1"/>
        </w:rPr>
        <w:t xml:space="preserve">who have not received an automated email confirmation should </w:t>
      </w:r>
      <w:r w:rsidRPr="00DB323E">
        <w:rPr>
          <w:rFonts w:ascii="Arial" w:eastAsia="Arial" w:hAnsi="Arial" w:cs="Arial"/>
        </w:rPr>
        <w:t>co</w:t>
      </w:r>
      <w:r w:rsidRPr="00DB323E">
        <w:rPr>
          <w:rFonts w:ascii="Arial" w:eastAsia="Arial" w:hAnsi="Arial" w:cs="Arial"/>
          <w:spacing w:val="-1"/>
        </w:rPr>
        <w:t>n</w:t>
      </w:r>
      <w:r w:rsidRPr="00DB323E">
        <w:rPr>
          <w:rFonts w:ascii="Arial" w:eastAsia="Arial" w:hAnsi="Arial" w:cs="Arial"/>
          <w:spacing w:val="1"/>
        </w:rPr>
        <w:t>t</w:t>
      </w:r>
      <w:r w:rsidRPr="00DB323E">
        <w:rPr>
          <w:rFonts w:ascii="Arial" w:eastAsia="Arial" w:hAnsi="Arial" w:cs="Arial"/>
        </w:rPr>
        <w:t>a</w:t>
      </w:r>
      <w:r w:rsidRPr="00DB323E">
        <w:rPr>
          <w:rFonts w:ascii="Arial" w:eastAsia="Arial" w:hAnsi="Arial" w:cs="Arial"/>
          <w:spacing w:val="-3"/>
        </w:rPr>
        <w:t>c</w:t>
      </w:r>
      <w:r w:rsidRPr="00DB323E">
        <w:rPr>
          <w:rFonts w:ascii="Arial" w:eastAsia="Arial" w:hAnsi="Arial" w:cs="Arial"/>
        </w:rPr>
        <w:t xml:space="preserve">t </w:t>
      </w:r>
      <w:r w:rsidRPr="00DB323E">
        <w:rPr>
          <w:rFonts w:ascii="Arial" w:eastAsia="Arial" w:hAnsi="Arial" w:cs="Arial"/>
          <w:spacing w:val="1"/>
        </w:rPr>
        <w:t>t</w:t>
      </w:r>
      <w:r w:rsidRPr="00DB323E">
        <w:rPr>
          <w:rFonts w:ascii="Arial" w:eastAsia="Arial" w:hAnsi="Arial" w:cs="Arial"/>
        </w:rPr>
        <w:t xml:space="preserve">he </w:t>
      </w:r>
      <w:r w:rsidRPr="00DB323E">
        <w:rPr>
          <w:rFonts w:ascii="Arial" w:eastAsia="Arial" w:hAnsi="Arial" w:cs="Arial"/>
          <w:spacing w:val="-1"/>
        </w:rPr>
        <w:t>B</w:t>
      </w:r>
      <w:r w:rsidRPr="00DB323E">
        <w:rPr>
          <w:rFonts w:ascii="Arial" w:eastAsia="Arial" w:hAnsi="Arial" w:cs="Arial"/>
          <w:spacing w:val="1"/>
        </w:rPr>
        <w:t>r</w:t>
      </w:r>
      <w:r w:rsidRPr="00DB323E">
        <w:rPr>
          <w:rFonts w:ascii="Arial" w:eastAsia="Arial" w:hAnsi="Arial" w:cs="Arial"/>
          <w:spacing w:val="-3"/>
        </w:rPr>
        <w:t>i</w:t>
      </w:r>
      <w:r w:rsidRPr="00DB323E">
        <w:rPr>
          <w:rFonts w:ascii="Arial" w:eastAsia="Arial" w:hAnsi="Arial" w:cs="Arial"/>
          <w:spacing w:val="1"/>
        </w:rPr>
        <w:t>t</w:t>
      </w:r>
      <w:r w:rsidRPr="00DB323E">
        <w:rPr>
          <w:rFonts w:ascii="Arial" w:eastAsia="Arial" w:hAnsi="Arial" w:cs="Arial"/>
          <w:spacing w:val="-1"/>
        </w:rPr>
        <w:t>i</w:t>
      </w:r>
      <w:r w:rsidRPr="00DB323E">
        <w:rPr>
          <w:rFonts w:ascii="Arial" w:eastAsia="Arial" w:hAnsi="Arial" w:cs="Arial"/>
        </w:rPr>
        <w:t>sh C</w:t>
      </w:r>
      <w:r w:rsidRPr="00DB323E">
        <w:rPr>
          <w:rFonts w:ascii="Arial" w:eastAsia="Arial" w:hAnsi="Arial" w:cs="Arial"/>
          <w:spacing w:val="-1"/>
        </w:rPr>
        <w:t>o</w:t>
      </w:r>
      <w:r w:rsidRPr="00DB323E">
        <w:rPr>
          <w:rFonts w:ascii="Arial" w:eastAsia="Arial" w:hAnsi="Arial" w:cs="Arial"/>
        </w:rPr>
        <w:t>u</w:t>
      </w:r>
      <w:r w:rsidRPr="00DB323E">
        <w:rPr>
          <w:rFonts w:ascii="Arial" w:eastAsia="Arial" w:hAnsi="Arial" w:cs="Arial"/>
          <w:spacing w:val="-1"/>
        </w:rPr>
        <w:t>n</w:t>
      </w:r>
      <w:r w:rsidRPr="00DB323E">
        <w:rPr>
          <w:rFonts w:ascii="Arial" w:eastAsia="Arial" w:hAnsi="Arial" w:cs="Arial"/>
        </w:rPr>
        <w:t>c</w:t>
      </w:r>
      <w:r w:rsidRPr="00DB323E">
        <w:rPr>
          <w:rFonts w:ascii="Arial" w:eastAsia="Arial" w:hAnsi="Arial" w:cs="Arial"/>
          <w:spacing w:val="-1"/>
        </w:rPr>
        <w:t>il</w:t>
      </w:r>
      <w:r w:rsidR="007443F0">
        <w:rPr>
          <w:rFonts w:ascii="Arial" w:eastAsia="Arial" w:hAnsi="Arial" w:cs="Arial"/>
        </w:rPr>
        <w:t xml:space="preserve"> at</w:t>
      </w:r>
      <w:r w:rsidRPr="00DB323E">
        <w:rPr>
          <w:rFonts w:ascii="Arial" w:eastAsia="Arial" w:hAnsi="Arial" w:cs="Arial"/>
        </w:rPr>
        <w:t xml:space="preserve"> </w:t>
      </w:r>
      <w:hyperlink r:id="rId15">
        <w:r w:rsidRPr="00DB323E">
          <w:rPr>
            <w:rFonts w:ascii="Arial" w:eastAsia="Arial" w:hAnsi="Arial" w:cs="Arial"/>
            <w:color w:val="0000FF"/>
            <w:spacing w:val="-1"/>
            <w:u w:val="single" w:color="0000FF"/>
          </w:rPr>
          <w:t>UK</w:t>
        </w:r>
        <w:r w:rsidRPr="00DB323E">
          <w:rPr>
            <w:rFonts w:ascii="Arial" w:eastAsia="Arial" w:hAnsi="Arial" w:cs="Arial"/>
            <w:color w:val="0000FF"/>
            <w:spacing w:val="1"/>
            <w:u w:val="single" w:color="0000FF"/>
          </w:rPr>
          <w:t>-</w:t>
        </w:r>
        <w:r w:rsidRPr="00DB323E">
          <w:rPr>
            <w:rFonts w:ascii="Arial" w:eastAsia="Arial" w:hAnsi="Arial" w:cs="Arial"/>
            <w:color w:val="0000FF"/>
            <w:spacing w:val="-3"/>
            <w:u w:val="single" w:color="0000FF"/>
          </w:rPr>
          <w:t>R</w:t>
        </w:r>
        <w:r w:rsidRPr="00DB323E">
          <w:rPr>
            <w:rFonts w:ascii="Arial" w:eastAsia="Arial" w:hAnsi="Arial" w:cs="Arial"/>
            <w:color w:val="0000FF"/>
            <w:u w:val="single" w:color="0000FF"/>
          </w:rPr>
          <w:t>es</w:t>
        </w:r>
        <w:r w:rsidRPr="00DB323E">
          <w:rPr>
            <w:rFonts w:ascii="Arial" w:eastAsia="Arial" w:hAnsi="Arial" w:cs="Arial"/>
            <w:color w:val="0000FF"/>
            <w:spacing w:val="-1"/>
            <w:u w:val="single" w:color="0000FF"/>
          </w:rPr>
          <w:t>e</w:t>
        </w:r>
        <w:r w:rsidRPr="00DB323E">
          <w:rPr>
            <w:rFonts w:ascii="Arial" w:eastAsia="Arial" w:hAnsi="Arial" w:cs="Arial"/>
            <w:color w:val="0000FF"/>
            <w:u w:val="single" w:color="0000FF"/>
          </w:rPr>
          <w:t>archerL</w:t>
        </w:r>
        <w:r w:rsidRPr="00DB323E">
          <w:rPr>
            <w:rFonts w:ascii="Arial" w:eastAsia="Arial" w:hAnsi="Arial" w:cs="Arial"/>
            <w:color w:val="0000FF"/>
            <w:spacing w:val="-1"/>
            <w:u w:val="single" w:color="0000FF"/>
          </w:rPr>
          <w:t>i</w:t>
        </w:r>
        <w:r w:rsidRPr="00DB323E">
          <w:rPr>
            <w:rFonts w:ascii="Arial" w:eastAsia="Arial" w:hAnsi="Arial" w:cs="Arial"/>
            <w:color w:val="0000FF"/>
            <w:spacing w:val="-3"/>
            <w:u w:val="single" w:color="0000FF"/>
          </w:rPr>
          <w:t>n</w:t>
        </w:r>
        <w:r w:rsidRPr="00DB323E">
          <w:rPr>
            <w:rFonts w:ascii="Arial" w:eastAsia="Arial" w:hAnsi="Arial" w:cs="Arial"/>
            <w:color w:val="0000FF"/>
            <w:spacing w:val="2"/>
            <w:u w:val="single" w:color="0000FF"/>
          </w:rPr>
          <w:t>k</w:t>
        </w:r>
        <w:r w:rsidRPr="00DB323E">
          <w:rPr>
            <w:rFonts w:ascii="Arial" w:eastAsia="Arial" w:hAnsi="Arial" w:cs="Arial"/>
            <w:color w:val="0000FF"/>
            <w:u w:val="single" w:color="0000FF"/>
          </w:rPr>
          <w:t>s</w:t>
        </w:r>
        <w:r w:rsidRPr="00DB323E">
          <w:rPr>
            <w:rFonts w:ascii="Arial" w:eastAsia="Arial" w:hAnsi="Arial" w:cs="Arial"/>
            <w:color w:val="0000FF"/>
            <w:spacing w:val="-1"/>
            <w:u w:val="single" w:color="0000FF"/>
          </w:rPr>
          <w:t>@</w:t>
        </w:r>
        <w:r w:rsidRPr="00DB323E">
          <w:rPr>
            <w:rFonts w:ascii="Arial" w:eastAsia="Arial" w:hAnsi="Arial" w:cs="Arial"/>
            <w:color w:val="0000FF"/>
            <w:spacing w:val="-3"/>
            <w:u w:val="single" w:color="0000FF"/>
          </w:rPr>
          <w:t>b</w:t>
        </w:r>
        <w:r w:rsidRPr="00DB323E">
          <w:rPr>
            <w:rFonts w:ascii="Arial" w:eastAsia="Arial" w:hAnsi="Arial" w:cs="Arial"/>
            <w:color w:val="0000FF"/>
            <w:spacing w:val="1"/>
            <w:u w:val="single" w:color="0000FF"/>
          </w:rPr>
          <w:t>r</w:t>
        </w:r>
        <w:r w:rsidRPr="00DB323E">
          <w:rPr>
            <w:rFonts w:ascii="Arial" w:eastAsia="Arial" w:hAnsi="Arial" w:cs="Arial"/>
            <w:color w:val="0000FF"/>
            <w:spacing w:val="-1"/>
            <w:u w:val="single" w:color="0000FF"/>
          </w:rPr>
          <w:t>i</w:t>
        </w:r>
        <w:r w:rsidRPr="00DB323E">
          <w:rPr>
            <w:rFonts w:ascii="Arial" w:eastAsia="Arial" w:hAnsi="Arial" w:cs="Arial"/>
            <w:color w:val="0000FF"/>
            <w:spacing w:val="1"/>
            <w:u w:val="single" w:color="0000FF"/>
          </w:rPr>
          <w:t>t</w:t>
        </w:r>
        <w:r w:rsidRPr="00DB323E">
          <w:rPr>
            <w:rFonts w:ascii="Arial" w:eastAsia="Arial" w:hAnsi="Arial" w:cs="Arial"/>
            <w:color w:val="0000FF"/>
            <w:spacing w:val="-1"/>
            <w:u w:val="single" w:color="0000FF"/>
          </w:rPr>
          <w:t>i</w:t>
        </w:r>
        <w:r w:rsidRPr="00DB323E">
          <w:rPr>
            <w:rFonts w:ascii="Arial" w:eastAsia="Arial" w:hAnsi="Arial" w:cs="Arial"/>
            <w:color w:val="0000FF"/>
            <w:u w:val="single" w:color="0000FF"/>
          </w:rPr>
          <w:t>sh</w:t>
        </w:r>
        <w:r w:rsidRPr="00DB323E">
          <w:rPr>
            <w:rFonts w:ascii="Arial" w:eastAsia="Arial" w:hAnsi="Arial" w:cs="Arial"/>
            <w:color w:val="0000FF"/>
            <w:spacing w:val="-3"/>
            <w:u w:val="single" w:color="0000FF"/>
          </w:rPr>
          <w:t>c</w:t>
        </w:r>
        <w:r w:rsidRPr="00DB323E">
          <w:rPr>
            <w:rFonts w:ascii="Arial" w:eastAsia="Arial" w:hAnsi="Arial" w:cs="Arial"/>
            <w:color w:val="0000FF"/>
            <w:u w:val="single" w:color="0000FF"/>
          </w:rPr>
          <w:t>o</w:t>
        </w:r>
        <w:r w:rsidRPr="00DB323E">
          <w:rPr>
            <w:rFonts w:ascii="Arial" w:eastAsia="Arial" w:hAnsi="Arial" w:cs="Arial"/>
            <w:color w:val="0000FF"/>
            <w:spacing w:val="-1"/>
            <w:u w:val="single" w:color="0000FF"/>
          </w:rPr>
          <w:t>u</w:t>
        </w:r>
        <w:r w:rsidRPr="00DB323E">
          <w:rPr>
            <w:rFonts w:ascii="Arial" w:eastAsia="Arial" w:hAnsi="Arial" w:cs="Arial"/>
            <w:color w:val="0000FF"/>
            <w:u w:val="single" w:color="0000FF"/>
          </w:rPr>
          <w:t>nc</w:t>
        </w:r>
        <w:r w:rsidRPr="00DB323E">
          <w:rPr>
            <w:rFonts w:ascii="Arial" w:eastAsia="Arial" w:hAnsi="Arial" w:cs="Arial"/>
            <w:color w:val="0000FF"/>
            <w:spacing w:val="-1"/>
            <w:u w:val="single" w:color="0000FF"/>
          </w:rPr>
          <w:t>il</w:t>
        </w:r>
        <w:r w:rsidRPr="00DB323E">
          <w:rPr>
            <w:rFonts w:ascii="Arial" w:eastAsia="Arial" w:hAnsi="Arial" w:cs="Arial"/>
            <w:color w:val="0000FF"/>
            <w:spacing w:val="1"/>
            <w:u w:val="single" w:color="0000FF"/>
          </w:rPr>
          <w:t>.</w:t>
        </w:r>
        <w:r w:rsidRPr="00DB323E">
          <w:rPr>
            <w:rFonts w:ascii="Arial" w:eastAsia="Arial" w:hAnsi="Arial" w:cs="Arial"/>
            <w:color w:val="0000FF"/>
            <w:u w:val="single" w:color="0000FF"/>
          </w:rPr>
          <w:t>o</w:t>
        </w:r>
        <w:r w:rsidRPr="00DB323E">
          <w:rPr>
            <w:rFonts w:ascii="Arial" w:eastAsia="Arial" w:hAnsi="Arial" w:cs="Arial"/>
            <w:color w:val="0000FF"/>
            <w:spacing w:val="-2"/>
            <w:u w:val="single" w:color="0000FF"/>
          </w:rPr>
          <w:t>r</w:t>
        </w:r>
        <w:r w:rsidRPr="00DB323E">
          <w:rPr>
            <w:rFonts w:ascii="Arial" w:eastAsia="Arial" w:hAnsi="Arial" w:cs="Arial"/>
            <w:color w:val="0000FF"/>
            <w:u w:val="single" w:color="0000FF"/>
          </w:rPr>
          <w:t>g</w:t>
        </w:r>
      </w:hyperlink>
      <w:r w:rsidR="00F63217">
        <w:rPr>
          <w:rFonts w:ascii="Arial" w:eastAsia="Arial" w:hAnsi="Arial" w:cs="Arial"/>
          <w:color w:val="0000FF"/>
          <w:u w:val="single" w:color="0000FF"/>
        </w:rPr>
        <w:t>.</w:t>
      </w:r>
    </w:p>
    <w:p w14:paraId="2FA54C12" w14:textId="77777777" w:rsidR="00BC3E27" w:rsidRDefault="00BC3E27" w:rsidP="005C6275">
      <w:pPr>
        <w:tabs>
          <w:tab w:val="left" w:pos="640"/>
        </w:tabs>
        <w:spacing w:after="120" w:line="240" w:lineRule="auto"/>
        <w:rPr>
          <w:rFonts w:ascii="Arial" w:hAnsi="Arial" w:cs="Arial"/>
          <w:sz w:val="11"/>
          <w:szCs w:val="11"/>
        </w:rPr>
      </w:pPr>
    </w:p>
    <w:p w14:paraId="2FA54C13" w14:textId="3CB75BF1" w:rsidR="00EA116B" w:rsidRPr="00E75DC0" w:rsidRDefault="002F6315" w:rsidP="005C6275">
      <w:pPr>
        <w:spacing w:after="120" w:line="240" w:lineRule="auto"/>
        <w:rPr>
          <w:rFonts w:ascii="Arial" w:eastAsia="Arial" w:hAnsi="Arial" w:cs="Arial"/>
        </w:rPr>
      </w:pPr>
      <w:r w:rsidRPr="00E75DC0">
        <w:rPr>
          <w:rFonts w:ascii="Arial" w:eastAsia="Arial" w:hAnsi="Arial" w:cs="Arial"/>
          <w:b/>
          <w:bCs/>
          <w:spacing w:val="-6"/>
        </w:rPr>
        <w:t>A</w:t>
      </w:r>
      <w:r w:rsidRPr="00E75DC0">
        <w:rPr>
          <w:rFonts w:ascii="Arial" w:eastAsia="Arial" w:hAnsi="Arial" w:cs="Arial"/>
          <w:b/>
          <w:bCs/>
          <w:spacing w:val="2"/>
        </w:rPr>
        <w:t>p</w:t>
      </w:r>
      <w:r w:rsidRPr="00E75DC0">
        <w:rPr>
          <w:rFonts w:ascii="Arial" w:eastAsia="Arial" w:hAnsi="Arial" w:cs="Arial"/>
          <w:b/>
          <w:bCs/>
        </w:rPr>
        <w:t>pl</w:t>
      </w:r>
      <w:r w:rsidRPr="00E75DC0">
        <w:rPr>
          <w:rFonts w:ascii="Arial" w:eastAsia="Arial" w:hAnsi="Arial" w:cs="Arial"/>
          <w:b/>
          <w:bCs/>
          <w:spacing w:val="1"/>
        </w:rPr>
        <w:t>i</w:t>
      </w:r>
      <w:r w:rsidRPr="00E75DC0">
        <w:rPr>
          <w:rFonts w:ascii="Arial" w:eastAsia="Arial" w:hAnsi="Arial" w:cs="Arial"/>
          <w:b/>
          <w:bCs/>
        </w:rPr>
        <w:t>c</w:t>
      </w:r>
      <w:r w:rsidRPr="00E75DC0">
        <w:rPr>
          <w:rFonts w:ascii="Arial" w:eastAsia="Arial" w:hAnsi="Arial" w:cs="Arial"/>
          <w:b/>
          <w:bCs/>
          <w:spacing w:val="-1"/>
        </w:rPr>
        <w:t>a</w:t>
      </w:r>
      <w:r w:rsidRPr="00E75DC0">
        <w:rPr>
          <w:rFonts w:ascii="Arial" w:eastAsia="Arial" w:hAnsi="Arial" w:cs="Arial"/>
          <w:b/>
          <w:bCs/>
          <w:spacing w:val="1"/>
        </w:rPr>
        <w:t>ti</w:t>
      </w:r>
      <w:r w:rsidRPr="00E75DC0">
        <w:rPr>
          <w:rFonts w:ascii="Arial" w:eastAsia="Arial" w:hAnsi="Arial" w:cs="Arial"/>
          <w:b/>
          <w:bCs/>
        </w:rPr>
        <w:t>on a</w:t>
      </w:r>
      <w:r w:rsidRPr="00E75DC0">
        <w:rPr>
          <w:rFonts w:ascii="Arial" w:eastAsia="Arial" w:hAnsi="Arial" w:cs="Arial"/>
          <w:b/>
          <w:bCs/>
          <w:spacing w:val="-1"/>
        </w:rPr>
        <w:t>s</w:t>
      </w:r>
      <w:r w:rsidRPr="00E75DC0">
        <w:rPr>
          <w:rFonts w:ascii="Arial" w:eastAsia="Arial" w:hAnsi="Arial" w:cs="Arial"/>
          <w:b/>
          <w:bCs/>
        </w:rPr>
        <w:t>s</w:t>
      </w:r>
      <w:r w:rsidRPr="00E75DC0">
        <w:rPr>
          <w:rFonts w:ascii="Arial" w:eastAsia="Arial" w:hAnsi="Arial" w:cs="Arial"/>
          <w:b/>
          <w:bCs/>
          <w:spacing w:val="-3"/>
        </w:rPr>
        <w:t>e</w:t>
      </w:r>
      <w:r w:rsidRPr="00E75DC0">
        <w:rPr>
          <w:rFonts w:ascii="Arial" w:eastAsia="Arial" w:hAnsi="Arial" w:cs="Arial"/>
          <w:b/>
          <w:bCs/>
        </w:rPr>
        <w:t>s</w:t>
      </w:r>
      <w:r w:rsidRPr="00E75DC0">
        <w:rPr>
          <w:rFonts w:ascii="Arial" w:eastAsia="Arial" w:hAnsi="Arial" w:cs="Arial"/>
          <w:b/>
          <w:bCs/>
          <w:spacing w:val="-1"/>
        </w:rPr>
        <w:t>s</w:t>
      </w:r>
      <w:r w:rsidRPr="00E75DC0">
        <w:rPr>
          <w:rFonts w:ascii="Arial" w:eastAsia="Arial" w:hAnsi="Arial" w:cs="Arial"/>
          <w:b/>
          <w:bCs/>
        </w:rPr>
        <w:t>me</w:t>
      </w:r>
      <w:r w:rsidRPr="00E75DC0">
        <w:rPr>
          <w:rFonts w:ascii="Arial" w:eastAsia="Arial" w:hAnsi="Arial" w:cs="Arial"/>
          <w:b/>
          <w:bCs/>
          <w:spacing w:val="-3"/>
        </w:rPr>
        <w:t>n</w:t>
      </w:r>
      <w:r w:rsidRPr="00E75DC0">
        <w:rPr>
          <w:rFonts w:ascii="Arial" w:eastAsia="Arial" w:hAnsi="Arial" w:cs="Arial"/>
          <w:b/>
          <w:bCs/>
        </w:rPr>
        <w:t>t</w:t>
      </w:r>
      <w:r w:rsidRPr="00E75DC0">
        <w:rPr>
          <w:rFonts w:ascii="Arial" w:eastAsia="Arial" w:hAnsi="Arial" w:cs="Arial"/>
          <w:b/>
          <w:bCs/>
          <w:spacing w:val="2"/>
        </w:rPr>
        <w:t xml:space="preserve"> </w:t>
      </w:r>
      <w:r w:rsidRPr="00E75DC0">
        <w:rPr>
          <w:rFonts w:ascii="Arial" w:eastAsia="Arial" w:hAnsi="Arial" w:cs="Arial"/>
          <w:b/>
          <w:bCs/>
        </w:rPr>
        <w:t>a</w:t>
      </w:r>
      <w:r w:rsidRPr="00E75DC0">
        <w:rPr>
          <w:rFonts w:ascii="Arial" w:eastAsia="Arial" w:hAnsi="Arial" w:cs="Arial"/>
          <w:b/>
          <w:bCs/>
          <w:spacing w:val="-1"/>
        </w:rPr>
        <w:t>n</w:t>
      </w:r>
      <w:r w:rsidRPr="00E75DC0">
        <w:rPr>
          <w:rFonts w:ascii="Arial" w:eastAsia="Arial" w:hAnsi="Arial" w:cs="Arial"/>
          <w:b/>
          <w:bCs/>
        </w:rPr>
        <w:t>d</w:t>
      </w:r>
      <w:r w:rsidRPr="00E75DC0">
        <w:rPr>
          <w:rFonts w:ascii="Arial" w:eastAsia="Arial" w:hAnsi="Arial" w:cs="Arial"/>
          <w:b/>
          <w:bCs/>
          <w:spacing w:val="-2"/>
        </w:rPr>
        <w:t xml:space="preserve"> </w:t>
      </w:r>
      <w:r w:rsidRPr="00E75DC0">
        <w:rPr>
          <w:rFonts w:ascii="Arial" w:eastAsia="Arial" w:hAnsi="Arial" w:cs="Arial"/>
          <w:b/>
          <w:bCs/>
        </w:rPr>
        <w:t>n</w:t>
      </w:r>
      <w:r w:rsidRPr="00E75DC0">
        <w:rPr>
          <w:rFonts w:ascii="Arial" w:eastAsia="Arial" w:hAnsi="Arial" w:cs="Arial"/>
          <w:b/>
          <w:bCs/>
          <w:spacing w:val="-1"/>
        </w:rPr>
        <w:t>o</w:t>
      </w:r>
      <w:r w:rsidRPr="00E75DC0">
        <w:rPr>
          <w:rFonts w:ascii="Arial" w:eastAsia="Arial" w:hAnsi="Arial" w:cs="Arial"/>
          <w:b/>
          <w:bCs/>
          <w:spacing w:val="-2"/>
        </w:rPr>
        <w:t>t</w:t>
      </w:r>
      <w:r w:rsidRPr="00E75DC0">
        <w:rPr>
          <w:rFonts w:ascii="Arial" w:eastAsia="Arial" w:hAnsi="Arial" w:cs="Arial"/>
          <w:b/>
          <w:bCs/>
          <w:spacing w:val="1"/>
        </w:rPr>
        <w:t>i</w:t>
      </w:r>
      <w:r w:rsidRPr="00E75DC0">
        <w:rPr>
          <w:rFonts w:ascii="Arial" w:eastAsia="Arial" w:hAnsi="Arial" w:cs="Arial"/>
          <w:b/>
          <w:bCs/>
          <w:spacing w:val="-2"/>
        </w:rPr>
        <w:t>f</w:t>
      </w:r>
      <w:r w:rsidRPr="00E75DC0">
        <w:rPr>
          <w:rFonts w:ascii="Arial" w:eastAsia="Arial" w:hAnsi="Arial" w:cs="Arial"/>
          <w:b/>
          <w:bCs/>
          <w:spacing w:val="1"/>
        </w:rPr>
        <w:t>i</w:t>
      </w:r>
      <w:r w:rsidRPr="00E75DC0">
        <w:rPr>
          <w:rFonts w:ascii="Arial" w:eastAsia="Arial" w:hAnsi="Arial" w:cs="Arial"/>
          <w:b/>
          <w:bCs/>
        </w:rPr>
        <w:t>c</w:t>
      </w:r>
      <w:r w:rsidRPr="00E75DC0">
        <w:rPr>
          <w:rFonts w:ascii="Arial" w:eastAsia="Arial" w:hAnsi="Arial" w:cs="Arial"/>
          <w:b/>
          <w:bCs/>
          <w:spacing w:val="-1"/>
        </w:rPr>
        <w:t>a</w:t>
      </w:r>
      <w:r w:rsidRPr="00E75DC0">
        <w:rPr>
          <w:rFonts w:ascii="Arial" w:eastAsia="Arial" w:hAnsi="Arial" w:cs="Arial"/>
          <w:b/>
          <w:bCs/>
          <w:spacing w:val="-2"/>
        </w:rPr>
        <w:t>t</w:t>
      </w:r>
      <w:r w:rsidRPr="00E75DC0">
        <w:rPr>
          <w:rFonts w:ascii="Arial" w:eastAsia="Arial" w:hAnsi="Arial" w:cs="Arial"/>
          <w:b/>
          <w:bCs/>
          <w:spacing w:val="1"/>
        </w:rPr>
        <w:t>i</w:t>
      </w:r>
      <w:r w:rsidRPr="00E75DC0">
        <w:rPr>
          <w:rFonts w:ascii="Arial" w:eastAsia="Arial" w:hAnsi="Arial" w:cs="Arial"/>
          <w:b/>
          <w:bCs/>
        </w:rPr>
        <w:t xml:space="preserve">on </w:t>
      </w:r>
      <w:r w:rsidRPr="00E75DC0">
        <w:rPr>
          <w:rFonts w:ascii="Arial" w:eastAsia="Arial" w:hAnsi="Arial" w:cs="Arial"/>
          <w:b/>
          <w:bCs/>
          <w:spacing w:val="-3"/>
        </w:rPr>
        <w:t>o</w:t>
      </w:r>
      <w:r w:rsidRPr="00E75DC0">
        <w:rPr>
          <w:rFonts w:ascii="Arial" w:eastAsia="Arial" w:hAnsi="Arial" w:cs="Arial"/>
          <w:b/>
          <w:bCs/>
        </w:rPr>
        <w:t>f</w:t>
      </w:r>
      <w:r w:rsidRPr="00E75DC0">
        <w:rPr>
          <w:rFonts w:ascii="Arial" w:eastAsia="Arial" w:hAnsi="Arial" w:cs="Arial"/>
          <w:b/>
          <w:bCs/>
          <w:spacing w:val="2"/>
        </w:rPr>
        <w:t xml:space="preserve"> </w:t>
      </w:r>
      <w:r w:rsidRPr="00E75DC0">
        <w:rPr>
          <w:rFonts w:ascii="Arial" w:eastAsia="Arial" w:hAnsi="Arial" w:cs="Arial"/>
          <w:b/>
          <w:bCs/>
        </w:rPr>
        <w:t>re</w:t>
      </w:r>
      <w:r w:rsidRPr="00E75DC0">
        <w:rPr>
          <w:rFonts w:ascii="Arial" w:eastAsia="Arial" w:hAnsi="Arial" w:cs="Arial"/>
          <w:b/>
          <w:bCs/>
          <w:spacing w:val="-3"/>
        </w:rPr>
        <w:t>s</w:t>
      </w:r>
      <w:r w:rsidRPr="00E75DC0">
        <w:rPr>
          <w:rFonts w:ascii="Arial" w:eastAsia="Arial" w:hAnsi="Arial" w:cs="Arial"/>
          <w:b/>
          <w:bCs/>
        </w:rPr>
        <w:t>ul</w:t>
      </w:r>
      <w:r w:rsidRPr="00E75DC0">
        <w:rPr>
          <w:rFonts w:ascii="Arial" w:eastAsia="Arial" w:hAnsi="Arial" w:cs="Arial"/>
          <w:b/>
          <w:bCs/>
          <w:spacing w:val="1"/>
        </w:rPr>
        <w:t>t</w:t>
      </w:r>
      <w:r w:rsidRPr="00E75DC0">
        <w:rPr>
          <w:rFonts w:ascii="Arial" w:eastAsia="Arial" w:hAnsi="Arial" w:cs="Arial"/>
          <w:b/>
          <w:bCs/>
        </w:rPr>
        <w:t>s</w:t>
      </w:r>
    </w:p>
    <w:p w14:paraId="2FA54C14" w14:textId="77777777" w:rsidR="00EA116B" w:rsidRPr="00DE2320" w:rsidRDefault="002F6315" w:rsidP="005C6275">
      <w:pPr>
        <w:spacing w:after="120" w:line="240" w:lineRule="auto"/>
        <w:rPr>
          <w:rFonts w:ascii="Arial" w:eastAsia="Arial" w:hAnsi="Arial" w:cs="Arial"/>
          <w:spacing w:val="-1"/>
        </w:rPr>
      </w:pPr>
      <w:r w:rsidRPr="00B87FBA">
        <w:rPr>
          <w:rFonts w:ascii="Arial" w:eastAsia="Arial" w:hAnsi="Arial" w:cs="Arial"/>
          <w:spacing w:val="-1"/>
        </w:rPr>
        <w:t>A</w:t>
      </w:r>
      <w:r w:rsidRPr="00B87FBA">
        <w:rPr>
          <w:rFonts w:ascii="Arial" w:eastAsia="Arial" w:hAnsi="Arial" w:cs="Arial"/>
          <w:spacing w:val="1"/>
        </w:rPr>
        <w:t>ft</w:t>
      </w:r>
      <w:r w:rsidRPr="00B87FBA">
        <w:rPr>
          <w:rFonts w:ascii="Arial" w:eastAsia="Arial" w:hAnsi="Arial" w:cs="Arial"/>
        </w:rPr>
        <w:t>er</w:t>
      </w:r>
      <w:r w:rsidRPr="00B87FBA">
        <w:rPr>
          <w:rFonts w:ascii="Arial" w:eastAsia="Arial" w:hAnsi="Arial" w:cs="Arial"/>
          <w:spacing w:val="-1"/>
        </w:rPr>
        <w:t xml:space="preserve"> </w:t>
      </w:r>
      <w:r w:rsidRPr="00B87FBA">
        <w:rPr>
          <w:rFonts w:ascii="Arial" w:eastAsia="Arial" w:hAnsi="Arial" w:cs="Arial"/>
          <w:spacing w:val="1"/>
        </w:rPr>
        <w:t>t</w:t>
      </w:r>
      <w:r w:rsidRPr="006F3B11">
        <w:rPr>
          <w:rFonts w:ascii="Arial" w:eastAsia="Arial" w:hAnsi="Arial" w:cs="Arial"/>
        </w:rPr>
        <w:t>he</w:t>
      </w:r>
      <w:r w:rsidRPr="006F3B11">
        <w:rPr>
          <w:rFonts w:ascii="Arial" w:eastAsia="Arial" w:hAnsi="Arial" w:cs="Arial"/>
          <w:spacing w:val="-2"/>
        </w:rPr>
        <w:t xml:space="preserve"> </w:t>
      </w:r>
      <w:r w:rsidRPr="006F3B11">
        <w:rPr>
          <w:rFonts w:ascii="Arial" w:eastAsia="Arial" w:hAnsi="Arial" w:cs="Arial"/>
        </w:rPr>
        <w:t>d</w:t>
      </w:r>
      <w:r w:rsidRPr="006F3B11">
        <w:rPr>
          <w:rFonts w:ascii="Arial" w:eastAsia="Arial" w:hAnsi="Arial" w:cs="Arial"/>
          <w:spacing w:val="-1"/>
        </w:rPr>
        <w:t>e</w:t>
      </w:r>
      <w:r w:rsidRPr="006F3B11">
        <w:rPr>
          <w:rFonts w:ascii="Arial" w:eastAsia="Arial" w:hAnsi="Arial" w:cs="Arial"/>
        </w:rPr>
        <w:t>a</w:t>
      </w:r>
      <w:r w:rsidRPr="006F3B11">
        <w:rPr>
          <w:rFonts w:ascii="Arial" w:eastAsia="Arial" w:hAnsi="Arial" w:cs="Arial"/>
          <w:spacing w:val="-1"/>
        </w:rPr>
        <w:t>dli</w:t>
      </w:r>
      <w:r w:rsidRPr="006F3B11">
        <w:rPr>
          <w:rFonts w:ascii="Arial" w:eastAsia="Arial" w:hAnsi="Arial" w:cs="Arial"/>
        </w:rPr>
        <w:t>ne</w:t>
      </w:r>
      <w:r w:rsidRPr="006F3B11">
        <w:rPr>
          <w:rFonts w:ascii="Arial" w:eastAsia="Arial" w:hAnsi="Arial" w:cs="Arial"/>
          <w:spacing w:val="-2"/>
        </w:rPr>
        <w:t xml:space="preserve"> </w:t>
      </w:r>
      <w:r w:rsidRPr="006F3B11">
        <w:rPr>
          <w:rFonts w:ascii="Arial" w:eastAsia="Arial" w:hAnsi="Arial" w:cs="Arial"/>
          <w:spacing w:val="3"/>
        </w:rPr>
        <w:t>f</w:t>
      </w:r>
      <w:r w:rsidRPr="006F3B11">
        <w:rPr>
          <w:rFonts w:ascii="Arial" w:eastAsia="Arial" w:hAnsi="Arial" w:cs="Arial"/>
          <w:spacing w:val="-3"/>
        </w:rPr>
        <w:t>o</w:t>
      </w:r>
      <w:r w:rsidRPr="006F3B11">
        <w:rPr>
          <w:rFonts w:ascii="Arial" w:eastAsia="Arial" w:hAnsi="Arial" w:cs="Arial"/>
        </w:rPr>
        <w:t>r s</w:t>
      </w:r>
      <w:r w:rsidRPr="006F3B11">
        <w:rPr>
          <w:rFonts w:ascii="Arial" w:eastAsia="Arial" w:hAnsi="Arial" w:cs="Arial"/>
          <w:spacing w:val="-3"/>
        </w:rPr>
        <w:t>u</w:t>
      </w:r>
      <w:r w:rsidRPr="006F3B11">
        <w:rPr>
          <w:rFonts w:ascii="Arial" w:eastAsia="Arial" w:hAnsi="Arial" w:cs="Arial"/>
        </w:rPr>
        <w:t>bmiss</w:t>
      </w:r>
      <w:r w:rsidRPr="006F3B11">
        <w:rPr>
          <w:rFonts w:ascii="Arial" w:eastAsia="Arial" w:hAnsi="Arial" w:cs="Arial"/>
          <w:spacing w:val="-2"/>
        </w:rPr>
        <w:t>i</w:t>
      </w:r>
      <w:r w:rsidRPr="006F3B11">
        <w:rPr>
          <w:rFonts w:ascii="Arial" w:eastAsia="Arial" w:hAnsi="Arial" w:cs="Arial"/>
        </w:rPr>
        <w:t xml:space="preserve">on </w:t>
      </w:r>
      <w:r w:rsidRPr="006F3B11">
        <w:rPr>
          <w:rFonts w:ascii="Arial" w:eastAsia="Arial" w:hAnsi="Arial" w:cs="Arial"/>
          <w:spacing w:val="-3"/>
        </w:rPr>
        <w:t>o</w:t>
      </w:r>
      <w:r w:rsidRPr="006F3B11">
        <w:rPr>
          <w:rFonts w:ascii="Arial" w:eastAsia="Arial" w:hAnsi="Arial" w:cs="Arial"/>
        </w:rPr>
        <w:t>f</w:t>
      </w:r>
      <w:r w:rsidRPr="006F3B11">
        <w:rPr>
          <w:rFonts w:ascii="Arial" w:eastAsia="Arial" w:hAnsi="Arial" w:cs="Arial"/>
          <w:spacing w:val="2"/>
        </w:rPr>
        <w:t xml:space="preserve"> </w:t>
      </w:r>
      <w:r w:rsidRPr="006F3B11">
        <w:rPr>
          <w:rFonts w:ascii="Arial" w:eastAsia="Arial" w:hAnsi="Arial" w:cs="Arial"/>
        </w:rPr>
        <w:t>a</w:t>
      </w:r>
      <w:r w:rsidRPr="006F3B11">
        <w:rPr>
          <w:rFonts w:ascii="Arial" w:eastAsia="Arial" w:hAnsi="Arial" w:cs="Arial"/>
          <w:spacing w:val="-1"/>
        </w:rPr>
        <w:t>p</w:t>
      </w:r>
      <w:r w:rsidRPr="006F3B11">
        <w:rPr>
          <w:rFonts w:ascii="Arial" w:eastAsia="Arial" w:hAnsi="Arial" w:cs="Arial"/>
        </w:rPr>
        <w:t>p</w:t>
      </w:r>
      <w:r w:rsidRPr="006F3B11">
        <w:rPr>
          <w:rFonts w:ascii="Arial" w:eastAsia="Arial" w:hAnsi="Arial" w:cs="Arial"/>
          <w:spacing w:val="-1"/>
        </w:rPr>
        <w:t>li</w:t>
      </w:r>
      <w:r w:rsidRPr="006F3B11">
        <w:rPr>
          <w:rFonts w:ascii="Arial" w:eastAsia="Arial" w:hAnsi="Arial" w:cs="Arial"/>
        </w:rPr>
        <w:t>cati</w:t>
      </w:r>
      <w:r w:rsidRPr="006F3B11">
        <w:rPr>
          <w:rFonts w:ascii="Arial" w:eastAsia="Arial" w:hAnsi="Arial" w:cs="Arial"/>
          <w:spacing w:val="-1"/>
        </w:rPr>
        <w:t>o</w:t>
      </w:r>
      <w:r w:rsidRPr="006F3B11">
        <w:rPr>
          <w:rFonts w:ascii="Arial" w:eastAsia="Arial" w:hAnsi="Arial" w:cs="Arial"/>
        </w:rPr>
        <w:t>ns</w:t>
      </w:r>
      <w:r w:rsidRPr="006F3B11">
        <w:rPr>
          <w:rFonts w:ascii="Arial" w:eastAsia="Arial" w:hAnsi="Arial" w:cs="Arial"/>
          <w:spacing w:val="-2"/>
        </w:rPr>
        <w:t xml:space="preserve"> </w:t>
      </w:r>
      <w:r w:rsidRPr="006F3B11">
        <w:rPr>
          <w:rFonts w:ascii="Arial" w:eastAsia="Arial" w:hAnsi="Arial" w:cs="Arial"/>
          <w:spacing w:val="4"/>
        </w:rPr>
        <w:t>t</w:t>
      </w:r>
      <w:r w:rsidRPr="006F3B11">
        <w:rPr>
          <w:rFonts w:ascii="Arial" w:eastAsia="Arial" w:hAnsi="Arial" w:cs="Arial"/>
        </w:rPr>
        <w:t xml:space="preserve">he </w:t>
      </w:r>
      <w:r w:rsidRPr="006F3B11">
        <w:rPr>
          <w:rFonts w:ascii="Arial" w:eastAsia="Arial" w:hAnsi="Arial" w:cs="Arial"/>
          <w:spacing w:val="-1"/>
        </w:rPr>
        <w:t>B</w:t>
      </w:r>
      <w:r w:rsidRPr="006F3B11">
        <w:rPr>
          <w:rFonts w:ascii="Arial" w:eastAsia="Arial" w:hAnsi="Arial" w:cs="Arial"/>
          <w:spacing w:val="1"/>
        </w:rPr>
        <w:t>r</w:t>
      </w:r>
      <w:r w:rsidRPr="006F3B11">
        <w:rPr>
          <w:rFonts w:ascii="Arial" w:eastAsia="Arial" w:hAnsi="Arial" w:cs="Arial"/>
          <w:spacing w:val="-3"/>
        </w:rPr>
        <w:t>i</w:t>
      </w:r>
      <w:r w:rsidRPr="006F3B11">
        <w:rPr>
          <w:rFonts w:ascii="Arial" w:eastAsia="Arial" w:hAnsi="Arial" w:cs="Arial"/>
          <w:spacing w:val="1"/>
        </w:rPr>
        <w:t>t</w:t>
      </w:r>
      <w:r w:rsidRPr="006F3B11">
        <w:rPr>
          <w:rFonts w:ascii="Arial" w:eastAsia="Arial" w:hAnsi="Arial" w:cs="Arial"/>
          <w:spacing w:val="-1"/>
        </w:rPr>
        <w:t>i</w:t>
      </w:r>
      <w:r w:rsidRPr="006F3B11">
        <w:rPr>
          <w:rFonts w:ascii="Arial" w:eastAsia="Arial" w:hAnsi="Arial" w:cs="Arial"/>
        </w:rPr>
        <w:t>sh C</w:t>
      </w:r>
      <w:r w:rsidRPr="006F3B11">
        <w:rPr>
          <w:rFonts w:ascii="Arial" w:eastAsia="Arial" w:hAnsi="Arial" w:cs="Arial"/>
          <w:spacing w:val="-1"/>
        </w:rPr>
        <w:t>o</w:t>
      </w:r>
      <w:r w:rsidRPr="006F3B11">
        <w:rPr>
          <w:rFonts w:ascii="Arial" w:eastAsia="Arial" w:hAnsi="Arial" w:cs="Arial"/>
        </w:rPr>
        <w:t>u</w:t>
      </w:r>
      <w:r w:rsidRPr="006F3B11">
        <w:rPr>
          <w:rFonts w:ascii="Arial" w:eastAsia="Arial" w:hAnsi="Arial" w:cs="Arial"/>
          <w:spacing w:val="-1"/>
        </w:rPr>
        <w:t>n</w:t>
      </w:r>
      <w:r w:rsidRPr="006F3B11">
        <w:rPr>
          <w:rFonts w:ascii="Arial" w:eastAsia="Arial" w:hAnsi="Arial" w:cs="Arial"/>
        </w:rPr>
        <w:t>c</w:t>
      </w:r>
      <w:r w:rsidRPr="006F3B11">
        <w:rPr>
          <w:rFonts w:ascii="Arial" w:eastAsia="Arial" w:hAnsi="Arial" w:cs="Arial"/>
          <w:spacing w:val="-1"/>
        </w:rPr>
        <w:t>i</w:t>
      </w:r>
      <w:r w:rsidRPr="006F3B11">
        <w:rPr>
          <w:rFonts w:ascii="Arial" w:eastAsia="Arial" w:hAnsi="Arial" w:cs="Arial"/>
        </w:rPr>
        <w:t>l</w:t>
      </w:r>
      <w:r w:rsidRPr="006F3B11">
        <w:rPr>
          <w:rFonts w:ascii="Arial" w:eastAsia="Arial" w:hAnsi="Arial" w:cs="Arial"/>
          <w:spacing w:val="1"/>
        </w:rPr>
        <w:t xml:space="preserve"> </w:t>
      </w:r>
      <w:r w:rsidRPr="006F3B11">
        <w:rPr>
          <w:rFonts w:ascii="Arial" w:eastAsia="Arial" w:hAnsi="Arial" w:cs="Arial"/>
          <w:spacing w:val="-3"/>
        </w:rPr>
        <w:t>w</w:t>
      </w:r>
      <w:r w:rsidRPr="006F3B11">
        <w:rPr>
          <w:rFonts w:ascii="Arial" w:eastAsia="Arial" w:hAnsi="Arial" w:cs="Arial"/>
          <w:spacing w:val="-1"/>
        </w:rPr>
        <w:t>i</w:t>
      </w:r>
      <w:r w:rsidRPr="006F3B11">
        <w:rPr>
          <w:rFonts w:ascii="Arial" w:eastAsia="Arial" w:hAnsi="Arial" w:cs="Arial"/>
          <w:spacing w:val="1"/>
        </w:rPr>
        <w:t>l</w:t>
      </w:r>
      <w:r w:rsidRPr="006F3B11">
        <w:rPr>
          <w:rFonts w:ascii="Arial" w:eastAsia="Arial" w:hAnsi="Arial" w:cs="Arial"/>
        </w:rPr>
        <w:t>l se</w:t>
      </w:r>
      <w:r w:rsidRPr="006F3B11">
        <w:rPr>
          <w:rFonts w:ascii="Arial" w:eastAsia="Arial" w:hAnsi="Arial" w:cs="Arial"/>
          <w:spacing w:val="-1"/>
        </w:rPr>
        <w:t>n</w:t>
      </w:r>
      <w:r w:rsidRPr="006F3B11">
        <w:rPr>
          <w:rFonts w:ascii="Arial" w:eastAsia="Arial" w:hAnsi="Arial" w:cs="Arial"/>
        </w:rPr>
        <w:t>d a</w:t>
      </w:r>
      <w:r w:rsidRPr="006F3B11">
        <w:rPr>
          <w:rFonts w:ascii="Arial" w:eastAsia="Arial" w:hAnsi="Arial" w:cs="Arial"/>
          <w:spacing w:val="-2"/>
        </w:rPr>
        <w:t>c</w:t>
      </w:r>
      <w:r w:rsidRPr="006F3B11">
        <w:rPr>
          <w:rFonts w:ascii="Arial" w:eastAsia="Arial" w:hAnsi="Arial" w:cs="Arial"/>
          <w:spacing w:val="2"/>
        </w:rPr>
        <w:t>k</w:t>
      </w:r>
      <w:r w:rsidRPr="006F3B11">
        <w:rPr>
          <w:rFonts w:ascii="Arial" w:eastAsia="Arial" w:hAnsi="Arial" w:cs="Arial"/>
        </w:rPr>
        <w:t>n</w:t>
      </w:r>
      <w:r w:rsidRPr="006F3B11">
        <w:rPr>
          <w:rFonts w:ascii="Arial" w:eastAsia="Arial" w:hAnsi="Arial" w:cs="Arial"/>
          <w:spacing w:val="-1"/>
        </w:rPr>
        <w:t>o</w:t>
      </w:r>
      <w:r w:rsidRPr="006F3B11">
        <w:rPr>
          <w:rFonts w:ascii="Arial" w:eastAsia="Arial" w:hAnsi="Arial" w:cs="Arial"/>
          <w:spacing w:val="-3"/>
        </w:rPr>
        <w:t>w</w:t>
      </w:r>
      <w:r w:rsidRPr="006F3B11">
        <w:rPr>
          <w:rFonts w:ascii="Arial" w:eastAsia="Arial" w:hAnsi="Arial" w:cs="Arial"/>
          <w:spacing w:val="-1"/>
        </w:rPr>
        <w:t>l</w:t>
      </w:r>
      <w:r w:rsidRPr="006F3B11">
        <w:rPr>
          <w:rFonts w:ascii="Arial" w:eastAsia="Arial" w:hAnsi="Arial" w:cs="Arial"/>
        </w:rPr>
        <w:t>e</w:t>
      </w:r>
      <w:r w:rsidRPr="006F3B11">
        <w:rPr>
          <w:rFonts w:ascii="Arial" w:eastAsia="Arial" w:hAnsi="Arial" w:cs="Arial"/>
          <w:spacing w:val="-1"/>
        </w:rPr>
        <w:t>d</w:t>
      </w:r>
      <w:r w:rsidRPr="006F3B11">
        <w:rPr>
          <w:rFonts w:ascii="Arial" w:eastAsia="Arial" w:hAnsi="Arial" w:cs="Arial"/>
          <w:spacing w:val="3"/>
        </w:rPr>
        <w:t>g</w:t>
      </w:r>
      <w:r w:rsidRPr="006F3B11">
        <w:rPr>
          <w:rFonts w:ascii="Arial" w:eastAsia="Arial" w:hAnsi="Arial" w:cs="Arial"/>
          <w:spacing w:val="1"/>
        </w:rPr>
        <w:t>m</w:t>
      </w:r>
      <w:r w:rsidRPr="006F3B11">
        <w:rPr>
          <w:rFonts w:ascii="Arial" w:eastAsia="Arial" w:hAnsi="Arial" w:cs="Arial"/>
        </w:rPr>
        <w:t>e</w:t>
      </w:r>
      <w:r w:rsidRPr="006F3B11">
        <w:rPr>
          <w:rFonts w:ascii="Arial" w:eastAsia="Arial" w:hAnsi="Arial" w:cs="Arial"/>
          <w:spacing w:val="-3"/>
        </w:rPr>
        <w:t>n</w:t>
      </w:r>
      <w:r w:rsidRPr="006F3B11">
        <w:rPr>
          <w:rFonts w:ascii="Arial" w:eastAsia="Arial" w:hAnsi="Arial" w:cs="Arial"/>
        </w:rPr>
        <w:t>t</w:t>
      </w:r>
      <w:r w:rsidRPr="006F3B11">
        <w:rPr>
          <w:rFonts w:ascii="Arial" w:eastAsia="Arial" w:hAnsi="Arial" w:cs="Arial"/>
          <w:spacing w:val="2"/>
        </w:rPr>
        <w:t xml:space="preserve"> </w:t>
      </w:r>
      <w:r w:rsidRPr="006F3B11">
        <w:rPr>
          <w:rFonts w:ascii="Arial" w:eastAsia="Arial" w:hAnsi="Arial" w:cs="Arial"/>
          <w:spacing w:val="-3"/>
        </w:rPr>
        <w:t>o</w:t>
      </w:r>
      <w:r w:rsidRPr="006F3B11">
        <w:rPr>
          <w:rFonts w:ascii="Arial" w:eastAsia="Arial" w:hAnsi="Arial" w:cs="Arial"/>
        </w:rPr>
        <w:t xml:space="preserve">f </w:t>
      </w:r>
      <w:r w:rsidRPr="006F3B11">
        <w:rPr>
          <w:rFonts w:ascii="Arial" w:eastAsia="Arial" w:hAnsi="Arial" w:cs="Arial"/>
          <w:spacing w:val="1"/>
        </w:rPr>
        <w:t>r</w:t>
      </w:r>
      <w:r w:rsidRPr="006F3B11">
        <w:rPr>
          <w:rFonts w:ascii="Arial" w:eastAsia="Arial" w:hAnsi="Arial" w:cs="Arial"/>
        </w:rPr>
        <w:t>ec</w:t>
      </w:r>
      <w:r w:rsidRPr="006F3B11">
        <w:rPr>
          <w:rFonts w:ascii="Arial" w:eastAsia="Arial" w:hAnsi="Arial" w:cs="Arial"/>
          <w:spacing w:val="-1"/>
        </w:rPr>
        <w:t>ei</w:t>
      </w:r>
      <w:r w:rsidRPr="006F3B11">
        <w:rPr>
          <w:rFonts w:ascii="Arial" w:eastAsia="Arial" w:hAnsi="Arial" w:cs="Arial"/>
        </w:rPr>
        <w:t>pt</w:t>
      </w:r>
      <w:r w:rsidRPr="006F3B11">
        <w:rPr>
          <w:rFonts w:ascii="Arial" w:eastAsia="Arial" w:hAnsi="Arial" w:cs="Arial"/>
          <w:spacing w:val="3"/>
        </w:rPr>
        <w:t xml:space="preserve"> </w:t>
      </w:r>
      <w:r w:rsidRPr="006F3B11">
        <w:rPr>
          <w:rFonts w:ascii="Arial" w:eastAsia="Arial" w:hAnsi="Arial" w:cs="Arial"/>
        </w:rPr>
        <w:t>by</w:t>
      </w:r>
      <w:r w:rsidRPr="006F3B11">
        <w:rPr>
          <w:rFonts w:ascii="Arial" w:eastAsia="Arial" w:hAnsi="Arial" w:cs="Arial"/>
          <w:spacing w:val="-2"/>
        </w:rPr>
        <w:t xml:space="preserve"> </w:t>
      </w:r>
      <w:r w:rsidRPr="006F3B11">
        <w:rPr>
          <w:rFonts w:ascii="Arial" w:eastAsia="Arial" w:hAnsi="Arial" w:cs="Arial"/>
          <w:spacing w:val="-3"/>
        </w:rPr>
        <w:t>e</w:t>
      </w:r>
      <w:r w:rsidRPr="006F3B11">
        <w:rPr>
          <w:rFonts w:ascii="Arial" w:eastAsia="Arial" w:hAnsi="Arial" w:cs="Arial"/>
          <w:spacing w:val="1"/>
        </w:rPr>
        <w:t>m</w:t>
      </w:r>
      <w:r w:rsidRPr="006F3B11">
        <w:rPr>
          <w:rFonts w:ascii="Arial" w:eastAsia="Arial" w:hAnsi="Arial" w:cs="Arial"/>
        </w:rPr>
        <w:t>a</w:t>
      </w:r>
      <w:r w:rsidRPr="006F3B11">
        <w:rPr>
          <w:rFonts w:ascii="Arial" w:eastAsia="Arial" w:hAnsi="Arial" w:cs="Arial"/>
          <w:spacing w:val="-1"/>
        </w:rPr>
        <w:t>il</w:t>
      </w:r>
      <w:r w:rsidRPr="006F3B11">
        <w:rPr>
          <w:rFonts w:ascii="Arial" w:eastAsia="Arial" w:hAnsi="Arial" w:cs="Arial"/>
        </w:rPr>
        <w:t xml:space="preserve">. </w:t>
      </w:r>
      <w:r w:rsidRPr="006F3B11">
        <w:rPr>
          <w:rFonts w:ascii="Arial" w:eastAsia="Arial" w:hAnsi="Arial" w:cs="Arial"/>
          <w:spacing w:val="-1"/>
        </w:rPr>
        <w:t>A</w:t>
      </w:r>
      <w:r w:rsidRPr="006F3B11">
        <w:rPr>
          <w:rFonts w:ascii="Arial" w:eastAsia="Arial" w:hAnsi="Arial" w:cs="Arial"/>
        </w:rPr>
        <w:t>p</w:t>
      </w:r>
      <w:r w:rsidRPr="006F3B11">
        <w:rPr>
          <w:rFonts w:ascii="Arial" w:eastAsia="Arial" w:hAnsi="Arial" w:cs="Arial"/>
          <w:spacing w:val="-1"/>
        </w:rPr>
        <w:t>pli</w:t>
      </w:r>
      <w:r w:rsidRPr="006F3B11">
        <w:rPr>
          <w:rFonts w:ascii="Arial" w:eastAsia="Arial" w:hAnsi="Arial" w:cs="Arial"/>
        </w:rPr>
        <w:t>cati</w:t>
      </w:r>
      <w:r w:rsidRPr="006F3B11">
        <w:rPr>
          <w:rFonts w:ascii="Arial" w:eastAsia="Arial" w:hAnsi="Arial" w:cs="Arial"/>
          <w:spacing w:val="-1"/>
        </w:rPr>
        <w:t>o</w:t>
      </w:r>
      <w:r w:rsidRPr="006F3B11">
        <w:rPr>
          <w:rFonts w:ascii="Arial" w:eastAsia="Arial" w:hAnsi="Arial" w:cs="Arial"/>
        </w:rPr>
        <w:t xml:space="preserve">ns </w:t>
      </w:r>
      <w:r w:rsidRPr="006F3B11">
        <w:rPr>
          <w:rFonts w:ascii="Arial" w:eastAsia="Arial" w:hAnsi="Arial" w:cs="Arial"/>
          <w:spacing w:val="-3"/>
        </w:rPr>
        <w:t>w</w:t>
      </w:r>
      <w:r w:rsidRPr="006F3B11">
        <w:rPr>
          <w:rFonts w:ascii="Arial" w:eastAsia="Arial" w:hAnsi="Arial" w:cs="Arial"/>
          <w:spacing w:val="-1"/>
        </w:rPr>
        <w:t>il</w:t>
      </w:r>
      <w:r w:rsidRPr="006F3B11">
        <w:rPr>
          <w:rFonts w:ascii="Arial" w:eastAsia="Arial" w:hAnsi="Arial" w:cs="Arial"/>
        </w:rPr>
        <w:t>l</w:t>
      </w:r>
      <w:r w:rsidRPr="006F3B11">
        <w:rPr>
          <w:rFonts w:ascii="Arial" w:eastAsia="Arial" w:hAnsi="Arial" w:cs="Arial"/>
          <w:spacing w:val="1"/>
        </w:rPr>
        <w:t xml:space="preserve"> t</w:t>
      </w:r>
      <w:r w:rsidRPr="006F3B11">
        <w:rPr>
          <w:rFonts w:ascii="Arial" w:eastAsia="Arial" w:hAnsi="Arial" w:cs="Arial"/>
        </w:rPr>
        <w:t>h</w:t>
      </w:r>
      <w:r w:rsidRPr="006F3B11">
        <w:rPr>
          <w:rFonts w:ascii="Arial" w:eastAsia="Arial" w:hAnsi="Arial" w:cs="Arial"/>
          <w:spacing w:val="-1"/>
        </w:rPr>
        <w:t>e</w:t>
      </w:r>
      <w:r w:rsidRPr="006F3B11">
        <w:rPr>
          <w:rFonts w:ascii="Arial" w:eastAsia="Arial" w:hAnsi="Arial" w:cs="Arial"/>
        </w:rPr>
        <w:t>n</w:t>
      </w:r>
      <w:r w:rsidRPr="006F3B11">
        <w:rPr>
          <w:rFonts w:ascii="Arial" w:eastAsia="Arial" w:hAnsi="Arial" w:cs="Arial"/>
          <w:spacing w:val="1"/>
        </w:rPr>
        <w:t xml:space="preserve"> </w:t>
      </w:r>
      <w:r w:rsidRPr="006F3B11">
        <w:rPr>
          <w:rFonts w:ascii="Arial" w:eastAsia="Arial" w:hAnsi="Arial" w:cs="Arial"/>
        </w:rPr>
        <w:t>be ass</w:t>
      </w:r>
      <w:r w:rsidRPr="006F3B11">
        <w:rPr>
          <w:rFonts w:ascii="Arial" w:eastAsia="Arial" w:hAnsi="Arial" w:cs="Arial"/>
          <w:spacing w:val="-1"/>
        </w:rPr>
        <w:t>e</w:t>
      </w:r>
      <w:r w:rsidRPr="006F3B11">
        <w:rPr>
          <w:rFonts w:ascii="Arial" w:eastAsia="Arial" w:hAnsi="Arial" w:cs="Arial"/>
        </w:rPr>
        <w:t>s</w:t>
      </w:r>
      <w:r w:rsidRPr="006F3B11">
        <w:rPr>
          <w:rFonts w:ascii="Arial" w:eastAsia="Arial" w:hAnsi="Arial" w:cs="Arial"/>
          <w:spacing w:val="-2"/>
        </w:rPr>
        <w:t>s</w:t>
      </w:r>
      <w:r w:rsidRPr="006F3B11">
        <w:rPr>
          <w:rFonts w:ascii="Arial" w:eastAsia="Arial" w:hAnsi="Arial" w:cs="Arial"/>
        </w:rPr>
        <w:t xml:space="preserve">ed </w:t>
      </w:r>
      <w:r w:rsidRPr="006F3B11">
        <w:rPr>
          <w:rFonts w:ascii="Arial" w:eastAsia="Arial" w:hAnsi="Arial" w:cs="Arial"/>
          <w:spacing w:val="-3"/>
        </w:rPr>
        <w:t>a</w:t>
      </w:r>
      <w:r w:rsidRPr="006F3B11">
        <w:rPr>
          <w:rFonts w:ascii="Arial" w:eastAsia="Arial" w:hAnsi="Arial" w:cs="Arial"/>
          <w:spacing w:val="2"/>
        </w:rPr>
        <w:t>g</w:t>
      </w:r>
      <w:r w:rsidRPr="006F3B11">
        <w:rPr>
          <w:rFonts w:ascii="Arial" w:eastAsia="Arial" w:hAnsi="Arial" w:cs="Arial"/>
        </w:rPr>
        <w:t>a</w:t>
      </w:r>
      <w:r w:rsidRPr="006F3B11">
        <w:rPr>
          <w:rFonts w:ascii="Arial" w:eastAsia="Arial" w:hAnsi="Arial" w:cs="Arial"/>
          <w:spacing w:val="-1"/>
        </w:rPr>
        <w:t>i</w:t>
      </w:r>
      <w:r w:rsidRPr="006F3B11">
        <w:rPr>
          <w:rFonts w:ascii="Arial" w:eastAsia="Arial" w:hAnsi="Arial" w:cs="Arial"/>
        </w:rPr>
        <w:t xml:space="preserve">nst </w:t>
      </w:r>
      <w:r w:rsidRPr="006F3B11">
        <w:rPr>
          <w:rFonts w:ascii="Arial" w:eastAsia="Arial" w:hAnsi="Arial" w:cs="Arial"/>
          <w:spacing w:val="1"/>
        </w:rPr>
        <w:t>t</w:t>
      </w:r>
      <w:r w:rsidRPr="006F3B11">
        <w:rPr>
          <w:rFonts w:ascii="Arial" w:eastAsia="Arial" w:hAnsi="Arial" w:cs="Arial"/>
        </w:rPr>
        <w:t>he</w:t>
      </w:r>
      <w:r w:rsidRPr="006F3B11">
        <w:rPr>
          <w:rFonts w:ascii="Arial" w:eastAsia="Arial" w:hAnsi="Arial" w:cs="Arial"/>
          <w:spacing w:val="-2"/>
        </w:rPr>
        <w:t xml:space="preserve"> </w:t>
      </w:r>
      <w:r w:rsidRPr="006F3B11">
        <w:rPr>
          <w:rFonts w:ascii="Arial" w:eastAsia="Arial" w:hAnsi="Arial" w:cs="Arial"/>
        </w:rPr>
        <w:t>e</w:t>
      </w:r>
      <w:r w:rsidRPr="006F3B11">
        <w:rPr>
          <w:rFonts w:ascii="Arial" w:eastAsia="Arial" w:hAnsi="Arial" w:cs="Arial"/>
          <w:spacing w:val="-1"/>
        </w:rPr>
        <w:t>li</w:t>
      </w:r>
      <w:r w:rsidRPr="006F3B11">
        <w:rPr>
          <w:rFonts w:ascii="Arial" w:eastAsia="Arial" w:hAnsi="Arial" w:cs="Arial"/>
          <w:spacing w:val="2"/>
        </w:rPr>
        <w:t>g</w:t>
      </w:r>
      <w:r w:rsidRPr="006F3B11">
        <w:rPr>
          <w:rFonts w:ascii="Arial" w:eastAsia="Arial" w:hAnsi="Arial" w:cs="Arial"/>
          <w:spacing w:val="-1"/>
        </w:rPr>
        <w:t>i</w:t>
      </w:r>
      <w:r w:rsidRPr="006F3B11">
        <w:rPr>
          <w:rFonts w:ascii="Arial" w:eastAsia="Arial" w:hAnsi="Arial" w:cs="Arial"/>
        </w:rPr>
        <w:t>b</w:t>
      </w:r>
      <w:r w:rsidRPr="006F3B11">
        <w:rPr>
          <w:rFonts w:ascii="Arial" w:eastAsia="Arial" w:hAnsi="Arial" w:cs="Arial"/>
          <w:spacing w:val="-1"/>
        </w:rPr>
        <w:t>ili</w:t>
      </w:r>
      <w:r w:rsidRPr="006F3B11">
        <w:rPr>
          <w:rFonts w:ascii="Arial" w:eastAsia="Arial" w:hAnsi="Arial" w:cs="Arial"/>
          <w:spacing w:val="1"/>
        </w:rPr>
        <w:t>t</w:t>
      </w:r>
      <w:r w:rsidRPr="006F3B11">
        <w:rPr>
          <w:rFonts w:ascii="Arial" w:eastAsia="Arial" w:hAnsi="Arial" w:cs="Arial"/>
        </w:rPr>
        <w:t>y</w:t>
      </w:r>
      <w:r w:rsidRPr="006F3B11">
        <w:rPr>
          <w:rFonts w:ascii="Arial" w:eastAsia="Arial" w:hAnsi="Arial" w:cs="Arial"/>
          <w:spacing w:val="-1"/>
        </w:rPr>
        <w:t xml:space="preserve"> </w:t>
      </w:r>
      <w:r w:rsidRPr="006F3B11">
        <w:rPr>
          <w:rFonts w:ascii="Arial" w:eastAsia="Arial" w:hAnsi="Arial" w:cs="Arial"/>
        </w:rPr>
        <w:t>a</w:t>
      </w:r>
      <w:r w:rsidRPr="006F3B11">
        <w:rPr>
          <w:rFonts w:ascii="Arial" w:eastAsia="Arial" w:hAnsi="Arial" w:cs="Arial"/>
          <w:spacing w:val="-1"/>
        </w:rPr>
        <w:t>n</w:t>
      </w:r>
      <w:r w:rsidRPr="006F3B11">
        <w:rPr>
          <w:rFonts w:ascii="Arial" w:eastAsia="Arial" w:hAnsi="Arial" w:cs="Arial"/>
        </w:rPr>
        <w:t>d</w:t>
      </w:r>
      <w:r w:rsidRPr="006F3B11">
        <w:rPr>
          <w:rFonts w:ascii="Arial" w:eastAsia="Arial" w:hAnsi="Arial" w:cs="Arial"/>
          <w:spacing w:val="-2"/>
        </w:rPr>
        <w:t xml:space="preserve"> </w:t>
      </w:r>
      <w:r w:rsidRPr="006F3B11">
        <w:rPr>
          <w:rFonts w:ascii="Arial" w:eastAsia="Arial" w:hAnsi="Arial" w:cs="Arial"/>
          <w:spacing w:val="2"/>
        </w:rPr>
        <w:t>q</w:t>
      </w:r>
      <w:r w:rsidRPr="006F3B11">
        <w:rPr>
          <w:rFonts w:ascii="Arial" w:eastAsia="Arial" w:hAnsi="Arial" w:cs="Arial"/>
        </w:rPr>
        <w:t>u</w:t>
      </w:r>
      <w:r w:rsidRPr="006F3B11">
        <w:rPr>
          <w:rFonts w:ascii="Arial" w:eastAsia="Arial" w:hAnsi="Arial" w:cs="Arial"/>
          <w:spacing w:val="-1"/>
        </w:rPr>
        <w:t>ali</w:t>
      </w:r>
      <w:r w:rsidRPr="006F3B11">
        <w:rPr>
          <w:rFonts w:ascii="Arial" w:eastAsia="Arial" w:hAnsi="Arial" w:cs="Arial"/>
          <w:spacing w:val="1"/>
        </w:rPr>
        <w:t>t</w:t>
      </w:r>
      <w:r w:rsidRPr="006F3B11">
        <w:rPr>
          <w:rFonts w:ascii="Arial" w:eastAsia="Arial" w:hAnsi="Arial" w:cs="Arial"/>
        </w:rPr>
        <w:t>y</w:t>
      </w:r>
      <w:r w:rsidRPr="006F3B11">
        <w:rPr>
          <w:rFonts w:ascii="Arial" w:eastAsia="Arial" w:hAnsi="Arial" w:cs="Arial"/>
          <w:spacing w:val="-1"/>
        </w:rPr>
        <w:t xml:space="preserve"> </w:t>
      </w:r>
      <w:r w:rsidRPr="006F3B11">
        <w:rPr>
          <w:rFonts w:ascii="Arial" w:eastAsia="Arial" w:hAnsi="Arial" w:cs="Arial"/>
        </w:rPr>
        <w:t>c</w:t>
      </w:r>
      <w:r w:rsidRPr="006F3B11">
        <w:rPr>
          <w:rFonts w:ascii="Arial" w:eastAsia="Arial" w:hAnsi="Arial" w:cs="Arial"/>
          <w:spacing w:val="1"/>
        </w:rPr>
        <w:t>r</w:t>
      </w:r>
      <w:r w:rsidRPr="006F3B11">
        <w:rPr>
          <w:rFonts w:ascii="Arial" w:eastAsia="Arial" w:hAnsi="Arial" w:cs="Arial"/>
          <w:spacing w:val="-1"/>
        </w:rPr>
        <w:t>i</w:t>
      </w:r>
      <w:r w:rsidRPr="006F3B11">
        <w:rPr>
          <w:rFonts w:ascii="Arial" w:eastAsia="Arial" w:hAnsi="Arial" w:cs="Arial"/>
          <w:spacing w:val="1"/>
        </w:rPr>
        <w:t>t</w:t>
      </w:r>
      <w:r w:rsidRPr="006F3B11">
        <w:rPr>
          <w:rFonts w:ascii="Arial" w:eastAsia="Arial" w:hAnsi="Arial" w:cs="Arial"/>
        </w:rPr>
        <w:t>er</w:t>
      </w:r>
      <w:r w:rsidRPr="006F3B11">
        <w:rPr>
          <w:rFonts w:ascii="Arial" w:eastAsia="Arial" w:hAnsi="Arial" w:cs="Arial"/>
          <w:spacing w:val="3"/>
        </w:rPr>
        <w:t>i</w:t>
      </w:r>
      <w:r w:rsidRPr="006F3B11">
        <w:rPr>
          <w:rFonts w:ascii="Arial" w:eastAsia="Arial" w:hAnsi="Arial" w:cs="Arial"/>
        </w:rPr>
        <w:t xml:space="preserve">a </w:t>
      </w:r>
      <w:r w:rsidRPr="006F3B11">
        <w:rPr>
          <w:rFonts w:ascii="Arial" w:eastAsia="Arial" w:hAnsi="Arial" w:cs="Arial"/>
          <w:spacing w:val="1"/>
        </w:rPr>
        <w:t>(</w:t>
      </w:r>
      <w:r w:rsidRPr="006F3B11">
        <w:rPr>
          <w:rFonts w:ascii="Arial" w:eastAsia="Arial" w:hAnsi="Arial" w:cs="Arial"/>
          <w:spacing w:val="-1"/>
        </w:rPr>
        <w:t>A</w:t>
      </w:r>
      <w:r w:rsidRPr="006F3B11">
        <w:rPr>
          <w:rFonts w:ascii="Arial" w:eastAsia="Arial" w:hAnsi="Arial" w:cs="Arial"/>
        </w:rPr>
        <w:t>n</w:t>
      </w:r>
      <w:r w:rsidRPr="006F3B11">
        <w:rPr>
          <w:rFonts w:ascii="Arial" w:eastAsia="Arial" w:hAnsi="Arial" w:cs="Arial"/>
          <w:spacing w:val="-1"/>
        </w:rPr>
        <w:t>n</w:t>
      </w:r>
      <w:r w:rsidRPr="006F3B11">
        <w:rPr>
          <w:rFonts w:ascii="Arial" w:eastAsia="Arial" w:hAnsi="Arial" w:cs="Arial"/>
        </w:rPr>
        <w:t>ex</w:t>
      </w:r>
      <w:r w:rsidRPr="006F3B11">
        <w:rPr>
          <w:rFonts w:ascii="Arial" w:eastAsia="Arial" w:hAnsi="Arial" w:cs="Arial"/>
          <w:spacing w:val="-2"/>
        </w:rPr>
        <w:t xml:space="preserve"> </w:t>
      </w:r>
      <w:r w:rsidRPr="00152C94">
        <w:rPr>
          <w:rFonts w:ascii="Arial" w:eastAsia="Arial" w:hAnsi="Arial" w:cs="Arial"/>
        </w:rPr>
        <w:t xml:space="preserve">2 and </w:t>
      </w:r>
      <w:r w:rsidRPr="00152C94">
        <w:rPr>
          <w:rFonts w:ascii="Arial" w:eastAsia="Arial" w:hAnsi="Arial" w:cs="Arial"/>
          <w:spacing w:val="-2"/>
        </w:rPr>
        <w:t>3</w:t>
      </w:r>
      <w:r w:rsidRPr="00152C94">
        <w:rPr>
          <w:rFonts w:ascii="Arial" w:eastAsia="Arial" w:hAnsi="Arial" w:cs="Arial"/>
          <w:spacing w:val="2"/>
        </w:rPr>
        <w:t>)</w:t>
      </w:r>
      <w:r w:rsidRPr="00152C94">
        <w:rPr>
          <w:rFonts w:ascii="Arial" w:eastAsia="Arial" w:hAnsi="Arial" w:cs="Arial"/>
        </w:rPr>
        <w:t xml:space="preserve">. </w:t>
      </w:r>
      <w:r w:rsidRPr="00152C94">
        <w:rPr>
          <w:rFonts w:ascii="Arial" w:eastAsia="Arial" w:hAnsi="Arial" w:cs="Arial"/>
          <w:spacing w:val="-1"/>
        </w:rPr>
        <w:t>A</w:t>
      </w:r>
      <w:r w:rsidRPr="00152C94">
        <w:rPr>
          <w:rFonts w:ascii="Arial" w:eastAsia="Arial" w:hAnsi="Arial" w:cs="Arial"/>
        </w:rPr>
        <w:t>p</w:t>
      </w:r>
      <w:r w:rsidRPr="00152C94">
        <w:rPr>
          <w:rFonts w:ascii="Arial" w:eastAsia="Arial" w:hAnsi="Arial" w:cs="Arial"/>
          <w:spacing w:val="-1"/>
        </w:rPr>
        <w:t>pli</w:t>
      </w:r>
      <w:r w:rsidRPr="00152C94">
        <w:rPr>
          <w:rFonts w:ascii="Arial" w:eastAsia="Arial" w:hAnsi="Arial" w:cs="Arial"/>
        </w:rPr>
        <w:t>ca</w:t>
      </w:r>
      <w:r w:rsidRPr="00152C94">
        <w:rPr>
          <w:rFonts w:ascii="Arial" w:eastAsia="Arial" w:hAnsi="Arial" w:cs="Arial"/>
          <w:spacing w:val="-1"/>
        </w:rPr>
        <w:t>n</w:t>
      </w:r>
      <w:r w:rsidRPr="00152C94">
        <w:rPr>
          <w:rFonts w:ascii="Arial" w:eastAsia="Arial" w:hAnsi="Arial" w:cs="Arial"/>
          <w:spacing w:val="1"/>
        </w:rPr>
        <w:t>t</w:t>
      </w:r>
      <w:r w:rsidRPr="00152C94">
        <w:rPr>
          <w:rFonts w:ascii="Arial" w:eastAsia="Arial" w:hAnsi="Arial" w:cs="Arial"/>
        </w:rPr>
        <w:t>s</w:t>
      </w:r>
      <w:r w:rsidRPr="00152C94">
        <w:rPr>
          <w:rFonts w:ascii="Arial" w:eastAsia="Arial" w:hAnsi="Arial" w:cs="Arial"/>
          <w:spacing w:val="1"/>
        </w:rPr>
        <w:t xml:space="preserve"> </w:t>
      </w:r>
      <w:r w:rsidRPr="00152C94">
        <w:rPr>
          <w:rFonts w:ascii="Arial" w:eastAsia="Arial" w:hAnsi="Arial" w:cs="Arial"/>
          <w:spacing w:val="-3"/>
        </w:rPr>
        <w:t>w</w:t>
      </w:r>
      <w:r w:rsidRPr="00152C94">
        <w:rPr>
          <w:rFonts w:ascii="Arial" w:eastAsia="Arial" w:hAnsi="Arial" w:cs="Arial"/>
        </w:rPr>
        <w:t>h</w:t>
      </w:r>
      <w:r w:rsidRPr="00152C94">
        <w:rPr>
          <w:rFonts w:ascii="Arial" w:eastAsia="Arial" w:hAnsi="Arial" w:cs="Arial"/>
          <w:spacing w:val="-1"/>
        </w:rPr>
        <w:t>o</w:t>
      </w:r>
      <w:r w:rsidRPr="00152C94">
        <w:rPr>
          <w:rFonts w:ascii="Arial" w:eastAsia="Arial" w:hAnsi="Arial" w:cs="Arial"/>
        </w:rPr>
        <w:t>se app</w:t>
      </w:r>
      <w:r w:rsidRPr="00152C94">
        <w:rPr>
          <w:rFonts w:ascii="Arial" w:eastAsia="Arial" w:hAnsi="Arial" w:cs="Arial"/>
          <w:spacing w:val="-2"/>
        </w:rPr>
        <w:t>l</w:t>
      </w:r>
      <w:r w:rsidRPr="00152C94">
        <w:rPr>
          <w:rFonts w:ascii="Arial" w:eastAsia="Arial" w:hAnsi="Arial" w:cs="Arial"/>
          <w:spacing w:val="-1"/>
        </w:rPr>
        <w:t>i</w:t>
      </w:r>
      <w:r w:rsidRPr="00152C94">
        <w:rPr>
          <w:rFonts w:ascii="Arial" w:eastAsia="Arial" w:hAnsi="Arial" w:cs="Arial"/>
        </w:rPr>
        <w:t>cati</w:t>
      </w:r>
      <w:r w:rsidRPr="00152C94">
        <w:rPr>
          <w:rFonts w:ascii="Arial" w:eastAsia="Arial" w:hAnsi="Arial" w:cs="Arial"/>
          <w:spacing w:val="-1"/>
        </w:rPr>
        <w:t>o</w:t>
      </w:r>
      <w:r w:rsidRPr="00152C94">
        <w:rPr>
          <w:rFonts w:ascii="Arial" w:eastAsia="Arial" w:hAnsi="Arial" w:cs="Arial"/>
        </w:rPr>
        <w:t>n is</w:t>
      </w:r>
      <w:r w:rsidRPr="00152C94">
        <w:rPr>
          <w:rFonts w:ascii="Arial" w:eastAsia="Arial" w:hAnsi="Arial" w:cs="Arial"/>
          <w:spacing w:val="-2"/>
        </w:rPr>
        <w:t xml:space="preserve"> </w:t>
      </w:r>
      <w:r w:rsidRPr="00152C94">
        <w:rPr>
          <w:rFonts w:ascii="Arial" w:eastAsia="Arial" w:hAnsi="Arial" w:cs="Arial"/>
          <w:spacing w:val="1"/>
        </w:rPr>
        <w:t>r</w:t>
      </w:r>
      <w:r w:rsidRPr="00152C94">
        <w:rPr>
          <w:rFonts w:ascii="Arial" w:eastAsia="Arial" w:hAnsi="Arial" w:cs="Arial"/>
        </w:rPr>
        <w:t>e</w:t>
      </w:r>
      <w:r w:rsidRPr="00152C94">
        <w:rPr>
          <w:rFonts w:ascii="Arial" w:eastAsia="Arial" w:hAnsi="Arial" w:cs="Arial"/>
          <w:spacing w:val="1"/>
        </w:rPr>
        <w:t>j</w:t>
      </w:r>
      <w:r w:rsidRPr="00152C94">
        <w:rPr>
          <w:rFonts w:ascii="Arial" w:eastAsia="Arial" w:hAnsi="Arial" w:cs="Arial"/>
        </w:rPr>
        <w:t>e</w:t>
      </w:r>
      <w:r w:rsidRPr="00152C94">
        <w:rPr>
          <w:rFonts w:ascii="Arial" w:eastAsia="Arial" w:hAnsi="Arial" w:cs="Arial"/>
          <w:spacing w:val="-3"/>
        </w:rPr>
        <w:t>c</w:t>
      </w:r>
      <w:r w:rsidRPr="00152C94">
        <w:rPr>
          <w:rFonts w:ascii="Arial" w:eastAsia="Arial" w:hAnsi="Arial" w:cs="Arial"/>
          <w:spacing w:val="1"/>
        </w:rPr>
        <w:t>t</w:t>
      </w:r>
      <w:r w:rsidRPr="00152C94">
        <w:rPr>
          <w:rFonts w:ascii="Arial" w:eastAsia="Arial" w:hAnsi="Arial" w:cs="Arial"/>
        </w:rPr>
        <w:t xml:space="preserve">ed </w:t>
      </w:r>
      <w:r w:rsidRPr="00152C94">
        <w:rPr>
          <w:rFonts w:ascii="Arial" w:eastAsia="Arial" w:hAnsi="Arial" w:cs="Arial"/>
          <w:spacing w:val="-3"/>
        </w:rPr>
        <w:t>a</w:t>
      </w:r>
      <w:r w:rsidRPr="00152C94">
        <w:rPr>
          <w:rFonts w:ascii="Arial" w:eastAsia="Arial" w:hAnsi="Arial" w:cs="Arial"/>
        </w:rPr>
        <w:t xml:space="preserve">t </w:t>
      </w:r>
      <w:r w:rsidRPr="00152C94">
        <w:rPr>
          <w:rFonts w:ascii="Arial" w:eastAsia="Arial" w:hAnsi="Arial" w:cs="Arial"/>
          <w:spacing w:val="1"/>
        </w:rPr>
        <w:t>t</w:t>
      </w:r>
      <w:r w:rsidRPr="00152C94">
        <w:rPr>
          <w:rFonts w:ascii="Arial" w:eastAsia="Arial" w:hAnsi="Arial" w:cs="Arial"/>
        </w:rPr>
        <w:t>he</w:t>
      </w:r>
      <w:r w:rsidRPr="00152C94">
        <w:rPr>
          <w:rFonts w:ascii="Arial" w:eastAsia="Arial" w:hAnsi="Arial" w:cs="Arial"/>
          <w:spacing w:val="-2"/>
        </w:rPr>
        <w:t xml:space="preserve"> </w:t>
      </w:r>
      <w:r w:rsidRPr="00152C94">
        <w:rPr>
          <w:rFonts w:ascii="Arial" w:eastAsia="Arial" w:hAnsi="Arial" w:cs="Arial"/>
        </w:rPr>
        <w:t>e</w:t>
      </w:r>
      <w:r w:rsidRPr="00152C94">
        <w:rPr>
          <w:rFonts w:ascii="Arial" w:eastAsia="Arial" w:hAnsi="Arial" w:cs="Arial"/>
          <w:spacing w:val="-1"/>
        </w:rPr>
        <w:t>li</w:t>
      </w:r>
      <w:r w:rsidRPr="00152C94">
        <w:rPr>
          <w:rFonts w:ascii="Arial" w:eastAsia="Arial" w:hAnsi="Arial" w:cs="Arial"/>
          <w:spacing w:val="2"/>
        </w:rPr>
        <w:t>g</w:t>
      </w:r>
      <w:r w:rsidRPr="00152C94">
        <w:rPr>
          <w:rFonts w:ascii="Arial" w:eastAsia="Arial" w:hAnsi="Arial" w:cs="Arial"/>
          <w:spacing w:val="-1"/>
        </w:rPr>
        <w:t>i</w:t>
      </w:r>
      <w:r w:rsidRPr="00152C94">
        <w:rPr>
          <w:rFonts w:ascii="Arial" w:eastAsia="Arial" w:hAnsi="Arial" w:cs="Arial"/>
        </w:rPr>
        <w:t>b</w:t>
      </w:r>
      <w:r w:rsidRPr="00152C94">
        <w:rPr>
          <w:rFonts w:ascii="Arial" w:eastAsia="Arial" w:hAnsi="Arial" w:cs="Arial"/>
          <w:spacing w:val="-1"/>
        </w:rPr>
        <w:t>ili</w:t>
      </w:r>
      <w:r w:rsidRPr="00152C94">
        <w:rPr>
          <w:rFonts w:ascii="Arial" w:eastAsia="Arial" w:hAnsi="Arial" w:cs="Arial"/>
          <w:spacing w:val="1"/>
        </w:rPr>
        <w:t>t</w:t>
      </w:r>
      <w:r w:rsidRPr="00152C94">
        <w:rPr>
          <w:rFonts w:ascii="Arial" w:eastAsia="Arial" w:hAnsi="Arial" w:cs="Arial"/>
        </w:rPr>
        <w:t>y</w:t>
      </w:r>
      <w:r w:rsidRPr="00152C94">
        <w:rPr>
          <w:rFonts w:ascii="Arial" w:eastAsia="Arial" w:hAnsi="Arial" w:cs="Arial"/>
          <w:spacing w:val="-1"/>
        </w:rPr>
        <w:t xml:space="preserve"> </w:t>
      </w:r>
      <w:r w:rsidRPr="00152C94">
        <w:rPr>
          <w:rFonts w:ascii="Arial" w:eastAsia="Arial" w:hAnsi="Arial" w:cs="Arial"/>
        </w:rPr>
        <w:t>s</w:t>
      </w:r>
      <w:r w:rsidRPr="00152C94">
        <w:rPr>
          <w:rFonts w:ascii="Arial" w:eastAsia="Arial" w:hAnsi="Arial" w:cs="Arial"/>
          <w:spacing w:val="1"/>
        </w:rPr>
        <w:t>t</w:t>
      </w:r>
      <w:r w:rsidRPr="00152C94">
        <w:rPr>
          <w:rFonts w:ascii="Arial" w:eastAsia="Arial" w:hAnsi="Arial" w:cs="Arial"/>
          <w:spacing w:val="-3"/>
        </w:rPr>
        <w:t>a</w:t>
      </w:r>
      <w:r w:rsidRPr="00152C94">
        <w:rPr>
          <w:rFonts w:ascii="Arial" w:eastAsia="Arial" w:hAnsi="Arial" w:cs="Arial"/>
          <w:spacing w:val="2"/>
        </w:rPr>
        <w:t>g</w:t>
      </w:r>
      <w:r w:rsidRPr="00152C94">
        <w:rPr>
          <w:rFonts w:ascii="Arial" w:eastAsia="Arial" w:hAnsi="Arial" w:cs="Arial"/>
        </w:rPr>
        <w:t xml:space="preserve">e </w:t>
      </w:r>
      <w:r w:rsidRPr="00152C94">
        <w:rPr>
          <w:rFonts w:ascii="Arial" w:eastAsia="Arial" w:hAnsi="Arial" w:cs="Arial"/>
          <w:spacing w:val="-3"/>
        </w:rPr>
        <w:t>w</w:t>
      </w:r>
      <w:r w:rsidRPr="00152C94">
        <w:rPr>
          <w:rFonts w:ascii="Arial" w:eastAsia="Arial" w:hAnsi="Arial" w:cs="Arial"/>
          <w:spacing w:val="-1"/>
        </w:rPr>
        <w:t>il</w:t>
      </w:r>
      <w:r w:rsidRPr="00152C94">
        <w:rPr>
          <w:rFonts w:ascii="Arial" w:eastAsia="Arial" w:hAnsi="Arial" w:cs="Arial"/>
        </w:rPr>
        <w:t>l h</w:t>
      </w:r>
      <w:r w:rsidRPr="00152C94">
        <w:rPr>
          <w:rFonts w:ascii="Arial" w:eastAsia="Arial" w:hAnsi="Arial" w:cs="Arial"/>
          <w:spacing w:val="-1"/>
        </w:rPr>
        <w:t>a</w:t>
      </w:r>
      <w:r w:rsidRPr="00152C94">
        <w:rPr>
          <w:rFonts w:ascii="Arial" w:eastAsia="Arial" w:hAnsi="Arial" w:cs="Arial"/>
          <w:spacing w:val="-2"/>
        </w:rPr>
        <w:t>v</w:t>
      </w:r>
      <w:r w:rsidRPr="00152C94">
        <w:rPr>
          <w:rFonts w:ascii="Arial" w:eastAsia="Arial" w:hAnsi="Arial" w:cs="Arial"/>
        </w:rPr>
        <w:t>e 1</w:t>
      </w:r>
      <w:r w:rsidRPr="00152C94">
        <w:rPr>
          <w:rFonts w:ascii="Arial" w:eastAsia="Arial" w:hAnsi="Arial" w:cs="Arial"/>
          <w:spacing w:val="1"/>
        </w:rPr>
        <w:t xml:space="preserve"> </w:t>
      </w:r>
      <w:r w:rsidRPr="00152C94">
        <w:rPr>
          <w:rFonts w:ascii="Arial" w:eastAsia="Arial" w:hAnsi="Arial" w:cs="Arial"/>
          <w:spacing w:val="-3"/>
        </w:rPr>
        <w:t>w</w:t>
      </w:r>
      <w:r w:rsidRPr="00152C94">
        <w:rPr>
          <w:rFonts w:ascii="Arial" w:eastAsia="Arial" w:hAnsi="Arial" w:cs="Arial"/>
        </w:rPr>
        <w:t>e</w:t>
      </w:r>
      <w:r w:rsidRPr="00152C94">
        <w:rPr>
          <w:rFonts w:ascii="Arial" w:eastAsia="Arial" w:hAnsi="Arial" w:cs="Arial"/>
          <w:spacing w:val="-1"/>
        </w:rPr>
        <w:t>e</w:t>
      </w:r>
      <w:r w:rsidRPr="00152C94">
        <w:rPr>
          <w:rFonts w:ascii="Arial" w:eastAsia="Arial" w:hAnsi="Arial" w:cs="Arial"/>
        </w:rPr>
        <w:t xml:space="preserve">k </w:t>
      </w:r>
      <w:r w:rsidRPr="00152C94">
        <w:rPr>
          <w:rFonts w:ascii="Arial" w:eastAsia="Arial" w:hAnsi="Arial" w:cs="Arial"/>
          <w:spacing w:val="1"/>
        </w:rPr>
        <w:t>t</w:t>
      </w:r>
      <w:r w:rsidRPr="00152C94">
        <w:rPr>
          <w:rFonts w:ascii="Arial" w:eastAsia="Arial" w:hAnsi="Arial" w:cs="Arial"/>
        </w:rPr>
        <w:t>o app</w:t>
      </w:r>
      <w:r w:rsidRPr="00152C94">
        <w:rPr>
          <w:rFonts w:ascii="Arial" w:eastAsia="Arial" w:hAnsi="Arial" w:cs="Arial"/>
          <w:spacing w:val="-1"/>
        </w:rPr>
        <w:t>e</w:t>
      </w:r>
      <w:r w:rsidRPr="00152C94">
        <w:rPr>
          <w:rFonts w:ascii="Arial" w:eastAsia="Arial" w:hAnsi="Arial" w:cs="Arial"/>
        </w:rPr>
        <w:t xml:space="preserve">al </w:t>
      </w:r>
      <w:r w:rsidRPr="00152C94">
        <w:rPr>
          <w:rFonts w:ascii="Arial" w:eastAsia="Arial" w:hAnsi="Arial" w:cs="Arial"/>
          <w:spacing w:val="-3"/>
        </w:rPr>
        <w:t>a</w:t>
      </w:r>
      <w:r w:rsidRPr="00152C94">
        <w:rPr>
          <w:rFonts w:ascii="Arial" w:eastAsia="Arial" w:hAnsi="Arial" w:cs="Arial"/>
          <w:spacing w:val="2"/>
        </w:rPr>
        <w:t>g</w:t>
      </w:r>
      <w:r w:rsidRPr="00152C94">
        <w:rPr>
          <w:rFonts w:ascii="Arial" w:eastAsia="Arial" w:hAnsi="Arial" w:cs="Arial"/>
        </w:rPr>
        <w:t>a</w:t>
      </w:r>
      <w:r w:rsidRPr="00152C94">
        <w:rPr>
          <w:rFonts w:ascii="Arial" w:eastAsia="Arial" w:hAnsi="Arial" w:cs="Arial"/>
          <w:spacing w:val="-1"/>
        </w:rPr>
        <w:t>i</w:t>
      </w:r>
      <w:r w:rsidRPr="00152C94">
        <w:rPr>
          <w:rFonts w:ascii="Arial" w:eastAsia="Arial" w:hAnsi="Arial" w:cs="Arial"/>
        </w:rPr>
        <w:t>n</w:t>
      </w:r>
      <w:r w:rsidRPr="00152C94">
        <w:rPr>
          <w:rFonts w:ascii="Arial" w:eastAsia="Arial" w:hAnsi="Arial" w:cs="Arial"/>
          <w:spacing w:val="-3"/>
        </w:rPr>
        <w:t>s</w:t>
      </w:r>
      <w:r w:rsidRPr="00152C94">
        <w:rPr>
          <w:rFonts w:ascii="Arial" w:eastAsia="Arial" w:hAnsi="Arial" w:cs="Arial"/>
        </w:rPr>
        <w:t xml:space="preserve">t </w:t>
      </w:r>
      <w:r w:rsidRPr="00152C94">
        <w:rPr>
          <w:rFonts w:ascii="Arial" w:eastAsia="Arial" w:hAnsi="Arial" w:cs="Arial"/>
          <w:spacing w:val="1"/>
        </w:rPr>
        <w:t>t</w:t>
      </w:r>
      <w:r w:rsidRPr="00152C94">
        <w:rPr>
          <w:rFonts w:ascii="Arial" w:eastAsia="Arial" w:hAnsi="Arial" w:cs="Arial"/>
        </w:rPr>
        <w:t>he d</w:t>
      </w:r>
      <w:r w:rsidRPr="00152C94">
        <w:rPr>
          <w:rFonts w:ascii="Arial" w:eastAsia="Arial" w:hAnsi="Arial" w:cs="Arial"/>
          <w:spacing w:val="-3"/>
        </w:rPr>
        <w:t>e</w:t>
      </w:r>
      <w:r w:rsidRPr="00152C94">
        <w:rPr>
          <w:rFonts w:ascii="Arial" w:eastAsia="Arial" w:hAnsi="Arial" w:cs="Arial"/>
        </w:rPr>
        <w:t>c</w:t>
      </w:r>
      <w:r w:rsidRPr="00152C94">
        <w:rPr>
          <w:rFonts w:ascii="Arial" w:eastAsia="Arial" w:hAnsi="Arial" w:cs="Arial"/>
          <w:spacing w:val="-1"/>
        </w:rPr>
        <w:t>i</w:t>
      </w:r>
      <w:r w:rsidRPr="00152C94">
        <w:rPr>
          <w:rFonts w:ascii="Arial" w:eastAsia="Arial" w:hAnsi="Arial" w:cs="Arial"/>
        </w:rPr>
        <w:t>s</w:t>
      </w:r>
      <w:r w:rsidRPr="00152C94">
        <w:rPr>
          <w:rFonts w:ascii="Arial" w:eastAsia="Arial" w:hAnsi="Arial" w:cs="Arial"/>
          <w:spacing w:val="-1"/>
        </w:rPr>
        <w:t>i</w:t>
      </w:r>
      <w:r w:rsidRPr="00152C94">
        <w:rPr>
          <w:rFonts w:ascii="Arial" w:eastAsia="Arial" w:hAnsi="Arial" w:cs="Arial"/>
          <w:spacing w:val="1"/>
        </w:rPr>
        <w:t>o</w:t>
      </w:r>
      <w:r w:rsidRPr="00152C94">
        <w:rPr>
          <w:rFonts w:ascii="Arial" w:eastAsia="Arial" w:hAnsi="Arial" w:cs="Arial"/>
        </w:rPr>
        <w:t>n</w:t>
      </w:r>
      <w:r w:rsidRPr="006F3B11">
        <w:rPr>
          <w:rFonts w:ascii="Arial" w:eastAsia="Arial" w:hAnsi="Arial" w:cs="Arial"/>
        </w:rPr>
        <w:t>.</w:t>
      </w:r>
    </w:p>
    <w:p w14:paraId="2FA54C15" w14:textId="53F32C70" w:rsidR="00526A30" w:rsidRPr="00DE2320" w:rsidRDefault="002F6315" w:rsidP="00526A30">
      <w:pPr>
        <w:spacing w:after="240" w:line="240" w:lineRule="auto"/>
        <w:rPr>
          <w:rFonts w:ascii="Arial" w:eastAsia="Arial" w:hAnsi="Arial" w:cs="Arial"/>
          <w:spacing w:val="-1"/>
        </w:rPr>
      </w:pPr>
      <w:r w:rsidRPr="00B87FBA">
        <w:rPr>
          <w:rFonts w:ascii="Arial" w:eastAsia="Arial" w:hAnsi="Arial" w:cs="Arial"/>
          <w:spacing w:val="-1"/>
        </w:rPr>
        <w:t>S</w:t>
      </w:r>
      <w:r w:rsidRPr="00DE2320">
        <w:rPr>
          <w:rFonts w:ascii="Arial" w:eastAsia="Arial" w:hAnsi="Arial" w:cs="Arial"/>
          <w:spacing w:val="-1"/>
        </w:rPr>
        <w:t>ucc</w:t>
      </w:r>
      <w:r w:rsidRPr="00B87FBA">
        <w:rPr>
          <w:rFonts w:ascii="Arial" w:eastAsia="Arial" w:hAnsi="Arial" w:cs="Arial"/>
          <w:spacing w:val="-1"/>
        </w:rPr>
        <w:t>e</w:t>
      </w:r>
      <w:r w:rsidRPr="00DE2320">
        <w:rPr>
          <w:rFonts w:ascii="Arial" w:eastAsia="Arial" w:hAnsi="Arial" w:cs="Arial"/>
          <w:spacing w:val="-1"/>
        </w:rPr>
        <w:t>ssful a</w:t>
      </w:r>
      <w:r w:rsidRPr="006F3B11">
        <w:rPr>
          <w:rFonts w:ascii="Arial" w:eastAsia="Arial" w:hAnsi="Arial" w:cs="Arial"/>
          <w:spacing w:val="-1"/>
        </w:rPr>
        <w:t>p</w:t>
      </w:r>
      <w:r w:rsidRPr="00DE2320">
        <w:rPr>
          <w:rFonts w:ascii="Arial" w:eastAsia="Arial" w:hAnsi="Arial" w:cs="Arial"/>
          <w:spacing w:val="-1"/>
        </w:rPr>
        <w:t>p</w:t>
      </w:r>
      <w:r w:rsidRPr="006F3B11">
        <w:rPr>
          <w:rFonts w:ascii="Arial" w:eastAsia="Arial" w:hAnsi="Arial" w:cs="Arial"/>
          <w:spacing w:val="-1"/>
        </w:rPr>
        <w:t>li</w:t>
      </w:r>
      <w:r w:rsidRPr="00DE2320">
        <w:rPr>
          <w:rFonts w:ascii="Arial" w:eastAsia="Arial" w:hAnsi="Arial" w:cs="Arial"/>
          <w:spacing w:val="-1"/>
        </w:rPr>
        <w:t>ca</w:t>
      </w:r>
      <w:r w:rsidRPr="006F3B11">
        <w:rPr>
          <w:rFonts w:ascii="Arial" w:eastAsia="Arial" w:hAnsi="Arial" w:cs="Arial"/>
          <w:spacing w:val="-1"/>
        </w:rPr>
        <w:t>n</w:t>
      </w:r>
      <w:r w:rsidRPr="00DE2320">
        <w:rPr>
          <w:rFonts w:ascii="Arial" w:eastAsia="Arial" w:hAnsi="Arial" w:cs="Arial"/>
          <w:spacing w:val="-1"/>
        </w:rPr>
        <w:t>ts</w:t>
      </w:r>
      <w:r w:rsidRPr="006F3B11">
        <w:rPr>
          <w:rFonts w:ascii="Arial" w:eastAsia="Arial" w:hAnsi="Arial" w:cs="Arial"/>
          <w:spacing w:val="-1"/>
        </w:rPr>
        <w:t xml:space="preserve"> </w:t>
      </w:r>
      <w:r w:rsidRPr="00DE2320">
        <w:rPr>
          <w:rFonts w:ascii="Arial" w:eastAsia="Arial" w:hAnsi="Arial" w:cs="Arial"/>
          <w:spacing w:val="-1"/>
        </w:rPr>
        <w:t>w</w:t>
      </w:r>
      <w:r w:rsidRPr="006F3B11">
        <w:rPr>
          <w:rFonts w:ascii="Arial" w:eastAsia="Arial" w:hAnsi="Arial" w:cs="Arial"/>
          <w:spacing w:val="-1"/>
        </w:rPr>
        <w:t>i</w:t>
      </w:r>
      <w:r w:rsidRPr="00DE2320">
        <w:rPr>
          <w:rFonts w:ascii="Arial" w:eastAsia="Arial" w:hAnsi="Arial" w:cs="Arial"/>
          <w:spacing w:val="-1"/>
        </w:rPr>
        <w:t>ll be n</w:t>
      </w:r>
      <w:r w:rsidRPr="006F3B11">
        <w:rPr>
          <w:rFonts w:ascii="Arial" w:eastAsia="Arial" w:hAnsi="Arial" w:cs="Arial"/>
          <w:spacing w:val="-1"/>
        </w:rPr>
        <w:t>o</w:t>
      </w:r>
      <w:r w:rsidRPr="00DE2320">
        <w:rPr>
          <w:rFonts w:ascii="Arial" w:eastAsia="Arial" w:hAnsi="Arial" w:cs="Arial"/>
          <w:spacing w:val="-1"/>
        </w:rPr>
        <w:t>tif</w:t>
      </w:r>
      <w:r w:rsidRPr="006F3B11">
        <w:rPr>
          <w:rFonts w:ascii="Arial" w:eastAsia="Arial" w:hAnsi="Arial" w:cs="Arial"/>
          <w:spacing w:val="-1"/>
        </w:rPr>
        <w:t>i</w:t>
      </w:r>
      <w:r w:rsidRPr="00DE2320">
        <w:rPr>
          <w:rFonts w:ascii="Arial" w:eastAsia="Arial" w:hAnsi="Arial" w:cs="Arial"/>
          <w:spacing w:val="-1"/>
        </w:rPr>
        <w:t>ed a</w:t>
      </w:r>
      <w:r w:rsidRPr="006F3B11">
        <w:rPr>
          <w:rFonts w:ascii="Arial" w:eastAsia="Arial" w:hAnsi="Arial" w:cs="Arial"/>
          <w:spacing w:val="-1"/>
        </w:rPr>
        <w:t>p</w:t>
      </w:r>
      <w:r w:rsidRPr="00DE2320">
        <w:rPr>
          <w:rFonts w:ascii="Arial" w:eastAsia="Arial" w:hAnsi="Arial" w:cs="Arial"/>
          <w:spacing w:val="-1"/>
        </w:rPr>
        <w:t>prox</w:t>
      </w:r>
      <w:r w:rsidRPr="006F3B11">
        <w:rPr>
          <w:rFonts w:ascii="Arial" w:eastAsia="Arial" w:hAnsi="Arial" w:cs="Arial"/>
          <w:spacing w:val="-1"/>
        </w:rPr>
        <w:t>i</w:t>
      </w:r>
      <w:r w:rsidRPr="00DE2320">
        <w:rPr>
          <w:rFonts w:ascii="Arial" w:eastAsia="Arial" w:hAnsi="Arial" w:cs="Arial"/>
          <w:spacing w:val="-1"/>
        </w:rPr>
        <w:t>mately 10 we</w:t>
      </w:r>
      <w:r w:rsidRPr="006F3B11">
        <w:rPr>
          <w:rFonts w:ascii="Arial" w:eastAsia="Arial" w:hAnsi="Arial" w:cs="Arial"/>
          <w:spacing w:val="-1"/>
        </w:rPr>
        <w:t>e</w:t>
      </w:r>
      <w:r w:rsidRPr="00DE2320">
        <w:rPr>
          <w:rFonts w:ascii="Arial" w:eastAsia="Arial" w:hAnsi="Arial" w:cs="Arial"/>
          <w:spacing w:val="-1"/>
        </w:rPr>
        <w:t>ks after the ca</w:t>
      </w:r>
      <w:r w:rsidRPr="006F3B11">
        <w:rPr>
          <w:rFonts w:ascii="Arial" w:eastAsia="Arial" w:hAnsi="Arial" w:cs="Arial"/>
          <w:spacing w:val="-1"/>
        </w:rPr>
        <w:t>l</w:t>
      </w:r>
      <w:r w:rsidRPr="00DE2320">
        <w:rPr>
          <w:rFonts w:ascii="Arial" w:eastAsia="Arial" w:hAnsi="Arial" w:cs="Arial"/>
          <w:spacing w:val="-1"/>
        </w:rPr>
        <w:t>l d</w:t>
      </w:r>
      <w:r w:rsidRPr="006F3B11">
        <w:rPr>
          <w:rFonts w:ascii="Arial" w:eastAsia="Arial" w:hAnsi="Arial" w:cs="Arial"/>
          <w:spacing w:val="-1"/>
        </w:rPr>
        <w:t>e</w:t>
      </w:r>
      <w:r w:rsidRPr="00DE2320">
        <w:rPr>
          <w:rFonts w:ascii="Arial" w:eastAsia="Arial" w:hAnsi="Arial" w:cs="Arial"/>
          <w:spacing w:val="-1"/>
        </w:rPr>
        <w:t>a</w:t>
      </w:r>
      <w:r w:rsidRPr="006F3B11">
        <w:rPr>
          <w:rFonts w:ascii="Arial" w:eastAsia="Arial" w:hAnsi="Arial" w:cs="Arial"/>
          <w:spacing w:val="-1"/>
        </w:rPr>
        <w:t>dli</w:t>
      </w:r>
      <w:r w:rsidRPr="00DE2320">
        <w:rPr>
          <w:rFonts w:ascii="Arial" w:eastAsia="Arial" w:hAnsi="Arial" w:cs="Arial"/>
          <w:spacing w:val="-1"/>
        </w:rPr>
        <w:t>ne.</w:t>
      </w:r>
      <w:r w:rsidR="00BD0ACB" w:rsidRPr="00DE2320">
        <w:rPr>
          <w:rFonts w:ascii="Arial" w:eastAsia="Arial" w:hAnsi="Arial" w:cs="Arial"/>
          <w:spacing w:val="-1"/>
        </w:rPr>
        <w:t xml:space="preserve"> Please take this into consideration when planning your workshop.</w:t>
      </w:r>
    </w:p>
    <w:p w14:paraId="2FA54C16" w14:textId="77777777" w:rsidR="00EA116B" w:rsidRDefault="00E75DC0" w:rsidP="00521040">
      <w:pPr>
        <w:pStyle w:val="RLHeading1"/>
      </w:pPr>
      <w:r>
        <w:t>Selection</w:t>
      </w:r>
      <w:r w:rsidR="002F6315" w:rsidRPr="00E75DC0">
        <w:rPr>
          <w:spacing w:val="-2"/>
        </w:rPr>
        <w:t xml:space="preserve"> </w:t>
      </w:r>
      <w:r w:rsidR="002F6315" w:rsidRPr="00E75DC0">
        <w:rPr>
          <w:spacing w:val="-1"/>
        </w:rPr>
        <w:t>P</w:t>
      </w:r>
      <w:r w:rsidR="002F6315" w:rsidRPr="00E75DC0">
        <w:t>roc</w:t>
      </w:r>
      <w:r w:rsidR="002F6315" w:rsidRPr="00E75DC0">
        <w:rPr>
          <w:spacing w:val="-1"/>
        </w:rPr>
        <w:t>e</w:t>
      </w:r>
      <w:r w:rsidR="002F6315" w:rsidRPr="00E75DC0">
        <w:t>s</w:t>
      </w:r>
      <w:r w:rsidR="00BD0ACB" w:rsidRPr="00E75DC0">
        <w:t>s</w:t>
      </w:r>
    </w:p>
    <w:p w14:paraId="2FA54C17" w14:textId="77777777" w:rsidR="00521040" w:rsidRDefault="00521040" w:rsidP="00521040">
      <w:pPr>
        <w:pStyle w:val="RLHeading1"/>
        <w:numPr>
          <w:ilvl w:val="0"/>
          <w:numId w:val="0"/>
        </w:numPr>
        <w:rPr>
          <w:b w:val="0"/>
        </w:rPr>
      </w:pPr>
    </w:p>
    <w:p w14:paraId="2FA54C18" w14:textId="77777777" w:rsidR="00521040" w:rsidRDefault="00521040" w:rsidP="00521040">
      <w:pPr>
        <w:pStyle w:val="RLHeading1"/>
        <w:numPr>
          <w:ilvl w:val="0"/>
          <w:numId w:val="0"/>
        </w:numPr>
        <w:rPr>
          <w:b w:val="0"/>
        </w:rPr>
      </w:pPr>
      <w:r w:rsidRPr="00521040">
        <w:rPr>
          <w:b w:val="0"/>
        </w:rPr>
        <w:t xml:space="preserve"> There will be a three-step selection process in the different countries:</w:t>
      </w:r>
    </w:p>
    <w:p w14:paraId="2FA54C19" w14:textId="77777777" w:rsidR="00521040" w:rsidRDefault="00521040" w:rsidP="00521040">
      <w:pPr>
        <w:pStyle w:val="RLHeading1"/>
        <w:numPr>
          <w:ilvl w:val="0"/>
          <w:numId w:val="0"/>
        </w:numPr>
        <w:rPr>
          <w:b w:val="0"/>
        </w:rPr>
      </w:pPr>
    </w:p>
    <w:p w14:paraId="2FA54C1A" w14:textId="77777777" w:rsidR="00521040" w:rsidRDefault="00521040" w:rsidP="00521040">
      <w:pPr>
        <w:pStyle w:val="RLHeading1"/>
        <w:numPr>
          <w:ilvl w:val="0"/>
          <w:numId w:val="0"/>
        </w:numPr>
        <w:rPr>
          <w:b w:val="0"/>
        </w:rPr>
      </w:pPr>
      <w:r w:rsidRPr="00521040">
        <w:rPr>
          <w:b w:val="0"/>
        </w:rPr>
        <w:t xml:space="preserve">Selection begins with an eligibility check by the British Council against the eligibility criteria given in these Guidelines, including </w:t>
      </w:r>
      <w:r w:rsidRPr="00DE2320">
        <w:rPr>
          <w:b w:val="0"/>
        </w:rPr>
        <w:t>Annex 1 and the Eligibility Checklist at Annex 2.</w:t>
      </w:r>
    </w:p>
    <w:p w14:paraId="2FA54C1B" w14:textId="77777777" w:rsidR="00521040" w:rsidRDefault="00521040" w:rsidP="00521040">
      <w:pPr>
        <w:pStyle w:val="RLHeading1"/>
        <w:numPr>
          <w:ilvl w:val="0"/>
          <w:numId w:val="0"/>
        </w:numPr>
        <w:rPr>
          <w:b w:val="0"/>
        </w:rPr>
      </w:pPr>
    </w:p>
    <w:p w14:paraId="2FA54C1C" w14:textId="77777777" w:rsidR="00521040" w:rsidRDefault="00521040" w:rsidP="00521040">
      <w:pPr>
        <w:pStyle w:val="RLHeading1"/>
        <w:numPr>
          <w:ilvl w:val="0"/>
          <w:numId w:val="0"/>
        </w:numPr>
        <w:rPr>
          <w:b w:val="0"/>
        </w:rPr>
      </w:pPr>
      <w:r w:rsidRPr="00521040">
        <w:rPr>
          <w:b w:val="0"/>
        </w:rPr>
        <w:t>Eligible proposals then undergo independent external quality review on the basis of quality, fit to development needs and country priorities and the overarching Researcher Links workshops objectives. There will be a two-step selection process, with initial scoring of proposals taking place in the UK followed by further selection in partner countries.</w:t>
      </w:r>
    </w:p>
    <w:p w14:paraId="2FA54C1D" w14:textId="77777777" w:rsidR="00521040" w:rsidRDefault="00521040" w:rsidP="00521040">
      <w:pPr>
        <w:pStyle w:val="RLHeading1"/>
        <w:numPr>
          <w:ilvl w:val="0"/>
          <w:numId w:val="0"/>
        </w:numPr>
        <w:ind w:left="357"/>
        <w:rPr>
          <w:b w:val="0"/>
        </w:rPr>
      </w:pPr>
    </w:p>
    <w:p w14:paraId="2FA54C1E" w14:textId="77777777" w:rsidR="00521040" w:rsidRPr="006F3B11" w:rsidRDefault="00521040" w:rsidP="00521040">
      <w:pPr>
        <w:spacing w:after="120" w:line="240" w:lineRule="auto"/>
        <w:rPr>
          <w:rFonts w:ascii="Arial" w:eastAsia="Arial" w:hAnsi="Arial" w:cs="Arial"/>
        </w:rPr>
      </w:pPr>
      <w:r w:rsidRPr="00F4154D">
        <w:rPr>
          <w:rFonts w:ascii="Arial" w:eastAsia="Arial" w:hAnsi="Arial" w:cs="Arial"/>
          <w:spacing w:val="-1"/>
        </w:rPr>
        <w:t>Eli</w:t>
      </w:r>
      <w:r w:rsidRPr="00F4154D">
        <w:rPr>
          <w:rFonts w:ascii="Arial" w:eastAsia="Arial" w:hAnsi="Arial" w:cs="Arial"/>
          <w:spacing w:val="2"/>
        </w:rPr>
        <w:t>g</w:t>
      </w:r>
      <w:r w:rsidRPr="00F4154D">
        <w:rPr>
          <w:rFonts w:ascii="Arial" w:eastAsia="Arial" w:hAnsi="Arial" w:cs="Arial"/>
          <w:spacing w:val="-1"/>
        </w:rPr>
        <w:t>i</w:t>
      </w:r>
      <w:r w:rsidRPr="00F4154D">
        <w:rPr>
          <w:rFonts w:ascii="Arial" w:eastAsia="Arial" w:hAnsi="Arial" w:cs="Arial"/>
        </w:rPr>
        <w:t>b</w:t>
      </w:r>
      <w:r w:rsidRPr="00F4154D">
        <w:rPr>
          <w:rFonts w:ascii="Arial" w:eastAsia="Arial" w:hAnsi="Arial" w:cs="Arial"/>
          <w:spacing w:val="-1"/>
        </w:rPr>
        <w:t>l</w:t>
      </w:r>
      <w:r w:rsidRPr="00F4154D">
        <w:rPr>
          <w:rFonts w:ascii="Arial" w:eastAsia="Arial" w:hAnsi="Arial" w:cs="Arial"/>
        </w:rPr>
        <w:t>e workshop proposals</w:t>
      </w:r>
      <w:r w:rsidRPr="006F3B11">
        <w:rPr>
          <w:rFonts w:ascii="Arial" w:eastAsia="Arial" w:hAnsi="Arial" w:cs="Arial"/>
        </w:rPr>
        <w:t xml:space="preserve"> </w:t>
      </w:r>
      <w:r w:rsidRPr="006F3B11">
        <w:rPr>
          <w:rFonts w:ascii="Arial" w:eastAsia="Arial" w:hAnsi="Arial" w:cs="Arial"/>
          <w:spacing w:val="-3"/>
        </w:rPr>
        <w:t>w</w:t>
      </w:r>
      <w:r w:rsidRPr="006F3B11">
        <w:rPr>
          <w:rFonts w:ascii="Arial" w:eastAsia="Arial" w:hAnsi="Arial" w:cs="Arial"/>
          <w:spacing w:val="1"/>
        </w:rPr>
        <w:t>i</w:t>
      </w:r>
      <w:r w:rsidRPr="006F3B11">
        <w:rPr>
          <w:rFonts w:ascii="Arial" w:eastAsia="Arial" w:hAnsi="Arial" w:cs="Arial"/>
          <w:spacing w:val="-1"/>
        </w:rPr>
        <w:t>l</w:t>
      </w:r>
      <w:r w:rsidRPr="006F3B11">
        <w:rPr>
          <w:rFonts w:ascii="Arial" w:eastAsia="Arial" w:hAnsi="Arial" w:cs="Arial"/>
        </w:rPr>
        <w:t>l be ass</w:t>
      </w:r>
      <w:r w:rsidRPr="006F3B11">
        <w:rPr>
          <w:rFonts w:ascii="Arial" w:eastAsia="Arial" w:hAnsi="Arial" w:cs="Arial"/>
          <w:spacing w:val="-1"/>
        </w:rPr>
        <w:t>e</w:t>
      </w:r>
      <w:r w:rsidRPr="006F3B11">
        <w:rPr>
          <w:rFonts w:ascii="Arial" w:eastAsia="Arial" w:hAnsi="Arial" w:cs="Arial"/>
        </w:rPr>
        <w:t>ssed</w:t>
      </w:r>
      <w:r>
        <w:rPr>
          <w:rFonts w:ascii="Arial" w:eastAsia="Arial" w:hAnsi="Arial" w:cs="Arial"/>
        </w:rPr>
        <w:t xml:space="preserve"> in the UK</w:t>
      </w:r>
      <w:r w:rsidRPr="006F3B11">
        <w:rPr>
          <w:rFonts w:ascii="Arial" w:eastAsia="Arial" w:hAnsi="Arial" w:cs="Arial"/>
          <w:spacing w:val="-2"/>
        </w:rPr>
        <w:t xml:space="preserve"> </w:t>
      </w:r>
      <w:r w:rsidRPr="006F3B11">
        <w:rPr>
          <w:rFonts w:ascii="Arial" w:eastAsia="Arial" w:hAnsi="Arial" w:cs="Arial"/>
        </w:rPr>
        <w:t>by</w:t>
      </w:r>
      <w:r w:rsidRPr="006F3B11">
        <w:rPr>
          <w:rFonts w:ascii="Arial" w:eastAsia="Arial" w:hAnsi="Arial" w:cs="Arial"/>
          <w:spacing w:val="-2"/>
        </w:rPr>
        <w:t xml:space="preserve"> </w:t>
      </w:r>
      <w:r w:rsidRPr="006F3B11">
        <w:rPr>
          <w:rFonts w:ascii="Arial" w:eastAsia="Arial" w:hAnsi="Arial" w:cs="Arial"/>
        </w:rPr>
        <w:t>o</w:t>
      </w:r>
      <w:r w:rsidRPr="006F3B11">
        <w:rPr>
          <w:rFonts w:ascii="Arial" w:eastAsia="Arial" w:hAnsi="Arial" w:cs="Arial"/>
          <w:spacing w:val="-1"/>
        </w:rPr>
        <w:t>n</w:t>
      </w:r>
      <w:r w:rsidRPr="006F3B11">
        <w:rPr>
          <w:rFonts w:ascii="Arial" w:eastAsia="Arial" w:hAnsi="Arial" w:cs="Arial"/>
        </w:rPr>
        <w:t xml:space="preserve">e </w:t>
      </w:r>
      <w:r w:rsidRPr="006F3B11">
        <w:rPr>
          <w:rFonts w:ascii="Arial" w:eastAsia="Arial" w:hAnsi="Arial" w:cs="Arial"/>
          <w:spacing w:val="-2"/>
        </w:rPr>
        <w:t>o</w:t>
      </w:r>
      <w:r w:rsidRPr="006F3B11">
        <w:rPr>
          <w:rFonts w:ascii="Arial" w:eastAsia="Arial" w:hAnsi="Arial" w:cs="Arial"/>
        </w:rPr>
        <w:t xml:space="preserve">f </w:t>
      </w:r>
      <w:r>
        <w:rPr>
          <w:rFonts w:ascii="Arial" w:eastAsia="Arial" w:hAnsi="Arial" w:cs="Arial"/>
        </w:rPr>
        <w:t>five</w:t>
      </w:r>
      <w:r w:rsidRPr="006F3B11">
        <w:rPr>
          <w:rFonts w:ascii="Arial" w:eastAsia="Arial" w:hAnsi="Arial" w:cs="Arial"/>
          <w:spacing w:val="1"/>
        </w:rPr>
        <w:t xml:space="preserve"> </w:t>
      </w:r>
      <w:r>
        <w:rPr>
          <w:rFonts w:ascii="Arial" w:eastAsia="Arial" w:hAnsi="Arial" w:cs="Arial"/>
        </w:rPr>
        <w:t>S</w:t>
      </w:r>
      <w:r w:rsidRPr="006F3B11">
        <w:rPr>
          <w:rFonts w:ascii="Arial" w:eastAsia="Arial" w:hAnsi="Arial" w:cs="Arial"/>
        </w:rPr>
        <w:t>e</w:t>
      </w:r>
      <w:r w:rsidRPr="006F3B11">
        <w:rPr>
          <w:rFonts w:ascii="Arial" w:eastAsia="Arial" w:hAnsi="Arial" w:cs="Arial"/>
          <w:spacing w:val="-1"/>
        </w:rPr>
        <w:t>l</w:t>
      </w:r>
      <w:r w:rsidRPr="006F3B11">
        <w:rPr>
          <w:rFonts w:ascii="Arial" w:eastAsia="Arial" w:hAnsi="Arial" w:cs="Arial"/>
        </w:rPr>
        <w:t>e</w:t>
      </w:r>
      <w:r w:rsidRPr="006F3B11">
        <w:rPr>
          <w:rFonts w:ascii="Arial" w:eastAsia="Arial" w:hAnsi="Arial" w:cs="Arial"/>
          <w:spacing w:val="-3"/>
        </w:rPr>
        <w:t>c</w:t>
      </w:r>
      <w:r w:rsidRPr="006F3B11">
        <w:rPr>
          <w:rFonts w:ascii="Arial" w:eastAsia="Arial" w:hAnsi="Arial" w:cs="Arial"/>
          <w:spacing w:val="1"/>
        </w:rPr>
        <w:t>t</w:t>
      </w:r>
      <w:r w:rsidRPr="006F3B11">
        <w:rPr>
          <w:rFonts w:ascii="Arial" w:eastAsia="Arial" w:hAnsi="Arial" w:cs="Arial"/>
          <w:spacing w:val="-1"/>
        </w:rPr>
        <w:t>i</w:t>
      </w:r>
      <w:r w:rsidRPr="006F3B11">
        <w:rPr>
          <w:rFonts w:ascii="Arial" w:eastAsia="Arial" w:hAnsi="Arial" w:cs="Arial"/>
        </w:rPr>
        <w:t xml:space="preserve">on </w:t>
      </w:r>
      <w:r>
        <w:rPr>
          <w:rFonts w:ascii="Arial" w:eastAsia="Arial" w:hAnsi="Arial" w:cs="Arial"/>
        </w:rPr>
        <w:t>P</w:t>
      </w:r>
      <w:r w:rsidRPr="006F3B11">
        <w:rPr>
          <w:rFonts w:ascii="Arial" w:eastAsia="Arial" w:hAnsi="Arial" w:cs="Arial"/>
          <w:spacing w:val="-1"/>
        </w:rPr>
        <w:t>a</w:t>
      </w:r>
      <w:r w:rsidRPr="006F3B11">
        <w:rPr>
          <w:rFonts w:ascii="Arial" w:eastAsia="Arial" w:hAnsi="Arial" w:cs="Arial"/>
        </w:rPr>
        <w:t>n</w:t>
      </w:r>
      <w:r w:rsidRPr="006F3B11">
        <w:rPr>
          <w:rFonts w:ascii="Arial" w:eastAsia="Arial" w:hAnsi="Arial" w:cs="Arial"/>
          <w:spacing w:val="-1"/>
        </w:rPr>
        <w:t>el</w:t>
      </w:r>
      <w:r w:rsidRPr="006F3B11">
        <w:rPr>
          <w:rFonts w:ascii="Arial" w:eastAsia="Arial" w:hAnsi="Arial" w:cs="Arial"/>
        </w:rPr>
        <w:t>s:</w:t>
      </w:r>
    </w:p>
    <w:p w14:paraId="2FA54C1F" w14:textId="77777777" w:rsidR="00521040" w:rsidRPr="00BD0ACB" w:rsidRDefault="00521040" w:rsidP="00521040">
      <w:pPr>
        <w:pStyle w:val="NoSpacing"/>
        <w:numPr>
          <w:ilvl w:val="0"/>
          <w:numId w:val="7"/>
        </w:numPr>
        <w:spacing w:after="120"/>
        <w:rPr>
          <w:rFonts w:ascii="Arial" w:hAnsi="Arial" w:cs="Arial"/>
          <w:b/>
          <w:bCs/>
          <w:spacing w:val="-6"/>
        </w:rPr>
      </w:pPr>
      <w:r w:rsidRPr="00BD0ACB">
        <w:rPr>
          <w:rFonts w:ascii="Arial" w:hAnsi="Arial" w:cs="Arial"/>
          <w:b/>
          <w:bCs/>
          <w:spacing w:val="-6"/>
        </w:rPr>
        <w:t>Arts and Humanities</w:t>
      </w:r>
    </w:p>
    <w:p w14:paraId="2FA54C20" w14:textId="77777777" w:rsidR="00521040" w:rsidRPr="00BD0ACB" w:rsidRDefault="00521040" w:rsidP="00521040">
      <w:pPr>
        <w:pStyle w:val="NoSpacing"/>
        <w:numPr>
          <w:ilvl w:val="0"/>
          <w:numId w:val="7"/>
        </w:numPr>
        <w:spacing w:after="120"/>
        <w:rPr>
          <w:rFonts w:ascii="Arial" w:hAnsi="Arial" w:cs="Arial"/>
          <w:b/>
          <w:bCs/>
          <w:spacing w:val="-6"/>
        </w:rPr>
      </w:pPr>
      <w:r w:rsidRPr="00BD0ACB">
        <w:rPr>
          <w:rFonts w:ascii="Arial" w:hAnsi="Arial" w:cs="Arial"/>
          <w:b/>
          <w:bCs/>
          <w:spacing w:val="-6"/>
        </w:rPr>
        <w:t>Biological and Medical Sciences</w:t>
      </w:r>
    </w:p>
    <w:p w14:paraId="2FA54C21" w14:textId="77777777" w:rsidR="00521040" w:rsidRPr="00BD0ACB" w:rsidRDefault="00521040" w:rsidP="00521040">
      <w:pPr>
        <w:pStyle w:val="NoSpacing"/>
        <w:numPr>
          <w:ilvl w:val="0"/>
          <w:numId w:val="7"/>
        </w:numPr>
        <w:spacing w:after="120"/>
        <w:rPr>
          <w:rFonts w:ascii="Arial" w:hAnsi="Arial" w:cs="Arial"/>
          <w:b/>
          <w:bCs/>
          <w:spacing w:val="-6"/>
        </w:rPr>
      </w:pPr>
      <w:r w:rsidRPr="00BD0ACB">
        <w:rPr>
          <w:rFonts w:ascii="Arial" w:hAnsi="Arial" w:cs="Arial"/>
          <w:b/>
          <w:bCs/>
          <w:spacing w:val="-6"/>
        </w:rPr>
        <w:t>Engineering, Physical and Space Sciences</w:t>
      </w:r>
    </w:p>
    <w:p w14:paraId="2FA54C22" w14:textId="77777777" w:rsidR="00521040" w:rsidRPr="00BD0ACB" w:rsidRDefault="00521040" w:rsidP="00521040">
      <w:pPr>
        <w:pStyle w:val="NoSpacing"/>
        <w:numPr>
          <w:ilvl w:val="0"/>
          <w:numId w:val="7"/>
        </w:numPr>
        <w:spacing w:after="120"/>
        <w:rPr>
          <w:rFonts w:ascii="Arial" w:hAnsi="Arial" w:cs="Arial"/>
          <w:b/>
          <w:bCs/>
          <w:spacing w:val="-6"/>
        </w:rPr>
      </w:pPr>
      <w:r w:rsidRPr="00BD0ACB">
        <w:rPr>
          <w:rFonts w:ascii="Arial" w:hAnsi="Arial" w:cs="Arial"/>
          <w:b/>
          <w:bCs/>
          <w:spacing w:val="-6"/>
        </w:rPr>
        <w:t>Environment, Agriculture and Food Sciences</w:t>
      </w:r>
    </w:p>
    <w:p w14:paraId="2FA54C23" w14:textId="77777777" w:rsidR="00521040" w:rsidRDefault="00521040" w:rsidP="00521040">
      <w:pPr>
        <w:pStyle w:val="NoSpacing"/>
        <w:numPr>
          <w:ilvl w:val="0"/>
          <w:numId w:val="7"/>
        </w:numPr>
        <w:spacing w:after="120"/>
        <w:rPr>
          <w:rFonts w:ascii="Arial" w:hAnsi="Arial" w:cs="Arial"/>
          <w:b/>
          <w:bCs/>
          <w:spacing w:val="-6"/>
        </w:rPr>
      </w:pPr>
      <w:r w:rsidRPr="00BD0ACB">
        <w:rPr>
          <w:rFonts w:ascii="Arial" w:hAnsi="Arial" w:cs="Arial"/>
          <w:b/>
          <w:bCs/>
          <w:spacing w:val="-6"/>
        </w:rPr>
        <w:t>Social Sciences</w:t>
      </w:r>
    </w:p>
    <w:p w14:paraId="2FA54C24" w14:textId="1E0863BC" w:rsidR="00C929AD" w:rsidRPr="00C929AD" w:rsidRDefault="00C929AD" w:rsidP="00C929AD">
      <w:pPr>
        <w:spacing w:after="240" w:line="240" w:lineRule="auto"/>
        <w:rPr>
          <w:rFonts w:ascii="Arial" w:eastAsia="Arial" w:hAnsi="Arial" w:cs="Arial"/>
          <w:spacing w:val="1"/>
        </w:rPr>
      </w:pPr>
      <w:r w:rsidRPr="00C929AD">
        <w:rPr>
          <w:rFonts w:ascii="Arial" w:eastAsia="Arial" w:hAnsi="Arial" w:cs="Arial"/>
          <w:spacing w:val="-1"/>
        </w:rPr>
        <w:t>Workshop coordinators</w:t>
      </w:r>
      <w:r w:rsidRPr="00C929AD">
        <w:rPr>
          <w:rFonts w:ascii="Arial" w:eastAsia="Arial" w:hAnsi="Arial" w:cs="Arial"/>
          <w:spacing w:val="2"/>
        </w:rPr>
        <w:t xml:space="preserve"> </w:t>
      </w:r>
      <w:r w:rsidRPr="00C929AD">
        <w:rPr>
          <w:rFonts w:ascii="Arial" w:eastAsia="Arial" w:hAnsi="Arial" w:cs="Arial"/>
        </w:rPr>
        <w:t>sh</w:t>
      </w:r>
      <w:r w:rsidRPr="00C929AD">
        <w:rPr>
          <w:rFonts w:ascii="Arial" w:eastAsia="Arial" w:hAnsi="Arial" w:cs="Arial"/>
          <w:spacing w:val="-1"/>
        </w:rPr>
        <w:t>o</w:t>
      </w:r>
      <w:r w:rsidRPr="00C929AD">
        <w:rPr>
          <w:rFonts w:ascii="Arial" w:eastAsia="Arial" w:hAnsi="Arial" w:cs="Arial"/>
        </w:rPr>
        <w:t>u</w:t>
      </w:r>
      <w:r w:rsidRPr="00C929AD">
        <w:rPr>
          <w:rFonts w:ascii="Arial" w:eastAsia="Arial" w:hAnsi="Arial" w:cs="Arial"/>
          <w:spacing w:val="-1"/>
        </w:rPr>
        <w:t>l</w:t>
      </w:r>
      <w:r w:rsidRPr="00C929AD">
        <w:rPr>
          <w:rFonts w:ascii="Arial" w:eastAsia="Arial" w:hAnsi="Arial" w:cs="Arial"/>
        </w:rPr>
        <w:t>d i</w:t>
      </w:r>
      <w:r w:rsidRPr="00C929AD">
        <w:rPr>
          <w:rFonts w:ascii="Arial" w:eastAsia="Arial" w:hAnsi="Arial" w:cs="Arial"/>
          <w:spacing w:val="-1"/>
        </w:rPr>
        <w:t>n</w:t>
      </w:r>
      <w:r w:rsidRPr="00C929AD">
        <w:rPr>
          <w:rFonts w:ascii="Arial" w:eastAsia="Arial" w:hAnsi="Arial" w:cs="Arial"/>
        </w:rPr>
        <w:t>d</w:t>
      </w:r>
      <w:r w:rsidRPr="00C929AD">
        <w:rPr>
          <w:rFonts w:ascii="Arial" w:eastAsia="Arial" w:hAnsi="Arial" w:cs="Arial"/>
          <w:spacing w:val="-1"/>
        </w:rPr>
        <w:t>i</w:t>
      </w:r>
      <w:r w:rsidRPr="00C929AD">
        <w:rPr>
          <w:rFonts w:ascii="Arial" w:eastAsia="Arial" w:hAnsi="Arial" w:cs="Arial"/>
        </w:rPr>
        <w:t>ca</w:t>
      </w:r>
      <w:r w:rsidRPr="00C929AD">
        <w:rPr>
          <w:rFonts w:ascii="Arial" w:eastAsia="Arial" w:hAnsi="Arial" w:cs="Arial"/>
          <w:spacing w:val="-2"/>
        </w:rPr>
        <w:t>t</w:t>
      </w:r>
      <w:r w:rsidRPr="00C929AD">
        <w:rPr>
          <w:rFonts w:ascii="Arial" w:eastAsia="Arial" w:hAnsi="Arial" w:cs="Arial"/>
        </w:rPr>
        <w:t xml:space="preserve">e in </w:t>
      </w:r>
      <w:r w:rsidRPr="00C929AD">
        <w:rPr>
          <w:rFonts w:ascii="Arial" w:eastAsia="Arial" w:hAnsi="Arial" w:cs="Arial"/>
          <w:spacing w:val="1"/>
        </w:rPr>
        <w:t>t</w:t>
      </w:r>
      <w:r w:rsidRPr="00C929AD">
        <w:rPr>
          <w:rFonts w:ascii="Arial" w:eastAsia="Arial" w:hAnsi="Arial" w:cs="Arial"/>
        </w:rPr>
        <w:t>heir</w:t>
      </w:r>
      <w:r w:rsidRPr="00C929AD">
        <w:rPr>
          <w:rFonts w:ascii="Arial" w:eastAsia="Arial" w:hAnsi="Arial" w:cs="Arial"/>
          <w:spacing w:val="-2"/>
        </w:rPr>
        <w:t xml:space="preserve"> </w:t>
      </w:r>
      <w:r w:rsidRPr="00C929AD">
        <w:rPr>
          <w:rFonts w:ascii="Arial" w:eastAsia="Arial" w:hAnsi="Arial" w:cs="Arial"/>
        </w:rPr>
        <w:t>o</w:t>
      </w:r>
      <w:r w:rsidRPr="00C929AD">
        <w:rPr>
          <w:rFonts w:ascii="Arial" w:eastAsia="Arial" w:hAnsi="Arial" w:cs="Arial"/>
          <w:spacing w:val="-1"/>
        </w:rPr>
        <w:t>nli</w:t>
      </w:r>
      <w:r w:rsidRPr="00C929AD">
        <w:rPr>
          <w:rFonts w:ascii="Arial" w:eastAsia="Arial" w:hAnsi="Arial" w:cs="Arial"/>
        </w:rPr>
        <w:t>ne a</w:t>
      </w:r>
      <w:r w:rsidRPr="00C929AD">
        <w:rPr>
          <w:rFonts w:ascii="Arial" w:eastAsia="Arial" w:hAnsi="Arial" w:cs="Arial"/>
          <w:spacing w:val="-1"/>
        </w:rPr>
        <w:t>p</w:t>
      </w:r>
      <w:r w:rsidRPr="00C929AD">
        <w:rPr>
          <w:rFonts w:ascii="Arial" w:eastAsia="Arial" w:hAnsi="Arial" w:cs="Arial"/>
        </w:rPr>
        <w:t>p</w:t>
      </w:r>
      <w:r w:rsidRPr="00C929AD">
        <w:rPr>
          <w:rFonts w:ascii="Arial" w:eastAsia="Arial" w:hAnsi="Arial" w:cs="Arial"/>
          <w:spacing w:val="-1"/>
        </w:rPr>
        <w:t>li</w:t>
      </w:r>
      <w:r w:rsidRPr="00C929AD">
        <w:rPr>
          <w:rFonts w:ascii="Arial" w:eastAsia="Arial" w:hAnsi="Arial" w:cs="Arial"/>
        </w:rPr>
        <w:t>cati</w:t>
      </w:r>
      <w:r w:rsidRPr="00C929AD">
        <w:rPr>
          <w:rFonts w:ascii="Arial" w:eastAsia="Arial" w:hAnsi="Arial" w:cs="Arial"/>
          <w:spacing w:val="-1"/>
        </w:rPr>
        <w:t>o</w:t>
      </w:r>
      <w:r w:rsidRPr="00C929AD">
        <w:rPr>
          <w:rFonts w:ascii="Arial" w:eastAsia="Arial" w:hAnsi="Arial" w:cs="Arial"/>
        </w:rPr>
        <w:t>n</w:t>
      </w:r>
      <w:r w:rsidRPr="00C929AD">
        <w:rPr>
          <w:rFonts w:ascii="Arial" w:eastAsia="Arial" w:hAnsi="Arial" w:cs="Arial"/>
          <w:spacing w:val="-2"/>
        </w:rPr>
        <w:t xml:space="preserve"> </w:t>
      </w:r>
      <w:r w:rsidRPr="00C929AD">
        <w:rPr>
          <w:rFonts w:ascii="Arial" w:eastAsia="Arial" w:hAnsi="Arial" w:cs="Arial"/>
          <w:spacing w:val="3"/>
        </w:rPr>
        <w:t>f</w:t>
      </w:r>
      <w:r w:rsidRPr="00C929AD">
        <w:rPr>
          <w:rFonts w:ascii="Arial" w:eastAsia="Arial" w:hAnsi="Arial" w:cs="Arial"/>
          <w:spacing w:val="-3"/>
        </w:rPr>
        <w:t>o</w:t>
      </w:r>
      <w:r w:rsidRPr="00C929AD">
        <w:rPr>
          <w:rFonts w:ascii="Arial" w:eastAsia="Arial" w:hAnsi="Arial" w:cs="Arial"/>
          <w:spacing w:val="1"/>
        </w:rPr>
        <w:t>r</w:t>
      </w:r>
      <w:r w:rsidRPr="00C929AD">
        <w:rPr>
          <w:rFonts w:ascii="Arial" w:eastAsia="Arial" w:hAnsi="Arial" w:cs="Arial"/>
        </w:rPr>
        <w:t xml:space="preserve">m </w:t>
      </w:r>
      <w:r w:rsidRPr="00C929AD">
        <w:rPr>
          <w:rFonts w:ascii="Arial" w:eastAsia="Arial" w:hAnsi="Arial" w:cs="Arial"/>
          <w:spacing w:val="-3"/>
        </w:rPr>
        <w:t>w</w:t>
      </w:r>
      <w:r w:rsidRPr="00C929AD">
        <w:rPr>
          <w:rFonts w:ascii="Arial" w:eastAsia="Arial" w:hAnsi="Arial" w:cs="Arial"/>
        </w:rPr>
        <w:t>h</w:t>
      </w:r>
      <w:r w:rsidRPr="00C929AD">
        <w:rPr>
          <w:rFonts w:ascii="Arial" w:eastAsia="Arial" w:hAnsi="Arial" w:cs="Arial"/>
          <w:spacing w:val="-1"/>
        </w:rPr>
        <w:t>i</w:t>
      </w:r>
      <w:r w:rsidRPr="00C929AD">
        <w:rPr>
          <w:rFonts w:ascii="Arial" w:eastAsia="Arial" w:hAnsi="Arial" w:cs="Arial"/>
        </w:rPr>
        <w:t>ch Se</w:t>
      </w:r>
      <w:r w:rsidRPr="00C929AD">
        <w:rPr>
          <w:rFonts w:ascii="Arial" w:eastAsia="Arial" w:hAnsi="Arial" w:cs="Arial"/>
          <w:spacing w:val="-1"/>
        </w:rPr>
        <w:t>l</w:t>
      </w:r>
      <w:r w:rsidRPr="00C929AD">
        <w:rPr>
          <w:rFonts w:ascii="Arial" w:eastAsia="Arial" w:hAnsi="Arial" w:cs="Arial"/>
        </w:rPr>
        <w:t>ecti</w:t>
      </w:r>
      <w:r w:rsidRPr="00C929AD">
        <w:rPr>
          <w:rFonts w:ascii="Arial" w:eastAsia="Arial" w:hAnsi="Arial" w:cs="Arial"/>
          <w:spacing w:val="-1"/>
        </w:rPr>
        <w:t>o</w:t>
      </w:r>
      <w:r w:rsidRPr="00C929AD">
        <w:rPr>
          <w:rFonts w:ascii="Arial" w:eastAsia="Arial" w:hAnsi="Arial" w:cs="Arial"/>
        </w:rPr>
        <w:t xml:space="preserve">n </w:t>
      </w:r>
      <w:r w:rsidRPr="00C929AD">
        <w:rPr>
          <w:rFonts w:ascii="Arial" w:eastAsia="Arial" w:hAnsi="Arial" w:cs="Arial"/>
          <w:spacing w:val="-2"/>
        </w:rPr>
        <w:t>P</w:t>
      </w:r>
      <w:r w:rsidRPr="00C929AD">
        <w:rPr>
          <w:rFonts w:ascii="Arial" w:eastAsia="Arial" w:hAnsi="Arial" w:cs="Arial"/>
        </w:rPr>
        <w:t>a</w:t>
      </w:r>
      <w:r w:rsidRPr="00C929AD">
        <w:rPr>
          <w:rFonts w:ascii="Arial" w:eastAsia="Arial" w:hAnsi="Arial" w:cs="Arial"/>
          <w:spacing w:val="-1"/>
        </w:rPr>
        <w:t>n</w:t>
      </w:r>
      <w:r w:rsidRPr="00C929AD">
        <w:rPr>
          <w:rFonts w:ascii="Arial" w:eastAsia="Arial" w:hAnsi="Arial" w:cs="Arial"/>
        </w:rPr>
        <w:t xml:space="preserve">el </w:t>
      </w:r>
      <w:r w:rsidRPr="00C929AD">
        <w:rPr>
          <w:rFonts w:ascii="Arial" w:eastAsia="Arial" w:hAnsi="Arial" w:cs="Arial"/>
          <w:spacing w:val="1"/>
        </w:rPr>
        <w:t>t</w:t>
      </w:r>
      <w:r w:rsidRPr="00C929AD">
        <w:rPr>
          <w:rFonts w:ascii="Arial" w:eastAsia="Arial" w:hAnsi="Arial" w:cs="Arial"/>
        </w:rPr>
        <w:t>h</w:t>
      </w:r>
      <w:r w:rsidRPr="00C929AD">
        <w:rPr>
          <w:rFonts w:ascii="Arial" w:eastAsia="Arial" w:hAnsi="Arial" w:cs="Arial"/>
          <w:spacing w:val="-1"/>
        </w:rPr>
        <w:t>ei</w:t>
      </w:r>
      <w:r w:rsidRPr="00C929AD">
        <w:rPr>
          <w:rFonts w:ascii="Arial" w:eastAsia="Arial" w:hAnsi="Arial" w:cs="Arial"/>
        </w:rPr>
        <w:t>r</w:t>
      </w:r>
      <w:r w:rsidRPr="00C929AD">
        <w:rPr>
          <w:rFonts w:ascii="Arial" w:eastAsia="Arial" w:hAnsi="Arial" w:cs="Arial"/>
          <w:spacing w:val="2"/>
        </w:rPr>
        <w:t xml:space="preserve"> </w:t>
      </w:r>
      <w:r w:rsidRPr="00C929AD">
        <w:rPr>
          <w:rFonts w:ascii="Arial" w:eastAsia="Arial" w:hAnsi="Arial" w:cs="Arial"/>
          <w:spacing w:val="-3"/>
        </w:rPr>
        <w:t>p</w:t>
      </w:r>
      <w:r w:rsidRPr="00C929AD">
        <w:rPr>
          <w:rFonts w:ascii="Arial" w:eastAsia="Arial" w:hAnsi="Arial" w:cs="Arial"/>
          <w:spacing w:val="1"/>
        </w:rPr>
        <w:t>r</w:t>
      </w:r>
      <w:r w:rsidRPr="00C929AD">
        <w:rPr>
          <w:rFonts w:ascii="Arial" w:eastAsia="Arial" w:hAnsi="Arial" w:cs="Arial"/>
        </w:rPr>
        <w:t>o</w:t>
      </w:r>
      <w:r w:rsidRPr="00C929AD">
        <w:rPr>
          <w:rFonts w:ascii="Arial" w:eastAsia="Arial" w:hAnsi="Arial" w:cs="Arial"/>
          <w:spacing w:val="-1"/>
        </w:rPr>
        <w:t>p</w:t>
      </w:r>
      <w:r w:rsidRPr="00C929AD">
        <w:rPr>
          <w:rFonts w:ascii="Arial" w:eastAsia="Arial" w:hAnsi="Arial" w:cs="Arial"/>
        </w:rPr>
        <w:t>os</w:t>
      </w:r>
      <w:r w:rsidRPr="00C929AD">
        <w:rPr>
          <w:rFonts w:ascii="Arial" w:eastAsia="Arial" w:hAnsi="Arial" w:cs="Arial"/>
          <w:spacing w:val="-1"/>
        </w:rPr>
        <w:t>a</w:t>
      </w:r>
      <w:r w:rsidRPr="00C929AD">
        <w:rPr>
          <w:rFonts w:ascii="Arial" w:eastAsia="Arial" w:hAnsi="Arial" w:cs="Arial"/>
        </w:rPr>
        <w:t>l sh</w:t>
      </w:r>
      <w:r w:rsidRPr="00C929AD">
        <w:rPr>
          <w:rFonts w:ascii="Arial" w:eastAsia="Arial" w:hAnsi="Arial" w:cs="Arial"/>
          <w:spacing w:val="-1"/>
        </w:rPr>
        <w:t>o</w:t>
      </w:r>
      <w:r w:rsidRPr="00C929AD">
        <w:rPr>
          <w:rFonts w:ascii="Arial" w:eastAsia="Arial" w:hAnsi="Arial" w:cs="Arial"/>
        </w:rPr>
        <w:t>u</w:t>
      </w:r>
      <w:r w:rsidRPr="00C929AD">
        <w:rPr>
          <w:rFonts w:ascii="Arial" w:eastAsia="Arial" w:hAnsi="Arial" w:cs="Arial"/>
          <w:spacing w:val="-1"/>
        </w:rPr>
        <w:t>l</w:t>
      </w:r>
      <w:r w:rsidRPr="00C929AD">
        <w:rPr>
          <w:rFonts w:ascii="Arial" w:eastAsia="Arial" w:hAnsi="Arial" w:cs="Arial"/>
        </w:rPr>
        <w:t>d be</w:t>
      </w:r>
      <w:r w:rsidRPr="00C929AD">
        <w:rPr>
          <w:rFonts w:ascii="Arial" w:eastAsia="Arial" w:hAnsi="Arial" w:cs="Arial"/>
          <w:spacing w:val="1"/>
        </w:rPr>
        <w:t xml:space="preserve"> </w:t>
      </w:r>
      <w:r w:rsidRPr="00C929AD">
        <w:rPr>
          <w:rFonts w:ascii="Arial" w:eastAsia="Arial" w:hAnsi="Arial" w:cs="Arial"/>
        </w:rPr>
        <w:t>ass</w:t>
      </w:r>
      <w:r w:rsidRPr="00C929AD">
        <w:rPr>
          <w:rFonts w:ascii="Arial" w:eastAsia="Arial" w:hAnsi="Arial" w:cs="Arial"/>
          <w:spacing w:val="-1"/>
        </w:rPr>
        <w:t>e</w:t>
      </w:r>
      <w:r w:rsidRPr="00C929AD">
        <w:rPr>
          <w:rFonts w:ascii="Arial" w:eastAsia="Arial" w:hAnsi="Arial" w:cs="Arial"/>
          <w:spacing w:val="-2"/>
        </w:rPr>
        <w:t>s</w:t>
      </w:r>
      <w:r w:rsidRPr="00C929AD">
        <w:rPr>
          <w:rFonts w:ascii="Arial" w:eastAsia="Arial" w:hAnsi="Arial" w:cs="Arial"/>
        </w:rPr>
        <w:t>sed b</w:t>
      </w:r>
      <w:r w:rsidRPr="00C929AD">
        <w:rPr>
          <w:rFonts w:ascii="Arial" w:eastAsia="Arial" w:hAnsi="Arial" w:cs="Arial"/>
          <w:spacing w:val="-3"/>
        </w:rPr>
        <w:t>y</w:t>
      </w:r>
      <w:r w:rsidRPr="00C929AD">
        <w:rPr>
          <w:rFonts w:ascii="Arial" w:eastAsia="Arial" w:hAnsi="Arial" w:cs="Arial"/>
        </w:rPr>
        <w:t>, a</w:t>
      </w:r>
      <w:r w:rsidRPr="00C929AD">
        <w:rPr>
          <w:rFonts w:ascii="Arial" w:eastAsia="Arial" w:hAnsi="Arial" w:cs="Arial"/>
          <w:spacing w:val="-1"/>
        </w:rPr>
        <w:t>n</w:t>
      </w:r>
      <w:r w:rsidRPr="00C929AD">
        <w:rPr>
          <w:rFonts w:ascii="Arial" w:eastAsia="Arial" w:hAnsi="Arial" w:cs="Arial"/>
        </w:rPr>
        <w:t xml:space="preserve">d </w:t>
      </w:r>
      <w:r w:rsidRPr="00C929AD">
        <w:rPr>
          <w:rFonts w:ascii="Arial" w:eastAsia="Arial" w:hAnsi="Arial" w:cs="Arial"/>
          <w:spacing w:val="2"/>
        </w:rPr>
        <w:t>t</w:t>
      </w:r>
      <w:r w:rsidRPr="00C929AD">
        <w:rPr>
          <w:rFonts w:ascii="Arial" w:eastAsia="Arial" w:hAnsi="Arial" w:cs="Arial"/>
        </w:rPr>
        <w:t>he</w:t>
      </w:r>
      <w:r w:rsidRPr="00C929AD">
        <w:rPr>
          <w:rFonts w:ascii="Arial" w:eastAsia="Arial" w:hAnsi="Arial" w:cs="Arial"/>
          <w:spacing w:val="-2"/>
        </w:rPr>
        <w:t xml:space="preserve"> </w:t>
      </w:r>
      <w:r w:rsidRPr="00C929AD">
        <w:rPr>
          <w:rFonts w:ascii="Arial" w:eastAsia="Arial" w:hAnsi="Arial" w:cs="Arial"/>
        </w:rPr>
        <w:t>su</w:t>
      </w:r>
      <w:r w:rsidRPr="00C929AD">
        <w:rPr>
          <w:rFonts w:ascii="Arial" w:eastAsia="Arial" w:hAnsi="Arial" w:cs="Arial"/>
          <w:spacing w:val="-1"/>
        </w:rPr>
        <w:t>bj</w:t>
      </w:r>
      <w:r w:rsidRPr="00C929AD">
        <w:rPr>
          <w:rFonts w:ascii="Arial" w:eastAsia="Arial" w:hAnsi="Arial" w:cs="Arial"/>
        </w:rPr>
        <w:t>ec</w:t>
      </w:r>
      <w:r w:rsidRPr="00C929AD">
        <w:rPr>
          <w:rFonts w:ascii="Arial" w:eastAsia="Arial" w:hAnsi="Arial" w:cs="Arial"/>
          <w:spacing w:val="-2"/>
        </w:rPr>
        <w:t xml:space="preserve">t(s) </w:t>
      </w:r>
      <w:r w:rsidRPr="00C929AD">
        <w:rPr>
          <w:rFonts w:ascii="Arial" w:eastAsia="Arial" w:hAnsi="Arial" w:cs="Arial"/>
          <w:spacing w:val="1"/>
        </w:rPr>
        <w:t>t</w:t>
      </w:r>
      <w:r w:rsidRPr="00C929AD">
        <w:rPr>
          <w:rFonts w:ascii="Arial" w:eastAsia="Arial" w:hAnsi="Arial" w:cs="Arial"/>
        </w:rPr>
        <w:t>h</w:t>
      </w:r>
      <w:r w:rsidRPr="00C929AD">
        <w:rPr>
          <w:rFonts w:ascii="Arial" w:eastAsia="Arial" w:hAnsi="Arial" w:cs="Arial"/>
          <w:spacing w:val="-1"/>
        </w:rPr>
        <w:t>ei</w:t>
      </w:r>
      <w:r w:rsidRPr="00C929AD">
        <w:rPr>
          <w:rFonts w:ascii="Arial" w:eastAsia="Arial" w:hAnsi="Arial" w:cs="Arial"/>
        </w:rPr>
        <w:t xml:space="preserve">r </w:t>
      </w:r>
      <w:r w:rsidRPr="00C929AD">
        <w:rPr>
          <w:rFonts w:ascii="Arial" w:eastAsia="Arial" w:hAnsi="Arial" w:cs="Arial"/>
          <w:spacing w:val="1"/>
        </w:rPr>
        <w:t>r</w:t>
      </w:r>
      <w:r w:rsidRPr="00C929AD">
        <w:rPr>
          <w:rFonts w:ascii="Arial" w:eastAsia="Arial" w:hAnsi="Arial" w:cs="Arial"/>
        </w:rPr>
        <w:t>es</w:t>
      </w:r>
      <w:r w:rsidRPr="00C929AD">
        <w:rPr>
          <w:rFonts w:ascii="Arial" w:eastAsia="Arial" w:hAnsi="Arial" w:cs="Arial"/>
          <w:spacing w:val="-1"/>
        </w:rPr>
        <w:t>e</w:t>
      </w:r>
      <w:r w:rsidRPr="00C929AD">
        <w:rPr>
          <w:rFonts w:ascii="Arial" w:eastAsia="Arial" w:hAnsi="Arial" w:cs="Arial"/>
        </w:rPr>
        <w:t>a</w:t>
      </w:r>
      <w:r w:rsidRPr="00C929AD">
        <w:rPr>
          <w:rFonts w:ascii="Arial" w:eastAsia="Arial" w:hAnsi="Arial" w:cs="Arial"/>
          <w:spacing w:val="-2"/>
        </w:rPr>
        <w:t>r</w:t>
      </w:r>
      <w:r w:rsidRPr="00C929AD">
        <w:rPr>
          <w:rFonts w:ascii="Arial" w:eastAsia="Arial" w:hAnsi="Arial" w:cs="Arial"/>
        </w:rPr>
        <w:t>ch c</w:t>
      </w:r>
      <w:r w:rsidRPr="00C929AD">
        <w:rPr>
          <w:rFonts w:ascii="Arial" w:eastAsia="Arial" w:hAnsi="Arial" w:cs="Arial"/>
          <w:spacing w:val="-2"/>
        </w:rPr>
        <w:t>ov</w:t>
      </w:r>
      <w:r w:rsidRPr="00C929AD">
        <w:rPr>
          <w:rFonts w:ascii="Arial" w:eastAsia="Arial" w:hAnsi="Arial" w:cs="Arial"/>
        </w:rPr>
        <w:t>ers.</w:t>
      </w:r>
      <w:r w:rsidRPr="00C929AD">
        <w:rPr>
          <w:rFonts w:ascii="Arial" w:eastAsia="Arial" w:hAnsi="Arial" w:cs="Arial"/>
          <w:spacing w:val="2"/>
        </w:rPr>
        <w:t xml:space="preserve"> </w:t>
      </w:r>
      <w:r w:rsidRPr="00C929AD">
        <w:rPr>
          <w:rFonts w:ascii="Arial" w:eastAsia="Arial" w:hAnsi="Arial" w:cs="Arial"/>
          <w:spacing w:val="-4"/>
        </w:rPr>
        <w:t>Up to 3</w:t>
      </w:r>
      <w:r w:rsidRPr="00C929AD">
        <w:rPr>
          <w:rFonts w:ascii="Arial" w:eastAsia="Arial" w:hAnsi="Arial" w:cs="Arial"/>
        </w:rPr>
        <w:t xml:space="preserve"> su</w:t>
      </w:r>
      <w:r w:rsidRPr="00C929AD">
        <w:rPr>
          <w:rFonts w:ascii="Arial" w:eastAsia="Arial" w:hAnsi="Arial" w:cs="Arial"/>
          <w:spacing w:val="-1"/>
        </w:rPr>
        <w:t>b</w:t>
      </w:r>
      <w:r w:rsidRPr="00C929AD">
        <w:rPr>
          <w:rFonts w:ascii="Arial" w:eastAsia="Arial" w:hAnsi="Arial" w:cs="Arial"/>
          <w:spacing w:val="1"/>
        </w:rPr>
        <w:t>j</w:t>
      </w:r>
      <w:r w:rsidRPr="00C929AD">
        <w:rPr>
          <w:rFonts w:ascii="Arial" w:eastAsia="Arial" w:hAnsi="Arial" w:cs="Arial"/>
        </w:rPr>
        <w:t>e</w:t>
      </w:r>
      <w:r w:rsidRPr="00C929AD">
        <w:rPr>
          <w:rFonts w:ascii="Arial" w:eastAsia="Arial" w:hAnsi="Arial" w:cs="Arial"/>
          <w:spacing w:val="-3"/>
        </w:rPr>
        <w:t>c</w:t>
      </w:r>
      <w:r w:rsidRPr="00C929AD">
        <w:rPr>
          <w:rFonts w:ascii="Arial" w:eastAsia="Arial" w:hAnsi="Arial" w:cs="Arial"/>
        </w:rPr>
        <w:t>t</w:t>
      </w:r>
      <w:r w:rsidRPr="00C929AD">
        <w:rPr>
          <w:rFonts w:ascii="Arial" w:eastAsia="Arial" w:hAnsi="Arial" w:cs="Arial"/>
          <w:spacing w:val="2"/>
        </w:rPr>
        <w:t xml:space="preserve"> </w:t>
      </w:r>
      <w:r w:rsidRPr="00C929AD">
        <w:rPr>
          <w:rFonts w:ascii="Arial" w:eastAsia="Arial" w:hAnsi="Arial" w:cs="Arial"/>
          <w:spacing w:val="-3"/>
        </w:rPr>
        <w:t>a</w:t>
      </w:r>
      <w:r w:rsidRPr="00C929AD">
        <w:rPr>
          <w:rFonts w:ascii="Arial" w:eastAsia="Arial" w:hAnsi="Arial" w:cs="Arial"/>
          <w:spacing w:val="1"/>
        </w:rPr>
        <w:t>r</w:t>
      </w:r>
      <w:r w:rsidRPr="00C929AD">
        <w:rPr>
          <w:rFonts w:ascii="Arial" w:eastAsia="Arial" w:hAnsi="Arial" w:cs="Arial"/>
        </w:rPr>
        <w:t>eas can</w:t>
      </w:r>
      <w:r w:rsidRPr="00C929AD">
        <w:rPr>
          <w:rFonts w:ascii="Arial" w:eastAsia="Arial" w:hAnsi="Arial" w:cs="Arial"/>
          <w:spacing w:val="-2"/>
        </w:rPr>
        <w:t xml:space="preserve"> </w:t>
      </w:r>
      <w:r w:rsidRPr="00C929AD">
        <w:rPr>
          <w:rFonts w:ascii="Arial" w:eastAsia="Arial" w:hAnsi="Arial" w:cs="Arial"/>
        </w:rPr>
        <w:t>be</w:t>
      </w:r>
      <w:r w:rsidRPr="00C929AD">
        <w:rPr>
          <w:rFonts w:ascii="Arial" w:eastAsia="Arial" w:hAnsi="Arial" w:cs="Arial"/>
          <w:spacing w:val="-2"/>
        </w:rPr>
        <w:t xml:space="preserve"> </w:t>
      </w:r>
      <w:r w:rsidRPr="00C929AD">
        <w:rPr>
          <w:rFonts w:ascii="Arial" w:eastAsia="Arial" w:hAnsi="Arial" w:cs="Arial"/>
        </w:rPr>
        <w:t>se</w:t>
      </w:r>
      <w:r w:rsidRPr="00C929AD">
        <w:rPr>
          <w:rFonts w:ascii="Arial" w:eastAsia="Arial" w:hAnsi="Arial" w:cs="Arial"/>
          <w:spacing w:val="-1"/>
        </w:rPr>
        <w:t>l</w:t>
      </w:r>
      <w:r w:rsidRPr="00C929AD">
        <w:rPr>
          <w:rFonts w:ascii="Arial" w:eastAsia="Arial" w:hAnsi="Arial" w:cs="Arial"/>
        </w:rPr>
        <w:t>ected in priority order, b</w:t>
      </w:r>
      <w:r w:rsidRPr="00C929AD">
        <w:rPr>
          <w:rFonts w:ascii="Arial" w:eastAsia="Arial" w:hAnsi="Arial" w:cs="Arial"/>
          <w:spacing w:val="-1"/>
        </w:rPr>
        <w:t>u</w:t>
      </w:r>
      <w:r w:rsidRPr="00C929AD">
        <w:rPr>
          <w:rFonts w:ascii="Arial" w:eastAsia="Arial" w:hAnsi="Arial" w:cs="Arial"/>
        </w:rPr>
        <w:t xml:space="preserve">t </w:t>
      </w:r>
      <w:r w:rsidRPr="00C929AD">
        <w:rPr>
          <w:rFonts w:ascii="Arial" w:eastAsia="Arial" w:hAnsi="Arial" w:cs="Arial"/>
          <w:spacing w:val="1"/>
        </w:rPr>
        <w:t>t</w:t>
      </w:r>
      <w:r w:rsidRPr="00C929AD">
        <w:rPr>
          <w:rFonts w:ascii="Arial" w:eastAsia="Arial" w:hAnsi="Arial" w:cs="Arial"/>
        </w:rPr>
        <w:t>he</w:t>
      </w:r>
      <w:r w:rsidRPr="00C929AD">
        <w:rPr>
          <w:rFonts w:ascii="Arial" w:eastAsia="Arial" w:hAnsi="Arial" w:cs="Arial"/>
          <w:spacing w:val="-2"/>
        </w:rPr>
        <w:t xml:space="preserve"> </w:t>
      </w:r>
      <w:r w:rsidRPr="00C929AD">
        <w:rPr>
          <w:rFonts w:ascii="Arial" w:eastAsia="Arial" w:hAnsi="Arial" w:cs="Arial"/>
        </w:rPr>
        <w:t>a</w:t>
      </w:r>
      <w:r w:rsidRPr="00C929AD">
        <w:rPr>
          <w:rFonts w:ascii="Arial" w:eastAsia="Arial" w:hAnsi="Arial" w:cs="Arial"/>
          <w:spacing w:val="-1"/>
        </w:rPr>
        <w:t>p</w:t>
      </w:r>
      <w:r w:rsidRPr="00C929AD">
        <w:rPr>
          <w:rFonts w:ascii="Arial" w:eastAsia="Arial" w:hAnsi="Arial" w:cs="Arial"/>
        </w:rPr>
        <w:t>p</w:t>
      </w:r>
      <w:r w:rsidRPr="00C929AD">
        <w:rPr>
          <w:rFonts w:ascii="Arial" w:eastAsia="Arial" w:hAnsi="Arial" w:cs="Arial"/>
          <w:spacing w:val="-1"/>
        </w:rPr>
        <w:t>li</w:t>
      </w:r>
      <w:r w:rsidRPr="00C929AD">
        <w:rPr>
          <w:rFonts w:ascii="Arial" w:eastAsia="Arial" w:hAnsi="Arial" w:cs="Arial"/>
        </w:rPr>
        <w:t>ca</w:t>
      </w:r>
      <w:r w:rsidRPr="00C929AD">
        <w:rPr>
          <w:rFonts w:ascii="Arial" w:eastAsia="Arial" w:hAnsi="Arial" w:cs="Arial"/>
          <w:spacing w:val="-1"/>
        </w:rPr>
        <w:t>n</w:t>
      </w:r>
      <w:r w:rsidRPr="00C929AD">
        <w:rPr>
          <w:rFonts w:ascii="Arial" w:eastAsia="Arial" w:hAnsi="Arial" w:cs="Arial"/>
        </w:rPr>
        <w:t>t s</w:t>
      </w:r>
      <w:r w:rsidRPr="00C929AD">
        <w:rPr>
          <w:rFonts w:ascii="Arial" w:eastAsia="Arial" w:hAnsi="Arial" w:cs="Arial"/>
          <w:spacing w:val="-3"/>
        </w:rPr>
        <w:t>h</w:t>
      </w:r>
      <w:r w:rsidRPr="00C929AD">
        <w:rPr>
          <w:rFonts w:ascii="Arial" w:eastAsia="Arial" w:hAnsi="Arial" w:cs="Arial"/>
        </w:rPr>
        <w:t>o</w:t>
      </w:r>
      <w:r w:rsidRPr="00C929AD">
        <w:rPr>
          <w:rFonts w:ascii="Arial" w:eastAsia="Arial" w:hAnsi="Arial" w:cs="Arial"/>
          <w:spacing w:val="-1"/>
        </w:rPr>
        <w:t>ul</w:t>
      </w:r>
      <w:r w:rsidRPr="00C929AD">
        <w:rPr>
          <w:rFonts w:ascii="Arial" w:eastAsia="Arial" w:hAnsi="Arial" w:cs="Arial"/>
        </w:rPr>
        <w:t xml:space="preserve">d </w:t>
      </w:r>
      <w:r w:rsidRPr="00C929AD">
        <w:rPr>
          <w:rFonts w:ascii="Arial" w:eastAsia="Arial" w:hAnsi="Arial" w:cs="Arial"/>
          <w:b/>
        </w:rPr>
        <w:t xml:space="preserve">indicate </w:t>
      </w:r>
      <w:r w:rsidRPr="00C929AD">
        <w:rPr>
          <w:rFonts w:ascii="Arial" w:eastAsia="Arial" w:hAnsi="Arial" w:cs="Arial"/>
          <w:b/>
          <w:spacing w:val="1"/>
        </w:rPr>
        <w:t>only</w:t>
      </w:r>
      <w:r w:rsidRPr="00C929AD">
        <w:rPr>
          <w:rFonts w:ascii="Arial" w:eastAsia="Arial" w:hAnsi="Arial" w:cs="Arial"/>
          <w:b/>
          <w:spacing w:val="2"/>
        </w:rPr>
        <w:t xml:space="preserve"> </w:t>
      </w:r>
      <w:r w:rsidRPr="00C929AD">
        <w:rPr>
          <w:rFonts w:ascii="Arial" w:eastAsia="Arial" w:hAnsi="Arial" w:cs="Arial"/>
          <w:b/>
        </w:rPr>
        <w:t>o</w:t>
      </w:r>
      <w:r w:rsidRPr="00C929AD">
        <w:rPr>
          <w:rFonts w:ascii="Arial" w:eastAsia="Arial" w:hAnsi="Arial" w:cs="Arial"/>
          <w:b/>
          <w:spacing w:val="-1"/>
        </w:rPr>
        <w:t>n</w:t>
      </w:r>
      <w:r w:rsidRPr="00C929AD">
        <w:rPr>
          <w:rFonts w:ascii="Arial" w:eastAsia="Arial" w:hAnsi="Arial" w:cs="Arial"/>
          <w:b/>
        </w:rPr>
        <w:t>e</w:t>
      </w:r>
      <w:r w:rsidRPr="00C929AD">
        <w:rPr>
          <w:rFonts w:ascii="Arial" w:eastAsia="Arial" w:hAnsi="Arial" w:cs="Arial"/>
          <w:b/>
          <w:spacing w:val="-2"/>
        </w:rPr>
        <w:t xml:space="preserve"> </w:t>
      </w:r>
      <w:r w:rsidRPr="00C929AD">
        <w:rPr>
          <w:rFonts w:ascii="Arial" w:eastAsia="Arial" w:hAnsi="Arial" w:cs="Arial"/>
          <w:b/>
          <w:spacing w:val="-1"/>
        </w:rPr>
        <w:t>S</w:t>
      </w:r>
      <w:r w:rsidRPr="00C929AD">
        <w:rPr>
          <w:rFonts w:ascii="Arial" w:eastAsia="Arial" w:hAnsi="Arial" w:cs="Arial"/>
          <w:b/>
        </w:rPr>
        <w:t>e</w:t>
      </w:r>
      <w:r w:rsidRPr="00C929AD">
        <w:rPr>
          <w:rFonts w:ascii="Arial" w:eastAsia="Arial" w:hAnsi="Arial" w:cs="Arial"/>
          <w:b/>
          <w:spacing w:val="-1"/>
        </w:rPr>
        <w:t>l</w:t>
      </w:r>
      <w:r w:rsidRPr="00C929AD">
        <w:rPr>
          <w:rFonts w:ascii="Arial" w:eastAsia="Arial" w:hAnsi="Arial" w:cs="Arial"/>
          <w:b/>
        </w:rPr>
        <w:t>ect</w:t>
      </w:r>
      <w:r w:rsidRPr="00C929AD">
        <w:rPr>
          <w:rFonts w:ascii="Arial" w:eastAsia="Arial" w:hAnsi="Arial" w:cs="Arial"/>
          <w:b/>
          <w:spacing w:val="3"/>
        </w:rPr>
        <w:t>i</w:t>
      </w:r>
      <w:r w:rsidRPr="00C929AD">
        <w:rPr>
          <w:rFonts w:ascii="Arial" w:eastAsia="Arial" w:hAnsi="Arial" w:cs="Arial"/>
          <w:b/>
        </w:rPr>
        <w:t xml:space="preserve">on </w:t>
      </w:r>
      <w:r w:rsidRPr="00C929AD">
        <w:rPr>
          <w:rFonts w:ascii="Arial" w:eastAsia="Arial" w:hAnsi="Arial" w:cs="Arial"/>
          <w:b/>
          <w:spacing w:val="-1"/>
        </w:rPr>
        <w:t>P</w:t>
      </w:r>
      <w:r w:rsidRPr="00C929AD">
        <w:rPr>
          <w:rFonts w:ascii="Arial" w:eastAsia="Arial" w:hAnsi="Arial" w:cs="Arial"/>
          <w:b/>
        </w:rPr>
        <w:t>a</w:t>
      </w:r>
      <w:r w:rsidRPr="00C929AD">
        <w:rPr>
          <w:rFonts w:ascii="Arial" w:eastAsia="Arial" w:hAnsi="Arial" w:cs="Arial"/>
          <w:b/>
          <w:spacing w:val="-1"/>
        </w:rPr>
        <w:t>n</w:t>
      </w:r>
      <w:r w:rsidRPr="00C929AD">
        <w:rPr>
          <w:rFonts w:ascii="Arial" w:eastAsia="Arial" w:hAnsi="Arial" w:cs="Arial"/>
          <w:b/>
        </w:rPr>
        <w:t>e</w:t>
      </w:r>
      <w:r w:rsidRPr="00C929AD">
        <w:rPr>
          <w:rFonts w:ascii="Arial" w:eastAsia="Arial" w:hAnsi="Arial" w:cs="Arial"/>
          <w:b/>
          <w:spacing w:val="-1"/>
        </w:rPr>
        <w:t>l</w:t>
      </w:r>
      <w:r w:rsidRPr="00C929AD">
        <w:rPr>
          <w:rFonts w:ascii="Arial" w:eastAsia="Arial" w:hAnsi="Arial" w:cs="Arial"/>
        </w:rPr>
        <w:t xml:space="preserve">. </w:t>
      </w:r>
      <w:r w:rsidRPr="00C929AD">
        <w:rPr>
          <w:rFonts w:ascii="Arial" w:hAnsi="Arial" w:cs="Arial"/>
        </w:rPr>
        <w:t xml:space="preserve">In the UK Workshop proposals will be assessed by two reviewers against the quality criteria in Annex </w:t>
      </w:r>
      <w:r w:rsidR="00DE2320">
        <w:rPr>
          <w:rFonts w:ascii="Arial" w:hAnsi="Arial" w:cs="Arial"/>
        </w:rPr>
        <w:t>5</w:t>
      </w:r>
      <w:r w:rsidRPr="00C929AD">
        <w:rPr>
          <w:rFonts w:ascii="Arial" w:hAnsi="Arial" w:cs="Arial"/>
        </w:rPr>
        <w:t xml:space="preserve">. Each review results in a total score between 0 and 60. The final score will be decided by </w:t>
      </w:r>
      <w:r w:rsidR="00D856E2" w:rsidRPr="00C929AD">
        <w:rPr>
          <w:rFonts w:ascii="Arial" w:hAnsi="Arial" w:cs="Arial"/>
        </w:rPr>
        <w:t xml:space="preserve">the </w:t>
      </w:r>
      <w:r w:rsidR="00D856E2">
        <w:rPr>
          <w:rFonts w:ascii="Arial" w:hAnsi="Arial" w:cs="Arial"/>
        </w:rPr>
        <w:t>Review</w:t>
      </w:r>
      <w:r w:rsidRPr="00C929AD">
        <w:rPr>
          <w:rFonts w:ascii="Arial" w:hAnsi="Arial" w:cs="Arial"/>
        </w:rPr>
        <w:t xml:space="preserve"> Panel, </w:t>
      </w:r>
      <w:r w:rsidRPr="00C929AD">
        <w:rPr>
          <w:rFonts w:ascii="Arial" w:eastAsia="Arial" w:hAnsi="Arial" w:cs="Arial"/>
          <w:spacing w:val="1"/>
        </w:rPr>
        <w:t>taking into consideration the reviewer scores and the development relevance of individual proposals.</w:t>
      </w:r>
    </w:p>
    <w:p w14:paraId="2FA54C25" w14:textId="77777777" w:rsidR="00C929AD" w:rsidRPr="00C929AD" w:rsidRDefault="00C929AD" w:rsidP="00C929AD">
      <w:pPr>
        <w:spacing w:line="240" w:lineRule="auto"/>
        <w:ind w:left="-5" w:right="70"/>
        <w:rPr>
          <w:rFonts w:ascii="Arial" w:hAnsi="Arial" w:cs="Arial"/>
        </w:rPr>
      </w:pPr>
      <w:r w:rsidRPr="00C929AD">
        <w:rPr>
          <w:rFonts w:ascii="Arial" w:hAnsi="Arial" w:cs="Arial"/>
        </w:rPr>
        <w:t xml:space="preserve">Applications scoring less than 30 points will be considered not fundable. However, please note that achieving an average score of 30 or above does not imply that the proposal will be funded. </w:t>
      </w:r>
    </w:p>
    <w:p w14:paraId="0383B797" w14:textId="77777777" w:rsidR="00850E21" w:rsidRDefault="00C929AD" w:rsidP="00850E21">
      <w:pPr>
        <w:pStyle w:val="RLHeading1"/>
        <w:numPr>
          <w:ilvl w:val="0"/>
          <w:numId w:val="0"/>
        </w:numPr>
        <w:rPr>
          <w:b w:val="0"/>
        </w:rPr>
      </w:pPr>
      <w:r w:rsidRPr="00850E21">
        <w:rPr>
          <w:b w:val="0"/>
        </w:rPr>
        <w:t>The final selection decision is made in collaboration with national stakeholders and partner funding organisations.</w:t>
      </w:r>
      <w:r w:rsidRPr="00C929AD">
        <w:t xml:space="preserve"> </w:t>
      </w:r>
    </w:p>
    <w:p w14:paraId="402053B7" w14:textId="77777777" w:rsidR="00850E21" w:rsidRDefault="00850E21" w:rsidP="00850E21">
      <w:pPr>
        <w:pStyle w:val="RLHeading1"/>
        <w:numPr>
          <w:ilvl w:val="0"/>
          <w:numId w:val="0"/>
        </w:numPr>
        <w:rPr>
          <w:b w:val="0"/>
        </w:rPr>
      </w:pPr>
    </w:p>
    <w:p w14:paraId="1472646F" w14:textId="6F26D759" w:rsidR="00850E21" w:rsidRDefault="00850E21" w:rsidP="00850E21">
      <w:pPr>
        <w:pStyle w:val="RLHeading1"/>
        <w:numPr>
          <w:ilvl w:val="0"/>
          <w:numId w:val="0"/>
        </w:numPr>
        <w:rPr>
          <w:b w:val="0"/>
        </w:rPr>
      </w:pPr>
      <w:r w:rsidRPr="00521040">
        <w:rPr>
          <w:b w:val="0"/>
        </w:rPr>
        <w:t xml:space="preserve">FAPESP and ANII will then </w:t>
      </w:r>
      <w:r>
        <w:rPr>
          <w:b w:val="0"/>
        </w:rPr>
        <w:t>review</w:t>
      </w:r>
      <w:r w:rsidRPr="00521040">
        <w:rPr>
          <w:b w:val="0"/>
        </w:rPr>
        <w:t xml:space="preserve"> the proposals based on FAPESP’s peer reviewing system for “</w:t>
      </w:r>
      <w:proofErr w:type="spellStart"/>
      <w:r w:rsidRPr="00521040">
        <w:rPr>
          <w:b w:val="0"/>
        </w:rPr>
        <w:t>Auxílio</w:t>
      </w:r>
      <w:proofErr w:type="spellEnd"/>
      <w:r w:rsidRPr="00521040">
        <w:rPr>
          <w:b w:val="0"/>
        </w:rPr>
        <w:t xml:space="preserve"> </w:t>
      </w:r>
      <w:proofErr w:type="spellStart"/>
      <w:r w:rsidRPr="00521040">
        <w:rPr>
          <w:b w:val="0"/>
        </w:rPr>
        <w:t>Organização</w:t>
      </w:r>
      <w:proofErr w:type="spellEnd"/>
      <w:r w:rsidRPr="00521040">
        <w:rPr>
          <w:b w:val="0"/>
        </w:rPr>
        <w:t xml:space="preserve">” scheme </w:t>
      </w:r>
      <w:r>
        <w:rPr>
          <w:b w:val="0"/>
        </w:rPr>
        <w:t xml:space="preserve">and ANII’s assessment scheme. </w:t>
      </w:r>
    </w:p>
    <w:p w14:paraId="2FA54C27" w14:textId="7892D929" w:rsidR="00521040" w:rsidRPr="00C929AD" w:rsidRDefault="00521040" w:rsidP="00C929AD">
      <w:pPr>
        <w:spacing w:after="120" w:line="240" w:lineRule="auto"/>
        <w:rPr>
          <w:rFonts w:ascii="Arial" w:hAnsi="Arial" w:cs="Arial"/>
          <w:b/>
        </w:rPr>
      </w:pPr>
      <w:r w:rsidRPr="00C929AD">
        <w:rPr>
          <w:rFonts w:ascii="Arial" w:hAnsi="Arial" w:cs="Arial"/>
        </w:rPr>
        <w:t>FAPESP, ANII and the British Council will constitute a trilateral panel, making a final decision based on the recommendations provided by the three panels, as mentioned above, and define how many proposals will be awarded the grant.</w:t>
      </w:r>
    </w:p>
    <w:p w14:paraId="2FA54C28" w14:textId="4BB21B7E" w:rsidR="007061D9" w:rsidRPr="00C929AD" w:rsidRDefault="007061D9" w:rsidP="007061D9">
      <w:pPr>
        <w:spacing w:after="240" w:line="240" w:lineRule="auto"/>
        <w:rPr>
          <w:rFonts w:ascii="Arial" w:eastAsia="Arial" w:hAnsi="Arial" w:cs="Arial"/>
          <w:spacing w:val="1"/>
        </w:rPr>
      </w:pPr>
      <w:r w:rsidRPr="00C929AD">
        <w:rPr>
          <w:rFonts w:ascii="Arial" w:eastAsia="Arial" w:hAnsi="Arial" w:cs="Arial"/>
        </w:rPr>
        <w:t xml:space="preserve">As detailed in this guideline, </w:t>
      </w:r>
      <w:r w:rsidRPr="00C929AD">
        <w:rPr>
          <w:rFonts w:ascii="Arial" w:eastAsia="Arial" w:hAnsi="Arial" w:cs="Arial"/>
          <w:spacing w:val="1"/>
        </w:rPr>
        <w:t xml:space="preserve">only proposals which have clearly articulated relevance (direct or indirect) to international development will be considered for funding. </w:t>
      </w:r>
      <w:r w:rsidR="00666805" w:rsidRPr="00C929AD">
        <w:rPr>
          <w:rFonts w:ascii="Arial" w:eastAsia="Arial" w:hAnsi="Arial" w:cs="Arial"/>
          <w:spacing w:val="1"/>
        </w:rPr>
        <w:t xml:space="preserve"> </w:t>
      </w:r>
    </w:p>
    <w:p w14:paraId="2FA54C29" w14:textId="77777777" w:rsidR="00521040" w:rsidRPr="00C929AD" w:rsidRDefault="00521040" w:rsidP="00521040">
      <w:pPr>
        <w:pStyle w:val="RLHeading1"/>
        <w:numPr>
          <w:ilvl w:val="0"/>
          <w:numId w:val="0"/>
        </w:numPr>
        <w:ind w:left="357" w:hanging="357"/>
        <w:rPr>
          <w:b w:val="0"/>
        </w:rPr>
      </w:pPr>
      <w:r w:rsidRPr="00C929AD">
        <w:rPr>
          <w:b w:val="0"/>
        </w:rPr>
        <w:t>Successful applicants will be notified approximately six weeks after the call deadline.</w:t>
      </w:r>
    </w:p>
    <w:p w14:paraId="2FA54C2A" w14:textId="77777777" w:rsidR="004E3721" w:rsidRPr="00D0228F" w:rsidRDefault="00125BE7" w:rsidP="00A84CFD">
      <w:pPr>
        <w:spacing w:after="240" w:line="240" w:lineRule="auto"/>
        <w:rPr>
          <w:rFonts w:ascii="Arial" w:eastAsia="Arial" w:hAnsi="Arial" w:cs="Arial"/>
        </w:rPr>
      </w:pPr>
      <w:r>
        <w:rPr>
          <w:rFonts w:ascii="Arial" w:eastAsia="Arial" w:hAnsi="Arial" w:cs="Arial"/>
          <w:spacing w:val="1"/>
        </w:rPr>
        <w:t xml:space="preserve"> </w:t>
      </w:r>
      <w:r w:rsidR="001121E0">
        <w:rPr>
          <w:rFonts w:ascii="Arial" w:eastAsia="Arial" w:hAnsi="Arial" w:cs="Arial"/>
          <w:b/>
          <w:bCs/>
        </w:rPr>
        <w:t>1</w:t>
      </w:r>
      <w:r w:rsidR="00E75DC0">
        <w:rPr>
          <w:rFonts w:ascii="Arial" w:eastAsia="Arial" w:hAnsi="Arial" w:cs="Arial"/>
          <w:b/>
          <w:bCs/>
        </w:rPr>
        <w:t>7</w:t>
      </w:r>
      <w:r w:rsidR="002F6315" w:rsidRPr="00B87FBA">
        <w:rPr>
          <w:rFonts w:ascii="Arial" w:eastAsia="Arial" w:hAnsi="Arial" w:cs="Arial"/>
          <w:b/>
          <w:bCs/>
        </w:rPr>
        <w:t>.</w:t>
      </w:r>
      <w:r w:rsidR="002F6315" w:rsidRPr="00B87FBA">
        <w:rPr>
          <w:rFonts w:ascii="Arial" w:eastAsia="Arial" w:hAnsi="Arial" w:cs="Arial"/>
          <w:b/>
          <w:bCs/>
        </w:rPr>
        <w:tab/>
      </w:r>
      <w:r w:rsidR="002F6315" w:rsidRPr="00E75DC0">
        <w:rPr>
          <w:rFonts w:ascii="Arial" w:eastAsia="Arial" w:hAnsi="Arial" w:cs="Arial"/>
          <w:b/>
          <w:bCs/>
          <w:spacing w:val="-1"/>
        </w:rPr>
        <w:t>C</w:t>
      </w:r>
      <w:r w:rsidR="002F6315" w:rsidRPr="00E75DC0">
        <w:rPr>
          <w:rFonts w:ascii="Arial" w:eastAsia="Arial" w:hAnsi="Arial" w:cs="Arial"/>
          <w:b/>
          <w:bCs/>
        </w:rPr>
        <w:t>all</w:t>
      </w:r>
      <w:r w:rsidR="002F6315" w:rsidRPr="00E75DC0">
        <w:rPr>
          <w:rFonts w:ascii="Arial" w:eastAsia="Arial" w:hAnsi="Arial" w:cs="Arial"/>
          <w:b/>
          <w:bCs/>
          <w:spacing w:val="3"/>
        </w:rPr>
        <w:t xml:space="preserve"> </w:t>
      </w:r>
      <w:r w:rsidR="0001087A" w:rsidRPr="00D0228F">
        <w:rPr>
          <w:rFonts w:ascii="Arial" w:eastAsia="Arial" w:hAnsi="Arial" w:cs="Arial"/>
          <w:b/>
          <w:bCs/>
          <w:spacing w:val="-1"/>
        </w:rPr>
        <w:t>d</w:t>
      </w:r>
      <w:r w:rsidR="002F6315" w:rsidRPr="00D0228F">
        <w:rPr>
          <w:rFonts w:ascii="Arial" w:eastAsia="Arial" w:hAnsi="Arial" w:cs="Arial"/>
          <w:b/>
          <w:bCs/>
        </w:rPr>
        <w:t>e</w:t>
      </w:r>
      <w:r w:rsidR="002F6315" w:rsidRPr="00D0228F">
        <w:rPr>
          <w:rFonts w:ascii="Arial" w:eastAsia="Arial" w:hAnsi="Arial" w:cs="Arial"/>
          <w:b/>
          <w:bCs/>
          <w:spacing w:val="-1"/>
        </w:rPr>
        <w:t>a</w:t>
      </w:r>
      <w:r w:rsidR="002F6315" w:rsidRPr="00D0228F">
        <w:rPr>
          <w:rFonts w:ascii="Arial" w:eastAsia="Arial" w:hAnsi="Arial" w:cs="Arial"/>
          <w:b/>
          <w:bCs/>
          <w:spacing w:val="-3"/>
        </w:rPr>
        <w:t>d</w:t>
      </w:r>
      <w:r w:rsidR="002F6315" w:rsidRPr="00D0228F">
        <w:rPr>
          <w:rFonts w:ascii="Arial" w:eastAsia="Arial" w:hAnsi="Arial" w:cs="Arial"/>
          <w:b/>
          <w:bCs/>
          <w:spacing w:val="1"/>
        </w:rPr>
        <w:t>li</w:t>
      </w:r>
      <w:r w:rsidR="002F6315" w:rsidRPr="00D0228F">
        <w:rPr>
          <w:rFonts w:ascii="Arial" w:eastAsia="Arial" w:hAnsi="Arial" w:cs="Arial"/>
          <w:b/>
          <w:bCs/>
        </w:rPr>
        <w:t>n</w:t>
      </w:r>
      <w:r w:rsidR="002F6315" w:rsidRPr="00D0228F">
        <w:rPr>
          <w:rFonts w:ascii="Arial" w:eastAsia="Arial" w:hAnsi="Arial" w:cs="Arial"/>
          <w:b/>
          <w:bCs/>
          <w:spacing w:val="-3"/>
        </w:rPr>
        <w:t>e</w:t>
      </w:r>
    </w:p>
    <w:p w14:paraId="2FA54C2B" w14:textId="120C915E" w:rsidR="00EA116B" w:rsidRPr="00526A30" w:rsidRDefault="0001087A" w:rsidP="00366355">
      <w:pPr>
        <w:tabs>
          <w:tab w:val="left" w:pos="142"/>
          <w:tab w:val="left" w:pos="357"/>
        </w:tabs>
        <w:spacing w:after="240" w:line="240" w:lineRule="auto"/>
        <w:rPr>
          <w:rFonts w:ascii="Arial" w:eastAsia="Arial" w:hAnsi="Arial" w:cs="Arial"/>
        </w:rPr>
      </w:pPr>
      <w:r w:rsidRPr="00D0228F">
        <w:rPr>
          <w:rFonts w:ascii="Arial" w:eastAsia="Arial" w:hAnsi="Arial" w:cs="Arial"/>
          <w:spacing w:val="1"/>
        </w:rPr>
        <w:t>T</w:t>
      </w:r>
      <w:r w:rsidR="00526A30" w:rsidRPr="00D0228F">
        <w:rPr>
          <w:rFonts w:ascii="Arial" w:eastAsia="Arial" w:hAnsi="Arial" w:cs="Arial"/>
          <w:spacing w:val="1"/>
        </w:rPr>
        <w:t xml:space="preserve">he </w:t>
      </w:r>
      <w:r w:rsidR="00850E21">
        <w:rPr>
          <w:rFonts w:ascii="Arial" w:eastAsia="Arial" w:hAnsi="Arial" w:cs="Arial"/>
          <w:spacing w:val="1"/>
        </w:rPr>
        <w:t xml:space="preserve">online </w:t>
      </w:r>
      <w:r w:rsidR="00526A30" w:rsidRPr="00D0228F">
        <w:rPr>
          <w:rFonts w:ascii="Arial" w:eastAsia="Arial" w:hAnsi="Arial" w:cs="Arial"/>
          <w:spacing w:val="1"/>
        </w:rPr>
        <w:t xml:space="preserve">submission deadline is </w:t>
      </w:r>
      <w:r w:rsidR="00125BE7" w:rsidRPr="00D0228F">
        <w:rPr>
          <w:rFonts w:ascii="Arial" w:eastAsia="Arial" w:hAnsi="Arial" w:cs="Arial"/>
          <w:b/>
          <w:spacing w:val="1"/>
        </w:rPr>
        <w:t>16.00 UK time</w:t>
      </w:r>
      <w:r w:rsidR="001121E0" w:rsidRPr="00D0228F">
        <w:rPr>
          <w:rFonts w:ascii="Arial" w:eastAsia="Arial" w:hAnsi="Arial" w:cs="Arial"/>
          <w:b/>
          <w:spacing w:val="3"/>
        </w:rPr>
        <w:t xml:space="preserve"> </w:t>
      </w:r>
      <w:r w:rsidR="002F6315" w:rsidRPr="00D0228F">
        <w:rPr>
          <w:rFonts w:ascii="Arial" w:eastAsia="Arial" w:hAnsi="Arial" w:cs="Arial"/>
          <w:b/>
        </w:rPr>
        <w:t xml:space="preserve">on </w:t>
      </w:r>
      <w:r w:rsidR="00D0228F" w:rsidRPr="00D0228F">
        <w:rPr>
          <w:rFonts w:ascii="Arial" w:eastAsia="Arial" w:hAnsi="Arial" w:cs="Arial"/>
          <w:b/>
          <w:spacing w:val="1"/>
        </w:rPr>
        <w:t>27</w:t>
      </w:r>
      <w:r w:rsidR="00D0228F" w:rsidRPr="00D0228F">
        <w:rPr>
          <w:rFonts w:ascii="Arial" w:eastAsia="Arial" w:hAnsi="Arial" w:cs="Arial"/>
          <w:b/>
          <w:spacing w:val="1"/>
          <w:vertAlign w:val="superscript"/>
        </w:rPr>
        <w:t>th</w:t>
      </w:r>
      <w:r w:rsidR="00D0228F" w:rsidRPr="00D0228F">
        <w:rPr>
          <w:rFonts w:ascii="Arial" w:eastAsia="Arial" w:hAnsi="Arial" w:cs="Arial"/>
          <w:b/>
          <w:spacing w:val="1"/>
        </w:rPr>
        <w:t xml:space="preserve"> June 2016</w:t>
      </w:r>
      <w:r w:rsidR="00526A30" w:rsidRPr="00D0228F">
        <w:rPr>
          <w:rFonts w:ascii="Arial" w:eastAsia="Arial" w:hAnsi="Arial" w:cs="Arial"/>
          <w:bCs/>
        </w:rPr>
        <w:t xml:space="preserve">. </w:t>
      </w:r>
      <w:r w:rsidR="00850E21" w:rsidRPr="00850E21">
        <w:rPr>
          <w:rFonts w:ascii="Arial" w:eastAsia="Arial" w:hAnsi="Arial" w:cs="Arial"/>
          <w:bCs/>
        </w:rPr>
        <w:t>The hard copy submissions to FAPESP will consider the day of postage, valid until the end of 27th June. Proposals submitted after the deadline will not be considered for funding.</w:t>
      </w:r>
    </w:p>
    <w:p w14:paraId="2FA54C2C" w14:textId="77777777" w:rsidR="00EA116B" w:rsidRPr="00E75DC0" w:rsidRDefault="000E185B" w:rsidP="005C6275">
      <w:pPr>
        <w:spacing w:after="120" w:line="240" w:lineRule="auto"/>
        <w:rPr>
          <w:rFonts w:ascii="Arial" w:eastAsia="Arial" w:hAnsi="Arial" w:cs="Arial"/>
        </w:rPr>
      </w:pPr>
      <w:r>
        <w:rPr>
          <w:rFonts w:ascii="Arial" w:eastAsia="Arial" w:hAnsi="Arial" w:cs="Arial"/>
          <w:b/>
          <w:bCs/>
          <w:spacing w:val="-1"/>
        </w:rPr>
        <w:t>1</w:t>
      </w:r>
      <w:r w:rsidR="00E75DC0">
        <w:rPr>
          <w:rFonts w:ascii="Arial" w:eastAsia="Arial" w:hAnsi="Arial" w:cs="Arial"/>
          <w:b/>
          <w:bCs/>
          <w:spacing w:val="-1"/>
        </w:rPr>
        <w:t>8</w:t>
      </w:r>
      <w:r>
        <w:rPr>
          <w:rFonts w:ascii="Arial" w:eastAsia="Arial" w:hAnsi="Arial" w:cs="Arial"/>
          <w:b/>
          <w:bCs/>
          <w:spacing w:val="-1"/>
        </w:rPr>
        <w:t xml:space="preserve">. </w:t>
      </w:r>
      <w:r w:rsidR="0001087A">
        <w:rPr>
          <w:rFonts w:ascii="Arial" w:eastAsia="Arial" w:hAnsi="Arial" w:cs="Arial"/>
          <w:b/>
          <w:bCs/>
          <w:spacing w:val="-1"/>
        </w:rPr>
        <w:tab/>
      </w:r>
      <w:r w:rsidR="002F6315" w:rsidRPr="00E75DC0">
        <w:rPr>
          <w:rFonts w:ascii="Arial" w:eastAsia="Arial" w:hAnsi="Arial" w:cs="Arial"/>
          <w:b/>
          <w:bCs/>
          <w:spacing w:val="-1"/>
        </w:rPr>
        <w:t>D</w:t>
      </w:r>
      <w:r w:rsidR="002F6315" w:rsidRPr="00E75DC0">
        <w:rPr>
          <w:rFonts w:ascii="Arial" w:eastAsia="Arial" w:hAnsi="Arial" w:cs="Arial"/>
          <w:b/>
          <w:bCs/>
        </w:rPr>
        <w:t>ata</w:t>
      </w:r>
      <w:r w:rsidR="002F6315" w:rsidRPr="00E75DC0">
        <w:rPr>
          <w:rFonts w:ascii="Arial" w:eastAsia="Arial" w:hAnsi="Arial" w:cs="Arial"/>
          <w:b/>
          <w:bCs/>
          <w:spacing w:val="1"/>
        </w:rPr>
        <w:t xml:space="preserve"> </w:t>
      </w:r>
      <w:r w:rsidR="002F6315" w:rsidRPr="00E75DC0">
        <w:rPr>
          <w:rFonts w:ascii="Arial" w:eastAsia="Arial" w:hAnsi="Arial" w:cs="Arial"/>
          <w:b/>
          <w:bCs/>
        </w:rPr>
        <w:t>pr</w:t>
      </w:r>
      <w:r w:rsidR="002F6315" w:rsidRPr="00E75DC0">
        <w:rPr>
          <w:rFonts w:ascii="Arial" w:eastAsia="Arial" w:hAnsi="Arial" w:cs="Arial"/>
          <w:b/>
          <w:bCs/>
          <w:spacing w:val="-3"/>
        </w:rPr>
        <w:t>o</w:t>
      </w:r>
      <w:r w:rsidR="002F6315" w:rsidRPr="00E75DC0">
        <w:rPr>
          <w:rFonts w:ascii="Arial" w:eastAsia="Arial" w:hAnsi="Arial" w:cs="Arial"/>
          <w:b/>
          <w:bCs/>
          <w:spacing w:val="1"/>
        </w:rPr>
        <w:t>t</w:t>
      </w:r>
      <w:r w:rsidR="002F6315" w:rsidRPr="00E75DC0">
        <w:rPr>
          <w:rFonts w:ascii="Arial" w:eastAsia="Arial" w:hAnsi="Arial" w:cs="Arial"/>
          <w:b/>
          <w:bCs/>
        </w:rPr>
        <w:t>e</w:t>
      </w:r>
      <w:r w:rsidR="002F6315" w:rsidRPr="00E75DC0">
        <w:rPr>
          <w:rFonts w:ascii="Arial" w:eastAsia="Arial" w:hAnsi="Arial" w:cs="Arial"/>
          <w:b/>
          <w:bCs/>
          <w:spacing w:val="-1"/>
        </w:rPr>
        <w:t>c</w:t>
      </w:r>
      <w:r w:rsidR="002F6315" w:rsidRPr="00E75DC0">
        <w:rPr>
          <w:rFonts w:ascii="Arial" w:eastAsia="Arial" w:hAnsi="Arial" w:cs="Arial"/>
          <w:b/>
          <w:bCs/>
          <w:spacing w:val="-2"/>
        </w:rPr>
        <w:t>t</w:t>
      </w:r>
      <w:r w:rsidR="002F6315" w:rsidRPr="00E75DC0">
        <w:rPr>
          <w:rFonts w:ascii="Arial" w:eastAsia="Arial" w:hAnsi="Arial" w:cs="Arial"/>
          <w:b/>
          <w:bCs/>
          <w:spacing w:val="1"/>
        </w:rPr>
        <w:t>i</w:t>
      </w:r>
      <w:r w:rsidR="002F6315" w:rsidRPr="00E75DC0">
        <w:rPr>
          <w:rFonts w:ascii="Arial" w:eastAsia="Arial" w:hAnsi="Arial" w:cs="Arial"/>
          <w:b/>
          <w:bCs/>
        </w:rPr>
        <w:t>on</w:t>
      </w:r>
    </w:p>
    <w:p w14:paraId="2FA54C2D" w14:textId="77777777" w:rsidR="00EA116B" w:rsidRPr="006F3B11" w:rsidRDefault="002F6315" w:rsidP="005C6275">
      <w:pPr>
        <w:spacing w:after="120" w:line="240" w:lineRule="auto"/>
        <w:rPr>
          <w:rFonts w:ascii="Arial" w:eastAsia="Arial" w:hAnsi="Arial" w:cs="Arial"/>
        </w:rPr>
      </w:pPr>
      <w:r w:rsidRPr="00B87FBA">
        <w:rPr>
          <w:rFonts w:ascii="Arial" w:eastAsia="Arial" w:hAnsi="Arial" w:cs="Arial"/>
          <w:spacing w:val="-1"/>
        </w:rPr>
        <w:t>A</w:t>
      </w:r>
      <w:r w:rsidRPr="00B87FBA">
        <w:rPr>
          <w:rFonts w:ascii="Arial" w:eastAsia="Arial" w:hAnsi="Arial" w:cs="Arial"/>
        </w:rPr>
        <w:t>s</w:t>
      </w:r>
      <w:r w:rsidRPr="00B87FBA">
        <w:rPr>
          <w:rFonts w:ascii="Arial" w:eastAsia="Arial" w:hAnsi="Arial" w:cs="Arial"/>
          <w:spacing w:val="1"/>
        </w:rPr>
        <w:t xml:space="preserve"> </w:t>
      </w:r>
      <w:r w:rsidRPr="00B87FBA">
        <w:rPr>
          <w:rFonts w:ascii="Arial" w:eastAsia="Arial" w:hAnsi="Arial" w:cs="Arial"/>
        </w:rPr>
        <w:t>p</w:t>
      </w:r>
      <w:r w:rsidRPr="00B87FBA">
        <w:rPr>
          <w:rFonts w:ascii="Arial" w:eastAsia="Arial" w:hAnsi="Arial" w:cs="Arial"/>
          <w:spacing w:val="-1"/>
        </w:rPr>
        <w:t>a</w:t>
      </w:r>
      <w:r w:rsidRPr="006F3B11">
        <w:rPr>
          <w:rFonts w:ascii="Arial" w:eastAsia="Arial" w:hAnsi="Arial" w:cs="Arial"/>
          <w:spacing w:val="-2"/>
        </w:rPr>
        <w:t>r</w:t>
      </w:r>
      <w:r w:rsidRPr="006F3B11">
        <w:rPr>
          <w:rFonts w:ascii="Arial" w:eastAsia="Arial" w:hAnsi="Arial" w:cs="Arial"/>
        </w:rPr>
        <w:t>t</w:t>
      </w:r>
      <w:r w:rsidRPr="006F3B11">
        <w:rPr>
          <w:rFonts w:ascii="Arial" w:eastAsia="Arial" w:hAnsi="Arial" w:cs="Arial"/>
          <w:spacing w:val="2"/>
        </w:rPr>
        <w:t xml:space="preserve"> </w:t>
      </w:r>
      <w:r w:rsidRPr="006F3B11">
        <w:rPr>
          <w:rFonts w:ascii="Arial" w:eastAsia="Arial" w:hAnsi="Arial" w:cs="Arial"/>
          <w:spacing w:val="-3"/>
        </w:rPr>
        <w:t>o</w:t>
      </w:r>
      <w:r w:rsidRPr="006F3B11">
        <w:rPr>
          <w:rFonts w:ascii="Arial" w:eastAsia="Arial" w:hAnsi="Arial" w:cs="Arial"/>
        </w:rPr>
        <w:t xml:space="preserve">f </w:t>
      </w:r>
      <w:r w:rsidRPr="006F3B11">
        <w:rPr>
          <w:rFonts w:ascii="Arial" w:eastAsia="Arial" w:hAnsi="Arial" w:cs="Arial"/>
          <w:spacing w:val="1"/>
        </w:rPr>
        <w:t>t</w:t>
      </w:r>
      <w:r w:rsidRPr="006F3B11">
        <w:rPr>
          <w:rFonts w:ascii="Arial" w:eastAsia="Arial" w:hAnsi="Arial" w:cs="Arial"/>
        </w:rPr>
        <w:t>he</w:t>
      </w:r>
      <w:r w:rsidRPr="006F3B11">
        <w:rPr>
          <w:rFonts w:ascii="Arial" w:eastAsia="Arial" w:hAnsi="Arial" w:cs="Arial"/>
          <w:spacing w:val="2"/>
        </w:rPr>
        <w:t xml:space="preserve"> </w:t>
      </w:r>
      <w:r w:rsidRPr="006F3B11">
        <w:rPr>
          <w:rFonts w:ascii="Arial" w:eastAsia="Arial" w:hAnsi="Arial" w:cs="Arial"/>
        </w:rPr>
        <w:t>o</w:t>
      </w:r>
      <w:r w:rsidRPr="006F3B11">
        <w:rPr>
          <w:rFonts w:ascii="Arial" w:eastAsia="Arial" w:hAnsi="Arial" w:cs="Arial"/>
          <w:spacing w:val="-1"/>
        </w:rPr>
        <w:t>nli</w:t>
      </w:r>
      <w:r w:rsidRPr="006F3B11">
        <w:rPr>
          <w:rFonts w:ascii="Arial" w:eastAsia="Arial" w:hAnsi="Arial" w:cs="Arial"/>
        </w:rPr>
        <w:t>ne a</w:t>
      </w:r>
      <w:r w:rsidRPr="006F3B11">
        <w:rPr>
          <w:rFonts w:ascii="Arial" w:eastAsia="Arial" w:hAnsi="Arial" w:cs="Arial"/>
          <w:spacing w:val="-1"/>
        </w:rPr>
        <w:t>p</w:t>
      </w:r>
      <w:r w:rsidRPr="006F3B11">
        <w:rPr>
          <w:rFonts w:ascii="Arial" w:eastAsia="Arial" w:hAnsi="Arial" w:cs="Arial"/>
        </w:rPr>
        <w:t>p</w:t>
      </w:r>
      <w:r w:rsidRPr="006F3B11">
        <w:rPr>
          <w:rFonts w:ascii="Arial" w:eastAsia="Arial" w:hAnsi="Arial" w:cs="Arial"/>
          <w:spacing w:val="-4"/>
        </w:rPr>
        <w:t>l</w:t>
      </w:r>
      <w:r w:rsidRPr="006F3B11">
        <w:rPr>
          <w:rFonts w:ascii="Arial" w:eastAsia="Arial" w:hAnsi="Arial" w:cs="Arial"/>
          <w:spacing w:val="-1"/>
        </w:rPr>
        <w:t>i</w:t>
      </w:r>
      <w:r w:rsidRPr="006F3B11">
        <w:rPr>
          <w:rFonts w:ascii="Arial" w:eastAsia="Arial" w:hAnsi="Arial" w:cs="Arial"/>
        </w:rPr>
        <w:t>cati</w:t>
      </w:r>
      <w:r w:rsidRPr="006F3B11">
        <w:rPr>
          <w:rFonts w:ascii="Arial" w:eastAsia="Arial" w:hAnsi="Arial" w:cs="Arial"/>
          <w:spacing w:val="-1"/>
        </w:rPr>
        <w:t>o</w:t>
      </w:r>
      <w:r w:rsidRPr="006F3B11">
        <w:rPr>
          <w:rFonts w:ascii="Arial" w:eastAsia="Arial" w:hAnsi="Arial" w:cs="Arial"/>
        </w:rPr>
        <w:t>n</w:t>
      </w:r>
      <w:r w:rsidRPr="006F3B11">
        <w:rPr>
          <w:rFonts w:ascii="Arial" w:eastAsia="Arial" w:hAnsi="Arial" w:cs="Arial"/>
          <w:spacing w:val="-2"/>
        </w:rPr>
        <w:t xml:space="preserve"> </w:t>
      </w:r>
      <w:r w:rsidRPr="006F3B11">
        <w:rPr>
          <w:rFonts w:ascii="Arial" w:eastAsia="Arial" w:hAnsi="Arial" w:cs="Arial"/>
          <w:spacing w:val="3"/>
        </w:rPr>
        <w:t>f</w:t>
      </w:r>
      <w:r w:rsidRPr="006F3B11">
        <w:rPr>
          <w:rFonts w:ascii="Arial" w:eastAsia="Arial" w:hAnsi="Arial" w:cs="Arial"/>
          <w:spacing w:val="-3"/>
        </w:rPr>
        <w:t>o</w:t>
      </w:r>
      <w:r w:rsidRPr="006F3B11">
        <w:rPr>
          <w:rFonts w:ascii="Arial" w:eastAsia="Arial" w:hAnsi="Arial" w:cs="Arial"/>
          <w:spacing w:val="1"/>
        </w:rPr>
        <w:t>r</w:t>
      </w:r>
      <w:r w:rsidRPr="006F3B11">
        <w:rPr>
          <w:rFonts w:ascii="Arial" w:eastAsia="Arial" w:hAnsi="Arial" w:cs="Arial"/>
          <w:spacing w:val="-2"/>
        </w:rPr>
        <w:t>m</w:t>
      </w:r>
      <w:r w:rsidRPr="006F3B11">
        <w:rPr>
          <w:rFonts w:ascii="Arial" w:eastAsia="Arial" w:hAnsi="Arial" w:cs="Arial"/>
        </w:rPr>
        <w:t xml:space="preserve">, </w:t>
      </w:r>
      <w:r w:rsidRPr="006F3B11">
        <w:rPr>
          <w:rFonts w:ascii="Arial" w:eastAsia="Arial" w:hAnsi="Arial" w:cs="Arial"/>
          <w:spacing w:val="1"/>
        </w:rPr>
        <w:t>t</w:t>
      </w:r>
      <w:r w:rsidRPr="006F3B11">
        <w:rPr>
          <w:rFonts w:ascii="Arial" w:eastAsia="Arial" w:hAnsi="Arial" w:cs="Arial"/>
        </w:rPr>
        <w:t>he</w:t>
      </w:r>
      <w:r w:rsidRPr="006F3B11">
        <w:rPr>
          <w:rFonts w:ascii="Arial" w:eastAsia="Arial" w:hAnsi="Arial" w:cs="Arial"/>
          <w:spacing w:val="2"/>
        </w:rPr>
        <w:t xml:space="preserve"> </w:t>
      </w:r>
      <w:r w:rsidRPr="006F3B11">
        <w:rPr>
          <w:rFonts w:ascii="Arial" w:eastAsia="Arial" w:hAnsi="Arial" w:cs="Arial"/>
          <w:spacing w:val="-3"/>
        </w:rPr>
        <w:t>B</w:t>
      </w:r>
      <w:r w:rsidRPr="006F3B11">
        <w:rPr>
          <w:rFonts w:ascii="Arial" w:eastAsia="Arial" w:hAnsi="Arial" w:cs="Arial"/>
          <w:spacing w:val="1"/>
        </w:rPr>
        <w:t>r</w:t>
      </w:r>
      <w:r w:rsidRPr="006F3B11">
        <w:rPr>
          <w:rFonts w:ascii="Arial" w:eastAsia="Arial" w:hAnsi="Arial" w:cs="Arial"/>
          <w:spacing w:val="-1"/>
        </w:rPr>
        <w:t>i</w:t>
      </w:r>
      <w:r w:rsidRPr="006F3B11">
        <w:rPr>
          <w:rFonts w:ascii="Arial" w:eastAsia="Arial" w:hAnsi="Arial" w:cs="Arial"/>
          <w:spacing w:val="1"/>
        </w:rPr>
        <w:t>t</w:t>
      </w:r>
      <w:r w:rsidRPr="006F3B11">
        <w:rPr>
          <w:rFonts w:ascii="Arial" w:eastAsia="Arial" w:hAnsi="Arial" w:cs="Arial"/>
          <w:spacing w:val="-1"/>
        </w:rPr>
        <w:t>i</w:t>
      </w:r>
      <w:r w:rsidRPr="006F3B11">
        <w:rPr>
          <w:rFonts w:ascii="Arial" w:eastAsia="Arial" w:hAnsi="Arial" w:cs="Arial"/>
        </w:rPr>
        <w:t>sh</w:t>
      </w:r>
      <w:r w:rsidRPr="006F3B11">
        <w:rPr>
          <w:rFonts w:ascii="Arial" w:eastAsia="Arial" w:hAnsi="Arial" w:cs="Arial"/>
          <w:spacing w:val="-2"/>
        </w:rPr>
        <w:t xml:space="preserve"> </w:t>
      </w:r>
      <w:r w:rsidRPr="006F3B11">
        <w:rPr>
          <w:rFonts w:ascii="Arial" w:eastAsia="Arial" w:hAnsi="Arial" w:cs="Arial"/>
          <w:spacing w:val="-1"/>
        </w:rPr>
        <w:t>C</w:t>
      </w:r>
      <w:r w:rsidRPr="006F3B11">
        <w:rPr>
          <w:rFonts w:ascii="Arial" w:eastAsia="Arial" w:hAnsi="Arial" w:cs="Arial"/>
        </w:rPr>
        <w:t>o</w:t>
      </w:r>
      <w:r w:rsidRPr="006F3B11">
        <w:rPr>
          <w:rFonts w:ascii="Arial" w:eastAsia="Arial" w:hAnsi="Arial" w:cs="Arial"/>
          <w:spacing w:val="-1"/>
        </w:rPr>
        <w:t>u</w:t>
      </w:r>
      <w:r w:rsidRPr="006F3B11">
        <w:rPr>
          <w:rFonts w:ascii="Arial" w:eastAsia="Arial" w:hAnsi="Arial" w:cs="Arial"/>
        </w:rPr>
        <w:t>nc</w:t>
      </w:r>
      <w:r w:rsidRPr="006F3B11">
        <w:rPr>
          <w:rFonts w:ascii="Arial" w:eastAsia="Arial" w:hAnsi="Arial" w:cs="Arial"/>
          <w:spacing w:val="-1"/>
        </w:rPr>
        <w:t>i</w:t>
      </w:r>
      <w:r w:rsidRPr="006F3B11">
        <w:rPr>
          <w:rFonts w:ascii="Arial" w:eastAsia="Arial" w:hAnsi="Arial" w:cs="Arial"/>
        </w:rPr>
        <w:t xml:space="preserve">l </w:t>
      </w:r>
      <w:r w:rsidRPr="006F3B11">
        <w:rPr>
          <w:rFonts w:ascii="Arial" w:eastAsia="Arial" w:hAnsi="Arial" w:cs="Arial"/>
          <w:spacing w:val="-1"/>
        </w:rPr>
        <w:t>wi</w:t>
      </w:r>
      <w:r w:rsidRPr="006F3B11">
        <w:rPr>
          <w:rFonts w:ascii="Arial" w:eastAsia="Arial" w:hAnsi="Arial" w:cs="Arial"/>
          <w:spacing w:val="1"/>
        </w:rPr>
        <w:t>l</w:t>
      </w:r>
      <w:r w:rsidRPr="006F3B11">
        <w:rPr>
          <w:rFonts w:ascii="Arial" w:eastAsia="Arial" w:hAnsi="Arial" w:cs="Arial"/>
        </w:rPr>
        <w:t>l ask app</w:t>
      </w:r>
      <w:r w:rsidRPr="006F3B11">
        <w:rPr>
          <w:rFonts w:ascii="Arial" w:eastAsia="Arial" w:hAnsi="Arial" w:cs="Arial"/>
          <w:spacing w:val="-2"/>
        </w:rPr>
        <w:t>l</w:t>
      </w:r>
      <w:r w:rsidRPr="006F3B11">
        <w:rPr>
          <w:rFonts w:ascii="Arial" w:eastAsia="Arial" w:hAnsi="Arial" w:cs="Arial"/>
          <w:spacing w:val="-1"/>
        </w:rPr>
        <w:t>i</w:t>
      </w:r>
      <w:r w:rsidRPr="006F3B11">
        <w:rPr>
          <w:rFonts w:ascii="Arial" w:eastAsia="Arial" w:hAnsi="Arial" w:cs="Arial"/>
        </w:rPr>
        <w:t>ca</w:t>
      </w:r>
      <w:r w:rsidRPr="006F3B11">
        <w:rPr>
          <w:rFonts w:ascii="Arial" w:eastAsia="Arial" w:hAnsi="Arial" w:cs="Arial"/>
          <w:spacing w:val="-1"/>
        </w:rPr>
        <w:t>nt</w:t>
      </w:r>
      <w:r w:rsidRPr="006F3B11">
        <w:rPr>
          <w:rFonts w:ascii="Arial" w:eastAsia="Arial" w:hAnsi="Arial" w:cs="Arial"/>
          <w:spacing w:val="2"/>
        </w:rPr>
        <w:t>s</w:t>
      </w:r>
      <w:r w:rsidRPr="006F3B11">
        <w:rPr>
          <w:rFonts w:ascii="Arial" w:eastAsia="Arial" w:hAnsi="Arial" w:cs="Arial"/>
        </w:rPr>
        <w:t>’ p</w:t>
      </w:r>
      <w:r w:rsidRPr="006F3B11">
        <w:rPr>
          <w:rFonts w:ascii="Arial" w:eastAsia="Arial" w:hAnsi="Arial" w:cs="Arial"/>
          <w:spacing w:val="-1"/>
        </w:rPr>
        <w:t>e</w:t>
      </w:r>
      <w:r w:rsidRPr="006F3B11">
        <w:rPr>
          <w:rFonts w:ascii="Arial" w:eastAsia="Arial" w:hAnsi="Arial" w:cs="Arial"/>
          <w:spacing w:val="1"/>
        </w:rPr>
        <w:t>rm</w:t>
      </w:r>
      <w:r w:rsidRPr="006F3B11">
        <w:rPr>
          <w:rFonts w:ascii="Arial" w:eastAsia="Arial" w:hAnsi="Arial" w:cs="Arial"/>
          <w:spacing w:val="-1"/>
        </w:rPr>
        <w:t>i</w:t>
      </w:r>
      <w:r w:rsidRPr="006F3B11">
        <w:rPr>
          <w:rFonts w:ascii="Arial" w:eastAsia="Arial" w:hAnsi="Arial" w:cs="Arial"/>
        </w:rPr>
        <w:t>ss</w:t>
      </w:r>
      <w:r w:rsidRPr="006F3B11">
        <w:rPr>
          <w:rFonts w:ascii="Arial" w:eastAsia="Arial" w:hAnsi="Arial" w:cs="Arial"/>
          <w:spacing w:val="-1"/>
        </w:rPr>
        <w:t>i</w:t>
      </w:r>
      <w:r w:rsidRPr="006F3B11">
        <w:rPr>
          <w:rFonts w:ascii="Arial" w:eastAsia="Arial" w:hAnsi="Arial" w:cs="Arial"/>
        </w:rPr>
        <w:t>on</w:t>
      </w:r>
      <w:r w:rsidRPr="006F3B11">
        <w:rPr>
          <w:rFonts w:ascii="Arial" w:eastAsia="Arial" w:hAnsi="Arial" w:cs="Arial"/>
          <w:spacing w:val="-2"/>
        </w:rPr>
        <w:t xml:space="preserve"> </w:t>
      </w:r>
      <w:r w:rsidRPr="006F3B11">
        <w:rPr>
          <w:rFonts w:ascii="Arial" w:eastAsia="Arial" w:hAnsi="Arial" w:cs="Arial"/>
          <w:spacing w:val="1"/>
        </w:rPr>
        <w:t>t</w:t>
      </w:r>
      <w:r w:rsidRPr="006F3B11">
        <w:rPr>
          <w:rFonts w:ascii="Arial" w:eastAsia="Arial" w:hAnsi="Arial" w:cs="Arial"/>
          <w:spacing w:val="-3"/>
        </w:rPr>
        <w:t>o</w:t>
      </w:r>
      <w:r w:rsidRPr="006F3B11">
        <w:rPr>
          <w:rFonts w:ascii="Arial" w:eastAsia="Arial" w:hAnsi="Arial" w:cs="Arial"/>
        </w:rPr>
        <w:t>:</w:t>
      </w:r>
    </w:p>
    <w:p w14:paraId="2FA54C2E" w14:textId="77777777" w:rsidR="001F78A8" w:rsidRPr="00DB323E" w:rsidRDefault="001F78A8" w:rsidP="005D026F">
      <w:pPr>
        <w:pStyle w:val="ListParagraph"/>
        <w:numPr>
          <w:ilvl w:val="0"/>
          <w:numId w:val="8"/>
        </w:numPr>
        <w:tabs>
          <w:tab w:val="left" w:pos="820"/>
        </w:tabs>
        <w:spacing w:after="120" w:line="240" w:lineRule="auto"/>
        <w:contextualSpacing w:val="0"/>
        <w:rPr>
          <w:rFonts w:ascii="Arial" w:eastAsia="Arial" w:hAnsi="Arial" w:cs="Arial"/>
        </w:rPr>
      </w:pPr>
      <w:r w:rsidRPr="00DB323E">
        <w:rPr>
          <w:rFonts w:ascii="Arial" w:eastAsia="Arial" w:hAnsi="Arial" w:cs="Arial"/>
          <w:spacing w:val="-1"/>
        </w:rPr>
        <w:t>U</w:t>
      </w:r>
      <w:r w:rsidRPr="00DB323E">
        <w:rPr>
          <w:rFonts w:ascii="Arial" w:eastAsia="Arial" w:hAnsi="Arial" w:cs="Arial"/>
        </w:rPr>
        <w:t xml:space="preserve">se </w:t>
      </w:r>
      <w:r w:rsidRPr="00DB323E">
        <w:rPr>
          <w:rFonts w:ascii="Arial" w:eastAsia="Arial" w:hAnsi="Arial" w:cs="Arial"/>
          <w:spacing w:val="2"/>
        </w:rPr>
        <w:t>t</w:t>
      </w:r>
      <w:r w:rsidRPr="00DB323E">
        <w:rPr>
          <w:rFonts w:ascii="Arial" w:eastAsia="Arial" w:hAnsi="Arial" w:cs="Arial"/>
        </w:rPr>
        <w:t>he</w:t>
      </w:r>
      <w:r w:rsidRPr="00DB323E">
        <w:rPr>
          <w:rFonts w:ascii="Arial" w:eastAsia="Arial" w:hAnsi="Arial" w:cs="Arial"/>
          <w:spacing w:val="-2"/>
        </w:rPr>
        <w:t xml:space="preserve"> </w:t>
      </w:r>
      <w:r w:rsidRPr="00DB323E">
        <w:rPr>
          <w:rFonts w:ascii="Arial" w:eastAsia="Arial" w:hAnsi="Arial" w:cs="Arial"/>
          <w:spacing w:val="-1"/>
        </w:rPr>
        <w:t>i</w:t>
      </w:r>
      <w:r w:rsidRPr="00DB323E">
        <w:rPr>
          <w:rFonts w:ascii="Arial" w:eastAsia="Arial" w:hAnsi="Arial" w:cs="Arial"/>
          <w:spacing w:val="-3"/>
        </w:rPr>
        <w:t>n</w:t>
      </w:r>
      <w:r w:rsidRPr="00DB323E">
        <w:rPr>
          <w:rFonts w:ascii="Arial" w:eastAsia="Arial" w:hAnsi="Arial" w:cs="Arial"/>
          <w:spacing w:val="3"/>
        </w:rPr>
        <w:t>f</w:t>
      </w:r>
      <w:r w:rsidRPr="00DB323E">
        <w:rPr>
          <w:rFonts w:ascii="Arial" w:eastAsia="Arial" w:hAnsi="Arial" w:cs="Arial"/>
        </w:rPr>
        <w:t>o</w:t>
      </w:r>
      <w:r w:rsidRPr="00DB323E">
        <w:rPr>
          <w:rFonts w:ascii="Arial" w:eastAsia="Arial" w:hAnsi="Arial" w:cs="Arial"/>
          <w:spacing w:val="-2"/>
        </w:rPr>
        <w:t>r</w:t>
      </w:r>
      <w:r w:rsidRPr="00DB323E">
        <w:rPr>
          <w:rFonts w:ascii="Arial" w:eastAsia="Arial" w:hAnsi="Arial" w:cs="Arial"/>
          <w:spacing w:val="1"/>
        </w:rPr>
        <w:t>m</w:t>
      </w:r>
      <w:r w:rsidRPr="00DB323E">
        <w:rPr>
          <w:rFonts w:ascii="Arial" w:eastAsia="Arial" w:hAnsi="Arial" w:cs="Arial"/>
        </w:rPr>
        <w:t>ati</w:t>
      </w:r>
      <w:r w:rsidRPr="00DB323E">
        <w:rPr>
          <w:rFonts w:ascii="Arial" w:eastAsia="Arial" w:hAnsi="Arial" w:cs="Arial"/>
          <w:spacing w:val="-1"/>
        </w:rPr>
        <w:t>o</w:t>
      </w:r>
      <w:r w:rsidRPr="00DB323E">
        <w:rPr>
          <w:rFonts w:ascii="Arial" w:eastAsia="Arial" w:hAnsi="Arial" w:cs="Arial"/>
        </w:rPr>
        <w:t>n</w:t>
      </w:r>
      <w:r w:rsidRPr="00DB323E">
        <w:rPr>
          <w:rFonts w:ascii="Arial" w:eastAsia="Arial" w:hAnsi="Arial" w:cs="Arial"/>
          <w:spacing w:val="-2"/>
        </w:rPr>
        <w:t xml:space="preserve"> </w:t>
      </w:r>
      <w:r w:rsidRPr="00DB323E">
        <w:rPr>
          <w:rFonts w:ascii="Arial" w:eastAsia="Arial" w:hAnsi="Arial" w:cs="Arial"/>
        </w:rPr>
        <w:t>pro</w:t>
      </w:r>
      <w:r w:rsidRPr="00DB323E">
        <w:rPr>
          <w:rFonts w:ascii="Arial" w:eastAsia="Arial" w:hAnsi="Arial" w:cs="Arial"/>
          <w:spacing w:val="-2"/>
        </w:rPr>
        <w:t>v</w:t>
      </w:r>
      <w:r w:rsidRPr="00DB323E">
        <w:rPr>
          <w:rFonts w:ascii="Arial" w:eastAsia="Arial" w:hAnsi="Arial" w:cs="Arial"/>
          <w:spacing w:val="-1"/>
        </w:rPr>
        <w:t>i</w:t>
      </w:r>
      <w:r w:rsidRPr="00DB323E">
        <w:rPr>
          <w:rFonts w:ascii="Arial" w:eastAsia="Arial" w:hAnsi="Arial" w:cs="Arial"/>
        </w:rPr>
        <w:t>d</w:t>
      </w:r>
      <w:r w:rsidRPr="00DB323E">
        <w:rPr>
          <w:rFonts w:ascii="Arial" w:eastAsia="Arial" w:hAnsi="Arial" w:cs="Arial"/>
          <w:spacing w:val="-1"/>
        </w:rPr>
        <w:t>e</w:t>
      </w:r>
      <w:r w:rsidRPr="00DB323E">
        <w:rPr>
          <w:rFonts w:ascii="Arial" w:eastAsia="Arial" w:hAnsi="Arial" w:cs="Arial"/>
        </w:rPr>
        <w:t xml:space="preserve">d in </w:t>
      </w:r>
      <w:r w:rsidRPr="00DB323E">
        <w:rPr>
          <w:rFonts w:ascii="Arial" w:eastAsia="Arial" w:hAnsi="Arial" w:cs="Arial"/>
          <w:spacing w:val="1"/>
        </w:rPr>
        <w:t>t</w:t>
      </w:r>
      <w:r w:rsidRPr="00DB323E">
        <w:rPr>
          <w:rFonts w:ascii="Arial" w:eastAsia="Arial" w:hAnsi="Arial" w:cs="Arial"/>
        </w:rPr>
        <w:t>he</w:t>
      </w:r>
      <w:r w:rsidRPr="00DB323E">
        <w:rPr>
          <w:rFonts w:ascii="Arial" w:eastAsia="Arial" w:hAnsi="Arial" w:cs="Arial"/>
          <w:spacing w:val="-2"/>
        </w:rPr>
        <w:t xml:space="preserve"> </w:t>
      </w:r>
      <w:r w:rsidRPr="00DB323E">
        <w:rPr>
          <w:rFonts w:ascii="Arial" w:eastAsia="Arial" w:hAnsi="Arial" w:cs="Arial"/>
        </w:rPr>
        <w:t>a</w:t>
      </w:r>
      <w:r w:rsidRPr="00DB323E">
        <w:rPr>
          <w:rFonts w:ascii="Arial" w:eastAsia="Arial" w:hAnsi="Arial" w:cs="Arial"/>
          <w:spacing w:val="-1"/>
        </w:rPr>
        <w:t>p</w:t>
      </w:r>
      <w:r w:rsidRPr="00DB323E">
        <w:rPr>
          <w:rFonts w:ascii="Arial" w:eastAsia="Arial" w:hAnsi="Arial" w:cs="Arial"/>
        </w:rPr>
        <w:t>p</w:t>
      </w:r>
      <w:r w:rsidRPr="00DB323E">
        <w:rPr>
          <w:rFonts w:ascii="Arial" w:eastAsia="Arial" w:hAnsi="Arial" w:cs="Arial"/>
          <w:spacing w:val="-1"/>
        </w:rPr>
        <w:t>li</w:t>
      </w:r>
      <w:r w:rsidRPr="00DB323E">
        <w:rPr>
          <w:rFonts w:ascii="Arial" w:eastAsia="Arial" w:hAnsi="Arial" w:cs="Arial"/>
        </w:rPr>
        <w:t>cati</w:t>
      </w:r>
      <w:r w:rsidRPr="00DB323E">
        <w:rPr>
          <w:rFonts w:ascii="Arial" w:eastAsia="Arial" w:hAnsi="Arial" w:cs="Arial"/>
          <w:spacing w:val="-1"/>
        </w:rPr>
        <w:t>o</w:t>
      </w:r>
      <w:r w:rsidRPr="00DB323E">
        <w:rPr>
          <w:rFonts w:ascii="Arial" w:eastAsia="Arial" w:hAnsi="Arial" w:cs="Arial"/>
        </w:rPr>
        <w:t>n</w:t>
      </w:r>
      <w:r w:rsidRPr="00DB323E">
        <w:rPr>
          <w:rFonts w:ascii="Arial" w:eastAsia="Arial" w:hAnsi="Arial" w:cs="Arial"/>
          <w:spacing w:val="-2"/>
        </w:rPr>
        <w:t xml:space="preserve"> </w:t>
      </w:r>
      <w:r w:rsidRPr="00DB323E">
        <w:rPr>
          <w:rFonts w:ascii="Arial" w:eastAsia="Arial" w:hAnsi="Arial" w:cs="Arial"/>
          <w:spacing w:val="1"/>
        </w:rPr>
        <w:t>f</w:t>
      </w:r>
      <w:r w:rsidRPr="00DB323E">
        <w:rPr>
          <w:rFonts w:ascii="Arial" w:eastAsia="Arial" w:hAnsi="Arial" w:cs="Arial"/>
        </w:rPr>
        <w:t>or</w:t>
      </w:r>
      <w:r w:rsidRPr="00DB323E">
        <w:rPr>
          <w:rFonts w:ascii="Arial" w:eastAsia="Arial" w:hAnsi="Arial" w:cs="Arial"/>
          <w:spacing w:val="-1"/>
        </w:rPr>
        <w:t xml:space="preserve"> </w:t>
      </w:r>
      <w:r w:rsidRPr="00DB323E">
        <w:rPr>
          <w:rFonts w:ascii="Arial" w:eastAsia="Arial" w:hAnsi="Arial" w:cs="Arial"/>
        </w:rPr>
        <w:t>proce</w:t>
      </w:r>
      <w:r w:rsidRPr="00DB323E">
        <w:rPr>
          <w:rFonts w:ascii="Arial" w:eastAsia="Arial" w:hAnsi="Arial" w:cs="Arial"/>
          <w:spacing w:val="-3"/>
        </w:rPr>
        <w:t>s</w:t>
      </w:r>
      <w:r w:rsidRPr="00DB323E">
        <w:rPr>
          <w:rFonts w:ascii="Arial" w:eastAsia="Arial" w:hAnsi="Arial" w:cs="Arial"/>
        </w:rPr>
        <w:t>s</w:t>
      </w:r>
      <w:r w:rsidRPr="00DB323E">
        <w:rPr>
          <w:rFonts w:ascii="Arial" w:eastAsia="Arial" w:hAnsi="Arial" w:cs="Arial"/>
          <w:spacing w:val="-1"/>
        </w:rPr>
        <w:t>i</w:t>
      </w:r>
      <w:r w:rsidRPr="00DB323E">
        <w:rPr>
          <w:rFonts w:ascii="Arial" w:eastAsia="Arial" w:hAnsi="Arial" w:cs="Arial"/>
        </w:rPr>
        <w:t xml:space="preserve">ng </w:t>
      </w:r>
      <w:r w:rsidRPr="00DB323E">
        <w:rPr>
          <w:rFonts w:ascii="Arial" w:eastAsia="Arial" w:hAnsi="Arial" w:cs="Arial"/>
          <w:spacing w:val="1"/>
        </w:rPr>
        <w:t>t</w:t>
      </w:r>
      <w:r w:rsidRPr="00DB323E">
        <w:rPr>
          <w:rFonts w:ascii="Arial" w:eastAsia="Arial" w:hAnsi="Arial" w:cs="Arial"/>
        </w:rPr>
        <w:t>he</w:t>
      </w:r>
      <w:r w:rsidRPr="00DB323E">
        <w:rPr>
          <w:rFonts w:ascii="Arial" w:eastAsia="Arial" w:hAnsi="Arial" w:cs="Arial"/>
          <w:spacing w:val="-2"/>
        </w:rPr>
        <w:t xml:space="preserve"> </w:t>
      </w:r>
      <w:r w:rsidRPr="00DB323E">
        <w:rPr>
          <w:rFonts w:ascii="Arial" w:eastAsia="Arial" w:hAnsi="Arial" w:cs="Arial"/>
        </w:rPr>
        <w:t>a</w:t>
      </w:r>
      <w:r w:rsidRPr="00DB323E">
        <w:rPr>
          <w:rFonts w:ascii="Arial" w:eastAsia="Arial" w:hAnsi="Arial" w:cs="Arial"/>
          <w:spacing w:val="-1"/>
        </w:rPr>
        <w:t>p</w:t>
      </w:r>
      <w:r w:rsidRPr="00DB323E">
        <w:rPr>
          <w:rFonts w:ascii="Arial" w:eastAsia="Arial" w:hAnsi="Arial" w:cs="Arial"/>
        </w:rPr>
        <w:t>p</w:t>
      </w:r>
      <w:r w:rsidRPr="00DB323E">
        <w:rPr>
          <w:rFonts w:ascii="Arial" w:eastAsia="Arial" w:hAnsi="Arial" w:cs="Arial"/>
          <w:spacing w:val="-1"/>
        </w:rPr>
        <w:t>li</w:t>
      </w:r>
      <w:r w:rsidRPr="00DB323E">
        <w:rPr>
          <w:rFonts w:ascii="Arial" w:eastAsia="Arial" w:hAnsi="Arial" w:cs="Arial"/>
        </w:rPr>
        <w:t>cati</w:t>
      </w:r>
      <w:r w:rsidRPr="00DB323E">
        <w:rPr>
          <w:rFonts w:ascii="Arial" w:eastAsia="Arial" w:hAnsi="Arial" w:cs="Arial"/>
          <w:spacing w:val="-1"/>
        </w:rPr>
        <w:t>o</w:t>
      </w:r>
      <w:r w:rsidRPr="00DB323E">
        <w:rPr>
          <w:rFonts w:ascii="Arial" w:eastAsia="Arial" w:hAnsi="Arial" w:cs="Arial"/>
        </w:rPr>
        <w:t xml:space="preserve">n, </w:t>
      </w:r>
      <w:r w:rsidRPr="00DB323E">
        <w:rPr>
          <w:rFonts w:ascii="Arial" w:eastAsia="Arial" w:hAnsi="Arial" w:cs="Arial"/>
          <w:spacing w:val="1"/>
        </w:rPr>
        <w:t>m</w:t>
      </w:r>
      <w:r w:rsidRPr="00DB323E">
        <w:rPr>
          <w:rFonts w:ascii="Arial" w:eastAsia="Arial" w:hAnsi="Arial" w:cs="Arial"/>
          <w:spacing w:val="-3"/>
        </w:rPr>
        <w:t>a</w:t>
      </w:r>
      <w:r w:rsidRPr="00DB323E">
        <w:rPr>
          <w:rFonts w:ascii="Arial" w:eastAsia="Arial" w:hAnsi="Arial" w:cs="Arial"/>
          <w:spacing w:val="2"/>
        </w:rPr>
        <w:t>k</w:t>
      </w:r>
      <w:r w:rsidRPr="00DB323E">
        <w:rPr>
          <w:rFonts w:ascii="Arial" w:eastAsia="Arial" w:hAnsi="Arial" w:cs="Arial"/>
          <w:spacing w:val="-1"/>
        </w:rPr>
        <w:t>i</w:t>
      </w:r>
      <w:r w:rsidRPr="00DB323E">
        <w:rPr>
          <w:rFonts w:ascii="Arial" w:eastAsia="Arial" w:hAnsi="Arial" w:cs="Arial"/>
          <w:spacing w:val="-3"/>
        </w:rPr>
        <w:t>n</w:t>
      </w:r>
      <w:r w:rsidRPr="00DB323E">
        <w:rPr>
          <w:rFonts w:ascii="Arial" w:eastAsia="Arial" w:hAnsi="Arial" w:cs="Arial"/>
        </w:rPr>
        <w:t>g</w:t>
      </w:r>
      <w:r w:rsidRPr="00DB323E">
        <w:rPr>
          <w:rFonts w:ascii="Arial" w:eastAsia="Arial" w:hAnsi="Arial" w:cs="Arial"/>
          <w:spacing w:val="3"/>
        </w:rPr>
        <w:t xml:space="preserve"> </w:t>
      </w:r>
      <w:r w:rsidRPr="00DB323E">
        <w:rPr>
          <w:rFonts w:ascii="Arial" w:eastAsia="Arial" w:hAnsi="Arial" w:cs="Arial"/>
        </w:rPr>
        <w:t>a</w:t>
      </w:r>
      <w:r w:rsidRPr="00DB323E">
        <w:rPr>
          <w:rFonts w:ascii="Arial" w:eastAsia="Arial" w:hAnsi="Arial" w:cs="Arial"/>
          <w:spacing w:val="-1"/>
        </w:rPr>
        <w:t>n</w:t>
      </w:r>
      <w:r w:rsidRPr="00DB323E">
        <w:rPr>
          <w:rFonts w:ascii="Arial" w:eastAsia="Arial" w:hAnsi="Arial" w:cs="Arial"/>
        </w:rPr>
        <w:t>y co</w:t>
      </w:r>
      <w:r w:rsidRPr="00DB323E">
        <w:rPr>
          <w:rFonts w:ascii="Arial" w:eastAsia="Arial" w:hAnsi="Arial" w:cs="Arial"/>
          <w:spacing w:val="-1"/>
        </w:rPr>
        <w:t>n</w:t>
      </w:r>
      <w:r w:rsidRPr="00DB323E">
        <w:rPr>
          <w:rFonts w:ascii="Arial" w:eastAsia="Arial" w:hAnsi="Arial" w:cs="Arial"/>
        </w:rPr>
        <w:t>se</w:t>
      </w:r>
      <w:r w:rsidRPr="00DB323E">
        <w:rPr>
          <w:rFonts w:ascii="Arial" w:eastAsia="Arial" w:hAnsi="Arial" w:cs="Arial"/>
          <w:spacing w:val="2"/>
        </w:rPr>
        <w:t>q</w:t>
      </w:r>
      <w:r w:rsidRPr="00DB323E">
        <w:rPr>
          <w:rFonts w:ascii="Arial" w:eastAsia="Arial" w:hAnsi="Arial" w:cs="Arial"/>
        </w:rPr>
        <w:t>u</w:t>
      </w:r>
      <w:r w:rsidRPr="00DB323E">
        <w:rPr>
          <w:rFonts w:ascii="Arial" w:eastAsia="Arial" w:hAnsi="Arial" w:cs="Arial"/>
          <w:spacing w:val="-1"/>
        </w:rPr>
        <w:t>e</w:t>
      </w:r>
      <w:r w:rsidRPr="00DB323E">
        <w:rPr>
          <w:rFonts w:ascii="Arial" w:eastAsia="Arial" w:hAnsi="Arial" w:cs="Arial"/>
          <w:spacing w:val="-3"/>
        </w:rPr>
        <w:t>n</w:t>
      </w:r>
      <w:r w:rsidRPr="00DB323E">
        <w:rPr>
          <w:rFonts w:ascii="Arial" w:eastAsia="Arial" w:hAnsi="Arial" w:cs="Arial"/>
          <w:spacing w:val="1"/>
        </w:rPr>
        <w:t>t</w:t>
      </w:r>
      <w:r w:rsidRPr="00DB323E">
        <w:rPr>
          <w:rFonts w:ascii="Arial" w:eastAsia="Arial" w:hAnsi="Arial" w:cs="Arial"/>
          <w:spacing w:val="-1"/>
        </w:rPr>
        <w:t>i</w:t>
      </w:r>
      <w:r w:rsidRPr="00DB323E">
        <w:rPr>
          <w:rFonts w:ascii="Arial" w:eastAsia="Arial" w:hAnsi="Arial" w:cs="Arial"/>
        </w:rPr>
        <w:t>al a</w:t>
      </w:r>
      <w:r w:rsidRPr="00DB323E">
        <w:rPr>
          <w:rFonts w:ascii="Arial" w:eastAsia="Arial" w:hAnsi="Arial" w:cs="Arial"/>
          <w:spacing w:val="-4"/>
        </w:rPr>
        <w:t>w</w:t>
      </w:r>
      <w:r w:rsidRPr="00DB323E">
        <w:rPr>
          <w:rFonts w:ascii="Arial" w:eastAsia="Arial" w:hAnsi="Arial" w:cs="Arial"/>
        </w:rPr>
        <w:t xml:space="preserve">ard, </w:t>
      </w:r>
      <w:r w:rsidRPr="00DB323E">
        <w:rPr>
          <w:rFonts w:ascii="Arial" w:eastAsia="Arial" w:hAnsi="Arial" w:cs="Arial"/>
          <w:spacing w:val="1"/>
        </w:rPr>
        <w:t>f</w:t>
      </w:r>
      <w:r w:rsidRPr="00DB323E">
        <w:rPr>
          <w:rFonts w:ascii="Arial" w:eastAsia="Arial" w:hAnsi="Arial" w:cs="Arial"/>
        </w:rPr>
        <w:t>or</w:t>
      </w:r>
      <w:r w:rsidRPr="00DB323E">
        <w:rPr>
          <w:rFonts w:ascii="Arial" w:eastAsia="Arial" w:hAnsi="Arial" w:cs="Arial"/>
          <w:spacing w:val="-1"/>
        </w:rPr>
        <w:t xml:space="preserve"> </w:t>
      </w:r>
      <w:r w:rsidRPr="00DB323E">
        <w:rPr>
          <w:rFonts w:ascii="Arial" w:eastAsia="Arial" w:hAnsi="Arial" w:cs="Arial"/>
          <w:spacing w:val="1"/>
        </w:rPr>
        <w:t>t</w:t>
      </w:r>
      <w:r w:rsidRPr="00DB323E">
        <w:rPr>
          <w:rFonts w:ascii="Arial" w:eastAsia="Arial" w:hAnsi="Arial" w:cs="Arial"/>
        </w:rPr>
        <w:t>he</w:t>
      </w:r>
      <w:r w:rsidRPr="00DB323E">
        <w:rPr>
          <w:rFonts w:ascii="Arial" w:eastAsia="Arial" w:hAnsi="Arial" w:cs="Arial"/>
          <w:spacing w:val="-2"/>
        </w:rPr>
        <w:t xml:space="preserve"> </w:t>
      </w:r>
      <w:r w:rsidRPr="00DB323E">
        <w:rPr>
          <w:rFonts w:ascii="Arial" w:eastAsia="Arial" w:hAnsi="Arial" w:cs="Arial"/>
        </w:rPr>
        <w:t>a</w:t>
      </w:r>
      <w:r w:rsidRPr="00DB323E">
        <w:rPr>
          <w:rFonts w:ascii="Arial" w:eastAsia="Arial" w:hAnsi="Arial" w:cs="Arial"/>
          <w:spacing w:val="-4"/>
        </w:rPr>
        <w:t>w</w:t>
      </w:r>
      <w:r w:rsidRPr="00DB323E">
        <w:rPr>
          <w:rFonts w:ascii="Arial" w:eastAsia="Arial" w:hAnsi="Arial" w:cs="Arial"/>
        </w:rPr>
        <w:t>ard</w:t>
      </w:r>
      <w:r w:rsidRPr="00DB323E">
        <w:rPr>
          <w:rFonts w:ascii="Arial" w:eastAsia="Arial" w:hAnsi="Arial" w:cs="Arial"/>
          <w:spacing w:val="1"/>
        </w:rPr>
        <w:t xml:space="preserve"> </w:t>
      </w:r>
      <w:r w:rsidRPr="00DB323E">
        <w:rPr>
          <w:rFonts w:ascii="Arial" w:eastAsia="Arial" w:hAnsi="Arial" w:cs="Arial"/>
        </w:rPr>
        <w:t>p</w:t>
      </w:r>
      <w:r w:rsidRPr="00DB323E">
        <w:rPr>
          <w:rFonts w:ascii="Arial" w:eastAsia="Arial" w:hAnsi="Arial" w:cs="Arial"/>
          <w:spacing w:val="-1"/>
        </w:rPr>
        <w:t>a</w:t>
      </w:r>
      <w:r w:rsidRPr="00DB323E">
        <w:rPr>
          <w:rFonts w:ascii="Arial" w:eastAsia="Arial" w:hAnsi="Arial" w:cs="Arial"/>
          <w:spacing w:val="-2"/>
        </w:rPr>
        <w:t>y</w:t>
      </w:r>
      <w:r w:rsidRPr="00DB323E">
        <w:rPr>
          <w:rFonts w:ascii="Arial" w:eastAsia="Arial" w:hAnsi="Arial" w:cs="Arial"/>
          <w:spacing w:val="1"/>
        </w:rPr>
        <w:t>m</w:t>
      </w:r>
      <w:r w:rsidRPr="00DB323E">
        <w:rPr>
          <w:rFonts w:ascii="Arial" w:eastAsia="Arial" w:hAnsi="Arial" w:cs="Arial"/>
        </w:rPr>
        <w:t>e</w:t>
      </w:r>
      <w:r w:rsidRPr="00DB323E">
        <w:rPr>
          <w:rFonts w:ascii="Arial" w:eastAsia="Arial" w:hAnsi="Arial" w:cs="Arial"/>
          <w:spacing w:val="-1"/>
        </w:rPr>
        <w:t>n</w:t>
      </w:r>
      <w:r w:rsidRPr="00DB323E">
        <w:rPr>
          <w:rFonts w:ascii="Arial" w:eastAsia="Arial" w:hAnsi="Arial" w:cs="Arial"/>
          <w:spacing w:val="1"/>
        </w:rPr>
        <w:t>t</w:t>
      </w:r>
      <w:r w:rsidRPr="00DB323E">
        <w:rPr>
          <w:rFonts w:ascii="Arial" w:eastAsia="Arial" w:hAnsi="Arial" w:cs="Arial"/>
        </w:rPr>
        <w:t>,</w:t>
      </w:r>
      <w:r w:rsidRPr="00DB323E">
        <w:rPr>
          <w:rFonts w:ascii="Arial" w:eastAsia="Arial" w:hAnsi="Arial" w:cs="Arial"/>
          <w:spacing w:val="-2"/>
        </w:rPr>
        <w:t xml:space="preserve"> </w:t>
      </w:r>
      <w:r w:rsidRPr="00DB323E">
        <w:rPr>
          <w:rFonts w:ascii="Arial" w:eastAsia="Arial" w:hAnsi="Arial" w:cs="Arial"/>
          <w:spacing w:val="1"/>
        </w:rPr>
        <w:t>m</w:t>
      </w:r>
      <w:r w:rsidRPr="00DB323E">
        <w:rPr>
          <w:rFonts w:ascii="Arial" w:eastAsia="Arial" w:hAnsi="Arial" w:cs="Arial"/>
          <w:spacing w:val="-3"/>
        </w:rPr>
        <w:t>o</w:t>
      </w:r>
      <w:r w:rsidRPr="00DB323E">
        <w:rPr>
          <w:rFonts w:ascii="Arial" w:eastAsia="Arial" w:hAnsi="Arial" w:cs="Arial"/>
        </w:rPr>
        <w:t>n</w:t>
      </w:r>
      <w:r w:rsidRPr="00DB323E">
        <w:rPr>
          <w:rFonts w:ascii="Arial" w:eastAsia="Arial" w:hAnsi="Arial" w:cs="Arial"/>
          <w:spacing w:val="-1"/>
        </w:rPr>
        <w:t>i</w:t>
      </w:r>
      <w:r w:rsidRPr="00DB323E">
        <w:rPr>
          <w:rFonts w:ascii="Arial" w:eastAsia="Arial" w:hAnsi="Arial" w:cs="Arial"/>
          <w:spacing w:val="1"/>
        </w:rPr>
        <w:t>t</w:t>
      </w:r>
      <w:r w:rsidRPr="00DB323E">
        <w:rPr>
          <w:rFonts w:ascii="Arial" w:eastAsia="Arial" w:hAnsi="Arial" w:cs="Arial"/>
        </w:rPr>
        <w:t>ori</w:t>
      </w:r>
      <w:r w:rsidRPr="00DB323E">
        <w:rPr>
          <w:rFonts w:ascii="Arial" w:eastAsia="Arial" w:hAnsi="Arial" w:cs="Arial"/>
          <w:spacing w:val="-1"/>
        </w:rPr>
        <w:t>n</w:t>
      </w:r>
      <w:r w:rsidRPr="00DB323E">
        <w:rPr>
          <w:rFonts w:ascii="Arial" w:eastAsia="Arial" w:hAnsi="Arial" w:cs="Arial"/>
        </w:rPr>
        <w:t xml:space="preserve">g, </w:t>
      </w:r>
      <w:r w:rsidRPr="00DB323E">
        <w:rPr>
          <w:rFonts w:ascii="Arial" w:eastAsia="Arial" w:hAnsi="Arial" w:cs="Arial"/>
          <w:spacing w:val="1"/>
        </w:rPr>
        <w:t>m</w:t>
      </w:r>
      <w:r w:rsidRPr="00DB323E">
        <w:rPr>
          <w:rFonts w:ascii="Arial" w:eastAsia="Arial" w:hAnsi="Arial" w:cs="Arial"/>
        </w:rPr>
        <w:t>a</w:t>
      </w:r>
      <w:r w:rsidRPr="00DB323E">
        <w:rPr>
          <w:rFonts w:ascii="Arial" w:eastAsia="Arial" w:hAnsi="Arial" w:cs="Arial"/>
          <w:spacing w:val="-1"/>
        </w:rPr>
        <w:t>i</w:t>
      </w:r>
      <w:r w:rsidRPr="00DB323E">
        <w:rPr>
          <w:rFonts w:ascii="Arial" w:eastAsia="Arial" w:hAnsi="Arial" w:cs="Arial"/>
        </w:rPr>
        <w:t>ntena</w:t>
      </w:r>
      <w:r w:rsidRPr="00DB323E">
        <w:rPr>
          <w:rFonts w:ascii="Arial" w:eastAsia="Arial" w:hAnsi="Arial" w:cs="Arial"/>
          <w:spacing w:val="-1"/>
        </w:rPr>
        <w:t>n</w:t>
      </w:r>
      <w:r w:rsidRPr="00DB323E">
        <w:rPr>
          <w:rFonts w:ascii="Arial" w:eastAsia="Arial" w:hAnsi="Arial" w:cs="Arial"/>
        </w:rPr>
        <w:t>ce</w:t>
      </w:r>
      <w:r w:rsidRPr="00DB323E">
        <w:rPr>
          <w:rFonts w:ascii="Arial" w:eastAsia="Arial" w:hAnsi="Arial" w:cs="Arial"/>
          <w:spacing w:val="-2"/>
        </w:rPr>
        <w:t xml:space="preserve"> </w:t>
      </w:r>
      <w:r w:rsidRPr="00DB323E">
        <w:rPr>
          <w:rFonts w:ascii="Arial" w:eastAsia="Arial" w:hAnsi="Arial" w:cs="Arial"/>
        </w:rPr>
        <w:t>a</w:t>
      </w:r>
      <w:r w:rsidRPr="00DB323E">
        <w:rPr>
          <w:rFonts w:ascii="Arial" w:eastAsia="Arial" w:hAnsi="Arial" w:cs="Arial"/>
          <w:spacing w:val="-3"/>
        </w:rPr>
        <w:t>n</w:t>
      </w:r>
      <w:r w:rsidRPr="00DB323E">
        <w:rPr>
          <w:rFonts w:ascii="Arial" w:eastAsia="Arial" w:hAnsi="Arial" w:cs="Arial"/>
        </w:rPr>
        <w:t xml:space="preserve">d </w:t>
      </w:r>
      <w:r w:rsidRPr="00DB323E">
        <w:rPr>
          <w:rFonts w:ascii="Arial" w:eastAsia="Arial" w:hAnsi="Arial" w:cs="Arial"/>
          <w:spacing w:val="1"/>
        </w:rPr>
        <w:t>r</w:t>
      </w:r>
      <w:r w:rsidRPr="00DB323E">
        <w:rPr>
          <w:rFonts w:ascii="Arial" w:eastAsia="Arial" w:hAnsi="Arial" w:cs="Arial"/>
        </w:rPr>
        <w:t>e</w:t>
      </w:r>
      <w:r w:rsidRPr="00DB323E">
        <w:rPr>
          <w:rFonts w:ascii="Arial" w:eastAsia="Arial" w:hAnsi="Arial" w:cs="Arial"/>
          <w:spacing w:val="-3"/>
        </w:rPr>
        <w:t>v</w:t>
      </w:r>
      <w:r w:rsidRPr="00DB323E">
        <w:rPr>
          <w:rFonts w:ascii="Arial" w:eastAsia="Arial" w:hAnsi="Arial" w:cs="Arial"/>
          <w:spacing w:val="-1"/>
        </w:rPr>
        <w:t>i</w:t>
      </w:r>
      <w:r w:rsidRPr="00DB323E">
        <w:rPr>
          <w:rFonts w:ascii="Arial" w:eastAsia="Arial" w:hAnsi="Arial" w:cs="Arial"/>
        </w:rPr>
        <w:t>ew</w:t>
      </w:r>
      <w:r w:rsidRPr="00DB323E">
        <w:rPr>
          <w:rFonts w:ascii="Arial" w:eastAsia="Arial" w:hAnsi="Arial" w:cs="Arial"/>
          <w:spacing w:val="-3"/>
        </w:rPr>
        <w:t xml:space="preserve"> </w:t>
      </w:r>
      <w:r w:rsidRPr="00DB323E">
        <w:rPr>
          <w:rFonts w:ascii="Arial" w:eastAsia="Arial" w:hAnsi="Arial" w:cs="Arial"/>
        </w:rPr>
        <w:t>of</w:t>
      </w:r>
      <w:r w:rsidRPr="00DB323E">
        <w:rPr>
          <w:rFonts w:ascii="Arial" w:eastAsia="Arial" w:hAnsi="Arial" w:cs="Arial"/>
          <w:spacing w:val="2"/>
        </w:rPr>
        <w:t xml:space="preserve"> </w:t>
      </w:r>
      <w:r w:rsidRPr="00DB323E">
        <w:rPr>
          <w:rFonts w:ascii="Arial" w:eastAsia="Arial" w:hAnsi="Arial" w:cs="Arial"/>
          <w:spacing w:val="1"/>
        </w:rPr>
        <w:t>t</w:t>
      </w:r>
      <w:r w:rsidRPr="00DB323E">
        <w:rPr>
          <w:rFonts w:ascii="Arial" w:eastAsia="Arial" w:hAnsi="Arial" w:cs="Arial"/>
        </w:rPr>
        <w:t>he a</w:t>
      </w:r>
      <w:r w:rsidRPr="00DB323E">
        <w:rPr>
          <w:rFonts w:ascii="Arial" w:eastAsia="Arial" w:hAnsi="Arial" w:cs="Arial"/>
          <w:spacing w:val="-4"/>
        </w:rPr>
        <w:t>w</w:t>
      </w:r>
      <w:r w:rsidRPr="00DB323E">
        <w:rPr>
          <w:rFonts w:ascii="Arial" w:eastAsia="Arial" w:hAnsi="Arial" w:cs="Arial"/>
        </w:rPr>
        <w:t>ard.</w:t>
      </w:r>
      <w:r w:rsidR="00526A30">
        <w:rPr>
          <w:rFonts w:ascii="Arial" w:eastAsia="Arial" w:hAnsi="Arial" w:cs="Arial"/>
          <w:spacing w:val="2"/>
        </w:rPr>
        <w:t xml:space="preserve"> </w:t>
      </w:r>
      <w:r w:rsidRPr="00DB323E">
        <w:rPr>
          <w:rFonts w:ascii="Arial" w:eastAsia="Arial" w:hAnsi="Arial" w:cs="Arial"/>
          <w:spacing w:val="1"/>
        </w:rPr>
        <w:t>I</w:t>
      </w:r>
      <w:r w:rsidRPr="00DB323E">
        <w:rPr>
          <w:rFonts w:ascii="Arial" w:eastAsia="Arial" w:hAnsi="Arial" w:cs="Arial"/>
        </w:rPr>
        <w:t>n</w:t>
      </w:r>
      <w:r w:rsidRPr="00DB323E">
        <w:rPr>
          <w:rFonts w:ascii="Arial" w:eastAsia="Arial" w:hAnsi="Arial" w:cs="Arial"/>
          <w:spacing w:val="-2"/>
        </w:rPr>
        <w:t xml:space="preserve"> </w:t>
      </w:r>
      <w:r w:rsidRPr="00DB323E">
        <w:rPr>
          <w:rFonts w:ascii="Arial" w:eastAsia="Arial" w:hAnsi="Arial" w:cs="Arial"/>
        </w:rPr>
        <w:t>some</w:t>
      </w:r>
      <w:r w:rsidRPr="00DB323E">
        <w:rPr>
          <w:rFonts w:ascii="Arial" w:eastAsia="Arial" w:hAnsi="Arial" w:cs="Arial"/>
          <w:spacing w:val="-1"/>
        </w:rPr>
        <w:t xml:space="preserve"> </w:t>
      </w:r>
      <w:r w:rsidRPr="00DB323E">
        <w:rPr>
          <w:rFonts w:ascii="Arial" w:eastAsia="Arial" w:hAnsi="Arial" w:cs="Arial"/>
        </w:rPr>
        <w:t>cas</w:t>
      </w:r>
      <w:r w:rsidRPr="00DB323E">
        <w:rPr>
          <w:rFonts w:ascii="Arial" w:eastAsia="Arial" w:hAnsi="Arial" w:cs="Arial"/>
          <w:spacing w:val="-1"/>
        </w:rPr>
        <w:t>e</w:t>
      </w:r>
      <w:r w:rsidRPr="00DB323E">
        <w:rPr>
          <w:rFonts w:ascii="Arial" w:eastAsia="Arial" w:hAnsi="Arial" w:cs="Arial"/>
        </w:rPr>
        <w:t>s</w:t>
      </w:r>
      <w:r w:rsidRPr="00DB323E">
        <w:rPr>
          <w:rFonts w:ascii="Arial" w:eastAsia="Arial" w:hAnsi="Arial" w:cs="Arial"/>
          <w:spacing w:val="-1"/>
        </w:rPr>
        <w:t xml:space="preserve"> i</w:t>
      </w:r>
      <w:r w:rsidRPr="00DB323E">
        <w:rPr>
          <w:rFonts w:ascii="Arial" w:eastAsia="Arial" w:hAnsi="Arial" w:cs="Arial"/>
          <w:spacing w:val="-3"/>
        </w:rPr>
        <w:t>n</w:t>
      </w:r>
      <w:r w:rsidRPr="00DB323E">
        <w:rPr>
          <w:rFonts w:ascii="Arial" w:eastAsia="Arial" w:hAnsi="Arial" w:cs="Arial"/>
          <w:spacing w:val="1"/>
        </w:rPr>
        <w:t>f</w:t>
      </w:r>
      <w:r w:rsidRPr="00DB323E">
        <w:rPr>
          <w:rFonts w:ascii="Arial" w:eastAsia="Arial" w:hAnsi="Arial" w:cs="Arial"/>
        </w:rPr>
        <w:t>or</w:t>
      </w:r>
      <w:r w:rsidRPr="00DB323E">
        <w:rPr>
          <w:rFonts w:ascii="Arial" w:eastAsia="Arial" w:hAnsi="Arial" w:cs="Arial"/>
          <w:spacing w:val="1"/>
        </w:rPr>
        <w:t>m</w:t>
      </w:r>
      <w:r w:rsidRPr="00DB323E">
        <w:rPr>
          <w:rFonts w:ascii="Arial" w:eastAsia="Arial" w:hAnsi="Arial" w:cs="Arial"/>
          <w:spacing w:val="-3"/>
        </w:rPr>
        <w:t>a</w:t>
      </w:r>
      <w:r w:rsidRPr="00DB323E">
        <w:rPr>
          <w:rFonts w:ascii="Arial" w:eastAsia="Arial" w:hAnsi="Arial" w:cs="Arial"/>
          <w:spacing w:val="1"/>
        </w:rPr>
        <w:t>t</w:t>
      </w:r>
      <w:r w:rsidRPr="00DB323E">
        <w:rPr>
          <w:rFonts w:ascii="Arial" w:eastAsia="Arial" w:hAnsi="Arial" w:cs="Arial"/>
          <w:spacing w:val="-1"/>
        </w:rPr>
        <w:t>i</w:t>
      </w:r>
      <w:r w:rsidRPr="00DB323E">
        <w:rPr>
          <w:rFonts w:ascii="Arial" w:eastAsia="Arial" w:hAnsi="Arial" w:cs="Arial"/>
        </w:rPr>
        <w:t xml:space="preserve">on </w:t>
      </w:r>
      <w:r w:rsidRPr="00DB323E">
        <w:rPr>
          <w:rFonts w:ascii="Arial" w:eastAsia="Arial" w:hAnsi="Arial" w:cs="Arial"/>
          <w:spacing w:val="-3"/>
        </w:rPr>
        <w:t>w</w:t>
      </w:r>
      <w:r w:rsidRPr="00DB323E">
        <w:rPr>
          <w:rFonts w:ascii="Arial" w:eastAsia="Arial" w:hAnsi="Arial" w:cs="Arial"/>
          <w:spacing w:val="-1"/>
        </w:rPr>
        <w:t>il</w:t>
      </w:r>
      <w:r w:rsidRPr="00DB323E">
        <w:rPr>
          <w:rFonts w:ascii="Arial" w:eastAsia="Arial" w:hAnsi="Arial" w:cs="Arial"/>
        </w:rPr>
        <w:t>l be sh</w:t>
      </w:r>
      <w:r w:rsidRPr="00DB323E">
        <w:rPr>
          <w:rFonts w:ascii="Arial" w:eastAsia="Arial" w:hAnsi="Arial" w:cs="Arial"/>
          <w:spacing w:val="-1"/>
        </w:rPr>
        <w:t>a</w:t>
      </w:r>
      <w:r w:rsidRPr="00DB323E">
        <w:rPr>
          <w:rFonts w:ascii="Arial" w:eastAsia="Arial" w:hAnsi="Arial" w:cs="Arial"/>
          <w:spacing w:val="1"/>
        </w:rPr>
        <w:t>r</w:t>
      </w:r>
      <w:r w:rsidRPr="00DB323E">
        <w:rPr>
          <w:rFonts w:ascii="Arial" w:eastAsia="Arial" w:hAnsi="Arial" w:cs="Arial"/>
        </w:rPr>
        <w:t>ed</w:t>
      </w:r>
      <w:r w:rsidRPr="00DB323E">
        <w:rPr>
          <w:rFonts w:ascii="Arial" w:eastAsia="Arial" w:hAnsi="Arial" w:cs="Arial"/>
          <w:spacing w:val="-2"/>
        </w:rPr>
        <w:t xml:space="preserve"> </w:t>
      </w:r>
      <w:r w:rsidRPr="00DB323E">
        <w:rPr>
          <w:rFonts w:ascii="Arial" w:eastAsia="Arial" w:hAnsi="Arial" w:cs="Arial"/>
          <w:spacing w:val="-1"/>
        </w:rPr>
        <w:t>wi</w:t>
      </w:r>
      <w:r w:rsidRPr="00DB323E">
        <w:rPr>
          <w:rFonts w:ascii="Arial" w:eastAsia="Arial" w:hAnsi="Arial" w:cs="Arial"/>
          <w:spacing w:val="1"/>
        </w:rPr>
        <w:t>t</w:t>
      </w:r>
      <w:r w:rsidRPr="00DB323E">
        <w:rPr>
          <w:rFonts w:ascii="Arial" w:eastAsia="Arial" w:hAnsi="Arial" w:cs="Arial"/>
        </w:rPr>
        <w:t>h na</w:t>
      </w:r>
      <w:r w:rsidRPr="00DB323E">
        <w:rPr>
          <w:rFonts w:ascii="Arial" w:eastAsia="Arial" w:hAnsi="Arial" w:cs="Arial"/>
          <w:spacing w:val="1"/>
        </w:rPr>
        <w:t>t</w:t>
      </w:r>
      <w:r w:rsidRPr="00DB323E">
        <w:rPr>
          <w:rFonts w:ascii="Arial" w:eastAsia="Arial" w:hAnsi="Arial" w:cs="Arial"/>
          <w:spacing w:val="-1"/>
        </w:rPr>
        <w:t>i</w:t>
      </w:r>
      <w:r w:rsidRPr="00DB323E">
        <w:rPr>
          <w:rFonts w:ascii="Arial" w:eastAsia="Arial" w:hAnsi="Arial" w:cs="Arial"/>
        </w:rPr>
        <w:t>o</w:t>
      </w:r>
      <w:r w:rsidRPr="00DB323E">
        <w:rPr>
          <w:rFonts w:ascii="Arial" w:eastAsia="Arial" w:hAnsi="Arial" w:cs="Arial"/>
          <w:spacing w:val="-1"/>
        </w:rPr>
        <w:t>n</w:t>
      </w:r>
      <w:r w:rsidRPr="00DB323E">
        <w:rPr>
          <w:rFonts w:ascii="Arial" w:eastAsia="Arial" w:hAnsi="Arial" w:cs="Arial"/>
        </w:rPr>
        <w:t>al pr</w:t>
      </w:r>
      <w:r w:rsidRPr="00DB323E">
        <w:rPr>
          <w:rFonts w:ascii="Arial" w:eastAsia="Arial" w:hAnsi="Arial" w:cs="Arial"/>
          <w:spacing w:val="-2"/>
        </w:rPr>
        <w:t>o</w:t>
      </w:r>
      <w:r w:rsidRPr="00DB323E">
        <w:rPr>
          <w:rFonts w:ascii="Arial" w:eastAsia="Arial" w:hAnsi="Arial" w:cs="Arial"/>
        </w:rPr>
        <w:t>gr</w:t>
      </w:r>
      <w:r w:rsidRPr="00DB323E">
        <w:rPr>
          <w:rFonts w:ascii="Arial" w:eastAsia="Arial" w:hAnsi="Arial" w:cs="Arial"/>
          <w:spacing w:val="-2"/>
        </w:rPr>
        <w:t>a</w:t>
      </w:r>
      <w:r w:rsidRPr="00DB323E">
        <w:rPr>
          <w:rFonts w:ascii="Arial" w:eastAsia="Arial" w:hAnsi="Arial" w:cs="Arial"/>
          <w:spacing w:val="1"/>
        </w:rPr>
        <w:t>mm</w:t>
      </w:r>
      <w:r w:rsidRPr="00DB323E">
        <w:rPr>
          <w:rFonts w:ascii="Arial" w:eastAsia="Arial" w:hAnsi="Arial" w:cs="Arial"/>
        </w:rPr>
        <w:t>e</w:t>
      </w:r>
      <w:r w:rsidRPr="00DB323E">
        <w:rPr>
          <w:rFonts w:ascii="Arial" w:eastAsia="Arial" w:hAnsi="Arial" w:cs="Arial"/>
          <w:spacing w:val="-2"/>
        </w:rPr>
        <w:t xml:space="preserve"> </w:t>
      </w:r>
      <w:r w:rsidRPr="00DB323E">
        <w:rPr>
          <w:rFonts w:ascii="Arial" w:eastAsia="Arial" w:hAnsi="Arial" w:cs="Arial"/>
        </w:rPr>
        <w:t>p</w:t>
      </w:r>
      <w:r w:rsidRPr="00DB323E">
        <w:rPr>
          <w:rFonts w:ascii="Arial" w:eastAsia="Arial" w:hAnsi="Arial" w:cs="Arial"/>
          <w:spacing w:val="-1"/>
        </w:rPr>
        <w:t>a</w:t>
      </w:r>
      <w:r w:rsidRPr="00DB323E">
        <w:rPr>
          <w:rFonts w:ascii="Arial" w:eastAsia="Arial" w:hAnsi="Arial" w:cs="Arial"/>
          <w:spacing w:val="-2"/>
        </w:rPr>
        <w:t>r</w:t>
      </w:r>
      <w:r w:rsidRPr="00DB323E">
        <w:rPr>
          <w:rFonts w:ascii="Arial" w:eastAsia="Arial" w:hAnsi="Arial" w:cs="Arial"/>
          <w:spacing w:val="1"/>
        </w:rPr>
        <w:t>t</w:t>
      </w:r>
      <w:r w:rsidRPr="00DB323E">
        <w:rPr>
          <w:rFonts w:ascii="Arial" w:eastAsia="Arial" w:hAnsi="Arial" w:cs="Arial"/>
        </w:rPr>
        <w:t>n</w:t>
      </w:r>
      <w:r w:rsidRPr="00DB323E">
        <w:rPr>
          <w:rFonts w:ascii="Arial" w:eastAsia="Arial" w:hAnsi="Arial" w:cs="Arial"/>
          <w:spacing w:val="-1"/>
        </w:rPr>
        <w:t>e</w:t>
      </w:r>
      <w:r w:rsidRPr="00DB323E">
        <w:rPr>
          <w:rFonts w:ascii="Arial" w:eastAsia="Arial" w:hAnsi="Arial" w:cs="Arial"/>
          <w:spacing w:val="1"/>
        </w:rPr>
        <w:t>r</w:t>
      </w:r>
      <w:r w:rsidRPr="00DB323E">
        <w:rPr>
          <w:rFonts w:ascii="Arial" w:eastAsia="Arial" w:hAnsi="Arial" w:cs="Arial"/>
        </w:rPr>
        <w:t>s</w:t>
      </w:r>
      <w:r w:rsidRPr="00DB323E">
        <w:rPr>
          <w:rFonts w:ascii="Arial" w:eastAsia="Arial" w:hAnsi="Arial" w:cs="Arial"/>
          <w:spacing w:val="-4"/>
        </w:rPr>
        <w:t xml:space="preserve"> </w:t>
      </w:r>
      <w:r w:rsidRPr="00DB323E">
        <w:rPr>
          <w:rFonts w:ascii="Arial" w:eastAsia="Arial" w:hAnsi="Arial" w:cs="Arial"/>
          <w:spacing w:val="3"/>
        </w:rPr>
        <w:t>f</w:t>
      </w:r>
      <w:r w:rsidRPr="00DB323E">
        <w:rPr>
          <w:rFonts w:ascii="Arial" w:eastAsia="Arial" w:hAnsi="Arial" w:cs="Arial"/>
          <w:spacing w:val="-3"/>
        </w:rPr>
        <w:t>o</w:t>
      </w:r>
      <w:r w:rsidRPr="00DB323E">
        <w:rPr>
          <w:rFonts w:ascii="Arial" w:eastAsia="Arial" w:hAnsi="Arial" w:cs="Arial"/>
        </w:rPr>
        <w:t xml:space="preserve">r </w:t>
      </w:r>
      <w:r w:rsidRPr="00DB323E">
        <w:rPr>
          <w:rFonts w:ascii="Arial" w:eastAsia="Arial" w:hAnsi="Arial" w:cs="Arial"/>
          <w:spacing w:val="1"/>
        </w:rPr>
        <w:t>t</w:t>
      </w:r>
      <w:r w:rsidRPr="00DB323E">
        <w:rPr>
          <w:rFonts w:ascii="Arial" w:eastAsia="Arial" w:hAnsi="Arial" w:cs="Arial"/>
        </w:rPr>
        <w:t>he p</w:t>
      </w:r>
      <w:r w:rsidRPr="00DB323E">
        <w:rPr>
          <w:rFonts w:ascii="Arial" w:eastAsia="Arial" w:hAnsi="Arial" w:cs="Arial"/>
          <w:spacing w:val="-1"/>
        </w:rPr>
        <w:t>u</w:t>
      </w:r>
      <w:r w:rsidRPr="00DB323E">
        <w:rPr>
          <w:rFonts w:ascii="Arial" w:eastAsia="Arial" w:hAnsi="Arial" w:cs="Arial"/>
          <w:spacing w:val="1"/>
        </w:rPr>
        <w:t>r</w:t>
      </w:r>
      <w:r w:rsidRPr="00DB323E">
        <w:rPr>
          <w:rFonts w:ascii="Arial" w:eastAsia="Arial" w:hAnsi="Arial" w:cs="Arial"/>
        </w:rPr>
        <w:t>p</w:t>
      </w:r>
      <w:r w:rsidRPr="00DB323E">
        <w:rPr>
          <w:rFonts w:ascii="Arial" w:eastAsia="Arial" w:hAnsi="Arial" w:cs="Arial"/>
          <w:spacing w:val="-1"/>
        </w:rPr>
        <w:t>o</w:t>
      </w:r>
      <w:r w:rsidRPr="00DB323E">
        <w:rPr>
          <w:rFonts w:ascii="Arial" w:eastAsia="Arial" w:hAnsi="Arial" w:cs="Arial"/>
        </w:rPr>
        <w:t xml:space="preserve">se </w:t>
      </w:r>
      <w:r w:rsidRPr="00DB323E">
        <w:rPr>
          <w:rFonts w:ascii="Arial" w:eastAsia="Arial" w:hAnsi="Arial" w:cs="Arial"/>
          <w:spacing w:val="-2"/>
        </w:rPr>
        <w:t>o</w:t>
      </w:r>
      <w:r w:rsidRPr="00DB323E">
        <w:rPr>
          <w:rFonts w:ascii="Arial" w:eastAsia="Arial" w:hAnsi="Arial" w:cs="Arial"/>
        </w:rPr>
        <w:t>f</w:t>
      </w:r>
      <w:r w:rsidRPr="00DB323E">
        <w:rPr>
          <w:rFonts w:ascii="Arial" w:eastAsia="Arial" w:hAnsi="Arial" w:cs="Arial"/>
          <w:spacing w:val="2"/>
        </w:rPr>
        <w:t xml:space="preserve"> </w:t>
      </w:r>
      <w:r w:rsidRPr="00DB323E">
        <w:rPr>
          <w:rFonts w:ascii="Arial" w:eastAsia="Arial" w:hAnsi="Arial" w:cs="Arial"/>
        </w:rPr>
        <w:t>se</w:t>
      </w:r>
      <w:r w:rsidRPr="00DB323E">
        <w:rPr>
          <w:rFonts w:ascii="Arial" w:eastAsia="Arial" w:hAnsi="Arial" w:cs="Arial"/>
          <w:spacing w:val="-1"/>
        </w:rPr>
        <w:t>l</w:t>
      </w:r>
      <w:r w:rsidRPr="00DB323E">
        <w:rPr>
          <w:rFonts w:ascii="Arial" w:eastAsia="Arial" w:hAnsi="Arial" w:cs="Arial"/>
        </w:rPr>
        <w:t>e</w:t>
      </w:r>
      <w:r w:rsidRPr="00DB323E">
        <w:rPr>
          <w:rFonts w:ascii="Arial" w:eastAsia="Arial" w:hAnsi="Arial" w:cs="Arial"/>
          <w:spacing w:val="-3"/>
        </w:rPr>
        <w:t>c</w:t>
      </w:r>
      <w:r w:rsidRPr="00DB323E">
        <w:rPr>
          <w:rFonts w:ascii="Arial" w:eastAsia="Arial" w:hAnsi="Arial" w:cs="Arial"/>
          <w:spacing w:val="1"/>
        </w:rPr>
        <w:t>t</w:t>
      </w:r>
      <w:r w:rsidRPr="00DB323E">
        <w:rPr>
          <w:rFonts w:ascii="Arial" w:eastAsia="Arial" w:hAnsi="Arial" w:cs="Arial"/>
          <w:spacing w:val="-1"/>
        </w:rPr>
        <w:t>i</w:t>
      </w:r>
      <w:r w:rsidRPr="00DB323E">
        <w:rPr>
          <w:rFonts w:ascii="Arial" w:eastAsia="Arial" w:hAnsi="Arial" w:cs="Arial"/>
        </w:rPr>
        <w:t>on a</w:t>
      </w:r>
      <w:r w:rsidRPr="00DB323E">
        <w:rPr>
          <w:rFonts w:ascii="Arial" w:eastAsia="Arial" w:hAnsi="Arial" w:cs="Arial"/>
          <w:spacing w:val="-1"/>
        </w:rPr>
        <w:t>n</w:t>
      </w:r>
      <w:r w:rsidRPr="00DB323E">
        <w:rPr>
          <w:rFonts w:ascii="Arial" w:eastAsia="Arial" w:hAnsi="Arial" w:cs="Arial"/>
        </w:rPr>
        <w:t>d</w:t>
      </w:r>
      <w:r w:rsidRPr="00DB323E">
        <w:rPr>
          <w:rFonts w:ascii="Arial" w:eastAsia="Arial" w:hAnsi="Arial" w:cs="Arial"/>
          <w:spacing w:val="-2"/>
        </w:rPr>
        <w:t xml:space="preserve"> </w:t>
      </w:r>
      <w:r w:rsidRPr="00DB323E">
        <w:rPr>
          <w:rFonts w:ascii="Arial" w:eastAsia="Arial" w:hAnsi="Arial" w:cs="Arial"/>
          <w:spacing w:val="1"/>
        </w:rPr>
        <w:t>m</w:t>
      </w:r>
      <w:r w:rsidRPr="00DB323E">
        <w:rPr>
          <w:rFonts w:ascii="Arial" w:eastAsia="Arial" w:hAnsi="Arial" w:cs="Arial"/>
        </w:rPr>
        <w:t>o</w:t>
      </w:r>
      <w:r w:rsidRPr="00DB323E">
        <w:rPr>
          <w:rFonts w:ascii="Arial" w:eastAsia="Arial" w:hAnsi="Arial" w:cs="Arial"/>
          <w:spacing w:val="-1"/>
        </w:rPr>
        <w:t>ni</w:t>
      </w:r>
      <w:r w:rsidRPr="00DB323E">
        <w:rPr>
          <w:rFonts w:ascii="Arial" w:eastAsia="Arial" w:hAnsi="Arial" w:cs="Arial"/>
          <w:spacing w:val="1"/>
        </w:rPr>
        <w:t>t</w:t>
      </w:r>
      <w:r w:rsidRPr="00DB323E">
        <w:rPr>
          <w:rFonts w:ascii="Arial" w:eastAsia="Arial" w:hAnsi="Arial" w:cs="Arial"/>
          <w:spacing w:val="-3"/>
        </w:rPr>
        <w:t>o</w:t>
      </w:r>
      <w:r w:rsidRPr="00DB323E">
        <w:rPr>
          <w:rFonts w:ascii="Arial" w:eastAsia="Arial" w:hAnsi="Arial" w:cs="Arial"/>
          <w:spacing w:val="1"/>
        </w:rPr>
        <w:t>r</w:t>
      </w:r>
      <w:r w:rsidRPr="00DB323E">
        <w:rPr>
          <w:rFonts w:ascii="Arial" w:eastAsia="Arial" w:hAnsi="Arial" w:cs="Arial"/>
          <w:spacing w:val="-1"/>
        </w:rPr>
        <w:t>i</w:t>
      </w:r>
      <w:r w:rsidRPr="00DB323E">
        <w:rPr>
          <w:rFonts w:ascii="Arial" w:eastAsia="Arial" w:hAnsi="Arial" w:cs="Arial"/>
          <w:spacing w:val="-3"/>
        </w:rPr>
        <w:t>n</w:t>
      </w:r>
      <w:r w:rsidRPr="00DB323E">
        <w:rPr>
          <w:rFonts w:ascii="Arial" w:eastAsia="Arial" w:hAnsi="Arial" w:cs="Arial"/>
        </w:rPr>
        <w:t>g</w:t>
      </w:r>
      <w:r w:rsidRPr="00DB323E">
        <w:rPr>
          <w:rFonts w:ascii="Arial" w:eastAsia="Arial" w:hAnsi="Arial" w:cs="Arial"/>
          <w:spacing w:val="3"/>
        </w:rPr>
        <w:t xml:space="preserve"> </w:t>
      </w:r>
      <w:r w:rsidRPr="00DB323E">
        <w:rPr>
          <w:rFonts w:ascii="Arial" w:eastAsia="Arial" w:hAnsi="Arial" w:cs="Arial"/>
          <w:spacing w:val="-3"/>
        </w:rPr>
        <w:t>o</w:t>
      </w:r>
      <w:r w:rsidRPr="00DB323E">
        <w:rPr>
          <w:rFonts w:ascii="Arial" w:eastAsia="Arial" w:hAnsi="Arial" w:cs="Arial"/>
        </w:rPr>
        <w:t xml:space="preserve">f </w:t>
      </w:r>
      <w:r w:rsidRPr="00DB323E">
        <w:rPr>
          <w:rFonts w:ascii="Arial" w:eastAsia="Arial" w:hAnsi="Arial" w:cs="Arial"/>
          <w:spacing w:val="1"/>
        </w:rPr>
        <w:t>t</w:t>
      </w:r>
      <w:r w:rsidRPr="00DB323E">
        <w:rPr>
          <w:rFonts w:ascii="Arial" w:eastAsia="Arial" w:hAnsi="Arial" w:cs="Arial"/>
        </w:rPr>
        <w:t>he a</w:t>
      </w:r>
      <w:r w:rsidRPr="00DB323E">
        <w:rPr>
          <w:rFonts w:ascii="Arial" w:eastAsia="Arial" w:hAnsi="Arial" w:cs="Arial"/>
          <w:spacing w:val="-4"/>
        </w:rPr>
        <w:t>w</w:t>
      </w:r>
      <w:r w:rsidRPr="00DB323E">
        <w:rPr>
          <w:rFonts w:ascii="Arial" w:eastAsia="Arial" w:hAnsi="Arial" w:cs="Arial"/>
        </w:rPr>
        <w:t>ard.</w:t>
      </w:r>
    </w:p>
    <w:p w14:paraId="2FA54C2F" w14:textId="77777777" w:rsidR="001F78A8" w:rsidRPr="00DB323E" w:rsidRDefault="001F78A8" w:rsidP="005D026F">
      <w:pPr>
        <w:pStyle w:val="ListParagraph"/>
        <w:numPr>
          <w:ilvl w:val="0"/>
          <w:numId w:val="8"/>
        </w:numPr>
        <w:tabs>
          <w:tab w:val="left" w:pos="820"/>
        </w:tabs>
        <w:spacing w:after="120" w:line="240" w:lineRule="auto"/>
        <w:contextualSpacing w:val="0"/>
        <w:rPr>
          <w:rFonts w:ascii="Arial" w:eastAsia="Arial" w:hAnsi="Arial" w:cs="Arial"/>
        </w:rPr>
      </w:pPr>
      <w:r w:rsidRPr="00DB323E">
        <w:rPr>
          <w:rFonts w:ascii="Arial" w:eastAsia="Arial" w:hAnsi="Arial" w:cs="Arial"/>
          <w:spacing w:val="-4"/>
        </w:rPr>
        <w:t>M</w:t>
      </w:r>
      <w:r w:rsidRPr="00DB323E">
        <w:rPr>
          <w:rFonts w:ascii="Arial" w:eastAsia="Arial" w:hAnsi="Arial" w:cs="Arial"/>
        </w:rPr>
        <w:t>a</w:t>
      </w:r>
      <w:r w:rsidRPr="00DB323E">
        <w:rPr>
          <w:rFonts w:ascii="Arial" w:eastAsia="Arial" w:hAnsi="Arial" w:cs="Arial"/>
          <w:spacing w:val="2"/>
        </w:rPr>
        <w:t>k</w:t>
      </w:r>
      <w:r w:rsidRPr="00DB323E">
        <w:rPr>
          <w:rFonts w:ascii="Arial" w:eastAsia="Arial" w:hAnsi="Arial" w:cs="Arial"/>
        </w:rPr>
        <w:t>e i</w:t>
      </w:r>
      <w:r w:rsidRPr="00DB323E">
        <w:rPr>
          <w:rFonts w:ascii="Arial" w:eastAsia="Arial" w:hAnsi="Arial" w:cs="Arial"/>
          <w:spacing w:val="-3"/>
        </w:rPr>
        <w:t>n</w:t>
      </w:r>
      <w:r w:rsidRPr="00DB323E">
        <w:rPr>
          <w:rFonts w:ascii="Arial" w:eastAsia="Arial" w:hAnsi="Arial" w:cs="Arial"/>
          <w:spacing w:val="3"/>
        </w:rPr>
        <w:t>f</w:t>
      </w:r>
      <w:r w:rsidRPr="00DB323E">
        <w:rPr>
          <w:rFonts w:ascii="Arial" w:eastAsia="Arial" w:hAnsi="Arial" w:cs="Arial"/>
        </w:rPr>
        <w:t>o</w:t>
      </w:r>
      <w:r w:rsidRPr="00DB323E">
        <w:rPr>
          <w:rFonts w:ascii="Arial" w:eastAsia="Arial" w:hAnsi="Arial" w:cs="Arial"/>
          <w:spacing w:val="-2"/>
        </w:rPr>
        <w:t>r</w:t>
      </w:r>
      <w:r w:rsidRPr="00DB323E">
        <w:rPr>
          <w:rFonts w:ascii="Arial" w:eastAsia="Arial" w:hAnsi="Arial" w:cs="Arial"/>
          <w:spacing w:val="1"/>
        </w:rPr>
        <w:t>m</w:t>
      </w:r>
      <w:r w:rsidRPr="00DB323E">
        <w:rPr>
          <w:rFonts w:ascii="Arial" w:eastAsia="Arial" w:hAnsi="Arial" w:cs="Arial"/>
        </w:rPr>
        <w:t>ati</w:t>
      </w:r>
      <w:r w:rsidRPr="00DB323E">
        <w:rPr>
          <w:rFonts w:ascii="Arial" w:eastAsia="Arial" w:hAnsi="Arial" w:cs="Arial"/>
          <w:spacing w:val="-1"/>
        </w:rPr>
        <w:t>o</w:t>
      </w:r>
      <w:r w:rsidRPr="00DB323E">
        <w:rPr>
          <w:rFonts w:ascii="Arial" w:eastAsia="Arial" w:hAnsi="Arial" w:cs="Arial"/>
        </w:rPr>
        <w:t>n on</w:t>
      </w:r>
      <w:r w:rsidRPr="00DB323E">
        <w:rPr>
          <w:rFonts w:ascii="Arial" w:eastAsia="Arial" w:hAnsi="Arial" w:cs="Arial"/>
          <w:spacing w:val="-1"/>
        </w:rPr>
        <w:t xml:space="preserve"> t</w:t>
      </w:r>
      <w:r w:rsidRPr="00DB323E">
        <w:rPr>
          <w:rFonts w:ascii="Arial" w:eastAsia="Arial" w:hAnsi="Arial" w:cs="Arial"/>
        </w:rPr>
        <w:t>he</w:t>
      </w:r>
      <w:r w:rsidRPr="00DB323E">
        <w:rPr>
          <w:rFonts w:ascii="Arial" w:eastAsia="Arial" w:hAnsi="Arial" w:cs="Arial"/>
          <w:spacing w:val="-2"/>
        </w:rPr>
        <w:t xml:space="preserve"> </w:t>
      </w:r>
      <w:r w:rsidRPr="00DB323E">
        <w:rPr>
          <w:rFonts w:ascii="Arial" w:eastAsia="Arial" w:hAnsi="Arial" w:cs="Arial"/>
        </w:rPr>
        <w:t>succ</w:t>
      </w:r>
      <w:r w:rsidRPr="00DB323E">
        <w:rPr>
          <w:rFonts w:ascii="Arial" w:eastAsia="Arial" w:hAnsi="Arial" w:cs="Arial"/>
          <w:spacing w:val="-1"/>
        </w:rPr>
        <w:t>e</w:t>
      </w:r>
      <w:r w:rsidRPr="00DB323E">
        <w:rPr>
          <w:rFonts w:ascii="Arial" w:eastAsia="Arial" w:hAnsi="Arial" w:cs="Arial"/>
        </w:rPr>
        <w:t>s</w:t>
      </w:r>
      <w:r w:rsidRPr="00DB323E">
        <w:rPr>
          <w:rFonts w:ascii="Arial" w:eastAsia="Arial" w:hAnsi="Arial" w:cs="Arial"/>
          <w:spacing w:val="-2"/>
        </w:rPr>
        <w:t>s</w:t>
      </w:r>
      <w:r w:rsidRPr="00DB323E">
        <w:rPr>
          <w:rFonts w:ascii="Arial" w:eastAsia="Arial" w:hAnsi="Arial" w:cs="Arial"/>
          <w:spacing w:val="3"/>
        </w:rPr>
        <w:t>f</w:t>
      </w:r>
      <w:r w:rsidRPr="00DB323E">
        <w:rPr>
          <w:rFonts w:ascii="Arial" w:eastAsia="Arial" w:hAnsi="Arial" w:cs="Arial"/>
        </w:rPr>
        <w:t>ul</w:t>
      </w:r>
      <w:r w:rsidRPr="00DB323E">
        <w:rPr>
          <w:rFonts w:ascii="Arial" w:eastAsia="Arial" w:hAnsi="Arial" w:cs="Arial"/>
          <w:spacing w:val="-3"/>
        </w:rPr>
        <w:t xml:space="preserve"> </w:t>
      </w:r>
      <w:r w:rsidRPr="00DB323E">
        <w:rPr>
          <w:rFonts w:ascii="Arial" w:eastAsia="Arial" w:hAnsi="Arial" w:cs="Arial"/>
        </w:rPr>
        <w:t>a</w:t>
      </w:r>
      <w:r w:rsidRPr="00DB323E">
        <w:rPr>
          <w:rFonts w:ascii="Arial" w:eastAsia="Arial" w:hAnsi="Arial" w:cs="Arial"/>
          <w:spacing w:val="-1"/>
        </w:rPr>
        <w:t>p</w:t>
      </w:r>
      <w:r w:rsidRPr="00DB323E">
        <w:rPr>
          <w:rFonts w:ascii="Arial" w:eastAsia="Arial" w:hAnsi="Arial" w:cs="Arial"/>
        </w:rPr>
        <w:t>p</w:t>
      </w:r>
      <w:r w:rsidRPr="00DB323E">
        <w:rPr>
          <w:rFonts w:ascii="Arial" w:eastAsia="Arial" w:hAnsi="Arial" w:cs="Arial"/>
          <w:spacing w:val="-1"/>
        </w:rPr>
        <w:t>li</w:t>
      </w:r>
      <w:r w:rsidRPr="00DB323E">
        <w:rPr>
          <w:rFonts w:ascii="Arial" w:eastAsia="Arial" w:hAnsi="Arial" w:cs="Arial"/>
        </w:rPr>
        <w:t>cati</w:t>
      </w:r>
      <w:r w:rsidRPr="00DB323E">
        <w:rPr>
          <w:rFonts w:ascii="Arial" w:eastAsia="Arial" w:hAnsi="Arial" w:cs="Arial"/>
          <w:spacing w:val="-1"/>
        </w:rPr>
        <w:t>o</w:t>
      </w:r>
      <w:r w:rsidRPr="00DB323E">
        <w:rPr>
          <w:rFonts w:ascii="Arial" w:eastAsia="Arial" w:hAnsi="Arial" w:cs="Arial"/>
        </w:rPr>
        <w:t xml:space="preserve">ns </w:t>
      </w:r>
      <w:r w:rsidRPr="00DB323E">
        <w:rPr>
          <w:rFonts w:ascii="Arial" w:eastAsia="Arial" w:hAnsi="Arial" w:cs="Arial"/>
          <w:spacing w:val="-2"/>
        </w:rPr>
        <w:t>av</w:t>
      </w:r>
      <w:r w:rsidRPr="00DB323E">
        <w:rPr>
          <w:rFonts w:ascii="Arial" w:eastAsia="Arial" w:hAnsi="Arial" w:cs="Arial"/>
        </w:rPr>
        <w:t>a</w:t>
      </w:r>
      <w:r w:rsidRPr="00DB323E">
        <w:rPr>
          <w:rFonts w:ascii="Arial" w:eastAsia="Arial" w:hAnsi="Arial" w:cs="Arial"/>
          <w:spacing w:val="1"/>
        </w:rPr>
        <w:t>i</w:t>
      </w:r>
      <w:r w:rsidRPr="00DB323E">
        <w:rPr>
          <w:rFonts w:ascii="Arial" w:eastAsia="Arial" w:hAnsi="Arial" w:cs="Arial"/>
          <w:spacing w:val="-1"/>
        </w:rPr>
        <w:t>l</w:t>
      </w:r>
      <w:r w:rsidRPr="00DB323E">
        <w:rPr>
          <w:rFonts w:ascii="Arial" w:eastAsia="Arial" w:hAnsi="Arial" w:cs="Arial"/>
        </w:rPr>
        <w:t>a</w:t>
      </w:r>
      <w:r w:rsidRPr="00DB323E">
        <w:rPr>
          <w:rFonts w:ascii="Arial" w:eastAsia="Arial" w:hAnsi="Arial" w:cs="Arial"/>
          <w:spacing w:val="-1"/>
        </w:rPr>
        <w:t>bl</w:t>
      </w:r>
      <w:r w:rsidRPr="00DB323E">
        <w:rPr>
          <w:rFonts w:ascii="Arial" w:eastAsia="Arial" w:hAnsi="Arial" w:cs="Arial"/>
        </w:rPr>
        <w:t xml:space="preserve">e </w:t>
      </w:r>
      <w:r w:rsidRPr="00DB323E">
        <w:rPr>
          <w:rFonts w:ascii="Arial" w:eastAsia="Arial" w:hAnsi="Arial" w:cs="Arial"/>
          <w:spacing w:val="2"/>
        </w:rPr>
        <w:t>t</w:t>
      </w:r>
      <w:r w:rsidRPr="00DB323E">
        <w:rPr>
          <w:rFonts w:ascii="Arial" w:eastAsia="Arial" w:hAnsi="Arial" w:cs="Arial"/>
        </w:rPr>
        <w:t xml:space="preserve">o </w:t>
      </w:r>
      <w:r w:rsidRPr="00DB323E">
        <w:rPr>
          <w:rFonts w:ascii="Arial" w:eastAsia="Arial" w:hAnsi="Arial" w:cs="Arial"/>
          <w:spacing w:val="2"/>
        </w:rPr>
        <w:t>t</w:t>
      </w:r>
      <w:r w:rsidRPr="00DB323E">
        <w:rPr>
          <w:rFonts w:ascii="Arial" w:eastAsia="Arial" w:hAnsi="Arial" w:cs="Arial"/>
        </w:rPr>
        <w:t>he</w:t>
      </w:r>
      <w:r w:rsidRPr="00DB323E">
        <w:rPr>
          <w:rFonts w:ascii="Arial" w:eastAsia="Arial" w:hAnsi="Arial" w:cs="Arial"/>
          <w:spacing w:val="-2"/>
        </w:rPr>
        <w:t xml:space="preserve"> </w:t>
      </w:r>
      <w:r w:rsidRPr="00DB323E">
        <w:rPr>
          <w:rFonts w:ascii="Arial" w:eastAsia="Arial" w:hAnsi="Arial" w:cs="Arial"/>
        </w:rPr>
        <w:t>p</w:t>
      </w:r>
      <w:r w:rsidRPr="00DB323E">
        <w:rPr>
          <w:rFonts w:ascii="Arial" w:eastAsia="Arial" w:hAnsi="Arial" w:cs="Arial"/>
          <w:spacing w:val="-1"/>
        </w:rPr>
        <w:t>u</w:t>
      </w:r>
      <w:r w:rsidRPr="00DB323E">
        <w:rPr>
          <w:rFonts w:ascii="Arial" w:eastAsia="Arial" w:hAnsi="Arial" w:cs="Arial"/>
        </w:rPr>
        <w:t>b</w:t>
      </w:r>
      <w:r w:rsidRPr="00DB323E">
        <w:rPr>
          <w:rFonts w:ascii="Arial" w:eastAsia="Arial" w:hAnsi="Arial" w:cs="Arial"/>
          <w:spacing w:val="-1"/>
        </w:rPr>
        <w:t>li</w:t>
      </w:r>
      <w:r w:rsidRPr="00DB323E">
        <w:rPr>
          <w:rFonts w:ascii="Arial" w:eastAsia="Arial" w:hAnsi="Arial" w:cs="Arial"/>
        </w:rPr>
        <w:t>c</w:t>
      </w:r>
      <w:r w:rsidRPr="00DB323E">
        <w:rPr>
          <w:rFonts w:ascii="Arial" w:eastAsia="Arial" w:hAnsi="Arial" w:cs="Arial"/>
          <w:spacing w:val="1"/>
        </w:rPr>
        <w:t xml:space="preserve"> </w:t>
      </w:r>
      <w:r w:rsidRPr="00DB323E">
        <w:rPr>
          <w:rFonts w:ascii="Arial" w:eastAsia="Arial" w:hAnsi="Arial" w:cs="Arial"/>
        </w:rPr>
        <w:t>on</w:t>
      </w:r>
      <w:r w:rsidRPr="00DB323E">
        <w:rPr>
          <w:rFonts w:ascii="Arial" w:eastAsia="Arial" w:hAnsi="Arial" w:cs="Arial"/>
          <w:spacing w:val="-2"/>
        </w:rPr>
        <w:t xml:space="preserve"> </w:t>
      </w:r>
      <w:r w:rsidRPr="00DB323E">
        <w:rPr>
          <w:rFonts w:ascii="Arial" w:eastAsia="Arial" w:hAnsi="Arial" w:cs="Arial"/>
          <w:spacing w:val="-1"/>
        </w:rPr>
        <w:t>t</w:t>
      </w:r>
      <w:r w:rsidRPr="00DB323E">
        <w:rPr>
          <w:rFonts w:ascii="Arial" w:eastAsia="Arial" w:hAnsi="Arial" w:cs="Arial"/>
        </w:rPr>
        <w:t>h</w:t>
      </w:r>
      <w:r w:rsidRPr="00DB323E">
        <w:rPr>
          <w:rFonts w:ascii="Arial" w:eastAsia="Arial" w:hAnsi="Arial" w:cs="Arial"/>
          <w:spacing w:val="-1"/>
        </w:rPr>
        <w:t>ei</w:t>
      </w:r>
      <w:r w:rsidRPr="00DB323E">
        <w:rPr>
          <w:rFonts w:ascii="Arial" w:eastAsia="Arial" w:hAnsi="Arial" w:cs="Arial"/>
        </w:rPr>
        <w:t>r</w:t>
      </w:r>
      <w:r w:rsidRPr="00DB323E">
        <w:rPr>
          <w:rFonts w:ascii="Arial" w:eastAsia="Arial" w:hAnsi="Arial" w:cs="Arial"/>
          <w:spacing w:val="2"/>
        </w:rPr>
        <w:t xml:space="preserve"> </w:t>
      </w:r>
      <w:r w:rsidRPr="00DB323E">
        <w:rPr>
          <w:rFonts w:ascii="Arial" w:eastAsia="Arial" w:hAnsi="Arial" w:cs="Arial"/>
          <w:spacing w:val="-3"/>
        </w:rPr>
        <w:t>w</w:t>
      </w:r>
      <w:r w:rsidRPr="00DB323E">
        <w:rPr>
          <w:rFonts w:ascii="Arial" w:eastAsia="Arial" w:hAnsi="Arial" w:cs="Arial"/>
        </w:rPr>
        <w:t>e</w:t>
      </w:r>
      <w:r w:rsidRPr="00DB323E">
        <w:rPr>
          <w:rFonts w:ascii="Arial" w:eastAsia="Arial" w:hAnsi="Arial" w:cs="Arial"/>
          <w:spacing w:val="-1"/>
        </w:rPr>
        <w:t>b</w:t>
      </w:r>
      <w:r w:rsidRPr="00DB323E">
        <w:rPr>
          <w:rFonts w:ascii="Arial" w:eastAsia="Arial" w:hAnsi="Arial" w:cs="Arial"/>
        </w:rPr>
        <w:t>s</w:t>
      </w:r>
      <w:r w:rsidRPr="00DB323E">
        <w:rPr>
          <w:rFonts w:ascii="Arial" w:eastAsia="Arial" w:hAnsi="Arial" w:cs="Arial"/>
          <w:spacing w:val="-1"/>
        </w:rPr>
        <w:t>i</w:t>
      </w:r>
      <w:r w:rsidRPr="00DB323E">
        <w:rPr>
          <w:rFonts w:ascii="Arial" w:eastAsia="Arial" w:hAnsi="Arial" w:cs="Arial"/>
          <w:spacing w:val="1"/>
        </w:rPr>
        <w:t>t</w:t>
      </w:r>
      <w:r w:rsidRPr="00DB323E">
        <w:rPr>
          <w:rFonts w:ascii="Arial" w:eastAsia="Arial" w:hAnsi="Arial" w:cs="Arial"/>
        </w:rPr>
        <w:t>e and other p</w:t>
      </w:r>
      <w:r w:rsidRPr="00DB323E">
        <w:rPr>
          <w:rFonts w:ascii="Arial" w:eastAsia="Arial" w:hAnsi="Arial" w:cs="Arial"/>
          <w:spacing w:val="-1"/>
        </w:rPr>
        <w:t>u</w:t>
      </w:r>
      <w:r w:rsidRPr="00DB323E">
        <w:rPr>
          <w:rFonts w:ascii="Arial" w:eastAsia="Arial" w:hAnsi="Arial" w:cs="Arial"/>
        </w:rPr>
        <w:t>b</w:t>
      </w:r>
      <w:r w:rsidRPr="00DB323E">
        <w:rPr>
          <w:rFonts w:ascii="Arial" w:eastAsia="Arial" w:hAnsi="Arial" w:cs="Arial"/>
          <w:spacing w:val="-1"/>
        </w:rPr>
        <w:t>li</w:t>
      </w:r>
      <w:r w:rsidRPr="00DB323E">
        <w:rPr>
          <w:rFonts w:ascii="Arial" w:eastAsia="Arial" w:hAnsi="Arial" w:cs="Arial"/>
        </w:rPr>
        <w:t>c</w:t>
      </w:r>
      <w:r w:rsidRPr="00DB323E">
        <w:rPr>
          <w:rFonts w:ascii="Arial" w:eastAsia="Arial" w:hAnsi="Arial" w:cs="Arial"/>
          <w:spacing w:val="-1"/>
        </w:rPr>
        <w:t>i</w:t>
      </w:r>
      <w:r w:rsidRPr="00DB323E">
        <w:rPr>
          <w:rFonts w:ascii="Arial" w:eastAsia="Arial" w:hAnsi="Arial" w:cs="Arial"/>
          <w:spacing w:val="1"/>
        </w:rPr>
        <w:t>t</w:t>
      </w:r>
      <w:r w:rsidRPr="00DB323E">
        <w:rPr>
          <w:rFonts w:ascii="Arial" w:eastAsia="Arial" w:hAnsi="Arial" w:cs="Arial"/>
          <w:spacing w:val="-2"/>
        </w:rPr>
        <w:t>y</w:t>
      </w:r>
      <w:r w:rsidRPr="00DB323E">
        <w:rPr>
          <w:rFonts w:ascii="Arial" w:eastAsia="Arial" w:hAnsi="Arial" w:cs="Arial"/>
        </w:rPr>
        <w:t>,</w:t>
      </w:r>
      <w:r w:rsidRPr="00DB323E">
        <w:rPr>
          <w:rFonts w:ascii="Arial" w:eastAsia="Arial" w:hAnsi="Arial" w:cs="Arial"/>
          <w:spacing w:val="2"/>
        </w:rPr>
        <w:t xml:space="preserve"> </w:t>
      </w:r>
      <w:r w:rsidRPr="00DB323E">
        <w:rPr>
          <w:rFonts w:ascii="Arial" w:eastAsia="Arial" w:hAnsi="Arial" w:cs="Arial"/>
        </w:rPr>
        <w:t>a</w:t>
      </w:r>
      <w:r w:rsidRPr="00DB323E">
        <w:rPr>
          <w:rFonts w:ascii="Arial" w:eastAsia="Arial" w:hAnsi="Arial" w:cs="Arial"/>
          <w:spacing w:val="-1"/>
        </w:rPr>
        <w:t>n</w:t>
      </w:r>
      <w:r w:rsidRPr="00DB323E">
        <w:rPr>
          <w:rFonts w:ascii="Arial" w:eastAsia="Arial" w:hAnsi="Arial" w:cs="Arial"/>
        </w:rPr>
        <w:t>d in</w:t>
      </w:r>
      <w:r w:rsidRPr="00DB323E">
        <w:rPr>
          <w:rFonts w:ascii="Arial" w:eastAsia="Arial" w:hAnsi="Arial" w:cs="Arial"/>
          <w:spacing w:val="-2"/>
        </w:rPr>
        <w:t xml:space="preserve"> </w:t>
      </w:r>
      <w:r w:rsidRPr="00DB323E">
        <w:rPr>
          <w:rFonts w:ascii="Arial" w:eastAsia="Arial" w:hAnsi="Arial" w:cs="Arial"/>
          <w:spacing w:val="1"/>
        </w:rPr>
        <w:t>r</w:t>
      </w:r>
      <w:r w:rsidRPr="00DB323E">
        <w:rPr>
          <w:rFonts w:ascii="Arial" w:eastAsia="Arial" w:hAnsi="Arial" w:cs="Arial"/>
          <w:spacing w:val="-3"/>
        </w:rPr>
        <w:t>e</w:t>
      </w:r>
      <w:r w:rsidRPr="00DB323E">
        <w:rPr>
          <w:rFonts w:ascii="Arial" w:eastAsia="Arial" w:hAnsi="Arial" w:cs="Arial"/>
        </w:rPr>
        <w:t>p</w:t>
      </w:r>
      <w:r w:rsidRPr="00DB323E">
        <w:rPr>
          <w:rFonts w:ascii="Arial" w:eastAsia="Arial" w:hAnsi="Arial" w:cs="Arial"/>
          <w:spacing w:val="-1"/>
        </w:rPr>
        <w:t>o</w:t>
      </w:r>
      <w:r w:rsidRPr="00DB323E">
        <w:rPr>
          <w:rFonts w:ascii="Arial" w:eastAsia="Arial" w:hAnsi="Arial" w:cs="Arial"/>
          <w:spacing w:val="1"/>
        </w:rPr>
        <w:t>r</w:t>
      </w:r>
      <w:r w:rsidRPr="00DB323E">
        <w:rPr>
          <w:rFonts w:ascii="Arial" w:eastAsia="Arial" w:hAnsi="Arial" w:cs="Arial"/>
          <w:spacing w:val="2"/>
        </w:rPr>
        <w:t>t</w:t>
      </w:r>
      <w:r w:rsidRPr="00DB323E">
        <w:rPr>
          <w:rFonts w:ascii="Arial" w:eastAsia="Arial" w:hAnsi="Arial" w:cs="Arial"/>
        </w:rPr>
        <w:t>s</w:t>
      </w:r>
      <w:r w:rsidRPr="00DB323E">
        <w:rPr>
          <w:rFonts w:ascii="Arial" w:eastAsia="Arial" w:hAnsi="Arial" w:cs="Arial"/>
          <w:spacing w:val="-1"/>
        </w:rPr>
        <w:t xml:space="preserve"> </w:t>
      </w:r>
      <w:r w:rsidRPr="00DB323E">
        <w:rPr>
          <w:rFonts w:ascii="Arial" w:eastAsia="Arial" w:hAnsi="Arial" w:cs="Arial"/>
        </w:rPr>
        <w:t>a</w:t>
      </w:r>
      <w:r w:rsidRPr="00DB323E">
        <w:rPr>
          <w:rFonts w:ascii="Arial" w:eastAsia="Arial" w:hAnsi="Arial" w:cs="Arial"/>
          <w:spacing w:val="-1"/>
        </w:rPr>
        <w:t>n</w:t>
      </w:r>
      <w:r w:rsidRPr="00DB323E">
        <w:rPr>
          <w:rFonts w:ascii="Arial" w:eastAsia="Arial" w:hAnsi="Arial" w:cs="Arial"/>
        </w:rPr>
        <w:t>d do</w:t>
      </w:r>
      <w:r w:rsidRPr="00DB323E">
        <w:rPr>
          <w:rFonts w:ascii="Arial" w:eastAsia="Arial" w:hAnsi="Arial" w:cs="Arial"/>
          <w:spacing w:val="-2"/>
        </w:rPr>
        <w:t>c</w:t>
      </w:r>
      <w:r w:rsidRPr="00DB323E">
        <w:rPr>
          <w:rFonts w:ascii="Arial" w:eastAsia="Arial" w:hAnsi="Arial" w:cs="Arial"/>
        </w:rPr>
        <w:t>ume</w:t>
      </w:r>
      <w:r w:rsidRPr="00DB323E">
        <w:rPr>
          <w:rFonts w:ascii="Arial" w:eastAsia="Arial" w:hAnsi="Arial" w:cs="Arial"/>
          <w:spacing w:val="-3"/>
        </w:rPr>
        <w:t>n</w:t>
      </w:r>
      <w:r w:rsidRPr="00DB323E">
        <w:rPr>
          <w:rFonts w:ascii="Arial" w:eastAsia="Arial" w:hAnsi="Arial" w:cs="Arial"/>
          <w:spacing w:val="1"/>
        </w:rPr>
        <w:t>t</w:t>
      </w:r>
      <w:r w:rsidRPr="00DB323E">
        <w:rPr>
          <w:rFonts w:ascii="Arial" w:eastAsia="Arial" w:hAnsi="Arial" w:cs="Arial"/>
        </w:rPr>
        <w:t>s.</w:t>
      </w:r>
    </w:p>
    <w:p w14:paraId="2FA54C30" w14:textId="77777777" w:rsidR="001F78A8" w:rsidRPr="00DB323E" w:rsidRDefault="001F78A8" w:rsidP="005D026F">
      <w:pPr>
        <w:pStyle w:val="ListParagraph"/>
        <w:numPr>
          <w:ilvl w:val="0"/>
          <w:numId w:val="8"/>
        </w:numPr>
        <w:tabs>
          <w:tab w:val="left" w:pos="820"/>
        </w:tabs>
        <w:spacing w:after="120" w:line="240" w:lineRule="auto"/>
        <w:contextualSpacing w:val="0"/>
        <w:rPr>
          <w:rFonts w:ascii="Arial" w:eastAsia="Arial" w:hAnsi="Arial" w:cs="Arial"/>
        </w:rPr>
      </w:pPr>
      <w:r w:rsidRPr="00DB323E">
        <w:rPr>
          <w:rFonts w:ascii="Arial" w:eastAsia="Arial" w:hAnsi="Arial" w:cs="Arial"/>
          <w:spacing w:val="-1"/>
          <w:position w:val="-1"/>
        </w:rPr>
        <w:t>C</w:t>
      </w:r>
      <w:r w:rsidRPr="00DB323E">
        <w:rPr>
          <w:rFonts w:ascii="Arial" w:eastAsia="Arial" w:hAnsi="Arial" w:cs="Arial"/>
          <w:position w:val="-1"/>
        </w:rPr>
        <w:t>o</w:t>
      </w:r>
      <w:r w:rsidRPr="00DB323E">
        <w:rPr>
          <w:rFonts w:ascii="Arial" w:eastAsia="Arial" w:hAnsi="Arial" w:cs="Arial"/>
          <w:spacing w:val="-1"/>
          <w:position w:val="-1"/>
        </w:rPr>
        <w:t>n</w:t>
      </w:r>
      <w:r w:rsidRPr="00DB323E">
        <w:rPr>
          <w:rFonts w:ascii="Arial" w:eastAsia="Arial" w:hAnsi="Arial" w:cs="Arial"/>
          <w:spacing w:val="1"/>
          <w:position w:val="-1"/>
        </w:rPr>
        <w:t>t</w:t>
      </w:r>
      <w:r w:rsidRPr="00DB323E">
        <w:rPr>
          <w:rFonts w:ascii="Arial" w:eastAsia="Arial" w:hAnsi="Arial" w:cs="Arial"/>
          <w:position w:val="-1"/>
        </w:rPr>
        <w:t>act</w:t>
      </w:r>
      <w:r w:rsidRPr="00DB323E">
        <w:rPr>
          <w:rFonts w:ascii="Arial" w:eastAsia="Arial" w:hAnsi="Arial" w:cs="Arial"/>
          <w:spacing w:val="-1"/>
          <w:position w:val="-1"/>
        </w:rPr>
        <w:t xml:space="preserve"> </w:t>
      </w:r>
      <w:r w:rsidRPr="00DB323E">
        <w:rPr>
          <w:rFonts w:ascii="Arial" w:eastAsia="Arial" w:hAnsi="Arial" w:cs="Arial"/>
          <w:position w:val="-1"/>
        </w:rPr>
        <w:t>a</w:t>
      </w:r>
      <w:r w:rsidRPr="00DB323E">
        <w:rPr>
          <w:rFonts w:ascii="Arial" w:eastAsia="Arial" w:hAnsi="Arial" w:cs="Arial"/>
          <w:spacing w:val="-1"/>
          <w:position w:val="-1"/>
        </w:rPr>
        <w:t>p</w:t>
      </w:r>
      <w:r w:rsidRPr="00DB323E">
        <w:rPr>
          <w:rFonts w:ascii="Arial" w:eastAsia="Arial" w:hAnsi="Arial" w:cs="Arial"/>
          <w:position w:val="-1"/>
        </w:rPr>
        <w:t>p</w:t>
      </w:r>
      <w:r w:rsidRPr="00DB323E">
        <w:rPr>
          <w:rFonts w:ascii="Arial" w:eastAsia="Arial" w:hAnsi="Arial" w:cs="Arial"/>
          <w:spacing w:val="-1"/>
          <w:position w:val="-1"/>
        </w:rPr>
        <w:t>li</w:t>
      </w:r>
      <w:r w:rsidRPr="00DB323E">
        <w:rPr>
          <w:rFonts w:ascii="Arial" w:eastAsia="Arial" w:hAnsi="Arial" w:cs="Arial"/>
          <w:position w:val="-1"/>
        </w:rPr>
        <w:t>ca</w:t>
      </w:r>
      <w:r w:rsidRPr="00DB323E">
        <w:rPr>
          <w:rFonts w:ascii="Arial" w:eastAsia="Arial" w:hAnsi="Arial" w:cs="Arial"/>
          <w:spacing w:val="-1"/>
          <w:position w:val="-1"/>
        </w:rPr>
        <w:t>n</w:t>
      </w:r>
      <w:r w:rsidRPr="00DB323E">
        <w:rPr>
          <w:rFonts w:ascii="Arial" w:eastAsia="Arial" w:hAnsi="Arial" w:cs="Arial"/>
          <w:spacing w:val="1"/>
          <w:position w:val="-1"/>
        </w:rPr>
        <w:t>t</w:t>
      </w:r>
      <w:r w:rsidRPr="00DB323E">
        <w:rPr>
          <w:rFonts w:ascii="Arial" w:eastAsia="Arial" w:hAnsi="Arial" w:cs="Arial"/>
          <w:position w:val="-1"/>
        </w:rPr>
        <w:t>s</w:t>
      </w:r>
      <w:r w:rsidRPr="00DB323E">
        <w:rPr>
          <w:rFonts w:ascii="Arial" w:eastAsia="Arial" w:hAnsi="Arial" w:cs="Arial"/>
          <w:spacing w:val="1"/>
          <w:position w:val="-1"/>
        </w:rPr>
        <w:t xml:space="preserve"> </w:t>
      </w:r>
      <w:r w:rsidRPr="00DB323E">
        <w:rPr>
          <w:rFonts w:ascii="Arial" w:eastAsia="Arial" w:hAnsi="Arial" w:cs="Arial"/>
          <w:spacing w:val="-1"/>
          <w:position w:val="-1"/>
        </w:rPr>
        <w:t>i</w:t>
      </w:r>
      <w:r w:rsidRPr="00DB323E">
        <w:rPr>
          <w:rFonts w:ascii="Arial" w:eastAsia="Arial" w:hAnsi="Arial" w:cs="Arial"/>
          <w:position w:val="-1"/>
        </w:rPr>
        <w:t>n</w:t>
      </w:r>
      <w:r w:rsidRPr="00DB323E">
        <w:rPr>
          <w:rFonts w:ascii="Arial" w:eastAsia="Arial" w:hAnsi="Arial" w:cs="Arial"/>
          <w:spacing w:val="-2"/>
          <w:position w:val="-1"/>
        </w:rPr>
        <w:t xml:space="preserve"> </w:t>
      </w:r>
      <w:r w:rsidRPr="00DB323E">
        <w:rPr>
          <w:rFonts w:ascii="Arial" w:eastAsia="Arial" w:hAnsi="Arial" w:cs="Arial"/>
          <w:spacing w:val="1"/>
          <w:position w:val="-1"/>
        </w:rPr>
        <w:t>t</w:t>
      </w:r>
      <w:r w:rsidRPr="00DB323E">
        <w:rPr>
          <w:rFonts w:ascii="Arial" w:eastAsia="Arial" w:hAnsi="Arial" w:cs="Arial"/>
          <w:position w:val="-1"/>
        </w:rPr>
        <w:t>he</w:t>
      </w:r>
      <w:r w:rsidRPr="00DB323E">
        <w:rPr>
          <w:rFonts w:ascii="Arial" w:eastAsia="Arial" w:hAnsi="Arial" w:cs="Arial"/>
          <w:spacing w:val="-4"/>
          <w:position w:val="-1"/>
        </w:rPr>
        <w:t xml:space="preserve"> </w:t>
      </w:r>
      <w:r w:rsidRPr="00DB323E">
        <w:rPr>
          <w:rFonts w:ascii="Arial" w:eastAsia="Arial" w:hAnsi="Arial" w:cs="Arial"/>
          <w:spacing w:val="3"/>
          <w:position w:val="-1"/>
        </w:rPr>
        <w:t>f</w:t>
      </w:r>
      <w:r w:rsidRPr="00DB323E">
        <w:rPr>
          <w:rFonts w:ascii="Arial" w:eastAsia="Arial" w:hAnsi="Arial" w:cs="Arial"/>
          <w:spacing w:val="-3"/>
          <w:position w:val="-1"/>
        </w:rPr>
        <w:t>u</w:t>
      </w:r>
      <w:r w:rsidRPr="00DB323E">
        <w:rPr>
          <w:rFonts w:ascii="Arial" w:eastAsia="Arial" w:hAnsi="Arial" w:cs="Arial"/>
          <w:spacing w:val="1"/>
          <w:position w:val="-1"/>
        </w:rPr>
        <w:t>t</w:t>
      </w:r>
      <w:r w:rsidRPr="00DB323E">
        <w:rPr>
          <w:rFonts w:ascii="Arial" w:eastAsia="Arial" w:hAnsi="Arial" w:cs="Arial"/>
          <w:position w:val="-1"/>
        </w:rPr>
        <w:t>ure</w:t>
      </w:r>
      <w:r w:rsidRPr="00DB323E">
        <w:rPr>
          <w:rFonts w:ascii="Arial" w:eastAsia="Arial" w:hAnsi="Arial" w:cs="Arial"/>
          <w:spacing w:val="-1"/>
          <w:position w:val="-1"/>
        </w:rPr>
        <w:t xml:space="preserve"> </w:t>
      </w:r>
      <w:r w:rsidRPr="00DB323E">
        <w:rPr>
          <w:rFonts w:ascii="Arial" w:eastAsia="Arial" w:hAnsi="Arial" w:cs="Arial"/>
          <w:spacing w:val="1"/>
          <w:position w:val="-1"/>
        </w:rPr>
        <w:t>t</w:t>
      </w:r>
      <w:r w:rsidRPr="00DB323E">
        <w:rPr>
          <w:rFonts w:ascii="Arial" w:eastAsia="Arial" w:hAnsi="Arial" w:cs="Arial"/>
          <w:position w:val="-1"/>
        </w:rPr>
        <w:t>o</w:t>
      </w:r>
      <w:r w:rsidRPr="00DB323E">
        <w:rPr>
          <w:rFonts w:ascii="Arial" w:eastAsia="Arial" w:hAnsi="Arial" w:cs="Arial"/>
          <w:spacing w:val="-2"/>
          <w:position w:val="-1"/>
        </w:rPr>
        <w:t xml:space="preserve"> </w:t>
      </w:r>
      <w:r w:rsidRPr="00DB323E">
        <w:rPr>
          <w:rFonts w:ascii="Arial" w:eastAsia="Arial" w:hAnsi="Arial" w:cs="Arial"/>
          <w:spacing w:val="-1"/>
          <w:position w:val="-1"/>
        </w:rPr>
        <w:t>i</w:t>
      </w:r>
      <w:r w:rsidRPr="00DB323E">
        <w:rPr>
          <w:rFonts w:ascii="Arial" w:eastAsia="Arial" w:hAnsi="Arial" w:cs="Arial"/>
          <w:spacing w:val="-3"/>
          <w:position w:val="-1"/>
        </w:rPr>
        <w:t>n</w:t>
      </w:r>
      <w:r w:rsidRPr="00DB323E">
        <w:rPr>
          <w:rFonts w:ascii="Arial" w:eastAsia="Arial" w:hAnsi="Arial" w:cs="Arial"/>
          <w:spacing w:val="3"/>
          <w:position w:val="-1"/>
        </w:rPr>
        <w:t>f</w:t>
      </w:r>
      <w:r w:rsidRPr="00DB323E">
        <w:rPr>
          <w:rFonts w:ascii="Arial" w:eastAsia="Arial" w:hAnsi="Arial" w:cs="Arial"/>
          <w:position w:val="-1"/>
        </w:rPr>
        <w:t>o</w:t>
      </w:r>
      <w:r w:rsidRPr="00DB323E">
        <w:rPr>
          <w:rFonts w:ascii="Arial" w:eastAsia="Arial" w:hAnsi="Arial" w:cs="Arial"/>
          <w:spacing w:val="-2"/>
          <w:position w:val="-1"/>
        </w:rPr>
        <w:t>r</w:t>
      </w:r>
      <w:r w:rsidRPr="00DB323E">
        <w:rPr>
          <w:rFonts w:ascii="Arial" w:eastAsia="Arial" w:hAnsi="Arial" w:cs="Arial"/>
          <w:position w:val="-1"/>
        </w:rPr>
        <w:t xml:space="preserve">m </w:t>
      </w:r>
      <w:r w:rsidRPr="00DB323E">
        <w:rPr>
          <w:rFonts w:ascii="Arial" w:eastAsia="Arial" w:hAnsi="Arial" w:cs="Arial"/>
          <w:spacing w:val="1"/>
          <w:position w:val="-1"/>
        </w:rPr>
        <w:t>t</w:t>
      </w:r>
      <w:r w:rsidRPr="00DB323E">
        <w:rPr>
          <w:rFonts w:ascii="Arial" w:eastAsia="Arial" w:hAnsi="Arial" w:cs="Arial"/>
          <w:position w:val="-1"/>
        </w:rPr>
        <w:t>h</w:t>
      </w:r>
      <w:r w:rsidRPr="00DB323E">
        <w:rPr>
          <w:rFonts w:ascii="Arial" w:eastAsia="Arial" w:hAnsi="Arial" w:cs="Arial"/>
          <w:spacing w:val="-3"/>
          <w:position w:val="-1"/>
        </w:rPr>
        <w:t>e</w:t>
      </w:r>
      <w:r w:rsidRPr="00DB323E">
        <w:rPr>
          <w:rFonts w:ascii="Arial" w:eastAsia="Arial" w:hAnsi="Arial" w:cs="Arial"/>
          <w:position w:val="-1"/>
        </w:rPr>
        <w:t>m</w:t>
      </w:r>
      <w:r w:rsidRPr="00DB323E">
        <w:rPr>
          <w:rFonts w:ascii="Arial" w:eastAsia="Arial" w:hAnsi="Arial" w:cs="Arial"/>
          <w:spacing w:val="2"/>
          <w:position w:val="-1"/>
        </w:rPr>
        <w:t xml:space="preserve"> </w:t>
      </w:r>
      <w:r w:rsidRPr="00DB323E">
        <w:rPr>
          <w:rFonts w:ascii="Arial" w:eastAsia="Arial" w:hAnsi="Arial" w:cs="Arial"/>
          <w:position w:val="-1"/>
        </w:rPr>
        <w:t>a</w:t>
      </w:r>
      <w:r w:rsidRPr="00DB323E">
        <w:rPr>
          <w:rFonts w:ascii="Arial" w:eastAsia="Arial" w:hAnsi="Arial" w:cs="Arial"/>
          <w:spacing w:val="-3"/>
          <w:position w:val="-1"/>
        </w:rPr>
        <w:t>b</w:t>
      </w:r>
      <w:r w:rsidRPr="00DB323E">
        <w:rPr>
          <w:rFonts w:ascii="Arial" w:eastAsia="Arial" w:hAnsi="Arial" w:cs="Arial"/>
          <w:position w:val="-1"/>
        </w:rPr>
        <w:t>o</w:t>
      </w:r>
      <w:r w:rsidRPr="00DB323E">
        <w:rPr>
          <w:rFonts w:ascii="Arial" w:eastAsia="Arial" w:hAnsi="Arial" w:cs="Arial"/>
          <w:spacing w:val="-1"/>
          <w:position w:val="-1"/>
        </w:rPr>
        <w:t>u</w:t>
      </w:r>
      <w:r w:rsidRPr="00DB323E">
        <w:rPr>
          <w:rFonts w:ascii="Arial" w:eastAsia="Arial" w:hAnsi="Arial" w:cs="Arial"/>
          <w:position w:val="-1"/>
        </w:rPr>
        <w:t xml:space="preserve">t </w:t>
      </w:r>
      <w:r w:rsidRPr="00DB323E">
        <w:rPr>
          <w:rFonts w:ascii="Arial" w:eastAsia="Arial" w:hAnsi="Arial" w:cs="Arial"/>
          <w:spacing w:val="1"/>
          <w:position w:val="-1"/>
        </w:rPr>
        <w:t>f</w:t>
      </w:r>
      <w:r w:rsidRPr="00DB323E">
        <w:rPr>
          <w:rFonts w:ascii="Arial" w:eastAsia="Arial" w:hAnsi="Arial" w:cs="Arial"/>
          <w:position w:val="-1"/>
        </w:rPr>
        <w:t>ut</w:t>
      </w:r>
      <w:r w:rsidRPr="00DB323E">
        <w:rPr>
          <w:rFonts w:ascii="Arial" w:eastAsia="Arial" w:hAnsi="Arial" w:cs="Arial"/>
          <w:spacing w:val="-2"/>
          <w:position w:val="-1"/>
        </w:rPr>
        <w:t>u</w:t>
      </w:r>
      <w:r w:rsidRPr="00DB323E">
        <w:rPr>
          <w:rFonts w:ascii="Arial" w:eastAsia="Arial" w:hAnsi="Arial" w:cs="Arial"/>
          <w:spacing w:val="1"/>
          <w:position w:val="-1"/>
        </w:rPr>
        <w:t>r</w:t>
      </w:r>
      <w:r w:rsidRPr="00DB323E">
        <w:rPr>
          <w:rFonts w:ascii="Arial" w:eastAsia="Arial" w:hAnsi="Arial" w:cs="Arial"/>
          <w:position w:val="-1"/>
        </w:rPr>
        <w:t xml:space="preserve">e </w:t>
      </w:r>
      <w:r w:rsidRPr="00DB323E">
        <w:rPr>
          <w:rFonts w:ascii="Arial" w:eastAsia="Arial" w:hAnsi="Arial" w:cs="Arial"/>
          <w:spacing w:val="-3"/>
          <w:position w:val="-1"/>
        </w:rPr>
        <w:t>B</w:t>
      </w:r>
      <w:r w:rsidRPr="00DB323E">
        <w:rPr>
          <w:rFonts w:ascii="Arial" w:eastAsia="Arial" w:hAnsi="Arial" w:cs="Arial"/>
          <w:spacing w:val="1"/>
          <w:position w:val="-1"/>
        </w:rPr>
        <w:t>r</w:t>
      </w:r>
      <w:r w:rsidRPr="00DB323E">
        <w:rPr>
          <w:rFonts w:ascii="Arial" w:eastAsia="Arial" w:hAnsi="Arial" w:cs="Arial"/>
          <w:spacing w:val="-1"/>
          <w:position w:val="-1"/>
        </w:rPr>
        <w:t>i</w:t>
      </w:r>
      <w:r w:rsidRPr="00DB323E">
        <w:rPr>
          <w:rFonts w:ascii="Arial" w:eastAsia="Arial" w:hAnsi="Arial" w:cs="Arial"/>
          <w:spacing w:val="1"/>
          <w:position w:val="-1"/>
        </w:rPr>
        <w:t>t</w:t>
      </w:r>
      <w:r w:rsidRPr="00DB323E">
        <w:rPr>
          <w:rFonts w:ascii="Arial" w:eastAsia="Arial" w:hAnsi="Arial" w:cs="Arial"/>
          <w:spacing w:val="-1"/>
          <w:position w:val="-1"/>
        </w:rPr>
        <w:t>i</w:t>
      </w:r>
      <w:r w:rsidRPr="00DB323E">
        <w:rPr>
          <w:rFonts w:ascii="Arial" w:eastAsia="Arial" w:hAnsi="Arial" w:cs="Arial"/>
          <w:position w:val="-1"/>
        </w:rPr>
        <w:t>sh C</w:t>
      </w:r>
      <w:r w:rsidRPr="00DB323E">
        <w:rPr>
          <w:rFonts w:ascii="Arial" w:eastAsia="Arial" w:hAnsi="Arial" w:cs="Arial"/>
          <w:spacing w:val="-1"/>
          <w:position w:val="-1"/>
        </w:rPr>
        <w:t>o</w:t>
      </w:r>
      <w:r w:rsidRPr="00DB323E">
        <w:rPr>
          <w:rFonts w:ascii="Arial" w:eastAsia="Arial" w:hAnsi="Arial" w:cs="Arial"/>
          <w:position w:val="-1"/>
        </w:rPr>
        <w:t>u</w:t>
      </w:r>
      <w:r w:rsidRPr="00DB323E">
        <w:rPr>
          <w:rFonts w:ascii="Arial" w:eastAsia="Arial" w:hAnsi="Arial" w:cs="Arial"/>
          <w:spacing w:val="-1"/>
          <w:position w:val="-1"/>
        </w:rPr>
        <w:t>n</w:t>
      </w:r>
      <w:r w:rsidRPr="00DB323E">
        <w:rPr>
          <w:rFonts w:ascii="Arial" w:eastAsia="Arial" w:hAnsi="Arial" w:cs="Arial"/>
          <w:position w:val="-1"/>
        </w:rPr>
        <w:t>c</w:t>
      </w:r>
      <w:r w:rsidRPr="00DB323E">
        <w:rPr>
          <w:rFonts w:ascii="Arial" w:eastAsia="Arial" w:hAnsi="Arial" w:cs="Arial"/>
          <w:spacing w:val="-1"/>
          <w:position w:val="-1"/>
        </w:rPr>
        <w:t>i</w:t>
      </w:r>
      <w:r w:rsidRPr="00DB323E">
        <w:rPr>
          <w:rFonts w:ascii="Arial" w:eastAsia="Arial" w:hAnsi="Arial" w:cs="Arial"/>
          <w:position w:val="-1"/>
        </w:rPr>
        <w:t>l o</w:t>
      </w:r>
      <w:r w:rsidRPr="00DB323E">
        <w:rPr>
          <w:rFonts w:ascii="Arial" w:eastAsia="Arial" w:hAnsi="Arial" w:cs="Arial"/>
          <w:spacing w:val="-1"/>
          <w:position w:val="-1"/>
        </w:rPr>
        <w:t>p</w:t>
      </w:r>
      <w:r w:rsidRPr="00DB323E">
        <w:rPr>
          <w:rFonts w:ascii="Arial" w:eastAsia="Arial" w:hAnsi="Arial" w:cs="Arial"/>
          <w:position w:val="-1"/>
        </w:rPr>
        <w:t>p</w:t>
      </w:r>
      <w:r w:rsidRPr="00DB323E">
        <w:rPr>
          <w:rFonts w:ascii="Arial" w:eastAsia="Arial" w:hAnsi="Arial" w:cs="Arial"/>
          <w:spacing w:val="-1"/>
          <w:position w:val="-1"/>
        </w:rPr>
        <w:t>o</w:t>
      </w:r>
      <w:r w:rsidRPr="00DB323E">
        <w:rPr>
          <w:rFonts w:ascii="Arial" w:eastAsia="Arial" w:hAnsi="Arial" w:cs="Arial"/>
          <w:spacing w:val="-2"/>
          <w:position w:val="-1"/>
        </w:rPr>
        <w:t>r</w:t>
      </w:r>
      <w:r w:rsidRPr="00DB323E">
        <w:rPr>
          <w:rFonts w:ascii="Arial" w:eastAsia="Arial" w:hAnsi="Arial" w:cs="Arial"/>
          <w:spacing w:val="1"/>
          <w:position w:val="-1"/>
        </w:rPr>
        <w:t>t</w:t>
      </w:r>
      <w:r w:rsidRPr="00DB323E">
        <w:rPr>
          <w:rFonts w:ascii="Arial" w:eastAsia="Arial" w:hAnsi="Arial" w:cs="Arial"/>
          <w:position w:val="-1"/>
        </w:rPr>
        <w:t>u</w:t>
      </w:r>
      <w:r w:rsidRPr="00DB323E">
        <w:rPr>
          <w:rFonts w:ascii="Arial" w:eastAsia="Arial" w:hAnsi="Arial" w:cs="Arial"/>
          <w:spacing w:val="-1"/>
          <w:position w:val="-1"/>
        </w:rPr>
        <w:t>ni</w:t>
      </w:r>
      <w:r w:rsidRPr="00DB323E">
        <w:rPr>
          <w:rFonts w:ascii="Arial" w:eastAsia="Arial" w:hAnsi="Arial" w:cs="Arial"/>
          <w:spacing w:val="1"/>
          <w:position w:val="-1"/>
        </w:rPr>
        <w:t>t</w:t>
      </w:r>
      <w:r w:rsidRPr="00DB323E">
        <w:rPr>
          <w:rFonts w:ascii="Arial" w:eastAsia="Arial" w:hAnsi="Arial" w:cs="Arial"/>
          <w:spacing w:val="-1"/>
          <w:position w:val="-1"/>
        </w:rPr>
        <w:t>i</w:t>
      </w:r>
      <w:r w:rsidRPr="00DB323E">
        <w:rPr>
          <w:rFonts w:ascii="Arial" w:eastAsia="Arial" w:hAnsi="Arial" w:cs="Arial"/>
          <w:position w:val="-1"/>
        </w:rPr>
        <w:t>es</w:t>
      </w:r>
      <w:r w:rsidR="006D6EC9">
        <w:rPr>
          <w:rFonts w:ascii="Arial" w:eastAsia="Arial" w:hAnsi="Arial" w:cs="Arial"/>
          <w:position w:val="-1"/>
        </w:rPr>
        <w:t>.</w:t>
      </w:r>
    </w:p>
    <w:p w14:paraId="2FA54C31" w14:textId="77777777" w:rsidR="001F78A8" w:rsidRDefault="001F78A8" w:rsidP="005C6275">
      <w:pPr>
        <w:spacing w:after="120" w:line="240" w:lineRule="auto"/>
        <w:rPr>
          <w:rFonts w:ascii="Arial" w:eastAsia="Arial" w:hAnsi="Arial" w:cs="Arial"/>
          <w:color w:val="0000FF"/>
          <w:u w:val="single" w:color="0000FF"/>
        </w:rPr>
      </w:pPr>
      <w:r w:rsidRPr="00B87FBA">
        <w:rPr>
          <w:rFonts w:ascii="Arial" w:eastAsia="Arial" w:hAnsi="Arial" w:cs="Arial"/>
          <w:spacing w:val="-1"/>
        </w:rPr>
        <w:t>U</w:t>
      </w:r>
      <w:r w:rsidRPr="00B87FBA">
        <w:rPr>
          <w:rFonts w:ascii="Arial" w:eastAsia="Arial" w:hAnsi="Arial" w:cs="Arial"/>
        </w:rPr>
        <w:t>n</w:t>
      </w:r>
      <w:r w:rsidRPr="00B87FBA">
        <w:rPr>
          <w:rFonts w:ascii="Arial" w:eastAsia="Arial" w:hAnsi="Arial" w:cs="Arial"/>
          <w:spacing w:val="-1"/>
        </w:rPr>
        <w:t>d</w:t>
      </w:r>
      <w:r w:rsidRPr="00B87FBA">
        <w:rPr>
          <w:rFonts w:ascii="Arial" w:eastAsia="Arial" w:hAnsi="Arial" w:cs="Arial"/>
        </w:rPr>
        <w:t>er</w:t>
      </w:r>
      <w:r w:rsidRPr="00B87FBA">
        <w:rPr>
          <w:rFonts w:ascii="Arial" w:eastAsia="Arial" w:hAnsi="Arial" w:cs="Arial"/>
          <w:spacing w:val="2"/>
        </w:rPr>
        <w:t xml:space="preserve"> </w:t>
      </w:r>
      <w:r w:rsidRPr="006F3B11">
        <w:rPr>
          <w:rFonts w:ascii="Arial" w:eastAsia="Arial" w:hAnsi="Arial" w:cs="Arial"/>
          <w:spacing w:val="-1"/>
        </w:rPr>
        <w:t>U</w:t>
      </w:r>
      <w:r w:rsidRPr="006F3B11">
        <w:rPr>
          <w:rFonts w:ascii="Arial" w:eastAsia="Arial" w:hAnsi="Arial" w:cs="Arial"/>
        </w:rPr>
        <w:t>K</w:t>
      </w:r>
      <w:r w:rsidRPr="006F3B11">
        <w:rPr>
          <w:rFonts w:ascii="Arial" w:eastAsia="Arial" w:hAnsi="Arial" w:cs="Arial"/>
          <w:spacing w:val="-2"/>
        </w:rPr>
        <w:t xml:space="preserve"> </w:t>
      </w:r>
      <w:r w:rsidRPr="006F3B11">
        <w:rPr>
          <w:rFonts w:ascii="Arial" w:eastAsia="Arial" w:hAnsi="Arial" w:cs="Arial"/>
          <w:spacing w:val="-1"/>
        </w:rPr>
        <w:t>D</w:t>
      </w:r>
      <w:r w:rsidRPr="006F3B11">
        <w:rPr>
          <w:rFonts w:ascii="Arial" w:eastAsia="Arial" w:hAnsi="Arial" w:cs="Arial"/>
        </w:rPr>
        <w:t>ata</w:t>
      </w:r>
      <w:r w:rsidRPr="006F3B11">
        <w:rPr>
          <w:rFonts w:ascii="Arial" w:eastAsia="Arial" w:hAnsi="Arial" w:cs="Arial"/>
          <w:spacing w:val="1"/>
        </w:rPr>
        <w:t xml:space="preserve"> </w:t>
      </w:r>
      <w:r w:rsidRPr="006F3B11">
        <w:rPr>
          <w:rFonts w:ascii="Arial" w:eastAsia="Arial" w:hAnsi="Arial" w:cs="Arial"/>
          <w:spacing w:val="-3"/>
        </w:rPr>
        <w:t>P</w:t>
      </w:r>
      <w:r w:rsidRPr="006F3B11">
        <w:rPr>
          <w:rFonts w:ascii="Arial" w:eastAsia="Arial" w:hAnsi="Arial" w:cs="Arial"/>
          <w:spacing w:val="1"/>
        </w:rPr>
        <w:t>r</w:t>
      </w:r>
      <w:r w:rsidRPr="006F3B11">
        <w:rPr>
          <w:rFonts w:ascii="Arial" w:eastAsia="Arial" w:hAnsi="Arial" w:cs="Arial"/>
        </w:rPr>
        <w:t>ote</w:t>
      </w:r>
      <w:r w:rsidRPr="006F3B11">
        <w:rPr>
          <w:rFonts w:ascii="Arial" w:eastAsia="Arial" w:hAnsi="Arial" w:cs="Arial"/>
          <w:spacing w:val="-2"/>
        </w:rPr>
        <w:t>c</w:t>
      </w:r>
      <w:r w:rsidRPr="006F3B11">
        <w:rPr>
          <w:rFonts w:ascii="Arial" w:eastAsia="Arial" w:hAnsi="Arial" w:cs="Arial"/>
          <w:spacing w:val="1"/>
        </w:rPr>
        <w:t>t</w:t>
      </w:r>
      <w:r w:rsidRPr="006F3B11">
        <w:rPr>
          <w:rFonts w:ascii="Arial" w:eastAsia="Arial" w:hAnsi="Arial" w:cs="Arial"/>
          <w:spacing w:val="-3"/>
        </w:rPr>
        <w:t>i</w:t>
      </w:r>
      <w:r w:rsidRPr="006F3B11">
        <w:rPr>
          <w:rFonts w:ascii="Arial" w:eastAsia="Arial" w:hAnsi="Arial" w:cs="Arial"/>
        </w:rPr>
        <w:t xml:space="preserve">on </w:t>
      </w:r>
      <w:r w:rsidRPr="006F3B11">
        <w:rPr>
          <w:rFonts w:ascii="Arial" w:eastAsia="Arial" w:hAnsi="Arial" w:cs="Arial"/>
          <w:spacing w:val="-1"/>
        </w:rPr>
        <w:t>l</w:t>
      </w:r>
      <w:r w:rsidRPr="006F3B11">
        <w:rPr>
          <w:rFonts w:ascii="Arial" w:eastAsia="Arial" w:hAnsi="Arial" w:cs="Arial"/>
        </w:rPr>
        <w:t>aw</w:t>
      </w:r>
      <w:r w:rsidR="003318D4">
        <w:rPr>
          <w:rFonts w:ascii="Arial" w:eastAsia="Arial" w:hAnsi="Arial" w:cs="Arial"/>
        </w:rPr>
        <w:t>s</w:t>
      </w:r>
      <w:r w:rsidRPr="006F3B11">
        <w:rPr>
          <w:rFonts w:ascii="Arial" w:eastAsia="Arial" w:hAnsi="Arial" w:cs="Arial"/>
          <w:spacing w:val="-3"/>
        </w:rPr>
        <w:t xml:space="preserve"> </w:t>
      </w:r>
      <w:r w:rsidRPr="006F3B11">
        <w:rPr>
          <w:rFonts w:ascii="Arial" w:eastAsia="Arial" w:hAnsi="Arial" w:cs="Arial"/>
        </w:rPr>
        <w:t>a</w:t>
      </w:r>
      <w:r w:rsidRPr="006F3B11">
        <w:rPr>
          <w:rFonts w:ascii="Arial" w:eastAsia="Arial" w:hAnsi="Arial" w:cs="Arial"/>
          <w:spacing w:val="-1"/>
        </w:rPr>
        <w:t>p</w:t>
      </w:r>
      <w:r w:rsidRPr="006F3B11">
        <w:rPr>
          <w:rFonts w:ascii="Arial" w:eastAsia="Arial" w:hAnsi="Arial" w:cs="Arial"/>
        </w:rPr>
        <w:t>p</w:t>
      </w:r>
      <w:r w:rsidRPr="006F3B11">
        <w:rPr>
          <w:rFonts w:ascii="Arial" w:eastAsia="Arial" w:hAnsi="Arial" w:cs="Arial"/>
          <w:spacing w:val="-1"/>
        </w:rPr>
        <w:t>li</w:t>
      </w:r>
      <w:r w:rsidRPr="006F3B11">
        <w:rPr>
          <w:rFonts w:ascii="Arial" w:eastAsia="Arial" w:hAnsi="Arial" w:cs="Arial"/>
        </w:rPr>
        <w:t>ca</w:t>
      </w:r>
      <w:r w:rsidRPr="006F3B11">
        <w:rPr>
          <w:rFonts w:ascii="Arial" w:eastAsia="Arial" w:hAnsi="Arial" w:cs="Arial"/>
          <w:spacing w:val="-1"/>
        </w:rPr>
        <w:t>n</w:t>
      </w:r>
      <w:r w:rsidRPr="006F3B11">
        <w:rPr>
          <w:rFonts w:ascii="Arial" w:eastAsia="Arial" w:hAnsi="Arial" w:cs="Arial"/>
          <w:spacing w:val="1"/>
        </w:rPr>
        <w:t>t</w:t>
      </w:r>
      <w:r w:rsidRPr="006F3B11">
        <w:rPr>
          <w:rFonts w:ascii="Arial" w:eastAsia="Arial" w:hAnsi="Arial" w:cs="Arial"/>
        </w:rPr>
        <w:t>s</w:t>
      </w:r>
      <w:r w:rsidRPr="006F3B11">
        <w:rPr>
          <w:rFonts w:ascii="Arial" w:eastAsia="Arial" w:hAnsi="Arial" w:cs="Arial"/>
          <w:spacing w:val="1"/>
        </w:rPr>
        <w:t xml:space="preserve"> </w:t>
      </w:r>
      <w:r w:rsidRPr="006F3B11">
        <w:rPr>
          <w:rFonts w:ascii="Arial" w:eastAsia="Arial" w:hAnsi="Arial" w:cs="Arial"/>
        </w:rPr>
        <w:t>h</w:t>
      </w:r>
      <w:r w:rsidRPr="006F3B11">
        <w:rPr>
          <w:rFonts w:ascii="Arial" w:eastAsia="Arial" w:hAnsi="Arial" w:cs="Arial"/>
          <w:spacing w:val="-1"/>
        </w:rPr>
        <w:t>a</w:t>
      </w:r>
      <w:r w:rsidRPr="006F3B11">
        <w:rPr>
          <w:rFonts w:ascii="Arial" w:eastAsia="Arial" w:hAnsi="Arial" w:cs="Arial"/>
          <w:spacing w:val="-2"/>
        </w:rPr>
        <w:t>v</w:t>
      </w:r>
      <w:r w:rsidRPr="006F3B11">
        <w:rPr>
          <w:rFonts w:ascii="Arial" w:eastAsia="Arial" w:hAnsi="Arial" w:cs="Arial"/>
        </w:rPr>
        <w:t xml:space="preserve">e </w:t>
      </w:r>
      <w:r w:rsidRPr="006F3B11">
        <w:rPr>
          <w:rFonts w:ascii="Arial" w:eastAsia="Arial" w:hAnsi="Arial" w:cs="Arial"/>
          <w:spacing w:val="-1"/>
        </w:rPr>
        <w:t>t</w:t>
      </w:r>
      <w:r w:rsidRPr="006F3B11">
        <w:rPr>
          <w:rFonts w:ascii="Arial" w:eastAsia="Arial" w:hAnsi="Arial" w:cs="Arial"/>
        </w:rPr>
        <w:t xml:space="preserve">he </w:t>
      </w:r>
      <w:r w:rsidRPr="006F3B11">
        <w:rPr>
          <w:rFonts w:ascii="Arial" w:eastAsia="Arial" w:hAnsi="Arial" w:cs="Arial"/>
          <w:spacing w:val="1"/>
        </w:rPr>
        <w:t>r</w:t>
      </w:r>
      <w:r w:rsidRPr="006F3B11">
        <w:rPr>
          <w:rFonts w:ascii="Arial" w:eastAsia="Arial" w:hAnsi="Arial" w:cs="Arial"/>
          <w:spacing w:val="-3"/>
        </w:rPr>
        <w:t>i</w:t>
      </w:r>
      <w:r w:rsidRPr="006F3B11">
        <w:rPr>
          <w:rFonts w:ascii="Arial" w:eastAsia="Arial" w:hAnsi="Arial" w:cs="Arial"/>
          <w:spacing w:val="2"/>
        </w:rPr>
        <w:t>g</w:t>
      </w:r>
      <w:r w:rsidRPr="006F3B11">
        <w:rPr>
          <w:rFonts w:ascii="Arial" w:eastAsia="Arial" w:hAnsi="Arial" w:cs="Arial"/>
        </w:rPr>
        <w:t>ht</w:t>
      </w:r>
      <w:r w:rsidRPr="006F3B11">
        <w:rPr>
          <w:rFonts w:ascii="Arial" w:eastAsia="Arial" w:hAnsi="Arial" w:cs="Arial"/>
          <w:spacing w:val="-1"/>
        </w:rPr>
        <w:t xml:space="preserve"> </w:t>
      </w:r>
      <w:r w:rsidRPr="006F3B11">
        <w:rPr>
          <w:rFonts w:ascii="Arial" w:eastAsia="Arial" w:hAnsi="Arial" w:cs="Arial"/>
          <w:spacing w:val="1"/>
        </w:rPr>
        <w:t>t</w:t>
      </w:r>
      <w:r w:rsidRPr="006F3B11">
        <w:rPr>
          <w:rFonts w:ascii="Arial" w:eastAsia="Arial" w:hAnsi="Arial" w:cs="Arial"/>
        </w:rPr>
        <w:t>o</w:t>
      </w:r>
      <w:r w:rsidRPr="006F3B11">
        <w:rPr>
          <w:rFonts w:ascii="Arial" w:eastAsia="Arial" w:hAnsi="Arial" w:cs="Arial"/>
          <w:spacing w:val="-2"/>
        </w:rPr>
        <w:t xml:space="preserve"> </w:t>
      </w:r>
      <w:r w:rsidRPr="006F3B11">
        <w:rPr>
          <w:rFonts w:ascii="Arial" w:eastAsia="Arial" w:hAnsi="Arial" w:cs="Arial"/>
        </w:rPr>
        <w:t>a</w:t>
      </w:r>
      <w:r w:rsidRPr="006F3B11">
        <w:rPr>
          <w:rFonts w:ascii="Arial" w:eastAsia="Arial" w:hAnsi="Arial" w:cs="Arial"/>
          <w:spacing w:val="-3"/>
        </w:rPr>
        <w:t>s</w:t>
      </w:r>
      <w:r w:rsidRPr="006F3B11">
        <w:rPr>
          <w:rFonts w:ascii="Arial" w:eastAsia="Arial" w:hAnsi="Arial" w:cs="Arial"/>
        </w:rPr>
        <w:t>k</w:t>
      </w:r>
      <w:r w:rsidRPr="006F3B11">
        <w:rPr>
          <w:rFonts w:ascii="Arial" w:eastAsia="Arial" w:hAnsi="Arial" w:cs="Arial"/>
          <w:spacing w:val="-1"/>
        </w:rPr>
        <w:t xml:space="preserve"> </w:t>
      </w:r>
      <w:r w:rsidRPr="006F3B11">
        <w:rPr>
          <w:rFonts w:ascii="Arial" w:eastAsia="Arial" w:hAnsi="Arial" w:cs="Arial"/>
          <w:spacing w:val="3"/>
        </w:rPr>
        <w:t>f</w:t>
      </w:r>
      <w:r w:rsidRPr="006F3B11">
        <w:rPr>
          <w:rFonts w:ascii="Arial" w:eastAsia="Arial" w:hAnsi="Arial" w:cs="Arial"/>
          <w:spacing w:val="-3"/>
        </w:rPr>
        <w:t>o</w:t>
      </w:r>
      <w:r w:rsidRPr="006F3B11">
        <w:rPr>
          <w:rFonts w:ascii="Arial" w:eastAsia="Arial" w:hAnsi="Arial" w:cs="Arial"/>
        </w:rPr>
        <w:t>r</w:t>
      </w:r>
      <w:r w:rsidRPr="006F3B11">
        <w:rPr>
          <w:rFonts w:ascii="Arial" w:eastAsia="Arial" w:hAnsi="Arial" w:cs="Arial"/>
          <w:spacing w:val="2"/>
        </w:rPr>
        <w:t xml:space="preserve"> </w:t>
      </w:r>
      <w:r w:rsidRPr="006F3B11">
        <w:rPr>
          <w:rFonts w:ascii="Arial" w:eastAsia="Arial" w:hAnsi="Arial" w:cs="Arial"/>
        </w:rPr>
        <w:t>a</w:t>
      </w:r>
      <w:r w:rsidRPr="006F3B11">
        <w:rPr>
          <w:rFonts w:ascii="Arial" w:eastAsia="Arial" w:hAnsi="Arial" w:cs="Arial"/>
          <w:spacing w:val="-2"/>
        </w:rPr>
        <w:t xml:space="preserve"> </w:t>
      </w:r>
      <w:r w:rsidRPr="006F3B11">
        <w:rPr>
          <w:rFonts w:ascii="Arial" w:eastAsia="Arial" w:hAnsi="Arial" w:cs="Arial"/>
        </w:rPr>
        <w:t>co</w:t>
      </w:r>
      <w:r w:rsidRPr="006F3B11">
        <w:rPr>
          <w:rFonts w:ascii="Arial" w:eastAsia="Arial" w:hAnsi="Arial" w:cs="Arial"/>
          <w:spacing w:val="-1"/>
        </w:rPr>
        <w:t>p</w:t>
      </w:r>
      <w:r w:rsidRPr="006F3B11">
        <w:rPr>
          <w:rFonts w:ascii="Arial" w:eastAsia="Arial" w:hAnsi="Arial" w:cs="Arial"/>
        </w:rPr>
        <w:t>y</w:t>
      </w:r>
      <w:r w:rsidRPr="006F3B11">
        <w:rPr>
          <w:rFonts w:ascii="Arial" w:eastAsia="Arial" w:hAnsi="Arial" w:cs="Arial"/>
          <w:spacing w:val="-1"/>
        </w:rPr>
        <w:t xml:space="preserve"> </w:t>
      </w:r>
      <w:r w:rsidRPr="006F3B11">
        <w:rPr>
          <w:rFonts w:ascii="Arial" w:eastAsia="Arial" w:hAnsi="Arial" w:cs="Arial"/>
          <w:spacing w:val="-3"/>
        </w:rPr>
        <w:t>o</w:t>
      </w:r>
      <w:r w:rsidRPr="006F3B11">
        <w:rPr>
          <w:rFonts w:ascii="Arial" w:eastAsia="Arial" w:hAnsi="Arial" w:cs="Arial"/>
        </w:rPr>
        <w:t>f</w:t>
      </w:r>
      <w:r w:rsidRPr="006F3B11">
        <w:rPr>
          <w:rFonts w:ascii="Arial" w:eastAsia="Arial" w:hAnsi="Arial" w:cs="Arial"/>
          <w:spacing w:val="2"/>
        </w:rPr>
        <w:t xml:space="preserve"> </w:t>
      </w:r>
      <w:r w:rsidRPr="006F3B11">
        <w:rPr>
          <w:rFonts w:ascii="Arial" w:eastAsia="Arial" w:hAnsi="Arial" w:cs="Arial"/>
          <w:spacing w:val="1"/>
        </w:rPr>
        <w:t>t</w:t>
      </w:r>
      <w:r w:rsidRPr="006F3B11">
        <w:rPr>
          <w:rFonts w:ascii="Arial" w:eastAsia="Arial" w:hAnsi="Arial" w:cs="Arial"/>
        </w:rPr>
        <w:t>he</w:t>
      </w:r>
      <w:r w:rsidRPr="006F3B11">
        <w:rPr>
          <w:rFonts w:ascii="Arial" w:eastAsia="Arial" w:hAnsi="Arial" w:cs="Arial"/>
          <w:spacing w:val="-2"/>
        </w:rPr>
        <w:t xml:space="preserve"> </w:t>
      </w:r>
      <w:r w:rsidRPr="006F3B11">
        <w:rPr>
          <w:rFonts w:ascii="Arial" w:eastAsia="Arial" w:hAnsi="Arial" w:cs="Arial"/>
          <w:spacing w:val="-1"/>
        </w:rPr>
        <w:t>i</w:t>
      </w:r>
      <w:r w:rsidRPr="006F3B11">
        <w:rPr>
          <w:rFonts w:ascii="Arial" w:eastAsia="Arial" w:hAnsi="Arial" w:cs="Arial"/>
          <w:spacing w:val="-3"/>
        </w:rPr>
        <w:t>n</w:t>
      </w:r>
      <w:r w:rsidRPr="006F3B11">
        <w:rPr>
          <w:rFonts w:ascii="Arial" w:eastAsia="Arial" w:hAnsi="Arial" w:cs="Arial"/>
          <w:spacing w:val="3"/>
        </w:rPr>
        <w:t>f</w:t>
      </w:r>
      <w:r w:rsidRPr="006F3B11">
        <w:rPr>
          <w:rFonts w:ascii="Arial" w:eastAsia="Arial" w:hAnsi="Arial" w:cs="Arial"/>
        </w:rPr>
        <w:t>o</w:t>
      </w:r>
      <w:r w:rsidRPr="006F3B11">
        <w:rPr>
          <w:rFonts w:ascii="Arial" w:eastAsia="Arial" w:hAnsi="Arial" w:cs="Arial"/>
          <w:spacing w:val="-2"/>
        </w:rPr>
        <w:t>r</w:t>
      </w:r>
      <w:r w:rsidRPr="006F3B11">
        <w:rPr>
          <w:rFonts w:ascii="Arial" w:eastAsia="Arial" w:hAnsi="Arial" w:cs="Arial"/>
          <w:spacing w:val="1"/>
        </w:rPr>
        <w:t>m</w:t>
      </w:r>
      <w:r w:rsidRPr="006F3B11">
        <w:rPr>
          <w:rFonts w:ascii="Arial" w:eastAsia="Arial" w:hAnsi="Arial" w:cs="Arial"/>
          <w:spacing w:val="-3"/>
        </w:rPr>
        <w:t>a</w:t>
      </w:r>
      <w:r w:rsidRPr="006F3B11">
        <w:rPr>
          <w:rFonts w:ascii="Arial" w:eastAsia="Arial" w:hAnsi="Arial" w:cs="Arial"/>
          <w:spacing w:val="1"/>
        </w:rPr>
        <w:t>t</w:t>
      </w:r>
      <w:r w:rsidRPr="006F3B11">
        <w:rPr>
          <w:rFonts w:ascii="Arial" w:eastAsia="Arial" w:hAnsi="Arial" w:cs="Arial"/>
          <w:spacing w:val="-1"/>
        </w:rPr>
        <w:t>i</w:t>
      </w:r>
      <w:r w:rsidRPr="006F3B11">
        <w:rPr>
          <w:rFonts w:ascii="Arial" w:eastAsia="Arial" w:hAnsi="Arial" w:cs="Arial"/>
        </w:rPr>
        <w:t xml:space="preserve">on </w:t>
      </w:r>
      <w:r w:rsidRPr="006F3B11">
        <w:rPr>
          <w:rFonts w:ascii="Arial" w:eastAsia="Arial" w:hAnsi="Arial" w:cs="Arial"/>
          <w:spacing w:val="-3"/>
        </w:rPr>
        <w:t>w</w:t>
      </w:r>
      <w:r w:rsidRPr="006F3B11">
        <w:rPr>
          <w:rFonts w:ascii="Arial" w:eastAsia="Arial" w:hAnsi="Arial" w:cs="Arial"/>
        </w:rPr>
        <w:t>e h</w:t>
      </w:r>
      <w:r w:rsidRPr="006F3B11">
        <w:rPr>
          <w:rFonts w:ascii="Arial" w:eastAsia="Arial" w:hAnsi="Arial" w:cs="Arial"/>
          <w:spacing w:val="-1"/>
        </w:rPr>
        <w:t>ol</w:t>
      </w:r>
      <w:r w:rsidRPr="006F3B11">
        <w:rPr>
          <w:rFonts w:ascii="Arial" w:eastAsia="Arial" w:hAnsi="Arial" w:cs="Arial"/>
        </w:rPr>
        <w:t>d on</w:t>
      </w:r>
      <w:r w:rsidRPr="006F3B11">
        <w:rPr>
          <w:rFonts w:ascii="Arial" w:eastAsia="Arial" w:hAnsi="Arial" w:cs="Arial"/>
          <w:spacing w:val="1"/>
        </w:rPr>
        <w:t xml:space="preserve"> t</w:t>
      </w:r>
      <w:r w:rsidRPr="006F3B11">
        <w:rPr>
          <w:rFonts w:ascii="Arial" w:eastAsia="Arial" w:hAnsi="Arial" w:cs="Arial"/>
        </w:rPr>
        <w:t>h</w:t>
      </w:r>
      <w:r w:rsidRPr="006F3B11">
        <w:rPr>
          <w:rFonts w:ascii="Arial" w:eastAsia="Arial" w:hAnsi="Arial" w:cs="Arial"/>
          <w:spacing w:val="-3"/>
        </w:rPr>
        <w:t>e</w:t>
      </w:r>
      <w:r w:rsidRPr="006F3B11">
        <w:rPr>
          <w:rFonts w:ascii="Arial" w:eastAsia="Arial" w:hAnsi="Arial" w:cs="Arial"/>
          <w:spacing w:val="1"/>
        </w:rPr>
        <w:t>m</w:t>
      </w:r>
      <w:r w:rsidRPr="006F3B11">
        <w:rPr>
          <w:rFonts w:ascii="Arial" w:eastAsia="Arial" w:hAnsi="Arial" w:cs="Arial"/>
        </w:rPr>
        <w:t>,</w:t>
      </w:r>
      <w:r w:rsidRPr="006F3B11">
        <w:rPr>
          <w:rFonts w:ascii="Arial" w:eastAsia="Arial" w:hAnsi="Arial" w:cs="Arial"/>
          <w:spacing w:val="-2"/>
        </w:rPr>
        <w:t xml:space="preserve"> </w:t>
      </w:r>
      <w:r w:rsidRPr="006F3B11">
        <w:rPr>
          <w:rFonts w:ascii="Arial" w:eastAsia="Arial" w:hAnsi="Arial" w:cs="Arial"/>
          <w:spacing w:val="1"/>
        </w:rPr>
        <w:t>f</w:t>
      </w:r>
      <w:r w:rsidRPr="006F3B11">
        <w:rPr>
          <w:rFonts w:ascii="Arial" w:eastAsia="Arial" w:hAnsi="Arial" w:cs="Arial"/>
        </w:rPr>
        <w:t xml:space="preserve">or </w:t>
      </w:r>
      <w:r w:rsidRPr="006F3B11">
        <w:rPr>
          <w:rFonts w:ascii="Arial" w:eastAsia="Arial" w:hAnsi="Arial" w:cs="Arial"/>
          <w:spacing w:val="-3"/>
        </w:rPr>
        <w:t>w</w:t>
      </w:r>
      <w:r w:rsidRPr="006F3B11">
        <w:rPr>
          <w:rFonts w:ascii="Arial" w:eastAsia="Arial" w:hAnsi="Arial" w:cs="Arial"/>
        </w:rPr>
        <w:t>h</w:t>
      </w:r>
      <w:r w:rsidRPr="006F3B11">
        <w:rPr>
          <w:rFonts w:ascii="Arial" w:eastAsia="Arial" w:hAnsi="Arial" w:cs="Arial"/>
          <w:spacing w:val="-1"/>
        </w:rPr>
        <w:t>i</w:t>
      </w:r>
      <w:r w:rsidRPr="006F3B11">
        <w:rPr>
          <w:rFonts w:ascii="Arial" w:eastAsia="Arial" w:hAnsi="Arial" w:cs="Arial"/>
        </w:rPr>
        <w:t xml:space="preserve">ch </w:t>
      </w:r>
      <w:r w:rsidRPr="006F3B11">
        <w:rPr>
          <w:rFonts w:ascii="Arial" w:eastAsia="Arial" w:hAnsi="Arial" w:cs="Arial"/>
          <w:spacing w:val="-3"/>
        </w:rPr>
        <w:t>w</w:t>
      </w:r>
      <w:r w:rsidRPr="006F3B11">
        <w:rPr>
          <w:rFonts w:ascii="Arial" w:eastAsia="Arial" w:hAnsi="Arial" w:cs="Arial"/>
        </w:rPr>
        <w:t xml:space="preserve">e </w:t>
      </w:r>
      <w:r w:rsidRPr="006F3B11">
        <w:rPr>
          <w:rFonts w:ascii="Arial" w:eastAsia="Arial" w:hAnsi="Arial" w:cs="Arial"/>
          <w:spacing w:val="1"/>
        </w:rPr>
        <w:t>m</w:t>
      </w:r>
      <w:r w:rsidRPr="006F3B11">
        <w:rPr>
          <w:rFonts w:ascii="Arial" w:eastAsia="Arial" w:hAnsi="Arial" w:cs="Arial"/>
        </w:rPr>
        <w:t>ay</w:t>
      </w:r>
      <w:r w:rsidRPr="006F3B11">
        <w:rPr>
          <w:rFonts w:ascii="Arial" w:eastAsia="Arial" w:hAnsi="Arial" w:cs="Arial"/>
          <w:spacing w:val="-2"/>
        </w:rPr>
        <w:t xml:space="preserve"> </w:t>
      </w:r>
      <w:r w:rsidRPr="006F3B11">
        <w:rPr>
          <w:rFonts w:ascii="Arial" w:eastAsia="Arial" w:hAnsi="Arial" w:cs="Arial"/>
        </w:rPr>
        <w:t>ch</w:t>
      </w:r>
      <w:r w:rsidRPr="006F3B11">
        <w:rPr>
          <w:rFonts w:ascii="Arial" w:eastAsia="Arial" w:hAnsi="Arial" w:cs="Arial"/>
          <w:spacing w:val="-1"/>
        </w:rPr>
        <w:t>a</w:t>
      </w:r>
      <w:r w:rsidRPr="006F3B11">
        <w:rPr>
          <w:rFonts w:ascii="Arial" w:eastAsia="Arial" w:hAnsi="Arial" w:cs="Arial"/>
          <w:spacing w:val="1"/>
        </w:rPr>
        <w:t>r</w:t>
      </w:r>
      <w:r w:rsidRPr="006F3B11">
        <w:rPr>
          <w:rFonts w:ascii="Arial" w:eastAsia="Arial" w:hAnsi="Arial" w:cs="Arial"/>
          <w:spacing w:val="2"/>
        </w:rPr>
        <w:t>g</w:t>
      </w:r>
      <w:r w:rsidRPr="006F3B11">
        <w:rPr>
          <w:rFonts w:ascii="Arial" w:eastAsia="Arial" w:hAnsi="Arial" w:cs="Arial"/>
        </w:rPr>
        <w:t>e</w:t>
      </w:r>
      <w:r w:rsidRPr="006F3B11">
        <w:rPr>
          <w:rFonts w:ascii="Arial" w:eastAsia="Arial" w:hAnsi="Arial" w:cs="Arial"/>
          <w:spacing w:val="-2"/>
        </w:rPr>
        <w:t xml:space="preserve"> </w:t>
      </w:r>
      <w:r w:rsidRPr="006F3B11">
        <w:rPr>
          <w:rFonts w:ascii="Arial" w:eastAsia="Arial" w:hAnsi="Arial" w:cs="Arial"/>
        </w:rPr>
        <w:t>a</w:t>
      </w:r>
      <w:r w:rsidRPr="006F3B11">
        <w:rPr>
          <w:rFonts w:ascii="Arial" w:eastAsia="Arial" w:hAnsi="Arial" w:cs="Arial"/>
          <w:spacing w:val="-2"/>
        </w:rPr>
        <w:t xml:space="preserve"> </w:t>
      </w:r>
      <w:r w:rsidRPr="006F3B11">
        <w:rPr>
          <w:rFonts w:ascii="Arial" w:eastAsia="Arial" w:hAnsi="Arial" w:cs="Arial"/>
          <w:spacing w:val="1"/>
        </w:rPr>
        <w:t>f</w:t>
      </w:r>
      <w:r w:rsidRPr="006F3B11">
        <w:rPr>
          <w:rFonts w:ascii="Arial" w:eastAsia="Arial" w:hAnsi="Arial" w:cs="Arial"/>
        </w:rPr>
        <w:t>e</w:t>
      </w:r>
      <w:r w:rsidRPr="006F3B11">
        <w:rPr>
          <w:rFonts w:ascii="Arial" w:eastAsia="Arial" w:hAnsi="Arial" w:cs="Arial"/>
          <w:spacing w:val="-3"/>
        </w:rPr>
        <w:t>e</w:t>
      </w:r>
      <w:r w:rsidRPr="006F3B11">
        <w:rPr>
          <w:rFonts w:ascii="Arial" w:eastAsia="Arial" w:hAnsi="Arial" w:cs="Arial"/>
        </w:rPr>
        <w:t>,</w:t>
      </w:r>
      <w:r w:rsidRPr="006F3B11">
        <w:rPr>
          <w:rFonts w:ascii="Arial" w:eastAsia="Arial" w:hAnsi="Arial" w:cs="Arial"/>
          <w:spacing w:val="2"/>
        </w:rPr>
        <w:t xml:space="preserve"> </w:t>
      </w:r>
      <w:r w:rsidRPr="006F3B11">
        <w:rPr>
          <w:rFonts w:ascii="Arial" w:eastAsia="Arial" w:hAnsi="Arial" w:cs="Arial"/>
        </w:rPr>
        <w:t>a</w:t>
      </w:r>
      <w:r w:rsidRPr="006F3B11">
        <w:rPr>
          <w:rFonts w:ascii="Arial" w:eastAsia="Arial" w:hAnsi="Arial" w:cs="Arial"/>
          <w:spacing w:val="-3"/>
        </w:rPr>
        <w:t>n</w:t>
      </w:r>
      <w:r w:rsidRPr="006F3B11">
        <w:rPr>
          <w:rFonts w:ascii="Arial" w:eastAsia="Arial" w:hAnsi="Arial" w:cs="Arial"/>
        </w:rPr>
        <w:t xml:space="preserve">d </w:t>
      </w:r>
      <w:r w:rsidRPr="006F3B11">
        <w:rPr>
          <w:rFonts w:ascii="Arial" w:eastAsia="Arial" w:hAnsi="Arial" w:cs="Arial"/>
          <w:spacing w:val="2"/>
        </w:rPr>
        <w:t>t</w:t>
      </w:r>
      <w:r w:rsidRPr="006F3B11">
        <w:rPr>
          <w:rFonts w:ascii="Arial" w:eastAsia="Arial" w:hAnsi="Arial" w:cs="Arial"/>
        </w:rPr>
        <w:t>he</w:t>
      </w:r>
      <w:r w:rsidRPr="006F3B11">
        <w:rPr>
          <w:rFonts w:ascii="Arial" w:eastAsia="Arial" w:hAnsi="Arial" w:cs="Arial"/>
          <w:spacing w:val="-2"/>
        </w:rPr>
        <w:t xml:space="preserve"> </w:t>
      </w:r>
      <w:r w:rsidRPr="006F3B11">
        <w:rPr>
          <w:rFonts w:ascii="Arial" w:eastAsia="Arial" w:hAnsi="Arial" w:cs="Arial"/>
          <w:spacing w:val="1"/>
        </w:rPr>
        <w:t>r</w:t>
      </w:r>
      <w:r w:rsidRPr="006F3B11">
        <w:rPr>
          <w:rFonts w:ascii="Arial" w:eastAsia="Arial" w:hAnsi="Arial" w:cs="Arial"/>
          <w:spacing w:val="-3"/>
        </w:rPr>
        <w:t>i</w:t>
      </w:r>
      <w:r w:rsidRPr="006F3B11">
        <w:rPr>
          <w:rFonts w:ascii="Arial" w:eastAsia="Arial" w:hAnsi="Arial" w:cs="Arial"/>
          <w:spacing w:val="2"/>
        </w:rPr>
        <w:t>g</w:t>
      </w:r>
      <w:r w:rsidRPr="006F3B11">
        <w:rPr>
          <w:rFonts w:ascii="Arial" w:eastAsia="Arial" w:hAnsi="Arial" w:cs="Arial"/>
        </w:rPr>
        <w:t>ht</w:t>
      </w:r>
      <w:r w:rsidRPr="006F3B11">
        <w:rPr>
          <w:rFonts w:ascii="Arial" w:eastAsia="Arial" w:hAnsi="Arial" w:cs="Arial"/>
          <w:spacing w:val="-1"/>
        </w:rPr>
        <w:t xml:space="preserve"> </w:t>
      </w:r>
      <w:r w:rsidRPr="006F3B11">
        <w:rPr>
          <w:rFonts w:ascii="Arial" w:eastAsia="Arial" w:hAnsi="Arial" w:cs="Arial"/>
          <w:spacing w:val="1"/>
        </w:rPr>
        <w:t>t</w:t>
      </w:r>
      <w:r w:rsidRPr="006F3B11">
        <w:rPr>
          <w:rFonts w:ascii="Arial" w:eastAsia="Arial" w:hAnsi="Arial" w:cs="Arial"/>
        </w:rPr>
        <w:t>o</w:t>
      </w:r>
      <w:r w:rsidRPr="006F3B11">
        <w:rPr>
          <w:rFonts w:ascii="Arial" w:eastAsia="Arial" w:hAnsi="Arial" w:cs="Arial"/>
          <w:spacing w:val="-2"/>
        </w:rPr>
        <w:t xml:space="preserve"> </w:t>
      </w:r>
      <w:r w:rsidRPr="006F3B11">
        <w:rPr>
          <w:rFonts w:ascii="Arial" w:eastAsia="Arial" w:hAnsi="Arial" w:cs="Arial"/>
        </w:rPr>
        <w:t>a</w:t>
      </w:r>
      <w:r w:rsidRPr="006F3B11">
        <w:rPr>
          <w:rFonts w:ascii="Arial" w:eastAsia="Arial" w:hAnsi="Arial" w:cs="Arial"/>
          <w:spacing w:val="-3"/>
        </w:rPr>
        <w:t>s</w:t>
      </w:r>
      <w:r w:rsidRPr="006F3B11">
        <w:rPr>
          <w:rFonts w:ascii="Arial" w:eastAsia="Arial" w:hAnsi="Arial" w:cs="Arial"/>
        </w:rPr>
        <w:t>k</w:t>
      </w:r>
      <w:r w:rsidRPr="006F3B11">
        <w:rPr>
          <w:rFonts w:ascii="Arial" w:eastAsia="Arial" w:hAnsi="Arial" w:cs="Arial"/>
          <w:spacing w:val="1"/>
        </w:rPr>
        <w:t xml:space="preserve"> </w:t>
      </w:r>
      <w:r w:rsidRPr="006F3B11">
        <w:rPr>
          <w:rFonts w:ascii="Arial" w:eastAsia="Arial" w:hAnsi="Arial" w:cs="Arial"/>
        </w:rPr>
        <w:t>us</w:t>
      </w:r>
      <w:r w:rsidRPr="006F3B11">
        <w:rPr>
          <w:rFonts w:ascii="Arial" w:eastAsia="Arial" w:hAnsi="Arial" w:cs="Arial"/>
          <w:spacing w:val="-2"/>
        </w:rPr>
        <w:t xml:space="preserve"> </w:t>
      </w:r>
      <w:r w:rsidRPr="006F3B11">
        <w:rPr>
          <w:rFonts w:ascii="Arial" w:eastAsia="Arial" w:hAnsi="Arial" w:cs="Arial"/>
          <w:spacing w:val="1"/>
        </w:rPr>
        <w:t>t</w:t>
      </w:r>
      <w:r w:rsidRPr="006F3B11">
        <w:rPr>
          <w:rFonts w:ascii="Arial" w:eastAsia="Arial" w:hAnsi="Arial" w:cs="Arial"/>
        </w:rPr>
        <w:t>o</w:t>
      </w:r>
      <w:r w:rsidRPr="006F3B11">
        <w:rPr>
          <w:rFonts w:ascii="Arial" w:eastAsia="Arial" w:hAnsi="Arial" w:cs="Arial"/>
          <w:spacing w:val="-2"/>
        </w:rPr>
        <w:t xml:space="preserve"> c</w:t>
      </w:r>
      <w:r w:rsidRPr="006F3B11">
        <w:rPr>
          <w:rFonts w:ascii="Arial" w:eastAsia="Arial" w:hAnsi="Arial" w:cs="Arial"/>
        </w:rPr>
        <w:t>or</w:t>
      </w:r>
      <w:r w:rsidRPr="006F3B11">
        <w:rPr>
          <w:rFonts w:ascii="Arial" w:eastAsia="Arial" w:hAnsi="Arial" w:cs="Arial"/>
          <w:spacing w:val="1"/>
        </w:rPr>
        <w:t>r</w:t>
      </w:r>
      <w:r w:rsidRPr="006F3B11">
        <w:rPr>
          <w:rFonts w:ascii="Arial" w:eastAsia="Arial" w:hAnsi="Arial" w:cs="Arial"/>
        </w:rPr>
        <w:t>e</w:t>
      </w:r>
      <w:r w:rsidRPr="006F3B11">
        <w:rPr>
          <w:rFonts w:ascii="Arial" w:eastAsia="Arial" w:hAnsi="Arial" w:cs="Arial"/>
          <w:spacing w:val="-3"/>
        </w:rPr>
        <w:t>c</w:t>
      </w:r>
      <w:r w:rsidRPr="006F3B11">
        <w:rPr>
          <w:rFonts w:ascii="Arial" w:eastAsia="Arial" w:hAnsi="Arial" w:cs="Arial"/>
        </w:rPr>
        <w:t>t</w:t>
      </w:r>
      <w:r w:rsidRPr="006F3B11">
        <w:rPr>
          <w:rFonts w:ascii="Arial" w:eastAsia="Arial" w:hAnsi="Arial" w:cs="Arial"/>
          <w:spacing w:val="2"/>
        </w:rPr>
        <w:t xml:space="preserve"> </w:t>
      </w:r>
      <w:r w:rsidRPr="006F3B11">
        <w:rPr>
          <w:rFonts w:ascii="Arial" w:eastAsia="Arial" w:hAnsi="Arial" w:cs="Arial"/>
        </w:rPr>
        <w:t>a</w:t>
      </w:r>
      <w:r w:rsidRPr="006F3B11">
        <w:rPr>
          <w:rFonts w:ascii="Arial" w:eastAsia="Arial" w:hAnsi="Arial" w:cs="Arial"/>
          <w:spacing w:val="-1"/>
        </w:rPr>
        <w:t>n</w:t>
      </w:r>
      <w:r w:rsidRPr="006F3B11">
        <w:rPr>
          <w:rFonts w:ascii="Arial" w:eastAsia="Arial" w:hAnsi="Arial" w:cs="Arial"/>
        </w:rPr>
        <w:t>y</w:t>
      </w:r>
      <w:r w:rsidRPr="006F3B11">
        <w:rPr>
          <w:rFonts w:ascii="Arial" w:eastAsia="Arial" w:hAnsi="Arial" w:cs="Arial"/>
          <w:spacing w:val="-1"/>
        </w:rPr>
        <w:t xml:space="preserve"> i</w:t>
      </w:r>
      <w:r w:rsidRPr="006F3B11">
        <w:rPr>
          <w:rFonts w:ascii="Arial" w:eastAsia="Arial" w:hAnsi="Arial" w:cs="Arial"/>
        </w:rPr>
        <w:t>n</w:t>
      </w:r>
      <w:r w:rsidRPr="006F3B11">
        <w:rPr>
          <w:rFonts w:ascii="Arial" w:eastAsia="Arial" w:hAnsi="Arial" w:cs="Arial"/>
          <w:spacing w:val="-1"/>
        </w:rPr>
        <w:t>a</w:t>
      </w:r>
      <w:r w:rsidRPr="006F3B11">
        <w:rPr>
          <w:rFonts w:ascii="Arial" w:eastAsia="Arial" w:hAnsi="Arial" w:cs="Arial"/>
        </w:rPr>
        <w:t>ccur</w:t>
      </w:r>
      <w:r w:rsidRPr="006F3B11">
        <w:rPr>
          <w:rFonts w:ascii="Arial" w:eastAsia="Arial" w:hAnsi="Arial" w:cs="Arial"/>
          <w:spacing w:val="-2"/>
        </w:rPr>
        <w:t>a</w:t>
      </w:r>
      <w:r w:rsidRPr="006F3B11">
        <w:rPr>
          <w:rFonts w:ascii="Arial" w:eastAsia="Arial" w:hAnsi="Arial" w:cs="Arial"/>
        </w:rPr>
        <w:t>c</w:t>
      </w:r>
      <w:r w:rsidRPr="006F3B11">
        <w:rPr>
          <w:rFonts w:ascii="Arial" w:eastAsia="Arial" w:hAnsi="Arial" w:cs="Arial"/>
          <w:spacing w:val="-1"/>
        </w:rPr>
        <w:t>i</w:t>
      </w:r>
      <w:r w:rsidRPr="006F3B11">
        <w:rPr>
          <w:rFonts w:ascii="Arial" w:eastAsia="Arial" w:hAnsi="Arial" w:cs="Arial"/>
        </w:rPr>
        <w:t xml:space="preserve">es </w:t>
      </w:r>
      <w:r w:rsidRPr="006F3B11">
        <w:rPr>
          <w:rFonts w:ascii="Arial" w:eastAsia="Arial" w:hAnsi="Arial" w:cs="Arial"/>
          <w:spacing w:val="-3"/>
        </w:rPr>
        <w:t>i</w:t>
      </w:r>
      <w:r w:rsidRPr="006F3B11">
        <w:rPr>
          <w:rFonts w:ascii="Arial" w:eastAsia="Arial" w:hAnsi="Arial" w:cs="Arial"/>
        </w:rPr>
        <w:t xml:space="preserve">n </w:t>
      </w:r>
      <w:r w:rsidRPr="006F3B11">
        <w:rPr>
          <w:rFonts w:ascii="Arial" w:eastAsia="Arial" w:hAnsi="Arial" w:cs="Arial"/>
          <w:spacing w:val="1"/>
        </w:rPr>
        <w:t>t</w:t>
      </w:r>
      <w:r w:rsidRPr="006F3B11">
        <w:rPr>
          <w:rFonts w:ascii="Arial" w:eastAsia="Arial" w:hAnsi="Arial" w:cs="Arial"/>
        </w:rPr>
        <w:t>h</w:t>
      </w:r>
      <w:r w:rsidRPr="006F3B11">
        <w:rPr>
          <w:rFonts w:ascii="Arial" w:eastAsia="Arial" w:hAnsi="Arial" w:cs="Arial"/>
          <w:spacing w:val="-1"/>
        </w:rPr>
        <w:t>a</w:t>
      </w:r>
      <w:r w:rsidRPr="006F3B11">
        <w:rPr>
          <w:rFonts w:ascii="Arial" w:eastAsia="Arial" w:hAnsi="Arial" w:cs="Arial"/>
        </w:rPr>
        <w:t xml:space="preserve">t </w:t>
      </w:r>
      <w:r w:rsidRPr="006F3B11">
        <w:rPr>
          <w:rFonts w:ascii="Arial" w:eastAsia="Arial" w:hAnsi="Arial" w:cs="Arial"/>
          <w:spacing w:val="-1"/>
        </w:rPr>
        <w:t>i</w:t>
      </w:r>
      <w:r w:rsidRPr="006F3B11">
        <w:rPr>
          <w:rFonts w:ascii="Arial" w:eastAsia="Arial" w:hAnsi="Arial" w:cs="Arial"/>
          <w:spacing w:val="-3"/>
        </w:rPr>
        <w:t>n</w:t>
      </w:r>
      <w:r w:rsidRPr="006F3B11">
        <w:rPr>
          <w:rFonts w:ascii="Arial" w:eastAsia="Arial" w:hAnsi="Arial" w:cs="Arial"/>
          <w:spacing w:val="3"/>
        </w:rPr>
        <w:t>f</w:t>
      </w:r>
      <w:r w:rsidRPr="006F3B11">
        <w:rPr>
          <w:rFonts w:ascii="Arial" w:eastAsia="Arial" w:hAnsi="Arial" w:cs="Arial"/>
        </w:rPr>
        <w:t>o</w:t>
      </w:r>
      <w:r w:rsidRPr="006F3B11">
        <w:rPr>
          <w:rFonts w:ascii="Arial" w:eastAsia="Arial" w:hAnsi="Arial" w:cs="Arial"/>
          <w:spacing w:val="-2"/>
        </w:rPr>
        <w:t>r</w:t>
      </w:r>
      <w:r w:rsidRPr="006F3B11">
        <w:rPr>
          <w:rFonts w:ascii="Arial" w:eastAsia="Arial" w:hAnsi="Arial" w:cs="Arial"/>
          <w:spacing w:val="1"/>
        </w:rPr>
        <w:t>m</w:t>
      </w:r>
      <w:r w:rsidRPr="006F3B11">
        <w:rPr>
          <w:rFonts w:ascii="Arial" w:eastAsia="Arial" w:hAnsi="Arial" w:cs="Arial"/>
        </w:rPr>
        <w:t>ati</w:t>
      </w:r>
      <w:r w:rsidRPr="006F3B11">
        <w:rPr>
          <w:rFonts w:ascii="Arial" w:eastAsia="Arial" w:hAnsi="Arial" w:cs="Arial"/>
          <w:spacing w:val="-1"/>
        </w:rPr>
        <w:t>o</w:t>
      </w:r>
      <w:r w:rsidRPr="006F3B11">
        <w:rPr>
          <w:rFonts w:ascii="Arial" w:eastAsia="Arial" w:hAnsi="Arial" w:cs="Arial"/>
          <w:spacing w:val="-3"/>
        </w:rPr>
        <w:t>n</w:t>
      </w:r>
      <w:r w:rsidRPr="006F3B11">
        <w:rPr>
          <w:rFonts w:ascii="Arial" w:eastAsia="Arial" w:hAnsi="Arial" w:cs="Arial"/>
        </w:rPr>
        <w:t>.</w:t>
      </w:r>
      <w:r w:rsidRPr="006F3B11">
        <w:rPr>
          <w:rFonts w:ascii="Arial" w:eastAsia="Arial" w:hAnsi="Arial" w:cs="Arial"/>
          <w:spacing w:val="4"/>
        </w:rPr>
        <w:t xml:space="preserve"> </w:t>
      </w:r>
      <w:r w:rsidRPr="006F3B11">
        <w:rPr>
          <w:rFonts w:ascii="Arial" w:eastAsia="Arial" w:hAnsi="Arial" w:cs="Arial"/>
          <w:spacing w:val="-4"/>
        </w:rPr>
        <w:t>M</w:t>
      </w:r>
      <w:r w:rsidRPr="006F3B11">
        <w:rPr>
          <w:rFonts w:ascii="Arial" w:eastAsia="Arial" w:hAnsi="Arial" w:cs="Arial"/>
        </w:rPr>
        <w:t>ore</w:t>
      </w:r>
      <w:r w:rsidRPr="006F3B11">
        <w:rPr>
          <w:rFonts w:ascii="Arial" w:eastAsia="Arial" w:hAnsi="Arial" w:cs="Arial"/>
          <w:spacing w:val="1"/>
        </w:rPr>
        <w:t xml:space="preserve"> </w:t>
      </w:r>
      <w:r w:rsidRPr="006F3B11">
        <w:rPr>
          <w:rFonts w:ascii="Arial" w:eastAsia="Arial" w:hAnsi="Arial" w:cs="Arial"/>
          <w:spacing w:val="-1"/>
        </w:rPr>
        <w:t>i</w:t>
      </w:r>
      <w:r w:rsidRPr="006F3B11">
        <w:rPr>
          <w:rFonts w:ascii="Arial" w:eastAsia="Arial" w:hAnsi="Arial" w:cs="Arial"/>
          <w:spacing w:val="-3"/>
        </w:rPr>
        <w:t>n</w:t>
      </w:r>
      <w:r w:rsidRPr="006F3B11">
        <w:rPr>
          <w:rFonts w:ascii="Arial" w:eastAsia="Arial" w:hAnsi="Arial" w:cs="Arial"/>
          <w:spacing w:val="1"/>
        </w:rPr>
        <w:t>f</w:t>
      </w:r>
      <w:r w:rsidRPr="006F3B11">
        <w:rPr>
          <w:rFonts w:ascii="Arial" w:eastAsia="Arial" w:hAnsi="Arial" w:cs="Arial"/>
        </w:rPr>
        <w:t>or</w:t>
      </w:r>
      <w:r w:rsidRPr="006F3B11">
        <w:rPr>
          <w:rFonts w:ascii="Arial" w:eastAsia="Arial" w:hAnsi="Arial" w:cs="Arial"/>
          <w:spacing w:val="1"/>
        </w:rPr>
        <w:t>m</w:t>
      </w:r>
      <w:r w:rsidRPr="006F3B11">
        <w:rPr>
          <w:rFonts w:ascii="Arial" w:eastAsia="Arial" w:hAnsi="Arial" w:cs="Arial"/>
          <w:spacing w:val="-3"/>
        </w:rPr>
        <w:t>a</w:t>
      </w:r>
      <w:r w:rsidRPr="006F3B11">
        <w:rPr>
          <w:rFonts w:ascii="Arial" w:eastAsia="Arial" w:hAnsi="Arial" w:cs="Arial"/>
          <w:spacing w:val="1"/>
        </w:rPr>
        <w:t>t</w:t>
      </w:r>
      <w:r w:rsidRPr="006F3B11">
        <w:rPr>
          <w:rFonts w:ascii="Arial" w:eastAsia="Arial" w:hAnsi="Arial" w:cs="Arial"/>
          <w:spacing w:val="-1"/>
        </w:rPr>
        <w:t>i</w:t>
      </w:r>
      <w:r w:rsidRPr="006F3B11">
        <w:rPr>
          <w:rFonts w:ascii="Arial" w:eastAsia="Arial" w:hAnsi="Arial" w:cs="Arial"/>
        </w:rPr>
        <w:t>on</w:t>
      </w:r>
      <w:r w:rsidRPr="006F3B11">
        <w:rPr>
          <w:rFonts w:ascii="Arial" w:eastAsia="Arial" w:hAnsi="Arial" w:cs="Arial"/>
          <w:spacing w:val="2"/>
        </w:rPr>
        <w:t xml:space="preserve"> </w:t>
      </w:r>
      <w:r w:rsidRPr="006F3B11">
        <w:rPr>
          <w:rFonts w:ascii="Arial" w:eastAsia="Arial" w:hAnsi="Arial" w:cs="Arial"/>
        </w:rPr>
        <w:t>on</w:t>
      </w:r>
      <w:r w:rsidRPr="006F3B11">
        <w:rPr>
          <w:rFonts w:ascii="Arial" w:eastAsia="Arial" w:hAnsi="Arial" w:cs="Arial"/>
          <w:spacing w:val="-2"/>
        </w:rPr>
        <w:t xml:space="preserve"> </w:t>
      </w:r>
      <w:r w:rsidRPr="006F3B11">
        <w:rPr>
          <w:rFonts w:ascii="Arial" w:eastAsia="Arial" w:hAnsi="Arial" w:cs="Arial"/>
          <w:spacing w:val="1"/>
        </w:rPr>
        <w:t>t</w:t>
      </w:r>
      <w:r w:rsidRPr="006F3B11">
        <w:rPr>
          <w:rFonts w:ascii="Arial" w:eastAsia="Arial" w:hAnsi="Arial" w:cs="Arial"/>
        </w:rPr>
        <w:t>h</w:t>
      </w:r>
      <w:r w:rsidRPr="006F3B11">
        <w:rPr>
          <w:rFonts w:ascii="Arial" w:eastAsia="Arial" w:hAnsi="Arial" w:cs="Arial"/>
          <w:spacing w:val="-1"/>
        </w:rPr>
        <w:t>i</w:t>
      </w:r>
      <w:r w:rsidRPr="006F3B11">
        <w:rPr>
          <w:rFonts w:ascii="Arial" w:eastAsia="Arial" w:hAnsi="Arial" w:cs="Arial"/>
        </w:rPr>
        <w:t>s</w:t>
      </w:r>
      <w:r w:rsidRPr="006F3B11">
        <w:rPr>
          <w:rFonts w:ascii="Arial" w:eastAsia="Arial" w:hAnsi="Arial" w:cs="Arial"/>
          <w:spacing w:val="1"/>
        </w:rPr>
        <w:t xml:space="preserve"> </w:t>
      </w:r>
      <w:r w:rsidRPr="006F3B11">
        <w:rPr>
          <w:rFonts w:ascii="Arial" w:eastAsia="Arial" w:hAnsi="Arial" w:cs="Arial"/>
          <w:spacing w:val="-1"/>
        </w:rPr>
        <w:t>i</w:t>
      </w:r>
      <w:r w:rsidRPr="006F3B11">
        <w:rPr>
          <w:rFonts w:ascii="Arial" w:eastAsia="Arial" w:hAnsi="Arial" w:cs="Arial"/>
        </w:rPr>
        <w:t>s</w:t>
      </w:r>
      <w:r w:rsidRPr="006F3B11">
        <w:rPr>
          <w:rFonts w:ascii="Arial" w:eastAsia="Arial" w:hAnsi="Arial" w:cs="Arial"/>
          <w:spacing w:val="-1"/>
        </w:rPr>
        <w:t xml:space="preserve"> </w:t>
      </w:r>
      <w:r w:rsidRPr="006F3B11">
        <w:rPr>
          <w:rFonts w:ascii="Arial" w:eastAsia="Arial" w:hAnsi="Arial" w:cs="Arial"/>
        </w:rPr>
        <w:t>a</w:t>
      </w:r>
      <w:r w:rsidRPr="006F3B11">
        <w:rPr>
          <w:rFonts w:ascii="Arial" w:eastAsia="Arial" w:hAnsi="Arial" w:cs="Arial"/>
          <w:spacing w:val="-3"/>
        </w:rPr>
        <w:t>v</w:t>
      </w:r>
      <w:r w:rsidRPr="006F3B11">
        <w:rPr>
          <w:rFonts w:ascii="Arial" w:eastAsia="Arial" w:hAnsi="Arial" w:cs="Arial"/>
        </w:rPr>
        <w:t>a</w:t>
      </w:r>
      <w:r w:rsidRPr="006F3B11">
        <w:rPr>
          <w:rFonts w:ascii="Arial" w:eastAsia="Arial" w:hAnsi="Arial" w:cs="Arial"/>
          <w:spacing w:val="-1"/>
        </w:rPr>
        <w:t>il</w:t>
      </w:r>
      <w:r w:rsidRPr="006F3B11">
        <w:rPr>
          <w:rFonts w:ascii="Arial" w:eastAsia="Arial" w:hAnsi="Arial" w:cs="Arial"/>
          <w:spacing w:val="2"/>
        </w:rPr>
        <w:t>a</w:t>
      </w:r>
      <w:r w:rsidRPr="006F3B11">
        <w:rPr>
          <w:rFonts w:ascii="Arial" w:eastAsia="Arial" w:hAnsi="Arial" w:cs="Arial"/>
        </w:rPr>
        <w:t>b</w:t>
      </w:r>
      <w:r w:rsidRPr="006F3B11">
        <w:rPr>
          <w:rFonts w:ascii="Arial" w:eastAsia="Arial" w:hAnsi="Arial" w:cs="Arial"/>
          <w:spacing w:val="-1"/>
        </w:rPr>
        <w:t>l</w:t>
      </w:r>
      <w:r w:rsidRPr="006F3B11">
        <w:rPr>
          <w:rFonts w:ascii="Arial" w:eastAsia="Arial" w:hAnsi="Arial" w:cs="Arial"/>
        </w:rPr>
        <w:t>e on</w:t>
      </w:r>
      <w:r w:rsidRPr="006F3B11">
        <w:rPr>
          <w:rFonts w:ascii="Arial" w:eastAsia="Arial" w:hAnsi="Arial" w:cs="Arial"/>
          <w:spacing w:val="1"/>
        </w:rPr>
        <w:t xml:space="preserve"> t</w:t>
      </w:r>
      <w:r w:rsidRPr="006F3B11">
        <w:rPr>
          <w:rFonts w:ascii="Arial" w:eastAsia="Arial" w:hAnsi="Arial" w:cs="Arial"/>
        </w:rPr>
        <w:t>he</w:t>
      </w:r>
      <w:r w:rsidRPr="006F3B11">
        <w:rPr>
          <w:rFonts w:ascii="Arial" w:eastAsia="Arial" w:hAnsi="Arial" w:cs="Arial"/>
          <w:spacing w:val="-2"/>
        </w:rPr>
        <w:t xml:space="preserve"> </w:t>
      </w:r>
      <w:r w:rsidRPr="006F3B11">
        <w:rPr>
          <w:rFonts w:ascii="Arial" w:eastAsia="Arial" w:hAnsi="Arial" w:cs="Arial"/>
          <w:spacing w:val="-1"/>
        </w:rPr>
        <w:t>B</w:t>
      </w:r>
      <w:r w:rsidRPr="006F3B11">
        <w:rPr>
          <w:rFonts w:ascii="Arial" w:eastAsia="Arial" w:hAnsi="Arial" w:cs="Arial"/>
          <w:spacing w:val="1"/>
        </w:rPr>
        <w:t>r</w:t>
      </w:r>
      <w:r w:rsidRPr="006F3B11">
        <w:rPr>
          <w:rFonts w:ascii="Arial" w:eastAsia="Arial" w:hAnsi="Arial" w:cs="Arial"/>
          <w:spacing w:val="-1"/>
        </w:rPr>
        <w:t>i</w:t>
      </w:r>
      <w:r w:rsidRPr="006F3B11">
        <w:rPr>
          <w:rFonts w:ascii="Arial" w:eastAsia="Arial" w:hAnsi="Arial" w:cs="Arial"/>
          <w:spacing w:val="1"/>
        </w:rPr>
        <w:t>t</w:t>
      </w:r>
      <w:r w:rsidRPr="006F3B11">
        <w:rPr>
          <w:rFonts w:ascii="Arial" w:eastAsia="Arial" w:hAnsi="Arial" w:cs="Arial"/>
          <w:spacing w:val="-1"/>
        </w:rPr>
        <w:t>i</w:t>
      </w:r>
      <w:r w:rsidRPr="006F3B11">
        <w:rPr>
          <w:rFonts w:ascii="Arial" w:eastAsia="Arial" w:hAnsi="Arial" w:cs="Arial"/>
        </w:rPr>
        <w:t>sh</w:t>
      </w:r>
      <w:r w:rsidRPr="006F3B11">
        <w:rPr>
          <w:rFonts w:ascii="Arial" w:eastAsia="Arial" w:hAnsi="Arial" w:cs="Arial"/>
          <w:spacing w:val="-2"/>
        </w:rPr>
        <w:t xml:space="preserve"> </w:t>
      </w:r>
      <w:r w:rsidRPr="006F3B11">
        <w:rPr>
          <w:rFonts w:ascii="Arial" w:eastAsia="Arial" w:hAnsi="Arial" w:cs="Arial"/>
          <w:spacing w:val="-1"/>
        </w:rPr>
        <w:t>C</w:t>
      </w:r>
      <w:r w:rsidRPr="006F3B11">
        <w:rPr>
          <w:rFonts w:ascii="Arial" w:eastAsia="Arial" w:hAnsi="Arial" w:cs="Arial"/>
        </w:rPr>
        <w:t>o</w:t>
      </w:r>
      <w:r w:rsidRPr="006F3B11">
        <w:rPr>
          <w:rFonts w:ascii="Arial" w:eastAsia="Arial" w:hAnsi="Arial" w:cs="Arial"/>
          <w:spacing w:val="-1"/>
        </w:rPr>
        <w:t>u</w:t>
      </w:r>
      <w:r w:rsidRPr="006F3B11">
        <w:rPr>
          <w:rFonts w:ascii="Arial" w:eastAsia="Arial" w:hAnsi="Arial" w:cs="Arial"/>
        </w:rPr>
        <w:t>nc</w:t>
      </w:r>
      <w:r w:rsidRPr="006F3B11">
        <w:rPr>
          <w:rFonts w:ascii="Arial" w:eastAsia="Arial" w:hAnsi="Arial" w:cs="Arial"/>
          <w:spacing w:val="-1"/>
        </w:rPr>
        <w:t>i</w:t>
      </w:r>
      <w:r w:rsidRPr="006F3B11">
        <w:rPr>
          <w:rFonts w:ascii="Arial" w:eastAsia="Arial" w:hAnsi="Arial" w:cs="Arial"/>
        </w:rPr>
        <w:t>l d</w:t>
      </w:r>
      <w:r w:rsidRPr="006F3B11">
        <w:rPr>
          <w:rFonts w:ascii="Arial" w:eastAsia="Arial" w:hAnsi="Arial" w:cs="Arial"/>
          <w:spacing w:val="-1"/>
        </w:rPr>
        <w:t>a</w:t>
      </w:r>
      <w:r w:rsidRPr="006F3B11">
        <w:rPr>
          <w:rFonts w:ascii="Arial" w:eastAsia="Arial" w:hAnsi="Arial" w:cs="Arial"/>
          <w:spacing w:val="1"/>
        </w:rPr>
        <w:t>t</w:t>
      </w:r>
      <w:r w:rsidRPr="006F3B11">
        <w:rPr>
          <w:rFonts w:ascii="Arial" w:eastAsia="Arial" w:hAnsi="Arial" w:cs="Arial"/>
        </w:rPr>
        <w:t>a</w:t>
      </w:r>
      <w:r w:rsidRPr="006F3B11">
        <w:rPr>
          <w:rFonts w:ascii="Arial" w:eastAsia="Arial" w:hAnsi="Arial" w:cs="Arial"/>
          <w:spacing w:val="-2"/>
        </w:rPr>
        <w:t xml:space="preserve"> </w:t>
      </w:r>
      <w:r w:rsidRPr="006F3B11">
        <w:rPr>
          <w:rFonts w:ascii="Arial" w:eastAsia="Arial" w:hAnsi="Arial" w:cs="Arial"/>
        </w:rPr>
        <w:t>pr</w:t>
      </w:r>
      <w:r w:rsidRPr="006F3B11">
        <w:rPr>
          <w:rFonts w:ascii="Arial" w:eastAsia="Arial" w:hAnsi="Arial" w:cs="Arial"/>
          <w:spacing w:val="-2"/>
        </w:rPr>
        <w:t>o</w:t>
      </w:r>
      <w:r w:rsidRPr="006F3B11">
        <w:rPr>
          <w:rFonts w:ascii="Arial" w:eastAsia="Arial" w:hAnsi="Arial" w:cs="Arial"/>
          <w:spacing w:val="1"/>
        </w:rPr>
        <w:t>t</w:t>
      </w:r>
      <w:r w:rsidRPr="006F3B11">
        <w:rPr>
          <w:rFonts w:ascii="Arial" w:eastAsia="Arial" w:hAnsi="Arial" w:cs="Arial"/>
        </w:rPr>
        <w:t>ecti</w:t>
      </w:r>
      <w:r w:rsidRPr="006F3B11">
        <w:rPr>
          <w:rFonts w:ascii="Arial" w:eastAsia="Arial" w:hAnsi="Arial" w:cs="Arial"/>
          <w:spacing w:val="-1"/>
        </w:rPr>
        <w:t>o</w:t>
      </w:r>
      <w:r w:rsidRPr="006F3B11">
        <w:rPr>
          <w:rFonts w:ascii="Arial" w:eastAsia="Arial" w:hAnsi="Arial" w:cs="Arial"/>
        </w:rPr>
        <w:t xml:space="preserve">n </w:t>
      </w:r>
      <w:r w:rsidRPr="006F3B11">
        <w:rPr>
          <w:rFonts w:ascii="Arial" w:eastAsia="Arial" w:hAnsi="Arial" w:cs="Arial"/>
          <w:spacing w:val="-3"/>
        </w:rPr>
        <w:t>w</w:t>
      </w:r>
      <w:r w:rsidRPr="006F3B11">
        <w:rPr>
          <w:rFonts w:ascii="Arial" w:eastAsia="Arial" w:hAnsi="Arial" w:cs="Arial"/>
        </w:rPr>
        <w:t>e</w:t>
      </w:r>
      <w:r w:rsidRPr="006F3B11">
        <w:rPr>
          <w:rFonts w:ascii="Arial" w:eastAsia="Arial" w:hAnsi="Arial" w:cs="Arial"/>
          <w:spacing w:val="-1"/>
        </w:rPr>
        <w:t>b</w:t>
      </w:r>
      <w:r w:rsidRPr="006F3B11">
        <w:rPr>
          <w:rFonts w:ascii="Arial" w:eastAsia="Arial" w:hAnsi="Arial" w:cs="Arial"/>
        </w:rPr>
        <w:t>p</w:t>
      </w:r>
      <w:r w:rsidRPr="006F3B11">
        <w:rPr>
          <w:rFonts w:ascii="Arial" w:eastAsia="Arial" w:hAnsi="Arial" w:cs="Arial"/>
          <w:spacing w:val="-1"/>
        </w:rPr>
        <w:t>a</w:t>
      </w:r>
      <w:r w:rsidRPr="006F3B11">
        <w:rPr>
          <w:rFonts w:ascii="Arial" w:eastAsia="Arial" w:hAnsi="Arial" w:cs="Arial"/>
          <w:spacing w:val="2"/>
        </w:rPr>
        <w:t>g</w:t>
      </w:r>
      <w:r w:rsidRPr="006F3B11">
        <w:rPr>
          <w:rFonts w:ascii="Arial" w:eastAsia="Arial" w:hAnsi="Arial" w:cs="Arial"/>
        </w:rPr>
        <w:t xml:space="preserve">e: </w:t>
      </w:r>
      <w:r w:rsidRPr="006F3B11">
        <w:rPr>
          <w:rFonts w:ascii="Arial" w:eastAsia="Arial" w:hAnsi="Arial" w:cs="Arial"/>
          <w:color w:val="0000FF"/>
          <w:spacing w:val="-59"/>
        </w:rPr>
        <w:t xml:space="preserve"> </w:t>
      </w:r>
      <w:hyperlink r:id="rId16">
        <w:r w:rsidRPr="006F3B11">
          <w:rPr>
            <w:rFonts w:ascii="Arial" w:eastAsia="Arial" w:hAnsi="Arial" w:cs="Arial"/>
            <w:color w:val="0000FF"/>
            <w:u w:val="single" w:color="0000FF"/>
          </w:rPr>
          <w:t>h</w:t>
        </w:r>
        <w:r w:rsidRPr="006F3B11">
          <w:rPr>
            <w:rFonts w:ascii="Arial" w:eastAsia="Arial" w:hAnsi="Arial" w:cs="Arial"/>
            <w:color w:val="0000FF"/>
            <w:spacing w:val="-2"/>
            <w:u w:val="single" w:color="0000FF"/>
          </w:rPr>
          <w:t>t</w:t>
        </w:r>
        <w:r w:rsidRPr="006F3B11">
          <w:rPr>
            <w:rFonts w:ascii="Arial" w:eastAsia="Arial" w:hAnsi="Arial" w:cs="Arial"/>
            <w:color w:val="0000FF"/>
            <w:spacing w:val="1"/>
            <w:u w:val="single" w:color="0000FF"/>
          </w:rPr>
          <w:t>t</w:t>
        </w:r>
        <w:r w:rsidRPr="006F3B11">
          <w:rPr>
            <w:rFonts w:ascii="Arial" w:eastAsia="Arial" w:hAnsi="Arial" w:cs="Arial"/>
            <w:color w:val="0000FF"/>
            <w:spacing w:val="-3"/>
            <w:u w:val="single" w:color="0000FF"/>
          </w:rPr>
          <w:t>p</w:t>
        </w:r>
        <w:r w:rsidRPr="006F3B11">
          <w:rPr>
            <w:rFonts w:ascii="Arial" w:eastAsia="Arial" w:hAnsi="Arial" w:cs="Arial"/>
            <w:color w:val="0000FF"/>
            <w:spacing w:val="1"/>
            <w:u w:val="single" w:color="0000FF"/>
          </w:rPr>
          <w:t>:</w:t>
        </w:r>
        <w:r w:rsidRPr="006F3B11">
          <w:rPr>
            <w:rFonts w:ascii="Arial" w:eastAsia="Arial" w:hAnsi="Arial" w:cs="Arial"/>
            <w:color w:val="0000FF"/>
            <w:spacing w:val="-1"/>
            <w:u w:val="single" w:color="0000FF"/>
          </w:rPr>
          <w:t>/</w:t>
        </w:r>
        <w:r w:rsidRPr="006F3B11">
          <w:rPr>
            <w:rFonts w:ascii="Arial" w:eastAsia="Arial" w:hAnsi="Arial" w:cs="Arial"/>
            <w:color w:val="0000FF"/>
            <w:spacing w:val="1"/>
            <w:u w:val="single" w:color="0000FF"/>
          </w:rPr>
          <w:t>/</w:t>
        </w:r>
        <w:r w:rsidRPr="006F3B11">
          <w:rPr>
            <w:rFonts w:ascii="Arial" w:eastAsia="Arial" w:hAnsi="Arial" w:cs="Arial"/>
            <w:color w:val="0000FF"/>
            <w:spacing w:val="-1"/>
            <w:u w:val="single" w:color="0000FF"/>
          </w:rPr>
          <w:t>ww</w:t>
        </w:r>
        <w:r w:rsidRPr="006F3B11">
          <w:rPr>
            <w:rFonts w:ascii="Arial" w:eastAsia="Arial" w:hAnsi="Arial" w:cs="Arial"/>
            <w:color w:val="0000FF"/>
            <w:spacing w:val="-3"/>
            <w:u w:val="single" w:color="0000FF"/>
          </w:rPr>
          <w:t>w</w:t>
        </w:r>
        <w:r w:rsidRPr="006F3B11">
          <w:rPr>
            <w:rFonts w:ascii="Arial" w:eastAsia="Arial" w:hAnsi="Arial" w:cs="Arial"/>
            <w:color w:val="0000FF"/>
            <w:spacing w:val="1"/>
            <w:u w:val="single" w:color="0000FF"/>
          </w:rPr>
          <w:t>.</w:t>
        </w:r>
        <w:r w:rsidRPr="006F3B11">
          <w:rPr>
            <w:rFonts w:ascii="Arial" w:eastAsia="Arial" w:hAnsi="Arial" w:cs="Arial"/>
            <w:color w:val="0000FF"/>
            <w:u w:val="single" w:color="0000FF"/>
          </w:rPr>
          <w:t>britis</w:t>
        </w:r>
        <w:r w:rsidRPr="006F3B11">
          <w:rPr>
            <w:rFonts w:ascii="Arial" w:eastAsia="Arial" w:hAnsi="Arial" w:cs="Arial"/>
            <w:color w:val="0000FF"/>
            <w:spacing w:val="-1"/>
            <w:u w:val="single" w:color="0000FF"/>
          </w:rPr>
          <w:t>h</w:t>
        </w:r>
        <w:r w:rsidRPr="006F3B11">
          <w:rPr>
            <w:rFonts w:ascii="Arial" w:eastAsia="Arial" w:hAnsi="Arial" w:cs="Arial"/>
            <w:color w:val="0000FF"/>
            <w:u w:val="single" w:color="0000FF"/>
          </w:rPr>
          <w:t>co</w:t>
        </w:r>
        <w:r w:rsidRPr="006F3B11">
          <w:rPr>
            <w:rFonts w:ascii="Arial" w:eastAsia="Arial" w:hAnsi="Arial" w:cs="Arial"/>
            <w:color w:val="0000FF"/>
            <w:spacing w:val="-1"/>
            <w:u w:val="single" w:color="0000FF"/>
          </w:rPr>
          <w:t>u</w:t>
        </w:r>
        <w:r w:rsidRPr="006F3B11">
          <w:rPr>
            <w:rFonts w:ascii="Arial" w:eastAsia="Arial" w:hAnsi="Arial" w:cs="Arial"/>
            <w:color w:val="0000FF"/>
            <w:u w:val="single" w:color="0000FF"/>
          </w:rPr>
          <w:t>nc</w:t>
        </w:r>
        <w:r w:rsidRPr="006F3B11">
          <w:rPr>
            <w:rFonts w:ascii="Arial" w:eastAsia="Arial" w:hAnsi="Arial" w:cs="Arial"/>
            <w:color w:val="0000FF"/>
            <w:spacing w:val="-1"/>
            <w:u w:val="single" w:color="0000FF"/>
          </w:rPr>
          <w:t>il</w:t>
        </w:r>
        <w:r w:rsidRPr="006F3B11">
          <w:rPr>
            <w:rFonts w:ascii="Arial" w:eastAsia="Arial" w:hAnsi="Arial" w:cs="Arial"/>
            <w:color w:val="0000FF"/>
            <w:spacing w:val="1"/>
            <w:u w:val="single" w:color="0000FF"/>
          </w:rPr>
          <w:t>.</w:t>
        </w:r>
        <w:r w:rsidRPr="006F3B11">
          <w:rPr>
            <w:rFonts w:ascii="Arial" w:eastAsia="Arial" w:hAnsi="Arial" w:cs="Arial"/>
            <w:color w:val="0000FF"/>
            <w:u w:val="single" w:color="0000FF"/>
          </w:rPr>
          <w:t>org</w:t>
        </w:r>
        <w:r w:rsidRPr="006F3B11">
          <w:rPr>
            <w:rFonts w:ascii="Arial" w:eastAsia="Arial" w:hAnsi="Arial" w:cs="Arial"/>
            <w:color w:val="0000FF"/>
            <w:spacing w:val="1"/>
            <w:u w:val="single" w:color="0000FF"/>
          </w:rPr>
          <w:t>/</w:t>
        </w:r>
        <w:r w:rsidRPr="006F3B11">
          <w:rPr>
            <w:rFonts w:ascii="Arial" w:eastAsia="Arial" w:hAnsi="Arial" w:cs="Arial"/>
            <w:color w:val="0000FF"/>
            <w:u w:val="single" w:color="0000FF"/>
          </w:rPr>
          <w:t>h</w:t>
        </w:r>
        <w:r w:rsidRPr="006F3B11">
          <w:rPr>
            <w:rFonts w:ascii="Arial" w:eastAsia="Arial" w:hAnsi="Arial" w:cs="Arial"/>
            <w:color w:val="0000FF"/>
            <w:spacing w:val="-3"/>
            <w:u w:val="single" w:color="0000FF"/>
          </w:rPr>
          <w:t>o</w:t>
        </w:r>
        <w:r w:rsidRPr="006F3B11">
          <w:rPr>
            <w:rFonts w:ascii="Arial" w:eastAsia="Arial" w:hAnsi="Arial" w:cs="Arial"/>
            <w:color w:val="0000FF"/>
            <w:spacing w:val="1"/>
            <w:u w:val="single" w:color="0000FF"/>
          </w:rPr>
          <w:t>me-</w:t>
        </w:r>
        <w:r w:rsidRPr="006F3B11">
          <w:rPr>
            <w:rFonts w:ascii="Arial" w:eastAsia="Arial" w:hAnsi="Arial" w:cs="Arial"/>
            <w:color w:val="0000FF"/>
            <w:u w:val="single" w:color="0000FF"/>
          </w:rPr>
          <w:t>d</w:t>
        </w:r>
        <w:r w:rsidRPr="006F3B11">
          <w:rPr>
            <w:rFonts w:ascii="Arial" w:eastAsia="Arial" w:hAnsi="Arial" w:cs="Arial"/>
            <w:color w:val="0000FF"/>
            <w:spacing w:val="-3"/>
            <w:u w:val="single" w:color="0000FF"/>
          </w:rPr>
          <w:t>a</w:t>
        </w:r>
        <w:r w:rsidRPr="006F3B11">
          <w:rPr>
            <w:rFonts w:ascii="Arial" w:eastAsia="Arial" w:hAnsi="Arial" w:cs="Arial"/>
            <w:color w:val="0000FF"/>
            <w:spacing w:val="-1"/>
            <w:u w:val="single" w:color="0000FF"/>
          </w:rPr>
          <w:t>t</w:t>
        </w:r>
        <w:r w:rsidRPr="006F3B11">
          <w:rPr>
            <w:rFonts w:ascii="Arial" w:eastAsia="Arial" w:hAnsi="Arial" w:cs="Arial"/>
            <w:color w:val="0000FF"/>
            <w:u w:val="single" w:color="0000FF"/>
          </w:rPr>
          <w:t>a</w:t>
        </w:r>
        <w:r w:rsidRPr="006F3B11">
          <w:rPr>
            <w:rFonts w:ascii="Arial" w:eastAsia="Arial" w:hAnsi="Arial" w:cs="Arial"/>
            <w:color w:val="0000FF"/>
            <w:spacing w:val="1"/>
            <w:u w:val="single" w:color="0000FF"/>
          </w:rPr>
          <w:t>-</w:t>
        </w:r>
        <w:r w:rsidRPr="006F3B11">
          <w:rPr>
            <w:rFonts w:ascii="Arial" w:eastAsia="Arial" w:hAnsi="Arial" w:cs="Arial"/>
            <w:color w:val="0000FF"/>
            <w:u w:val="single" w:color="0000FF"/>
          </w:rPr>
          <w:t>pr</w:t>
        </w:r>
        <w:r w:rsidRPr="006F3B11">
          <w:rPr>
            <w:rFonts w:ascii="Arial" w:eastAsia="Arial" w:hAnsi="Arial" w:cs="Arial"/>
            <w:color w:val="0000FF"/>
            <w:spacing w:val="-2"/>
            <w:u w:val="single" w:color="0000FF"/>
          </w:rPr>
          <w:t>o</w:t>
        </w:r>
        <w:r w:rsidRPr="006F3B11">
          <w:rPr>
            <w:rFonts w:ascii="Arial" w:eastAsia="Arial" w:hAnsi="Arial" w:cs="Arial"/>
            <w:color w:val="0000FF"/>
            <w:spacing w:val="1"/>
            <w:u w:val="single" w:color="0000FF"/>
          </w:rPr>
          <w:t>t</w:t>
        </w:r>
        <w:r w:rsidRPr="006F3B11">
          <w:rPr>
            <w:rFonts w:ascii="Arial" w:eastAsia="Arial" w:hAnsi="Arial" w:cs="Arial"/>
            <w:color w:val="0000FF"/>
            <w:u w:val="single" w:color="0000FF"/>
          </w:rPr>
          <w:t>ecti</w:t>
        </w:r>
        <w:r w:rsidRPr="006F3B11">
          <w:rPr>
            <w:rFonts w:ascii="Arial" w:eastAsia="Arial" w:hAnsi="Arial" w:cs="Arial"/>
            <w:color w:val="0000FF"/>
            <w:spacing w:val="-1"/>
            <w:u w:val="single" w:color="0000FF"/>
          </w:rPr>
          <w:t>o</w:t>
        </w:r>
        <w:r w:rsidRPr="006F3B11">
          <w:rPr>
            <w:rFonts w:ascii="Arial" w:eastAsia="Arial" w:hAnsi="Arial" w:cs="Arial"/>
            <w:color w:val="0000FF"/>
            <w:u w:val="single" w:color="0000FF"/>
          </w:rPr>
          <w:t>n.</w:t>
        </w:r>
        <w:r w:rsidRPr="006F3B11">
          <w:rPr>
            <w:rFonts w:ascii="Arial" w:eastAsia="Arial" w:hAnsi="Arial" w:cs="Arial"/>
            <w:color w:val="0000FF"/>
            <w:spacing w:val="-2"/>
            <w:u w:val="single" w:color="0000FF"/>
          </w:rPr>
          <w:t>h</w:t>
        </w:r>
        <w:r w:rsidRPr="006F3B11">
          <w:rPr>
            <w:rFonts w:ascii="Arial" w:eastAsia="Arial" w:hAnsi="Arial" w:cs="Arial"/>
            <w:color w:val="0000FF"/>
            <w:spacing w:val="-1"/>
            <w:u w:val="single" w:color="0000FF"/>
          </w:rPr>
          <w:t>t</w:t>
        </w:r>
        <w:r w:rsidRPr="006F3B11">
          <w:rPr>
            <w:rFonts w:ascii="Arial" w:eastAsia="Arial" w:hAnsi="Arial" w:cs="Arial"/>
            <w:color w:val="0000FF"/>
            <w:spacing w:val="1"/>
            <w:u w:val="single" w:color="0000FF"/>
          </w:rPr>
          <w:t>m</w:t>
        </w:r>
        <w:r w:rsidRPr="006F3B11">
          <w:rPr>
            <w:rFonts w:ascii="Arial" w:eastAsia="Arial" w:hAnsi="Arial" w:cs="Arial"/>
            <w:color w:val="0000FF"/>
            <w:spacing w:val="2"/>
            <w:u w:val="single" w:color="0000FF"/>
          </w:rPr>
          <w:t>.</w:t>
        </w:r>
        <w:r w:rsidRPr="00BC6EF8">
          <w:rPr>
            <w:rFonts w:ascii="Arial" w:eastAsia="Arial" w:hAnsi="Arial" w:cs="Arial"/>
            <w:color w:val="000000"/>
            <w:szCs w:val="20"/>
          </w:rPr>
          <w:t>or</w:t>
        </w:r>
        <w:r w:rsidRPr="00BC6EF8">
          <w:rPr>
            <w:rFonts w:ascii="Arial" w:eastAsia="Arial" w:hAnsi="Arial" w:cs="Arial"/>
            <w:color w:val="000000"/>
            <w:spacing w:val="3"/>
            <w:szCs w:val="20"/>
          </w:rPr>
          <w:t xml:space="preserve"> </w:t>
        </w:r>
      </w:hyperlink>
      <w:r w:rsidRPr="00B87FBA">
        <w:rPr>
          <w:rFonts w:ascii="Arial" w:eastAsia="Arial" w:hAnsi="Arial" w:cs="Arial"/>
          <w:color w:val="000000"/>
        </w:rPr>
        <w:t>a</w:t>
      </w:r>
      <w:r w:rsidRPr="00B87FBA">
        <w:rPr>
          <w:rFonts w:ascii="Arial" w:eastAsia="Arial" w:hAnsi="Arial" w:cs="Arial"/>
          <w:color w:val="000000"/>
          <w:spacing w:val="-1"/>
        </w:rPr>
        <w:t>l</w:t>
      </w:r>
      <w:r w:rsidRPr="00B87FBA">
        <w:rPr>
          <w:rFonts w:ascii="Arial" w:eastAsia="Arial" w:hAnsi="Arial" w:cs="Arial"/>
          <w:color w:val="000000"/>
          <w:spacing w:val="1"/>
        </w:rPr>
        <w:t>t</w:t>
      </w:r>
      <w:r w:rsidRPr="00B87FBA">
        <w:rPr>
          <w:rFonts w:ascii="Arial" w:eastAsia="Arial" w:hAnsi="Arial" w:cs="Arial"/>
          <w:color w:val="000000"/>
        </w:rPr>
        <w:t>er</w:t>
      </w:r>
      <w:r w:rsidRPr="00B87FBA">
        <w:rPr>
          <w:rFonts w:ascii="Arial" w:eastAsia="Arial" w:hAnsi="Arial" w:cs="Arial"/>
          <w:color w:val="000000"/>
          <w:spacing w:val="-2"/>
        </w:rPr>
        <w:t>n</w:t>
      </w:r>
      <w:r w:rsidRPr="006F3B11">
        <w:rPr>
          <w:rFonts w:ascii="Arial" w:eastAsia="Arial" w:hAnsi="Arial" w:cs="Arial"/>
          <w:color w:val="000000"/>
        </w:rPr>
        <w:t>ati</w:t>
      </w:r>
      <w:r w:rsidRPr="006F3B11">
        <w:rPr>
          <w:rFonts w:ascii="Arial" w:eastAsia="Arial" w:hAnsi="Arial" w:cs="Arial"/>
          <w:color w:val="000000"/>
          <w:spacing w:val="-3"/>
        </w:rPr>
        <w:t>v</w:t>
      </w:r>
      <w:r w:rsidRPr="006F3B11">
        <w:rPr>
          <w:rFonts w:ascii="Arial" w:eastAsia="Arial" w:hAnsi="Arial" w:cs="Arial"/>
          <w:color w:val="000000"/>
        </w:rPr>
        <w:t>e</w:t>
      </w:r>
      <w:r w:rsidRPr="006F3B11">
        <w:rPr>
          <w:rFonts w:ascii="Arial" w:eastAsia="Arial" w:hAnsi="Arial" w:cs="Arial"/>
          <w:color w:val="000000"/>
          <w:spacing w:val="1"/>
        </w:rPr>
        <w:t>l</w:t>
      </w:r>
      <w:r w:rsidRPr="006F3B11">
        <w:rPr>
          <w:rFonts w:ascii="Arial" w:eastAsia="Arial" w:hAnsi="Arial" w:cs="Arial"/>
          <w:color w:val="000000"/>
        </w:rPr>
        <w:t>y</w:t>
      </w:r>
      <w:r w:rsidRPr="006F3B11">
        <w:rPr>
          <w:rFonts w:ascii="Arial" w:eastAsia="Arial" w:hAnsi="Arial" w:cs="Arial"/>
          <w:color w:val="000000"/>
          <w:spacing w:val="-1"/>
        </w:rPr>
        <w:t xml:space="preserve"> </w:t>
      </w:r>
      <w:r w:rsidRPr="006F3B11">
        <w:rPr>
          <w:rFonts w:ascii="Arial" w:eastAsia="Arial" w:hAnsi="Arial" w:cs="Arial"/>
          <w:color w:val="000000"/>
        </w:rPr>
        <w:t xml:space="preserve">can </w:t>
      </w:r>
      <w:r w:rsidRPr="006F3B11">
        <w:rPr>
          <w:rFonts w:ascii="Arial" w:eastAsia="Arial" w:hAnsi="Arial" w:cs="Arial"/>
          <w:color w:val="000000"/>
          <w:spacing w:val="-1"/>
        </w:rPr>
        <w:t>i</w:t>
      </w:r>
      <w:r w:rsidRPr="006F3B11">
        <w:rPr>
          <w:rFonts w:ascii="Arial" w:eastAsia="Arial" w:hAnsi="Arial" w:cs="Arial"/>
          <w:color w:val="000000"/>
        </w:rPr>
        <w:t>t</w:t>
      </w:r>
      <w:r w:rsidRPr="006F3B11">
        <w:rPr>
          <w:rFonts w:ascii="Arial" w:eastAsia="Arial" w:hAnsi="Arial" w:cs="Arial"/>
          <w:color w:val="000000"/>
          <w:spacing w:val="2"/>
        </w:rPr>
        <w:t xml:space="preserve"> </w:t>
      </w:r>
      <w:r w:rsidRPr="006F3B11">
        <w:rPr>
          <w:rFonts w:ascii="Arial" w:eastAsia="Arial" w:hAnsi="Arial" w:cs="Arial"/>
          <w:color w:val="000000"/>
        </w:rPr>
        <w:t xml:space="preserve">be </w:t>
      </w:r>
      <w:r w:rsidRPr="006F3B11">
        <w:rPr>
          <w:rFonts w:ascii="Arial" w:eastAsia="Arial" w:hAnsi="Arial" w:cs="Arial"/>
          <w:color w:val="000000"/>
          <w:spacing w:val="1"/>
        </w:rPr>
        <w:t>r</w:t>
      </w:r>
      <w:r w:rsidRPr="006F3B11">
        <w:rPr>
          <w:rFonts w:ascii="Arial" w:eastAsia="Arial" w:hAnsi="Arial" w:cs="Arial"/>
          <w:color w:val="000000"/>
          <w:spacing w:val="-3"/>
        </w:rPr>
        <w:t>e</w:t>
      </w:r>
      <w:r w:rsidRPr="006F3B11">
        <w:rPr>
          <w:rFonts w:ascii="Arial" w:eastAsia="Arial" w:hAnsi="Arial" w:cs="Arial"/>
          <w:color w:val="000000"/>
          <w:spacing w:val="2"/>
        </w:rPr>
        <w:t>q</w:t>
      </w:r>
      <w:r w:rsidRPr="006F3B11">
        <w:rPr>
          <w:rFonts w:ascii="Arial" w:eastAsia="Arial" w:hAnsi="Arial" w:cs="Arial"/>
          <w:color w:val="000000"/>
        </w:rPr>
        <w:t>u</w:t>
      </w:r>
      <w:r w:rsidRPr="006F3B11">
        <w:rPr>
          <w:rFonts w:ascii="Arial" w:eastAsia="Arial" w:hAnsi="Arial" w:cs="Arial"/>
          <w:color w:val="000000"/>
          <w:spacing w:val="-1"/>
        </w:rPr>
        <w:t>e</w:t>
      </w:r>
      <w:r w:rsidRPr="006F3B11">
        <w:rPr>
          <w:rFonts w:ascii="Arial" w:eastAsia="Arial" w:hAnsi="Arial" w:cs="Arial"/>
          <w:color w:val="000000"/>
        </w:rPr>
        <w:t>s</w:t>
      </w:r>
      <w:r w:rsidRPr="006F3B11">
        <w:rPr>
          <w:rFonts w:ascii="Arial" w:eastAsia="Arial" w:hAnsi="Arial" w:cs="Arial"/>
          <w:color w:val="000000"/>
          <w:spacing w:val="1"/>
        </w:rPr>
        <w:t>t</w:t>
      </w:r>
      <w:r w:rsidRPr="006F3B11">
        <w:rPr>
          <w:rFonts w:ascii="Arial" w:eastAsia="Arial" w:hAnsi="Arial" w:cs="Arial"/>
          <w:color w:val="000000"/>
        </w:rPr>
        <w:t>ed</w:t>
      </w:r>
      <w:r w:rsidRPr="006F3B11">
        <w:rPr>
          <w:rFonts w:ascii="Arial" w:eastAsia="Arial" w:hAnsi="Arial" w:cs="Arial"/>
          <w:color w:val="000000"/>
          <w:spacing w:val="-2"/>
        </w:rPr>
        <w:t xml:space="preserve"> </w:t>
      </w:r>
      <w:r w:rsidRPr="006F3B11">
        <w:rPr>
          <w:rFonts w:ascii="Arial" w:eastAsia="Arial" w:hAnsi="Arial" w:cs="Arial"/>
          <w:color w:val="000000"/>
          <w:spacing w:val="1"/>
        </w:rPr>
        <w:t>t</w:t>
      </w:r>
      <w:r w:rsidRPr="006F3B11">
        <w:rPr>
          <w:rFonts w:ascii="Arial" w:eastAsia="Arial" w:hAnsi="Arial" w:cs="Arial"/>
          <w:color w:val="000000"/>
        </w:rPr>
        <w:t>o</w:t>
      </w:r>
      <w:r w:rsidRPr="006F3B11">
        <w:rPr>
          <w:rFonts w:ascii="Arial" w:eastAsia="Arial" w:hAnsi="Arial" w:cs="Arial"/>
          <w:color w:val="000000"/>
          <w:spacing w:val="-2"/>
        </w:rPr>
        <w:t xml:space="preserve"> </w:t>
      </w:r>
      <w:r w:rsidRPr="006F3B11">
        <w:rPr>
          <w:rFonts w:ascii="Arial" w:eastAsia="Arial" w:hAnsi="Arial" w:cs="Arial"/>
          <w:color w:val="000000"/>
          <w:spacing w:val="1"/>
        </w:rPr>
        <w:t>t</w:t>
      </w:r>
      <w:r w:rsidRPr="006F3B11">
        <w:rPr>
          <w:rFonts w:ascii="Arial" w:eastAsia="Arial" w:hAnsi="Arial" w:cs="Arial"/>
          <w:color w:val="000000"/>
        </w:rPr>
        <w:t>he</w:t>
      </w:r>
      <w:r w:rsidRPr="006F3B11">
        <w:rPr>
          <w:rFonts w:ascii="Arial" w:eastAsia="Arial" w:hAnsi="Arial" w:cs="Arial"/>
          <w:color w:val="000000"/>
          <w:spacing w:val="-2"/>
        </w:rPr>
        <w:t xml:space="preserve"> </w:t>
      </w:r>
      <w:r w:rsidRPr="006F3B11">
        <w:rPr>
          <w:rFonts w:ascii="Arial" w:eastAsia="Arial" w:hAnsi="Arial" w:cs="Arial"/>
          <w:color w:val="000000"/>
          <w:spacing w:val="-1"/>
        </w:rPr>
        <w:t>l</w:t>
      </w:r>
      <w:r w:rsidRPr="006F3B11">
        <w:rPr>
          <w:rFonts w:ascii="Arial" w:eastAsia="Arial" w:hAnsi="Arial" w:cs="Arial"/>
          <w:color w:val="000000"/>
        </w:rPr>
        <w:t>oc</w:t>
      </w:r>
      <w:r w:rsidRPr="006F3B11">
        <w:rPr>
          <w:rFonts w:ascii="Arial" w:eastAsia="Arial" w:hAnsi="Arial" w:cs="Arial"/>
          <w:color w:val="000000"/>
          <w:spacing w:val="-1"/>
        </w:rPr>
        <w:t>a</w:t>
      </w:r>
      <w:r w:rsidRPr="006F3B11">
        <w:rPr>
          <w:rFonts w:ascii="Arial" w:eastAsia="Arial" w:hAnsi="Arial" w:cs="Arial"/>
          <w:color w:val="000000"/>
        </w:rPr>
        <w:t>l</w:t>
      </w:r>
      <w:r w:rsidRPr="006F3B11">
        <w:rPr>
          <w:rFonts w:ascii="Arial" w:eastAsia="Arial" w:hAnsi="Arial" w:cs="Arial"/>
          <w:color w:val="000000"/>
          <w:spacing w:val="2"/>
        </w:rPr>
        <w:t xml:space="preserve"> </w:t>
      </w:r>
      <w:r w:rsidRPr="006F3B11">
        <w:rPr>
          <w:rFonts w:ascii="Arial" w:eastAsia="Arial" w:hAnsi="Arial" w:cs="Arial"/>
          <w:color w:val="000000"/>
          <w:spacing w:val="-1"/>
        </w:rPr>
        <w:t>B</w:t>
      </w:r>
      <w:r w:rsidRPr="006F3B11">
        <w:rPr>
          <w:rFonts w:ascii="Arial" w:eastAsia="Arial" w:hAnsi="Arial" w:cs="Arial"/>
          <w:color w:val="000000"/>
          <w:spacing w:val="1"/>
        </w:rPr>
        <w:t>r</w:t>
      </w:r>
      <w:r w:rsidRPr="006F3B11">
        <w:rPr>
          <w:rFonts w:ascii="Arial" w:eastAsia="Arial" w:hAnsi="Arial" w:cs="Arial"/>
          <w:color w:val="000000"/>
          <w:spacing w:val="-3"/>
        </w:rPr>
        <w:t>i</w:t>
      </w:r>
      <w:r w:rsidRPr="006F3B11">
        <w:rPr>
          <w:rFonts w:ascii="Arial" w:eastAsia="Arial" w:hAnsi="Arial" w:cs="Arial"/>
          <w:color w:val="000000"/>
          <w:spacing w:val="1"/>
        </w:rPr>
        <w:t>t</w:t>
      </w:r>
      <w:r w:rsidRPr="006F3B11">
        <w:rPr>
          <w:rFonts w:ascii="Arial" w:eastAsia="Arial" w:hAnsi="Arial" w:cs="Arial"/>
          <w:color w:val="000000"/>
          <w:spacing w:val="-1"/>
        </w:rPr>
        <w:t>i</w:t>
      </w:r>
      <w:r w:rsidRPr="006F3B11">
        <w:rPr>
          <w:rFonts w:ascii="Arial" w:eastAsia="Arial" w:hAnsi="Arial" w:cs="Arial"/>
          <w:color w:val="000000"/>
        </w:rPr>
        <w:t>sh C</w:t>
      </w:r>
      <w:r w:rsidRPr="006F3B11">
        <w:rPr>
          <w:rFonts w:ascii="Arial" w:eastAsia="Arial" w:hAnsi="Arial" w:cs="Arial"/>
          <w:color w:val="000000"/>
          <w:spacing w:val="-1"/>
        </w:rPr>
        <w:t>o</w:t>
      </w:r>
      <w:r w:rsidRPr="006F3B11">
        <w:rPr>
          <w:rFonts w:ascii="Arial" w:eastAsia="Arial" w:hAnsi="Arial" w:cs="Arial"/>
          <w:color w:val="000000"/>
        </w:rPr>
        <w:t>u</w:t>
      </w:r>
      <w:r w:rsidRPr="006F3B11">
        <w:rPr>
          <w:rFonts w:ascii="Arial" w:eastAsia="Arial" w:hAnsi="Arial" w:cs="Arial"/>
          <w:color w:val="000000"/>
          <w:spacing w:val="-1"/>
        </w:rPr>
        <w:t>n</w:t>
      </w:r>
      <w:r w:rsidRPr="006F3B11">
        <w:rPr>
          <w:rFonts w:ascii="Arial" w:eastAsia="Arial" w:hAnsi="Arial" w:cs="Arial"/>
          <w:color w:val="000000"/>
        </w:rPr>
        <w:t>c</w:t>
      </w:r>
      <w:r w:rsidRPr="006F3B11">
        <w:rPr>
          <w:rFonts w:ascii="Arial" w:eastAsia="Arial" w:hAnsi="Arial" w:cs="Arial"/>
          <w:color w:val="000000"/>
          <w:spacing w:val="-1"/>
        </w:rPr>
        <w:t>i</w:t>
      </w:r>
      <w:r w:rsidRPr="006F3B11">
        <w:rPr>
          <w:rFonts w:ascii="Arial" w:eastAsia="Arial" w:hAnsi="Arial" w:cs="Arial"/>
          <w:color w:val="000000"/>
        </w:rPr>
        <w:t xml:space="preserve">l </w:t>
      </w:r>
      <w:r w:rsidRPr="006F3B11">
        <w:rPr>
          <w:rFonts w:ascii="Arial" w:eastAsia="Arial" w:hAnsi="Arial" w:cs="Arial"/>
          <w:color w:val="000000"/>
          <w:spacing w:val="-3"/>
        </w:rPr>
        <w:t>o</w:t>
      </w:r>
      <w:r w:rsidRPr="006F3B11">
        <w:rPr>
          <w:rFonts w:ascii="Arial" w:eastAsia="Arial" w:hAnsi="Arial" w:cs="Arial"/>
          <w:color w:val="000000"/>
          <w:spacing w:val="1"/>
        </w:rPr>
        <w:t>f</w:t>
      </w:r>
      <w:r w:rsidRPr="006F3B11">
        <w:rPr>
          <w:rFonts w:ascii="Arial" w:eastAsia="Arial" w:hAnsi="Arial" w:cs="Arial"/>
          <w:color w:val="000000"/>
          <w:spacing w:val="3"/>
        </w:rPr>
        <w:t>f</w:t>
      </w:r>
      <w:r w:rsidRPr="006F3B11">
        <w:rPr>
          <w:rFonts w:ascii="Arial" w:eastAsia="Arial" w:hAnsi="Arial" w:cs="Arial"/>
          <w:color w:val="000000"/>
          <w:spacing w:val="-3"/>
        </w:rPr>
        <w:t>i</w:t>
      </w:r>
      <w:r w:rsidRPr="006F3B11">
        <w:rPr>
          <w:rFonts w:ascii="Arial" w:eastAsia="Arial" w:hAnsi="Arial" w:cs="Arial"/>
          <w:color w:val="000000"/>
        </w:rPr>
        <w:t xml:space="preserve">ce </w:t>
      </w:r>
      <w:r w:rsidRPr="006F3B11">
        <w:rPr>
          <w:rFonts w:ascii="Arial" w:eastAsia="Arial" w:hAnsi="Arial" w:cs="Arial"/>
          <w:color w:val="000000"/>
          <w:spacing w:val="-2"/>
        </w:rPr>
        <w:t>o</w:t>
      </w:r>
      <w:r w:rsidRPr="006F3B11">
        <w:rPr>
          <w:rFonts w:ascii="Arial" w:eastAsia="Arial" w:hAnsi="Arial" w:cs="Arial"/>
          <w:color w:val="000000"/>
        </w:rPr>
        <w:t xml:space="preserve">r </w:t>
      </w:r>
      <w:r w:rsidRPr="006F3B11">
        <w:rPr>
          <w:rFonts w:ascii="Arial" w:eastAsia="Arial" w:hAnsi="Arial" w:cs="Arial"/>
          <w:color w:val="000000"/>
          <w:spacing w:val="1"/>
        </w:rPr>
        <w:t>t</w:t>
      </w:r>
      <w:r w:rsidRPr="006F3B11">
        <w:rPr>
          <w:rFonts w:ascii="Arial" w:eastAsia="Arial" w:hAnsi="Arial" w:cs="Arial"/>
          <w:color w:val="000000"/>
        </w:rPr>
        <w:t>he</w:t>
      </w:r>
      <w:r w:rsidRPr="006F3B11">
        <w:rPr>
          <w:rFonts w:ascii="Arial" w:eastAsia="Arial" w:hAnsi="Arial" w:cs="Arial"/>
          <w:color w:val="000000"/>
          <w:spacing w:val="-2"/>
        </w:rPr>
        <w:t xml:space="preserve"> </w:t>
      </w:r>
      <w:r w:rsidRPr="006F3B11">
        <w:rPr>
          <w:rFonts w:ascii="Arial" w:eastAsia="Arial" w:hAnsi="Arial" w:cs="Arial"/>
          <w:color w:val="000000"/>
          <w:spacing w:val="-1"/>
        </w:rPr>
        <w:t>D</w:t>
      </w:r>
      <w:r w:rsidRPr="006F3B11">
        <w:rPr>
          <w:rFonts w:ascii="Arial" w:eastAsia="Arial" w:hAnsi="Arial" w:cs="Arial"/>
          <w:color w:val="000000"/>
        </w:rPr>
        <w:t>ata</w:t>
      </w:r>
      <w:r w:rsidRPr="006F3B11">
        <w:rPr>
          <w:rFonts w:ascii="Arial" w:eastAsia="Arial" w:hAnsi="Arial" w:cs="Arial"/>
          <w:color w:val="000000"/>
          <w:spacing w:val="1"/>
        </w:rPr>
        <w:t xml:space="preserve"> </w:t>
      </w:r>
      <w:r w:rsidRPr="006F3B11">
        <w:rPr>
          <w:rFonts w:ascii="Arial" w:eastAsia="Arial" w:hAnsi="Arial" w:cs="Arial"/>
          <w:color w:val="000000"/>
          <w:spacing w:val="-1"/>
        </w:rPr>
        <w:t>P</w:t>
      </w:r>
      <w:r w:rsidRPr="006F3B11">
        <w:rPr>
          <w:rFonts w:ascii="Arial" w:eastAsia="Arial" w:hAnsi="Arial" w:cs="Arial"/>
          <w:color w:val="000000"/>
          <w:spacing w:val="1"/>
        </w:rPr>
        <w:t>r</w:t>
      </w:r>
      <w:r w:rsidRPr="006F3B11">
        <w:rPr>
          <w:rFonts w:ascii="Arial" w:eastAsia="Arial" w:hAnsi="Arial" w:cs="Arial"/>
          <w:color w:val="000000"/>
          <w:spacing w:val="-3"/>
        </w:rPr>
        <w:t>o</w:t>
      </w:r>
      <w:r w:rsidRPr="006F3B11">
        <w:rPr>
          <w:rFonts w:ascii="Arial" w:eastAsia="Arial" w:hAnsi="Arial" w:cs="Arial"/>
          <w:color w:val="000000"/>
          <w:spacing w:val="1"/>
        </w:rPr>
        <w:t>t</w:t>
      </w:r>
      <w:r w:rsidRPr="006F3B11">
        <w:rPr>
          <w:rFonts w:ascii="Arial" w:eastAsia="Arial" w:hAnsi="Arial" w:cs="Arial"/>
          <w:color w:val="000000"/>
        </w:rPr>
        <w:t>ecti</w:t>
      </w:r>
      <w:r w:rsidRPr="006F3B11">
        <w:rPr>
          <w:rFonts w:ascii="Arial" w:eastAsia="Arial" w:hAnsi="Arial" w:cs="Arial"/>
          <w:color w:val="000000"/>
          <w:spacing w:val="-1"/>
        </w:rPr>
        <w:t>o</w:t>
      </w:r>
      <w:r w:rsidRPr="006F3B11">
        <w:rPr>
          <w:rFonts w:ascii="Arial" w:eastAsia="Arial" w:hAnsi="Arial" w:cs="Arial"/>
          <w:color w:val="000000"/>
        </w:rPr>
        <w:t>n</w:t>
      </w:r>
      <w:r w:rsidRPr="006F3B11">
        <w:rPr>
          <w:rFonts w:ascii="Arial" w:eastAsia="Arial" w:hAnsi="Arial" w:cs="Arial"/>
          <w:color w:val="000000"/>
          <w:spacing w:val="-4"/>
        </w:rPr>
        <w:t xml:space="preserve"> </w:t>
      </w:r>
      <w:r w:rsidRPr="006F3B11">
        <w:rPr>
          <w:rFonts w:ascii="Arial" w:eastAsia="Arial" w:hAnsi="Arial" w:cs="Arial"/>
          <w:color w:val="000000"/>
          <w:spacing w:val="2"/>
        </w:rPr>
        <w:t>T</w:t>
      </w:r>
      <w:r w:rsidRPr="006F3B11">
        <w:rPr>
          <w:rFonts w:ascii="Arial" w:eastAsia="Arial" w:hAnsi="Arial" w:cs="Arial"/>
          <w:color w:val="000000"/>
        </w:rPr>
        <w:t>e</w:t>
      </w:r>
      <w:r w:rsidRPr="006F3B11">
        <w:rPr>
          <w:rFonts w:ascii="Arial" w:eastAsia="Arial" w:hAnsi="Arial" w:cs="Arial"/>
          <w:color w:val="000000"/>
          <w:spacing w:val="-1"/>
        </w:rPr>
        <w:t>a</w:t>
      </w:r>
      <w:r w:rsidR="00526A30">
        <w:rPr>
          <w:rFonts w:ascii="Arial" w:eastAsia="Arial" w:hAnsi="Arial" w:cs="Arial"/>
          <w:color w:val="000000"/>
        </w:rPr>
        <w:t xml:space="preserve">m </w:t>
      </w:r>
      <w:r w:rsidRPr="006F3B11">
        <w:rPr>
          <w:rFonts w:ascii="Arial" w:eastAsia="Arial" w:hAnsi="Arial" w:cs="Arial"/>
          <w:color w:val="0000FF"/>
          <w:u w:val="single" w:color="0000FF"/>
        </w:rPr>
        <w:t>d</w:t>
      </w:r>
      <w:r w:rsidRPr="006F3B11">
        <w:rPr>
          <w:rFonts w:ascii="Arial" w:eastAsia="Arial" w:hAnsi="Arial" w:cs="Arial"/>
          <w:color w:val="0000FF"/>
          <w:spacing w:val="-1"/>
          <w:u w:val="single" w:color="0000FF"/>
        </w:rPr>
        <w:t>a</w:t>
      </w:r>
      <w:r w:rsidRPr="006F3B11">
        <w:rPr>
          <w:rFonts w:ascii="Arial" w:eastAsia="Arial" w:hAnsi="Arial" w:cs="Arial"/>
          <w:color w:val="0000FF"/>
          <w:spacing w:val="1"/>
          <w:u w:val="single" w:color="0000FF"/>
        </w:rPr>
        <w:t>t</w:t>
      </w:r>
      <w:r w:rsidRPr="006F3B11">
        <w:rPr>
          <w:rFonts w:ascii="Arial" w:eastAsia="Arial" w:hAnsi="Arial" w:cs="Arial"/>
          <w:color w:val="0000FF"/>
          <w:u w:val="single" w:color="0000FF"/>
        </w:rPr>
        <w:t>a</w:t>
      </w:r>
      <w:r w:rsidRPr="006F3B11">
        <w:rPr>
          <w:rFonts w:ascii="Arial" w:eastAsia="Arial" w:hAnsi="Arial" w:cs="Arial"/>
          <w:color w:val="0000FF"/>
          <w:spacing w:val="-1"/>
          <w:u w:val="single" w:color="0000FF"/>
        </w:rPr>
        <w:t>p</w:t>
      </w:r>
      <w:r w:rsidRPr="006F3B11">
        <w:rPr>
          <w:rFonts w:ascii="Arial" w:eastAsia="Arial" w:hAnsi="Arial" w:cs="Arial"/>
          <w:color w:val="0000FF"/>
          <w:spacing w:val="1"/>
          <w:u w:val="single" w:color="0000FF"/>
        </w:rPr>
        <w:t>r</w:t>
      </w:r>
      <w:r w:rsidRPr="006F3B11">
        <w:rPr>
          <w:rFonts w:ascii="Arial" w:eastAsia="Arial" w:hAnsi="Arial" w:cs="Arial"/>
          <w:color w:val="0000FF"/>
          <w:spacing w:val="-3"/>
          <w:u w:val="single" w:color="0000FF"/>
        </w:rPr>
        <w:t>o</w:t>
      </w:r>
      <w:r w:rsidRPr="006F3B11">
        <w:rPr>
          <w:rFonts w:ascii="Arial" w:eastAsia="Arial" w:hAnsi="Arial" w:cs="Arial"/>
          <w:color w:val="0000FF"/>
          <w:spacing w:val="1"/>
          <w:u w:val="single" w:color="0000FF"/>
        </w:rPr>
        <w:t>t</w:t>
      </w:r>
      <w:r w:rsidRPr="006F3B11">
        <w:rPr>
          <w:rFonts w:ascii="Arial" w:eastAsia="Arial" w:hAnsi="Arial" w:cs="Arial"/>
          <w:color w:val="0000FF"/>
          <w:u w:val="single" w:color="0000FF"/>
        </w:rPr>
        <w:t>ecti</w:t>
      </w:r>
      <w:r w:rsidRPr="006F3B11">
        <w:rPr>
          <w:rFonts w:ascii="Arial" w:eastAsia="Arial" w:hAnsi="Arial" w:cs="Arial"/>
          <w:color w:val="0000FF"/>
          <w:spacing w:val="-1"/>
          <w:u w:val="single" w:color="0000FF"/>
        </w:rPr>
        <w:t>o</w:t>
      </w:r>
      <w:r w:rsidRPr="006F3B11">
        <w:rPr>
          <w:rFonts w:ascii="Arial" w:eastAsia="Arial" w:hAnsi="Arial" w:cs="Arial"/>
          <w:color w:val="0000FF"/>
          <w:u w:val="single" w:color="0000FF"/>
        </w:rPr>
        <w:t>n</w:t>
      </w:r>
      <w:r w:rsidRPr="006F3B11">
        <w:rPr>
          <w:rFonts w:ascii="Arial" w:eastAsia="Arial" w:hAnsi="Arial" w:cs="Arial"/>
          <w:color w:val="0000FF"/>
          <w:spacing w:val="-1"/>
          <w:u w:val="single" w:color="0000FF"/>
        </w:rPr>
        <w:t>@</w:t>
      </w:r>
      <w:r w:rsidRPr="006F3B11">
        <w:rPr>
          <w:rFonts w:ascii="Arial" w:eastAsia="Arial" w:hAnsi="Arial" w:cs="Arial"/>
          <w:color w:val="0000FF"/>
          <w:u w:val="single" w:color="0000FF"/>
        </w:rPr>
        <w:t>br</w:t>
      </w:r>
      <w:r w:rsidRPr="006F3B11">
        <w:rPr>
          <w:rFonts w:ascii="Arial" w:eastAsia="Arial" w:hAnsi="Arial" w:cs="Arial"/>
          <w:color w:val="0000FF"/>
          <w:spacing w:val="-3"/>
          <w:u w:val="single" w:color="0000FF"/>
        </w:rPr>
        <w:t>i</w:t>
      </w:r>
      <w:r w:rsidRPr="006F3B11">
        <w:rPr>
          <w:rFonts w:ascii="Arial" w:eastAsia="Arial" w:hAnsi="Arial" w:cs="Arial"/>
          <w:color w:val="0000FF"/>
          <w:spacing w:val="1"/>
          <w:u w:val="single" w:color="0000FF"/>
        </w:rPr>
        <w:t>t</w:t>
      </w:r>
      <w:r w:rsidRPr="006F3B11">
        <w:rPr>
          <w:rFonts w:ascii="Arial" w:eastAsia="Arial" w:hAnsi="Arial" w:cs="Arial"/>
          <w:color w:val="0000FF"/>
          <w:spacing w:val="-1"/>
          <w:u w:val="single" w:color="0000FF"/>
        </w:rPr>
        <w:t>i</w:t>
      </w:r>
      <w:r w:rsidRPr="006F3B11">
        <w:rPr>
          <w:rFonts w:ascii="Arial" w:eastAsia="Arial" w:hAnsi="Arial" w:cs="Arial"/>
          <w:color w:val="0000FF"/>
          <w:u w:val="single" w:color="0000FF"/>
        </w:rPr>
        <w:t>shc</w:t>
      </w:r>
      <w:r w:rsidRPr="006F3B11">
        <w:rPr>
          <w:rFonts w:ascii="Arial" w:eastAsia="Arial" w:hAnsi="Arial" w:cs="Arial"/>
          <w:color w:val="0000FF"/>
          <w:spacing w:val="-3"/>
          <w:u w:val="single" w:color="0000FF"/>
        </w:rPr>
        <w:t>o</w:t>
      </w:r>
      <w:r w:rsidRPr="006F3B11">
        <w:rPr>
          <w:rFonts w:ascii="Arial" w:eastAsia="Arial" w:hAnsi="Arial" w:cs="Arial"/>
          <w:color w:val="0000FF"/>
          <w:u w:val="single" w:color="0000FF"/>
        </w:rPr>
        <w:t>u</w:t>
      </w:r>
      <w:r w:rsidRPr="006F3B11">
        <w:rPr>
          <w:rFonts w:ascii="Arial" w:eastAsia="Arial" w:hAnsi="Arial" w:cs="Arial"/>
          <w:color w:val="0000FF"/>
          <w:spacing w:val="-1"/>
          <w:u w:val="single" w:color="0000FF"/>
        </w:rPr>
        <w:t>n</w:t>
      </w:r>
      <w:r w:rsidRPr="006F3B11">
        <w:rPr>
          <w:rFonts w:ascii="Arial" w:eastAsia="Arial" w:hAnsi="Arial" w:cs="Arial"/>
          <w:color w:val="0000FF"/>
          <w:u w:val="single" w:color="0000FF"/>
        </w:rPr>
        <w:t>c</w:t>
      </w:r>
      <w:r w:rsidRPr="006F3B11">
        <w:rPr>
          <w:rFonts w:ascii="Arial" w:eastAsia="Arial" w:hAnsi="Arial" w:cs="Arial"/>
          <w:color w:val="0000FF"/>
          <w:spacing w:val="-1"/>
          <w:u w:val="single" w:color="0000FF"/>
        </w:rPr>
        <w:t>il</w:t>
      </w:r>
      <w:r w:rsidRPr="006F3B11">
        <w:rPr>
          <w:rFonts w:ascii="Arial" w:eastAsia="Arial" w:hAnsi="Arial" w:cs="Arial"/>
          <w:color w:val="0000FF"/>
          <w:spacing w:val="1"/>
          <w:u w:val="single" w:color="0000FF"/>
        </w:rPr>
        <w:t>.</w:t>
      </w:r>
      <w:r w:rsidRPr="006F3B11">
        <w:rPr>
          <w:rFonts w:ascii="Arial" w:eastAsia="Arial" w:hAnsi="Arial" w:cs="Arial"/>
          <w:color w:val="0000FF"/>
          <w:u w:val="single" w:color="0000FF"/>
        </w:rPr>
        <w:t>org</w:t>
      </w:r>
      <w:r w:rsidR="000E185B">
        <w:rPr>
          <w:rFonts w:ascii="Arial" w:eastAsia="Arial" w:hAnsi="Arial" w:cs="Arial"/>
          <w:color w:val="0000FF"/>
          <w:u w:val="single" w:color="0000FF"/>
        </w:rPr>
        <w:t>.</w:t>
      </w:r>
    </w:p>
    <w:p w14:paraId="2FA54C32" w14:textId="77777777" w:rsidR="001E78EF" w:rsidRDefault="001E78EF" w:rsidP="005C6275">
      <w:pPr>
        <w:spacing w:after="120" w:line="240" w:lineRule="auto"/>
        <w:rPr>
          <w:rFonts w:ascii="Arial" w:eastAsia="Arial" w:hAnsi="Arial" w:cs="Arial"/>
        </w:rPr>
        <w:sectPr w:rsidR="001E78EF" w:rsidSect="005B7CB1">
          <w:headerReference w:type="default" r:id="rId17"/>
          <w:footerReference w:type="default" r:id="rId18"/>
          <w:pgSz w:w="11920" w:h="16840"/>
          <w:pgMar w:top="822" w:right="1134" w:bottom="1134" w:left="1134" w:header="720" w:footer="737" w:gutter="0"/>
          <w:cols w:space="720"/>
          <w:docGrid w:linePitch="299"/>
        </w:sectPr>
      </w:pPr>
    </w:p>
    <w:p w14:paraId="2FA54C33" w14:textId="42E6F438" w:rsidR="00715698" w:rsidRPr="008659B3" w:rsidRDefault="006F2F53" w:rsidP="001D72A3">
      <w:pPr>
        <w:spacing w:after="0" w:line="240" w:lineRule="auto"/>
        <w:rPr>
          <w:rFonts w:ascii="Arial" w:hAnsi="Arial" w:cs="Arial"/>
          <w:b/>
        </w:rPr>
      </w:pPr>
      <w:r>
        <w:rPr>
          <w:rFonts w:ascii="Arial" w:hAnsi="Arial" w:cs="Arial"/>
          <w:b/>
          <w:sz w:val="24"/>
        </w:rPr>
        <w:t>Annex</w:t>
      </w:r>
      <w:r w:rsidR="002E181A" w:rsidRPr="006061F0">
        <w:rPr>
          <w:rFonts w:ascii="Arial" w:hAnsi="Arial" w:cs="Arial"/>
          <w:b/>
          <w:sz w:val="24"/>
        </w:rPr>
        <w:t xml:space="preserve"> </w:t>
      </w:r>
      <w:r w:rsidR="006974D4">
        <w:rPr>
          <w:rFonts w:ascii="Arial" w:hAnsi="Arial" w:cs="Arial"/>
          <w:b/>
          <w:sz w:val="24"/>
        </w:rPr>
        <w:t xml:space="preserve">3 </w:t>
      </w:r>
      <w:r w:rsidR="002E181A" w:rsidRPr="006061F0">
        <w:rPr>
          <w:rFonts w:ascii="Arial" w:hAnsi="Arial" w:cs="Arial"/>
          <w:b/>
          <w:sz w:val="24"/>
        </w:rPr>
        <w:t>–</w:t>
      </w:r>
      <w:r w:rsidR="008659B3" w:rsidRPr="006061F0">
        <w:rPr>
          <w:rFonts w:ascii="Arial" w:hAnsi="Arial" w:cs="Arial"/>
          <w:b/>
          <w:sz w:val="24"/>
        </w:rPr>
        <w:t xml:space="preserve"> </w:t>
      </w:r>
      <w:r w:rsidR="00D91C22" w:rsidRPr="006061F0">
        <w:rPr>
          <w:rFonts w:ascii="Arial" w:hAnsi="Arial" w:cs="Arial"/>
          <w:b/>
          <w:sz w:val="24"/>
        </w:rPr>
        <w:t>Budget calculation</w:t>
      </w:r>
    </w:p>
    <w:p w14:paraId="2FA54C34" w14:textId="77777777" w:rsidR="00D91C22" w:rsidRDefault="00CE57E6" w:rsidP="001D72A3">
      <w:pPr>
        <w:autoSpaceDE w:val="0"/>
        <w:autoSpaceDN w:val="0"/>
        <w:adjustRightInd w:val="0"/>
        <w:spacing w:before="120" w:after="120" w:line="240" w:lineRule="auto"/>
        <w:rPr>
          <w:rFonts w:ascii="Arial" w:eastAsia="Arial" w:hAnsi="Arial" w:cs="Arial"/>
          <w:szCs w:val="24"/>
        </w:rPr>
      </w:pPr>
      <w:r w:rsidRPr="0001087A">
        <w:rPr>
          <w:rFonts w:ascii="Arial" w:eastAsia="Arial" w:hAnsi="Arial" w:cs="Arial"/>
          <w:szCs w:val="24"/>
        </w:rPr>
        <w:t xml:space="preserve">To </w:t>
      </w:r>
      <w:r w:rsidRPr="00370E3E">
        <w:rPr>
          <w:rFonts w:ascii="Arial" w:eastAsia="Arial" w:hAnsi="Arial" w:cs="Arial"/>
          <w:szCs w:val="24"/>
        </w:rPr>
        <w:t>calculate the budget</w:t>
      </w:r>
      <w:r w:rsidR="00370E3E" w:rsidRPr="00370E3E">
        <w:rPr>
          <w:rFonts w:ascii="Arial" w:eastAsia="Arial" w:hAnsi="Arial" w:cs="Arial"/>
          <w:szCs w:val="24"/>
        </w:rPr>
        <w:t xml:space="preserve"> contribution</w:t>
      </w:r>
      <w:r w:rsidRPr="00370E3E">
        <w:rPr>
          <w:rFonts w:ascii="Arial" w:eastAsia="Arial" w:hAnsi="Arial" w:cs="Arial"/>
          <w:szCs w:val="24"/>
        </w:rPr>
        <w:t xml:space="preserve"> </w:t>
      </w:r>
      <w:r w:rsidR="00197F00" w:rsidRPr="00370E3E">
        <w:rPr>
          <w:rFonts w:ascii="Arial" w:eastAsia="Arial" w:hAnsi="Arial" w:cs="Arial"/>
          <w:szCs w:val="24"/>
        </w:rPr>
        <w:t xml:space="preserve">that can be </w:t>
      </w:r>
      <w:r w:rsidRPr="00370E3E">
        <w:rPr>
          <w:rFonts w:ascii="Arial" w:eastAsia="Arial" w:hAnsi="Arial" w:cs="Arial"/>
          <w:szCs w:val="24"/>
        </w:rPr>
        <w:t>request</w:t>
      </w:r>
      <w:r w:rsidR="00197F00" w:rsidRPr="00370E3E">
        <w:rPr>
          <w:rFonts w:ascii="Arial" w:eastAsia="Arial" w:hAnsi="Arial" w:cs="Arial"/>
          <w:szCs w:val="24"/>
        </w:rPr>
        <w:t>ed</w:t>
      </w:r>
      <w:r w:rsidR="00370E3E" w:rsidRPr="00370E3E">
        <w:rPr>
          <w:rFonts w:ascii="Arial" w:eastAsia="Arial" w:hAnsi="Arial" w:cs="Arial"/>
          <w:szCs w:val="24"/>
        </w:rPr>
        <w:t xml:space="preserve"> in each category</w:t>
      </w:r>
      <w:r w:rsidRPr="00370E3E">
        <w:rPr>
          <w:rFonts w:ascii="Arial" w:eastAsia="Arial" w:hAnsi="Arial" w:cs="Arial"/>
          <w:szCs w:val="24"/>
        </w:rPr>
        <w:t>, a</w:t>
      </w:r>
      <w:r w:rsidR="00370E3E">
        <w:rPr>
          <w:rFonts w:ascii="Arial" w:eastAsia="Arial" w:hAnsi="Arial" w:cs="Arial"/>
          <w:szCs w:val="24"/>
        </w:rPr>
        <w:t xml:space="preserve">pplicants should use the </w:t>
      </w:r>
      <w:r w:rsidR="00D91C22" w:rsidRPr="00370E3E">
        <w:rPr>
          <w:rFonts w:ascii="Arial" w:eastAsia="Arial" w:hAnsi="Arial" w:cs="Arial"/>
          <w:szCs w:val="24"/>
        </w:rPr>
        <w:t xml:space="preserve">unit costs given </w:t>
      </w:r>
      <w:r w:rsidRPr="00370E3E">
        <w:rPr>
          <w:rFonts w:ascii="Arial" w:eastAsia="Arial" w:hAnsi="Arial" w:cs="Arial"/>
          <w:szCs w:val="24"/>
        </w:rPr>
        <w:t xml:space="preserve">in table A </w:t>
      </w:r>
      <w:r w:rsidR="00D91C22" w:rsidRPr="00370E3E">
        <w:rPr>
          <w:rFonts w:ascii="Arial" w:eastAsia="Arial" w:hAnsi="Arial" w:cs="Arial"/>
          <w:szCs w:val="24"/>
        </w:rPr>
        <w:t>for each country where the workshop</w:t>
      </w:r>
      <w:r w:rsidR="00D91C22" w:rsidRPr="0001087A">
        <w:rPr>
          <w:rFonts w:ascii="Arial" w:eastAsia="Arial" w:hAnsi="Arial" w:cs="Arial"/>
          <w:szCs w:val="24"/>
        </w:rPr>
        <w:t xml:space="preserve"> </w:t>
      </w:r>
      <w:r w:rsidR="00D91C22" w:rsidRPr="00BD0F77">
        <w:rPr>
          <w:rFonts w:ascii="Arial" w:eastAsia="Arial" w:hAnsi="Arial" w:cs="Arial"/>
          <w:szCs w:val="24"/>
        </w:rPr>
        <w:t xml:space="preserve">takes place and multiply them by the number of international and domestic participants and by the number </w:t>
      </w:r>
      <w:r w:rsidR="00D24F51" w:rsidRPr="00BD0F77">
        <w:rPr>
          <w:rFonts w:ascii="Arial" w:eastAsia="Arial" w:hAnsi="Arial" w:cs="Arial"/>
          <w:szCs w:val="24"/>
        </w:rPr>
        <w:t>of</w:t>
      </w:r>
      <w:r w:rsidR="00197F00" w:rsidRPr="00BD0F77">
        <w:rPr>
          <w:rFonts w:ascii="Arial" w:eastAsia="Arial" w:hAnsi="Arial" w:cs="Arial"/>
          <w:szCs w:val="24"/>
        </w:rPr>
        <w:t xml:space="preserve"> days the workshop lasts.</w:t>
      </w:r>
      <w:r w:rsidR="00370E3E" w:rsidRPr="00BD0F77">
        <w:rPr>
          <w:rFonts w:ascii="Arial" w:eastAsia="Arial" w:hAnsi="Arial" w:cs="Arial"/>
          <w:szCs w:val="24"/>
        </w:rPr>
        <w:t xml:space="preserve"> Please note that the unit costs given below constitute the maximum amounts that can be requested in each category and that all budget requests will be </w:t>
      </w:r>
      <w:r w:rsidR="004D6897" w:rsidRPr="00BD0F77">
        <w:rPr>
          <w:rFonts w:ascii="Arial" w:eastAsia="Arial" w:hAnsi="Arial" w:cs="Arial"/>
          <w:szCs w:val="24"/>
        </w:rPr>
        <w:t>assessed</w:t>
      </w:r>
      <w:r w:rsidR="00370E3E" w:rsidRPr="00BD0F77">
        <w:rPr>
          <w:rFonts w:ascii="Arial" w:eastAsia="Arial" w:hAnsi="Arial" w:cs="Arial"/>
          <w:szCs w:val="24"/>
        </w:rPr>
        <w:t xml:space="preserve"> for feasibility and appropriateness.</w:t>
      </w:r>
      <w:r w:rsidR="006F3738" w:rsidRPr="00BD0F77">
        <w:rPr>
          <w:rFonts w:ascii="Arial" w:eastAsia="Arial" w:hAnsi="Arial" w:cs="Arial"/>
          <w:szCs w:val="24"/>
        </w:rPr>
        <w:t xml:space="preserve"> While the maximum contribution cannot be exceeded, applicants can request less in which case the amount requested cannot be increased at a later stage.</w:t>
      </w:r>
    </w:p>
    <w:p w14:paraId="2FA54C35" w14:textId="77777777" w:rsidR="00CD0BBC" w:rsidRDefault="00CD0BBC" w:rsidP="001D72A3">
      <w:pPr>
        <w:autoSpaceDE w:val="0"/>
        <w:autoSpaceDN w:val="0"/>
        <w:adjustRightInd w:val="0"/>
        <w:spacing w:before="120" w:after="120" w:line="240" w:lineRule="auto"/>
        <w:rPr>
          <w:rFonts w:ascii="Arial" w:eastAsia="Arial" w:hAnsi="Arial" w:cs="Arial"/>
          <w:szCs w:val="24"/>
        </w:rPr>
      </w:pPr>
      <w:r w:rsidRPr="00CD0BBC">
        <w:rPr>
          <w:rFonts w:ascii="Arial" w:eastAsia="Arial" w:hAnsi="Arial" w:cs="Arial"/>
          <w:noProof/>
          <w:szCs w:val="24"/>
          <w:lang w:eastAsia="en-GB"/>
        </w:rPr>
        <mc:AlternateContent>
          <mc:Choice Requires="wps">
            <w:drawing>
              <wp:anchor distT="0" distB="0" distL="114300" distR="114300" simplePos="0" relativeHeight="251659264" behindDoc="0" locked="0" layoutInCell="1" allowOverlap="1" wp14:anchorId="2FA54C76" wp14:editId="2FA54C77">
                <wp:simplePos x="0" y="0"/>
                <wp:positionH relativeFrom="column">
                  <wp:posOffset>-98425</wp:posOffset>
                </wp:positionH>
                <wp:positionV relativeFrom="paragraph">
                  <wp:posOffset>17780</wp:posOffset>
                </wp:positionV>
                <wp:extent cx="6384290" cy="3028950"/>
                <wp:effectExtent l="0" t="0" r="1651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4290" cy="3028950"/>
                        </a:xfrm>
                        <a:prstGeom prst="rect">
                          <a:avLst/>
                        </a:prstGeom>
                        <a:solidFill>
                          <a:srgbClr val="FFFFFF"/>
                        </a:solidFill>
                        <a:ln w="9525">
                          <a:solidFill>
                            <a:srgbClr val="000000"/>
                          </a:solidFill>
                          <a:miter lim="800000"/>
                          <a:headEnd/>
                          <a:tailEnd/>
                        </a:ln>
                      </wps:spPr>
                      <wps:txbx>
                        <w:txbxContent>
                          <w:p w14:paraId="2FA54C8B" w14:textId="77777777" w:rsidR="00582DCA" w:rsidRPr="007413A5" w:rsidRDefault="00582DCA" w:rsidP="00CD0BBC">
                            <w:pPr>
                              <w:autoSpaceDE w:val="0"/>
                              <w:autoSpaceDN w:val="0"/>
                              <w:adjustRightInd w:val="0"/>
                              <w:spacing w:before="90" w:after="90" w:line="240" w:lineRule="auto"/>
                              <w:ind w:left="142"/>
                              <w:rPr>
                                <w:rFonts w:ascii="Arial" w:eastAsia="Arial" w:hAnsi="Arial" w:cs="Arial"/>
                                <w:sz w:val="20"/>
                                <w:szCs w:val="24"/>
                              </w:rPr>
                            </w:pPr>
                            <w:r w:rsidRPr="007413A5">
                              <w:rPr>
                                <w:rFonts w:ascii="Arial" w:eastAsia="Arial" w:hAnsi="Arial" w:cs="Arial"/>
                                <w:sz w:val="20"/>
                                <w:szCs w:val="24"/>
                              </w:rPr>
                              <w:t>EXAMPLE:</w:t>
                            </w:r>
                          </w:p>
                          <w:p w14:paraId="2FA54C8C" w14:textId="77777777" w:rsidR="00582DCA" w:rsidRPr="007413A5" w:rsidRDefault="00582DCA" w:rsidP="00D801E3">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 xml:space="preserve">The budget for a workshop lasting </w:t>
                            </w:r>
                            <w:r w:rsidRPr="006564EA">
                              <w:rPr>
                                <w:rFonts w:ascii="Arial" w:eastAsia="Arial" w:hAnsi="Arial" w:cs="Arial"/>
                                <w:b/>
                                <w:sz w:val="20"/>
                                <w:szCs w:val="24"/>
                              </w:rPr>
                              <w:t>5 days</w:t>
                            </w:r>
                            <w:r w:rsidRPr="007413A5">
                              <w:rPr>
                                <w:rFonts w:ascii="Arial" w:eastAsia="Arial" w:hAnsi="Arial" w:cs="Arial"/>
                                <w:sz w:val="20"/>
                                <w:szCs w:val="24"/>
                              </w:rPr>
                              <w:t xml:space="preserve"> and taking place in </w:t>
                            </w:r>
                            <w:r w:rsidRPr="006564EA">
                              <w:rPr>
                                <w:rFonts w:ascii="Arial" w:eastAsia="Arial" w:hAnsi="Arial" w:cs="Arial"/>
                                <w:b/>
                                <w:sz w:val="20"/>
                                <w:szCs w:val="24"/>
                              </w:rPr>
                              <w:t>Brazil</w:t>
                            </w:r>
                            <w:r w:rsidRPr="007413A5">
                              <w:rPr>
                                <w:rFonts w:ascii="Arial" w:eastAsia="Arial" w:hAnsi="Arial" w:cs="Arial"/>
                                <w:sz w:val="20"/>
                                <w:szCs w:val="24"/>
                              </w:rPr>
                              <w:t xml:space="preserve"> and attended by </w:t>
                            </w:r>
                            <w:r w:rsidRPr="006564EA">
                              <w:rPr>
                                <w:rFonts w:ascii="Arial" w:eastAsia="Arial" w:hAnsi="Arial" w:cs="Arial"/>
                                <w:b/>
                                <w:sz w:val="20"/>
                                <w:szCs w:val="24"/>
                              </w:rPr>
                              <w:t>14 UK-based researchers</w:t>
                            </w:r>
                            <w:r w:rsidRPr="007413A5">
                              <w:rPr>
                                <w:rFonts w:ascii="Arial" w:eastAsia="Arial" w:hAnsi="Arial" w:cs="Arial"/>
                                <w:sz w:val="20"/>
                                <w:szCs w:val="24"/>
                              </w:rPr>
                              <w:t xml:space="preserve">, </w:t>
                            </w:r>
                            <w:r w:rsidRPr="006564EA">
                              <w:rPr>
                                <w:rFonts w:ascii="Arial" w:eastAsia="Arial" w:hAnsi="Arial" w:cs="Arial"/>
                                <w:b/>
                                <w:sz w:val="20"/>
                                <w:szCs w:val="24"/>
                              </w:rPr>
                              <w:t>14 Uruguay based researchers</w:t>
                            </w:r>
                            <w:r>
                              <w:rPr>
                                <w:rFonts w:ascii="Arial" w:eastAsia="Arial" w:hAnsi="Arial" w:cs="Arial"/>
                                <w:sz w:val="20"/>
                                <w:szCs w:val="24"/>
                              </w:rPr>
                              <w:t xml:space="preserve"> and </w:t>
                            </w:r>
                            <w:r w:rsidRPr="006564EA">
                              <w:rPr>
                                <w:rFonts w:ascii="Arial" w:eastAsia="Arial" w:hAnsi="Arial" w:cs="Arial"/>
                                <w:b/>
                                <w:sz w:val="20"/>
                                <w:szCs w:val="24"/>
                              </w:rPr>
                              <w:t>14 Brazil based researchers</w:t>
                            </w:r>
                            <w:r w:rsidRPr="007413A5">
                              <w:rPr>
                                <w:rFonts w:ascii="Arial" w:eastAsia="Arial" w:hAnsi="Arial" w:cs="Arial"/>
                                <w:sz w:val="20"/>
                                <w:szCs w:val="24"/>
                              </w:rPr>
                              <w:t xml:space="preserve"> would be calculated as follows:</w:t>
                            </w:r>
                          </w:p>
                          <w:p w14:paraId="2FA54C8D" w14:textId="77777777" w:rsidR="00582DCA" w:rsidRPr="007413A5" w:rsidRDefault="00582DCA" w:rsidP="00D801E3">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1</w:t>
                            </w:r>
                            <w:r>
                              <w:rPr>
                                <w:rFonts w:ascii="Arial" w:eastAsia="Arial" w:hAnsi="Arial" w:cs="Arial"/>
                                <w:sz w:val="20"/>
                                <w:szCs w:val="24"/>
                              </w:rPr>
                              <w:t>4</w:t>
                            </w:r>
                            <w:r w:rsidRPr="007413A5">
                              <w:rPr>
                                <w:rFonts w:ascii="Arial" w:eastAsia="Arial" w:hAnsi="Arial" w:cs="Arial"/>
                                <w:sz w:val="20"/>
                                <w:szCs w:val="24"/>
                              </w:rPr>
                              <w:t xml:space="preserve"> x £</w:t>
                            </w:r>
                            <w:r>
                              <w:rPr>
                                <w:rFonts w:ascii="Arial" w:eastAsia="Arial" w:hAnsi="Arial" w:cs="Arial"/>
                                <w:sz w:val="20"/>
                                <w:szCs w:val="24"/>
                              </w:rPr>
                              <w:t>10</w:t>
                            </w:r>
                            <w:r w:rsidRPr="007413A5">
                              <w:rPr>
                                <w:rFonts w:ascii="Arial" w:eastAsia="Arial" w:hAnsi="Arial" w:cs="Arial"/>
                                <w:sz w:val="20"/>
                                <w:szCs w:val="24"/>
                              </w:rPr>
                              <w:t xml:space="preserve">00 (UK researchers international travel to </w:t>
                            </w:r>
                            <w:r>
                              <w:rPr>
                                <w:rFonts w:ascii="Arial" w:eastAsia="Arial" w:hAnsi="Arial" w:cs="Arial"/>
                                <w:sz w:val="20"/>
                                <w:szCs w:val="24"/>
                              </w:rPr>
                              <w:t xml:space="preserve">Brazil) </w:t>
                            </w:r>
                          </w:p>
                          <w:p w14:paraId="2FA54C8E" w14:textId="77777777" w:rsidR="00582DCA" w:rsidRDefault="00582DCA" w:rsidP="0031644C">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1</w:t>
                            </w:r>
                            <w:r>
                              <w:rPr>
                                <w:rFonts w:ascii="Arial" w:eastAsia="Arial" w:hAnsi="Arial" w:cs="Arial"/>
                                <w:sz w:val="20"/>
                                <w:szCs w:val="24"/>
                              </w:rPr>
                              <w:t>4</w:t>
                            </w:r>
                            <w:r w:rsidRPr="007413A5">
                              <w:rPr>
                                <w:rFonts w:ascii="Arial" w:eastAsia="Arial" w:hAnsi="Arial" w:cs="Arial"/>
                                <w:sz w:val="20"/>
                                <w:szCs w:val="24"/>
                              </w:rPr>
                              <w:t xml:space="preserve"> x </w:t>
                            </w:r>
                            <w:r>
                              <w:rPr>
                                <w:rFonts w:ascii="Arial" w:eastAsia="Arial" w:hAnsi="Arial" w:cs="Arial"/>
                                <w:sz w:val="20"/>
                                <w:szCs w:val="24"/>
                              </w:rPr>
                              <w:t>£4</w:t>
                            </w:r>
                            <w:r w:rsidRPr="007413A5">
                              <w:rPr>
                                <w:rFonts w:ascii="Arial" w:eastAsia="Arial" w:hAnsi="Arial" w:cs="Arial"/>
                                <w:sz w:val="20"/>
                                <w:szCs w:val="24"/>
                              </w:rPr>
                              <w:t>00 (</w:t>
                            </w:r>
                            <w:r>
                              <w:rPr>
                                <w:rFonts w:ascii="Arial" w:eastAsia="Arial" w:hAnsi="Arial" w:cs="Arial"/>
                                <w:sz w:val="20"/>
                                <w:szCs w:val="24"/>
                              </w:rPr>
                              <w:t>Uruguay</w:t>
                            </w:r>
                            <w:r w:rsidRPr="007413A5">
                              <w:rPr>
                                <w:rFonts w:ascii="Arial" w:eastAsia="Arial" w:hAnsi="Arial" w:cs="Arial"/>
                                <w:sz w:val="20"/>
                                <w:szCs w:val="24"/>
                              </w:rPr>
                              <w:t xml:space="preserve"> researchers international travel to </w:t>
                            </w:r>
                            <w:r>
                              <w:rPr>
                                <w:rFonts w:ascii="Arial" w:eastAsia="Arial" w:hAnsi="Arial" w:cs="Arial"/>
                                <w:sz w:val="20"/>
                                <w:szCs w:val="24"/>
                              </w:rPr>
                              <w:t>Brazil</w:t>
                            </w:r>
                            <w:r w:rsidRPr="007413A5">
                              <w:rPr>
                                <w:rFonts w:ascii="Arial" w:eastAsia="Arial" w:hAnsi="Arial" w:cs="Arial"/>
                                <w:sz w:val="20"/>
                                <w:szCs w:val="24"/>
                              </w:rPr>
                              <w:t>)</w:t>
                            </w:r>
                            <w:r>
                              <w:rPr>
                                <w:rFonts w:ascii="Arial" w:eastAsia="Arial" w:hAnsi="Arial" w:cs="Arial"/>
                                <w:sz w:val="20"/>
                                <w:szCs w:val="24"/>
                              </w:rPr>
                              <w:t xml:space="preserve"> </w:t>
                            </w:r>
                          </w:p>
                          <w:p w14:paraId="2FA54C8F" w14:textId="180DF257" w:rsidR="00582DCA" w:rsidRPr="007413A5" w:rsidRDefault="00582DCA" w:rsidP="0031644C">
                            <w:pPr>
                              <w:autoSpaceDE w:val="0"/>
                              <w:autoSpaceDN w:val="0"/>
                              <w:adjustRightInd w:val="0"/>
                              <w:spacing w:before="120" w:after="120" w:line="240" w:lineRule="auto"/>
                              <w:ind w:left="142"/>
                              <w:rPr>
                                <w:rFonts w:ascii="Arial" w:eastAsia="Arial" w:hAnsi="Arial" w:cs="Arial"/>
                                <w:sz w:val="20"/>
                                <w:szCs w:val="24"/>
                              </w:rPr>
                            </w:pPr>
                            <w:r>
                              <w:rPr>
                                <w:rFonts w:ascii="Arial" w:eastAsia="Arial" w:hAnsi="Arial" w:cs="Arial"/>
                                <w:sz w:val="20"/>
                                <w:szCs w:val="24"/>
                              </w:rPr>
                              <w:t>42</w:t>
                            </w:r>
                            <w:r w:rsidRPr="007413A5">
                              <w:rPr>
                                <w:rFonts w:ascii="Arial" w:eastAsia="Arial" w:hAnsi="Arial" w:cs="Arial"/>
                                <w:sz w:val="20"/>
                                <w:szCs w:val="24"/>
                              </w:rPr>
                              <w:t xml:space="preserve"> x {£</w:t>
                            </w:r>
                            <w:r>
                              <w:rPr>
                                <w:rFonts w:ascii="Arial" w:eastAsia="Arial" w:hAnsi="Arial" w:cs="Arial"/>
                                <w:sz w:val="20"/>
                                <w:szCs w:val="24"/>
                              </w:rPr>
                              <w:t>32</w:t>
                            </w:r>
                            <w:r w:rsidRPr="007413A5">
                              <w:rPr>
                                <w:rFonts w:ascii="Arial" w:eastAsia="Arial" w:hAnsi="Arial" w:cs="Arial"/>
                                <w:sz w:val="20"/>
                                <w:szCs w:val="24"/>
                              </w:rPr>
                              <w:t xml:space="preserve"> (</w:t>
                            </w:r>
                            <w:r>
                              <w:rPr>
                                <w:rFonts w:ascii="Arial" w:eastAsia="Arial" w:hAnsi="Arial" w:cs="Arial"/>
                                <w:sz w:val="20"/>
                                <w:szCs w:val="24"/>
                              </w:rPr>
                              <w:t>local transportation r</w:t>
                            </w:r>
                            <w:r w:rsidRPr="007413A5">
                              <w:rPr>
                                <w:rFonts w:ascii="Arial" w:eastAsia="Arial" w:hAnsi="Arial" w:cs="Arial"/>
                                <w:sz w:val="20"/>
                                <w:szCs w:val="24"/>
                              </w:rPr>
                              <w:t xml:space="preserve">ate) x </w:t>
                            </w:r>
                            <w:r>
                              <w:rPr>
                                <w:rFonts w:ascii="Arial" w:eastAsia="Arial" w:hAnsi="Arial" w:cs="Arial"/>
                                <w:sz w:val="20"/>
                                <w:szCs w:val="24"/>
                              </w:rPr>
                              <w:t>5</w:t>
                            </w:r>
                            <w:r w:rsidRPr="007413A5">
                              <w:rPr>
                                <w:rFonts w:ascii="Arial" w:eastAsia="Arial" w:hAnsi="Arial" w:cs="Arial"/>
                                <w:sz w:val="20"/>
                                <w:szCs w:val="24"/>
                              </w:rPr>
                              <w:t xml:space="preserve"> d</w:t>
                            </w:r>
                            <w:r>
                              <w:rPr>
                                <w:rFonts w:ascii="Arial" w:eastAsia="Arial" w:hAnsi="Arial" w:cs="Arial"/>
                                <w:sz w:val="20"/>
                                <w:szCs w:val="24"/>
                              </w:rPr>
                              <w:t>ays (duration of the workshop)</w:t>
                            </w:r>
                            <w:r w:rsidRPr="007413A5">
                              <w:rPr>
                                <w:rFonts w:ascii="Arial" w:eastAsia="Arial" w:hAnsi="Arial" w:cs="Arial"/>
                                <w:sz w:val="20"/>
                                <w:szCs w:val="24"/>
                              </w:rPr>
                              <w:t>}</w:t>
                            </w:r>
                          </w:p>
                          <w:p w14:paraId="2FA54C90" w14:textId="77777777" w:rsidR="00582DCA" w:rsidRDefault="00582DCA" w:rsidP="00010F5F">
                            <w:pPr>
                              <w:autoSpaceDE w:val="0"/>
                              <w:autoSpaceDN w:val="0"/>
                              <w:adjustRightInd w:val="0"/>
                              <w:spacing w:before="120" w:after="120" w:line="240" w:lineRule="auto"/>
                              <w:ind w:left="142"/>
                              <w:rPr>
                                <w:rFonts w:ascii="Arial" w:eastAsia="Arial" w:hAnsi="Arial" w:cs="Arial"/>
                                <w:sz w:val="20"/>
                                <w:szCs w:val="24"/>
                              </w:rPr>
                            </w:pPr>
                            <w:r>
                              <w:rPr>
                                <w:rFonts w:ascii="Arial" w:eastAsia="Arial" w:hAnsi="Arial" w:cs="Arial"/>
                                <w:sz w:val="20"/>
                                <w:szCs w:val="24"/>
                              </w:rPr>
                              <w:t>28</w:t>
                            </w:r>
                            <w:r w:rsidRPr="007413A5">
                              <w:rPr>
                                <w:rFonts w:ascii="Arial" w:eastAsia="Arial" w:hAnsi="Arial" w:cs="Arial"/>
                                <w:sz w:val="20"/>
                                <w:szCs w:val="24"/>
                              </w:rPr>
                              <w:t xml:space="preserve"> x £</w:t>
                            </w:r>
                            <w:r>
                              <w:rPr>
                                <w:rFonts w:ascii="Arial" w:eastAsia="Arial" w:hAnsi="Arial" w:cs="Arial"/>
                                <w:sz w:val="20"/>
                                <w:szCs w:val="24"/>
                              </w:rPr>
                              <w:t>3</w:t>
                            </w:r>
                            <w:r w:rsidRPr="007413A5">
                              <w:rPr>
                                <w:rFonts w:ascii="Arial" w:eastAsia="Arial" w:hAnsi="Arial" w:cs="Arial"/>
                                <w:sz w:val="20"/>
                                <w:szCs w:val="24"/>
                              </w:rPr>
                              <w:t xml:space="preserve">0 x </w:t>
                            </w:r>
                            <w:r>
                              <w:rPr>
                                <w:rFonts w:ascii="Arial" w:eastAsia="Arial" w:hAnsi="Arial" w:cs="Arial"/>
                                <w:sz w:val="20"/>
                                <w:szCs w:val="24"/>
                              </w:rPr>
                              <w:t>5</w:t>
                            </w:r>
                            <w:r w:rsidRPr="007413A5">
                              <w:rPr>
                                <w:rFonts w:ascii="Arial" w:eastAsia="Arial" w:hAnsi="Arial" w:cs="Arial"/>
                                <w:sz w:val="20"/>
                                <w:szCs w:val="24"/>
                              </w:rPr>
                              <w:t xml:space="preserve"> days (</w:t>
                            </w:r>
                            <w:r>
                              <w:rPr>
                                <w:rFonts w:ascii="Arial" w:eastAsia="Arial" w:hAnsi="Arial" w:cs="Arial"/>
                                <w:sz w:val="20"/>
                                <w:szCs w:val="24"/>
                              </w:rPr>
                              <w:t xml:space="preserve">UK and Uruguay </w:t>
                            </w:r>
                            <w:proofErr w:type="gramStart"/>
                            <w:r>
                              <w:rPr>
                                <w:rFonts w:ascii="Arial" w:eastAsia="Arial" w:hAnsi="Arial" w:cs="Arial"/>
                                <w:sz w:val="20"/>
                                <w:szCs w:val="24"/>
                              </w:rPr>
                              <w:t>participants</w:t>
                            </w:r>
                            <w:proofErr w:type="gramEnd"/>
                            <w:r>
                              <w:rPr>
                                <w:rFonts w:ascii="Arial" w:eastAsia="Arial" w:hAnsi="Arial" w:cs="Arial"/>
                                <w:sz w:val="20"/>
                                <w:szCs w:val="24"/>
                              </w:rPr>
                              <w:t xml:space="preserve"> accommodation costs</w:t>
                            </w:r>
                            <w:r w:rsidRPr="007413A5">
                              <w:rPr>
                                <w:rFonts w:ascii="Arial" w:eastAsia="Arial" w:hAnsi="Arial" w:cs="Arial"/>
                                <w:sz w:val="20"/>
                                <w:szCs w:val="24"/>
                              </w:rPr>
                              <w:t>)</w:t>
                            </w:r>
                          </w:p>
                          <w:p w14:paraId="2FA54C91" w14:textId="77777777" w:rsidR="00582DCA" w:rsidRPr="007413A5" w:rsidRDefault="00582DCA" w:rsidP="00D801E3">
                            <w:pPr>
                              <w:autoSpaceDE w:val="0"/>
                              <w:autoSpaceDN w:val="0"/>
                              <w:adjustRightInd w:val="0"/>
                              <w:spacing w:before="120" w:after="120" w:line="240" w:lineRule="auto"/>
                              <w:ind w:left="142"/>
                              <w:rPr>
                                <w:rFonts w:ascii="Arial" w:eastAsia="Arial" w:hAnsi="Arial" w:cs="Arial"/>
                                <w:sz w:val="20"/>
                                <w:szCs w:val="24"/>
                              </w:rPr>
                            </w:pPr>
                            <w:r>
                              <w:rPr>
                                <w:rFonts w:ascii="Arial" w:eastAsia="Arial" w:hAnsi="Arial" w:cs="Arial"/>
                                <w:sz w:val="20"/>
                                <w:szCs w:val="24"/>
                              </w:rPr>
                              <w:t>42</w:t>
                            </w:r>
                            <w:r w:rsidRPr="007413A5">
                              <w:rPr>
                                <w:rFonts w:ascii="Arial" w:eastAsia="Arial" w:hAnsi="Arial" w:cs="Arial"/>
                                <w:sz w:val="20"/>
                                <w:szCs w:val="24"/>
                              </w:rPr>
                              <w:t xml:space="preserve"> x £</w:t>
                            </w:r>
                            <w:r>
                              <w:rPr>
                                <w:rFonts w:ascii="Arial" w:eastAsia="Arial" w:hAnsi="Arial" w:cs="Arial"/>
                                <w:sz w:val="20"/>
                                <w:szCs w:val="24"/>
                              </w:rPr>
                              <w:t>4</w:t>
                            </w:r>
                            <w:r w:rsidRPr="007413A5">
                              <w:rPr>
                                <w:rFonts w:ascii="Arial" w:eastAsia="Arial" w:hAnsi="Arial" w:cs="Arial"/>
                                <w:sz w:val="20"/>
                                <w:szCs w:val="24"/>
                              </w:rPr>
                              <w:t xml:space="preserve">0 x </w:t>
                            </w:r>
                            <w:r>
                              <w:rPr>
                                <w:rFonts w:ascii="Arial" w:eastAsia="Arial" w:hAnsi="Arial" w:cs="Arial"/>
                                <w:sz w:val="20"/>
                                <w:szCs w:val="24"/>
                              </w:rPr>
                              <w:t>5</w:t>
                            </w:r>
                            <w:r w:rsidRPr="007413A5">
                              <w:rPr>
                                <w:rFonts w:ascii="Arial" w:eastAsia="Arial" w:hAnsi="Arial" w:cs="Arial"/>
                                <w:sz w:val="20"/>
                                <w:szCs w:val="24"/>
                              </w:rPr>
                              <w:t xml:space="preserve"> days (subsistence costs)</w:t>
                            </w:r>
                            <w:r>
                              <w:rPr>
                                <w:rFonts w:ascii="Arial" w:eastAsia="Arial" w:hAnsi="Arial" w:cs="Arial"/>
                                <w:sz w:val="20"/>
                                <w:szCs w:val="24"/>
                              </w:rPr>
                              <w:t xml:space="preserve"> </w:t>
                            </w:r>
                          </w:p>
                          <w:p w14:paraId="2FA54C92" w14:textId="059579F4" w:rsidR="00582DCA" w:rsidRDefault="00582DCA" w:rsidP="00D556E0">
                            <w:pPr>
                              <w:autoSpaceDE w:val="0"/>
                              <w:autoSpaceDN w:val="0"/>
                              <w:adjustRightInd w:val="0"/>
                              <w:spacing w:before="120" w:after="120" w:line="240" w:lineRule="auto"/>
                              <w:ind w:left="142"/>
                              <w:rPr>
                                <w:rFonts w:ascii="Arial" w:eastAsia="Arial" w:hAnsi="Arial" w:cs="Arial"/>
                                <w:sz w:val="20"/>
                                <w:szCs w:val="24"/>
                              </w:rPr>
                            </w:pPr>
                            <w:r w:rsidRPr="00DE2320">
                              <w:rPr>
                                <w:rFonts w:ascii="Arial" w:eastAsia="Arial" w:hAnsi="Arial" w:cs="Arial"/>
                                <w:sz w:val="20"/>
                                <w:szCs w:val="24"/>
                              </w:rPr>
                              <w:t>42 x {£62 (event rate) x 5 days (duration of the workshop)}</w:t>
                            </w:r>
                          </w:p>
                          <w:p w14:paraId="2FA54C93" w14:textId="77777777" w:rsidR="00582DCA" w:rsidRPr="007413A5" w:rsidRDefault="00582DCA" w:rsidP="00CD0BBC">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 £</w:t>
                            </w:r>
                            <w:r>
                              <w:rPr>
                                <w:rFonts w:ascii="Arial" w:eastAsia="Arial" w:hAnsi="Arial" w:cs="Arial"/>
                                <w:sz w:val="20"/>
                                <w:szCs w:val="24"/>
                              </w:rPr>
                              <w:t>310</w:t>
                            </w:r>
                            <w:r w:rsidRPr="007413A5">
                              <w:rPr>
                                <w:rFonts w:ascii="Arial" w:eastAsia="Arial" w:hAnsi="Arial" w:cs="Arial"/>
                                <w:sz w:val="20"/>
                                <w:szCs w:val="24"/>
                              </w:rPr>
                              <w:t xml:space="preserve"> (additional costs)</w:t>
                            </w:r>
                          </w:p>
                          <w:p w14:paraId="2FA54C94" w14:textId="77777777" w:rsidR="00582DCA" w:rsidRPr="007413A5" w:rsidRDefault="00582DCA" w:rsidP="00CD0BBC">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 £2,</w:t>
                            </w:r>
                            <w:r>
                              <w:rPr>
                                <w:rFonts w:ascii="Arial" w:eastAsia="Arial" w:hAnsi="Arial" w:cs="Arial"/>
                                <w:sz w:val="20"/>
                                <w:szCs w:val="24"/>
                              </w:rPr>
                              <w:t>75</w:t>
                            </w:r>
                            <w:r w:rsidRPr="007413A5">
                              <w:rPr>
                                <w:rFonts w:ascii="Arial" w:eastAsia="Arial" w:hAnsi="Arial" w:cs="Arial"/>
                                <w:sz w:val="20"/>
                                <w:szCs w:val="24"/>
                              </w:rPr>
                              <w:t>0 (administrative costs)</w:t>
                            </w:r>
                            <w:r>
                              <w:rPr>
                                <w:rFonts w:ascii="Arial" w:eastAsia="Arial" w:hAnsi="Arial" w:cs="Arial"/>
                                <w:sz w:val="20"/>
                                <w:szCs w:val="24"/>
                              </w:rPr>
                              <w:t xml:space="preserve"> </w:t>
                            </w:r>
                          </w:p>
                          <w:p w14:paraId="2FA54C95" w14:textId="77777777" w:rsidR="00582DCA" w:rsidRPr="00CD0BBC" w:rsidRDefault="00582DCA" w:rsidP="004A74F8">
                            <w:pPr>
                              <w:ind w:firstLine="142"/>
                              <w:rPr>
                                <w:sz w:val="20"/>
                              </w:rPr>
                            </w:pPr>
                            <w:r w:rsidRPr="007413A5">
                              <w:rPr>
                                <w:rFonts w:ascii="Arial" w:eastAsia="Arial" w:hAnsi="Arial" w:cs="Arial"/>
                                <w:sz w:val="20"/>
                                <w:szCs w:val="24"/>
                              </w:rPr>
                              <w:t>= £</w:t>
                            </w:r>
                            <w:r>
                              <w:rPr>
                                <w:rFonts w:ascii="Arial" w:eastAsia="Arial" w:hAnsi="Arial" w:cs="Arial"/>
                                <w:sz w:val="20"/>
                                <w:szCs w:val="24"/>
                              </w:rPr>
                              <w:t>55</w:t>
                            </w:r>
                            <w:r w:rsidRPr="007413A5">
                              <w:rPr>
                                <w:rFonts w:ascii="Arial" w:eastAsia="Arial" w:hAnsi="Arial" w:cs="Arial"/>
                                <w:sz w:val="20"/>
                                <w:szCs w:val="24"/>
                              </w:rPr>
                              <w:t>,</w:t>
                            </w:r>
                            <w:r>
                              <w:rPr>
                                <w:rFonts w:ascii="Arial" w:eastAsia="Arial" w:hAnsi="Arial" w:cs="Arial"/>
                                <w:sz w:val="20"/>
                                <w:szCs w:val="24"/>
                              </w:rPr>
                              <w:t>0</w:t>
                            </w:r>
                            <w:r w:rsidRPr="007413A5">
                              <w:rPr>
                                <w:rFonts w:ascii="Arial" w:eastAsia="Arial" w:hAnsi="Arial" w:cs="Arial"/>
                                <w:sz w:val="20"/>
                                <w:szCs w:val="24"/>
                              </w:rPr>
                              <w:t xml:space="preserve">00 total </w:t>
                            </w:r>
                            <w:r w:rsidRPr="007413A5">
                              <w:rPr>
                                <w:rFonts w:ascii="Arial" w:eastAsia="Arial" w:hAnsi="Arial" w:cs="Arial"/>
                                <w:b/>
                                <w:sz w:val="20"/>
                                <w:szCs w:val="24"/>
                              </w:rPr>
                              <w:t>maximum</w:t>
                            </w:r>
                            <w:r w:rsidRPr="007413A5">
                              <w:rPr>
                                <w:rFonts w:ascii="Arial" w:eastAsia="Arial" w:hAnsi="Arial" w:cs="Arial"/>
                                <w:sz w:val="20"/>
                                <w:szCs w:val="24"/>
                              </w:rPr>
                              <w:t xml:space="preserve"> contribution that can be requested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75pt;margin-top:1.4pt;width:502.7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">
                <v:textbox>
                  <w:txbxContent>
                    <w:p w14:paraId="2FA54C8B" w14:textId="77777777" w:rsidR="00582DCA" w:rsidRPr="007413A5" w:rsidRDefault="00582DCA" w:rsidP="00CD0BBC">
                      <w:pPr>
                        <w:autoSpaceDE w:val="0"/>
                        <w:autoSpaceDN w:val="0"/>
                        <w:adjustRightInd w:val="0"/>
                        <w:spacing w:before="90" w:after="90" w:line="240" w:lineRule="auto"/>
                        <w:ind w:left="142"/>
                        <w:rPr>
                          <w:rFonts w:ascii="Arial" w:eastAsia="Arial" w:hAnsi="Arial" w:cs="Arial"/>
                          <w:sz w:val="20"/>
                          <w:szCs w:val="24"/>
                        </w:rPr>
                      </w:pPr>
                      <w:r w:rsidRPr="007413A5">
                        <w:rPr>
                          <w:rFonts w:ascii="Arial" w:eastAsia="Arial" w:hAnsi="Arial" w:cs="Arial"/>
                          <w:sz w:val="20"/>
                          <w:szCs w:val="24"/>
                        </w:rPr>
                        <w:t>EXAMPLE:</w:t>
                      </w:r>
                    </w:p>
                    <w:p w14:paraId="2FA54C8C" w14:textId="77777777" w:rsidR="00582DCA" w:rsidRPr="007413A5" w:rsidRDefault="00582DCA" w:rsidP="00D801E3">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 xml:space="preserve">The budget for a workshop lasting </w:t>
                      </w:r>
                      <w:r w:rsidRPr="006564EA">
                        <w:rPr>
                          <w:rFonts w:ascii="Arial" w:eastAsia="Arial" w:hAnsi="Arial" w:cs="Arial"/>
                          <w:b/>
                          <w:sz w:val="20"/>
                          <w:szCs w:val="24"/>
                        </w:rPr>
                        <w:t>5 days</w:t>
                      </w:r>
                      <w:r w:rsidRPr="007413A5">
                        <w:rPr>
                          <w:rFonts w:ascii="Arial" w:eastAsia="Arial" w:hAnsi="Arial" w:cs="Arial"/>
                          <w:sz w:val="20"/>
                          <w:szCs w:val="24"/>
                        </w:rPr>
                        <w:t xml:space="preserve"> and taking place in </w:t>
                      </w:r>
                      <w:r w:rsidRPr="006564EA">
                        <w:rPr>
                          <w:rFonts w:ascii="Arial" w:eastAsia="Arial" w:hAnsi="Arial" w:cs="Arial"/>
                          <w:b/>
                          <w:sz w:val="20"/>
                          <w:szCs w:val="24"/>
                        </w:rPr>
                        <w:t>Brazil</w:t>
                      </w:r>
                      <w:r w:rsidRPr="007413A5">
                        <w:rPr>
                          <w:rFonts w:ascii="Arial" w:eastAsia="Arial" w:hAnsi="Arial" w:cs="Arial"/>
                          <w:sz w:val="20"/>
                          <w:szCs w:val="24"/>
                        </w:rPr>
                        <w:t xml:space="preserve"> and attended by </w:t>
                      </w:r>
                      <w:r w:rsidRPr="006564EA">
                        <w:rPr>
                          <w:rFonts w:ascii="Arial" w:eastAsia="Arial" w:hAnsi="Arial" w:cs="Arial"/>
                          <w:b/>
                          <w:sz w:val="20"/>
                          <w:szCs w:val="24"/>
                        </w:rPr>
                        <w:t>14 UK-based researchers</w:t>
                      </w:r>
                      <w:r w:rsidRPr="007413A5">
                        <w:rPr>
                          <w:rFonts w:ascii="Arial" w:eastAsia="Arial" w:hAnsi="Arial" w:cs="Arial"/>
                          <w:sz w:val="20"/>
                          <w:szCs w:val="24"/>
                        </w:rPr>
                        <w:t xml:space="preserve">, </w:t>
                      </w:r>
                      <w:r w:rsidRPr="006564EA">
                        <w:rPr>
                          <w:rFonts w:ascii="Arial" w:eastAsia="Arial" w:hAnsi="Arial" w:cs="Arial"/>
                          <w:b/>
                          <w:sz w:val="20"/>
                          <w:szCs w:val="24"/>
                        </w:rPr>
                        <w:t>14 Uruguay based researchers</w:t>
                      </w:r>
                      <w:r>
                        <w:rPr>
                          <w:rFonts w:ascii="Arial" w:eastAsia="Arial" w:hAnsi="Arial" w:cs="Arial"/>
                          <w:sz w:val="20"/>
                          <w:szCs w:val="24"/>
                        </w:rPr>
                        <w:t xml:space="preserve"> and </w:t>
                      </w:r>
                      <w:r w:rsidRPr="006564EA">
                        <w:rPr>
                          <w:rFonts w:ascii="Arial" w:eastAsia="Arial" w:hAnsi="Arial" w:cs="Arial"/>
                          <w:b/>
                          <w:sz w:val="20"/>
                          <w:szCs w:val="24"/>
                        </w:rPr>
                        <w:t>14 Brazil based researchers</w:t>
                      </w:r>
                      <w:r w:rsidRPr="007413A5">
                        <w:rPr>
                          <w:rFonts w:ascii="Arial" w:eastAsia="Arial" w:hAnsi="Arial" w:cs="Arial"/>
                          <w:sz w:val="20"/>
                          <w:szCs w:val="24"/>
                        </w:rPr>
                        <w:t xml:space="preserve"> would be calculated as follows:</w:t>
                      </w:r>
                    </w:p>
                    <w:p w14:paraId="2FA54C8D" w14:textId="77777777" w:rsidR="00582DCA" w:rsidRPr="007413A5" w:rsidRDefault="00582DCA" w:rsidP="00D801E3">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1</w:t>
                      </w:r>
                      <w:r>
                        <w:rPr>
                          <w:rFonts w:ascii="Arial" w:eastAsia="Arial" w:hAnsi="Arial" w:cs="Arial"/>
                          <w:sz w:val="20"/>
                          <w:szCs w:val="24"/>
                        </w:rPr>
                        <w:t>4</w:t>
                      </w:r>
                      <w:r w:rsidRPr="007413A5">
                        <w:rPr>
                          <w:rFonts w:ascii="Arial" w:eastAsia="Arial" w:hAnsi="Arial" w:cs="Arial"/>
                          <w:sz w:val="20"/>
                          <w:szCs w:val="24"/>
                        </w:rPr>
                        <w:t xml:space="preserve"> x £</w:t>
                      </w:r>
                      <w:r>
                        <w:rPr>
                          <w:rFonts w:ascii="Arial" w:eastAsia="Arial" w:hAnsi="Arial" w:cs="Arial"/>
                          <w:sz w:val="20"/>
                          <w:szCs w:val="24"/>
                        </w:rPr>
                        <w:t>10</w:t>
                      </w:r>
                      <w:r w:rsidRPr="007413A5">
                        <w:rPr>
                          <w:rFonts w:ascii="Arial" w:eastAsia="Arial" w:hAnsi="Arial" w:cs="Arial"/>
                          <w:sz w:val="20"/>
                          <w:szCs w:val="24"/>
                        </w:rPr>
                        <w:t xml:space="preserve">00 (UK researchers international travel to </w:t>
                      </w:r>
                      <w:r>
                        <w:rPr>
                          <w:rFonts w:ascii="Arial" w:eastAsia="Arial" w:hAnsi="Arial" w:cs="Arial"/>
                          <w:sz w:val="20"/>
                          <w:szCs w:val="24"/>
                        </w:rPr>
                        <w:t xml:space="preserve">Brazil) </w:t>
                      </w:r>
                    </w:p>
                    <w:p w14:paraId="2FA54C8E" w14:textId="77777777" w:rsidR="00582DCA" w:rsidRDefault="00582DCA" w:rsidP="0031644C">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1</w:t>
                      </w:r>
                      <w:r>
                        <w:rPr>
                          <w:rFonts w:ascii="Arial" w:eastAsia="Arial" w:hAnsi="Arial" w:cs="Arial"/>
                          <w:sz w:val="20"/>
                          <w:szCs w:val="24"/>
                        </w:rPr>
                        <w:t>4</w:t>
                      </w:r>
                      <w:r w:rsidRPr="007413A5">
                        <w:rPr>
                          <w:rFonts w:ascii="Arial" w:eastAsia="Arial" w:hAnsi="Arial" w:cs="Arial"/>
                          <w:sz w:val="20"/>
                          <w:szCs w:val="24"/>
                        </w:rPr>
                        <w:t xml:space="preserve"> x </w:t>
                      </w:r>
                      <w:r>
                        <w:rPr>
                          <w:rFonts w:ascii="Arial" w:eastAsia="Arial" w:hAnsi="Arial" w:cs="Arial"/>
                          <w:sz w:val="20"/>
                          <w:szCs w:val="24"/>
                        </w:rPr>
                        <w:t>£4</w:t>
                      </w:r>
                      <w:r w:rsidRPr="007413A5">
                        <w:rPr>
                          <w:rFonts w:ascii="Arial" w:eastAsia="Arial" w:hAnsi="Arial" w:cs="Arial"/>
                          <w:sz w:val="20"/>
                          <w:szCs w:val="24"/>
                        </w:rPr>
                        <w:t>00 (</w:t>
                      </w:r>
                      <w:r>
                        <w:rPr>
                          <w:rFonts w:ascii="Arial" w:eastAsia="Arial" w:hAnsi="Arial" w:cs="Arial"/>
                          <w:sz w:val="20"/>
                          <w:szCs w:val="24"/>
                        </w:rPr>
                        <w:t>Uruguay</w:t>
                      </w:r>
                      <w:r w:rsidRPr="007413A5">
                        <w:rPr>
                          <w:rFonts w:ascii="Arial" w:eastAsia="Arial" w:hAnsi="Arial" w:cs="Arial"/>
                          <w:sz w:val="20"/>
                          <w:szCs w:val="24"/>
                        </w:rPr>
                        <w:t xml:space="preserve"> researchers international travel to </w:t>
                      </w:r>
                      <w:r>
                        <w:rPr>
                          <w:rFonts w:ascii="Arial" w:eastAsia="Arial" w:hAnsi="Arial" w:cs="Arial"/>
                          <w:sz w:val="20"/>
                          <w:szCs w:val="24"/>
                        </w:rPr>
                        <w:t>Brazil</w:t>
                      </w:r>
                      <w:r w:rsidRPr="007413A5">
                        <w:rPr>
                          <w:rFonts w:ascii="Arial" w:eastAsia="Arial" w:hAnsi="Arial" w:cs="Arial"/>
                          <w:sz w:val="20"/>
                          <w:szCs w:val="24"/>
                        </w:rPr>
                        <w:t>)</w:t>
                      </w:r>
                      <w:r>
                        <w:rPr>
                          <w:rFonts w:ascii="Arial" w:eastAsia="Arial" w:hAnsi="Arial" w:cs="Arial"/>
                          <w:sz w:val="20"/>
                          <w:szCs w:val="24"/>
                        </w:rPr>
                        <w:t xml:space="preserve"> </w:t>
                      </w:r>
                    </w:p>
                    <w:p w14:paraId="2FA54C8F" w14:textId="180DF257" w:rsidR="00582DCA" w:rsidRPr="007413A5" w:rsidRDefault="00582DCA" w:rsidP="0031644C">
                      <w:pPr>
                        <w:autoSpaceDE w:val="0"/>
                        <w:autoSpaceDN w:val="0"/>
                        <w:adjustRightInd w:val="0"/>
                        <w:spacing w:before="120" w:after="120" w:line="240" w:lineRule="auto"/>
                        <w:ind w:left="142"/>
                        <w:rPr>
                          <w:rFonts w:ascii="Arial" w:eastAsia="Arial" w:hAnsi="Arial" w:cs="Arial"/>
                          <w:sz w:val="20"/>
                          <w:szCs w:val="24"/>
                        </w:rPr>
                      </w:pPr>
                      <w:r>
                        <w:rPr>
                          <w:rFonts w:ascii="Arial" w:eastAsia="Arial" w:hAnsi="Arial" w:cs="Arial"/>
                          <w:sz w:val="20"/>
                          <w:szCs w:val="24"/>
                        </w:rPr>
                        <w:t>42</w:t>
                      </w:r>
                      <w:r w:rsidRPr="007413A5">
                        <w:rPr>
                          <w:rFonts w:ascii="Arial" w:eastAsia="Arial" w:hAnsi="Arial" w:cs="Arial"/>
                          <w:sz w:val="20"/>
                          <w:szCs w:val="24"/>
                        </w:rPr>
                        <w:t xml:space="preserve"> x {£</w:t>
                      </w:r>
                      <w:r>
                        <w:rPr>
                          <w:rFonts w:ascii="Arial" w:eastAsia="Arial" w:hAnsi="Arial" w:cs="Arial"/>
                          <w:sz w:val="20"/>
                          <w:szCs w:val="24"/>
                        </w:rPr>
                        <w:t>32</w:t>
                      </w:r>
                      <w:r w:rsidRPr="007413A5">
                        <w:rPr>
                          <w:rFonts w:ascii="Arial" w:eastAsia="Arial" w:hAnsi="Arial" w:cs="Arial"/>
                          <w:sz w:val="20"/>
                          <w:szCs w:val="24"/>
                        </w:rPr>
                        <w:t xml:space="preserve"> (</w:t>
                      </w:r>
                      <w:r>
                        <w:rPr>
                          <w:rFonts w:ascii="Arial" w:eastAsia="Arial" w:hAnsi="Arial" w:cs="Arial"/>
                          <w:sz w:val="20"/>
                          <w:szCs w:val="24"/>
                        </w:rPr>
                        <w:t>local transportation r</w:t>
                      </w:r>
                      <w:r w:rsidRPr="007413A5">
                        <w:rPr>
                          <w:rFonts w:ascii="Arial" w:eastAsia="Arial" w:hAnsi="Arial" w:cs="Arial"/>
                          <w:sz w:val="20"/>
                          <w:szCs w:val="24"/>
                        </w:rPr>
                        <w:t xml:space="preserve">ate) x </w:t>
                      </w:r>
                      <w:r>
                        <w:rPr>
                          <w:rFonts w:ascii="Arial" w:eastAsia="Arial" w:hAnsi="Arial" w:cs="Arial"/>
                          <w:sz w:val="20"/>
                          <w:szCs w:val="24"/>
                        </w:rPr>
                        <w:t>5</w:t>
                      </w:r>
                      <w:r w:rsidRPr="007413A5">
                        <w:rPr>
                          <w:rFonts w:ascii="Arial" w:eastAsia="Arial" w:hAnsi="Arial" w:cs="Arial"/>
                          <w:sz w:val="20"/>
                          <w:szCs w:val="24"/>
                        </w:rPr>
                        <w:t xml:space="preserve"> d</w:t>
                      </w:r>
                      <w:r>
                        <w:rPr>
                          <w:rFonts w:ascii="Arial" w:eastAsia="Arial" w:hAnsi="Arial" w:cs="Arial"/>
                          <w:sz w:val="20"/>
                          <w:szCs w:val="24"/>
                        </w:rPr>
                        <w:t>ays (duration of the workshop)</w:t>
                      </w:r>
                      <w:r w:rsidRPr="007413A5">
                        <w:rPr>
                          <w:rFonts w:ascii="Arial" w:eastAsia="Arial" w:hAnsi="Arial" w:cs="Arial"/>
                          <w:sz w:val="20"/>
                          <w:szCs w:val="24"/>
                        </w:rPr>
                        <w:t>}</w:t>
                      </w:r>
                    </w:p>
                    <w:p w14:paraId="2FA54C90" w14:textId="77777777" w:rsidR="00582DCA" w:rsidRDefault="00582DCA" w:rsidP="00010F5F">
                      <w:pPr>
                        <w:autoSpaceDE w:val="0"/>
                        <w:autoSpaceDN w:val="0"/>
                        <w:adjustRightInd w:val="0"/>
                        <w:spacing w:before="120" w:after="120" w:line="240" w:lineRule="auto"/>
                        <w:ind w:left="142"/>
                        <w:rPr>
                          <w:rFonts w:ascii="Arial" w:eastAsia="Arial" w:hAnsi="Arial" w:cs="Arial"/>
                          <w:sz w:val="20"/>
                          <w:szCs w:val="24"/>
                        </w:rPr>
                      </w:pPr>
                      <w:r>
                        <w:rPr>
                          <w:rFonts w:ascii="Arial" w:eastAsia="Arial" w:hAnsi="Arial" w:cs="Arial"/>
                          <w:sz w:val="20"/>
                          <w:szCs w:val="24"/>
                        </w:rPr>
                        <w:t>28</w:t>
                      </w:r>
                      <w:r w:rsidRPr="007413A5">
                        <w:rPr>
                          <w:rFonts w:ascii="Arial" w:eastAsia="Arial" w:hAnsi="Arial" w:cs="Arial"/>
                          <w:sz w:val="20"/>
                          <w:szCs w:val="24"/>
                        </w:rPr>
                        <w:t xml:space="preserve"> x £</w:t>
                      </w:r>
                      <w:r>
                        <w:rPr>
                          <w:rFonts w:ascii="Arial" w:eastAsia="Arial" w:hAnsi="Arial" w:cs="Arial"/>
                          <w:sz w:val="20"/>
                          <w:szCs w:val="24"/>
                        </w:rPr>
                        <w:t>3</w:t>
                      </w:r>
                      <w:r w:rsidRPr="007413A5">
                        <w:rPr>
                          <w:rFonts w:ascii="Arial" w:eastAsia="Arial" w:hAnsi="Arial" w:cs="Arial"/>
                          <w:sz w:val="20"/>
                          <w:szCs w:val="24"/>
                        </w:rPr>
                        <w:t xml:space="preserve">0 x </w:t>
                      </w:r>
                      <w:r>
                        <w:rPr>
                          <w:rFonts w:ascii="Arial" w:eastAsia="Arial" w:hAnsi="Arial" w:cs="Arial"/>
                          <w:sz w:val="20"/>
                          <w:szCs w:val="24"/>
                        </w:rPr>
                        <w:t>5</w:t>
                      </w:r>
                      <w:r w:rsidRPr="007413A5">
                        <w:rPr>
                          <w:rFonts w:ascii="Arial" w:eastAsia="Arial" w:hAnsi="Arial" w:cs="Arial"/>
                          <w:sz w:val="20"/>
                          <w:szCs w:val="24"/>
                        </w:rPr>
                        <w:t xml:space="preserve"> days (</w:t>
                      </w:r>
                      <w:r>
                        <w:rPr>
                          <w:rFonts w:ascii="Arial" w:eastAsia="Arial" w:hAnsi="Arial" w:cs="Arial"/>
                          <w:sz w:val="20"/>
                          <w:szCs w:val="24"/>
                        </w:rPr>
                        <w:t xml:space="preserve">UK and Uruguay </w:t>
                      </w:r>
                      <w:proofErr w:type="gramStart"/>
                      <w:r>
                        <w:rPr>
                          <w:rFonts w:ascii="Arial" w:eastAsia="Arial" w:hAnsi="Arial" w:cs="Arial"/>
                          <w:sz w:val="20"/>
                          <w:szCs w:val="24"/>
                        </w:rPr>
                        <w:t>participants</w:t>
                      </w:r>
                      <w:proofErr w:type="gramEnd"/>
                      <w:r>
                        <w:rPr>
                          <w:rFonts w:ascii="Arial" w:eastAsia="Arial" w:hAnsi="Arial" w:cs="Arial"/>
                          <w:sz w:val="20"/>
                          <w:szCs w:val="24"/>
                        </w:rPr>
                        <w:t xml:space="preserve"> accommodation costs</w:t>
                      </w:r>
                      <w:r w:rsidRPr="007413A5">
                        <w:rPr>
                          <w:rFonts w:ascii="Arial" w:eastAsia="Arial" w:hAnsi="Arial" w:cs="Arial"/>
                          <w:sz w:val="20"/>
                          <w:szCs w:val="24"/>
                        </w:rPr>
                        <w:t>)</w:t>
                      </w:r>
                    </w:p>
                    <w:p w14:paraId="2FA54C91" w14:textId="77777777" w:rsidR="00582DCA" w:rsidRPr="007413A5" w:rsidRDefault="00582DCA" w:rsidP="00D801E3">
                      <w:pPr>
                        <w:autoSpaceDE w:val="0"/>
                        <w:autoSpaceDN w:val="0"/>
                        <w:adjustRightInd w:val="0"/>
                        <w:spacing w:before="120" w:after="120" w:line="240" w:lineRule="auto"/>
                        <w:ind w:left="142"/>
                        <w:rPr>
                          <w:rFonts w:ascii="Arial" w:eastAsia="Arial" w:hAnsi="Arial" w:cs="Arial"/>
                          <w:sz w:val="20"/>
                          <w:szCs w:val="24"/>
                        </w:rPr>
                      </w:pPr>
                      <w:r>
                        <w:rPr>
                          <w:rFonts w:ascii="Arial" w:eastAsia="Arial" w:hAnsi="Arial" w:cs="Arial"/>
                          <w:sz w:val="20"/>
                          <w:szCs w:val="24"/>
                        </w:rPr>
                        <w:t>42</w:t>
                      </w:r>
                      <w:r w:rsidRPr="007413A5">
                        <w:rPr>
                          <w:rFonts w:ascii="Arial" w:eastAsia="Arial" w:hAnsi="Arial" w:cs="Arial"/>
                          <w:sz w:val="20"/>
                          <w:szCs w:val="24"/>
                        </w:rPr>
                        <w:t xml:space="preserve"> x £</w:t>
                      </w:r>
                      <w:r>
                        <w:rPr>
                          <w:rFonts w:ascii="Arial" w:eastAsia="Arial" w:hAnsi="Arial" w:cs="Arial"/>
                          <w:sz w:val="20"/>
                          <w:szCs w:val="24"/>
                        </w:rPr>
                        <w:t>4</w:t>
                      </w:r>
                      <w:r w:rsidRPr="007413A5">
                        <w:rPr>
                          <w:rFonts w:ascii="Arial" w:eastAsia="Arial" w:hAnsi="Arial" w:cs="Arial"/>
                          <w:sz w:val="20"/>
                          <w:szCs w:val="24"/>
                        </w:rPr>
                        <w:t xml:space="preserve">0 x </w:t>
                      </w:r>
                      <w:r>
                        <w:rPr>
                          <w:rFonts w:ascii="Arial" w:eastAsia="Arial" w:hAnsi="Arial" w:cs="Arial"/>
                          <w:sz w:val="20"/>
                          <w:szCs w:val="24"/>
                        </w:rPr>
                        <w:t>5</w:t>
                      </w:r>
                      <w:r w:rsidRPr="007413A5">
                        <w:rPr>
                          <w:rFonts w:ascii="Arial" w:eastAsia="Arial" w:hAnsi="Arial" w:cs="Arial"/>
                          <w:sz w:val="20"/>
                          <w:szCs w:val="24"/>
                        </w:rPr>
                        <w:t xml:space="preserve"> days (subsistence costs)</w:t>
                      </w:r>
                      <w:r>
                        <w:rPr>
                          <w:rFonts w:ascii="Arial" w:eastAsia="Arial" w:hAnsi="Arial" w:cs="Arial"/>
                          <w:sz w:val="20"/>
                          <w:szCs w:val="24"/>
                        </w:rPr>
                        <w:t xml:space="preserve"> </w:t>
                      </w:r>
                    </w:p>
                    <w:p w14:paraId="2FA54C92" w14:textId="059579F4" w:rsidR="00582DCA" w:rsidRDefault="00582DCA" w:rsidP="00D556E0">
                      <w:pPr>
                        <w:autoSpaceDE w:val="0"/>
                        <w:autoSpaceDN w:val="0"/>
                        <w:adjustRightInd w:val="0"/>
                        <w:spacing w:before="120" w:after="120" w:line="240" w:lineRule="auto"/>
                        <w:ind w:left="142"/>
                        <w:rPr>
                          <w:rFonts w:ascii="Arial" w:eastAsia="Arial" w:hAnsi="Arial" w:cs="Arial"/>
                          <w:sz w:val="20"/>
                          <w:szCs w:val="24"/>
                        </w:rPr>
                      </w:pPr>
                      <w:r w:rsidRPr="00DE2320">
                        <w:rPr>
                          <w:rFonts w:ascii="Arial" w:eastAsia="Arial" w:hAnsi="Arial" w:cs="Arial"/>
                          <w:sz w:val="20"/>
                          <w:szCs w:val="24"/>
                        </w:rPr>
                        <w:t>42 x {£62 (event rate) x 5 days (duration of the workshop)}</w:t>
                      </w:r>
                    </w:p>
                    <w:p w14:paraId="2FA54C93" w14:textId="77777777" w:rsidR="00582DCA" w:rsidRPr="007413A5" w:rsidRDefault="00582DCA" w:rsidP="00CD0BBC">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 £</w:t>
                      </w:r>
                      <w:r>
                        <w:rPr>
                          <w:rFonts w:ascii="Arial" w:eastAsia="Arial" w:hAnsi="Arial" w:cs="Arial"/>
                          <w:sz w:val="20"/>
                          <w:szCs w:val="24"/>
                        </w:rPr>
                        <w:t>310</w:t>
                      </w:r>
                      <w:r w:rsidRPr="007413A5">
                        <w:rPr>
                          <w:rFonts w:ascii="Arial" w:eastAsia="Arial" w:hAnsi="Arial" w:cs="Arial"/>
                          <w:sz w:val="20"/>
                          <w:szCs w:val="24"/>
                        </w:rPr>
                        <w:t xml:space="preserve"> (additional costs)</w:t>
                      </w:r>
                    </w:p>
                    <w:p w14:paraId="2FA54C94" w14:textId="77777777" w:rsidR="00582DCA" w:rsidRPr="007413A5" w:rsidRDefault="00582DCA" w:rsidP="00CD0BBC">
                      <w:pPr>
                        <w:autoSpaceDE w:val="0"/>
                        <w:autoSpaceDN w:val="0"/>
                        <w:adjustRightInd w:val="0"/>
                        <w:spacing w:before="120" w:after="120" w:line="240" w:lineRule="auto"/>
                        <w:ind w:left="142"/>
                        <w:rPr>
                          <w:rFonts w:ascii="Arial" w:eastAsia="Arial" w:hAnsi="Arial" w:cs="Arial"/>
                          <w:sz w:val="20"/>
                          <w:szCs w:val="24"/>
                        </w:rPr>
                      </w:pPr>
                      <w:r w:rsidRPr="007413A5">
                        <w:rPr>
                          <w:rFonts w:ascii="Arial" w:eastAsia="Arial" w:hAnsi="Arial" w:cs="Arial"/>
                          <w:sz w:val="20"/>
                          <w:szCs w:val="24"/>
                        </w:rPr>
                        <w:t>+ £2,</w:t>
                      </w:r>
                      <w:r>
                        <w:rPr>
                          <w:rFonts w:ascii="Arial" w:eastAsia="Arial" w:hAnsi="Arial" w:cs="Arial"/>
                          <w:sz w:val="20"/>
                          <w:szCs w:val="24"/>
                        </w:rPr>
                        <w:t>75</w:t>
                      </w:r>
                      <w:r w:rsidRPr="007413A5">
                        <w:rPr>
                          <w:rFonts w:ascii="Arial" w:eastAsia="Arial" w:hAnsi="Arial" w:cs="Arial"/>
                          <w:sz w:val="20"/>
                          <w:szCs w:val="24"/>
                        </w:rPr>
                        <w:t>0 (administrative costs)</w:t>
                      </w:r>
                      <w:r>
                        <w:rPr>
                          <w:rFonts w:ascii="Arial" w:eastAsia="Arial" w:hAnsi="Arial" w:cs="Arial"/>
                          <w:sz w:val="20"/>
                          <w:szCs w:val="24"/>
                        </w:rPr>
                        <w:t xml:space="preserve"> </w:t>
                      </w:r>
                    </w:p>
                    <w:p w14:paraId="2FA54C95" w14:textId="77777777" w:rsidR="00582DCA" w:rsidRPr="00CD0BBC" w:rsidRDefault="00582DCA" w:rsidP="004A74F8">
                      <w:pPr>
                        <w:ind w:firstLine="142"/>
                        <w:rPr>
                          <w:sz w:val="20"/>
                        </w:rPr>
                      </w:pPr>
                      <w:r w:rsidRPr="007413A5">
                        <w:rPr>
                          <w:rFonts w:ascii="Arial" w:eastAsia="Arial" w:hAnsi="Arial" w:cs="Arial"/>
                          <w:sz w:val="20"/>
                          <w:szCs w:val="24"/>
                        </w:rPr>
                        <w:t>= £</w:t>
                      </w:r>
                      <w:r>
                        <w:rPr>
                          <w:rFonts w:ascii="Arial" w:eastAsia="Arial" w:hAnsi="Arial" w:cs="Arial"/>
                          <w:sz w:val="20"/>
                          <w:szCs w:val="24"/>
                        </w:rPr>
                        <w:t>55</w:t>
                      </w:r>
                      <w:r w:rsidRPr="007413A5">
                        <w:rPr>
                          <w:rFonts w:ascii="Arial" w:eastAsia="Arial" w:hAnsi="Arial" w:cs="Arial"/>
                          <w:sz w:val="20"/>
                          <w:szCs w:val="24"/>
                        </w:rPr>
                        <w:t>,</w:t>
                      </w:r>
                      <w:r>
                        <w:rPr>
                          <w:rFonts w:ascii="Arial" w:eastAsia="Arial" w:hAnsi="Arial" w:cs="Arial"/>
                          <w:sz w:val="20"/>
                          <w:szCs w:val="24"/>
                        </w:rPr>
                        <w:t>0</w:t>
                      </w:r>
                      <w:r w:rsidRPr="007413A5">
                        <w:rPr>
                          <w:rFonts w:ascii="Arial" w:eastAsia="Arial" w:hAnsi="Arial" w:cs="Arial"/>
                          <w:sz w:val="20"/>
                          <w:szCs w:val="24"/>
                        </w:rPr>
                        <w:t xml:space="preserve">00 total </w:t>
                      </w:r>
                      <w:r w:rsidRPr="007413A5">
                        <w:rPr>
                          <w:rFonts w:ascii="Arial" w:eastAsia="Arial" w:hAnsi="Arial" w:cs="Arial"/>
                          <w:b/>
                          <w:sz w:val="20"/>
                          <w:szCs w:val="24"/>
                        </w:rPr>
                        <w:t>maximum</w:t>
                      </w:r>
                      <w:r w:rsidRPr="007413A5">
                        <w:rPr>
                          <w:rFonts w:ascii="Arial" w:eastAsia="Arial" w:hAnsi="Arial" w:cs="Arial"/>
                          <w:sz w:val="20"/>
                          <w:szCs w:val="24"/>
                        </w:rPr>
                        <w:t xml:space="preserve"> contribution that can be requested</w:t>
                      </w:r>
                    </w:p>
                  </w:txbxContent>
                </v:textbox>
              </v:shape>
            </w:pict>
          </mc:Fallback>
        </mc:AlternateContent>
      </w:r>
    </w:p>
    <w:p w14:paraId="2FA54C36"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37"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38"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39"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3A"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3B"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3C"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3D"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3E"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3F" w14:textId="77777777" w:rsidR="00CD0BBC" w:rsidRDefault="00CD0BBC" w:rsidP="001D72A3">
      <w:pPr>
        <w:autoSpaceDE w:val="0"/>
        <w:autoSpaceDN w:val="0"/>
        <w:adjustRightInd w:val="0"/>
        <w:spacing w:before="120" w:after="120" w:line="240" w:lineRule="auto"/>
        <w:rPr>
          <w:rFonts w:ascii="Arial" w:eastAsia="Arial" w:hAnsi="Arial" w:cs="Arial"/>
          <w:szCs w:val="24"/>
        </w:rPr>
      </w:pPr>
    </w:p>
    <w:p w14:paraId="2FA54C40" w14:textId="77777777" w:rsidR="00D801E3" w:rsidRDefault="00D801E3" w:rsidP="00503CB6">
      <w:pPr>
        <w:tabs>
          <w:tab w:val="left" w:pos="6315"/>
        </w:tabs>
        <w:rPr>
          <w:rFonts w:ascii="Arial" w:eastAsia="Arial" w:hAnsi="Arial" w:cs="Arial"/>
          <w:szCs w:val="24"/>
        </w:rPr>
      </w:pPr>
    </w:p>
    <w:p w14:paraId="2FA54C41" w14:textId="77777777" w:rsidR="00D801E3" w:rsidRDefault="00D801E3" w:rsidP="00503CB6">
      <w:pPr>
        <w:tabs>
          <w:tab w:val="left" w:pos="6315"/>
        </w:tabs>
        <w:rPr>
          <w:rFonts w:ascii="Arial" w:eastAsia="Arial" w:hAnsi="Arial" w:cs="Arial"/>
          <w:szCs w:val="24"/>
        </w:rPr>
      </w:pPr>
    </w:p>
    <w:p w14:paraId="2FA54C42" w14:textId="77777777" w:rsidR="00503CB6" w:rsidRPr="00CD0BBC" w:rsidRDefault="00CD0BBC" w:rsidP="00503CB6">
      <w:pPr>
        <w:tabs>
          <w:tab w:val="left" w:pos="6315"/>
        </w:tabs>
        <w:rPr>
          <w:rFonts w:ascii="Arial" w:eastAsia="Arial" w:hAnsi="Arial" w:cs="Arial"/>
          <w:szCs w:val="24"/>
        </w:rPr>
      </w:pPr>
      <w:r>
        <w:rPr>
          <w:rFonts w:ascii="Arial" w:eastAsia="Arial" w:hAnsi="Arial" w:cs="Arial"/>
          <w:szCs w:val="24"/>
        </w:rPr>
        <w:t>Table A</w:t>
      </w:r>
      <w:r w:rsidRPr="00CD0BBC">
        <w:rPr>
          <w:rFonts w:ascii="Arial" w:eastAsia="Arial" w:hAnsi="Arial" w:cs="Arial"/>
          <w:szCs w:val="24"/>
        </w:rPr>
        <w:t xml:space="preserve">: Unit costs (in £) </w:t>
      </w:r>
      <w:r w:rsidR="00503CB6">
        <w:rPr>
          <w:rFonts w:ascii="Arial" w:eastAsia="Arial" w:hAnsi="Arial" w:cs="Arial"/>
          <w:szCs w:val="24"/>
        </w:rPr>
        <w:t>within each country</w:t>
      </w:r>
    </w:p>
    <w:tbl>
      <w:tblPr>
        <w:tblpPr w:leftFromText="181" w:rightFromText="181" w:vertAnchor="text" w:horzAnchor="margin" w:tblpY="1"/>
        <w:tblW w:w="10314" w:type="dxa"/>
        <w:tblLayout w:type="fixed"/>
        <w:tblLook w:val="04A0" w:firstRow="1" w:lastRow="0" w:firstColumn="1" w:lastColumn="0" w:noHBand="0" w:noVBand="1"/>
      </w:tblPr>
      <w:tblGrid>
        <w:gridCol w:w="1101"/>
        <w:gridCol w:w="1701"/>
        <w:gridCol w:w="1842"/>
        <w:gridCol w:w="1418"/>
        <w:gridCol w:w="1984"/>
        <w:gridCol w:w="1134"/>
        <w:gridCol w:w="1134"/>
      </w:tblGrid>
      <w:tr w:rsidR="00010F5F" w:rsidRPr="00CE57E6" w14:paraId="2FA54C4B" w14:textId="77777777" w:rsidTr="00FF3B7D">
        <w:trPr>
          <w:trHeight w:val="697"/>
        </w:trPr>
        <w:tc>
          <w:tcPr>
            <w:tcW w:w="1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FA54C43" w14:textId="77777777" w:rsidR="00010F5F" w:rsidRPr="006564EA" w:rsidRDefault="00010F5F" w:rsidP="00CD0BBC">
            <w:pPr>
              <w:widowControl/>
              <w:spacing w:after="0" w:line="240" w:lineRule="auto"/>
              <w:rPr>
                <w:rFonts w:ascii="Arial" w:eastAsia="Times New Roman" w:hAnsi="Arial" w:cs="Arial"/>
                <w:color w:val="000000"/>
                <w:sz w:val="20"/>
                <w:szCs w:val="20"/>
                <w:lang w:eastAsia="en-GB"/>
              </w:rPr>
            </w:pPr>
            <w:r w:rsidRPr="006564EA">
              <w:rPr>
                <w:rFonts w:ascii="Arial" w:eastAsia="Times New Roman" w:hAnsi="Arial" w:cs="Arial"/>
                <w:color w:val="000000"/>
                <w:sz w:val="20"/>
                <w:szCs w:val="20"/>
                <w:lang w:eastAsia="en-GB"/>
              </w:rPr>
              <w:t>Country</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A54C44" w14:textId="77777777" w:rsidR="00010F5F" w:rsidRPr="006564EA" w:rsidRDefault="00FF3B7D" w:rsidP="00FF3B7D">
            <w:pPr>
              <w:widowControl/>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Local </w:t>
            </w:r>
            <w:r w:rsidR="00010F5F" w:rsidRPr="006564EA">
              <w:rPr>
                <w:rFonts w:ascii="Arial" w:eastAsia="Times New Roman" w:hAnsi="Arial" w:cs="Arial"/>
                <w:color w:val="000000"/>
                <w:sz w:val="20"/>
                <w:szCs w:val="20"/>
                <w:lang w:eastAsia="en-GB"/>
              </w:rPr>
              <w:t>Tra</w:t>
            </w:r>
            <w:r>
              <w:rPr>
                <w:rFonts w:ascii="Arial" w:eastAsia="Times New Roman" w:hAnsi="Arial" w:cs="Arial"/>
                <w:color w:val="000000"/>
                <w:sz w:val="20"/>
                <w:szCs w:val="20"/>
                <w:lang w:eastAsia="en-GB"/>
              </w:rPr>
              <w:t>nsportation</w:t>
            </w:r>
            <w:r w:rsidR="006564EA">
              <w:rPr>
                <w:rFonts w:ascii="Arial" w:eastAsia="Times New Roman" w:hAnsi="Arial" w:cs="Arial"/>
                <w:color w:val="000000"/>
                <w:sz w:val="20"/>
                <w:szCs w:val="20"/>
                <w:lang w:eastAsia="en-GB"/>
              </w:rPr>
              <w:t xml:space="preserve"> per p</w:t>
            </w:r>
            <w:r>
              <w:rPr>
                <w:rFonts w:ascii="Arial" w:eastAsia="Times New Roman" w:hAnsi="Arial" w:cs="Arial"/>
                <w:color w:val="000000"/>
                <w:sz w:val="20"/>
                <w:szCs w:val="20"/>
                <w:lang w:eastAsia="en-GB"/>
              </w:rPr>
              <w:t>articipant</w:t>
            </w:r>
            <w:r w:rsidR="006564EA">
              <w:rPr>
                <w:rFonts w:ascii="Arial" w:eastAsia="Times New Roman" w:hAnsi="Arial" w:cs="Arial"/>
                <w:color w:val="000000"/>
                <w:sz w:val="20"/>
                <w:szCs w:val="20"/>
                <w:lang w:eastAsia="en-GB"/>
              </w:rPr>
              <w:t xml:space="preserve"> per day</w:t>
            </w:r>
          </w:p>
        </w:tc>
        <w:tc>
          <w:tcPr>
            <w:tcW w:w="1842" w:type="dxa"/>
            <w:tcBorders>
              <w:top w:val="single" w:sz="4" w:space="0" w:color="auto"/>
              <w:left w:val="nil"/>
              <w:bottom w:val="single" w:sz="4" w:space="0" w:color="auto"/>
              <w:right w:val="single" w:sz="4" w:space="0" w:color="auto"/>
            </w:tcBorders>
            <w:shd w:val="clear" w:color="auto" w:fill="D9D9D9" w:themeFill="background1" w:themeFillShade="D9"/>
          </w:tcPr>
          <w:p w14:paraId="2FA54C45" w14:textId="77777777" w:rsidR="006564EA" w:rsidRPr="006564EA" w:rsidRDefault="006564EA" w:rsidP="00CD0BBC">
            <w:pPr>
              <w:widowControl/>
              <w:spacing w:after="0" w:line="240" w:lineRule="auto"/>
              <w:rPr>
                <w:rFonts w:ascii="Arial" w:eastAsia="Times New Roman" w:hAnsi="Arial" w:cs="Arial"/>
                <w:color w:val="000000"/>
                <w:sz w:val="20"/>
                <w:szCs w:val="20"/>
                <w:lang w:eastAsia="en-GB"/>
              </w:rPr>
            </w:pPr>
          </w:p>
          <w:p w14:paraId="2FA54C46" w14:textId="77777777" w:rsidR="00010F5F" w:rsidRPr="006564EA" w:rsidRDefault="00010F5F" w:rsidP="00CD0BBC">
            <w:pPr>
              <w:widowControl/>
              <w:spacing w:after="0" w:line="240" w:lineRule="auto"/>
              <w:rPr>
                <w:rFonts w:ascii="Arial" w:eastAsia="Times New Roman" w:hAnsi="Arial" w:cs="Arial"/>
                <w:color w:val="000000"/>
                <w:sz w:val="20"/>
                <w:szCs w:val="20"/>
                <w:lang w:eastAsia="en-GB"/>
              </w:rPr>
            </w:pPr>
            <w:r w:rsidRPr="006564EA">
              <w:rPr>
                <w:rFonts w:ascii="Arial" w:eastAsia="Times New Roman" w:hAnsi="Arial" w:cs="Arial"/>
                <w:color w:val="000000"/>
                <w:sz w:val="20"/>
                <w:szCs w:val="20"/>
                <w:lang w:eastAsia="en-GB"/>
              </w:rPr>
              <w:t>Accommodation</w:t>
            </w:r>
            <w:r w:rsidR="006564EA">
              <w:rPr>
                <w:rFonts w:ascii="Arial" w:eastAsia="Times New Roman" w:hAnsi="Arial" w:cs="Arial"/>
                <w:color w:val="000000"/>
                <w:sz w:val="20"/>
                <w:szCs w:val="20"/>
                <w:lang w:eastAsia="en-GB"/>
              </w:rPr>
              <w:t xml:space="preserve"> per day per non-hosting country participant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FA54C47" w14:textId="77777777" w:rsidR="00010F5F" w:rsidRPr="006564EA" w:rsidRDefault="00010F5F" w:rsidP="00CD0BBC">
            <w:pPr>
              <w:widowControl/>
              <w:spacing w:after="0" w:line="240" w:lineRule="auto"/>
              <w:rPr>
                <w:rFonts w:ascii="Arial" w:eastAsia="Times New Roman" w:hAnsi="Arial" w:cs="Arial"/>
                <w:color w:val="000000"/>
                <w:sz w:val="20"/>
                <w:szCs w:val="20"/>
                <w:lang w:eastAsia="en-GB"/>
              </w:rPr>
            </w:pPr>
            <w:r w:rsidRPr="006564EA">
              <w:rPr>
                <w:rFonts w:ascii="Arial" w:eastAsia="Times New Roman" w:hAnsi="Arial" w:cs="Arial"/>
                <w:color w:val="000000"/>
                <w:sz w:val="20"/>
                <w:szCs w:val="20"/>
                <w:lang w:eastAsia="en-GB"/>
              </w:rPr>
              <w:t>Subsistence costs per day</w:t>
            </w:r>
            <w:r w:rsidR="006564EA">
              <w:rPr>
                <w:rFonts w:ascii="Arial" w:eastAsia="Times New Roman" w:hAnsi="Arial" w:cs="Arial"/>
                <w:color w:val="000000"/>
                <w:sz w:val="20"/>
                <w:szCs w:val="20"/>
                <w:lang w:eastAsia="en-GB"/>
              </w:rPr>
              <w:t xml:space="preserve"> per participant</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A54C48" w14:textId="77777777" w:rsidR="00010F5F" w:rsidRPr="00DE2320" w:rsidRDefault="00010F5F" w:rsidP="00CD0BBC">
            <w:pPr>
              <w:widowControl/>
              <w:spacing w:after="0" w:line="240" w:lineRule="auto"/>
              <w:rPr>
                <w:rFonts w:ascii="Arial" w:eastAsia="Times New Roman" w:hAnsi="Arial" w:cs="Arial"/>
                <w:color w:val="000000"/>
                <w:sz w:val="20"/>
                <w:szCs w:val="20"/>
                <w:lang w:eastAsia="en-GB"/>
              </w:rPr>
            </w:pPr>
            <w:r w:rsidRPr="00DE2320">
              <w:rPr>
                <w:rFonts w:ascii="Arial" w:eastAsia="Times New Roman" w:hAnsi="Arial" w:cs="Arial"/>
                <w:color w:val="000000"/>
                <w:sz w:val="20"/>
                <w:szCs w:val="20"/>
                <w:lang w:eastAsia="en-GB"/>
              </w:rPr>
              <w:t>Event costs per person per day</w:t>
            </w:r>
            <w:r w:rsidR="006564EA" w:rsidRPr="00DE2320">
              <w:rPr>
                <w:rFonts w:ascii="Arial" w:eastAsia="Times New Roman" w:hAnsi="Arial" w:cs="Arial"/>
                <w:color w:val="000000"/>
                <w:sz w:val="20"/>
                <w:szCs w:val="20"/>
                <w:lang w:eastAsia="en-GB"/>
              </w:rPr>
              <w:t xml:space="preserve"> per participant</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A54C49" w14:textId="77777777" w:rsidR="00010F5F" w:rsidRPr="006564EA" w:rsidRDefault="00010F5F" w:rsidP="00CD0BBC">
            <w:pPr>
              <w:widowControl/>
              <w:spacing w:after="0" w:line="240" w:lineRule="auto"/>
              <w:rPr>
                <w:rFonts w:ascii="Arial" w:eastAsia="Times New Roman" w:hAnsi="Arial" w:cs="Arial"/>
                <w:color w:val="000000"/>
                <w:sz w:val="20"/>
                <w:szCs w:val="20"/>
                <w:lang w:eastAsia="en-GB"/>
              </w:rPr>
            </w:pPr>
            <w:r w:rsidRPr="006564EA">
              <w:rPr>
                <w:rFonts w:ascii="Arial" w:eastAsia="Times New Roman" w:hAnsi="Arial" w:cs="Arial"/>
                <w:color w:val="000000"/>
                <w:sz w:val="20"/>
                <w:szCs w:val="20"/>
                <w:lang w:eastAsia="en-GB"/>
              </w:rPr>
              <w:t>Additional event costs</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A54C4A" w14:textId="77777777" w:rsidR="00010F5F" w:rsidRPr="006564EA" w:rsidRDefault="00010F5F" w:rsidP="00CD0BBC">
            <w:pPr>
              <w:widowControl/>
              <w:spacing w:after="0" w:line="240" w:lineRule="auto"/>
              <w:rPr>
                <w:rFonts w:ascii="Arial" w:eastAsia="Times New Roman" w:hAnsi="Arial" w:cs="Arial"/>
                <w:color w:val="000000"/>
                <w:sz w:val="20"/>
                <w:szCs w:val="20"/>
                <w:lang w:eastAsia="en-GB"/>
              </w:rPr>
            </w:pPr>
            <w:r w:rsidRPr="006564EA">
              <w:rPr>
                <w:rFonts w:ascii="Arial" w:eastAsia="Times New Roman" w:hAnsi="Arial" w:cs="Arial"/>
                <w:color w:val="000000"/>
                <w:sz w:val="20"/>
                <w:szCs w:val="20"/>
                <w:lang w:eastAsia="en-GB"/>
              </w:rPr>
              <w:t>Admin costs</w:t>
            </w:r>
          </w:p>
        </w:tc>
      </w:tr>
      <w:tr w:rsidR="00010F5F" w:rsidRPr="00CE57E6" w14:paraId="2FA54C53" w14:textId="77777777" w:rsidTr="00FF3B7D">
        <w:trPr>
          <w:trHeight w:hRule="exact" w:val="685"/>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2FA54C4C" w14:textId="77777777" w:rsidR="00010F5F" w:rsidRPr="00521040" w:rsidRDefault="00010F5F" w:rsidP="00FF3B7D">
            <w:pPr>
              <w:spacing w:before="90"/>
              <w:rPr>
                <w:rFonts w:ascii="Arial" w:hAnsi="Arial" w:cs="Arial"/>
                <w:color w:val="FF0000"/>
                <w:sz w:val="20"/>
                <w:szCs w:val="20"/>
              </w:rPr>
            </w:pPr>
            <w:r>
              <w:rPr>
                <w:rFonts w:ascii="Arial" w:hAnsi="Arial" w:cs="Arial"/>
                <w:color w:val="FF0000"/>
                <w:sz w:val="20"/>
                <w:szCs w:val="20"/>
              </w:rPr>
              <w:t>Brazil</w:t>
            </w:r>
            <w:r w:rsidR="006564EA">
              <w:rPr>
                <w:rFonts w:ascii="Arial" w:hAnsi="Arial" w:cs="Arial"/>
                <w:color w:val="FF0000"/>
                <w:sz w:val="20"/>
                <w:szCs w:val="20"/>
              </w:rPr>
              <w:t xml:space="preserve">/ </w:t>
            </w:r>
            <w:r w:rsidR="00FF3B7D">
              <w:rPr>
                <w:rFonts w:ascii="Arial" w:hAnsi="Arial" w:cs="Arial"/>
                <w:color w:val="FF0000"/>
                <w:sz w:val="20"/>
                <w:szCs w:val="20"/>
              </w:rPr>
              <w:t>U</w:t>
            </w:r>
            <w:r w:rsidR="006564EA">
              <w:rPr>
                <w:rFonts w:ascii="Arial" w:hAnsi="Arial" w:cs="Arial"/>
                <w:color w:val="FF0000"/>
                <w:sz w:val="20"/>
                <w:szCs w:val="20"/>
              </w:rPr>
              <w:t>ruguay</w:t>
            </w:r>
          </w:p>
        </w:tc>
        <w:tc>
          <w:tcPr>
            <w:tcW w:w="1701" w:type="dxa"/>
            <w:tcBorders>
              <w:top w:val="nil"/>
              <w:left w:val="nil"/>
              <w:bottom w:val="single" w:sz="4" w:space="0" w:color="auto"/>
              <w:right w:val="single" w:sz="4" w:space="0" w:color="auto"/>
            </w:tcBorders>
            <w:shd w:val="clear" w:color="auto" w:fill="auto"/>
            <w:noWrap/>
            <w:vAlign w:val="center"/>
            <w:hideMark/>
          </w:tcPr>
          <w:p w14:paraId="2FA54C4D" w14:textId="77777777" w:rsidR="00010F5F" w:rsidRPr="003F3BB3" w:rsidRDefault="006564EA" w:rsidP="00FF3B7D">
            <w:pPr>
              <w:spacing w:before="90"/>
              <w:jc w:val="center"/>
              <w:rPr>
                <w:rFonts w:ascii="Arial" w:hAnsi="Arial" w:cs="Arial"/>
                <w:color w:val="000000"/>
                <w:sz w:val="20"/>
                <w:szCs w:val="20"/>
              </w:rPr>
            </w:pPr>
            <w:r>
              <w:rPr>
                <w:rFonts w:ascii="Arial" w:hAnsi="Arial" w:cs="Arial"/>
                <w:color w:val="000000"/>
                <w:sz w:val="20"/>
                <w:szCs w:val="20"/>
              </w:rPr>
              <w:t>32</w:t>
            </w:r>
          </w:p>
        </w:tc>
        <w:tc>
          <w:tcPr>
            <w:tcW w:w="1842" w:type="dxa"/>
            <w:tcBorders>
              <w:top w:val="single" w:sz="4" w:space="0" w:color="auto"/>
              <w:left w:val="nil"/>
              <w:bottom w:val="single" w:sz="4" w:space="0" w:color="auto"/>
              <w:right w:val="single" w:sz="4" w:space="0" w:color="auto"/>
            </w:tcBorders>
            <w:vAlign w:val="center"/>
          </w:tcPr>
          <w:p w14:paraId="2FA54C4E" w14:textId="77777777" w:rsidR="00010F5F" w:rsidRDefault="006564EA" w:rsidP="00FF3B7D">
            <w:pPr>
              <w:spacing w:before="90"/>
              <w:jc w:val="center"/>
              <w:rPr>
                <w:rFonts w:ascii="Arial" w:hAnsi="Arial" w:cs="Arial"/>
                <w:color w:val="000000"/>
                <w:sz w:val="20"/>
                <w:szCs w:val="20"/>
              </w:rPr>
            </w:pPr>
            <w:r>
              <w:rPr>
                <w:rFonts w:ascii="Arial" w:hAnsi="Arial" w:cs="Arial"/>
                <w:color w:val="000000"/>
                <w:sz w:val="20"/>
                <w:szCs w:val="20"/>
              </w:rPr>
              <w:t>30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54C4F" w14:textId="77777777" w:rsidR="00010F5F" w:rsidRPr="003F3BB3" w:rsidRDefault="00010F5F" w:rsidP="00FF3B7D">
            <w:pPr>
              <w:spacing w:before="90"/>
              <w:jc w:val="center"/>
              <w:rPr>
                <w:rFonts w:ascii="Arial" w:hAnsi="Arial" w:cs="Arial"/>
                <w:color w:val="000000"/>
                <w:sz w:val="20"/>
                <w:szCs w:val="20"/>
              </w:rPr>
            </w:pPr>
            <w:r>
              <w:rPr>
                <w:rFonts w:ascii="Arial" w:hAnsi="Arial" w:cs="Arial"/>
                <w:color w:val="000000"/>
                <w:sz w:val="20"/>
                <w:szCs w:val="20"/>
              </w:rPr>
              <w:t>4</w:t>
            </w:r>
            <w:r w:rsidRPr="003F3BB3">
              <w:rPr>
                <w:rFonts w:ascii="Arial" w:hAnsi="Arial" w:cs="Arial"/>
                <w:color w:val="000000"/>
                <w:sz w:val="20"/>
                <w:szCs w:val="20"/>
              </w:rPr>
              <w:t>0</w:t>
            </w:r>
          </w:p>
        </w:tc>
        <w:tc>
          <w:tcPr>
            <w:tcW w:w="1984" w:type="dxa"/>
            <w:tcBorders>
              <w:top w:val="nil"/>
              <w:left w:val="nil"/>
              <w:bottom w:val="single" w:sz="4" w:space="0" w:color="auto"/>
              <w:right w:val="single" w:sz="4" w:space="0" w:color="auto"/>
            </w:tcBorders>
            <w:shd w:val="clear" w:color="auto" w:fill="auto"/>
            <w:noWrap/>
            <w:vAlign w:val="center"/>
            <w:hideMark/>
          </w:tcPr>
          <w:p w14:paraId="2FA54C50" w14:textId="59EDA383" w:rsidR="00010F5F" w:rsidRPr="00DE2320" w:rsidRDefault="006974D4" w:rsidP="00FF3B7D">
            <w:pPr>
              <w:spacing w:before="90"/>
              <w:jc w:val="center"/>
              <w:rPr>
                <w:rFonts w:ascii="Arial" w:hAnsi="Arial" w:cs="Arial"/>
                <w:color w:val="000000"/>
                <w:sz w:val="20"/>
                <w:szCs w:val="20"/>
              </w:rPr>
            </w:pPr>
            <w:r w:rsidRPr="00DE2320">
              <w:rPr>
                <w:rFonts w:ascii="Arial" w:hAnsi="Arial" w:cs="Arial"/>
                <w:color w:val="000000"/>
                <w:sz w:val="20"/>
                <w:szCs w:val="20"/>
              </w:rPr>
              <w:t>62</w:t>
            </w:r>
          </w:p>
        </w:tc>
        <w:tc>
          <w:tcPr>
            <w:tcW w:w="1134" w:type="dxa"/>
            <w:tcBorders>
              <w:top w:val="nil"/>
              <w:left w:val="nil"/>
              <w:bottom w:val="single" w:sz="4" w:space="0" w:color="auto"/>
              <w:right w:val="single" w:sz="4" w:space="0" w:color="auto"/>
            </w:tcBorders>
            <w:shd w:val="clear" w:color="auto" w:fill="auto"/>
            <w:noWrap/>
            <w:vAlign w:val="center"/>
            <w:hideMark/>
          </w:tcPr>
          <w:p w14:paraId="2FA54C51" w14:textId="77777777" w:rsidR="00010F5F" w:rsidRPr="003F3BB3" w:rsidRDefault="006564EA" w:rsidP="00FF3B7D">
            <w:pPr>
              <w:spacing w:before="90"/>
              <w:jc w:val="center"/>
              <w:rPr>
                <w:rFonts w:ascii="Arial" w:hAnsi="Arial" w:cs="Arial"/>
                <w:color w:val="000000"/>
                <w:sz w:val="20"/>
                <w:szCs w:val="20"/>
              </w:rPr>
            </w:pPr>
            <w:r>
              <w:rPr>
                <w:rFonts w:ascii="Arial" w:hAnsi="Arial" w:cs="Arial"/>
                <w:color w:val="000000"/>
                <w:sz w:val="20"/>
                <w:szCs w:val="20"/>
              </w:rPr>
              <w:t>310</w:t>
            </w:r>
          </w:p>
        </w:tc>
        <w:tc>
          <w:tcPr>
            <w:tcW w:w="1134" w:type="dxa"/>
            <w:tcBorders>
              <w:top w:val="nil"/>
              <w:left w:val="nil"/>
              <w:bottom w:val="single" w:sz="4" w:space="0" w:color="auto"/>
              <w:right w:val="single" w:sz="4" w:space="0" w:color="auto"/>
            </w:tcBorders>
            <w:shd w:val="clear" w:color="auto" w:fill="auto"/>
            <w:noWrap/>
            <w:vAlign w:val="center"/>
            <w:hideMark/>
          </w:tcPr>
          <w:p w14:paraId="2FA54C52" w14:textId="77777777" w:rsidR="00010F5F" w:rsidRPr="003F3BB3" w:rsidRDefault="00010F5F" w:rsidP="00FF3B7D">
            <w:pPr>
              <w:spacing w:before="90"/>
              <w:jc w:val="center"/>
              <w:rPr>
                <w:rFonts w:ascii="Arial" w:hAnsi="Arial" w:cs="Arial"/>
                <w:color w:val="000000"/>
                <w:sz w:val="20"/>
                <w:szCs w:val="20"/>
              </w:rPr>
            </w:pPr>
            <w:r w:rsidRPr="003F3BB3">
              <w:rPr>
                <w:rFonts w:ascii="Arial" w:hAnsi="Arial" w:cs="Arial"/>
                <w:color w:val="000000"/>
                <w:sz w:val="20"/>
                <w:szCs w:val="20"/>
              </w:rPr>
              <w:t>2,</w:t>
            </w:r>
            <w:r>
              <w:rPr>
                <w:rFonts w:ascii="Arial" w:hAnsi="Arial" w:cs="Arial"/>
                <w:color w:val="000000"/>
                <w:sz w:val="20"/>
                <w:szCs w:val="20"/>
              </w:rPr>
              <w:t>75</w:t>
            </w:r>
            <w:r w:rsidRPr="003F3BB3">
              <w:rPr>
                <w:rFonts w:ascii="Arial" w:hAnsi="Arial" w:cs="Arial"/>
                <w:color w:val="000000"/>
                <w:sz w:val="20"/>
                <w:szCs w:val="20"/>
              </w:rPr>
              <w:t>0</w:t>
            </w:r>
          </w:p>
        </w:tc>
      </w:tr>
    </w:tbl>
    <w:p w14:paraId="2FA54C54" w14:textId="77777777" w:rsidR="00503CB6" w:rsidRDefault="00503CB6" w:rsidP="00503CB6">
      <w:pPr>
        <w:autoSpaceDE w:val="0"/>
        <w:autoSpaceDN w:val="0"/>
        <w:adjustRightInd w:val="0"/>
        <w:spacing w:before="120" w:after="120" w:line="240" w:lineRule="auto"/>
        <w:rPr>
          <w:rFonts w:ascii="Arial" w:eastAsia="Arial" w:hAnsi="Arial" w:cs="Arial"/>
          <w:szCs w:val="24"/>
        </w:rPr>
      </w:pPr>
      <w:r>
        <w:rPr>
          <w:rFonts w:ascii="Arial" w:eastAsia="Arial" w:hAnsi="Arial" w:cs="Arial"/>
          <w:szCs w:val="24"/>
        </w:rPr>
        <w:t>International Travel costs by country:</w:t>
      </w:r>
    </w:p>
    <w:tbl>
      <w:tblPr>
        <w:tblStyle w:val="TableGrid"/>
        <w:tblW w:w="0" w:type="auto"/>
        <w:tblLook w:val="04A0" w:firstRow="1" w:lastRow="0" w:firstColumn="1" w:lastColumn="0" w:noHBand="0" w:noVBand="1"/>
      </w:tblPr>
      <w:tblGrid>
        <w:gridCol w:w="1659"/>
        <w:gridCol w:w="1276"/>
      </w:tblGrid>
      <w:tr w:rsidR="00503CB6" w14:paraId="2FA54C57" w14:textId="77777777" w:rsidTr="006564EA">
        <w:tc>
          <w:tcPr>
            <w:tcW w:w="1659" w:type="dxa"/>
          </w:tcPr>
          <w:p w14:paraId="2FA54C55" w14:textId="77777777" w:rsidR="00503CB6" w:rsidRPr="00521040" w:rsidRDefault="00503CB6" w:rsidP="00660CBC">
            <w:pPr>
              <w:autoSpaceDE w:val="0"/>
              <w:autoSpaceDN w:val="0"/>
              <w:adjustRightInd w:val="0"/>
              <w:spacing w:before="120" w:after="120"/>
              <w:rPr>
                <w:rFonts w:ascii="Arial" w:eastAsia="Arial" w:hAnsi="Arial" w:cs="Arial"/>
                <w:color w:val="FF0000"/>
                <w:szCs w:val="24"/>
              </w:rPr>
            </w:pPr>
            <w:r w:rsidRPr="00521040">
              <w:rPr>
                <w:rFonts w:ascii="Arial" w:eastAsia="Arial" w:hAnsi="Arial" w:cs="Arial"/>
                <w:color w:val="FF0000"/>
                <w:szCs w:val="24"/>
              </w:rPr>
              <w:t>UK-</w:t>
            </w:r>
            <w:r w:rsidR="00660CBC">
              <w:rPr>
                <w:rFonts w:ascii="Arial" w:eastAsia="Arial" w:hAnsi="Arial" w:cs="Arial"/>
                <w:color w:val="FF0000"/>
                <w:szCs w:val="24"/>
              </w:rPr>
              <w:t>Brazil</w:t>
            </w:r>
            <w:r w:rsidR="006564EA">
              <w:rPr>
                <w:rFonts w:ascii="Arial" w:eastAsia="Arial" w:hAnsi="Arial" w:cs="Arial"/>
                <w:color w:val="FF0000"/>
                <w:szCs w:val="24"/>
              </w:rPr>
              <w:t>/Uruguay</w:t>
            </w:r>
          </w:p>
        </w:tc>
        <w:tc>
          <w:tcPr>
            <w:tcW w:w="1276" w:type="dxa"/>
          </w:tcPr>
          <w:p w14:paraId="2FA54C56" w14:textId="77777777" w:rsidR="00503CB6" w:rsidRDefault="00660CBC" w:rsidP="00660CBC">
            <w:pPr>
              <w:autoSpaceDE w:val="0"/>
              <w:autoSpaceDN w:val="0"/>
              <w:adjustRightInd w:val="0"/>
              <w:spacing w:before="120" w:after="120"/>
              <w:rPr>
                <w:rFonts w:ascii="Arial" w:eastAsia="Arial" w:hAnsi="Arial" w:cs="Arial"/>
                <w:szCs w:val="24"/>
              </w:rPr>
            </w:pPr>
            <w:r>
              <w:rPr>
                <w:rFonts w:ascii="Arial" w:eastAsia="Arial" w:hAnsi="Arial" w:cs="Arial"/>
                <w:szCs w:val="24"/>
              </w:rPr>
              <w:t>1,00</w:t>
            </w:r>
            <w:r w:rsidR="00503CB6">
              <w:rPr>
                <w:rFonts w:ascii="Arial" w:eastAsia="Arial" w:hAnsi="Arial" w:cs="Arial"/>
                <w:szCs w:val="24"/>
              </w:rPr>
              <w:t>0</w:t>
            </w:r>
          </w:p>
        </w:tc>
      </w:tr>
      <w:tr w:rsidR="006564EA" w14:paraId="2FA54C5A" w14:textId="77777777" w:rsidTr="006564EA">
        <w:tc>
          <w:tcPr>
            <w:tcW w:w="1659" w:type="dxa"/>
          </w:tcPr>
          <w:p w14:paraId="2FA54C58" w14:textId="77777777" w:rsidR="006564EA" w:rsidRPr="00521040" w:rsidRDefault="006564EA" w:rsidP="006564EA">
            <w:pPr>
              <w:autoSpaceDE w:val="0"/>
              <w:autoSpaceDN w:val="0"/>
              <w:adjustRightInd w:val="0"/>
              <w:spacing w:before="120" w:after="120"/>
              <w:rPr>
                <w:rFonts w:ascii="Arial" w:eastAsia="Arial" w:hAnsi="Arial" w:cs="Arial"/>
                <w:color w:val="FF0000"/>
                <w:szCs w:val="24"/>
              </w:rPr>
            </w:pPr>
            <w:r>
              <w:rPr>
                <w:rFonts w:ascii="Arial" w:eastAsia="Arial" w:hAnsi="Arial" w:cs="Arial"/>
                <w:color w:val="FF0000"/>
                <w:szCs w:val="24"/>
              </w:rPr>
              <w:t>Brazil</w:t>
            </w:r>
            <w:r w:rsidRPr="00521040">
              <w:rPr>
                <w:rFonts w:ascii="Arial" w:eastAsia="Arial" w:hAnsi="Arial" w:cs="Arial"/>
                <w:color w:val="FF0000"/>
                <w:szCs w:val="24"/>
              </w:rPr>
              <w:t>-</w:t>
            </w:r>
            <w:r>
              <w:rPr>
                <w:rFonts w:ascii="Arial" w:eastAsia="Arial" w:hAnsi="Arial" w:cs="Arial"/>
                <w:color w:val="FF0000"/>
                <w:szCs w:val="24"/>
              </w:rPr>
              <w:t>Uruguay</w:t>
            </w:r>
          </w:p>
        </w:tc>
        <w:tc>
          <w:tcPr>
            <w:tcW w:w="1276" w:type="dxa"/>
          </w:tcPr>
          <w:p w14:paraId="2FA54C59" w14:textId="77777777" w:rsidR="006564EA" w:rsidRDefault="006564EA" w:rsidP="00582DCA">
            <w:pPr>
              <w:autoSpaceDE w:val="0"/>
              <w:autoSpaceDN w:val="0"/>
              <w:adjustRightInd w:val="0"/>
              <w:spacing w:before="120" w:after="120"/>
              <w:rPr>
                <w:rFonts w:ascii="Arial" w:eastAsia="Arial" w:hAnsi="Arial" w:cs="Arial"/>
                <w:szCs w:val="24"/>
              </w:rPr>
            </w:pPr>
            <w:r>
              <w:rPr>
                <w:rFonts w:ascii="Arial" w:eastAsia="Arial" w:hAnsi="Arial" w:cs="Arial"/>
                <w:szCs w:val="24"/>
              </w:rPr>
              <w:t>400</w:t>
            </w:r>
          </w:p>
        </w:tc>
      </w:tr>
    </w:tbl>
    <w:p w14:paraId="2FA54C5B" w14:textId="77777777" w:rsidR="006564EA" w:rsidRDefault="006564EA">
      <w:pPr>
        <w:rPr>
          <w:rFonts w:ascii="Arial" w:eastAsia="Arial" w:hAnsi="Arial" w:cs="Arial"/>
          <w:b/>
          <w:szCs w:val="24"/>
        </w:rPr>
      </w:pPr>
      <w:r>
        <w:rPr>
          <w:rFonts w:ascii="Arial" w:eastAsia="Arial" w:hAnsi="Arial" w:cs="Arial"/>
          <w:b/>
          <w:szCs w:val="24"/>
        </w:rPr>
        <w:br w:type="page"/>
      </w:r>
    </w:p>
    <w:p w14:paraId="2FA54C5C" w14:textId="1488B7EC" w:rsidR="005446E4" w:rsidRPr="00B44B7E" w:rsidRDefault="006974D4" w:rsidP="005B7CB1">
      <w:pPr>
        <w:autoSpaceDE w:val="0"/>
        <w:autoSpaceDN w:val="0"/>
        <w:adjustRightInd w:val="0"/>
        <w:spacing w:before="120" w:after="120" w:line="240" w:lineRule="auto"/>
        <w:rPr>
          <w:rFonts w:ascii="Arial" w:hAnsi="Arial" w:cs="Arial"/>
          <w:lang w:val="en-US"/>
        </w:rPr>
      </w:pPr>
      <w:r>
        <w:rPr>
          <w:rFonts w:ascii="Arial" w:eastAsia="Arial" w:hAnsi="Arial" w:cs="Arial"/>
          <w:b/>
          <w:szCs w:val="24"/>
        </w:rPr>
        <w:t xml:space="preserve"> ANNEX 4 </w:t>
      </w:r>
      <w:r w:rsidR="005446E4" w:rsidRPr="005B7CB1">
        <w:rPr>
          <w:rFonts w:ascii="Arial" w:eastAsia="Times New Roman" w:hAnsi="Arial" w:cs="Arial"/>
          <w:b/>
          <w:bCs/>
          <w:color w:val="000000"/>
          <w:lang w:eastAsia="en-GB"/>
        </w:rPr>
        <w:t>Guidelines specific</w:t>
      </w:r>
      <w:r w:rsidR="005446E4">
        <w:rPr>
          <w:rFonts w:ascii="Arial" w:eastAsia="Times New Roman" w:hAnsi="Arial" w:cs="Arial"/>
          <w:b/>
          <w:bCs/>
          <w:color w:val="000000"/>
          <w:lang w:eastAsia="en-GB"/>
        </w:rPr>
        <w:t xml:space="preserve"> </w:t>
      </w:r>
      <w:r w:rsidR="005B7CB1">
        <w:rPr>
          <w:rFonts w:ascii="Arial" w:eastAsia="Times New Roman" w:hAnsi="Arial" w:cs="Arial"/>
          <w:b/>
          <w:bCs/>
          <w:color w:val="000000"/>
          <w:lang w:eastAsia="en-GB"/>
        </w:rPr>
        <w:t>to</w:t>
      </w:r>
      <w:r w:rsidR="005446E4">
        <w:rPr>
          <w:rFonts w:ascii="Arial" w:eastAsia="Times New Roman" w:hAnsi="Arial" w:cs="Arial"/>
          <w:b/>
          <w:bCs/>
          <w:color w:val="000000"/>
          <w:lang w:eastAsia="en-GB"/>
        </w:rPr>
        <w:t xml:space="preserve"> FAPESP: </w:t>
      </w:r>
      <w:r w:rsidR="005B7CB1">
        <w:rPr>
          <w:rFonts w:ascii="Arial" w:hAnsi="Arial" w:cs="Arial"/>
          <w:b/>
          <w:bCs/>
          <w:lang w:val="en-US"/>
        </w:rPr>
        <w:t>f</w:t>
      </w:r>
      <w:r w:rsidR="005446E4" w:rsidRPr="00B44B7E">
        <w:rPr>
          <w:rFonts w:ascii="Arial" w:hAnsi="Arial" w:cs="Arial"/>
          <w:b/>
          <w:bCs/>
          <w:lang w:val="en-US"/>
        </w:rPr>
        <w:t>urther instructions</w:t>
      </w:r>
    </w:p>
    <w:p w14:paraId="5D162FA4" w14:textId="77777777" w:rsidR="00B8713C" w:rsidRPr="00B44B7E" w:rsidRDefault="00B8713C" w:rsidP="00B8713C">
      <w:pPr>
        <w:spacing w:before="100" w:beforeAutospacing="1" w:after="225" w:line="300" w:lineRule="atLeast"/>
        <w:rPr>
          <w:rFonts w:ascii="Arial" w:hAnsi="Arial" w:cs="Arial"/>
          <w:lang w:val="en-US"/>
        </w:rPr>
      </w:pPr>
      <w:r w:rsidRPr="00B44B7E">
        <w:rPr>
          <w:rFonts w:ascii="Arial" w:hAnsi="Arial" w:cs="Arial"/>
          <w:lang w:val="en-US"/>
        </w:rPr>
        <w:t xml:space="preserve">Applicants from the State of São Paulo </w:t>
      </w:r>
      <w:r w:rsidRPr="00A81901">
        <w:rPr>
          <w:rFonts w:ascii="Arial" w:hAnsi="Arial" w:cs="Arial"/>
          <w:lang w:val="en-US"/>
        </w:rPr>
        <w:t>must</w:t>
      </w:r>
      <w:r w:rsidRPr="00B44B7E">
        <w:rPr>
          <w:rFonts w:ascii="Arial" w:hAnsi="Arial" w:cs="Arial"/>
          <w:lang w:val="en-US"/>
        </w:rPr>
        <w:t xml:space="preserve"> present their proposals according to FAPESP’s guidelines of the “</w:t>
      </w:r>
      <w:proofErr w:type="spellStart"/>
      <w:r w:rsidRPr="00B44B7E">
        <w:rPr>
          <w:rFonts w:ascii="Arial" w:hAnsi="Arial" w:cs="Arial"/>
          <w:lang w:val="en-US"/>
        </w:rPr>
        <w:t>Auxílio</w:t>
      </w:r>
      <w:proofErr w:type="spellEnd"/>
      <w:r w:rsidRPr="00B44B7E">
        <w:rPr>
          <w:rFonts w:ascii="Arial" w:hAnsi="Arial" w:cs="Arial"/>
          <w:lang w:val="en-US"/>
        </w:rPr>
        <w:t xml:space="preserve"> </w:t>
      </w:r>
      <w:proofErr w:type="spellStart"/>
      <w:r w:rsidRPr="00B44B7E">
        <w:rPr>
          <w:rFonts w:ascii="Arial" w:hAnsi="Arial" w:cs="Arial"/>
          <w:lang w:val="en-US"/>
        </w:rPr>
        <w:t>Organização</w:t>
      </w:r>
      <w:proofErr w:type="spellEnd"/>
      <w:r w:rsidRPr="00B44B7E">
        <w:rPr>
          <w:rFonts w:ascii="Arial" w:hAnsi="Arial" w:cs="Arial"/>
          <w:lang w:val="en-US"/>
        </w:rPr>
        <w:t>” funding scheme, as described below:</w:t>
      </w:r>
    </w:p>
    <w:p w14:paraId="372EA176" w14:textId="77777777" w:rsidR="00B8713C" w:rsidRDefault="00B8713C" w:rsidP="00B8713C">
      <w:pPr>
        <w:pStyle w:val="ListParagraph"/>
        <w:widowControl/>
        <w:numPr>
          <w:ilvl w:val="0"/>
          <w:numId w:val="34"/>
        </w:numPr>
        <w:spacing w:before="100" w:beforeAutospacing="1" w:after="225" w:line="300" w:lineRule="atLeast"/>
        <w:ind w:left="360"/>
        <w:rPr>
          <w:rFonts w:ascii="Arial" w:hAnsi="Arial" w:cs="Arial"/>
          <w:lang w:val="en-US"/>
        </w:rPr>
      </w:pPr>
      <w:r w:rsidRPr="00B44B7E">
        <w:rPr>
          <w:rFonts w:ascii="Arial" w:hAnsi="Arial" w:cs="Arial"/>
          <w:lang w:val="en-US"/>
        </w:rPr>
        <w:t xml:space="preserve">Workshop Coordinators from the State of São Paulo must be or have been Principal or Co-Principal Investigators of research projects funded by FAPESP within at least one of the following FAPESP funding lines: Thematic Projects, Young Investigators Award (JP), Research, Innovation and Dissemination </w:t>
      </w:r>
      <w:proofErr w:type="spellStart"/>
      <w:r w:rsidRPr="00B44B7E">
        <w:rPr>
          <w:rFonts w:ascii="Arial" w:hAnsi="Arial" w:cs="Arial"/>
          <w:lang w:val="en-US"/>
        </w:rPr>
        <w:t>Centres</w:t>
      </w:r>
      <w:proofErr w:type="spellEnd"/>
      <w:r w:rsidRPr="00B44B7E">
        <w:rPr>
          <w:rFonts w:ascii="Arial" w:hAnsi="Arial" w:cs="Arial"/>
          <w:lang w:val="en-US"/>
        </w:rPr>
        <w:t xml:space="preserve"> (CEPIDs/RIDCs), and Research Partnership for Technological Innovation (PITE).</w:t>
      </w:r>
    </w:p>
    <w:p w14:paraId="12F50183" w14:textId="77777777" w:rsidR="00B8713C" w:rsidRPr="00B44B7E" w:rsidRDefault="00B8713C" w:rsidP="00B8713C">
      <w:pPr>
        <w:pStyle w:val="ListParagraph"/>
        <w:spacing w:before="100" w:beforeAutospacing="1" w:after="225" w:line="300" w:lineRule="atLeast"/>
        <w:ind w:left="360"/>
        <w:rPr>
          <w:rFonts w:ascii="Arial" w:hAnsi="Arial" w:cs="Arial"/>
          <w:lang w:val="en-US"/>
        </w:rPr>
      </w:pPr>
    </w:p>
    <w:p w14:paraId="5C47C9AB" w14:textId="77777777" w:rsidR="00B8713C" w:rsidRDefault="00B8713C" w:rsidP="00B8713C">
      <w:pPr>
        <w:pStyle w:val="ListParagraph"/>
        <w:widowControl/>
        <w:numPr>
          <w:ilvl w:val="0"/>
          <w:numId w:val="34"/>
        </w:numPr>
        <w:spacing w:before="100" w:beforeAutospacing="1" w:after="225" w:line="300" w:lineRule="atLeast"/>
        <w:ind w:left="360"/>
        <w:rPr>
          <w:rFonts w:ascii="Arial" w:hAnsi="Arial" w:cs="Arial"/>
          <w:lang w:val="en-US"/>
        </w:rPr>
      </w:pPr>
      <w:r w:rsidRPr="00B44B7E">
        <w:rPr>
          <w:rFonts w:ascii="Arial" w:hAnsi="Arial" w:cs="Arial"/>
          <w:lang w:val="en-US"/>
        </w:rPr>
        <w:t>The resources necessary for the delivering of the workshop shall be equally distributed between FAPESP, ANII and the British Council.</w:t>
      </w:r>
    </w:p>
    <w:p w14:paraId="49107F1C" w14:textId="77777777" w:rsidR="00B8713C" w:rsidRPr="00B44B7E" w:rsidRDefault="00B8713C" w:rsidP="00B8713C">
      <w:pPr>
        <w:pStyle w:val="ListParagraph"/>
        <w:spacing w:before="100" w:beforeAutospacing="1" w:after="225" w:line="300" w:lineRule="atLeast"/>
        <w:ind w:left="360"/>
        <w:rPr>
          <w:rFonts w:ascii="Arial" w:hAnsi="Arial" w:cs="Arial"/>
          <w:lang w:val="en-US"/>
        </w:rPr>
      </w:pPr>
    </w:p>
    <w:p w14:paraId="18E934C8" w14:textId="77777777" w:rsidR="00B8713C" w:rsidRPr="00B44B7E" w:rsidRDefault="00B8713C" w:rsidP="00B8713C">
      <w:pPr>
        <w:pStyle w:val="ListParagraph"/>
        <w:widowControl/>
        <w:numPr>
          <w:ilvl w:val="0"/>
          <w:numId w:val="35"/>
        </w:numPr>
        <w:spacing w:before="100" w:beforeAutospacing="1" w:after="225" w:line="300" w:lineRule="atLeast"/>
        <w:ind w:left="960"/>
        <w:rPr>
          <w:rFonts w:ascii="Arial" w:hAnsi="Arial" w:cs="Arial"/>
          <w:lang w:val="en-US"/>
        </w:rPr>
      </w:pPr>
      <w:r w:rsidRPr="00B44B7E">
        <w:rPr>
          <w:rFonts w:ascii="Arial" w:hAnsi="Arial" w:cs="Arial"/>
          <w:lang w:val="en-US"/>
        </w:rPr>
        <w:t>In the Research Proposal form, please fill in item 6.1 with the consolidated budget requested to FAPESP, item 6.2 with the budget requested to ANII and item 6.3</w:t>
      </w:r>
      <w:r>
        <w:rPr>
          <w:rFonts w:ascii="Arial" w:hAnsi="Arial" w:cs="Arial"/>
          <w:lang w:val="en-US"/>
        </w:rPr>
        <w:t xml:space="preserve">. </w:t>
      </w:r>
      <w:proofErr w:type="gramStart"/>
      <w:r w:rsidRPr="00B44B7E">
        <w:rPr>
          <w:rFonts w:ascii="Arial" w:hAnsi="Arial" w:cs="Arial"/>
          <w:lang w:val="en-US"/>
        </w:rPr>
        <w:t>with</w:t>
      </w:r>
      <w:proofErr w:type="gramEnd"/>
      <w:r w:rsidRPr="00B44B7E">
        <w:rPr>
          <w:rFonts w:ascii="Arial" w:hAnsi="Arial" w:cs="Arial"/>
          <w:lang w:val="en-US"/>
        </w:rPr>
        <w:t xml:space="preserve"> the budget requested to the British Council. This data have to match the total budget requested in the BC and ANII Application form.</w:t>
      </w:r>
    </w:p>
    <w:p w14:paraId="459AADCE" w14:textId="77777777" w:rsidR="00B8713C" w:rsidRPr="00FA5610" w:rsidRDefault="00B8713C" w:rsidP="00B8713C">
      <w:pPr>
        <w:pStyle w:val="ListParagraph"/>
        <w:widowControl/>
        <w:numPr>
          <w:ilvl w:val="0"/>
          <w:numId w:val="35"/>
        </w:numPr>
        <w:spacing w:before="100" w:beforeAutospacing="1" w:after="225" w:line="300" w:lineRule="atLeast"/>
        <w:ind w:left="960"/>
        <w:rPr>
          <w:rFonts w:ascii="Arial" w:hAnsi="Arial" w:cs="Arial"/>
          <w:lang w:val="en-US"/>
        </w:rPr>
      </w:pPr>
      <w:r w:rsidRPr="00B44B7E">
        <w:rPr>
          <w:rFonts w:ascii="Arial" w:hAnsi="Arial" w:cs="Arial"/>
          <w:lang w:val="en-US"/>
        </w:rPr>
        <w:t xml:space="preserve">The </w:t>
      </w:r>
      <w:proofErr w:type="gramStart"/>
      <w:r w:rsidRPr="00B44B7E">
        <w:rPr>
          <w:rFonts w:ascii="Arial" w:hAnsi="Arial" w:cs="Arial"/>
          <w:lang w:val="en-US"/>
        </w:rPr>
        <w:t xml:space="preserve">list of FAPESP’s eligible items </w:t>
      </w:r>
      <w:r w:rsidRPr="00FA5610">
        <w:rPr>
          <w:rFonts w:ascii="Arial" w:hAnsi="Arial" w:cs="Arial"/>
          <w:lang w:val="en-US"/>
        </w:rPr>
        <w:t>are</w:t>
      </w:r>
      <w:proofErr w:type="gramEnd"/>
      <w:r w:rsidRPr="00FA5610">
        <w:rPr>
          <w:rFonts w:ascii="Arial" w:hAnsi="Arial" w:cs="Arial"/>
          <w:lang w:val="en-US"/>
        </w:rPr>
        <w:t xml:space="preserve"> available at </w:t>
      </w:r>
      <w:hyperlink r:id="rId19" w:anchor="3824" w:history="1">
        <w:r w:rsidRPr="00B34DFC">
          <w:rPr>
            <w:rStyle w:val="Hyperlink"/>
            <w:rFonts w:ascii="Arial" w:hAnsi="Arial" w:cs="Arial"/>
            <w:bCs/>
            <w:lang w:val="en-US"/>
          </w:rPr>
          <w:t>www.fapesp.br/156#3824</w:t>
        </w:r>
      </w:hyperlink>
      <w:r w:rsidRPr="00FA5610">
        <w:rPr>
          <w:rFonts w:ascii="Arial" w:hAnsi="Arial" w:cs="Arial"/>
          <w:lang w:val="en-US"/>
        </w:rPr>
        <w:t>, Item 8.</w:t>
      </w:r>
    </w:p>
    <w:p w14:paraId="5A0A86CF" w14:textId="77777777" w:rsidR="00B8713C" w:rsidRPr="00FA5610" w:rsidRDefault="00B8713C" w:rsidP="00B8713C">
      <w:pPr>
        <w:pStyle w:val="ListParagraph"/>
        <w:widowControl/>
        <w:numPr>
          <w:ilvl w:val="0"/>
          <w:numId w:val="35"/>
        </w:numPr>
        <w:spacing w:before="100" w:beforeAutospacing="1" w:after="225" w:line="300" w:lineRule="atLeast"/>
        <w:ind w:left="960"/>
        <w:rPr>
          <w:rFonts w:ascii="Arial" w:hAnsi="Arial" w:cs="Arial"/>
          <w:lang w:val="en-US"/>
        </w:rPr>
      </w:pPr>
      <w:r w:rsidRPr="00FA5610">
        <w:rPr>
          <w:rFonts w:ascii="Arial" w:hAnsi="Arial" w:cs="Arial"/>
          <w:lang w:val="en-US"/>
        </w:rPr>
        <w:t xml:space="preserve">Non-eligible costs, as described in Item 9 at </w:t>
      </w:r>
      <w:hyperlink r:id="rId20" w:anchor="3824" w:history="1">
        <w:r w:rsidRPr="00B34DFC">
          <w:rPr>
            <w:rStyle w:val="Hyperlink"/>
            <w:rFonts w:ascii="Arial" w:hAnsi="Arial" w:cs="Arial"/>
            <w:bCs/>
            <w:lang w:val="en-US"/>
          </w:rPr>
          <w:t>www.fapesp.br/156#3824</w:t>
        </w:r>
      </w:hyperlink>
      <w:r w:rsidRPr="00FA5610">
        <w:rPr>
          <w:rFonts w:ascii="Arial" w:hAnsi="Arial" w:cs="Arial"/>
          <w:lang w:val="en-US"/>
        </w:rPr>
        <w:t xml:space="preserve"> can be funded by the British Council according the Cooperation Agreements between BC/FAPESP (link) and ANII/FAPESP (link) </w:t>
      </w:r>
      <w:r w:rsidRPr="00FA5610">
        <w:rPr>
          <w:rFonts w:ascii="Arial" w:hAnsi="Arial" w:cs="Arial"/>
          <w:b/>
          <w:lang w:val="en-US"/>
        </w:rPr>
        <w:t>and</w:t>
      </w:r>
      <w:r w:rsidRPr="00FA5610">
        <w:rPr>
          <w:rFonts w:ascii="Arial" w:hAnsi="Arial" w:cs="Arial"/>
          <w:lang w:val="en-US"/>
        </w:rPr>
        <w:t xml:space="preserve"> in Item 11 of these Workshop Guidelines.</w:t>
      </w:r>
    </w:p>
    <w:p w14:paraId="60E29E45" w14:textId="77777777" w:rsidR="00B8713C" w:rsidRPr="00FA5610" w:rsidRDefault="00B8713C" w:rsidP="00B8713C">
      <w:pPr>
        <w:pStyle w:val="ListParagraph"/>
        <w:spacing w:before="100" w:beforeAutospacing="1" w:after="225" w:line="300" w:lineRule="atLeast"/>
        <w:ind w:left="960"/>
        <w:rPr>
          <w:rFonts w:ascii="Arial" w:hAnsi="Arial" w:cs="Arial"/>
          <w:lang w:val="en-US"/>
        </w:rPr>
      </w:pPr>
    </w:p>
    <w:p w14:paraId="70DEAC8F" w14:textId="77777777" w:rsidR="00B8713C" w:rsidRPr="00FA5610" w:rsidRDefault="00B8713C" w:rsidP="00B8713C">
      <w:pPr>
        <w:pStyle w:val="ListParagraph"/>
        <w:widowControl/>
        <w:numPr>
          <w:ilvl w:val="0"/>
          <w:numId w:val="34"/>
        </w:numPr>
        <w:spacing w:before="100" w:beforeAutospacing="1" w:after="225" w:line="300" w:lineRule="atLeast"/>
        <w:ind w:left="360"/>
        <w:rPr>
          <w:rFonts w:ascii="Arial" w:hAnsi="Arial" w:cs="Arial"/>
          <w:lang w:val="en-US"/>
        </w:rPr>
      </w:pPr>
      <w:r w:rsidRPr="00FA5610">
        <w:rPr>
          <w:rFonts w:ascii="Arial" w:hAnsi="Arial" w:cs="Arial"/>
          <w:lang w:val="en-US"/>
        </w:rPr>
        <w:t xml:space="preserve">Applicants from the State of São Paulo must also send to FAPESP the following documents to </w:t>
      </w:r>
      <w:proofErr w:type="spellStart"/>
      <w:r w:rsidRPr="00FA5610">
        <w:rPr>
          <w:rFonts w:ascii="Arial" w:hAnsi="Arial" w:cs="Arial"/>
          <w:lang w:val="en-US"/>
        </w:rPr>
        <w:t>Rua</w:t>
      </w:r>
      <w:proofErr w:type="spellEnd"/>
      <w:r w:rsidRPr="00FA5610">
        <w:rPr>
          <w:rFonts w:ascii="Arial" w:hAnsi="Arial" w:cs="Arial"/>
          <w:lang w:val="en-US"/>
        </w:rPr>
        <w:t xml:space="preserve"> </w:t>
      </w:r>
      <w:proofErr w:type="spellStart"/>
      <w:r w:rsidRPr="00FA5610">
        <w:rPr>
          <w:rFonts w:ascii="Arial" w:hAnsi="Arial" w:cs="Arial"/>
          <w:lang w:val="en-US"/>
        </w:rPr>
        <w:t>Pio</w:t>
      </w:r>
      <w:proofErr w:type="spellEnd"/>
      <w:r w:rsidRPr="00FA5610">
        <w:rPr>
          <w:rFonts w:ascii="Arial" w:hAnsi="Arial" w:cs="Arial"/>
          <w:lang w:val="en-US"/>
        </w:rPr>
        <w:t xml:space="preserve"> XI, 1500, Alto da </w:t>
      </w:r>
      <w:proofErr w:type="spellStart"/>
      <w:r w:rsidRPr="00FA5610">
        <w:rPr>
          <w:rFonts w:ascii="Arial" w:hAnsi="Arial" w:cs="Arial"/>
          <w:lang w:val="en-US"/>
        </w:rPr>
        <w:t>Lapa</w:t>
      </w:r>
      <w:proofErr w:type="spellEnd"/>
      <w:r w:rsidRPr="00FA5610">
        <w:rPr>
          <w:rFonts w:ascii="Arial" w:hAnsi="Arial" w:cs="Arial"/>
          <w:lang w:val="en-US"/>
        </w:rPr>
        <w:t>, CEP 05468-901 – São Paulo/SP, Brazil:</w:t>
      </w:r>
    </w:p>
    <w:p w14:paraId="298ECE94" w14:textId="77777777" w:rsidR="00B8713C" w:rsidRPr="00FA5610" w:rsidRDefault="00B8713C" w:rsidP="00B8713C">
      <w:pPr>
        <w:pStyle w:val="ListParagraph"/>
        <w:spacing w:before="100" w:beforeAutospacing="1" w:after="225" w:line="300" w:lineRule="atLeast"/>
        <w:ind w:left="360"/>
        <w:rPr>
          <w:rFonts w:ascii="Arial" w:hAnsi="Arial" w:cs="Arial"/>
          <w:lang w:val="en-US"/>
        </w:rPr>
      </w:pPr>
    </w:p>
    <w:p w14:paraId="6697DB81" w14:textId="77777777" w:rsidR="00B8713C" w:rsidRPr="00FA5610" w:rsidRDefault="00B8713C" w:rsidP="00B8713C">
      <w:pPr>
        <w:pStyle w:val="ListParagraph"/>
        <w:widowControl/>
        <w:numPr>
          <w:ilvl w:val="0"/>
          <w:numId w:val="36"/>
        </w:numPr>
        <w:spacing w:before="100" w:beforeAutospacing="1" w:after="225" w:line="300" w:lineRule="atLeast"/>
        <w:ind w:left="960"/>
        <w:rPr>
          <w:rFonts w:ascii="Arial" w:hAnsi="Arial" w:cs="Arial"/>
          <w:lang w:val="en-US"/>
        </w:rPr>
      </w:pPr>
      <w:r w:rsidRPr="00FA5610">
        <w:rPr>
          <w:rFonts w:ascii="Arial" w:hAnsi="Arial" w:cs="Arial"/>
          <w:lang w:val="en-US"/>
        </w:rPr>
        <w:t xml:space="preserve">FAPESP </w:t>
      </w:r>
      <w:hyperlink r:id="rId21" w:tgtFrame="_blank" w:history="1">
        <w:r w:rsidRPr="00B34DFC">
          <w:rPr>
            <w:rStyle w:val="Hyperlink"/>
            <w:rFonts w:ascii="Arial" w:hAnsi="Arial" w:cs="Arial"/>
            <w:bCs/>
            <w:lang w:val="en-US"/>
          </w:rPr>
          <w:t>Research Proposal form</w:t>
        </w:r>
      </w:hyperlink>
      <w:r w:rsidRPr="00FA5610">
        <w:rPr>
          <w:rFonts w:ascii="Arial" w:hAnsi="Arial" w:cs="Arial"/>
          <w:lang w:val="en-US"/>
        </w:rPr>
        <w:t xml:space="preserve"> and </w:t>
      </w:r>
      <w:hyperlink r:id="rId22" w:tgtFrame="_blank" w:history="1">
        <w:r w:rsidRPr="00B34DFC">
          <w:rPr>
            <w:rStyle w:val="Hyperlink"/>
            <w:rFonts w:ascii="Arial" w:hAnsi="Arial" w:cs="Arial"/>
            <w:bCs/>
            <w:lang w:val="en-US"/>
          </w:rPr>
          <w:t>Researcher’s Registration form</w:t>
        </w:r>
      </w:hyperlink>
    </w:p>
    <w:p w14:paraId="6ACCD899" w14:textId="77777777" w:rsidR="00B8713C" w:rsidRPr="00FA5610" w:rsidRDefault="00B8713C" w:rsidP="00B8713C">
      <w:pPr>
        <w:pStyle w:val="ListParagraph"/>
        <w:widowControl/>
        <w:numPr>
          <w:ilvl w:val="0"/>
          <w:numId w:val="36"/>
        </w:numPr>
        <w:spacing w:before="100" w:beforeAutospacing="1" w:after="225" w:line="300" w:lineRule="atLeast"/>
        <w:ind w:left="960"/>
        <w:rPr>
          <w:rFonts w:ascii="Arial" w:hAnsi="Arial" w:cs="Arial"/>
          <w:lang w:val="en-US"/>
        </w:rPr>
      </w:pPr>
      <w:r w:rsidRPr="00FA5610">
        <w:rPr>
          <w:rFonts w:ascii="Arial" w:hAnsi="Arial" w:cs="Arial"/>
          <w:lang w:val="en-US"/>
        </w:rPr>
        <w:t xml:space="preserve">FAPESP </w:t>
      </w:r>
      <w:hyperlink r:id="rId23" w:tgtFrame="_blank" w:history="1">
        <w:r w:rsidRPr="00B34DFC">
          <w:rPr>
            <w:rStyle w:val="Hyperlink"/>
            <w:rFonts w:ascii="Arial" w:hAnsi="Arial" w:cs="Arial"/>
            <w:bCs/>
            <w:lang w:val="en-US"/>
          </w:rPr>
          <w:t>Budget Worksheets</w:t>
        </w:r>
      </w:hyperlink>
      <w:r w:rsidRPr="00FA5610">
        <w:rPr>
          <w:rFonts w:ascii="Arial" w:hAnsi="Arial" w:cs="Arial"/>
          <w:lang w:val="en-US"/>
        </w:rPr>
        <w:t xml:space="preserve"> (FAPESP)</w:t>
      </w:r>
    </w:p>
    <w:p w14:paraId="4F9E65A2" w14:textId="77777777" w:rsidR="00B8713C" w:rsidRPr="00FA5610" w:rsidRDefault="00B8713C" w:rsidP="00B8713C">
      <w:pPr>
        <w:pStyle w:val="ListParagraph"/>
        <w:widowControl/>
        <w:numPr>
          <w:ilvl w:val="0"/>
          <w:numId w:val="36"/>
        </w:numPr>
        <w:spacing w:before="100" w:beforeAutospacing="1" w:after="225" w:line="300" w:lineRule="atLeast"/>
        <w:ind w:left="960"/>
        <w:rPr>
          <w:rFonts w:ascii="Arial" w:hAnsi="Arial" w:cs="Arial"/>
          <w:lang w:val="en-US"/>
        </w:rPr>
      </w:pPr>
      <w:r w:rsidRPr="00FA5610">
        <w:rPr>
          <w:rFonts w:ascii="Arial" w:hAnsi="Arial" w:cs="Arial"/>
          <w:lang w:val="en-US"/>
        </w:rPr>
        <w:t xml:space="preserve">Description of the </w:t>
      </w:r>
      <w:r w:rsidRPr="00B34DFC">
        <w:rPr>
          <w:rFonts w:ascii="Arial" w:hAnsi="Arial" w:cs="Arial"/>
          <w:b/>
          <w:lang w:val="en-US"/>
        </w:rPr>
        <w:t>s</w:t>
      </w:r>
      <w:r w:rsidRPr="00FA5610">
        <w:rPr>
          <w:rFonts w:ascii="Arial" w:hAnsi="Arial" w:cs="Arial"/>
          <w:lang w:val="en-US"/>
        </w:rPr>
        <w:t>election process of "Earlier carrier" participants, observing the recruitment rules described in item 12 of this Guidelines.</w:t>
      </w:r>
    </w:p>
    <w:p w14:paraId="0AADE207" w14:textId="77777777" w:rsidR="00B8713C" w:rsidRPr="00FA5610" w:rsidRDefault="00B8713C" w:rsidP="00B8713C">
      <w:pPr>
        <w:pStyle w:val="ListParagraph"/>
        <w:widowControl/>
        <w:numPr>
          <w:ilvl w:val="0"/>
          <w:numId w:val="37"/>
        </w:numPr>
        <w:spacing w:before="100" w:beforeAutospacing="1" w:after="225" w:line="300" w:lineRule="atLeast"/>
        <w:ind w:left="1680"/>
        <w:rPr>
          <w:rFonts w:ascii="Arial" w:hAnsi="Arial" w:cs="Arial"/>
          <w:lang w:val="en-US"/>
        </w:rPr>
      </w:pPr>
      <w:r w:rsidRPr="00FA5610">
        <w:rPr>
          <w:rFonts w:ascii="Arial" w:hAnsi="Arial" w:cs="Arial"/>
          <w:lang w:val="en-US"/>
        </w:rPr>
        <w:t xml:space="preserve">Please note that </w:t>
      </w:r>
      <w:r w:rsidRPr="00FA5610">
        <w:rPr>
          <w:rStyle w:val="Strong"/>
          <w:rFonts w:ascii="Arial" w:hAnsi="Arial" w:cs="Arial"/>
          <w:lang w:val="en-US"/>
        </w:rPr>
        <w:t>participants who do not satisfy the requirements of item 12 of this Call for Proposals will not be accepted</w:t>
      </w:r>
      <w:r w:rsidRPr="00FA5610">
        <w:rPr>
          <w:rFonts w:ascii="Arial" w:hAnsi="Arial" w:cs="Arial"/>
          <w:lang w:val="en-US"/>
        </w:rPr>
        <w:t>.</w:t>
      </w:r>
    </w:p>
    <w:p w14:paraId="4BC4E8C7" w14:textId="77777777" w:rsidR="00B8713C" w:rsidRPr="00580FA4" w:rsidRDefault="00B8713C" w:rsidP="00B8713C">
      <w:pPr>
        <w:pStyle w:val="ListParagraph"/>
        <w:spacing w:before="100" w:beforeAutospacing="1" w:after="225" w:line="300" w:lineRule="atLeast"/>
        <w:ind w:left="1680"/>
        <w:rPr>
          <w:rFonts w:ascii="Arial" w:hAnsi="Arial" w:cs="Arial"/>
          <w:lang w:val="en-US"/>
        </w:rPr>
      </w:pPr>
    </w:p>
    <w:p w14:paraId="5C230A02" w14:textId="77777777" w:rsidR="00B8713C" w:rsidRPr="00580FA4" w:rsidRDefault="00B8713C" w:rsidP="00B8713C">
      <w:pPr>
        <w:pStyle w:val="ListParagraph"/>
        <w:widowControl/>
        <w:numPr>
          <w:ilvl w:val="0"/>
          <w:numId w:val="34"/>
        </w:numPr>
        <w:spacing w:before="100" w:beforeAutospacing="1" w:after="225" w:line="300" w:lineRule="atLeast"/>
        <w:rPr>
          <w:rFonts w:ascii="Arial" w:hAnsi="Arial" w:cs="Arial"/>
          <w:lang w:val="en-US"/>
        </w:rPr>
      </w:pPr>
      <w:r w:rsidRPr="00580FA4">
        <w:rPr>
          <w:rFonts w:ascii="Arial" w:hAnsi="Arial" w:cs="Arial"/>
          <w:lang w:val="en-US"/>
        </w:rPr>
        <w:t>Contact Information</w:t>
      </w:r>
    </w:p>
    <w:p w14:paraId="4743E843" w14:textId="77777777" w:rsidR="00B8713C" w:rsidRPr="00580FA4" w:rsidRDefault="00B8713C" w:rsidP="00B8713C">
      <w:pPr>
        <w:pStyle w:val="ListParagraph"/>
        <w:spacing w:before="100" w:beforeAutospacing="1" w:after="225" w:line="300" w:lineRule="atLeast"/>
        <w:rPr>
          <w:rFonts w:ascii="Arial" w:hAnsi="Arial" w:cs="Arial"/>
          <w:lang w:val="en-US"/>
        </w:rPr>
      </w:pPr>
    </w:p>
    <w:p w14:paraId="13321DA5" w14:textId="77777777" w:rsidR="00B8713C" w:rsidRPr="00580FA4" w:rsidRDefault="00B8713C" w:rsidP="00B8713C">
      <w:pPr>
        <w:pStyle w:val="ListParagraph"/>
        <w:spacing w:before="100" w:beforeAutospacing="1" w:after="225" w:line="300" w:lineRule="atLeast"/>
        <w:rPr>
          <w:rFonts w:ascii="Arial" w:hAnsi="Arial" w:cs="Arial"/>
          <w:lang w:val="en-US"/>
        </w:rPr>
      </w:pPr>
      <w:r w:rsidRPr="00580FA4">
        <w:rPr>
          <w:rFonts w:ascii="Arial" w:hAnsi="Arial" w:cs="Arial"/>
          <w:lang w:val="en-US"/>
        </w:rPr>
        <w:t>All questions related to these Guidelines must be directed to:</w:t>
      </w:r>
    </w:p>
    <w:p w14:paraId="04A80B7A" w14:textId="77777777" w:rsidR="00B8713C" w:rsidRPr="00580FA4" w:rsidRDefault="00B8713C" w:rsidP="00B8713C">
      <w:pPr>
        <w:pStyle w:val="ListParagraph"/>
        <w:widowControl/>
        <w:numPr>
          <w:ilvl w:val="0"/>
          <w:numId w:val="38"/>
        </w:numPr>
        <w:spacing w:before="100" w:beforeAutospacing="1" w:after="225" w:line="300" w:lineRule="atLeast"/>
        <w:rPr>
          <w:rFonts w:ascii="Arial" w:hAnsi="Arial" w:cs="Arial"/>
          <w:lang w:val="en-US"/>
        </w:rPr>
      </w:pPr>
      <w:r w:rsidRPr="00580FA4">
        <w:rPr>
          <w:rFonts w:ascii="Arial" w:hAnsi="Arial" w:cs="Arial"/>
          <w:u w:val="single"/>
          <w:lang w:val="en-US"/>
        </w:rPr>
        <w:t>FAPESP:</w:t>
      </w:r>
      <w:r w:rsidRPr="00580FA4">
        <w:rPr>
          <w:rFonts w:ascii="Arial" w:hAnsi="Arial" w:cs="Arial"/>
          <w:lang w:val="en-US"/>
        </w:rPr>
        <w:t xml:space="preserve"> Mr. Alexandre Roccatto, e-mail: </w:t>
      </w:r>
      <w:hyperlink r:id="rId24" w:history="1">
        <w:r w:rsidRPr="00B34DFC">
          <w:rPr>
            <w:rStyle w:val="Hyperlink"/>
            <w:rFonts w:ascii="Arial" w:hAnsi="Arial" w:cs="Arial"/>
            <w:bCs/>
            <w:lang w:val="en-US"/>
          </w:rPr>
          <w:t>chamada_anii-bc-fapesp@fapesp.br</w:t>
        </w:r>
      </w:hyperlink>
      <w:r w:rsidRPr="00580FA4">
        <w:rPr>
          <w:rFonts w:ascii="Arial" w:hAnsi="Arial" w:cs="Arial"/>
          <w:lang w:val="en-US"/>
        </w:rPr>
        <w:t xml:space="preserve"> </w:t>
      </w:r>
    </w:p>
    <w:p w14:paraId="3DCCF434" w14:textId="77777777" w:rsidR="00B8713C" w:rsidRPr="00B34DFC" w:rsidRDefault="00B8713C" w:rsidP="00B8713C">
      <w:pPr>
        <w:pStyle w:val="ListParagraph"/>
        <w:widowControl/>
        <w:numPr>
          <w:ilvl w:val="0"/>
          <w:numId w:val="38"/>
        </w:numPr>
        <w:spacing w:before="100" w:beforeAutospacing="1" w:after="225" w:line="300" w:lineRule="atLeast"/>
        <w:rPr>
          <w:rStyle w:val="Hyperlink"/>
          <w:rFonts w:ascii="Arial" w:hAnsi="Arial" w:cs="Arial"/>
          <w:color w:val="auto"/>
          <w:u w:val="none"/>
          <w:lang w:val="en-US"/>
        </w:rPr>
      </w:pPr>
      <w:r w:rsidRPr="00580FA4">
        <w:rPr>
          <w:rFonts w:ascii="Arial" w:hAnsi="Arial" w:cs="Arial"/>
          <w:u w:val="single"/>
        </w:rPr>
        <w:t>BC:</w:t>
      </w:r>
      <w:r>
        <w:rPr>
          <w:rFonts w:ascii="Arial" w:hAnsi="Arial" w:cs="Arial"/>
          <w:u w:val="single"/>
        </w:rPr>
        <w:t xml:space="preserve"> </w:t>
      </w:r>
      <w:hyperlink r:id="rId25" w:history="1">
        <w:r w:rsidRPr="009474A6">
          <w:rPr>
            <w:rStyle w:val="Hyperlink"/>
            <w:rFonts w:ascii="Arial" w:hAnsi="Arial" w:cs="Arial"/>
          </w:rPr>
          <w:t>newton@britishcouncil.org.br</w:t>
        </w:r>
      </w:hyperlink>
      <w:r>
        <w:rPr>
          <w:rFonts w:ascii="Arial" w:hAnsi="Arial" w:cs="Arial"/>
          <w:u w:val="single"/>
        </w:rPr>
        <w:t xml:space="preserve"> </w:t>
      </w:r>
    </w:p>
    <w:p w14:paraId="2FA54C75" w14:textId="0CF3E36C" w:rsidR="005446E4" w:rsidRPr="00B8713C" w:rsidRDefault="00B8713C" w:rsidP="00B8713C">
      <w:pPr>
        <w:pStyle w:val="ListParagraph"/>
        <w:widowControl/>
        <w:numPr>
          <w:ilvl w:val="0"/>
          <w:numId w:val="38"/>
        </w:numPr>
        <w:spacing w:before="100" w:beforeAutospacing="1" w:after="225" w:line="300" w:lineRule="atLeast"/>
        <w:rPr>
          <w:rFonts w:eastAsia="Arial"/>
          <w:szCs w:val="24"/>
          <w:lang w:val="pt-BR"/>
        </w:rPr>
      </w:pPr>
      <w:r w:rsidRPr="00B34DFC">
        <w:rPr>
          <w:rFonts w:ascii="Arial" w:hAnsi="Arial" w:cs="Arial"/>
          <w:u w:val="single"/>
          <w:lang w:val="pt-BR"/>
        </w:rPr>
        <w:t>ANII</w:t>
      </w:r>
      <w:r w:rsidRPr="00A07A68">
        <w:rPr>
          <w:rFonts w:ascii="Arial" w:hAnsi="Arial" w:cs="Arial"/>
          <w:lang w:val="pt-BR"/>
        </w:rPr>
        <w:t>: Ms. Valentina Gómez, e-mail</w:t>
      </w:r>
      <w:r>
        <w:rPr>
          <w:rFonts w:ascii="Arial" w:hAnsi="Arial" w:cs="Arial"/>
          <w:lang w:val="pt-BR"/>
        </w:rPr>
        <w:t>:</w:t>
      </w:r>
      <w:r w:rsidRPr="00B34DFC">
        <w:rPr>
          <w:rFonts w:ascii="Arial" w:hAnsi="Arial" w:cs="Arial"/>
          <w:lang w:val="pt-BR"/>
        </w:rPr>
        <w:t xml:space="preserve"> </w:t>
      </w:r>
      <w:hyperlink r:id="rId26" w:history="1">
        <w:r w:rsidRPr="00E9540B">
          <w:rPr>
            <w:rStyle w:val="Hyperlink"/>
            <w:rFonts w:ascii="Arial" w:hAnsi="Arial" w:cs="Arial"/>
            <w:lang w:val="pt-BR"/>
          </w:rPr>
          <w:t>workshops_trilateral@anii.org.uy</w:t>
        </w:r>
      </w:hyperlink>
    </w:p>
    <w:sectPr w:rsidR="005446E4" w:rsidRPr="00B8713C" w:rsidSect="00D07733">
      <w:pgSz w:w="11920" w:h="16840"/>
      <w:pgMar w:top="1060" w:right="920" w:bottom="1134" w:left="920" w:header="0" w:footer="7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54C7A" w14:textId="77777777" w:rsidR="00582DCA" w:rsidRDefault="00582DCA">
      <w:pPr>
        <w:spacing w:after="0" w:line="240" w:lineRule="auto"/>
      </w:pPr>
      <w:r>
        <w:separator/>
      </w:r>
    </w:p>
  </w:endnote>
  <w:endnote w:type="continuationSeparator" w:id="0">
    <w:p w14:paraId="2FA54C7B" w14:textId="77777777" w:rsidR="00582DCA" w:rsidRDefault="0058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54C7F" w14:textId="77777777" w:rsidR="00582DCA" w:rsidRDefault="00582DCA" w:rsidP="009B68D2">
    <w:pPr>
      <w:pStyle w:val="Footer"/>
      <w:tabs>
        <w:tab w:val="clear" w:pos="4513"/>
        <w:tab w:val="clear" w:pos="9026"/>
        <w:tab w:val="left" w:pos="8380"/>
      </w:tabs>
    </w:pPr>
    <w:r>
      <w:tab/>
    </w:r>
  </w:p>
  <w:p w14:paraId="2FA54C80" w14:textId="7900347E" w:rsidR="00582DCA" w:rsidRDefault="00582DCA">
    <w:pPr>
      <w:spacing w:after="0" w:line="200" w:lineRule="exact"/>
      <w:rPr>
        <w:sz w:val="20"/>
        <w:szCs w:val="20"/>
      </w:rPr>
    </w:pPr>
    <w:r>
      <w:rPr>
        <w:sz w:val="20"/>
        <w:szCs w:val="20"/>
      </w:rPr>
      <w:t>Researcher Links Brazil-Uruguay-UK trilateral workshop guidelines for applicants April 2016 v.</w:t>
    </w:r>
    <w:r w:rsidR="00FE040E">
      <w:rPr>
        <w:sz w:val="20"/>
        <w:szCs w:val="20"/>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A54C78" w14:textId="77777777" w:rsidR="00582DCA" w:rsidRDefault="00582DCA">
      <w:pPr>
        <w:spacing w:after="0" w:line="240" w:lineRule="auto"/>
      </w:pPr>
      <w:r>
        <w:separator/>
      </w:r>
    </w:p>
  </w:footnote>
  <w:footnote w:type="continuationSeparator" w:id="0">
    <w:p w14:paraId="2FA54C79" w14:textId="77777777" w:rsidR="00582DCA" w:rsidRDefault="00582DCA">
      <w:pPr>
        <w:spacing w:after="0" w:line="240" w:lineRule="auto"/>
      </w:pPr>
      <w:r>
        <w:continuationSeparator/>
      </w:r>
    </w:p>
  </w:footnote>
  <w:footnote w:id="1">
    <w:p w14:paraId="2FA54C87" w14:textId="77777777" w:rsidR="00582DCA" w:rsidRPr="00816E64" w:rsidRDefault="00582DCA">
      <w:pPr>
        <w:pStyle w:val="FootnoteText"/>
      </w:pPr>
      <w:r>
        <w:rPr>
          <w:rStyle w:val="FootnoteReference"/>
        </w:rPr>
        <w:footnoteRef/>
      </w:r>
      <w:r>
        <w:t xml:space="preserve"> </w:t>
      </w:r>
      <w:r w:rsidRPr="00816E64">
        <w:t xml:space="preserve">  For an indication of profiles for the different types of participants we suggest applicants refer to the document ‘Towards a European framework for research careers’ (http://ec.europa.eu/euraxess/pdf/research_policies/Towards_a_European_Framework_for_Research_Careers_final.pdf). According to the categories in this document we would suggest that the coordinators and mentors should be at ‘R4 – Leading Researcher’ level or ‘R3 – Established Researcher’ level, and the early career participants at ‘R2 –Recognized Researcher’ or at R1 level - First Stage Researcher (up to the point of PhD). PhD students can be considered in the latest stages of their PhD. For Uruguay, the categorization used would be that from the SNI (National Researchers System). Coordinators should be level III, mentors should be level III or II, and the Early Career Researchers should be level I or Initiation level. www.sni.org.uy</w:t>
      </w:r>
    </w:p>
  </w:footnote>
  <w:footnote w:id="2">
    <w:p w14:paraId="2FA54C88" w14:textId="0784E2DC" w:rsidR="00582DCA" w:rsidRPr="00371264" w:rsidRDefault="00582DCA">
      <w:pPr>
        <w:pStyle w:val="FootnoteText"/>
      </w:pPr>
      <w:r>
        <w:rPr>
          <w:rStyle w:val="FootnoteReference"/>
        </w:rPr>
        <w:footnoteRef/>
      </w:r>
      <w:r>
        <w:t xml:space="preserve"> </w:t>
      </w:r>
      <w:r w:rsidRPr="00371264">
        <w:t xml:space="preserve">. For Uruguay, the categorization used would be that from the SNI (National Researchers System). Coordinators should be level III, mentors should be level III or II, and the Early Career Researchers should be level I or Initiation level. </w:t>
      </w:r>
      <w:hyperlink r:id="rId1" w:history="1">
        <w:r w:rsidRPr="004624E1">
          <w:rPr>
            <w:rStyle w:val="Hyperlink"/>
            <w:rFonts w:cs="Arial"/>
          </w:rPr>
          <w:t>www.sni.org.uy</w:t>
        </w:r>
      </w:hyperlink>
      <w:r>
        <w:t>. For UK and Brazil (State of Sao Paulo – see footnote 1).</w:t>
      </w:r>
    </w:p>
  </w:footnote>
  <w:footnote w:id="3">
    <w:p w14:paraId="2FA54C89" w14:textId="77777777" w:rsidR="00582DCA" w:rsidRDefault="00582DCA" w:rsidP="00A0073F">
      <w:pPr>
        <w:pStyle w:val="FootnoteText"/>
      </w:pPr>
      <w:r>
        <w:rPr>
          <w:rStyle w:val="FootnoteReference"/>
        </w:rPr>
        <w:footnoteRef/>
      </w:r>
      <w:r>
        <w:t xml:space="preserve"> </w:t>
      </w:r>
      <w:r w:rsidRPr="007D0E2F">
        <w:t>As defined by the OECD DAC list of official development assistance (ODA) recipients (</w:t>
      </w:r>
      <w:hyperlink r:id="rId2" w:history="1">
        <w:r w:rsidRPr="007D0E2F">
          <w:rPr>
            <w:rStyle w:val="Hyperlink"/>
          </w:rPr>
          <w:t>http://www.oecd.org/dac/stats/daclistofodarecipients.htm</w:t>
        </w:r>
      </w:hyperlink>
      <w:r w:rsidRPr="007D0E2F">
        <w:t>).</w:t>
      </w:r>
    </w:p>
  </w:footnote>
  <w:footnote w:id="4">
    <w:p w14:paraId="2FA54C8A" w14:textId="77777777" w:rsidR="00582DCA" w:rsidRDefault="00582DCA">
      <w:pPr>
        <w:pStyle w:val="FootnoteText"/>
      </w:pPr>
      <w:r>
        <w:rPr>
          <w:rStyle w:val="FootnoteReference"/>
        </w:rPr>
        <w:footnoteRef/>
      </w:r>
      <w:r>
        <w:t xml:space="preserve"> Please note that all l</w:t>
      </w:r>
      <w:r>
        <w:rPr>
          <w:rFonts w:eastAsia="Arial"/>
          <w:szCs w:val="24"/>
        </w:rPr>
        <w:t>ocal travel during the workshop – for international and domestic participants – should be covered using the subsistence budget.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54C7D" w14:textId="77777777" w:rsidR="00582DCA" w:rsidRDefault="00582DCA">
    <w:pPr>
      <w:pStyle w:val="Header"/>
    </w:pPr>
    <w:r>
      <w:rPr>
        <w:noProof/>
        <w:lang w:eastAsia="en-GB"/>
      </w:rPr>
      <w:drawing>
        <wp:anchor distT="0" distB="0" distL="114300" distR="114300" simplePos="0" relativeHeight="251658752" behindDoc="1" locked="0" layoutInCell="1" allowOverlap="1" wp14:anchorId="2FA54C83" wp14:editId="2FA54C84">
          <wp:simplePos x="0" y="0"/>
          <wp:positionH relativeFrom="column">
            <wp:posOffset>4799965</wp:posOffset>
          </wp:positionH>
          <wp:positionV relativeFrom="paragraph">
            <wp:posOffset>-104775</wp:posOffset>
          </wp:positionV>
          <wp:extent cx="135318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62 Newton Fun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185" cy="40830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2FA54C85" wp14:editId="2FA54C86">
          <wp:extent cx="2880360" cy="2276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62 Researcher Links.jpg"/>
                  <pic:cNvPicPr/>
                </pic:nvPicPr>
                <pic:blipFill>
                  <a:blip r:embed="rId2">
                    <a:extLst>
                      <a:ext uri="{28A0092B-C50C-407E-A947-70E740481C1C}">
                        <a14:useLocalDpi xmlns:a14="http://schemas.microsoft.com/office/drawing/2010/main" val="0"/>
                      </a:ext>
                    </a:extLst>
                  </a:blip>
                  <a:stretch>
                    <a:fillRect/>
                  </a:stretch>
                </pic:blipFill>
                <pic:spPr>
                  <a:xfrm>
                    <a:off x="0" y="0"/>
                    <a:ext cx="2880360" cy="2276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AF5"/>
    <w:multiLevelType w:val="hybridMultilevel"/>
    <w:tmpl w:val="B866C7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30C1F74"/>
    <w:multiLevelType w:val="hybridMultilevel"/>
    <w:tmpl w:val="BDB67E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5FF32B2"/>
    <w:multiLevelType w:val="hybridMultilevel"/>
    <w:tmpl w:val="342A9574"/>
    <w:lvl w:ilvl="0" w:tplc="7518849E">
      <w:numFmt w:val="bullet"/>
      <w:lvlText w:val=""/>
      <w:lvlJc w:val="left"/>
      <w:pPr>
        <w:ind w:left="360" w:hanging="360"/>
      </w:pPr>
      <w:rPr>
        <w:rFonts w:ascii="Symbol" w:eastAsia="Arial" w:hAnsi="Symbo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CBC2F7F"/>
    <w:multiLevelType w:val="hybridMultilevel"/>
    <w:tmpl w:val="B8704E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DED717B"/>
    <w:multiLevelType w:val="hybridMultilevel"/>
    <w:tmpl w:val="4BB4883A"/>
    <w:lvl w:ilvl="0" w:tplc="04160019">
      <w:start w:val="1"/>
      <w:numFmt w:val="lowerLetter"/>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nsid w:val="14721603"/>
    <w:multiLevelType w:val="hybridMultilevel"/>
    <w:tmpl w:val="80907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91B2F"/>
    <w:multiLevelType w:val="hybridMultilevel"/>
    <w:tmpl w:val="503C860E"/>
    <w:lvl w:ilvl="0" w:tplc="1E8EA1B0">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nsid w:val="16AC7840"/>
    <w:multiLevelType w:val="hybridMultilevel"/>
    <w:tmpl w:val="FEB4FA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791419D"/>
    <w:multiLevelType w:val="hybridMultilevel"/>
    <w:tmpl w:val="DDE2B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B750894"/>
    <w:multiLevelType w:val="hybridMultilevel"/>
    <w:tmpl w:val="88908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96F19"/>
    <w:multiLevelType w:val="hybridMultilevel"/>
    <w:tmpl w:val="CDFA84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D7E337C"/>
    <w:multiLevelType w:val="hybridMultilevel"/>
    <w:tmpl w:val="9112C8F6"/>
    <w:lvl w:ilvl="0" w:tplc="04160019">
      <w:start w:val="1"/>
      <w:numFmt w:val="lowerLetter"/>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nsid w:val="1F623180"/>
    <w:multiLevelType w:val="hybridMultilevel"/>
    <w:tmpl w:val="6AE2BDA2"/>
    <w:lvl w:ilvl="0" w:tplc="08090001">
      <w:start w:val="1"/>
      <w:numFmt w:val="bullet"/>
      <w:lvlText w:val=""/>
      <w:lvlJc w:val="left"/>
      <w:pPr>
        <w:ind w:left="363" w:hanging="360"/>
      </w:pPr>
      <w:rPr>
        <w:rFonts w:ascii="Symbol" w:hAnsi="Symbol" w:hint="default"/>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13">
    <w:nsid w:val="215B47CA"/>
    <w:multiLevelType w:val="hybridMultilevel"/>
    <w:tmpl w:val="CA7C8E94"/>
    <w:lvl w:ilvl="0" w:tplc="B4D61A1A">
      <w:start w:val="1"/>
      <w:numFmt w:val="decimal"/>
      <w:pStyle w:val="Heading2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2AD03300"/>
    <w:multiLevelType w:val="hybridMultilevel"/>
    <w:tmpl w:val="71A062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C12603B"/>
    <w:multiLevelType w:val="hybridMultilevel"/>
    <w:tmpl w:val="0A7237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38380E68"/>
    <w:multiLevelType w:val="hybridMultilevel"/>
    <w:tmpl w:val="BED69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633E0A"/>
    <w:multiLevelType w:val="hybridMultilevel"/>
    <w:tmpl w:val="B22E33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nsid w:val="436D5D3F"/>
    <w:multiLevelType w:val="hybridMultilevel"/>
    <w:tmpl w:val="0598EC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5300C02"/>
    <w:multiLevelType w:val="hybridMultilevel"/>
    <w:tmpl w:val="A6A2F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61B2A6A"/>
    <w:multiLevelType w:val="hybridMultilevel"/>
    <w:tmpl w:val="DE7AAE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8CB4A45"/>
    <w:multiLevelType w:val="hybridMultilevel"/>
    <w:tmpl w:val="1862E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561CBC"/>
    <w:multiLevelType w:val="hybridMultilevel"/>
    <w:tmpl w:val="D666C3EA"/>
    <w:lvl w:ilvl="0" w:tplc="9A681418">
      <w:start w:val="1"/>
      <w:numFmt w:val="decimal"/>
      <w:pStyle w:val="RLHeading1"/>
      <w:lvlText w:val="%1."/>
      <w:lvlJc w:val="left"/>
      <w:pPr>
        <w:ind w:left="360" w:hanging="360"/>
      </w:pPr>
      <w:rPr>
        <w:rFonts w:ascii="Arial" w:eastAsia="Arial" w:hAnsi="Arial" w:cs="Arial"/>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C7C7CE3"/>
    <w:multiLevelType w:val="hybridMultilevel"/>
    <w:tmpl w:val="99A026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16D0076"/>
    <w:multiLevelType w:val="hybridMultilevel"/>
    <w:tmpl w:val="BC2091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7580049"/>
    <w:multiLevelType w:val="hybridMultilevel"/>
    <w:tmpl w:val="5C022F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8587E03"/>
    <w:multiLevelType w:val="hybridMultilevel"/>
    <w:tmpl w:val="210E7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83735E"/>
    <w:multiLevelType w:val="hybridMultilevel"/>
    <w:tmpl w:val="6B0E9382"/>
    <w:lvl w:ilvl="0" w:tplc="08090001">
      <w:start w:val="1"/>
      <w:numFmt w:val="bullet"/>
      <w:lvlText w:val=""/>
      <w:lvlJc w:val="left"/>
      <w:pPr>
        <w:ind w:left="363" w:hanging="360"/>
      </w:pPr>
      <w:rPr>
        <w:rFonts w:ascii="Symbol" w:hAnsi="Symbol" w:hint="default"/>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28">
    <w:nsid w:val="5E314557"/>
    <w:multiLevelType w:val="hybridMultilevel"/>
    <w:tmpl w:val="B1FC8C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FF04A17"/>
    <w:multiLevelType w:val="hybridMultilevel"/>
    <w:tmpl w:val="52365EB2"/>
    <w:lvl w:ilvl="0" w:tplc="0416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DF4563"/>
    <w:multiLevelType w:val="hybridMultilevel"/>
    <w:tmpl w:val="55B68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66924DFF"/>
    <w:multiLevelType w:val="hybridMultilevel"/>
    <w:tmpl w:val="0B921F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686C42AE"/>
    <w:multiLevelType w:val="hybridMultilevel"/>
    <w:tmpl w:val="9632A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C024B14"/>
    <w:multiLevelType w:val="hybridMultilevel"/>
    <w:tmpl w:val="6E16C2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E8F3348"/>
    <w:multiLevelType w:val="hybridMultilevel"/>
    <w:tmpl w:val="31EA4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6B56071"/>
    <w:multiLevelType w:val="hybridMultilevel"/>
    <w:tmpl w:val="C4B4AAB6"/>
    <w:lvl w:ilvl="0" w:tplc="7F3248A2">
      <w:start w:val="1"/>
      <w:numFmt w:val="decimal"/>
      <w:pStyle w:val="RLHeading10"/>
      <w:lvlText w:val="%1."/>
      <w:lvlJc w:val="left"/>
      <w:pPr>
        <w:ind w:left="360" w:hanging="360"/>
      </w:pPr>
      <w:rPr>
        <w:rFonts w:hint="default"/>
      </w:rPr>
    </w:lvl>
    <w:lvl w:ilvl="1" w:tplc="08090019" w:tentative="1">
      <w:start w:val="1"/>
      <w:numFmt w:val="lowerLetter"/>
      <w:lvlText w:val="%2."/>
      <w:lvlJc w:val="left"/>
      <w:pPr>
        <w:ind w:left="-5441" w:hanging="360"/>
      </w:pPr>
    </w:lvl>
    <w:lvl w:ilvl="2" w:tplc="0809001B" w:tentative="1">
      <w:start w:val="1"/>
      <w:numFmt w:val="lowerRoman"/>
      <w:lvlText w:val="%3."/>
      <w:lvlJc w:val="right"/>
      <w:pPr>
        <w:ind w:left="-4721" w:hanging="180"/>
      </w:pPr>
    </w:lvl>
    <w:lvl w:ilvl="3" w:tplc="0809000F" w:tentative="1">
      <w:start w:val="1"/>
      <w:numFmt w:val="decimal"/>
      <w:lvlText w:val="%4."/>
      <w:lvlJc w:val="left"/>
      <w:pPr>
        <w:ind w:left="-4001" w:hanging="360"/>
      </w:pPr>
    </w:lvl>
    <w:lvl w:ilvl="4" w:tplc="08090019" w:tentative="1">
      <w:start w:val="1"/>
      <w:numFmt w:val="lowerLetter"/>
      <w:lvlText w:val="%5."/>
      <w:lvlJc w:val="left"/>
      <w:pPr>
        <w:ind w:left="-3281" w:hanging="360"/>
      </w:pPr>
    </w:lvl>
    <w:lvl w:ilvl="5" w:tplc="0809001B" w:tentative="1">
      <w:start w:val="1"/>
      <w:numFmt w:val="lowerRoman"/>
      <w:lvlText w:val="%6."/>
      <w:lvlJc w:val="right"/>
      <w:pPr>
        <w:ind w:left="-2561" w:hanging="180"/>
      </w:pPr>
    </w:lvl>
    <w:lvl w:ilvl="6" w:tplc="0809000F" w:tentative="1">
      <w:start w:val="1"/>
      <w:numFmt w:val="decimal"/>
      <w:lvlText w:val="%7."/>
      <w:lvlJc w:val="left"/>
      <w:pPr>
        <w:ind w:left="-1841" w:hanging="360"/>
      </w:pPr>
    </w:lvl>
    <w:lvl w:ilvl="7" w:tplc="08090019" w:tentative="1">
      <w:start w:val="1"/>
      <w:numFmt w:val="lowerLetter"/>
      <w:lvlText w:val="%8."/>
      <w:lvlJc w:val="left"/>
      <w:pPr>
        <w:ind w:left="-1121" w:hanging="360"/>
      </w:pPr>
    </w:lvl>
    <w:lvl w:ilvl="8" w:tplc="0809001B" w:tentative="1">
      <w:start w:val="1"/>
      <w:numFmt w:val="lowerRoman"/>
      <w:lvlText w:val="%9."/>
      <w:lvlJc w:val="right"/>
      <w:pPr>
        <w:ind w:left="-401" w:hanging="180"/>
      </w:pPr>
    </w:lvl>
  </w:abstractNum>
  <w:abstractNum w:abstractNumId="36">
    <w:nsid w:val="77136C8E"/>
    <w:multiLevelType w:val="hybridMultilevel"/>
    <w:tmpl w:val="B520FA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9063318"/>
    <w:multiLevelType w:val="hybridMultilevel"/>
    <w:tmpl w:val="A7CE0C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AB6713"/>
    <w:multiLevelType w:val="hybridMultilevel"/>
    <w:tmpl w:val="C2745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7"/>
  </w:num>
  <w:num w:numId="4">
    <w:abstractNumId w:val="23"/>
  </w:num>
  <w:num w:numId="5">
    <w:abstractNumId w:val="19"/>
  </w:num>
  <w:num w:numId="6">
    <w:abstractNumId w:val="36"/>
  </w:num>
  <w:num w:numId="7">
    <w:abstractNumId w:val="38"/>
  </w:num>
  <w:num w:numId="8">
    <w:abstractNumId w:val="26"/>
  </w:num>
  <w:num w:numId="9">
    <w:abstractNumId w:val="25"/>
  </w:num>
  <w:num w:numId="10">
    <w:abstractNumId w:val="28"/>
  </w:num>
  <w:num w:numId="11">
    <w:abstractNumId w:val="0"/>
  </w:num>
  <w:num w:numId="12">
    <w:abstractNumId w:val="27"/>
  </w:num>
  <w:num w:numId="13">
    <w:abstractNumId w:val="2"/>
  </w:num>
  <w:num w:numId="14">
    <w:abstractNumId w:val="18"/>
  </w:num>
  <w:num w:numId="15">
    <w:abstractNumId w:val="34"/>
  </w:num>
  <w:num w:numId="16">
    <w:abstractNumId w:val="12"/>
  </w:num>
  <w:num w:numId="17">
    <w:abstractNumId w:val="7"/>
  </w:num>
  <w:num w:numId="18">
    <w:abstractNumId w:val="33"/>
  </w:num>
  <w:num w:numId="19">
    <w:abstractNumId w:val="14"/>
  </w:num>
  <w:num w:numId="20">
    <w:abstractNumId w:val="3"/>
  </w:num>
  <w:num w:numId="21">
    <w:abstractNumId w:val="20"/>
  </w:num>
  <w:num w:numId="22">
    <w:abstractNumId w:val="15"/>
  </w:num>
  <w:num w:numId="23">
    <w:abstractNumId w:val="31"/>
  </w:num>
  <w:num w:numId="24">
    <w:abstractNumId w:val="17"/>
  </w:num>
  <w:num w:numId="25">
    <w:abstractNumId w:val="1"/>
  </w:num>
  <w:num w:numId="26">
    <w:abstractNumId w:val="8"/>
  </w:num>
  <w:num w:numId="27">
    <w:abstractNumId w:val="30"/>
  </w:num>
  <w:num w:numId="28">
    <w:abstractNumId w:val="35"/>
  </w:num>
  <w:num w:numId="29">
    <w:abstractNumId w:val="24"/>
  </w:num>
  <w:num w:numId="30">
    <w:abstractNumId w:val="22"/>
  </w:num>
  <w:num w:numId="31">
    <w:abstractNumId w:val="13"/>
  </w:num>
  <w:num w:numId="32">
    <w:abstractNumId w:val="16"/>
  </w:num>
  <w:num w:numId="33">
    <w:abstractNumId w:val="32"/>
  </w:num>
  <w:num w:numId="34">
    <w:abstractNumId w:val="9"/>
  </w:num>
  <w:num w:numId="35">
    <w:abstractNumId w:val="4"/>
  </w:num>
  <w:num w:numId="36">
    <w:abstractNumId w:val="11"/>
  </w:num>
  <w:num w:numId="37">
    <w:abstractNumId w:val="6"/>
  </w:num>
  <w:num w:numId="38">
    <w:abstractNumId w:val="29"/>
  </w:num>
  <w:num w:numId="39">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16B"/>
    <w:rsid w:val="0000065E"/>
    <w:rsid w:val="0001087A"/>
    <w:rsid w:val="00010F5F"/>
    <w:rsid w:val="000128FB"/>
    <w:rsid w:val="0002587B"/>
    <w:rsid w:val="000313B3"/>
    <w:rsid w:val="000336DA"/>
    <w:rsid w:val="000419BF"/>
    <w:rsid w:val="00042580"/>
    <w:rsid w:val="00042F7A"/>
    <w:rsid w:val="00046DB5"/>
    <w:rsid w:val="0005168F"/>
    <w:rsid w:val="0005482D"/>
    <w:rsid w:val="00054B58"/>
    <w:rsid w:val="00056D68"/>
    <w:rsid w:val="0006391B"/>
    <w:rsid w:val="000706A7"/>
    <w:rsid w:val="00073579"/>
    <w:rsid w:val="00090D87"/>
    <w:rsid w:val="00091FCF"/>
    <w:rsid w:val="00094646"/>
    <w:rsid w:val="000A3839"/>
    <w:rsid w:val="000B42AD"/>
    <w:rsid w:val="000B50EE"/>
    <w:rsid w:val="000B7F01"/>
    <w:rsid w:val="000C329B"/>
    <w:rsid w:val="000D47F4"/>
    <w:rsid w:val="000D7678"/>
    <w:rsid w:val="000E185B"/>
    <w:rsid w:val="000E3635"/>
    <w:rsid w:val="000E36E4"/>
    <w:rsid w:val="000E5CD0"/>
    <w:rsid w:val="000E709C"/>
    <w:rsid w:val="000F7AAA"/>
    <w:rsid w:val="0010120C"/>
    <w:rsid w:val="0010155D"/>
    <w:rsid w:val="00105576"/>
    <w:rsid w:val="001121E0"/>
    <w:rsid w:val="0011624E"/>
    <w:rsid w:val="001209B9"/>
    <w:rsid w:val="00125376"/>
    <w:rsid w:val="00125BE7"/>
    <w:rsid w:val="001378C5"/>
    <w:rsid w:val="00140ACC"/>
    <w:rsid w:val="001430A8"/>
    <w:rsid w:val="00150538"/>
    <w:rsid w:val="00152C94"/>
    <w:rsid w:val="00163CD7"/>
    <w:rsid w:val="00165480"/>
    <w:rsid w:val="0017391E"/>
    <w:rsid w:val="00174897"/>
    <w:rsid w:val="001764E1"/>
    <w:rsid w:val="00181CC7"/>
    <w:rsid w:val="0018366B"/>
    <w:rsid w:val="00183AFD"/>
    <w:rsid w:val="00185591"/>
    <w:rsid w:val="001868C6"/>
    <w:rsid w:val="0019131B"/>
    <w:rsid w:val="001925CF"/>
    <w:rsid w:val="001940AC"/>
    <w:rsid w:val="00197F00"/>
    <w:rsid w:val="001A0028"/>
    <w:rsid w:val="001A0F9E"/>
    <w:rsid w:val="001A2892"/>
    <w:rsid w:val="001A3D98"/>
    <w:rsid w:val="001A4243"/>
    <w:rsid w:val="001A675C"/>
    <w:rsid w:val="001A7AE0"/>
    <w:rsid w:val="001B2137"/>
    <w:rsid w:val="001C29D0"/>
    <w:rsid w:val="001C4BF2"/>
    <w:rsid w:val="001C515A"/>
    <w:rsid w:val="001D72A3"/>
    <w:rsid w:val="001E23DB"/>
    <w:rsid w:val="001E2A69"/>
    <w:rsid w:val="001E78EF"/>
    <w:rsid w:val="001F6685"/>
    <w:rsid w:val="001F7591"/>
    <w:rsid w:val="001F78A8"/>
    <w:rsid w:val="001F7B3C"/>
    <w:rsid w:val="002113DF"/>
    <w:rsid w:val="00247D71"/>
    <w:rsid w:val="00253663"/>
    <w:rsid w:val="00255C35"/>
    <w:rsid w:val="00263FFD"/>
    <w:rsid w:val="00265876"/>
    <w:rsid w:val="002739DB"/>
    <w:rsid w:val="002748E5"/>
    <w:rsid w:val="002779B8"/>
    <w:rsid w:val="0028082C"/>
    <w:rsid w:val="00282AFB"/>
    <w:rsid w:val="002A037C"/>
    <w:rsid w:val="002A296D"/>
    <w:rsid w:val="002A607A"/>
    <w:rsid w:val="002C3377"/>
    <w:rsid w:val="002C611A"/>
    <w:rsid w:val="002D08C8"/>
    <w:rsid w:val="002D42A7"/>
    <w:rsid w:val="002D5432"/>
    <w:rsid w:val="002D5E9F"/>
    <w:rsid w:val="002E181A"/>
    <w:rsid w:val="002F1890"/>
    <w:rsid w:val="002F273C"/>
    <w:rsid w:val="002F5DDE"/>
    <w:rsid w:val="002F6315"/>
    <w:rsid w:val="003001B6"/>
    <w:rsid w:val="00303367"/>
    <w:rsid w:val="00304FBE"/>
    <w:rsid w:val="00307E68"/>
    <w:rsid w:val="003102FD"/>
    <w:rsid w:val="00312BAF"/>
    <w:rsid w:val="00313BE2"/>
    <w:rsid w:val="00314E22"/>
    <w:rsid w:val="0031644C"/>
    <w:rsid w:val="003173EA"/>
    <w:rsid w:val="003314D9"/>
    <w:rsid w:val="003318D4"/>
    <w:rsid w:val="00331E6F"/>
    <w:rsid w:val="00336E9C"/>
    <w:rsid w:val="003449CF"/>
    <w:rsid w:val="00344E96"/>
    <w:rsid w:val="003468B0"/>
    <w:rsid w:val="0035621F"/>
    <w:rsid w:val="00365736"/>
    <w:rsid w:val="00366355"/>
    <w:rsid w:val="00370E3E"/>
    <w:rsid w:val="00371264"/>
    <w:rsid w:val="00372D61"/>
    <w:rsid w:val="00376D84"/>
    <w:rsid w:val="00392FB5"/>
    <w:rsid w:val="00395803"/>
    <w:rsid w:val="003A02A1"/>
    <w:rsid w:val="003A08CD"/>
    <w:rsid w:val="003A5D2D"/>
    <w:rsid w:val="003B0CEE"/>
    <w:rsid w:val="003B1E9B"/>
    <w:rsid w:val="003B7AEB"/>
    <w:rsid w:val="003D0628"/>
    <w:rsid w:val="003D4A91"/>
    <w:rsid w:val="003E09F4"/>
    <w:rsid w:val="003E0DD2"/>
    <w:rsid w:val="003E36C5"/>
    <w:rsid w:val="003F3573"/>
    <w:rsid w:val="003F3BB3"/>
    <w:rsid w:val="003F5D7E"/>
    <w:rsid w:val="00400723"/>
    <w:rsid w:val="004028BF"/>
    <w:rsid w:val="00402C65"/>
    <w:rsid w:val="004037D5"/>
    <w:rsid w:val="00407C3A"/>
    <w:rsid w:val="0041703A"/>
    <w:rsid w:val="004209B4"/>
    <w:rsid w:val="004217CB"/>
    <w:rsid w:val="00422D18"/>
    <w:rsid w:val="00434B91"/>
    <w:rsid w:val="00435544"/>
    <w:rsid w:val="0044318E"/>
    <w:rsid w:val="00465C68"/>
    <w:rsid w:val="0047021C"/>
    <w:rsid w:val="0047047A"/>
    <w:rsid w:val="004711EC"/>
    <w:rsid w:val="00476FAC"/>
    <w:rsid w:val="00477E89"/>
    <w:rsid w:val="0048095A"/>
    <w:rsid w:val="004879D7"/>
    <w:rsid w:val="00495CDB"/>
    <w:rsid w:val="004A17D3"/>
    <w:rsid w:val="004A1E95"/>
    <w:rsid w:val="004A3E7B"/>
    <w:rsid w:val="004A5CC7"/>
    <w:rsid w:val="004A74F8"/>
    <w:rsid w:val="004A761B"/>
    <w:rsid w:val="004B1658"/>
    <w:rsid w:val="004B1F7F"/>
    <w:rsid w:val="004B3195"/>
    <w:rsid w:val="004B38B7"/>
    <w:rsid w:val="004C023C"/>
    <w:rsid w:val="004D016E"/>
    <w:rsid w:val="004D6897"/>
    <w:rsid w:val="004E15E8"/>
    <w:rsid w:val="004E3721"/>
    <w:rsid w:val="004E4FB0"/>
    <w:rsid w:val="00500FB3"/>
    <w:rsid w:val="00503A9E"/>
    <w:rsid w:val="00503CB6"/>
    <w:rsid w:val="0050428C"/>
    <w:rsid w:val="00507C64"/>
    <w:rsid w:val="005161E0"/>
    <w:rsid w:val="00516E94"/>
    <w:rsid w:val="00521040"/>
    <w:rsid w:val="00521D10"/>
    <w:rsid w:val="00525D91"/>
    <w:rsid w:val="00526A30"/>
    <w:rsid w:val="00531ADB"/>
    <w:rsid w:val="00537174"/>
    <w:rsid w:val="00537EDC"/>
    <w:rsid w:val="005446E4"/>
    <w:rsid w:val="005452F3"/>
    <w:rsid w:val="00551BD4"/>
    <w:rsid w:val="00552887"/>
    <w:rsid w:val="0056020E"/>
    <w:rsid w:val="00561E8E"/>
    <w:rsid w:val="00562AA9"/>
    <w:rsid w:val="00566265"/>
    <w:rsid w:val="00566658"/>
    <w:rsid w:val="005677E7"/>
    <w:rsid w:val="00571363"/>
    <w:rsid w:val="005763EB"/>
    <w:rsid w:val="00576477"/>
    <w:rsid w:val="005764B2"/>
    <w:rsid w:val="005776AE"/>
    <w:rsid w:val="00582DCA"/>
    <w:rsid w:val="005875CB"/>
    <w:rsid w:val="00596008"/>
    <w:rsid w:val="005970D7"/>
    <w:rsid w:val="005A3EDF"/>
    <w:rsid w:val="005A60A5"/>
    <w:rsid w:val="005B4B31"/>
    <w:rsid w:val="005B7CB1"/>
    <w:rsid w:val="005C0CD9"/>
    <w:rsid w:val="005C36AC"/>
    <w:rsid w:val="005C4A51"/>
    <w:rsid w:val="005C6275"/>
    <w:rsid w:val="005D026F"/>
    <w:rsid w:val="005D2D1A"/>
    <w:rsid w:val="005D4BFE"/>
    <w:rsid w:val="005D6E10"/>
    <w:rsid w:val="005E1CC7"/>
    <w:rsid w:val="005E4FD9"/>
    <w:rsid w:val="005F4379"/>
    <w:rsid w:val="005F6230"/>
    <w:rsid w:val="00603115"/>
    <w:rsid w:val="00603469"/>
    <w:rsid w:val="00603B04"/>
    <w:rsid w:val="0060428E"/>
    <w:rsid w:val="00604410"/>
    <w:rsid w:val="006061F0"/>
    <w:rsid w:val="00614240"/>
    <w:rsid w:val="00616185"/>
    <w:rsid w:val="0061735D"/>
    <w:rsid w:val="00627C29"/>
    <w:rsid w:val="00633A25"/>
    <w:rsid w:val="0063581C"/>
    <w:rsid w:val="00641B8C"/>
    <w:rsid w:val="00641BFE"/>
    <w:rsid w:val="006429D9"/>
    <w:rsid w:val="00654E70"/>
    <w:rsid w:val="00655C1E"/>
    <w:rsid w:val="006564EA"/>
    <w:rsid w:val="00660CBC"/>
    <w:rsid w:val="00666620"/>
    <w:rsid w:val="00666805"/>
    <w:rsid w:val="00675430"/>
    <w:rsid w:val="00677A60"/>
    <w:rsid w:val="00691DFC"/>
    <w:rsid w:val="006928EC"/>
    <w:rsid w:val="006974D4"/>
    <w:rsid w:val="006A01A7"/>
    <w:rsid w:val="006B0C72"/>
    <w:rsid w:val="006B3218"/>
    <w:rsid w:val="006B34F7"/>
    <w:rsid w:val="006B4032"/>
    <w:rsid w:val="006C18E7"/>
    <w:rsid w:val="006C4629"/>
    <w:rsid w:val="006C48CF"/>
    <w:rsid w:val="006C6591"/>
    <w:rsid w:val="006D2DCF"/>
    <w:rsid w:val="006D6EC9"/>
    <w:rsid w:val="006F2F53"/>
    <w:rsid w:val="006F3738"/>
    <w:rsid w:val="006F3B11"/>
    <w:rsid w:val="00700207"/>
    <w:rsid w:val="0070313F"/>
    <w:rsid w:val="00704E49"/>
    <w:rsid w:val="007061D9"/>
    <w:rsid w:val="0070634B"/>
    <w:rsid w:val="00711E6B"/>
    <w:rsid w:val="00715698"/>
    <w:rsid w:val="00720BFE"/>
    <w:rsid w:val="007223A5"/>
    <w:rsid w:val="00730D20"/>
    <w:rsid w:val="0073439B"/>
    <w:rsid w:val="00734A8C"/>
    <w:rsid w:val="007413A5"/>
    <w:rsid w:val="007443F0"/>
    <w:rsid w:val="00746B14"/>
    <w:rsid w:val="00750E59"/>
    <w:rsid w:val="00751435"/>
    <w:rsid w:val="00751A14"/>
    <w:rsid w:val="0075295D"/>
    <w:rsid w:val="00771394"/>
    <w:rsid w:val="00771916"/>
    <w:rsid w:val="007720D8"/>
    <w:rsid w:val="00780E35"/>
    <w:rsid w:val="00781E9D"/>
    <w:rsid w:val="00783A80"/>
    <w:rsid w:val="00790D85"/>
    <w:rsid w:val="007A1333"/>
    <w:rsid w:val="007A179B"/>
    <w:rsid w:val="007A45EC"/>
    <w:rsid w:val="007A5C29"/>
    <w:rsid w:val="007A5E53"/>
    <w:rsid w:val="007B2EA8"/>
    <w:rsid w:val="007D0C0A"/>
    <w:rsid w:val="007D1E54"/>
    <w:rsid w:val="007D5069"/>
    <w:rsid w:val="00802D35"/>
    <w:rsid w:val="0080427B"/>
    <w:rsid w:val="0080496C"/>
    <w:rsid w:val="00816D67"/>
    <w:rsid w:val="00816E64"/>
    <w:rsid w:val="008318CF"/>
    <w:rsid w:val="00832D8D"/>
    <w:rsid w:val="008345A6"/>
    <w:rsid w:val="00836F70"/>
    <w:rsid w:val="00837D97"/>
    <w:rsid w:val="00841A40"/>
    <w:rsid w:val="0084747C"/>
    <w:rsid w:val="008502B4"/>
    <w:rsid w:val="00850E21"/>
    <w:rsid w:val="00852433"/>
    <w:rsid w:val="00855073"/>
    <w:rsid w:val="00857DB4"/>
    <w:rsid w:val="008659B3"/>
    <w:rsid w:val="008674E8"/>
    <w:rsid w:val="008724D9"/>
    <w:rsid w:val="008813F6"/>
    <w:rsid w:val="0088457A"/>
    <w:rsid w:val="008A5166"/>
    <w:rsid w:val="008A52D4"/>
    <w:rsid w:val="008B17AA"/>
    <w:rsid w:val="008B23EE"/>
    <w:rsid w:val="008B7854"/>
    <w:rsid w:val="008C1698"/>
    <w:rsid w:val="008C3EEF"/>
    <w:rsid w:val="008F4AEC"/>
    <w:rsid w:val="00905913"/>
    <w:rsid w:val="009201B8"/>
    <w:rsid w:val="00921647"/>
    <w:rsid w:val="00922220"/>
    <w:rsid w:val="00925B80"/>
    <w:rsid w:val="00927040"/>
    <w:rsid w:val="00931908"/>
    <w:rsid w:val="00932D83"/>
    <w:rsid w:val="00933C94"/>
    <w:rsid w:val="009363D3"/>
    <w:rsid w:val="00936A92"/>
    <w:rsid w:val="00937671"/>
    <w:rsid w:val="00937F7A"/>
    <w:rsid w:val="00942BD4"/>
    <w:rsid w:val="00942D88"/>
    <w:rsid w:val="00945C2D"/>
    <w:rsid w:val="00945CE5"/>
    <w:rsid w:val="00946349"/>
    <w:rsid w:val="00947618"/>
    <w:rsid w:val="00950307"/>
    <w:rsid w:val="00950659"/>
    <w:rsid w:val="0095264E"/>
    <w:rsid w:val="00957216"/>
    <w:rsid w:val="00967CAA"/>
    <w:rsid w:val="00971250"/>
    <w:rsid w:val="009718A6"/>
    <w:rsid w:val="00972440"/>
    <w:rsid w:val="009725EA"/>
    <w:rsid w:val="00972BE0"/>
    <w:rsid w:val="0097332A"/>
    <w:rsid w:val="00976EE6"/>
    <w:rsid w:val="00980F71"/>
    <w:rsid w:val="00983101"/>
    <w:rsid w:val="00984F7B"/>
    <w:rsid w:val="00991021"/>
    <w:rsid w:val="00994B2E"/>
    <w:rsid w:val="009B68D2"/>
    <w:rsid w:val="009C12D1"/>
    <w:rsid w:val="009D204C"/>
    <w:rsid w:val="009D5BC7"/>
    <w:rsid w:val="009D750A"/>
    <w:rsid w:val="009E61D7"/>
    <w:rsid w:val="009F4431"/>
    <w:rsid w:val="00A0033C"/>
    <w:rsid w:val="00A0073F"/>
    <w:rsid w:val="00A025D8"/>
    <w:rsid w:val="00A053F4"/>
    <w:rsid w:val="00A10929"/>
    <w:rsid w:val="00A1122A"/>
    <w:rsid w:val="00A1275C"/>
    <w:rsid w:val="00A13173"/>
    <w:rsid w:val="00A26F7A"/>
    <w:rsid w:val="00A32AC5"/>
    <w:rsid w:val="00A348B9"/>
    <w:rsid w:val="00A42199"/>
    <w:rsid w:val="00A451DB"/>
    <w:rsid w:val="00A467A4"/>
    <w:rsid w:val="00A52A5D"/>
    <w:rsid w:val="00A563AA"/>
    <w:rsid w:val="00A60FD5"/>
    <w:rsid w:val="00A63F4D"/>
    <w:rsid w:val="00A700C4"/>
    <w:rsid w:val="00A715F9"/>
    <w:rsid w:val="00A752F3"/>
    <w:rsid w:val="00A80676"/>
    <w:rsid w:val="00A84CFD"/>
    <w:rsid w:val="00A85581"/>
    <w:rsid w:val="00A85EA8"/>
    <w:rsid w:val="00A926C4"/>
    <w:rsid w:val="00A92758"/>
    <w:rsid w:val="00A9277C"/>
    <w:rsid w:val="00A930EA"/>
    <w:rsid w:val="00A9712A"/>
    <w:rsid w:val="00AA0C26"/>
    <w:rsid w:val="00AA1366"/>
    <w:rsid w:val="00AB7D51"/>
    <w:rsid w:val="00AC1190"/>
    <w:rsid w:val="00AC45CD"/>
    <w:rsid w:val="00AC7863"/>
    <w:rsid w:val="00AD799D"/>
    <w:rsid w:val="00AE078F"/>
    <w:rsid w:val="00AE50CF"/>
    <w:rsid w:val="00AE5B0E"/>
    <w:rsid w:val="00AE6F81"/>
    <w:rsid w:val="00AF2AB3"/>
    <w:rsid w:val="00B0423B"/>
    <w:rsid w:val="00B0626F"/>
    <w:rsid w:val="00B100C2"/>
    <w:rsid w:val="00B11012"/>
    <w:rsid w:val="00B20A54"/>
    <w:rsid w:val="00B21E35"/>
    <w:rsid w:val="00B275BC"/>
    <w:rsid w:val="00B453B5"/>
    <w:rsid w:val="00B5700D"/>
    <w:rsid w:val="00B61398"/>
    <w:rsid w:val="00B655C8"/>
    <w:rsid w:val="00B658B5"/>
    <w:rsid w:val="00B66257"/>
    <w:rsid w:val="00B75F12"/>
    <w:rsid w:val="00B82D85"/>
    <w:rsid w:val="00B8461A"/>
    <w:rsid w:val="00B8713C"/>
    <w:rsid w:val="00B876AC"/>
    <w:rsid w:val="00B87FBA"/>
    <w:rsid w:val="00B95B9A"/>
    <w:rsid w:val="00B97D73"/>
    <w:rsid w:val="00BA0023"/>
    <w:rsid w:val="00BA0B8B"/>
    <w:rsid w:val="00BA10D8"/>
    <w:rsid w:val="00BA33ED"/>
    <w:rsid w:val="00BA432B"/>
    <w:rsid w:val="00BB701C"/>
    <w:rsid w:val="00BC3E27"/>
    <w:rsid w:val="00BC4168"/>
    <w:rsid w:val="00BC6EF8"/>
    <w:rsid w:val="00BC739A"/>
    <w:rsid w:val="00BD0ACB"/>
    <w:rsid w:val="00BD0F77"/>
    <w:rsid w:val="00BD17E7"/>
    <w:rsid w:val="00BD7E5B"/>
    <w:rsid w:val="00BE7014"/>
    <w:rsid w:val="00BF2B47"/>
    <w:rsid w:val="00C075EC"/>
    <w:rsid w:val="00C12C3B"/>
    <w:rsid w:val="00C137E2"/>
    <w:rsid w:val="00C163D8"/>
    <w:rsid w:val="00C17314"/>
    <w:rsid w:val="00C24F3D"/>
    <w:rsid w:val="00C31661"/>
    <w:rsid w:val="00C371EE"/>
    <w:rsid w:val="00C37D23"/>
    <w:rsid w:val="00C44C04"/>
    <w:rsid w:val="00C54F10"/>
    <w:rsid w:val="00C55BA4"/>
    <w:rsid w:val="00C57E23"/>
    <w:rsid w:val="00C668B4"/>
    <w:rsid w:val="00C67A81"/>
    <w:rsid w:val="00C7219D"/>
    <w:rsid w:val="00C86859"/>
    <w:rsid w:val="00C87D37"/>
    <w:rsid w:val="00C929AD"/>
    <w:rsid w:val="00C97C50"/>
    <w:rsid w:val="00C97F23"/>
    <w:rsid w:val="00CA3B95"/>
    <w:rsid w:val="00CA7770"/>
    <w:rsid w:val="00CB3281"/>
    <w:rsid w:val="00CB3A5A"/>
    <w:rsid w:val="00CB4E6B"/>
    <w:rsid w:val="00CB6A8E"/>
    <w:rsid w:val="00CC2162"/>
    <w:rsid w:val="00CC5B80"/>
    <w:rsid w:val="00CD0BBC"/>
    <w:rsid w:val="00CD1A57"/>
    <w:rsid w:val="00CD517B"/>
    <w:rsid w:val="00CD7119"/>
    <w:rsid w:val="00CE0029"/>
    <w:rsid w:val="00CE57E6"/>
    <w:rsid w:val="00CF53A0"/>
    <w:rsid w:val="00D0228F"/>
    <w:rsid w:val="00D0474A"/>
    <w:rsid w:val="00D07733"/>
    <w:rsid w:val="00D1744F"/>
    <w:rsid w:val="00D22EDE"/>
    <w:rsid w:val="00D236BC"/>
    <w:rsid w:val="00D237C5"/>
    <w:rsid w:val="00D24F51"/>
    <w:rsid w:val="00D25749"/>
    <w:rsid w:val="00D3698D"/>
    <w:rsid w:val="00D5046E"/>
    <w:rsid w:val="00D556E0"/>
    <w:rsid w:val="00D61B4B"/>
    <w:rsid w:val="00D64CC2"/>
    <w:rsid w:val="00D74F5D"/>
    <w:rsid w:val="00D801E3"/>
    <w:rsid w:val="00D83F3E"/>
    <w:rsid w:val="00D856E2"/>
    <w:rsid w:val="00D91C22"/>
    <w:rsid w:val="00D92090"/>
    <w:rsid w:val="00DA781A"/>
    <w:rsid w:val="00DB2562"/>
    <w:rsid w:val="00DB323E"/>
    <w:rsid w:val="00DC0E28"/>
    <w:rsid w:val="00DC15D4"/>
    <w:rsid w:val="00DC1DEB"/>
    <w:rsid w:val="00DC4582"/>
    <w:rsid w:val="00DD625C"/>
    <w:rsid w:val="00DE0F27"/>
    <w:rsid w:val="00DE2320"/>
    <w:rsid w:val="00DE441A"/>
    <w:rsid w:val="00DF15AF"/>
    <w:rsid w:val="00E000A5"/>
    <w:rsid w:val="00E14E1A"/>
    <w:rsid w:val="00E23B01"/>
    <w:rsid w:val="00E27789"/>
    <w:rsid w:val="00E3104D"/>
    <w:rsid w:val="00E36534"/>
    <w:rsid w:val="00E41E32"/>
    <w:rsid w:val="00E53F57"/>
    <w:rsid w:val="00E565AF"/>
    <w:rsid w:val="00E56945"/>
    <w:rsid w:val="00E6077B"/>
    <w:rsid w:val="00E655ED"/>
    <w:rsid w:val="00E70040"/>
    <w:rsid w:val="00E7185C"/>
    <w:rsid w:val="00E75DC0"/>
    <w:rsid w:val="00E77886"/>
    <w:rsid w:val="00E86FC3"/>
    <w:rsid w:val="00EA116B"/>
    <w:rsid w:val="00EA29B4"/>
    <w:rsid w:val="00EA374B"/>
    <w:rsid w:val="00EA3E18"/>
    <w:rsid w:val="00EC0B0C"/>
    <w:rsid w:val="00EC458D"/>
    <w:rsid w:val="00EE201F"/>
    <w:rsid w:val="00EE27E6"/>
    <w:rsid w:val="00EE410F"/>
    <w:rsid w:val="00EF2513"/>
    <w:rsid w:val="00EF65D3"/>
    <w:rsid w:val="00EF744D"/>
    <w:rsid w:val="00F03EBB"/>
    <w:rsid w:val="00F107FA"/>
    <w:rsid w:val="00F12787"/>
    <w:rsid w:val="00F22E78"/>
    <w:rsid w:val="00F322F5"/>
    <w:rsid w:val="00F4016C"/>
    <w:rsid w:val="00F4154D"/>
    <w:rsid w:val="00F47EC5"/>
    <w:rsid w:val="00F517C7"/>
    <w:rsid w:val="00F5180C"/>
    <w:rsid w:val="00F60A14"/>
    <w:rsid w:val="00F63217"/>
    <w:rsid w:val="00F639A3"/>
    <w:rsid w:val="00F6436A"/>
    <w:rsid w:val="00F64467"/>
    <w:rsid w:val="00F6500B"/>
    <w:rsid w:val="00F65079"/>
    <w:rsid w:val="00F759B9"/>
    <w:rsid w:val="00F75DC7"/>
    <w:rsid w:val="00F840AE"/>
    <w:rsid w:val="00F87724"/>
    <w:rsid w:val="00F9648D"/>
    <w:rsid w:val="00F968DD"/>
    <w:rsid w:val="00FA1511"/>
    <w:rsid w:val="00FA4BE2"/>
    <w:rsid w:val="00FA67AE"/>
    <w:rsid w:val="00FB4B6A"/>
    <w:rsid w:val="00FC466A"/>
    <w:rsid w:val="00FC5D50"/>
    <w:rsid w:val="00FC77EB"/>
    <w:rsid w:val="00FD1068"/>
    <w:rsid w:val="00FD2CD0"/>
    <w:rsid w:val="00FE040E"/>
    <w:rsid w:val="00FF319A"/>
    <w:rsid w:val="00FF3B7D"/>
    <w:rsid w:val="00FF64FF"/>
    <w:rsid w:val="00FF71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FA5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21F"/>
    <w:rPr>
      <w:rFonts w:ascii="Tahoma" w:hAnsi="Tahoma" w:cs="Tahoma"/>
      <w:sz w:val="16"/>
      <w:szCs w:val="16"/>
    </w:rPr>
  </w:style>
  <w:style w:type="character" w:styleId="Hyperlink">
    <w:name w:val="Hyperlink"/>
    <w:basedOn w:val="DefaultParagraphFont"/>
    <w:uiPriority w:val="99"/>
    <w:semiHidden/>
    <w:rsid w:val="0035621F"/>
    <w:rPr>
      <w:rFonts w:cs="Times New Roman"/>
      <w:color w:val="0000FF"/>
      <w:u w:val="single"/>
    </w:rPr>
  </w:style>
  <w:style w:type="paragraph" w:styleId="FootnoteText">
    <w:name w:val="footnote text"/>
    <w:basedOn w:val="Normal"/>
    <w:link w:val="FootnoteTextChar"/>
    <w:uiPriority w:val="99"/>
    <w:semiHidden/>
    <w:unhideWhenUsed/>
    <w:rsid w:val="0035621F"/>
    <w:pPr>
      <w:widowControl/>
      <w:spacing w:after="0" w:line="240" w:lineRule="auto"/>
    </w:pPr>
    <w:rPr>
      <w:rFonts w:ascii="Arial" w:eastAsia="Times New Roman" w:hAnsi="Arial" w:cs="Arial"/>
      <w:sz w:val="20"/>
      <w:szCs w:val="20"/>
      <w:lang w:eastAsia="zh-CN"/>
    </w:rPr>
  </w:style>
  <w:style w:type="character" w:customStyle="1" w:styleId="FootnoteTextChar">
    <w:name w:val="Footnote Text Char"/>
    <w:basedOn w:val="DefaultParagraphFont"/>
    <w:link w:val="FootnoteText"/>
    <w:uiPriority w:val="99"/>
    <w:semiHidden/>
    <w:rsid w:val="0035621F"/>
    <w:rPr>
      <w:rFonts w:ascii="Arial" w:eastAsia="Times New Roman" w:hAnsi="Arial" w:cs="Arial"/>
      <w:sz w:val="20"/>
      <w:szCs w:val="20"/>
      <w:lang w:val="en-GB" w:eastAsia="zh-CN"/>
    </w:rPr>
  </w:style>
  <w:style w:type="character" w:styleId="FootnoteReference">
    <w:name w:val="footnote reference"/>
    <w:basedOn w:val="DefaultParagraphFont"/>
    <w:uiPriority w:val="99"/>
    <w:semiHidden/>
    <w:unhideWhenUsed/>
    <w:rsid w:val="0035621F"/>
    <w:rPr>
      <w:vertAlign w:val="superscript"/>
    </w:rPr>
  </w:style>
  <w:style w:type="paragraph" w:styleId="ListParagraph">
    <w:name w:val="List Paragraph"/>
    <w:basedOn w:val="Normal"/>
    <w:link w:val="ListParagraphChar"/>
    <w:uiPriority w:val="34"/>
    <w:qFormat/>
    <w:rsid w:val="002F6315"/>
    <w:pPr>
      <w:ind w:left="720"/>
      <w:contextualSpacing/>
    </w:pPr>
  </w:style>
  <w:style w:type="character" w:styleId="CommentReference">
    <w:name w:val="annotation reference"/>
    <w:basedOn w:val="DefaultParagraphFont"/>
    <w:uiPriority w:val="99"/>
    <w:semiHidden/>
    <w:unhideWhenUsed/>
    <w:rsid w:val="003102FD"/>
    <w:rPr>
      <w:sz w:val="16"/>
      <w:szCs w:val="16"/>
    </w:rPr>
  </w:style>
  <w:style w:type="paragraph" w:styleId="CommentText">
    <w:name w:val="annotation text"/>
    <w:basedOn w:val="Normal"/>
    <w:link w:val="CommentTextChar"/>
    <w:uiPriority w:val="99"/>
    <w:semiHidden/>
    <w:unhideWhenUsed/>
    <w:rsid w:val="003102FD"/>
    <w:pPr>
      <w:spacing w:line="240" w:lineRule="auto"/>
    </w:pPr>
    <w:rPr>
      <w:sz w:val="20"/>
      <w:szCs w:val="20"/>
    </w:rPr>
  </w:style>
  <w:style w:type="character" w:customStyle="1" w:styleId="CommentTextChar">
    <w:name w:val="Comment Text Char"/>
    <w:basedOn w:val="DefaultParagraphFont"/>
    <w:link w:val="CommentText"/>
    <w:uiPriority w:val="99"/>
    <w:semiHidden/>
    <w:rsid w:val="003102FD"/>
    <w:rPr>
      <w:sz w:val="20"/>
      <w:szCs w:val="20"/>
    </w:rPr>
  </w:style>
  <w:style w:type="paragraph" w:styleId="CommentSubject">
    <w:name w:val="annotation subject"/>
    <w:basedOn w:val="CommentText"/>
    <w:next w:val="CommentText"/>
    <w:link w:val="CommentSubjectChar"/>
    <w:uiPriority w:val="99"/>
    <w:semiHidden/>
    <w:unhideWhenUsed/>
    <w:rsid w:val="003102FD"/>
    <w:rPr>
      <w:b/>
      <w:bCs/>
    </w:rPr>
  </w:style>
  <w:style w:type="character" w:customStyle="1" w:styleId="CommentSubjectChar">
    <w:name w:val="Comment Subject Char"/>
    <w:basedOn w:val="CommentTextChar"/>
    <w:link w:val="CommentSubject"/>
    <w:uiPriority w:val="99"/>
    <w:semiHidden/>
    <w:rsid w:val="003102FD"/>
    <w:rPr>
      <w:b/>
      <w:bCs/>
      <w:sz w:val="20"/>
      <w:szCs w:val="20"/>
    </w:rPr>
  </w:style>
  <w:style w:type="table" w:styleId="TableGrid">
    <w:name w:val="Table Grid"/>
    <w:basedOn w:val="TableNormal"/>
    <w:uiPriority w:val="59"/>
    <w:rsid w:val="001F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F3B11"/>
    <w:pPr>
      <w:widowControl/>
      <w:spacing w:after="0" w:line="240" w:lineRule="auto"/>
    </w:pPr>
  </w:style>
  <w:style w:type="paragraph" w:styleId="Header">
    <w:name w:val="header"/>
    <w:basedOn w:val="Normal"/>
    <w:link w:val="HeaderChar"/>
    <w:uiPriority w:val="99"/>
    <w:unhideWhenUsed/>
    <w:rsid w:val="00C55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BA4"/>
  </w:style>
  <w:style w:type="paragraph" w:styleId="Footer">
    <w:name w:val="footer"/>
    <w:basedOn w:val="Normal"/>
    <w:link w:val="FooterChar"/>
    <w:uiPriority w:val="99"/>
    <w:unhideWhenUsed/>
    <w:rsid w:val="00C55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BA4"/>
  </w:style>
  <w:style w:type="paragraph" w:styleId="NoSpacing">
    <w:name w:val="No Spacing"/>
    <w:uiPriority w:val="1"/>
    <w:qFormat/>
    <w:rsid w:val="00BD0ACB"/>
    <w:pPr>
      <w:spacing w:after="0" w:line="240" w:lineRule="auto"/>
    </w:pPr>
    <w:rPr>
      <w:lang w:val="en-GB"/>
    </w:rPr>
  </w:style>
  <w:style w:type="character" w:styleId="FollowedHyperlink">
    <w:name w:val="FollowedHyperlink"/>
    <w:basedOn w:val="DefaultParagraphFont"/>
    <w:uiPriority w:val="99"/>
    <w:semiHidden/>
    <w:unhideWhenUsed/>
    <w:rsid w:val="00576477"/>
    <w:rPr>
      <w:color w:val="800080" w:themeColor="followedHyperlink"/>
      <w:u w:val="single"/>
    </w:rPr>
  </w:style>
  <w:style w:type="paragraph" w:customStyle="1" w:styleId="default">
    <w:name w:val="default"/>
    <w:basedOn w:val="Normal"/>
    <w:rsid w:val="009718A6"/>
    <w:pPr>
      <w:widowControl/>
      <w:spacing w:after="0" w:line="240" w:lineRule="auto"/>
    </w:pPr>
    <w:rPr>
      <w:rFonts w:ascii="Arial" w:hAnsi="Arial" w:cs="Arial"/>
      <w:color w:val="000000"/>
      <w:sz w:val="24"/>
      <w:szCs w:val="24"/>
      <w:lang w:eastAsia="en-GB"/>
    </w:rPr>
  </w:style>
  <w:style w:type="paragraph" w:customStyle="1" w:styleId="Default0">
    <w:name w:val="Default"/>
    <w:basedOn w:val="Normal"/>
    <w:rsid w:val="004B1F7F"/>
    <w:pPr>
      <w:widowControl/>
      <w:autoSpaceDE w:val="0"/>
      <w:autoSpaceDN w:val="0"/>
      <w:spacing w:after="0" w:line="240" w:lineRule="auto"/>
    </w:pPr>
    <w:rPr>
      <w:rFonts w:ascii="Arial" w:hAnsi="Arial" w:cs="Arial"/>
      <w:color w:val="000000"/>
      <w:sz w:val="24"/>
      <w:szCs w:val="24"/>
      <w:lang w:eastAsia="en-GB"/>
    </w:rPr>
  </w:style>
  <w:style w:type="paragraph" w:customStyle="1" w:styleId="RLHeading10">
    <w:name w:val="RL Heading 1"/>
    <w:basedOn w:val="ListParagraph"/>
    <w:link w:val="RLHeading1Char"/>
    <w:qFormat/>
    <w:rsid w:val="00A0073F"/>
    <w:pPr>
      <w:widowControl/>
      <w:numPr>
        <w:numId w:val="28"/>
      </w:numPr>
      <w:spacing w:before="240" w:after="120" w:line="240" w:lineRule="auto"/>
      <w:contextualSpacing w:val="0"/>
    </w:pPr>
    <w:rPr>
      <w:b/>
    </w:rPr>
  </w:style>
  <w:style w:type="character" w:customStyle="1" w:styleId="ListParagraphChar">
    <w:name w:val="List Paragraph Char"/>
    <w:basedOn w:val="DefaultParagraphFont"/>
    <w:link w:val="ListParagraph"/>
    <w:uiPriority w:val="34"/>
    <w:rsid w:val="00A0073F"/>
    <w:rPr>
      <w:lang w:val="en-GB"/>
    </w:rPr>
  </w:style>
  <w:style w:type="character" w:customStyle="1" w:styleId="RLHeading1Char">
    <w:name w:val="RL Heading 1 Char"/>
    <w:basedOn w:val="ListParagraphChar"/>
    <w:link w:val="RLHeading10"/>
    <w:rsid w:val="00A0073F"/>
    <w:rPr>
      <w:b/>
      <w:lang w:val="en-GB"/>
    </w:rPr>
  </w:style>
  <w:style w:type="paragraph" w:customStyle="1" w:styleId="Text1">
    <w:name w:val="Text 1"/>
    <w:basedOn w:val="Normal"/>
    <w:rsid w:val="004037D5"/>
    <w:pPr>
      <w:widowControl/>
      <w:spacing w:after="240" w:line="240" w:lineRule="auto"/>
      <w:ind w:left="482"/>
      <w:jc w:val="both"/>
    </w:pPr>
    <w:rPr>
      <w:rFonts w:ascii="Times New Roman" w:eastAsia="Times New Roman" w:hAnsi="Times New Roman" w:cs="Times New Roman"/>
      <w:sz w:val="24"/>
      <w:szCs w:val="20"/>
    </w:rPr>
  </w:style>
  <w:style w:type="paragraph" w:customStyle="1" w:styleId="RLHeading1">
    <w:name w:val="RL Heading1"/>
    <w:basedOn w:val="ListParagraph"/>
    <w:link w:val="RLHeading1Char0"/>
    <w:qFormat/>
    <w:rsid w:val="00730D20"/>
    <w:pPr>
      <w:numPr>
        <w:numId w:val="30"/>
      </w:numPr>
      <w:spacing w:before="240" w:after="120" w:line="240" w:lineRule="auto"/>
      <w:ind w:left="357" w:hanging="357"/>
    </w:pPr>
    <w:rPr>
      <w:rFonts w:ascii="Arial" w:eastAsia="Arial" w:hAnsi="Arial" w:cs="Arial"/>
      <w:b/>
      <w:bCs/>
      <w:spacing w:val="1"/>
    </w:rPr>
  </w:style>
  <w:style w:type="character" w:customStyle="1" w:styleId="RLHeading1Char0">
    <w:name w:val="RL Heading1 Char"/>
    <w:basedOn w:val="ListParagraphChar"/>
    <w:link w:val="RLHeading1"/>
    <w:rsid w:val="00730D20"/>
    <w:rPr>
      <w:rFonts w:ascii="Arial" w:eastAsia="Arial" w:hAnsi="Arial" w:cs="Arial"/>
      <w:b/>
      <w:bCs/>
      <w:spacing w:val="1"/>
      <w:lang w:val="en-GB"/>
    </w:rPr>
  </w:style>
  <w:style w:type="paragraph" w:customStyle="1" w:styleId="Heading21">
    <w:name w:val="Heading 21"/>
    <w:basedOn w:val="ListParagraph"/>
    <w:link w:val="HEADING2Char"/>
    <w:qFormat/>
    <w:rsid w:val="0060428E"/>
    <w:pPr>
      <w:numPr>
        <w:numId w:val="31"/>
      </w:numPr>
      <w:spacing w:before="360" w:after="120" w:line="240" w:lineRule="auto"/>
      <w:contextualSpacing w:val="0"/>
    </w:pPr>
    <w:rPr>
      <w:rFonts w:ascii="Arial" w:hAnsi="Arial" w:cs="Arial"/>
      <w:b/>
      <w:szCs w:val="16"/>
    </w:rPr>
  </w:style>
  <w:style w:type="character" w:customStyle="1" w:styleId="HEADING2Char">
    <w:name w:val="HEADING 2 Char"/>
    <w:basedOn w:val="ListParagraphChar"/>
    <w:link w:val="Heading21"/>
    <w:rsid w:val="0060428E"/>
    <w:rPr>
      <w:rFonts w:ascii="Arial" w:hAnsi="Arial" w:cs="Arial"/>
      <w:b/>
      <w:szCs w:val="16"/>
      <w:lang w:val="en-GB"/>
    </w:rPr>
  </w:style>
  <w:style w:type="character" w:styleId="Strong">
    <w:name w:val="Strong"/>
    <w:basedOn w:val="DefaultParagraphFont"/>
    <w:uiPriority w:val="22"/>
    <w:qFormat/>
    <w:rsid w:val="005446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21F"/>
    <w:rPr>
      <w:rFonts w:ascii="Tahoma" w:hAnsi="Tahoma" w:cs="Tahoma"/>
      <w:sz w:val="16"/>
      <w:szCs w:val="16"/>
    </w:rPr>
  </w:style>
  <w:style w:type="character" w:styleId="Hyperlink">
    <w:name w:val="Hyperlink"/>
    <w:basedOn w:val="DefaultParagraphFont"/>
    <w:uiPriority w:val="99"/>
    <w:semiHidden/>
    <w:rsid w:val="0035621F"/>
    <w:rPr>
      <w:rFonts w:cs="Times New Roman"/>
      <w:color w:val="0000FF"/>
      <w:u w:val="single"/>
    </w:rPr>
  </w:style>
  <w:style w:type="paragraph" w:styleId="FootnoteText">
    <w:name w:val="footnote text"/>
    <w:basedOn w:val="Normal"/>
    <w:link w:val="FootnoteTextChar"/>
    <w:uiPriority w:val="99"/>
    <w:semiHidden/>
    <w:unhideWhenUsed/>
    <w:rsid w:val="0035621F"/>
    <w:pPr>
      <w:widowControl/>
      <w:spacing w:after="0" w:line="240" w:lineRule="auto"/>
    </w:pPr>
    <w:rPr>
      <w:rFonts w:ascii="Arial" w:eastAsia="Times New Roman" w:hAnsi="Arial" w:cs="Arial"/>
      <w:sz w:val="20"/>
      <w:szCs w:val="20"/>
      <w:lang w:eastAsia="zh-CN"/>
    </w:rPr>
  </w:style>
  <w:style w:type="character" w:customStyle="1" w:styleId="FootnoteTextChar">
    <w:name w:val="Footnote Text Char"/>
    <w:basedOn w:val="DefaultParagraphFont"/>
    <w:link w:val="FootnoteText"/>
    <w:uiPriority w:val="99"/>
    <w:semiHidden/>
    <w:rsid w:val="0035621F"/>
    <w:rPr>
      <w:rFonts w:ascii="Arial" w:eastAsia="Times New Roman" w:hAnsi="Arial" w:cs="Arial"/>
      <w:sz w:val="20"/>
      <w:szCs w:val="20"/>
      <w:lang w:val="en-GB" w:eastAsia="zh-CN"/>
    </w:rPr>
  </w:style>
  <w:style w:type="character" w:styleId="FootnoteReference">
    <w:name w:val="footnote reference"/>
    <w:basedOn w:val="DefaultParagraphFont"/>
    <w:uiPriority w:val="99"/>
    <w:semiHidden/>
    <w:unhideWhenUsed/>
    <w:rsid w:val="0035621F"/>
    <w:rPr>
      <w:vertAlign w:val="superscript"/>
    </w:rPr>
  </w:style>
  <w:style w:type="paragraph" w:styleId="ListParagraph">
    <w:name w:val="List Paragraph"/>
    <w:basedOn w:val="Normal"/>
    <w:link w:val="ListParagraphChar"/>
    <w:uiPriority w:val="34"/>
    <w:qFormat/>
    <w:rsid w:val="002F6315"/>
    <w:pPr>
      <w:ind w:left="720"/>
      <w:contextualSpacing/>
    </w:pPr>
  </w:style>
  <w:style w:type="character" w:styleId="CommentReference">
    <w:name w:val="annotation reference"/>
    <w:basedOn w:val="DefaultParagraphFont"/>
    <w:uiPriority w:val="99"/>
    <w:semiHidden/>
    <w:unhideWhenUsed/>
    <w:rsid w:val="003102FD"/>
    <w:rPr>
      <w:sz w:val="16"/>
      <w:szCs w:val="16"/>
    </w:rPr>
  </w:style>
  <w:style w:type="paragraph" w:styleId="CommentText">
    <w:name w:val="annotation text"/>
    <w:basedOn w:val="Normal"/>
    <w:link w:val="CommentTextChar"/>
    <w:uiPriority w:val="99"/>
    <w:semiHidden/>
    <w:unhideWhenUsed/>
    <w:rsid w:val="003102FD"/>
    <w:pPr>
      <w:spacing w:line="240" w:lineRule="auto"/>
    </w:pPr>
    <w:rPr>
      <w:sz w:val="20"/>
      <w:szCs w:val="20"/>
    </w:rPr>
  </w:style>
  <w:style w:type="character" w:customStyle="1" w:styleId="CommentTextChar">
    <w:name w:val="Comment Text Char"/>
    <w:basedOn w:val="DefaultParagraphFont"/>
    <w:link w:val="CommentText"/>
    <w:uiPriority w:val="99"/>
    <w:semiHidden/>
    <w:rsid w:val="003102FD"/>
    <w:rPr>
      <w:sz w:val="20"/>
      <w:szCs w:val="20"/>
    </w:rPr>
  </w:style>
  <w:style w:type="paragraph" w:styleId="CommentSubject">
    <w:name w:val="annotation subject"/>
    <w:basedOn w:val="CommentText"/>
    <w:next w:val="CommentText"/>
    <w:link w:val="CommentSubjectChar"/>
    <w:uiPriority w:val="99"/>
    <w:semiHidden/>
    <w:unhideWhenUsed/>
    <w:rsid w:val="003102FD"/>
    <w:rPr>
      <w:b/>
      <w:bCs/>
    </w:rPr>
  </w:style>
  <w:style w:type="character" w:customStyle="1" w:styleId="CommentSubjectChar">
    <w:name w:val="Comment Subject Char"/>
    <w:basedOn w:val="CommentTextChar"/>
    <w:link w:val="CommentSubject"/>
    <w:uiPriority w:val="99"/>
    <w:semiHidden/>
    <w:rsid w:val="003102FD"/>
    <w:rPr>
      <w:b/>
      <w:bCs/>
      <w:sz w:val="20"/>
      <w:szCs w:val="20"/>
    </w:rPr>
  </w:style>
  <w:style w:type="table" w:styleId="TableGrid">
    <w:name w:val="Table Grid"/>
    <w:basedOn w:val="TableNormal"/>
    <w:uiPriority w:val="59"/>
    <w:rsid w:val="001F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F3B11"/>
    <w:pPr>
      <w:widowControl/>
      <w:spacing w:after="0" w:line="240" w:lineRule="auto"/>
    </w:pPr>
  </w:style>
  <w:style w:type="paragraph" w:styleId="Header">
    <w:name w:val="header"/>
    <w:basedOn w:val="Normal"/>
    <w:link w:val="HeaderChar"/>
    <w:uiPriority w:val="99"/>
    <w:unhideWhenUsed/>
    <w:rsid w:val="00C55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BA4"/>
  </w:style>
  <w:style w:type="paragraph" w:styleId="Footer">
    <w:name w:val="footer"/>
    <w:basedOn w:val="Normal"/>
    <w:link w:val="FooterChar"/>
    <w:uiPriority w:val="99"/>
    <w:unhideWhenUsed/>
    <w:rsid w:val="00C55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BA4"/>
  </w:style>
  <w:style w:type="paragraph" w:styleId="NoSpacing">
    <w:name w:val="No Spacing"/>
    <w:uiPriority w:val="1"/>
    <w:qFormat/>
    <w:rsid w:val="00BD0ACB"/>
    <w:pPr>
      <w:spacing w:after="0" w:line="240" w:lineRule="auto"/>
    </w:pPr>
    <w:rPr>
      <w:lang w:val="en-GB"/>
    </w:rPr>
  </w:style>
  <w:style w:type="character" w:styleId="FollowedHyperlink">
    <w:name w:val="FollowedHyperlink"/>
    <w:basedOn w:val="DefaultParagraphFont"/>
    <w:uiPriority w:val="99"/>
    <w:semiHidden/>
    <w:unhideWhenUsed/>
    <w:rsid w:val="00576477"/>
    <w:rPr>
      <w:color w:val="800080" w:themeColor="followedHyperlink"/>
      <w:u w:val="single"/>
    </w:rPr>
  </w:style>
  <w:style w:type="paragraph" w:customStyle="1" w:styleId="default">
    <w:name w:val="default"/>
    <w:basedOn w:val="Normal"/>
    <w:rsid w:val="009718A6"/>
    <w:pPr>
      <w:widowControl/>
      <w:spacing w:after="0" w:line="240" w:lineRule="auto"/>
    </w:pPr>
    <w:rPr>
      <w:rFonts w:ascii="Arial" w:hAnsi="Arial" w:cs="Arial"/>
      <w:color w:val="000000"/>
      <w:sz w:val="24"/>
      <w:szCs w:val="24"/>
      <w:lang w:eastAsia="en-GB"/>
    </w:rPr>
  </w:style>
  <w:style w:type="paragraph" w:customStyle="1" w:styleId="Default0">
    <w:name w:val="Default"/>
    <w:basedOn w:val="Normal"/>
    <w:rsid w:val="004B1F7F"/>
    <w:pPr>
      <w:widowControl/>
      <w:autoSpaceDE w:val="0"/>
      <w:autoSpaceDN w:val="0"/>
      <w:spacing w:after="0" w:line="240" w:lineRule="auto"/>
    </w:pPr>
    <w:rPr>
      <w:rFonts w:ascii="Arial" w:hAnsi="Arial" w:cs="Arial"/>
      <w:color w:val="000000"/>
      <w:sz w:val="24"/>
      <w:szCs w:val="24"/>
      <w:lang w:eastAsia="en-GB"/>
    </w:rPr>
  </w:style>
  <w:style w:type="paragraph" w:customStyle="1" w:styleId="RLHeading10">
    <w:name w:val="RL Heading 1"/>
    <w:basedOn w:val="ListParagraph"/>
    <w:link w:val="RLHeading1Char"/>
    <w:qFormat/>
    <w:rsid w:val="00A0073F"/>
    <w:pPr>
      <w:widowControl/>
      <w:numPr>
        <w:numId w:val="28"/>
      </w:numPr>
      <w:spacing w:before="240" w:after="120" w:line="240" w:lineRule="auto"/>
      <w:contextualSpacing w:val="0"/>
    </w:pPr>
    <w:rPr>
      <w:b/>
    </w:rPr>
  </w:style>
  <w:style w:type="character" w:customStyle="1" w:styleId="ListParagraphChar">
    <w:name w:val="List Paragraph Char"/>
    <w:basedOn w:val="DefaultParagraphFont"/>
    <w:link w:val="ListParagraph"/>
    <w:uiPriority w:val="34"/>
    <w:rsid w:val="00A0073F"/>
    <w:rPr>
      <w:lang w:val="en-GB"/>
    </w:rPr>
  </w:style>
  <w:style w:type="character" w:customStyle="1" w:styleId="RLHeading1Char">
    <w:name w:val="RL Heading 1 Char"/>
    <w:basedOn w:val="ListParagraphChar"/>
    <w:link w:val="RLHeading10"/>
    <w:rsid w:val="00A0073F"/>
    <w:rPr>
      <w:b/>
      <w:lang w:val="en-GB"/>
    </w:rPr>
  </w:style>
  <w:style w:type="paragraph" w:customStyle="1" w:styleId="Text1">
    <w:name w:val="Text 1"/>
    <w:basedOn w:val="Normal"/>
    <w:rsid w:val="004037D5"/>
    <w:pPr>
      <w:widowControl/>
      <w:spacing w:after="240" w:line="240" w:lineRule="auto"/>
      <w:ind w:left="482"/>
      <w:jc w:val="both"/>
    </w:pPr>
    <w:rPr>
      <w:rFonts w:ascii="Times New Roman" w:eastAsia="Times New Roman" w:hAnsi="Times New Roman" w:cs="Times New Roman"/>
      <w:sz w:val="24"/>
      <w:szCs w:val="20"/>
    </w:rPr>
  </w:style>
  <w:style w:type="paragraph" w:customStyle="1" w:styleId="RLHeading1">
    <w:name w:val="RL Heading1"/>
    <w:basedOn w:val="ListParagraph"/>
    <w:link w:val="RLHeading1Char0"/>
    <w:qFormat/>
    <w:rsid w:val="00730D20"/>
    <w:pPr>
      <w:numPr>
        <w:numId w:val="30"/>
      </w:numPr>
      <w:spacing w:before="240" w:after="120" w:line="240" w:lineRule="auto"/>
      <w:ind w:left="357" w:hanging="357"/>
    </w:pPr>
    <w:rPr>
      <w:rFonts w:ascii="Arial" w:eastAsia="Arial" w:hAnsi="Arial" w:cs="Arial"/>
      <w:b/>
      <w:bCs/>
      <w:spacing w:val="1"/>
    </w:rPr>
  </w:style>
  <w:style w:type="character" w:customStyle="1" w:styleId="RLHeading1Char0">
    <w:name w:val="RL Heading1 Char"/>
    <w:basedOn w:val="ListParagraphChar"/>
    <w:link w:val="RLHeading1"/>
    <w:rsid w:val="00730D20"/>
    <w:rPr>
      <w:rFonts w:ascii="Arial" w:eastAsia="Arial" w:hAnsi="Arial" w:cs="Arial"/>
      <w:b/>
      <w:bCs/>
      <w:spacing w:val="1"/>
      <w:lang w:val="en-GB"/>
    </w:rPr>
  </w:style>
  <w:style w:type="paragraph" w:customStyle="1" w:styleId="Heading21">
    <w:name w:val="Heading 21"/>
    <w:basedOn w:val="ListParagraph"/>
    <w:link w:val="HEADING2Char"/>
    <w:qFormat/>
    <w:rsid w:val="0060428E"/>
    <w:pPr>
      <w:numPr>
        <w:numId w:val="31"/>
      </w:numPr>
      <w:spacing w:before="360" w:after="120" w:line="240" w:lineRule="auto"/>
      <w:contextualSpacing w:val="0"/>
    </w:pPr>
    <w:rPr>
      <w:rFonts w:ascii="Arial" w:hAnsi="Arial" w:cs="Arial"/>
      <w:b/>
      <w:szCs w:val="16"/>
    </w:rPr>
  </w:style>
  <w:style w:type="character" w:customStyle="1" w:styleId="HEADING2Char">
    <w:name w:val="HEADING 2 Char"/>
    <w:basedOn w:val="ListParagraphChar"/>
    <w:link w:val="Heading21"/>
    <w:rsid w:val="0060428E"/>
    <w:rPr>
      <w:rFonts w:ascii="Arial" w:hAnsi="Arial" w:cs="Arial"/>
      <w:b/>
      <w:szCs w:val="16"/>
      <w:lang w:val="en-GB"/>
    </w:rPr>
  </w:style>
  <w:style w:type="character" w:styleId="Strong">
    <w:name w:val="Strong"/>
    <w:basedOn w:val="DefaultParagraphFont"/>
    <w:uiPriority w:val="22"/>
    <w:qFormat/>
    <w:rsid w:val="00544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69229">
      <w:bodyDiv w:val="1"/>
      <w:marLeft w:val="0"/>
      <w:marRight w:val="0"/>
      <w:marTop w:val="0"/>
      <w:marBottom w:val="0"/>
      <w:divBdr>
        <w:top w:val="none" w:sz="0" w:space="0" w:color="auto"/>
        <w:left w:val="none" w:sz="0" w:space="0" w:color="auto"/>
        <w:bottom w:val="none" w:sz="0" w:space="0" w:color="auto"/>
        <w:right w:val="none" w:sz="0" w:space="0" w:color="auto"/>
      </w:divBdr>
    </w:div>
    <w:div w:id="263002834">
      <w:bodyDiv w:val="1"/>
      <w:marLeft w:val="0"/>
      <w:marRight w:val="0"/>
      <w:marTop w:val="0"/>
      <w:marBottom w:val="0"/>
      <w:divBdr>
        <w:top w:val="none" w:sz="0" w:space="0" w:color="auto"/>
        <w:left w:val="none" w:sz="0" w:space="0" w:color="auto"/>
        <w:bottom w:val="none" w:sz="0" w:space="0" w:color="auto"/>
        <w:right w:val="none" w:sz="0" w:space="0" w:color="auto"/>
      </w:divBdr>
    </w:div>
    <w:div w:id="310599809">
      <w:bodyDiv w:val="1"/>
      <w:marLeft w:val="0"/>
      <w:marRight w:val="0"/>
      <w:marTop w:val="0"/>
      <w:marBottom w:val="0"/>
      <w:divBdr>
        <w:top w:val="none" w:sz="0" w:space="0" w:color="auto"/>
        <w:left w:val="none" w:sz="0" w:space="0" w:color="auto"/>
        <w:bottom w:val="none" w:sz="0" w:space="0" w:color="auto"/>
        <w:right w:val="none" w:sz="0" w:space="0" w:color="auto"/>
      </w:divBdr>
    </w:div>
    <w:div w:id="344065290">
      <w:bodyDiv w:val="1"/>
      <w:marLeft w:val="0"/>
      <w:marRight w:val="0"/>
      <w:marTop w:val="0"/>
      <w:marBottom w:val="0"/>
      <w:divBdr>
        <w:top w:val="none" w:sz="0" w:space="0" w:color="auto"/>
        <w:left w:val="none" w:sz="0" w:space="0" w:color="auto"/>
        <w:bottom w:val="none" w:sz="0" w:space="0" w:color="auto"/>
        <w:right w:val="none" w:sz="0" w:space="0" w:color="auto"/>
      </w:divBdr>
    </w:div>
    <w:div w:id="385883286">
      <w:bodyDiv w:val="1"/>
      <w:marLeft w:val="30"/>
      <w:marRight w:val="30"/>
      <w:marTop w:val="0"/>
      <w:marBottom w:val="0"/>
      <w:divBdr>
        <w:top w:val="none" w:sz="0" w:space="0" w:color="auto"/>
        <w:left w:val="none" w:sz="0" w:space="0" w:color="auto"/>
        <w:bottom w:val="none" w:sz="0" w:space="0" w:color="auto"/>
        <w:right w:val="none" w:sz="0" w:space="0" w:color="auto"/>
      </w:divBdr>
      <w:divsChild>
        <w:div w:id="205024598">
          <w:marLeft w:val="0"/>
          <w:marRight w:val="0"/>
          <w:marTop w:val="0"/>
          <w:marBottom w:val="0"/>
          <w:divBdr>
            <w:top w:val="none" w:sz="0" w:space="0" w:color="auto"/>
            <w:left w:val="none" w:sz="0" w:space="0" w:color="auto"/>
            <w:bottom w:val="none" w:sz="0" w:space="0" w:color="auto"/>
            <w:right w:val="none" w:sz="0" w:space="0" w:color="auto"/>
          </w:divBdr>
          <w:divsChild>
            <w:div w:id="810484877">
              <w:marLeft w:val="0"/>
              <w:marRight w:val="0"/>
              <w:marTop w:val="0"/>
              <w:marBottom w:val="0"/>
              <w:divBdr>
                <w:top w:val="none" w:sz="0" w:space="0" w:color="auto"/>
                <w:left w:val="none" w:sz="0" w:space="0" w:color="auto"/>
                <w:bottom w:val="none" w:sz="0" w:space="0" w:color="auto"/>
                <w:right w:val="none" w:sz="0" w:space="0" w:color="auto"/>
              </w:divBdr>
              <w:divsChild>
                <w:div w:id="1868174599">
                  <w:marLeft w:val="180"/>
                  <w:marRight w:val="0"/>
                  <w:marTop w:val="0"/>
                  <w:marBottom w:val="0"/>
                  <w:divBdr>
                    <w:top w:val="none" w:sz="0" w:space="0" w:color="auto"/>
                    <w:left w:val="none" w:sz="0" w:space="0" w:color="auto"/>
                    <w:bottom w:val="none" w:sz="0" w:space="0" w:color="auto"/>
                    <w:right w:val="none" w:sz="0" w:space="0" w:color="auto"/>
                  </w:divBdr>
                  <w:divsChild>
                    <w:div w:id="495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0309">
      <w:bodyDiv w:val="1"/>
      <w:marLeft w:val="30"/>
      <w:marRight w:val="30"/>
      <w:marTop w:val="0"/>
      <w:marBottom w:val="0"/>
      <w:divBdr>
        <w:top w:val="none" w:sz="0" w:space="0" w:color="auto"/>
        <w:left w:val="none" w:sz="0" w:space="0" w:color="auto"/>
        <w:bottom w:val="none" w:sz="0" w:space="0" w:color="auto"/>
        <w:right w:val="none" w:sz="0" w:space="0" w:color="auto"/>
      </w:divBdr>
      <w:divsChild>
        <w:div w:id="243104544">
          <w:marLeft w:val="0"/>
          <w:marRight w:val="0"/>
          <w:marTop w:val="0"/>
          <w:marBottom w:val="0"/>
          <w:divBdr>
            <w:top w:val="none" w:sz="0" w:space="0" w:color="auto"/>
            <w:left w:val="none" w:sz="0" w:space="0" w:color="auto"/>
            <w:bottom w:val="none" w:sz="0" w:space="0" w:color="auto"/>
            <w:right w:val="none" w:sz="0" w:space="0" w:color="auto"/>
          </w:divBdr>
          <w:divsChild>
            <w:div w:id="783960777">
              <w:marLeft w:val="0"/>
              <w:marRight w:val="0"/>
              <w:marTop w:val="0"/>
              <w:marBottom w:val="0"/>
              <w:divBdr>
                <w:top w:val="none" w:sz="0" w:space="0" w:color="auto"/>
                <w:left w:val="none" w:sz="0" w:space="0" w:color="auto"/>
                <w:bottom w:val="none" w:sz="0" w:space="0" w:color="auto"/>
                <w:right w:val="none" w:sz="0" w:space="0" w:color="auto"/>
              </w:divBdr>
              <w:divsChild>
                <w:div w:id="989748709">
                  <w:marLeft w:val="180"/>
                  <w:marRight w:val="0"/>
                  <w:marTop w:val="0"/>
                  <w:marBottom w:val="0"/>
                  <w:divBdr>
                    <w:top w:val="none" w:sz="0" w:space="0" w:color="auto"/>
                    <w:left w:val="none" w:sz="0" w:space="0" w:color="auto"/>
                    <w:bottom w:val="none" w:sz="0" w:space="0" w:color="auto"/>
                    <w:right w:val="none" w:sz="0" w:space="0" w:color="auto"/>
                  </w:divBdr>
                  <w:divsChild>
                    <w:div w:id="18707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830626">
      <w:bodyDiv w:val="1"/>
      <w:marLeft w:val="0"/>
      <w:marRight w:val="0"/>
      <w:marTop w:val="0"/>
      <w:marBottom w:val="0"/>
      <w:divBdr>
        <w:top w:val="none" w:sz="0" w:space="0" w:color="auto"/>
        <w:left w:val="none" w:sz="0" w:space="0" w:color="auto"/>
        <w:bottom w:val="none" w:sz="0" w:space="0" w:color="auto"/>
        <w:right w:val="none" w:sz="0" w:space="0" w:color="auto"/>
      </w:divBdr>
    </w:div>
    <w:div w:id="623266960">
      <w:bodyDiv w:val="1"/>
      <w:marLeft w:val="30"/>
      <w:marRight w:val="30"/>
      <w:marTop w:val="0"/>
      <w:marBottom w:val="0"/>
      <w:divBdr>
        <w:top w:val="none" w:sz="0" w:space="0" w:color="auto"/>
        <w:left w:val="none" w:sz="0" w:space="0" w:color="auto"/>
        <w:bottom w:val="none" w:sz="0" w:space="0" w:color="auto"/>
        <w:right w:val="none" w:sz="0" w:space="0" w:color="auto"/>
      </w:divBdr>
      <w:divsChild>
        <w:div w:id="1320116919">
          <w:marLeft w:val="0"/>
          <w:marRight w:val="0"/>
          <w:marTop w:val="0"/>
          <w:marBottom w:val="0"/>
          <w:divBdr>
            <w:top w:val="none" w:sz="0" w:space="0" w:color="auto"/>
            <w:left w:val="none" w:sz="0" w:space="0" w:color="auto"/>
            <w:bottom w:val="none" w:sz="0" w:space="0" w:color="auto"/>
            <w:right w:val="none" w:sz="0" w:space="0" w:color="auto"/>
          </w:divBdr>
          <w:divsChild>
            <w:div w:id="390269217">
              <w:marLeft w:val="0"/>
              <w:marRight w:val="0"/>
              <w:marTop w:val="0"/>
              <w:marBottom w:val="0"/>
              <w:divBdr>
                <w:top w:val="none" w:sz="0" w:space="0" w:color="auto"/>
                <w:left w:val="none" w:sz="0" w:space="0" w:color="auto"/>
                <w:bottom w:val="none" w:sz="0" w:space="0" w:color="auto"/>
                <w:right w:val="none" w:sz="0" w:space="0" w:color="auto"/>
              </w:divBdr>
              <w:divsChild>
                <w:div w:id="1522282283">
                  <w:marLeft w:val="180"/>
                  <w:marRight w:val="0"/>
                  <w:marTop w:val="0"/>
                  <w:marBottom w:val="0"/>
                  <w:divBdr>
                    <w:top w:val="none" w:sz="0" w:space="0" w:color="auto"/>
                    <w:left w:val="none" w:sz="0" w:space="0" w:color="auto"/>
                    <w:bottom w:val="none" w:sz="0" w:space="0" w:color="auto"/>
                    <w:right w:val="none" w:sz="0" w:space="0" w:color="auto"/>
                  </w:divBdr>
                  <w:divsChild>
                    <w:div w:id="16441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5487">
      <w:bodyDiv w:val="1"/>
      <w:marLeft w:val="0"/>
      <w:marRight w:val="0"/>
      <w:marTop w:val="0"/>
      <w:marBottom w:val="0"/>
      <w:divBdr>
        <w:top w:val="none" w:sz="0" w:space="0" w:color="auto"/>
        <w:left w:val="none" w:sz="0" w:space="0" w:color="auto"/>
        <w:bottom w:val="none" w:sz="0" w:space="0" w:color="auto"/>
        <w:right w:val="none" w:sz="0" w:space="0" w:color="auto"/>
      </w:divBdr>
    </w:div>
    <w:div w:id="845093662">
      <w:bodyDiv w:val="1"/>
      <w:marLeft w:val="0"/>
      <w:marRight w:val="0"/>
      <w:marTop w:val="0"/>
      <w:marBottom w:val="0"/>
      <w:divBdr>
        <w:top w:val="none" w:sz="0" w:space="0" w:color="auto"/>
        <w:left w:val="none" w:sz="0" w:space="0" w:color="auto"/>
        <w:bottom w:val="none" w:sz="0" w:space="0" w:color="auto"/>
        <w:right w:val="none" w:sz="0" w:space="0" w:color="auto"/>
      </w:divBdr>
    </w:div>
    <w:div w:id="873734426">
      <w:bodyDiv w:val="1"/>
      <w:marLeft w:val="30"/>
      <w:marRight w:val="30"/>
      <w:marTop w:val="0"/>
      <w:marBottom w:val="0"/>
      <w:divBdr>
        <w:top w:val="none" w:sz="0" w:space="0" w:color="auto"/>
        <w:left w:val="none" w:sz="0" w:space="0" w:color="auto"/>
        <w:bottom w:val="none" w:sz="0" w:space="0" w:color="auto"/>
        <w:right w:val="none" w:sz="0" w:space="0" w:color="auto"/>
      </w:divBdr>
      <w:divsChild>
        <w:div w:id="1427771191">
          <w:marLeft w:val="0"/>
          <w:marRight w:val="0"/>
          <w:marTop w:val="0"/>
          <w:marBottom w:val="0"/>
          <w:divBdr>
            <w:top w:val="none" w:sz="0" w:space="0" w:color="auto"/>
            <w:left w:val="none" w:sz="0" w:space="0" w:color="auto"/>
            <w:bottom w:val="none" w:sz="0" w:space="0" w:color="auto"/>
            <w:right w:val="none" w:sz="0" w:space="0" w:color="auto"/>
          </w:divBdr>
          <w:divsChild>
            <w:div w:id="52169307">
              <w:marLeft w:val="0"/>
              <w:marRight w:val="0"/>
              <w:marTop w:val="0"/>
              <w:marBottom w:val="0"/>
              <w:divBdr>
                <w:top w:val="none" w:sz="0" w:space="0" w:color="auto"/>
                <w:left w:val="none" w:sz="0" w:space="0" w:color="auto"/>
                <w:bottom w:val="none" w:sz="0" w:space="0" w:color="auto"/>
                <w:right w:val="none" w:sz="0" w:space="0" w:color="auto"/>
              </w:divBdr>
              <w:divsChild>
                <w:div w:id="504131668">
                  <w:marLeft w:val="180"/>
                  <w:marRight w:val="0"/>
                  <w:marTop w:val="0"/>
                  <w:marBottom w:val="0"/>
                  <w:divBdr>
                    <w:top w:val="none" w:sz="0" w:space="0" w:color="auto"/>
                    <w:left w:val="none" w:sz="0" w:space="0" w:color="auto"/>
                    <w:bottom w:val="none" w:sz="0" w:space="0" w:color="auto"/>
                    <w:right w:val="none" w:sz="0" w:space="0" w:color="auto"/>
                  </w:divBdr>
                  <w:divsChild>
                    <w:div w:id="4972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50742">
      <w:bodyDiv w:val="1"/>
      <w:marLeft w:val="0"/>
      <w:marRight w:val="0"/>
      <w:marTop w:val="0"/>
      <w:marBottom w:val="0"/>
      <w:divBdr>
        <w:top w:val="none" w:sz="0" w:space="0" w:color="auto"/>
        <w:left w:val="none" w:sz="0" w:space="0" w:color="auto"/>
        <w:bottom w:val="none" w:sz="0" w:space="0" w:color="auto"/>
        <w:right w:val="none" w:sz="0" w:space="0" w:color="auto"/>
      </w:divBdr>
    </w:div>
    <w:div w:id="889149172">
      <w:bodyDiv w:val="1"/>
      <w:marLeft w:val="0"/>
      <w:marRight w:val="0"/>
      <w:marTop w:val="0"/>
      <w:marBottom w:val="0"/>
      <w:divBdr>
        <w:top w:val="none" w:sz="0" w:space="0" w:color="auto"/>
        <w:left w:val="none" w:sz="0" w:space="0" w:color="auto"/>
        <w:bottom w:val="none" w:sz="0" w:space="0" w:color="auto"/>
        <w:right w:val="none" w:sz="0" w:space="0" w:color="auto"/>
      </w:divBdr>
    </w:div>
    <w:div w:id="1267688362">
      <w:bodyDiv w:val="1"/>
      <w:marLeft w:val="0"/>
      <w:marRight w:val="0"/>
      <w:marTop w:val="0"/>
      <w:marBottom w:val="0"/>
      <w:divBdr>
        <w:top w:val="none" w:sz="0" w:space="0" w:color="auto"/>
        <w:left w:val="none" w:sz="0" w:space="0" w:color="auto"/>
        <w:bottom w:val="none" w:sz="0" w:space="0" w:color="auto"/>
        <w:right w:val="none" w:sz="0" w:space="0" w:color="auto"/>
      </w:divBdr>
    </w:div>
    <w:div w:id="1424498560">
      <w:bodyDiv w:val="1"/>
      <w:marLeft w:val="30"/>
      <w:marRight w:val="30"/>
      <w:marTop w:val="0"/>
      <w:marBottom w:val="0"/>
      <w:divBdr>
        <w:top w:val="none" w:sz="0" w:space="0" w:color="auto"/>
        <w:left w:val="none" w:sz="0" w:space="0" w:color="auto"/>
        <w:bottom w:val="none" w:sz="0" w:space="0" w:color="auto"/>
        <w:right w:val="none" w:sz="0" w:space="0" w:color="auto"/>
      </w:divBdr>
      <w:divsChild>
        <w:div w:id="745304031">
          <w:marLeft w:val="0"/>
          <w:marRight w:val="0"/>
          <w:marTop w:val="0"/>
          <w:marBottom w:val="0"/>
          <w:divBdr>
            <w:top w:val="none" w:sz="0" w:space="0" w:color="auto"/>
            <w:left w:val="none" w:sz="0" w:space="0" w:color="auto"/>
            <w:bottom w:val="none" w:sz="0" w:space="0" w:color="auto"/>
            <w:right w:val="none" w:sz="0" w:space="0" w:color="auto"/>
          </w:divBdr>
          <w:divsChild>
            <w:div w:id="178127343">
              <w:marLeft w:val="0"/>
              <w:marRight w:val="0"/>
              <w:marTop w:val="0"/>
              <w:marBottom w:val="0"/>
              <w:divBdr>
                <w:top w:val="none" w:sz="0" w:space="0" w:color="auto"/>
                <w:left w:val="none" w:sz="0" w:space="0" w:color="auto"/>
                <w:bottom w:val="none" w:sz="0" w:space="0" w:color="auto"/>
                <w:right w:val="none" w:sz="0" w:space="0" w:color="auto"/>
              </w:divBdr>
              <w:divsChild>
                <w:div w:id="1089932619">
                  <w:marLeft w:val="180"/>
                  <w:marRight w:val="0"/>
                  <w:marTop w:val="0"/>
                  <w:marBottom w:val="0"/>
                  <w:divBdr>
                    <w:top w:val="none" w:sz="0" w:space="0" w:color="auto"/>
                    <w:left w:val="none" w:sz="0" w:space="0" w:color="auto"/>
                    <w:bottom w:val="none" w:sz="0" w:space="0" w:color="auto"/>
                    <w:right w:val="none" w:sz="0" w:space="0" w:color="auto"/>
                  </w:divBdr>
                  <w:divsChild>
                    <w:div w:id="382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50692">
      <w:bodyDiv w:val="1"/>
      <w:marLeft w:val="0"/>
      <w:marRight w:val="0"/>
      <w:marTop w:val="0"/>
      <w:marBottom w:val="0"/>
      <w:divBdr>
        <w:top w:val="none" w:sz="0" w:space="0" w:color="auto"/>
        <w:left w:val="none" w:sz="0" w:space="0" w:color="auto"/>
        <w:bottom w:val="none" w:sz="0" w:space="0" w:color="auto"/>
        <w:right w:val="none" w:sz="0" w:space="0" w:color="auto"/>
      </w:divBdr>
    </w:div>
    <w:div w:id="1662074498">
      <w:bodyDiv w:val="1"/>
      <w:marLeft w:val="0"/>
      <w:marRight w:val="0"/>
      <w:marTop w:val="0"/>
      <w:marBottom w:val="0"/>
      <w:divBdr>
        <w:top w:val="none" w:sz="0" w:space="0" w:color="auto"/>
        <w:left w:val="none" w:sz="0" w:space="0" w:color="auto"/>
        <w:bottom w:val="none" w:sz="0" w:space="0" w:color="auto"/>
        <w:right w:val="none" w:sz="0" w:space="0" w:color="auto"/>
      </w:divBdr>
    </w:div>
    <w:div w:id="1698266702">
      <w:bodyDiv w:val="1"/>
      <w:marLeft w:val="0"/>
      <w:marRight w:val="0"/>
      <w:marTop w:val="0"/>
      <w:marBottom w:val="0"/>
      <w:divBdr>
        <w:top w:val="none" w:sz="0" w:space="0" w:color="auto"/>
        <w:left w:val="none" w:sz="0" w:space="0" w:color="auto"/>
        <w:bottom w:val="none" w:sz="0" w:space="0" w:color="auto"/>
        <w:right w:val="none" w:sz="0" w:space="0" w:color="auto"/>
      </w:divBdr>
    </w:div>
    <w:div w:id="1732149218">
      <w:bodyDiv w:val="1"/>
      <w:marLeft w:val="30"/>
      <w:marRight w:val="30"/>
      <w:marTop w:val="0"/>
      <w:marBottom w:val="0"/>
      <w:divBdr>
        <w:top w:val="none" w:sz="0" w:space="0" w:color="auto"/>
        <w:left w:val="none" w:sz="0" w:space="0" w:color="auto"/>
        <w:bottom w:val="none" w:sz="0" w:space="0" w:color="auto"/>
        <w:right w:val="none" w:sz="0" w:space="0" w:color="auto"/>
      </w:divBdr>
      <w:divsChild>
        <w:div w:id="2075424302">
          <w:marLeft w:val="0"/>
          <w:marRight w:val="0"/>
          <w:marTop w:val="0"/>
          <w:marBottom w:val="0"/>
          <w:divBdr>
            <w:top w:val="none" w:sz="0" w:space="0" w:color="auto"/>
            <w:left w:val="none" w:sz="0" w:space="0" w:color="auto"/>
            <w:bottom w:val="none" w:sz="0" w:space="0" w:color="auto"/>
            <w:right w:val="none" w:sz="0" w:space="0" w:color="auto"/>
          </w:divBdr>
          <w:divsChild>
            <w:div w:id="1532913481">
              <w:marLeft w:val="0"/>
              <w:marRight w:val="0"/>
              <w:marTop w:val="0"/>
              <w:marBottom w:val="0"/>
              <w:divBdr>
                <w:top w:val="none" w:sz="0" w:space="0" w:color="auto"/>
                <w:left w:val="none" w:sz="0" w:space="0" w:color="auto"/>
                <w:bottom w:val="none" w:sz="0" w:space="0" w:color="auto"/>
                <w:right w:val="none" w:sz="0" w:space="0" w:color="auto"/>
              </w:divBdr>
              <w:divsChild>
                <w:div w:id="1808625294">
                  <w:marLeft w:val="180"/>
                  <w:marRight w:val="0"/>
                  <w:marTop w:val="0"/>
                  <w:marBottom w:val="0"/>
                  <w:divBdr>
                    <w:top w:val="none" w:sz="0" w:space="0" w:color="auto"/>
                    <w:left w:val="none" w:sz="0" w:space="0" w:color="auto"/>
                    <w:bottom w:val="none" w:sz="0" w:space="0" w:color="auto"/>
                    <w:right w:val="none" w:sz="0" w:space="0" w:color="auto"/>
                  </w:divBdr>
                  <w:divsChild>
                    <w:div w:id="10709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05815">
      <w:bodyDiv w:val="1"/>
      <w:marLeft w:val="0"/>
      <w:marRight w:val="0"/>
      <w:marTop w:val="0"/>
      <w:marBottom w:val="0"/>
      <w:divBdr>
        <w:top w:val="none" w:sz="0" w:space="0" w:color="auto"/>
        <w:left w:val="none" w:sz="0" w:space="0" w:color="auto"/>
        <w:bottom w:val="none" w:sz="0" w:space="0" w:color="auto"/>
        <w:right w:val="none" w:sz="0" w:space="0" w:color="auto"/>
      </w:divBdr>
    </w:div>
    <w:div w:id="1789933787">
      <w:bodyDiv w:val="1"/>
      <w:marLeft w:val="0"/>
      <w:marRight w:val="0"/>
      <w:marTop w:val="0"/>
      <w:marBottom w:val="0"/>
      <w:divBdr>
        <w:top w:val="none" w:sz="0" w:space="0" w:color="auto"/>
        <w:left w:val="none" w:sz="0" w:space="0" w:color="auto"/>
        <w:bottom w:val="none" w:sz="0" w:space="0" w:color="auto"/>
        <w:right w:val="none" w:sz="0" w:space="0" w:color="auto"/>
      </w:divBdr>
    </w:div>
    <w:div w:id="1878665880">
      <w:bodyDiv w:val="1"/>
      <w:marLeft w:val="30"/>
      <w:marRight w:val="30"/>
      <w:marTop w:val="0"/>
      <w:marBottom w:val="0"/>
      <w:divBdr>
        <w:top w:val="none" w:sz="0" w:space="0" w:color="auto"/>
        <w:left w:val="none" w:sz="0" w:space="0" w:color="auto"/>
        <w:bottom w:val="none" w:sz="0" w:space="0" w:color="auto"/>
        <w:right w:val="none" w:sz="0" w:space="0" w:color="auto"/>
      </w:divBdr>
      <w:divsChild>
        <w:div w:id="1680963852">
          <w:marLeft w:val="0"/>
          <w:marRight w:val="0"/>
          <w:marTop w:val="0"/>
          <w:marBottom w:val="0"/>
          <w:divBdr>
            <w:top w:val="none" w:sz="0" w:space="0" w:color="auto"/>
            <w:left w:val="none" w:sz="0" w:space="0" w:color="auto"/>
            <w:bottom w:val="none" w:sz="0" w:space="0" w:color="auto"/>
            <w:right w:val="none" w:sz="0" w:space="0" w:color="auto"/>
          </w:divBdr>
          <w:divsChild>
            <w:div w:id="1945307850">
              <w:marLeft w:val="0"/>
              <w:marRight w:val="0"/>
              <w:marTop w:val="0"/>
              <w:marBottom w:val="0"/>
              <w:divBdr>
                <w:top w:val="none" w:sz="0" w:space="0" w:color="auto"/>
                <w:left w:val="none" w:sz="0" w:space="0" w:color="auto"/>
                <w:bottom w:val="none" w:sz="0" w:space="0" w:color="auto"/>
                <w:right w:val="none" w:sz="0" w:space="0" w:color="auto"/>
              </w:divBdr>
              <w:divsChild>
                <w:div w:id="283463255">
                  <w:marLeft w:val="180"/>
                  <w:marRight w:val="0"/>
                  <w:marTop w:val="0"/>
                  <w:marBottom w:val="0"/>
                  <w:divBdr>
                    <w:top w:val="none" w:sz="0" w:space="0" w:color="auto"/>
                    <w:left w:val="none" w:sz="0" w:space="0" w:color="auto"/>
                    <w:bottom w:val="none" w:sz="0" w:space="0" w:color="auto"/>
                    <w:right w:val="none" w:sz="0" w:space="0" w:color="auto"/>
                  </w:divBdr>
                  <w:divsChild>
                    <w:div w:id="14353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6858">
      <w:bodyDiv w:val="1"/>
      <w:marLeft w:val="0"/>
      <w:marRight w:val="0"/>
      <w:marTop w:val="0"/>
      <w:marBottom w:val="0"/>
      <w:divBdr>
        <w:top w:val="none" w:sz="0" w:space="0" w:color="auto"/>
        <w:left w:val="none" w:sz="0" w:space="0" w:color="auto"/>
        <w:bottom w:val="none" w:sz="0" w:space="0" w:color="auto"/>
        <w:right w:val="none" w:sz="0" w:space="0" w:color="auto"/>
      </w:divBdr>
    </w:div>
    <w:div w:id="1920214071">
      <w:bodyDiv w:val="1"/>
      <w:marLeft w:val="0"/>
      <w:marRight w:val="0"/>
      <w:marTop w:val="0"/>
      <w:marBottom w:val="0"/>
      <w:divBdr>
        <w:top w:val="none" w:sz="0" w:space="0" w:color="auto"/>
        <w:left w:val="none" w:sz="0" w:space="0" w:color="auto"/>
        <w:bottom w:val="none" w:sz="0" w:space="0" w:color="auto"/>
        <w:right w:val="none" w:sz="0" w:space="0" w:color="auto"/>
      </w:divBdr>
    </w:div>
    <w:div w:id="1926720200">
      <w:bodyDiv w:val="1"/>
      <w:marLeft w:val="0"/>
      <w:marRight w:val="0"/>
      <w:marTop w:val="0"/>
      <w:marBottom w:val="0"/>
      <w:divBdr>
        <w:top w:val="none" w:sz="0" w:space="0" w:color="auto"/>
        <w:left w:val="none" w:sz="0" w:space="0" w:color="auto"/>
        <w:bottom w:val="none" w:sz="0" w:space="0" w:color="auto"/>
        <w:right w:val="none" w:sz="0" w:space="0" w:color="auto"/>
      </w:divBdr>
    </w:div>
    <w:div w:id="1969121743">
      <w:bodyDiv w:val="1"/>
      <w:marLeft w:val="0"/>
      <w:marRight w:val="0"/>
      <w:marTop w:val="0"/>
      <w:marBottom w:val="0"/>
      <w:divBdr>
        <w:top w:val="none" w:sz="0" w:space="0" w:color="auto"/>
        <w:left w:val="none" w:sz="0" w:space="0" w:color="auto"/>
        <w:bottom w:val="none" w:sz="0" w:space="0" w:color="auto"/>
        <w:right w:val="none" w:sz="0" w:space="0" w:color="auto"/>
      </w:divBdr>
    </w:div>
    <w:div w:id="2064718367">
      <w:bodyDiv w:val="1"/>
      <w:marLeft w:val="0"/>
      <w:marRight w:val="0"/>
      <w:marTop w:val="0"/>
      <w:marBottom w:val="0"/>
      <w:divBdr>
        <w:top w:val="none" w:sz="0" w:space="0" w:color="auto"/>
        <w:left w:val="none" w:sz="0" w:space="0" w:color="auto"/>
        <w:bottom w:val="none" w:sz="0" w:space="0" w:color="auto"/>
        <w:right w:val="none" w:sz="0" w:space="0" w:color="auto"/>
      </w:divBdr>
    </w:div>
    <w:div w:id="2097895982">
      <w:bodyDiv w:val="1"/>
      <w:marLeft w:val="30"/>
      <w:marRight w:val="30"/>
      <w:marTop w:val="0"/>
      <w:marBottom w:val="0"/>
      <w:divBdr>
        <w:top w:val="none" w:sz="0" w:space="0" w:color="auto"/>
        <w:left w:val="none" w:sz="0" w:space="0" w:color="auto"/>
        <w:bottom w:val="none" w:sz="0" w:space="0" w:color="auto"/>
        <w:right w:val="none" w:sz="0" w:space="0" w:color="auto"/>
      </w:divBdr>
      <w:divsChild>
        <w:div w:id="1388333174">
          <w:marLeft w:val="0"/>
          <w:marRight w:val="0"/>
          <w:marTop w:val="0"/>
          <w:marBottom w:val="0"/>
          <w:divBdr>
            <w:top w:val="none" w:sz="0" w:space="0" w:color="auto"/>
            <w:left w:val="none" w:sz="0" w:space="0" w:color="auto"/>
            <w:bottom w:val="none" w:sz="0" w:space="0" w:color="auto"/>
            <w:right w:val="none" w:sz="0" w:space="0" w:color="auto"/>
          </w:divBdr>
          <w:divsChild>
            <w:div w:id="1030565096">
              <w:marLeft w:val="0"/>
              <w:marRight w:val="0"/>
              <w:marTop w:val="0"/>
              <w:marBottom w:val="0"/>
              <w:divBdr>
                <w:top w:val="none" w:sz="0" w:space="0" w:color="auto"/>
                <w:left w:val="none" w:sz="0" w:space="0" w:color="auto"/>
                <w:bottom w:val="none" w:sz="0" w:space="0" w:color="auto"/>
                <w:right w:val="none" w:sz="0" w:space="0" w:color="auto"/>
              </w:divBdr>
              <w:divsChild>
                <w:div w:id="911736893">
                  <w:marLeft w:val="180"/>
                  <w:marRight w:val="0"/>
                  <w:marTop w:val="0"/>
                  <w:marBottom w:val="0"/>
                  <w:divBdr>
                    <w:top w:val="none" w:sz="0" w:space="0" w:color="auto"/>
                    <w:left w:val="none" w:sz="0" w:space="0" w:color="auto"/>
                    <w:bottom w:val="none" w:sz="0" w:space="0" w:color="auto"/>
                    <w:right w:val="none" w:sz="0" w:space="0" w:color="auto"/>
                  </w:divBdr>
                  <w:divsChild>
                    <w:div w:id="1677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ritishcouncil.org/society/science/funding-opportunities/researcher-links-workshops-call" TargetMode="External"/><Relationship Id="rId18" Type="http://schemas.openxmlformats.org/officeDocument/2006/relationships/footer" Target="footer1.xml"/><Relationship Id="rId26" Type="http://schemas.openxmlformats.org/officeDocument/2006/relationships/hyperlink" Target="mailto:workshops_trilateral@anii.org.uy" TargetMode="External"/><Relationship Id="rId3" Type="http://schemas.openxmlformats.org/officeDocument/2006/relationships/customXml" Target="../customXml/item3.xml"/><Relationship Id="rId21" Type="http://schemas.openxmlformats.org/officeDocument/2006/relationships/hyperlink" Target="http://www.fapesp.br/chamadas/2016/bnrl/BNRL_submissao2016.docx" TargetMode="External"/><Relationship Id="rId7" Type="http://schemas.microsoft.com/office/2007/relationships/stylesWithEffects" Target="stylesWithEffects.xml"/><Relationship Id="rId12" Type="http://schemas.openxmlformats.org/officeDocument/2006/relationships/hyperlink" Target="http://www.britishcouncil.org/education/science/newton/" TargetMode="External"/><Relationship Id="rId17" Type="http://schemas.openxmlformats.org/officeDocument/2006/relationships/header" Target="header1.xml"/><Relationship Id="rId25" Type="http://schemas.openxmlformats.org/officeDocument/2006/relationships/hyperlink" Target="mailto:newton@britishcouncil.org.br" TargetMode="External"/><Relationship Id="rId2" Type="http://schemas.openxmlformats.org/officeDocument/2006/relationships/customXml" Target="../customXml/item2.xml"/><Relationship Id="rId16" Type="http://schemas.openxmlformats.org/officeDocument/2006/relationships/hyperlink" Target="http://www.britishcouncil.org/home-data-protection.htm.or" TargetMode="External"/><Relationship Id="rId20" Type="http://schemas.openxmlformats.org/officeDocument/2006/relationships/hyperlink" Target="http://www.fapesp.br/15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chamada_anii-bc-fapesp@fapesp.br" TargetMode="External"/><Relationship Id="rId5" Type="http://schemas.openxmlformats.org/officeDocument/2006/relationships/numbering" Target="numbering.xml"/><Relationship Id="rId15" Type="http://schemas.openxmlformats.org/officeDocument/2006/relationships/hyperlink" Target="mailto:UK-ResearcherLinks@britishcouncil.org" TargetMode="External"/><Relationship Id="rId23" Type="http://schemas.openxmlformats.org/officeDocument/2006/relationships/hyperlink" Target="http://www.fapesp.br/chamadas/2016/bnrl/FAPESP_orcamentos_2016.xlsx"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fapesp.br/15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K-ResearcherLinks@britishcouncil.org" TargetMode="External"/><Relationship Id="rId22" Type="http://schemas.openxmlformats.org/officeDocument/2006/relationships/hyperlink" Target="http://www.fapesp.br/chamadas/registrationform.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oecd.org/dac/stats/daclistofodarecipients.htm" TargetMode="External"/><Relationship Id="rId1" Type="http://schemas.openxmlformats.org/officeDocument/2006/relationships/hyperlink" Target="http://www.sni.org.u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DAA466D472124EA8FE8D65A2D0C26C" ma:contentTypeVersion="3" ma:contentTypeDescription="Create a new document." ma:contentTypeScope="" ma:versionID="b9ff73c73cf50f9978e0f79ee246d6c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550D9-6525-4479-A8FE-724905A2996D}">
  <ds:schemaRefs>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649538DB-EDFC-4534-A60E-91A7360F6448}">
  <ds:schemaRefs>
    <ds:schemaRef ds:uri="http://schemas.microsoft.com/sharepoint/v3/contenttype/forms"/>
  </ds:schemaRefs>
</ds:datastoreItem>
</file>

<file path=customXml/itemProps3.xml><?xml version="1.0" encoding="utf-8"?>
<ds:datastoreItem xmlns:ds="http://schemas.openxmlformats.org/officeDocument/2006/customXml" ds:itemID="{ACE45A89-1181-48DC-8694-318397A57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ACCEBE8-00F4-45B5-8E83-5B24E97B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TRAVEL GRANT GUIDELINES DRAFT</vt:lpstr>
    </vt:vector>
  </TitlesOfParts>
  <Company>British Council</Company>
  <LinksUpToDate>false</LinksUpToDate>
  <CharactersWithSpaces>32200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Grant Guidelines</dc:title>
  <dc:creator>Chloe Somers</dc:creator>
  <cp:lastModifiedBy>Moses, Karen (P&amp;P)</cp:lastModifiedBy>
  <cp:revision>2</cp:revision>
  <cp:lastPrinted>2016-04-15T22:26:00Z</cp:lastPrinted>
  <dcterms:created xsi:type="dcterms:W3CDTF">2016-04-28T15:03:00Z</dcterms:created>
  <dcterms:modified xsi:type="dcterms:W3CDTF">2016-04-28T15:03:00Z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2014-03-16T00:00:00Z</vt:filetime>
  </property>
  <property fmtid="{D5CDD505-2E9C-101B-9397-08002B2CF9AE}" pid="4" name="ContentTypeId">
    <vt:lpwstr>0x01010060DAA466D472124EA8FE8D65A2D0C26C</vt:lpwstr>
  </property>
</Properties>
</file>