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A59E73" w14:textId="1CAB6CF8" w:rsidR="00C35965" w:rsidRPr="0022509F" w:rsidRDefault="0022509F" w:rsidP="00B44B17">
      <w:pPr>
        <w:spacing w:after="120"/>
        <w:ind w:right="-270"/>
        <w:rPr>
          <w:b/>
          <w:sz w:val="28"/>
          <w:szCs w:val="28"/>
        </w:rPr>
      </w:pPr>
      <w:r w:rsidRPr="0022509F">
        <w:rPr>
          <w:b/>
          <w:sz w:val="28"/>
          <w:szCs w:val="28"/>
          <w:bdr w:val="single" w:sz="4" w:space="0" w:color="auto"/>
          <w:shd w:val="clear" w:color="auto" w:fill="E6E6E6"/>
        </w:rPr>
        <w:t xml:space="preserve"> DAY </w:t>
      </w:r>
      <w:r w:rsidR="00EA2352">
        <w:rPr>
          <w:b/>
          <w:sz w:val="28"/>
          <w:szCs w:val="28"/>
          <w:bdr w:val="single" w:sz="4" w:space="0" w:color="auto"/>
          <w:shd w:val="clear" w:color="auto" w:fill="E6E6E6"/>
        </w:rPr>
        <w:t>1</w:t>
      </w:r>
      <w:r w:rsidR="00CF60EC">
        <w:rPr>
          <w:b/>
          <w:sz w:val="28"/>
          <w:szCs w:val="28"/>
          <w:bdr w:val="single" w:sz="4" w:space="0" w:color="auto"/>
          <w:shd w:val="clear" w:color="auto" w:fill="E6E6E6"/>
        </w:rPr>
        <w:t>14</w:t>
      </w:r>
      <w:r w:rsidRPr="0022509F">
        <w:rPr>
          <w:b/>
          <w:sz w:val="28"/>
          <w:szCs w:val="28"/>
          <w:bdr w:val="single" w:sz="4" w:space="0" w:color="auto"/>
          <w:shd w:val="clear" w:color="auto" w:fill="E6E6E6"/>
        </w:rPr>
        <w:t xml:space="preserve"> </w:t>
      </w:r>
      <w:r w:rsidR="007934B5" w:rsidRPr="0022509F">
        <w:rPr>
          <w:b/>
          <w:sz w:val="28"/>
          <w:szCs w:val="28"/>
        </w:rPr>
        <w:t xml:space="preserve"> </w:t>
      </w:r>
      <w:r w:rsidR="001D3288" w:rsidRPr="0022509F">
        <w:rPr>
          <w:b/>
          <w:sz w:val="28"/>
          <w:szCs w:val="28"/>
        </w:rPr>
        <w:t xml:space="preserve">- </w:t>
      </w:r>
      <w:r w:rsidR="00CF60EC" w:rsidRPr="00CF60EC">
        <w:rPr>
          <w:b/>
          <w:sz w:val="28"/>
          <w:szCs w:val="28"/>
        </w:rPr>
        <w:t>2ND AND 3RD HOLE-IN-ONE'S</w:t>
      </w:r>
    </w:p>
    <w:p w14:paraId="563DA4EC" w14:textId="0BFD6CDA" w:rsidR="00B858E0" w:rsidRPr="008D27E8" w:rsidRDefault="00B858E0" w:rsidP="009F4711">
      <w:pPr>
        <w:pBdr>
          <w:top w:val="single" w:sz="4" w:space="1" w:color="auto"/>
          <w:left w:val="single" w:sz="4" w:space="4" w:color="auto"/>
          <w:bottom w:val="single" w:sz="4" w:space="1" w:color="auto"/>
          <w:right w:val="single" w:sz="4" w:space="4" w:color="auto"/>
        </w:pBdr>
        <w:shd w:val="clear" w:color="auto" w:fill="E6E6E6"/>
        <w:spacing w:after="120"/>
        <w:ind w:left="86" w:right="-274"/>
        <w:rPr>
          <w:sz w:val="22"/>
          <w:szCs w:val="22"/>
        </w:rPr>
      </w:pPr>
      <w:r w:rsidRPr="008D27E8">
        <w:rPr>
          <w:b/>
          <w:color w:val="000000"/>
          <w:sz w:val="22"/>
          <w:szCs w:val="22"/>
        </w:rPr>
        <w:t>PRINCIPLE:</w:t>
      </w:r>
      <w:r w:rsidRPr="008D27E8">
        <w:rPr>
          <w:color w:val="000000"/>
          <w:sz w:val="22"/>
          <w:szCs w:val="22"/>
        </w:rPr>
        <w:t xml:space="preserve"> </w:t>
      </w:r>
      <w:r w:rsidR="006D5931" w:rsidRPr="006D5931">
        <w:rPr>
          <w:rFonts w:cs="Arial"/>
          <w:color w:val="000000"/>
          <w:sz w:val="22"/>
          <w:szCs w:val="22"/>
        </w:rPr>
        <w:t>SIGNS AND WONDERS WILL FOLLOW THE WILL OF GOD FOR OUR LIVES.</w:t>
      </w:r>
    </w:p>
    <w:p w14:paraId="6C147E46" w14:textId="11E48E05" w:rsidR="00805E0D" w:rsidRDefault="00CF60EC" w:rsidP="00805E0D">
      <w:pPr>
        <w:spacing w:after="80"/>
        <w:ind w:right="-274"/>
        <w:rPr>
          <w:sz w:val="22"/>
          <w:szCs w:val="22"/>
        </w:rPr>
      </w:pPr>
      <w:r>
        <w:rPr>
          <w:sz w:val="22"/>
          <w:szCs w:val="22"/>
        </w:rPr>
        <w:t>While my 1</w:t>
      </w:r>
      <w:r w:rsidRPr="00CF60EC">
        <w:rPr>
          <w:sz w:val="22"/>
          <w:szCs w:val="22"/>
          <w:vertAlign w:val="superscript"/>
        </w:rPr>
        <w:t>st</w:t>
      </w:r>
      <w:r>
        <w:rPr>
          <w:sz w:val="22"/>
          <w:szCs w:val="22"/>
        </w:rPr>
        <w:t xml:space="preserve"> hole-in-one was significant in getting my attention, my 2</w:t>
      </w:r>
      <w:r w:rsidRPr="00CF60EC">
        <w:rPr>
          <w:sz w:val="22"/>
          <w:szCs w:val="22"/>
          <w:vertAlign w:val="superscript"/>
        </w:rPr>
        <w:t>nd</w:t>
      </w:r>
      <w:r>
        <w:rPr>
          <w:sz w:val="22"/>
          <w:szCs w:val="22"/>
        </w:rPr>
        <w:t xml:space="preserve"> and 3</w:t>
      </w:r>
      <w:r w:rsidRPr="00CF60EC">
        <w:rPr>
          <w:sz w:val="22"/>
          <w:szCs w:val="22"/>
          <w:vertAlign w:val="superscript"/>
        </w:rPr>
        <w:t>rd</w:t>
      </w:r>
      <w:r>
        <w:rPr>
          <w:sz w:val="22"/>
          <w:szCs w:val="22"/>
        </w:rPr>
        <w:t xml:space="preserve">, occurring just a few weeks a part, were even more impacting. </w:t>
      </w:r>
    </w:p>
    <w:p w14:paraId="31FDF2A3" w14:textId="69E7A62D" w:rsidR="00A16D20" w:rsidRDefault="00A16D20" w:rsidP="00805E0D">
      <w:pPr>
        <w:spacing w:after="80"/>
        <w:ind w:right="-274"/>
        <w:rPr>
          <w:sz w:val="22"/>
          <w:szCs w:val="22"/>
        </w:rPr>
      </w:pPr>
      <w:r>
        <w:rPr>
          <w:sz w:val="22"/>
          <w:szCs w:val="22"/>
        </w:rPr>
        <w:t xml:space="preserve">During the early winter of 2013, I was particularly burdened about our need for movement in the Spirit realm related to revival. Fasting, praying, and getting up early to seek God </w:t>
      </w:r>
      <w:r w:rsidR="00EE76FA">
        <w:rPr>
          <w:sz w:val="22"/>
          <w:szCs w:val="22"/>
        </w:rPr>
        <w:t>are</w:t>
      </w:r>
      <w:r>
        <w:rPr>
          <w:sz w:val="22"/>
          <w:szCs w:val="22"/>
        </w:rPr>
        <w:t xml:space="preserve"> a regular part of my spiritual disciplines. But, I still need</w:t>
      </w:r>
      <w:ins w:id="0" w:author="Kaycie Simmons" w:date="2016-06-11T16:37:00Z">
        <w:r w:rsidR="0036277E">
          <w:rPr>
            <w:sz w:val="22"/>
            <w:szCs w:val="22"/>
          </w:rPr>
          <w:t>ed</w:t>
        </w:r>
      </w:ins>
      <w:r>
        <w:rPr>
          <w:sz w:val="22"/>
          <w:szCs w:val="22"/>
        </w:rPr>
        <w:t xml:space="preserve"> to get out of my intense</w:t>
      </w:r>
      <w:r w:rsidR="00A9243B">
        <w:rPr>
          <w:sz w:val="22"/>
          <w:szCs w:val="22"/>
        </w:rPr>
        <w:t xml:space="preserve"> focus on our desperate need for revival, and enjoy some exercise, fellowship, and fun. Though I am not a good golfer, it provides a perfect environment for these three objectives.</w:t>
      </w:r>
    </w:p>
    <w:p w14:paraId="40455DB2" w14:textId="202F8F9E" w:rsidR="00EE5756" w:rsidRDefault="00A9243B" w:rsidP="00EE5756">
      <w:pPr>
        <w:spacing w:after="80"/>
        <w:ind w:right="-274"/>
        <w:rPr>
          <w:sz w:val="22"/>
          <w:szCs w:val="22"/>
        </w:rPr>
      </w:pPr>
      <w:r>
        <w:rPr>
          <w:sz w:val="22"/>
          <w:szCs w:val="22"/>
        </w:rPr>
        <w:t xml:space="preserve">On November 25, 2013, I made </w:t>
      </w:r>
      <w:del w:id="1" w:author="Kaycie Simmons" w:date="2016-06-11T16:40:00Z">
        <w:r w:rsidDel="0036277E">
          <w:rPr>
            <w:sz w:val="22"/>
            <w:szCs w:val="22"/>
          </w:rPr>
          <w:delText xml:space="preserve">a </w:delText>
        </w:r>
      </w:del>
      <w:ins w:id="2" w:author="Kaycie Simmons" w:date="2016-06-11T16:40:00Z">
        <w:r w:rsidR="0036277E">
          <w:rPr>
            <w:sz w:val="22"/>
            <w:szCs w:val="22"/>
          </w:rPr>
          <w:t>my 2nd</w:t>
        </w:r>
        <w:r w:rsidR="0036277E">
          <w:rPr>
            <w:sz w:val="22"/>
            <w:szCs w:val="22"/>
          </w:rPr>
          <w:t xml:space="preserve"> </w:t>
        </w:r>
      </w:ins>
      <w:r>
        <w:rPr>
          <w:sz w:val="22"/>
          <w:szCs w:val="22"/>
        </w:rPr>
        <w:t>hole-in-one</w:t>
      </w:r>
      <w:ins w:id="3" w:author="Kaycie Simmons" w:date="2016-06-11T16:40:00Z">
        <w:r w:rsidR="0036277E">
          <w:rPr>
            <w:sz w:val="22"/>
            <w:szCs w:val="22"/>
          </w:rPr>
          <w:t xml:space="preserve"> ever</w:t>
        </w:r>
      </w:ins>
      <w:bookmarkStart w:id="4" w:name="_GoBack"/>
      <w:bookmarkEnd w:id="4"/>
      <w:r>
        <w:rPr>
          <w:sz w:val="22"/>
          <w:szCs w:val="22"/>
        </w:rPr>
        <w:t>, and immediately kne</w:t>
      </w:r>
      <w:r w:rsidR="000F59DA">
        <w:rPr>
          <w:sz w:val="22"/>
          <w:szCs w:val="22"/>
        </w:rPr>
        <w:t xml:space="preserve">w it had significance. (Video </w:t>
      </w:r>
      <w:r>
        <w:rPr>
          <w:sz w:val="22"/>
          <w:szCs w:val="22"/>
        </w:rPr>
        <w:t>link</w:t>
      </w:r>
      <w:r w:rsidR="000F59DA">
        <w:rPr>
          <w:sz w:val="22"/>
          <w:szCs w:val="22"/>
        </w:rPr>
        <w:t xml:space="preserve">: </w:t>
      </w:r>
      <w:r>
        <w:rPr>
          <w:sz w:val="22"/>
          <w:szCs w:val="22"/>
        </w:rPr>
        <w:t xml:space="preserve">) </w:t>
      </w:r>
      <w:r w:rsidR="000F59DA">
        <w:rPr>
          <w:sz w:val="22"/>
          <w:szCs w:val="22"/>
        </w:rPr>
        <w:t>This was followed, three-weeks</w:t>
      </w:r>
      <w:del w:id="5" w:author="Kaycie Simmons" w:date="2016-06-11T16:38:00Z">
        <w:r w:rsidR="000F59DA" w:rsidDel="0036277E">
          <w:rPr>
            <w:sz w:val="22"/>
            <w:szCs w:val="22"/>
          </w:rPr>
          <w:delText>,</w:delText>
        </w:r>
      </w:del>
      <w:r w:rsidR="000F59DA">
        <w:rPr>
          <w:sz w:val="22"/>
          <w:szCs w:val="22"/>
        </w:rPr>
        <w:t xml:space="preserve"> and 66 holes later</w:t>
      </w:r>
      <w:r w:rsidR="00EC559E">
        <w:rPr>
          <w:sz w:val="22"/>
          <w:szCs w:val="22"/>
        </w:rPr>
        <w:t>,</w:t>
      </w:r>
      <w:r w:rsidR="000F59DA">
        <w:rPr>
          <w:sz w:val="22"/>
          <w:szCs w:val="22"/>
        </w:rPr>
        <w:t xml:space="preserve"> by another hole-in-one. (Video link: ) We calculated the probability of this happening as 1 in 40 million. And if </w:t>
      </w:r>
      <w:ins w:id="6" w:author="Kaycie Simmons" w:date="2016-06-11T16:39:00Z">
        <w:r w:rsidR="0036277E">
          <w:rPr>
            <w:sz w:val="22"/>
            <w:szCs w:val="22"/>
          </w:rPr>
          <w:t xml:space="preserve">you </w:t>
        </w:r>
      </w:ins>
      <w:r w:rsidR="000F59DA">
        <w:rPr>
          <w:sz w:val="22"/>
          <w:szCs w:val="22"/>
        </w:rPr>
        <w:t xml:space="preserve">saw me play you would add a few more zeroes. Again, I was dumbfounded, but fueled by a deep and abiding passion for God to supernaturally move </w:t>
      </w:r>
      <w:r w:rsidR="00C55776">
        <w:rPr>
          <w:sz w:val="22"/>
          <w:szCs w:val="22"/>
        </w:rPr>
        <w:t>to revive the church in order to awaken the lost.</w:t>
      </w:r>
      <w:r w:rsidR="000F59DA">
        <w:rPr>
          <w:sz w:val="22"/>
          <w:szCs w:val="22"/>
        </w:rPr>
        <w:t xml:space="preserve"> </w:t>
      </w:r>
      <w:r w:rsidR="00EE5756" w:rsidRPr="00EE5756">
        <w:rPr>
          <w:sz w:val="22"/>
          <w:szCs w:val="22"/>
        </w:rPr>
        <w:t>Why do we need a revival? Because a revival does</w:t>
      </w:r>
      <w:r w:rsidR="00EE5756">
        <w:rPr>
          <w:sz w:val="22"/>
          <w:szCs w:val="22"/>
        </w:rPr>
        <w:t xml:space="preserve"> </w:t>
      </w:r>
      <w:r w:rsidR="00EE5756" w:rsidRPr="00EE5756">
        <w:rPr>
          <w:sz w:val="22"/>
          <w:szCs w:val="22"/>
        </w:rPr>
        <w:t>what only God can do. Revival is when God springs</w:t>
      </w:r>
      <w:r w:rsidR="00C55776">
        <w:rPr>
          <w:sz w:val="22"/>
          <w:szCs w:val="22"/>
        </w:rPr>
        <w:t xml:space="preserve"> </w:t>
      </w:r>
      <w:r w:rsidR="00EE5756" w:rsidRPr="00EE5756">
        <w:rPr>
          <w:sz w:val="22"/>
          <w:szCs w:val="22"/>
        </w:rPr>
        <w:t>a convicting surprise on His creation</w:t>
      </w:r>
      <w:r w:rsidR="00C55776">
        <w:rPr>
          <w:sz w:val="22"/>
          <w:szCs w:val="22"/>
        </w:rPr>
        <w:t>.</w:t>
      </w:r>
    </w:p>
    <w:p w14:paraId="2EE34DCE" w14:textId="7158C139" w:rsidR="004749A6" w:rsidRPr="00E37243" w:rsidRDefault="00E37243" w:rsidP="00EE5756">
      <w:pPr>
        <w:spacing w:after="80"/>
        <w:ind w:right="-274"/>
        <w:rPr>
          <w:b/>
          <w:sz w:val="22"/>
          <w:szCs w:val="22"/>
        </w:rPr>
      </w:pPr>
      <w:r w:rsidRPr="00E37243">
        <w:rPr>
          <w:b/>
          <w:sz w:val="22"/>
          <w:szCs w:val="22"/>
        </w:rPr>
        <w:t xml:space="preserve">Unless the church in America changes quickly, we may soon find empty buildings standing as reminders of greater days when God once had His way. Unless we pray for, love, reach out to, teach and train the next generation of young people, there may not be a new generation of whole-hearted followers of Jesus in America. Unless we recognize the need to fall on our faces before a holy God and repent of our compromise and coldness of heart, we will miss our last best opportunity to see God once again transform families, churches and our nation. God’s calling us! </w:t>
      </w:r>
      <w:r w:rsidR="00081738">
        <w:rPr>
          <w:b/>
          <w:sz w:val="22"/>
          <w:szCs w:val="22"/>
        </w:rPr>
        <w:t>Can</w:t>
      </w:r>
      <w:r w:rsidRPr="00E37243">
        <w:rPr>
          <w:b/>
          <w:sz w:val="22"/>
          <w:szCs w:val="22"/>
        </w:rPr>
        <w:t xml:space="preserve"> you sense it? He’s drawing us into a deeper place than we’ve ever been before. Respond to His voice and begin to walk confidently in your future with Him.</w:t>
      </w:r>
    </w:p>
    <w:p w14:paraId="50F650E0" w14:textId="5008BBCE" w:rsidR="00457AA6" w:rsidRPr="00EC72A5" w:rsidRDefault="004E762D" w:rsidP="00457AA6">
      <w:pPr>
        <w:pBdr>
          <w:top w:val="single" w:sz="4" w:space="1" w:color="auto"/>
          <w:left w:val="single" w:sz="4" w:space="4" w:color="auto"/>
          <w:bottom w:val="single" w:sz="4" w:space="1" w:color="auto"/>
          <w:right w:val="single" w:sz="4" w:space="4" w:color="auto"/>
        </w:pBdr>
        <w:shd w:val="clear" w:color="auto" w:fill="E6E6E6"/>
        <w:spacing w:after="0"/>
        <w:ind w:left="90" w:right="-270"/>
        <w:rPr>
          <w:rFonts w:ascii="Arial Narrow" w:hAnsi="Arial Narrow"/>
          <w:sz w:val="22"/>
          <w:szCs w:val="22"/>
        </w:rPr>
      </w:pPr>
      <w:r>
        <w:rPr>
          <w:rFonts w:ascii="Arial Narrow" w:hAnsi="Arial Narrow"/>
          <w:b/>
          <w:sz w:val="22"/>
          <w:szCs w:val="22"/>
        </w:rPr>
        <w:t>SCRIPTURE</w:t>
      </w:r>
      <w:r w:rsidR="00394BED" w:rsidRPr="00094545">
        <w:rPr>
          <w:rFonts w:ascii="Arial Narrow" w:hAnsi="Arial Narrow"/>
          <w:b/>
          <w:sz w:val="22"/>
          <w:szCs w:val="22"/>
        </w:rPr>
        <w:t>:</w:t>
      </w:r>
      <w:r w:rsidR="00394BED" w:rsidRPr="00B44B17">
        <w:rPr>
          <w:sz w:val="22"/>
          <w:szCs w:val="22"/>
        </w:rPr>
        <w:t xml:space="preserve"> </w:t>
      </w:r>
      <w:r w:rsidR="00570894" w:rsidRPr="00570894">
        <w:rPr>
          <w:rFonts w:ascii="Arial Narrow" w:hAnsi="Arial Narrow"/>
          <w:i/>
          <w:sz w:val="22"/>
          <w:szCs w:val="22"/>
        </w:rPr>
        <w:t>"...the Lord worked with them and confirmed the message by accompanying signs."</w:t>
      </w:r>
      <w:r w:rsidR="00570894">
        <w:rPr>
          <w:rFonts w:ascii="Arial Narrow" w:hAnsi="Arial Narrow"/>
          <w:i/>
          <w:sz w:val="22"/>
          <w:szCs w:val="22"/>
        </w:rPr>
        <w:t xml:space="preserve"> </w:t>
      </w:r>
      <w:r w:rsidR="00D30EE2">
        <w:rPr>
          <w:rFonts w:ascii="Arial Narrow" w:hAnsi="Arial Narrow"/>
          <w:sz w:val="22"/>
          <w:szCs w:val="22"/>
        </w:rPr>
        <w:t>(</w:t>
      </w:r>
      <w:r w:rsidR="00570894">
        <w:rPr>
          <w:rFonts w:ascii="Arial Narrow" w:hAnsi="Arial Narrow"/>
          <w:sz w:val="22"/>
          <w:szCs w:val="22"/>
        </w:rPr>
        <w:t>Mark 16:20</w:t>
      </w:r>
      <w:r w:rsidR="003A5584">
        <w:rPr>
          <w:rFonts w:ascii="Arial Narrow" w:hAnsi="Arial Narrow"/>
          <w:sz w:val="22"/>
          <w:szCs w:val="22"/>
        </w:rPr>
        <w:t>)</w:t>
      </w:r>
    </w:p>
    <w:p w14:paraId="08F31193" w14:textId="77777777" w:rsidR="006106F8" w:rsidRPr="00094545" w:rsidRDefault="006106F8" w:rsidP="006106F8">
      <w:pPr>
        <w:spacing w:after="0"/>
        <w:ind w:right="-274"/>
        <w:rPr>
          <w:sz w:val="12"/>
          <w:szCs w:val="12"/>
          <w:u w:val="single"/>
        </w:rPr>
      </w:pPr>
    </w:p>
    <w:p w14:paraId="3949D18E" w14:textId="21A23B0F" w:rsidR="004A2F86" w:rsidRPr="00B44B17" w:rsidRDefault="004E6A26" w:rsidP="00B44B17">
      <w:pPr>
        <w:spacing w:after="120"/>
        <w:ind w:right="-270"/>
        <w:rPr>
          <w:sz w:val="22"/>
          <w:szCs w:val="22"/>
        </w:rPr>
      </w:pPr>
      <w:r w:rsidRPr="00094545">
        <w:rPr>
          <w:b/>
          <w:sz w:val="22"/>
          <w:szCs w:val="22"/>
        </w:rPr>
        <w:t>Word Count</w:t>
      </w:r>
      <w:r w:rsidR="00997A21" w:rsidRPr="00094545">
        <w:rPr>
          <w:b/>
          <w:sz w:val="22"/>
          <w:szCs w:val="22"/>
        </w:rPr>
        <w:t>:</w:t>
      </w:r>
      <w:r w:rsidR="009E65E3">
        <w:rPr>
          <w:sz w:val="22"/>
          <w:szCs w:val="22"/>
        </w:rPr>
        <w:t xml:space="preserve"> </w:t>
      </w:r>
      <w:r w:rsidR="00F57CCB">
        <w:rPr>
          <w:sz w:val="22"/>
          <w:szCs w:val="22"/>
        </w:rPr>
        <w:t>3</w:t>
      </w:r>
      <w:r w:rsidR="00EC559E">
        <w:rPr>
          <w:sz w:val="22"/>
          <w:szCs w:val="22"/>
        </w:rPr>
        <w:t>42</w:t>
      </w:r>
      <w:r w:rsidRPr="00B44B17">
        <w:rPr>
          <w:sz w:val="22"/>
          <w:szCs w:val="22"/>
        </w:rPr>
        <w:t xml:space="preserve"> words</w:t>
      </w:r>
      <w:r w:rsidR="001F29A6">
        <w:rPr>
          <w:sz w:val="22"/>
          <w:szCs w:val="22"/>
        </w:rPr>
        <w:t xml:space="preserve">      </w:t>
      </w:r>
    </w:p>
    <w:sectPr w:rsidR="004A2F86" w:rsidRPr="00B44B17" w:rsidSect="004A2F8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105009" w14:textId="77777777" w:rsidR="00EE76FA" w:rsidRDefault="00EE76FA" w:rsidP="000269AA">
      <w:pPr>
        <w:spacing w:after="0"/>
      </w:pPr>
      <w:r>
        <w:separator/>
      </w:r>
    </w:p>
  </w:endnote>
  <w:endnote w:type="continuationSeparator" w:id="0">
    <w:p w14:paraId="6B668414" w14:textId="77777777" w:rsidR="00EE76FA" w:rsidRDefault="00EE76FA" w:rsidP="000269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287" w:usb1="000008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9F5AA4" w14:textId="77777777" w:rsidR="00EE76FA" w:rsidRDefault="00EE76FA" w:rsidP="000269AA">
      <w:pPr>
        <w:spacing w:after="0"/>
      </w:pPr>
      <w:r>
        <w:separator/>
      </w:r>
    </w:p>
  </w:footnote>
  <w:footnote w:type="continuationSeparator" w:id="0">
    <w:p w14:paraId="43BDAB16" w14:textId="77777777" w:rsidR="00EE76FA" w:rsidRDefault="00EE76FA" w:rsidP="000269A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965"/>
    <w:rsid w:val="000235C4"/>
    <w:rsid w:val="000269AA"/>
    <w:rsid w:val="00074D5D"/>
    <w:rsid w:val="00081738"/>
    <w:rsid w:val="00094545"/>
    <w:rsid w:val="000B4933"/>
    <w:rsid w:val="000D439B"/>
    <w:rsid w:val="000F59DA"/>
    <w:rsid w:val="001725B9"/>
    <w:rsid w:val="001812EB"/>
    <w:rsid w:val="00185BE8"/>
    <w:rsid w:val="0019501B"/>
    <w:rsid w:val="001D3288"/>
    <w:rsid w:val="001D5BDA"/>
    <w:rsid w:val="001E2687"/>
    <w:rsid w:val="001E7743"/>
    <w:rsid w:val="001F29A6"/>
    <w:rsid w:val="00201531"/>
    <w:rsid w:val="00207723"/>
    <w:rsid w:val="002142BA"/>
    <w:rsid w:val="0022509F"/>
    <w:rsid w:val="00245830"/>
    <w:rsid w:val="00262893"/>
    <w:rsid w:val="002672A3"/>
    <w:rsid w:val="00271768"/>
    <w:rsid w:val="00290FF3"/>
    <w:rsid w:val="00300D96"/>
    <w:rsid w:val="00324ED9"/>
    <w:rsid w:val="00335893"/>
    <w:rsid w:val="0036277E"/>
    <w:rsid w:val="003803DA"/>
    <w:rsid w:val="00391AD2"/>
    <w:rsid w:val="00394BED"/>
    <w:rsid w:val="003A2A29"/>
    <w:rsid w:val="003A5584"/>
    <w:rsid w:val="003B2F85"/>
    <w:rsid w:val="003C29A1"/>
    <w:rsid w:val="003D2D10"/>
    <w:rsid w:val="003F58BD"/>
    <w:rsid w:val="00433A78"/>
    <w:rsid w:val="00441177"/>
    <w:rsid w:val="00450A80"/>
    <w:rsid w:val="00457AA6"/>
    <w:rsid w:val="004749A6"/>
    <w:rsid w:val="00491E49"/>
    <w:rsid w:val="004A2F86"/>
    <w:rsid w:val="004C332F"/>
    <w:rsid w:val="004C6125"/>
    <w:rsid w:val="004E477E"/>
    <w:rsid w:val="004E6A26"/>
    <w:rsid w:val="004E762D"/>
    <w:rsid w:val="00503AB6"/>
    <w:rsid w:val="00541533"/>
    <w:rsid w:val="00541AE1"/>
    <w:rsid w:val="0054526E"/>
    <w:rsid w:val="00570894"/>
    <w:rsid w:val="005800E5"/>
    <w:rsid w:val="005A14BD"/>
    <w:rsid w:val="005B06CE"/>
    <w:rsid w:val="005C46D6"/>
    <w:rsid w:val="005C49CC"/>
    <w:rsid w:val="005F3E30"/>
    <w:rsid w:val="00602BEE"/>
    <w:rsid w:val="006106F8"/>
    <w:rsid w:val="00644011"/>
    <w:rsid w:val="0065260C"/>
    <w:rsid w:val="00673830"/>
    <w:rsid w:val="0068314B"/>
    <w:rsid w:val="006C03D0"/>
    <w:rsid w:val="006D5931"/>
    <w:rsid w:val="00702189"/>
    <w:rsid w:val="00723186"/>
    <w:rsid w:val="0073104B"/>
    <w:rsid w:val="007406CA"/>
    <w:rsid w:val="00741E12"/>
    <w:rsid w:val="007934B5"/>
    <w:rsid w:val="007C666E"/>
    <w:rsid w:val="007F7647"/>
    <w:rsid w:val="00805E0D"/>
    <w:rsid w:val="00815A3C"/>
    <w:rsid w:val="00823BB9"/>
    <w:rsid w:val="00882C84"/>
    <w:rsid w:val="008D27E8"/>
    <w:rsid w:val="008D38AA"/>
    <w:rsid w:val="008E15A6"/>
    <w:rsid w:val="00902695"/>
    <w:rsid w:val="00903E58"/>
    <w:rsid w:val="0091406E"/>
    <w:rsid w:val="009607D6"/>
    <w:rsid w:val="009706DD"/>
    <w:rsid w:val="00973B81"/>
    <w:rsid w:val="00976E40"/>
    <w:rsid w:val="00997A21"/>
    <w:rsid w:val="009A274C"/>
    <w:rsid w:val="009A3669"/>
    <w:rsid w:val="009C4761"/>
    <w:rsid w:val="009E65E3"/>
    <w:rsid w:val="009E6CD7"/>
    <w:rsid w:val="009F4711"/>
    <w:rsid w:val="00A13198"/>
    <w:rsid w:val="00A14E17"/>
    <w:rsid w:val="00A16D20"/>
    <w:rsid w:val="00A534BD"/>
    <w:rsid w:val="00A751C3"/>
    <w:rsid w:val="00A84FF9"/>
    <w:rsid w:val="00A9243B"/>
    <w:rsid w:val="00AA6E9C"/>
    <w:rsid w:val="00B00E62"/>
    <w:rsid w:val="00B22780"/>
    <w:rsid w:val="00B44B17"/>
    <w:rsid w:val="00B507AA"/>
    <w:rsid w:val="00B612F9"/>
    <w:rsid w:val="00B761BD"/>
    <w:rsid w:val="00B849A8"/>
    <w:rsid w:val="00B858E0"/>
    <w:rsid w:val="00B85E3A"/>
    <w:rsid w:val="00BA2074"/>
    <w:rsid w:val="00BA40D2"/>
    <w:rsid w:val="00BC5249"/>
    <w:rsid w:val="00C0128C"/>
    <w:rsid w:val="00C31038"/>
    <w:rsid w:val="00C315F8"/>
    <w:rsid w:val="00C35965"/>
    <w:rsid w:val="00C55776"/>
    <w:rsid w:val="00CE269E"/>
    <w:rsid w:val="00CF60EC"/>
    <w:rsid w:val="00D140EB"/>
    <w:rsid w:val="00D24554"/>
    <w:rsid w:val="00D25740"/>
    <w:rsid w:val="00D30EE2"/>
    <w:rsid w:val="00D7586B"/>
    <w:rsid w:val="00D80306"/>
    <w:rsid w:val="00DA458D"/>
    <w:rsid w:val="00DA54D6"/>
    <w:rsid w:val="00DA6588"/>
    <w:rsid w:val="00DE1F34"/>
    <w:rsid w:val="00E337D0"/>
    <w:rsid w:val="00E33AE6"/>
    <w:rsid w:val="00E35820"/>
    <w:rsid w:val="00E37243"/>
    <w:rsid w:val="00E37533"/>
    <w:rsid w:val="00E73B58"/>
    <w:rsid w:val="00E934C2"/>
    <w:rsid w:val="00EA2352"/>
    <w:rsid w:val="00EC559E"/>
    <w:rsid w:val="00EC72A5"/>
    <w:rsid w:val="00EE3900"/>
    <w:rsid w:val="00EE5756"/>
    <w:rsid w:val="00EE76FA"/>
    <w:rsid w:val="00F02D7D"/>
    <w:rsid w:val="00F04655"/>
    <w:rsid w:val="00F470B9"/>
    <w:rsid w:val="00F477DF"/>
    <w:rsid w:val="00F578CA"/>
    <w:rsid w:val="00F57CCB"/>
    <w:rsid w:val="00F64E75"/>
    <w:rsid w:val="00F738F9"/>
    <w:rsid w:val="00F84198"/>
    <w:rsid w:val="00FD314B"/>
    <w:rsid w:val="00FE41A0"/>
    <w:rsid w:val="00FE76A7"/>
    <w:rsid w:val="00FF1D9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B9C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723"/>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269AA"/>
    <w:pPr>
      <w:spacing w:after="0"/>
    </w:pPr>
  </w:style>
  <w:style w:type="character" w:customStyle="1" w:styleId="FootnoteTextChar">
    <w:name w:val="Footnote Text Char"/>
    <w:basedOn w:val="DefaultParagraphFont"/>
    <w:link w:val="FootnoteText"/>
    <w:uiPriority w:val="99"/>
    <w:rsid w:val="000269AA"/>
    <w:rPr>
      <w:rFonts w:ascii="Arial" w:hAnsi="Arial"/>
    </w:rPr>
  </w:style>
  <w:style w:type="character" w:styleId="FootnoteReference">
    <w:name w:val="footnote reference"/>
    <w:basedOn w:val="DefaultParagraphFont"/>
    <w:uiPriority w:val="99"/>
    <w:unhideWhenUsed/>
    <w:rsid w:val="000269AA"/>
    <w:rPr>
      <w:vertAlign w:val="superscript"/>
    </w:rPr>
  </w:style>
  <w:style w:type="paragraph" w:styleId="BalloonText">
    <w:name w:val="Balloon Text"/>
    <w:basedOn w:val="Normal"/>
    <w:link w:val="BalloonTextChar"/>
    <w:uiPriority w:val="99"/>
    <w:semiHidden/>
    <w:unhideWhenUsed/>
    <w:rsid w:val="0036277E"/>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77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723"/>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269AA"/>
    <w:pPr>
      <w:spacing w:after="0"/>
    </w:pPr>
  </w:style>
  <w:style w:type="character" w:customStyle="1" w:styleId="FootnoteTextChar">
    <w:name w:val="Footnote Text Char"/>
    <w:basedOn w:val="DefaultParagraphFont"/>
    <w:link w:val="FootnoteText"/>
    <w:uiPriority w:val="99"/>
    <w:rsid w:val="000269AA"/>
    <w:rPr>
      <w:rFonts w:ascii="Arial" w:hAnsi="Arial"/>
    </w:rPr>
  </w:style>
  <w:style w:type="character" w:styleId="FootnoteReference">
    <w:name w:val="footnote reference"/>
    <w:basedOn w:val="DefaultParagraphFont"/>
    <w:uiPriority w:val="99"/>
    <w:unhideWhenUsed/>
    <w:rsid w:val="000269AA"/>
    <w:rPr>
      <w:vertAlign w:val="superscript"/>
    </w:rPr>
  </w:style>
  <w:style w:type="paragraph" w:styleId="BalloonText">
    <w:name w:val="Balloon Text"/>
    <w:basedOn w:val="Normal"/>
    <w:link w:val="BalloonTextChar"/>
    <w:uiPriority w:val="99"/>
    <w:semiHidden/>
    <w:unhideWhenUsed/>
    <w:rsid w:val="0036277E"/>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77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324</Words>
  <Characters>1852</Characters>
  <Application>Microsoft Macintosh Word</Application>
  <DocSecurity>0</DocSecurity>
  <Lines>15</Lines>
  <Paragraphs>4</Paragraphs>
  <ScaleCrop>false</ScaleCrop>
  <Company>rockofroseville</Company>
  <LinksUpToDate>false</LinksUpToDate>
  <CharactersWithSpaces>2172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Anfuso</dc:creator>
  <cp:keywords/>
  <dc:description/>
  <cp:lastModifiedBy>Kaycie Simmons</cp:lastModifiedBy>
  <cp:revision>14</cp:revision>
  <dcterms:created xsi:type="dcterms:W3CDTF">2016-05-04T17:00:00Z</dcterms:created>
  <dcterms:modified xsi:type="dcterms:W3CDTF">2016-06-11T22:41:00Z</dcterms:modified>
</cp:coreProperties>
</file>