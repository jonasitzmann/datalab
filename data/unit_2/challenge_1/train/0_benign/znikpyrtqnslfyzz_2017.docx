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7983C" w14:textId="0A38341F" w:rsidR="00D8339E" w:rsidRDefault="001B7D0A" w:rsidP="0091635C">
      <w:pPr>
        <w:jc w:val="center"/>
        <w:rPr>
          <w:b/>
          <w:sz w:val="28"/>
          <w:szCs w:val="28"/>
        </w:rPr>
      </w:pPr>
      <w:r>
        <w:rPr>
          <w:noProof/>
        </w:rPr>
        <w:drawing>
          <wp:inline distT="0" distB="0" distL="0" distR="0" wp14:anchorId="731C3682" wp14:editId="6F2371B8">
            <wp:extent cx="1352550" cy="1352550"/>
            <wp:effectExtent l="0" t="0" r="0" b="0"/>
            <wp:docPr id="3" name="Picture 3" descr="DOI Logo" title="Department of Interior Logo"/>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r>
        <w:rPr>
          <w:rFonts w:eastAsia="Cambria"/>
          <w:noProof/>
        </w:rPr>
        <w:drawing>
          <wp:inline distT="0" distB="0" distL="0" distR="0" wp14:anchorId="6C981EEF" wp14:editId="601AC008">
            <wp:extent cx="1777050" cy="1232050"/>
            <wp:effectExtent l="0" t="0" r="0" b="6350"/>
            <wp:docPr id="5" name="Picture 5" descr="USDA Logo" title="US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cs144p2_014278.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9627" cy="1233837"/>
                    </a:xfrm>
                    <a:prstGeom prst="rect">
                      <a:avLst/>
                    </a:prstGeom>
                  </pic:spPr>
                </pic:pic>
              </a:graphicData>
            </a:graphic>
          </wp:inline>
        </w:drawing>
      </w:r>
    </w:p>
    <w:p w14:paraId="2E113997" w14:textId="2465952C" w:rsidR="00387F7B" w:rsidRDefault="00387F7B">
      <w:pPr>
        <w:spacing w:after="0" w:line="240" w:lineRule="auto"/>
        <w:rPr>
          <w:rStyle w:val="Hyperlink"/>
          <w:rFonts w:ascii="Times New Roman" w:hAnsi="Times New Roman" w:cs="Times New Roman"/>
          <w:color w:val="auto"/>
          <w:sz w:val="24"/>
          <w:szCs w:val="24"/>
        </w:rPr>
        <w:pPrChange w:id="0" w:author="Cozakos, Christine - FS" w:date="2016-03-16T15:29:00Z">
          <w:pPr>
            <w:spacing w:after="0" w:line="240" w:lineRule="auto"/>
            <w:jc w:val="right"/>
          </w:pPr>
        </w:pPrChange>
      </w:pPr>
      <w:r>
        <w:rPr>
          <w:rFonts w:ascii="Times New Roman" w:hAnsi="Times New Roman" w:cs="Times New Roman"/>
          <w:sz w:val="24"/>
          <w:szCs w:val="24"/>
        </w:rPr>
        <w:t>Date: October 14</w:t>
      </w:r>
      <w:r w:rsidRPr="00E87D81">
        <w:rPr>
          <w:rFonts w:ascii="Times New Roman" w:hAnsi="Times New Roman" w:cs="Times New Roman"/>
          <w:sz w:val="24"/>
          <w:szCs w:val="24"/>
        </w:rPr>
        <w:t>, 2015</w:t>
      </w:r>
      <w:r w:rsidRPr="00E87D81">
        <w:rPr>
          <w:rFonts w:ascii="Times New Roman" w:hAnsi="Times New Roman" w:cs="Times New Roman"/>
          <w:sz w:val="24"/>
          <w:szCs w:val="24"/>
        </w:rPr>
        <w:br/>
        <w:t>Con</w:t>
      </w:r>
      <w:r>
        <w:rPr>
          <w:rFonts w:ascii="Times New Roman" w:hAnsi="Times New Roman" w:cs="Times New Roman"/>
          <w:sz w:val="24"/>
          <w:szCs w:val="24"/>
        </w:rPr>
        <w:t>tacts: Jessica Kershaw (Interior)</w:t>
      </w:r>
      <w:r w:rsidRPr="00E87D81">
        <w:rPr>
          <w:rFonts w:ascii="Times New Roman" w:hAnsi="Times New Roman" w:cs="Times New Roman"/>
          <w:sz w:val="24"/>
          <w:szCs w:val="24"/>
        </w:rPr>
        <w:t xml:space="preserve">, </w:t>
      </w:r>
      <w:r w:rsidR="0091635C">
        <w:fldChar w:fldCharType="begin"/>
      </w:r>
      <w:r w:rsidR="0091635C">
        <w:instrText xml:space="preserve"> HYPERLINK "mailto:Interior_Press@ios.doi.gov" </w:instrText>
      </w:r>
      <w:r w:rsidR="0091635C">
        <w:fldChar w:fldCharType="separate"/>
      </w:r>
      <w:r w:rsidRPr="00E87D81">
        <w:rPr>
          <w:rStyle w:val="Hyperlink"/>
          <w:rFonts w:ascii="Times New Roman" w:hAnsi="Times New Roman" w:cs="Times New Roman"/>
          <w:sz w:val="24"/>
          <w:szCs w:val="24"/>
        </w:rPr>
        <w:t>Interior_Press@ios.doi.gov</w:t>
      </w:r>
      <w:r w:rsidR="0091635C">
        <w:rPr>
          <w:rStyle w:val="Hyperlink"/>
          <w:rFonts w:ascii="Times New Roman" w:hAnsi="Times New Roman" w:cs="Times New Roman"/>
          <w:sz w:val="24"/>
          <w:szCs w:val="24"/>
        </w:rPr>
        <w:fldChar w:fldCharType="end"/>
      </w:r>
      <w:r>
        <w:rPr>
          <w:rStyle w:val="Hyperlink"/>
          <w:rFonts w:ascii="Times New Roman" w:hAnsi="Times New Roman" w:cs="Times New Roman"/>
          <w:sz w:val="24"/>
          <w:szCs w:val="24"/>
        </w:rPr>
        <w:br/>
      </w:r>
      <w:r w:rsidRPr="00E973CB">
        <w:rPr>
          <w:rStyle w:val="Hyperlink"/>
          <w:rFonts w:ascii="Times New Roman" w:hAnsi="Times New Roman" w:cs="Times New Roman"/>
          <w:color w:val="auto"/>
          <w:sz w:val="24"/>
          <w:szCs w:val="24"/>
          <w:u w:val="none"/>
        </w:rPr>
        <w:t>Jennifer Jones (U.S. Forest Service), (208) 631-0406</w:t>
      </w:r>
      <w:r w:rsidRPr="00E973CB">
        <w:rPr>
          <w:rStyle w:val="Hyperlink"/>
          <w:rFonts w:ascii="Times New Roman" w:hAnsi="Times New Roman" w:cs="Times New Roman"/>
          <w:color w:val="auto"/>
          <w:sz w:val="24"/>
          <w:szCs w:val="24"/>
          <w:u w:val="none"/>
        </w:rPr>
        <w:br/>
      </w:r>
      <w:r w:rsidRPr="00E973CB">
        <w:t xml:space="preserve"> </w:t>
      </w:r>
      <w:r w:rsidRPr="00E973CB">
        <w:rPr>
          <w:rStyle w:val="Hyperlink"/>
          <w:rFonts w:ascii="Times New Roman" w:hAnsi="Times New Roman" w:cs="Times New Roman"/>
          <w:color w:val="auto"/>
          <w:sz w:val="24"/>
          <w:szCs w:val="24"/>
          <w:u w:val="none"/>
        </w:rPr>
        <w:t>Emily Kleiman (Lockheed Martin), (607) 239-9739</w:t>
      </w:r>
    </w:p>
    <w:p w14:paraId="3A03B6E5" w14:textId="77777777" w:rsidR="00120F5E" w:rsidRDefault="00120F5E" w:rsidP="00E973CB">
      <w:pPr>
        <w:spacing w:after="0" w:line="240" w:lineRule="auto"/>
        <w:jc w:val="right"/>
        <w:rPr>
          <w:b/>
          <w:sz w:val="28"/>
          <w:szCs w:val="28"/>
        </w:rPr>
      </w:pPr>
    </w:p>
    <w:p w14:paraId="56D3A87D" w14:textId="77777777" w:rsidR="00244F43" w:rsidRPr="000D418C" w:rsidRDefault="001D3009" w:rsidP="00244F43">
      <w:pPr>
        <w:spacing w:after="0" w:line="240" w:lineRule="auto"/>
        <w:jc w:val="center"/>
        <w:rPr>
          <w:rFonts w:ascii="Times New Roman" w:hAnsi="Times New Roman" w:cs="Times New Roman"/>
          <w:b/>
          <w:sz w:val="28"/>
          <w:szCs w:val="28"/>
        </w:rPr>
      </w:pPr>
      <w:r w:rsidRPr="000D418C">
        <w:rPr>
          <w:rFonts w:ascii="Times New Roman" w:hAnsi="Times New Roman" w:cs="Times New Roman"/>
          <w:b/>
          <w:sz w:val="28"/>
          <w:szCs w:val="28"/>
        </w:rPr>
        <w:t xml:space="preserve">Interior </w:t>
      </w:r>
      <w:r w:rsidR="006837F4" w:rsidRPr="000D418C">
        <w:rPr>
          <w:rFonts w:ascii="Times New Roman" w:hAnsi="Times New Roman" w:cs="Times New Roman"/>
          <w:b/>
          <w:sz w:val="28"/>
          <w:szCs w:val="28"/>
        </w:rPr>
        <w:t xml:space="preserve">Department </w:t>
      </w:r>
      <w:r w:rsidRPr="000D418C">
        <w:rPr>
          <w:rFonts w:ascii="Times New Roman" w:hAnsi="Times New Roman" w:cs="Times New Roman"/>
          <w:b/>
          <w:sz w:val="28"/>
          <w:szCs w:val="28"/>
        </w:rPr>
        <w:t>and U.S. Forest Service Explore Use</w:t>
      </w:r>
    </w:p>
    <w:p w14:paraId="0651A46A" w14:textId="10F3A7E4" w:rsidR="001D3009" w:rsidRPr="000D418C" w:rsidRDefault="001D3009" w:rsidP="00244F43">
      <w:pPr>
        <w:spacing w:after="0" w:line="240" w:lineRule="auto"/>
        <w:jc w:val="center"/>
        <w:rPr>
          <w:rFonts w:ascii="Times New Roman" w:hAnsi="Times New Roman" w:cs="Times New Roman"/>
          <w:b/>
          <w:sz w:val="28"/>
          <w:szCs w:val="28"/>
        </w:rPr>
      </w:pPr>
      <w:r w:rsidRPr="000D418C">
        <w:rPr>
          <w:rFonts w:ascii="Times New Roman" w:hAnsi="Times New Roman" w:cs="Times New Roman"/>
          <w:b/>
          <w:sz w:val="28"/>
          <w:szCs w:val="28"/>
        </w:rPr>
        <w:t xml:space="preserve"> of </w:t>
      </w:r>
      <w:r w:rsidR="00CE438B" w:rsidRPr="000D418C">
        <w:rPr>
          <w:rFonts w:ascii="Times New Roman" w:hAnsi="Times New Roman" w:cs="Times New Roman"/>
          <w:b/>
          <w:sz w:val="28"/>
          <w:szCs w:val="28"/>
        </w:rPr>
        <w:t>Unmanned</w:t>
      </w:r>
      <w:r w:rsidR="006458C3" w:rsidRPr="000D418C">
        <w:rPr>
          <w:rFonts w:ascii="Times New Roman" w:hAnsi="Times New Roman" w:cs="Times New Roman"/>
          <w:b/>
          <w:sz w:val="28"/>
          <w:szCs w:val="28"/>
        </w:rPr>
        <w:t xml:space="preserve"> </w:t>
      </w:r>
      <w:r w:rsidR="004807C0" w:rsidRPr="000D418C">
        <w:rPr>
          <w:rFonts w:ascii="Times New Roman" w:hAnsi="Times New Roman" w:cs="Times New Roman"/>
          <w:b/>
          <w:sz w:val="28"/>
          <w:szCs w:val="28"/>
        </w:rPr>
        <w:t>Aircraft</w:t>
      </w:r>
      <w:r w:rsidR="00244F43" w:rsidRPr="000D418C">
        <w:rPr>
          <w:rFonts w:ascii="Times New Roman" w:hAnsi="Times New Roman" w:cs="Times New Roman"/>
          <w:b/>
          <w:sz w:val="28"/>
          <w:szCs w:val="28"/>
        </w:rPr>
        <w:t xml:space="preserve"> </w:t>
      </w:r>
      <w:r w:rsidR="00D61BA1" w:rsidRPr="000D418C">
        <w:rPr>
          <w:rFonts w:ascii="Times New Roman" w:hAnsi="Times New Roman" w:cs="Times New Roman"/>
          <w:b/>
          <w:sz w:val="28"/>
          <w:szCs w:val="28"/>
        </w:rPr>
        <w:t xml:space="preserve">to Improve </w:t>
      </w:r>
      <w:r w:rsidR="00060D4A" w:rsidRPr="000D418C">
        <w:rPr>
          <w:rFonts w:ascii="Times New Roman" w:hAnsi="Times New Roman" w:cs="Times New Roman"/>
          <w:b/>
          <w:sz w:val="28"/>
          <w:szCs w:val="28"/>
        </w:rPr>
        <w:t xml:space="preserve">Firefighter </w:t>
      </w:r>
      <w:r w:rsidR="00D61BA1" w:rsidRPr="000D418C">
        <w:rPr>
          <w:rFonts w:ascii="Times New Roman" w:hAnsi="Times New Roman" w:cs="Times New Roman"/>
          <w:b/>
          <w:sz w:val="28"/>
          <w:szCs w:val="28"/>
        </w:rPr>
        <w:t>Safety and Effectiveness</w:t>
      </w:r>
    </w:p>
    <w:p w14:paraId="2EDF0FDC" w14:textId="77777777" w:rsidR="00244F43" w:rsidRPr="000D418C" w:rsidRDefault="00244F43" w:rsidP="00D2785E">
      <w:pPr>
        <w:spacing w:after="0" w:line="240" w:lineRule="auto"/>
        <w:rPr>
          <w:rFonts w:ascii="Times New Roman" w:hAnsi="Times New Roman" w:cs="Times New Roman"/>
          <w:b/>
          <w:sz w:val="24"/>
          <w:szCs w:val="24"/>
        </w:rPr>
      </w:pPr>
    </w:p>
    <w:p w14:paraId="051D2A83" w14:textId="53F11E63" w:rsidR="001B72EC" w:rsidRPr="000D418C" w:rsidRDefault="001D3009" w:rsidP="00D2785E">
      <w:pPr>
        <w:spacing w:after="0" w:line="240" w:lineRule="auto"/>
        <w:rPr>
          <w:rFonts w:ascii="Times New Roman" w:hAnsi="Times New Roman" w:cs="Times New Roman"/>
          <w:sz w:val="24"/>
          <w:szCs w:val="24"/>
        </w:rPr>
      </w:pPr>
      <w:r w:rsidRPr="000D418C">
        <w:rPr>
          <w:rFonts w:ascii="Times New Roman" w:hAnsi="Times New Roman" w:cs="Times New Roman"/>
          <w:b/>
          <w:sz w:val="24"/>
          <w:szCs w:val="24"/>
        </w:rPr>
        <w:t>BOISE, ID</w:t>
      </w:r>
      <w:r w:rsidR="00B973AA">
        <w:rPr>
          <w:rFonts w:ascii="Times New Roman" w:hAnsi="Times New Roman" w:cs="Times New Roman"/>
          <w:b/>
          <w:sz w:val="24"/>
          <w:szCs w:val="24"/>
        </w:rPr>
        <w:t>AHO</w:t>
      </w:r>
      <w:r w:rsidRPr="000D418C">
        <w:rPr>
          <w:rFonts w:ascii="Times New Roman" w:hAnsi="Times New Roman" w:cs="Times New Roman"/>
          <w:b/>
          <w:sz w:val="24"/>
          <w:szCs w:val="24"/>
        </w:rPr>
        <w:t xml:space="preserve"> </w:t>
      </w:r>
      <w:r w:rsidRPr="000D418C">
        <w:rPr>
          <w:rFonts w:ascii="Times New Roman" w:hAnsi="Times New Roman" w:cs="Times New Roman"/>
          <w:sz w:val="24"/>
          <w:szCs w:val="24"/>
        </w:rPr>
        <w:t xml:space="preserve">– </w:t>
      </w:r>
      <w:r w:rsidR="001B72EC" w:rsidRPr="000D418C">
        <w:rPr>
          <w:rFonts w:ascii="Times New Roman" w:hAnsi="Times New Roman" w:cs="Times New Roman"/>
          <w:sz w:val="24"/>
          <w:szCs w:val="24"/>
        </w:rPr>
        <w:t>Lockheed Martin and KAMAN Corporations</w:t>
      </w:r>
      <w:r w:rsidR="00E973CB">
        <w:rPr>
          <w:rFonts w:ascii="Times New Roman" w:hAnsi="Times New Roman" w:cs="Times New Roman"/>
          <w:sz w:val="24"/>
          <w:szCs w:val="24"/>
        </w:rPr>
        <w:t xml:space="preserve"> </w:t>
      </w:r>
      <w:r w:rsidR="001B72EC" w:rsidRPr="000D418C">
        <w:rPr>
          <w:rFonts w:ascii="Times New Roman" w:hAnsi="Times New Roman" w:cs="Times New Roman"/>
          <w:sz w:val="24"/>
          <w:szCs w:val="24"/>
        </w:rPr>
        <w:t xml:space="preserve">today demonstrated for federal officials how the </w:t>
      </w:r>
      <w:r w:rsidR="00525F4E" w:rsidRPr="000D418C">
        <w:rPr>
          <w:rFonts w:ascii="Times New Roman" w:hAnsi="Times New Roman" w:cs="Times New Roman"/>
          <w:sz w:val="24"/>
          <w:szCs w:val="24"/>
        </w:rPr>
        <w:t>remotely piloted</w:t>
      </w:r>
      <w:r w:rsidR="001B72EC" w:rsidRPr="000D418C">
        <w:rPr>
          <w:rFonts w:ascii="Times New Roman" w:hAnsi="Times New Roman" w:cs="Times New Roman"/>
          <w:sz w:val="24"/>
          <w:szCs w:val="24"/>
        </w:rPr>
        <w:t xml:space="preserve"> K-MA</w:t>
      </w:r>
      <w:r w:rsidR="006636F0">
        <w:rPr>
          <w:rFonts w:ascii="Times New Roman" w:hAnsi="Times New Roman" w:cs="Times New Roman"/>
          <w:sz w:val="24"/>
          <w:szCs w:val="24"/>
        </w:rPr>
        <w:t>X</w:t>
      </w:r>
      <w:r w:rsidR="001B72EC" w:rsidRPr="000D418C">
        <w:rPr>
          <w:rFonts w:ascii="Times New Roman" w:hAnsi="Times New Roman" w:cs="Times New Roman"/>
          <w:sz w:val="24"/>
          <w:szCs w:val="24"/>
        </w:rPr>
        <w:t xml:space="preserve"> helicopter can be used to perform wildland firefighting scenarios, including cargo drops, single target water drop</w:t>
      </w:r>
      <w:r w:rsidR="003A3E47" w:rsidRPr="000D418C">
        <w:rPr>
          <w:rFonts w:ascii="Times New Roman" w:hAnsi="Times New Roman" w:cs="Times New Roman"/>
          <w:sz w:val="24"/>
          <w:szCs w:val="24"/>
        </w:rPr>
        <w:t>s</w:t>
      </w:r>
      <w:r w:rsidR="001B72EC" w:rsidRPr="000D418C">
        <w:rPr>
          <w:rFonts w:ascii="Times New Roman" w:hAnsi="Times New Roman" w:cs="Times New Roman"/>
          <w:sz w:val="24"/>
          <w:szCs w:val="24"/>
        </w:rPr>
        <w:t xml:space="preserve">, and progressive line building with a bucket. The </w:t>
      </w:r>
      <w:r w:rsidR="006837F4" w:rsidRPr="000D418C">
        <w:rPr>
          <w:rFonts w:ascii="Times New Roman" w:hAnsi="Times New Roman" w:cs="Times New Roman"/>
          <w:sz w:val="24"/>
          <w:szCs w:val="24"/>
        </w:rPr>
        <w:t>demonstration</w:t>
      </w:r>
      <w:r w:rsidR="001B72EC" w:rsidRPr="000D418C">
        <w:rPr>
          <w:rFonts w:ascii="Times New Roman" w:hAnsi="Times New Roman" w:cs="Times New Roman"/>
          <w:sz w:val="24"/>
          <w:szCs w:val="24"/>
        </w:rPr>
        <w:t xml:space="preserve"> provided officials from the U.S. Department of the Interior</w:t>
      </w:r>
      <w:r w:rsidR="00525F4E" w:rsidRPr="000D418C">
        <w:rPr>
          <w:rFonts w:ascii="Times New Roman" w:hAnsi="Times New Roman" w:cs="Times New Roman"/>
          <w:sz w:val="24"/>
          <w:szCs w:val="24"/>
        </w:rPr>
        <w:t xml:space="preserve"> </w:t>
      </w:r>
      <w:r w:rsidR="001B72EC" w:rsidRPr="000D418C">
        <w:rPr>
          <w:rFonts w:ascii="Times New Roman" w:hAnsi="Times New Roman" w:cs="Times New Roman"/>
          <w:sz w:val="24"/>
          <w:szCs w:val="24"/>
        </w:rPr>
        <w:t xml:space="preserve">and U.S. Forest Service Fire and Aviation Management the opportunity to evaluate the capabilities of the </w:t>
      </w:r>
      <w:r w:rsidR="00525F4E" w:rsidRPr="000D418C">
        <w:rPr>
          <w:rFonts w:ascii="Times New Roman" w:hAnsi="Times New Roman" w:cs="Times New Roman"/>
          <w:sz w:val="24"/>
          <w:szCs w:val="24"/>
        </w:rPr>
        <w:t>unmanned</w:t>
      </w:r>
      <w:r w:rsidR="001B72EC" w:rsidRPr="000D418C">
        <w:rPr>
          <w:rFonts w:ascii="Times New Roman" w:hAnsi="Times New Roman" w:cs="Times New Roman"/>
          <w:sz w:val="24"/>
          <w:szCs w:val="24"/>
        </w:rPr>
        <w:t xml:space="preserve"> helicopter.</w:t>
      </w:r>
      <w:r w:rsidR="00E973CB">
        <w:rPr>
          <w:rFonts w:ascii="Times New Roman" w:hAnsi="Times New Roman" w:cs="Times New Roman"/>
          <w:sz w:val="24"/>
          <w:szCs w:val="24"/>
        </w:rPr>
        <w:t xml:space="preserve"> </w:t>
      </w:r>
    </w:p>
    <w:p w14:paraId="4AF49950" w14:textId="77777777" w:rsidR="001B72EC" w:rsidRPr="000D418C" w:rsidRDefault="001B72EC" w:rsidP="00D2785E">
      <w:pPr>
        <w:spacing w:after="0" w:line="240" w:lineRule="auto"/>
        <w:rPr>
          <w:rFonts w:ascii="Times New Roman" w:hAnsi="Times New Roman" w:cs="Times New Roman"/>
          <w:sz w:val="24"/>
          <w:szCs w:val="24"/>
        </w:rPr>
      </w:pPr>
    </w:p>
    <w:p w14:paraId="24AA74F8" w14:textId="276F74C3" w:rsidR="00D471A0" w:rsidRPr="000D418C" w:rsidRDefault="006837F4" w:rsidP="00D2785E">
      <w:pPr>
        <w:spacing w:after="0" w:line="240" w:lineRule="auto"/>
        <w:rPr>
          <w:rFonts w:ascii="Times New Roman" w:hAnsi="Times New Roman" w:cs="Times New Roman"/>
          <w:sz w:val="24"/>
          <w:szCs w:val="24"/>
        </w:rPr>
      </w:pPr>
      <w:r w:rsidRPr="000D418C">
        <w:rPr>
          <w:rFonts w:ascii="Times New Roman" w:hAnsi="Times New Roman" w:cs="Times New Roman"/>
          <w:sz w:val="24"/>
          <w:szCs w:val="24"/>
        </w:rPr>
        <w:t>C</w:t>
      </w:r>
      <w:r w:rsidR="001B72EC" w:rsidRPr="000D418C">
        <w:rPr>
          <w:rFonts w:ascii="Times New Roman" w:hAnsi="Times New Roman" w:cs="Times New Roman"/>
          <w:sz w:val="24"/>
          <w:szCs w:val="24"/>
        </w:rPr>
        <w:t xml:space="preserve">onducted at </w:t>
      </w:r>
      <w:r w:rsidR="00E54BC6" w:rsidRPr="000D418C">
        <w:rPr>
          <w:rFonts w:ascii="Times New Roman" w:hAnsi="Times New Roman" w:cs="Times New Roman"/>
          <w:sz w:val="24"/>
          <w:szCs w:val="24"/>
        </w:rPr>
        <w:t>the Lucky Peak Helibase</w:t>
      </w:r>
      <w:r w:rsidR="00655725" w:rsidRPr="000D418C">
        <w:rPr>
          <w:rFonts w:ascii="Times New Roman" w:hAnsi="Times New Roman" w:cs="Times New Roman"/>
          <w:sz w:val="24"/>
          <w:szCs w:val="24"/>
        </w:rPr>
        <w:t xml:space="preserve"> outside Boise, Idaho</w:t>
      </w:r>
      <w:r w:rsidR="001B72EC" w:rsidRPr="000D418C">
        <w:rPr>
          <w:rFonts w:ascii="Times New Roman" w:hAnsi="Times New Roman" w:cs="Times New Roman"/>
          <w:sz w:val="24"/>
          <w:szCs w:val="24"/>
        </w:rPr>
        <w:t xml:space="preserve">, </w:t>
      </w:r>
      <w:r w:rsidRPr="000D418C">
        <w:rPr>
          <w:rFonts w:ascii="Times New Roman" w:hAnsi="Times New Roman" w:cs="Times New Roman"/>
          <w:sz w:val="24"/>
          <w:szCs w:val="24"/>
        </w:rPr>
        <w:t xml:space="preserve">the demonstration </w:t>
      </w:r>
      <w:r w:rsidR="004807C0" w:rsidRPr="000D418C">
        <w:rPr>
          <w:rFonts w:ascii="Times New Roman" w:hAnsi="Times New Roman" w:cs="Times New Roman"/>
          <w:sz w:val="24"/>
          <w:szCs w:val="24"/>
        </w:rPr>
        <w:t>was the latest</w:t>
      </w:r>
      <w:r w:rsidR="00D471A0" w:rsidRPr="000D418C">
        <w:rPr>
          <w:rFonts w:ascii="Times New Roman" w:hAnsi="Times New Roman" w:cs="Times New Roman"/>
          <w:sz w:val="24"/>
          <w:szCs w:val="24"/>
        </w:rPr>
        <w:t xml:space="preserve"> phase </w:t>
      </w:r>
      <w:r w:rsidR="001B72EC" w:rsidRPr="000D418C">
        <w:rPr>
          <w:rFonts w:ascii="Times New Roman" w:hAnsi="Times New Roman" w:cs="Times New Roman"/>
          <w:sz w:val="24"/>
          <w:szCs w:val="24"/>
        </w:rPr>
        <w:t xml:space="preserve">of Interior’s and </w:t>
      </w:r>
      <w:r w:rsidR="00244F43" w:rsidRPr="000D418C">
        <w:rPr>
          <w:rFonts w:ascii="Times New Roman" w:hAnsi="Times New Roman" w:cs="Times New Roman"/>
          <w:sz w:val="24"/>
          <w:szCs w:val="24"/>
        </w:rPr>
        <w:t xml:space="preserve">the </w:t>
      </w:r>
      <w:r w:rsidR="001B72EC" w:rsidRPr="000D418C">
        <w:rPr>
          <w:rFonts w:ascii="Times New Roman" w:hAnsi="Times New Roman" w:cs="Times New Roman"/>
          <w:sz w:val="24"/>
          <w:szCs w:val="24"/>
        </w:rPr>
        <w:t xml:space="preserve">U.S. Forest Service’s </w:t>
      </w:r>
      <w:r w:rsidR="00D471A0" w:rsidRPr="000D418C">
        <w:rPr>
          <w:rFonts w:ascii="Times New Roman" w:hAnsi="Times New Roman" w:cs="Times New Roman"/>
          <w:sz w:val="24"/>
          <w:szCs w:val="24"/>
        </w:rPr>
        <w:t xml:space="preserve">exploration of new </w:t>
      </w:r>
      <w:r w:rsidR="00071743" w:rsidRPr="000D418C">
        <w:rPr>
          <w:rFonts w:ascii="Times New Roman" w:hAnsi="Times New Roman" w:cs="Times New Roman"/>
          <w:sz w:val="24"/>
          <w:szCs w:val="24"/>
        </w:rPr>
        <w:t xml:space="preserve">aviation </w:t>
      </w:r>
      <w:r w:rsidR="00D471A0" w:rsidRPr="000D418C">
        <w:rPr>
          <w:rFonts w:ascii="Times New Roman" w:hAnsi="Times New Roman" w:cs="Times New Roman"/>
          <w:sz w:val="24"/>
          <w:szCs w:val="24"/>
        </w:rPr>
        <w:t>technologies to improve the safety and effectiveness of wildland firefighters</w:t>
      </w:r>
      <w:r w:rsidR="00244F43" w:rsidRPr="000D418C">
        <w:rPr>
          <w:rFonts w:ascii="Times New Roman" w:hAnsi="Times New Roman" w:cs="Times New Roman"/>
          <w:sz w:val="24"/>
          <w:szCs w:val="24"/>
        </w:rPr>
        <w:t>.</w:t>
      </w:r>
      <w:r w:rsidR="00E973CB">
        <w:rPr>
          <w:rFonts w:ascii="Times New Roman" w:hAnsi="Times New Roman" w:cs="Times New Roman"/>
          <w:sz w:val="24"/>
          <w:szCs w:val="24"/>
        </w:rPr>
        <w:t xml:space="preserve"> </w:t>
      </w:r>
      <w:r w:rsidR="00452C09" w:rsidRPr="000D418C">
        <w:rPr>
          <w:rFonts w:ascii="Times New Roman" w:hAnsi="Times New Roman" w:cs="Times New Roman"/>
          <w:sz w:val="24"/>
          <w:szCs w:val="24"/>
        </w:rPr>
        <w:t>O</w:t>
      </w:r>
      <w:r w:rsidR="004807C0" w:rsidRPr="000D418C">
        <w:rPr>
          <w:rFonts w:ascii="Times New Roman" w:hAnsi="Times New Roman" w:cs="Times New Roman"/>
          <w:sz w:val="24"/>
          <w:szCs w:val="24"/>
        </w:rPr>
        <w:t xml:space="preserve">n November </w:t>
      </w:r>
      <w:r w:rsidR="00452C09" w:rsidRPr="000D418C">
        <w:rPr>
          <w:rFonts w:ascii="Times New Roman" w:hAnsi="Times New Roman" w:cs="Times New Roman"/>
          <w:sz w:val="24"/>
          <w:szCs w:val="24"/>
        </w:rPr>
        <w:t xml:space="preserve">6, </w:t>
      </w:r>
      <w:r w:rsidR="004807C0" w:rsidRPr="000D418C">
        <w:rPr>
          <w:rFonts w:ascii="Times New Roman" w:hAnsi="Times New Roman" w:cs="Times New Roman"/>
          <w:sz w:val="24"/>
          <w:szCs w:val="24"/>
        </w:rPr>
        <w:t xml:space="preserve">2014, the </w:t>
      </w:r>
      <w:r w:rsidR="004807C0" w:rsidRPr="00AA0DD5">
        <w:rPr>
          <w:rFonts w:ascii="Times New Roman" w:hAnsi="Times New Roman" w:cs="Times New Roman"/>
          <w:sz w:val="24"/>
          <w:szCs w:val="24"/>
        </w:rPr>
        <w:t>Lockheed Martin and KAMA</w:t>
      </w:r>
      <w:r w:rsidR="000F550E">
        <w:rPr>
          <w:rFonts w:ascii="Times New Roman" w:hAnsi="Times New Roman" w:cs="Times New Roman"/>
          <w:sz w:val="24"/>
          <w:szCs w:val="24"/>
        </w:rPr>
        <w:t>N</w:t>
      </w:r>
      <w:r w:rsidR="004807C0" w:rsidRPr="000D418C">
        <w:rPr>
          <w:rFonts w:ascii="Times New Roman" w:hAnsi="Times New Roman" w:cs="Times New Roman"/>
          <w:sz w:val="24"/>
          <w:szCs w:val="24"/>
        </w:rPr>
        <w:t xml:space="preserve"> Corporations completed the initial demonstration of optionally piloted aviation technology (controlled remotely or by onboard pilots) in the highly controlled environment of a Federal Aviation Administration designated Unmanned Aircraft System Test Site</w:t>
      </w:r>
      <w:r w:rsidR="00452C09" w:rsidRPr="000D418C">
        <w:rPr>
          <w:rFonts w:ascii="Times New Roman" w:hAnsi="Times New Roman" w:cs="Times New Roman"/>
          <w:sz w:val="24"/>
          <w:szCs w:val="24"/>
        </w:rPr>
        <w:t xml:space="preserve"> in New York state.</w:t>
      </w:r>
      <w:r w:rsidR="00E973CB">
        <w:rPr>
          <w:rFonts w:ascii="Times New Roman" w:hAnsi="Times New Roman" w:cs="Times New Roman"/>
          <w:sz w:val="24"/>
          <w:szCs w:val="24"/>
        </w:rPr>
        <w:t xml:space="preserve"> </w:t>
      </w:r>
      <w:r w:rsidR="004807C0" w:rsidRPr="000D418C">
        <w:rPr>
          <w:rFonts w:ascii="Times New Roman" w:hAnsi="Times New Roman" w:cs="Times New Roman"/>
          <w:sz w:val="24"/>
          <w:szCs w:val="24"/>
        </w:rPr>
        <w:t xml:space="preserve">During the 2015 fire season, </w:t>
      </w:r>
      <w:r w:rsidR="00452C09" w:rsidRPr="000D418C">
        <w:rPr>
          <w:rFonts w:ascii="Times New Roman" w:hAnsi="Times New Roman" w:cs="Times New Roman"/>
          <w:sz w:val="24"/>
          <w:szCs w:val="24"/>
        </w:rPr>
        <w:t xml:space="preserve">smaller </w:t>
      </w:r>
      <w:r w:rsidR="004807C0" w:rsidRPr="000D418C">
        <w:rPr>
          <w:rFonts w:ascii="Times New Roman" w:hAnsi="Times New Roman" w:cs="Times New Roman"/>
          <w:sz w:val="24"/>
          <w:szCs w:val="24"/>
        </w:rPr>
        <w:t>unmanned aircraft systems (UAS) were successfully deployed on a limited basis</w:t>
      </w:r>
      <w:r w:rsidR="00452C09" w:rsidRPr="000D418C">
        <w:rPr>
          <w:rFonts w:ascii="Times New Roman" w:hAnsi="Times New Roman" w:cs="Times New Roman"/>
          <w:sz w:val="24"/>
          <w:szCs w:val="24"/>
        </w:rPr>
        <w:t xml:space="preserve"> during two wildland fires</w:t>
      </w:r>
      <w:r w:rsidR="004807C0" w:rsidRPr="000D418C">
        <w:rPr>
          <w:rFonts w:ascii="Times New Roman" w:hAnsi="Times New Roman" w:cs="Times New Roman"/>
          <w:sz w:val="24"/>
          <w:szCs w:val="24"/>
        </w:rPr>
        <w:t>. During these missions, the UAS provided mapping and reconnaissance data.</w:t>
      </w:r>
      <w:r w:rsidR="00E973CB">
        <w:rPr>
          <w:rFonts w:ascii="Times New Roman" w:hAnsi="Times New Roman" w:cs="Times New Roman"/>
          <w:sz w:val="24"/>
          <w:szCs w:val="24"/>
        </w:rPr>
        <w:t xml:space="preserve"> </w:t>
      </w:r>
    </w:p>
    <w:p w14:paraId="3A561EF1" w14:textId="77777777" w:rsidR="001B72EC" w:rsidRPr="000D418C" w:rsidRDefault="001B72EC" w:rsidP="00D2785E">
      <w:pPr>
        <w:spacing w:after="0" w:line="240" w:lineRule="auto"/>
        <w:rPr>
          <w:rFonts w:ascii="Times New Roman" w:hAnsi="Times New Roman" w:cs="Times New Roman"/>
          <w:sz w:val="24"/>
          <w:szCs w:val="24"/>
        </w:rPr>
      </w:pPr>
    </w:p>
    <w:p w14:paraId="292BCE16" w14:textId="12E1BEBE" w:rsidR="00244F43" w:rsidRPr="000D418C" w:rsidRDefault="00244F43" w:rsidP="00244F43">
      <w:pPr>
        <w:spacing w:after="0" w:line="240" w:lineRule="auto"/>
        <w:rPr>
          <w:rFonts w:ascii="Times New Roman" w:hAnsi="Times New Roman" w:cs="Times New Roman"/>
          <w:sz w:val="24"/>
          <w:szCs w:val="24"/>
        </w:rPr>
      </w:pPr>
      <w:r w:rsidRPr="000D418C">
        <w:rPr>
          <w:rFonts w:ascii="Times New Roman" w:hAnsi="Times New Roman" w:cs="Times New Roman"/>
          <w:sz w:val="24"/>
          <w:szCs w:val="24"/>
        </w:rPr>
        <w:t xml:space="preserve">“We owe it to the firefighters on the ground to continually explore technologies that improve their safety and best support their efforts to protect communities and our </w:t>
      </w:r>
      <w:r w:rsidR="00E973CB">
        <w:rPr>
          <w:rFonts w:ascii="Times New Roman" w:hAnsi="Times New Roman" w:cs="Times New Roman"/>
          <w:sz w:val="24"/>
          <w:szCs w:val="24"/>
        </w:rPr>
        <w:t>n</w:t>
      </w:r>
      <w:r w:rsidRPr="000D418C">
        <w:rPr>
          <w:rFonts w:ascii="Times New Roman" w:hAnsi="Times New Roman" w:cs="Times New Roman"/>
          <w:sz w:val="24"/>
          <w:szCs w:val="24"/>
        </w:rPr>
        <w:t>ation’s natural and cultural resources during a wildfire incident,” said Mark Bathrick, director of Interior’s Office of Aviation Services. “The integration of technology that could more than double the time we’re able to provide them with logistical and direct air support could be a game-changer in this mission area.”</w:t>
      </w:r>
    </w:p>
    <w:p w14:paraId="7AA270E9" w14:textId="77777777" w:rsidR="00244F43" w:rsidRPr="000D418C" w:rsidRDefault="00244F43" w:rsidP="00D2785E">
      <w:pPr>
        <w:spacing w:after="0" w:line="240" w:lineRule="auto"/>
        <w:rPr>
          <w:rFonts w:ascii="Times New Roman" w:hAnsi="Times New Roman" w:cs="Times New Roman"/>
          <w:sz w:val="24"/>
          <w:szCs w:val="24"/>
        </w:rPr>
      </w:pPr>
    </w:p>
    <w:p w14:paraId="638F47C7" w14:textId="5C89947C" w:rsidR="00AC146B" w:rsidRDefault="00244F43" w:rsidP="00AC146B">
      <w:pPr>
        <w:spacing w:after="0" w:line="240" w:lineRule="auto"/>
        <w:rPr>
          <w:ins w:id="1" w:author="Cozakos, Christine - FS" w:date="2016-03-16T15:34:00Z"/>
          <w:rFonts w:ascii="Times New Roman" w:hAnsi="Times New Roman" w:cs="Times New Roman"/>
          <w:sz w:val="24"/>
          <w:szCs w:val="24"/>
        </w:rPr>
      </w:pPr>
      <w:r w:rsidRPr="000D418C">
        <w:rPr>
          <w:rFonts w:ascii="Times New Roman" w:hAnsi="Times New Roman" w:cs="Times New Roman"/>
          <w:sz w:val="24"/>
          <w:szCs w:val="24"/>
        </w:rPr>
        <w:t xml:space="preserve">“Considering the interagency nature of wildland fire management, it just makes good sense to have a common strategy for the thoughtful examination of new and evolving technologies to enhance the safety and efficiency,” said Art Hinaman, assistant director </w:t>
      </w:r>
      <w:r w:rsidR="006636F0">
        <w:rPr>
          <w:rFonts w:ascii="Times New Roman" w:hAnsi="Times New Roman" w:cs="Times New Roman"/>
          <w:sz w:val="24"/>
          <w:szCs w:val="24"/>
        </w:rPr>
        <w:t xml:space="preserve">for aviation </w:t>
      </w:r>
      <w:r w:rsidRPr="000D418C">
        <w:rPr>
          <w:rFonts w:ascii="Times New Roman" w:hAnsi="Times New Roman" w:cs="Times New Roman"/>
          <w:sz w:val="24"/>
          <w:szCs w:val="24"/>
        </w:rPr>
        <w:t>of the Forest Service Fire and Aviation Management.</w:t>
      </w:r>
      <w:r w:rsidR="00E973CB">
        <w:rPr>
          <w:rFonts w:ascii="Times New Roman" w:hAnsi="Times New Roman" w:cs="Times New Roman"/>
          <w:sz w:val="24"/>
          <w:szCs w:val="24"/>
        </w:rPr>
        <w:t xml:space="preserve"> </w:t>
      </w:r>
      <w:r w:rsidRPr="000D418C">
        <w:rPr>
          <w:rFonts w:ascii="Times New Roman" w:hAnsi="Times New Roman" w:cs="Times New Roman"/>
          <w:sz w:val="24"/>
          <w:szCs w:val="24"/>
        </w:rPr>
        <w:t>“Today’s demonstration brings us one step closer to increasing aerial support to our firefighters.”</w:t>
      </w:r>
    </w:p>
    <w:p w14:paraId="2A4C250F" w14:textId="093C2620" w:rsidR="00244F43" w:rsidRPr="000D418C" w:rsidDel="0091635C" w:rsidRDefault="00E973CB" w:rsidP="00AC146B">
      <w:pPr>
        <w:spacing w:after="0" w:line="240" w:lineRule="auto"/>
        <w:rPr>
          <w:del w:id="2" w:author="Cozakos, Christine - FS" w:date="2016-03-16T15:31:00Z"/>
          <w:rFonts w:ascii="Times New Roman" w:hAnsi="Times New Roman" w:cs="Times New Roman"/>
          <w:sz w:val="24"/>
          <w:szCs w:val="24"/>
        </w:rPr>
        <w:pPrChange w:id="3" w:author="Cozakos, Christine - FS" w:date="2016-03-16T15:34:00Z">
          <w:pPr>
            <w:spacing w:after="0" w:line="240" w:lineRule="auto"/>
          </w:pPr>
        </w:pPrChange>
      </w:pPr>
      <w:del w:id="4" w:author="Cozakos, Christine - FS" w:date="2016-03-16T15:31:00Z">
        <w:r w:rsidDel="0091635C">
          <w:rPr>
            <w:rFonts w:ascii="Times New Roman" w:hAnsi="Times New Roman" w:cs="Times New Roman"/>
            <w:sz w:val="24"/>
            <w:szCs w:val="24"/>
          </w:rPr>
          <w:delText xml:space="preserve">  </w:delText>
        </w:r>
      </w:del>
    </w:p>
    <w:p w14:paraId="44D291EE" w14:textId="550C6A53" w:rsidR="00244F43" w:rsidRPr="000D418C" w:rsidDel="0091635C" w:rsidRDefault="00244F43" w:rsidP="00AC146B">
      <w:pPr>
        <w:spacing w:after="0" w:line="240" w:lineRule="auto"/>
        <w:rPr>
          <w:del w:id="5" w:author="Cozakos, Christine - FS" w:date="2016-03-16T15:30:00Z"/>
          <w:rFonts w:ascii="Times New Roman" w:hAnsi="Times New Roman" w:cs="Times New Roman"/>
          <w:sz w:val="24"/>
          <w:szCs w:val="24"/>
        </w:rPr>
        <w:pPrChange w:id="6" w:author="Cozakos, Christine - FS" w:date="2016-03-16T15:34:00Z">
          <w:pPr>
            <w:spacing w:after="0" w:line="240" w:lineRule="auto"/>
          </w:pPr>
        </w:pPrChange>
      </w:pPr>
    </w:p>
    <w:p w14:paraId="71CCAE01" w14:textId="639FBDD5" w:rsidR="00244F43" w:rsidRPr="000D418C" w:rsidRDefault="00244F43" w:rsidP="00AC146B">
      <w:pPr>
        <w:spacing w:after="0" w:line="240" w:lineRule="auto"/>
        <w:rPr>
          <w:rFonts w:ascii="Times New Roman" w:hAnsi="Times New Roman" w:cs="Times New Roman"/>
          <w:sz w:val="24"/>
          <w:szCs w:val="24"/>
        </w:rPr>
        <w:pPrChange w:id="7" w:author="Cozakos, Christine - FS" w:date="2016-03-16T15:34:00Z">
          <w:pPr>
            <w:spacing w:after="0" w:line="240" w:lineRule="auto"/>
          </w:pPr>
        </w:pPrChange>
      </w:pPr>
      <w:r w:rsidRPr="000D418C">
        <w:rPr>
          <w:rFonts w:ascii="Times New Roman" w:hAnsi="Times New Roman" w:cs="Times New Roman"/>
          <w:sz w:val="24"/>
          <w:szCs w:val="24"/>
        </w:rPr>
        <w:t>“The unmanned K-MA</w:t>
      </w:r>
      <w:r w:rsidR="000F550E">
        <w:rPr>
          <w:rFonts w:ascii="Times New Roman" w:hAnsi="Times New Roman" w:cs="Times New Roman"/>
          <w:sz w:val="24"/>
          <w:szCs w:val="24"/>
        </w:rPr>
        <w:t>X</w:t>
      </w:r>
      <w:r w:rsidRPr="000D418C">
        <w:rPr>
          <w:rFonts w:ascii="Times New Roman" w:hAnsi="Times New Roman" w:cs="Times New Roman"/>
          <w:sz w:val="24"/>
          <w:szCs w:val="24"/>
        </w:rPr>
        <w:t xml:space="preserve"> has a proven track record of being able to provide 24/7 support, assisting those on the ground in accomplishing their missions,” said Dan Spoor, vice president </w:t>
      </w:r>
      <w:r w:rsidR="006636F0">
        <w:rPr>
          <w:rFonts w:ascii="Times New Roman" w:hAnsi="Times New Roman" w:cs="Times New Roman"/>
          <w:sz w:val="24"/>
          <w:szCs w:val="24"/>
        </w:rPr>
        <w:t xml:space="preserve">and general manager </w:t>
      </w:r>
      <w:r w:rsidRPr="000D418C">
        <w:rPr>
          <w:rFonts w:ascii="Times New Roman" w:hAnsi="Times New Roman" w:cs="Times New Roman"/>
          <w:sz w:val="24"/>
          <w:szCs w:val="24"/>
        </w:rPr>
        <w:t>of aviation and unmanned systems at Lockheed Martin’s Mission Systems and Training business. “Unmanned K-MA</w:t>
      </w:r>
      <w:r w:rsidR="000F550E">
        <w:rPr>
          <w:rFonts w:ascii="Times New Roman" w:hAnsi="Times New Roman" w:cs="Times New Roman"/>
          <w:sz w:val="24"/>
          <w:szCs w:val="24"/>
        </w:rPr>
        <w:t>X</w:t>
      </w:r>
      <w:r w:rsidRPr="000D418C">
        <w:rPr>
          <w:rFonts w:ascii="Times New Roman" w:hAnsi="Times New Roman" w:cs="Times New Roman"/>
          <w:sz w:val="24"/>
          <w:szCs w:val="24"/>
        </w:rPr>
        <w:t>’s insertion into firefighting operations offers fire suppression, aerial support and potential crew extraction to reduce risk to ground firefighters and aircrews.”</w:t>
      </w:r>
    </w:p>
    <w:p w14:paraId="32676CF5" w14:textId="77777777" w:rsidR="00244F43" w:rsidRPr="000D418C" w:rsidRDefault="00244F43" w:rsidP="00D2785E">
      <w:pPr>
        <w:spacing w:after="0" w:line="240" w:lineRule="auto"/>
        <w:rPr>
          <w:rFonts w:ascii="Times New Roman" w:hAnsi="Times New Roman" w:cs="Times New Roman"/>
          <w:sz w:val="24"/>
          <w:szCs w:val="24"/>
        </w:rPr>
      </w:pPr>
    </w:p>
    <w:p w14:paraId="6655DF16" w14:textId="085387FE" w:rsidR="000D418C" w:rsidRPr="000D418C" w:rsidDel="0091635C" w:rsidRDefault="006D5C77" w:rsidP="00D2785E">
      <w:pPr>
        <w:spacing w:after="0" w:line="240" w:lineRule="auto"/>
        <w:rPr>
          <w:del w:id="8" w:author="Cozakos, Christine - FS" w:date="2016-03-16T15:32:00Z"/>
          <w:rFonts w:ascii="Times New Roman" w:hAnsi="Times New Roman" w:cs="Times New Roman"/>
          <w:sz w:val="24"/>
          <w:szCs w:val="24"/>
        </w:rPr>
      </w:pPr>
      <w:r w:rsidRPr="000D418C">
        <w:rPr>
          <w:rFonts w:ascii="Times New Roman" w:hAnsi="Times New Roman" w:cs="Times New Roman"/>
          <w:sz w:val="24"/>
          <w:szCs w:val="24"/>
        </w:rPr>
        <w:t xml:space="preserve">For more than 80 years, manned aircraft have provided important support to firefighters </w:t>
      </w:r>
      <w:r w:rsidR="006458C3" w:rsidRPr="000D418C">
        <w:rPr>
          <w:rFonts w:ascii="Times New Roman" w:hAnsi="Times New Roman" w:cs="Times New Roman"/>
          <w:sz w:val="24"/>
          <w:szCs w:val="24"/>
        </w:rPr>
        <w:t>during wildfire suppression operations</w:t>
      </w:r>
      <w:r w:rsidRPr="000D418C">
        <w:rPr>
          <w:rFonts w:ascii="Times New Roman" w:hAnsi="Times New Roman" w:cs="Times New Roman"/>
          <w:sz w:val="24"/>
          <w:szCs w:val="24"/>
        </w:rPr>
        <w:t>.</w:t>
      </w:r>
      <w:r w:rsidR="00E973CB">
        <w:rPr>
          <w:rFonts w:ascii="Times New Roman" w:hAnsi="Times New Roman" w:cs="Times New Roman"/>
          <w:sz w:val="24"/>
          <w:szCs w:val="24"/>
        </w:rPr>
        <w:t xml:space="preserve"> </w:t>
      </w:r>
      <w:r w:rsidR="006837F4" w:rsidRPr="000D418C">
        <w:rPr>
          <w:rFonts w:ascii="Times New Roman" w:hAnsi="Times New Roman" w:cs="Times New Roman"/>
          <w:sz w:val="24"/>
          <w:szCs w:val="24"/>
        </w:rPr>
        <w:t>However, there are l</w:t>
      </w:r>
      <w:r w:rsidRPr="000D418C">
        <w:rPr>
          <w:rFonts w:ascii="Times New Roman" w:hAnsi="Times New Roman" w:cs="Times New Roman"/>
          <w:sz w:val="24"/>
          <w:szCs w:val="24"/>
        </w:rPr>
        <w:t>imitations</w:t>
      </w:r>
      <w:r w:rsidR="00E54BC6" w:rsidRPr="000D418C">
        <w:rPr>
          <w:rFonts w:ascii="Times New Roman" w:hAnsi="Times New Roman" w:cs="Times New Roman"/>
          <w:sz w:val="24"/>
          <w:szCs w:val="24"/>
        </w:rPr>
        <w:t xml:space="preserve"> </w:t>
      </w:r>
      <w:r w:rsidRPr="000D418C">
        <w:rPr>
          <w:rFonts w:ascii="Times New Roman" w:hAnsi="Times New Roman" w:cs="Times New Roman"/>
          <w:sz w:val="24"/>
          <w:szCs w:val="24"/>
        </w:rPr>
        <w:t xml:space="preserve">to the level of support manned aircraft can provide during </w:t>
      </w:r>
      <w:r w:rsidR="00071743" w:rsidRPr="000D418C">
        <w:rPr>
          <w:rFonts w:ascii="Times New Roman" w:hAnsi="Times New Roman" w:cs="Times New Roman"/>
          <w:sz w:val="24"/>
          <w:szCs w:val="24"/>
        </w:rPr>
        <w:t>diminished visibility</w:t>
      </w:r>
      <w:r w:rsidR="006458C3" w:rsidRPr="000D418C">
        <w:rPr>
          <w:rFonts w:ascii="Times New Roman" w:hAnsi="Times New Roman" w:cs="Times New Roman"/>
          <w:sz w:val="24"/>
          <w:szCs w:val="24"/>
        </w:rPr>
        <w:t xml:space="preserve"> or at night</w:t>
      </w:r>
      <w:r w:rsidR="001A78AC" w:rsidRPr="000D418C">
        <w:rPr>
          <w:rFonts w:ascii="Times New Roman" w:hAnsi="Times New Roman" w:cs="Times New Roman"/>
          <w:sz w:val="24"/>
          <w:szCs w:val="24"/>
        </w:rPr>
        <w:t xml:space="preserve">. </w:t>
      </w:r>
      <w:r w:rsidR="00071743" w:rsidRPr="000D418C">
        <w:rPr>
          <w:rFonts w:ascii="Times New Roman" w:hAnsi="Times New Roman" w:cs="Times New Roman"/>
          <w:sz w:val="24"/>
          <w:szCs w:val="24"/>
        </w:rPr>
        <w:t>Therefore, i</w:t>
      </w:r>
      <w:r w:rsidR="00E20979" w:rsidRPr="000D418C">
        <w:rPr>
          <w:rFonts w:ascii="Times New Roman" w:hAnsi="Times New Roman" w:cs="Times New Roman"/>
          <w:sz w:val="24"/>
          <w:szCs w:val="24"/>
        </w:rPr>
        <w:t xml:space="preserve">n December 2014, Interior and </w:t>
      </w:r>
      <w:r w:rsidR="001B72EC" w:rsidRPr="000D418C">
        <w:rPr>
          <w:rFonts w:ascii="Times New Roman" w:hAnsi="Times New Roman" w:cs="Times New Roman"/>
          <w:sz w:val="24"/>
          <w:szCs w:val="24"/>
        </w:rPr>
        <w:t>the</w:t>
      </w:r>
      <w:r w:rsidR="00E20979" w:rsidRPr="000D418C">
        <w:rPr>
          <w:rFonts w:ascii="Times New Roman" w:hAnsi="Times New Roman" w:cs="Times New Roman"/>
          <w:sz w:val="24"/>
          <w:szCs w:val="24"/>
        </w:rPr>
        <w:t xml:space="preserve"> Forest Service</w:t>
      </w:r>
      <w:r w:rsidR="00D471A0" w:rsidRPr="000D418C">
        <w:rPr>
          <w:rFonts w:ascii="Times New Roman" w:hAnsi="Times New Roman" w:cs="Times New Roman"/>
          <w:sz w:val="24"/>
          <w:szCs w:val="24"/>
        </w:rPr>
        <w:t xml:space="preserve"> </w:t>
      </w:r>
      <w:r w:rsidR="003A4F37" w:rsidRPr="000D418C">
        <w:rPr>
          <w:rFonts w:ascii="Times New Roman" w:hAnsi="Times New Roman" w:cs="Times New Roman"/>
          <w:sz w:val="24"/>
          <w:szCs w:val="24"/>
        </w:rPr>
        <w:t xml:space="preserve">launched their joint Unmanned Aircraft Technology Demonstration Strategy </w:t>
      </w:r>
      <w:r w:rsidR="00E20979" w:rsidRPr="000D418C">
        <w:rPr>
          <w:rFonts w:ascii="Times New Roman" w:hAnsi="Times New Roman" w:cs="Times New Roman"/>
          <w:sz w:val="24"/>
          <w:szCs w:val="24"/>
        </w:rPr>
        <w:t xml:space="preserve">to </w:t>
      </w:r>
      <w:r w:rsidR="006458C3" w:rsidRPr="000D418C">
        <w:rPr>
          <w:rFonts w:ascii="Times New Roman" w:hAnsi="Times New Roman" w:cs="Times New Roman"/>
          <w:sz w:val="24"/>
          <w:szCs w:val="24"/>
        </w:rPr>
        <w:t xml:space="preserve">evaluate the use of optionally piloted helicopters </w:t>
      </w:r>
      <w:r w:rsidR="00D471A0" w:rsidRPr="000D418C">
        <w:rPr>
          <w:rFonts w:ascii="Times New Roman" w:hAnsi="Times New Roman" w:cs="Times New Roman"/>
          <w:sz w:val="24"/>
          <w:szCs w:val="24"/>
        </w:rPr>
        <w:t>to better support</w:t>
      </w:r>
      <w:r w:rsidR="00E20979" w:rsidRPr="000D418C">
        <w:rPr>
          <w:rFonts w:ascii="Times New Roman" w:hAnsi="Times New Roman" w:cs="Times New Roman"/>
          <w:sz w:val="24"/>
          <w:szCs w:val="24"/>
        </w:rPr>
        <w:t xml:space="preserve"> wildland firefighters </w:t>
      </w:r>
      <w:r w:rsidR="00D471A0" w:rsidRPr="000D418C">
        <w:rPr>
          <w:rFonts w:ascii="Times New Roman" w:hAnsi="Times New Roman" w:cs="Times New Roman"/>
          <w:sz w:val="24"/>
          <w:szCs w:val="24"/>
        </w:rPr>
        <w:t xml:space="preserve">when conditions preclude the ability of </w:t>
      </w:r>
      <w:r w:rsidR="00071743" w:rsidRPr="000D418C">
        <w:rPr>
          <w:rFonts w:ascii="Times New Roman" w:hAnsi="Times New Roman" w:cs="Times New Roman"/>
          <w:sz w:val="24"/>
          <w:szCs w:val="24"/>
        </w:rPr>
        <w:t xml:space="preserve">manned </w:t>
      </w:r>
      <w:r w:rsidR="00D471A0" w:rsidRPr="000D418C">
        <w:rPr>
          <w:rFonts w:ascii="Times New Roman" w:hAnsi="Times New Roman" w:cs="Times New Roman"/>
          <w:sz w:val="24"/>
          <w:szCs w:val="24"/>
        </w:rPr>
        <w:t>aviation</w:t>
      </w:r>
      <w:r w:rsidR="00E973CB">
        <w:rPr>
          <w:rFonts w:ascii="Times New Roman" w:hAnsi="Times New Roman" w:cs="Times New Roman"/>
          <w:color w:val="222222"/>
          <w:sz w:val="24"/>
          <w:szCs w:val="24"/>
          <w:shd w:val="clear" w:color="auto" w:fill="FFFFFF"/>
        </w:rPr>
        <w:t xml:space="preserve">. </w:t>
      </w:r>
      <w:r w:rsidR="000D418C" w:rsidRPr="000D418C">
        <w:rPr>
          <w:rFonts w:ascii="Times New Roman" w:hAnsi="Times New Roman" w:cs="Times New Roman"/>
          <w:color w:val="222222"/>
          <w:sz w:val="24"/>
          <w:szCs w:val="24"/>
          <w:shd w:val="clear" w:color="auto" w:fill="FFFFFF"/>
        </w:rPr>
        <w:t>Today's demonstration is a part of that interagency strategy.</w:t>
      </w:r>
      <w:bookmarkStart w:id="9" w:name="_GoBack"/>
      <w:bookmarkEnd w:id="9"/>
      <w:r w:rsidR="00E973CB">
        <w:rPr>
          <w:rFonts w:ascii="Times New Roman" w:hAnsi="Times New Roman" w:cs="Times New Roman"/>
          <w:color w:val="222222"/>
          <w:sz w:val="24"/>
          <w:szCs w:val="24"/>
          <w:shd w:val="clear" w:color="auto" w:fill="FFFFFF"/>
        </w:rPr>
        <w:t xml:space="preserve"> </w:t>
      </w:r>
    </w:p>
    <w:p w14:paraId="0444B7A7" w14:textId="77777777" w:rsidR="001B72EC" w:rsidDel="0091635C" w:rsidRDefault="001B72EC" w:rsidP="00D2785E">
      <w:pPr>
        <w:spacing w:after="0" w:line="240" w:lineRule="auto"/>
        <w:rPr>
          <w:del w:id="10" w:author="Cozakos, Christine - FS" w:date="2016-03-16T15:32:00Z"/>
          <w:sz w:val="24"/>
          <w:szCs w:val="24"/>
        </w:rPr>
      </w:pPr>
    </w:p>
    <w:p w14:paraId="66B847D2" w14:textId="51B01091" w:rsidR="00A63292" w:rsidRPr="00A63292" w:rsidDel="0091635C" w:rsidRDefault="00AB7A16">
      <w:pPr>
        <w:ind w:left="1440" w:hanging="1440"/>
        <w:jc w:val="center"/>
        <w:rPr>
          <w:del w:id="11" w:author="Cozakos, Christine - FS" w:date="2016-03-16T15:31:00Z"/>
          <w:sz w:val="24"/>
          <w:szCs w:val="24"/>
        </w:rPr>
      </w:pPr>
      <w:del w:id="12" w:author="Cozakos, Christine - FS" w:date="2016-03-16T15:32:00Z">
        <w:r w:rsidDel="0091635C">
          <w:rPr>
            <w:sz w:val="24"/>
            <w:szCs w:val="24"/>
          </w:rPr>
          <w:delText>###</w:delText>
        </w:r>
      </w:del>
    </w:p>
    <w:p w14:paraId="46A82838" w14:textId="26F4564B" w:rsidR="00A645F7" w:rsidDel="0091635C" w:rsidRDefault="00A645F7">
      <w:pPr>
        <w:ind w:left="1440" w:hanging="1440"/>
        <w:jc w:val="center"/>
        <w:rPr>
          <w:del w:id="13" w:author="Cozakos, Christine - FS" w:date="2016-03-16T15:31:00Z"/>
          <w:sz w:val="24"/>
          <w:szCs w:val="24"/>
        </w:rPr>
        <w:pPrChange w:id="14" w:author="Cozakos, Christine - FS" w:date="2016-03-16T15:31:00Z">
          <w:pPr>
            <w:ind w:left="1440" w:hanging="1440"/>
          </w:pPr>
        </w:pPrChange>
      </w:pPr>
      <w:del w:id="15" w:author="Cozakos, Christine - FS" w:date="2016-03-16T15:31:00Z">
        <w:r w:rsidDel="0091635C">
          <w:rPr>
            <w:sz w:val="24"/>
            <w:szCs w:val="24"/>
          </w:rPr>
          <w:tab/>
        </w:r>
      </w:del>
    </w:p>
    <w:p w14:paraId="3C1BB985" w14:textId="73771CBD" w:rsidR="00FC4051" w:rsidDel="0091635C" w:rsidRDefault="0028795E">
      <w:pPr>
        <w:ind w:left="1440" w:hanging="1440"/>
        <w:jc w:val="center"/>
        <w:rPr>
          <w:del w:id="16" w:author="Cozakos, Christine - FS" w:date="2016-03-16T15:31:00Z"/>
          <w:b/>
          <w:sz w:val="24"/>
          <w:szCs w:val="24"/>
        </w:rPr>
        <w:pPrChange w:id="17" w:author="Cozakos, Christine - FS" w:date="2016-03-16T15:31:00Z">
          <w:pPr>
            <w:spacing w:after="0"/>
            <w:ind w:left="1440" w:hanging="1440"/>
          </w:pPr>
        </w:pPrChange>
      </w:pPr>
      <w:del w:id="18" w:author="Cozakos, Christine - FS" w:date="2016-03-16T15:31:00Z">
        <w:r w:rsidRPr="0028795E" w:rsidDel="0091635C">
          <w:rPr>
            <w:b/>
            <w:sz w:val="24"/>
            <w:szCs w:val="24"/>
          </w:rPr>
          <w:tab/>
        </w:r>
        <w:r w:rsidR="00FC4051" w:rsidDel="0091635C">
          <w:rPr>
            <w:b/>
            <w:sz w:val="24"/>
            <w:szCs w:val="24"/>
          </w:rPr>
          <w:delText xml:space="preserve"> </w:delText>
        </w:r>
      </w:del>
    </w:p>
    <w:p w14:paraId="0EA9009B" w14:textId="3B96707A" w:rsidR="00C736A3" w:rsidDel="0091635C" w:rsidRDefault="00C736A3">
      <w:pPr>
        <w:ind w:left="1440" w:hanging="1440"/>
        <w:jc w:val="center"/>
        <w:rPr>
          <w:del w:id="19" w:author="Cozakos, Christine - FS" w:date="2016-03-16T15:31:00Z"/>
          <w:b/>
          <w:sz w:val="24"/>
          <w:szCs w:val="24"/>
        </w:rPr>
        <w:pPrChange w:id="20" w:author="Cozakos, Christine - FS" w:date="2016-03-16T15:31:00Z">
          <w:pPr>
            <w:spacing w:after="0"/>
            <w:ind w:left="2160" w:hanging="720"/>
          </w:pPr>
        </w:pPrChange>
      </w:pPr>
    </w:p>
    <w:p w14:paraId="0488F342" w14:textId="7DBDC641" w:rsidR="00C736A3" w:rsidDel="0091635C" w:rsidRDefault="00C736A3">
      <w:pPr>
        <w:ind w:left="1440" w:hanging="1440"/>
        <w:jc w:val="center"/>
        <w:rPr>
          <w:del w:id="21" w:author="Cozakos, Christine - FS" w:date="2016-03-16T15:31:00Z"/>
          <w:sz w:val="24"/>
          <w:szCs w:val="24"/>
        </w:rPr>
        <w:pPrChange w:id="22" w:author="Cozakos, Christine - FS" w:date="2016-03-16T15:31:00Z">
          <w:pPr>
            <w:spacing w:after="0"/>
            <w:ind w:left="1440" w:hanging="1440"/>
          </w:pPr>
        </w:pPrChange>
      </w:pPr>
      <w:del w:id="23" w:author="Cozakos, Christine - FS" w:date="2016-03-16T15:31:00Z">
        <w:r w:rsidDel="0091635C">
          <w:rPr>
            <w:b/>
            <w:sz w:val="24"/>
            <w:szCs w:val="24"/>
          </w:rPr>
          <w:tab/>
        </w:r>
      </w:del>
    </w:p>
    <w:p w14:paraId="14E8E041" w14:textId="6007958D" w:rsidR="00FC4051" w:rsidDel="0091635C" w:rsidRDefault="00FC4051">
      <w:pPr>
        <w:ind w:left="1440" w:hanging="1440"/>
        <w:jc w:val="center"/>
        <w:rPr>
          <w:del w:id="24" w:author="Cozakos, Christine - FS" w:date="2016-03-16T15:31:00Z"/>
          <w:sz w:val="24"/>
          <w:szCs w:val="24"/>
        </w:rPr>
        <w:pPrChange w:id="25" w:author="Cozakos, Christine - FS" w:date="2016-03-16T15:31:00Z">
          <w:pPr>
            <w:spacing w:after="0"/>
            <w:ind w:left="2160"/>
          </w:pPr>
        </w:pPrChange>
      </w:pPr>
      <w:del w:id="26" w:author="Cozakos, Christine - FS" w:date="2016-03-16T15:31:00Z">
        <w:r w:rsidDel="0091635C">
          <w:rPr>
            <w:sz w:val="24"/>
            <w:szCs w:val="24"/>
          </w:rPr>
          <w:delText xml:space="preserve"> </w:delText>
        </w:r>
      </w:del>
    </w:p>
    <w:p w14:paraId="44EFD6B5" w14:textId="30896AD7" w:rsidR="00FC4051" w:rsidRPr="00FC4051" w:rsidDel="0091635C" w:rsidRDefault="00FC4051">
      <w:pPr>
        <w:ind w:left="1440" w:hanging="1440"/>
        <w:jc w:val="center"/>
        <w:rPr>
          <w:del w:id="27" w:author="Cozakos, Christine - FS" w:date="2016-03-16T15:31:00Z"/>
          <w:sz w:val="24"/>
          <w:szCs w:val="24"/>
        </w:rPr>
        <w:pPrChange w:id="28" w:author="Cozakos, Christine - FS" w:date="2016-03-16T15:31:00Z">
          <w:pPr>
            <w:ind w:left="2160" w:hanging="720"/>
          </w:pPr>
        </w:pPrChange>
      </w:pPr>
      <w:del w:id="29" w:author="Cozakos, Christine - FS" w:date="2016-03-16T15:31:00Z">
        <w:r w:rsidRPr="00FC4051" w:rsidDel="0091635C">
          <w:rPr>
            <w:sz w:val="24"/>
            <w:szCs w:val="24"/>
          </w:rPr>
          <w:delText xml:space="preserve"> </w:delText>
        </w:r>
      </w:del>
    </w:p>
    <w:p w14:paraId="400CC754" w14:textId="22D4918D" w:rsidR="002E16EF" w:rsidRPr="002E16EF" w:rsidDel="0091635C" w:rsidRDefault="002E16EF">
      <w:pPr>
        <w:ind w:left="1440" w:hanging="1440"/>
        <w:jc w:val="center"/>
        <w:rPr>
          <w:del w:id="30" w:author="Cozakos, Christine - FS" w:date="2016-03-16T15:31:00Z"/>
          <w:sz w:val="24"/>
          <w:szCs w:val="24"/>
        </w:rPr>
        <w:pPrChange w:id="31" w:author="Cozakos, Christine - FS" w:date="2016-03-16T15:31:00Z">
          <w:pPr>
            <w:ind w:left="1440" w:hanging="1440"/>
          </w:pPr>
        </w:pPrChange>
      </w:pPr>
    </w:p>
    <w:p w14:paraId="4547B8BB" w14:textId="77777777" w:rsidR="00D61BA1" w:rsidDel="0091635C" w:rsidRDefault="00D61BA1">
      <w:pPr>
        <w:ind w:left="1440" w:hanging="1440"/>
        <w:jc w:val="center"/>
        <w:rPr>
          <w:del w:id="32" w:author="Cozakos, Christine - FS" w:date="2016-03-16T15:31:00Z"/>
          <w:b/>
          <w:sz w:val="28"/>
          <w:szCs w:val="28"/>
        </w:rPr>
        <w:pPrChange w:id="33" w:author="Cozakos, Christine - FS" w:date="2016-03-16T15:31:00Z">
          <w:pPr/>
        </w:pPrChange>
      </w:pPr>
    </w:p>
    <w:p w14:paraId="02852FC4" w14:textId="20FB750F" w:rsidR="001D3009" w:rsidRPr="00AC146B" w:rsidRDefault="001D3009" w:rsidP="00AC146B">
      <w:pPr>
        <w:rPr>
          <w:sz w:val="24"/>
          <w:szCs w:val="24"/>
          <w:rPrChange w:id="34" w:author="Cozakos, Christine - FS" w:date="2016-03-16T15:34:00Z">
            <w:rPr>
              <w:i/>
              <w:sz w:val="24"/>
              <w:szCs w:val="24"/>
            </w:rPr>
          </w:rPrChange>
        </w:rPr>
        <w:pPrChange w:id="35" w:author="Cozakos, Christine - FS" w:date="2016-03-16T15:34:00Z">
          <w:pPr>
            <w:jc w:val="center"/>
          </w:pPr>
        </w:pPrChange>
      </w:pPr>
    </w:p>
    <w:sectPr w:rsidR="001D3009" w:rsidRPr="00AC146B" w:rsidSect="00A63292">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E2E7B" w14:textId="77777777" w:rsidR="00027CBD" w:rsidRDefault="00027CBD" w:rsidP="001D3009">
      <w:pPr>
        <w:spacing w:after="0" w:line="240" w:lineRule="auto"/>
      </w:pPr>
      <w:r>
        <w:separator/>
      </w:r>
    </w:p>
  </w:endnote>
  <w:endnote w:type="continuationSeparator" w:id="0">
    <w:p w14:paraId="5423B84E" w14:textId="77777777" w:rsidR="00027CBD" w:rsidRDefault="00027CBD" w:rsidP="001D3009">
      <w:pPr>
        <w:spacing w:after="0" w:line="240" w:lineRule="auto"/>
      </w:pPr>
      <w:r>
        <w:continuationSeparator/>
      </w:r>
    </w:p>
  </w:endnote>
  <w:endnote w:type="continuationNotice" w:id="1">
    <w:p w14:paraId="504E73A5" w14:textId="77777777" w:rsidR="00027CBD" w:rsidRDefault="00027C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326FA" w14:textId="77777777" w:rsidR="00027CBD" w:rsidRDefault="00027CBD" w:rsidP="001D3009">
      <w:pPr>
        <w:spacing w:after="0" w:line="240" w:lineRule="auto"/>
      </w:pPr>
      <w:r>
        <w:separator/>
      </w:r>
    </w:p>
  </w:footnote>
  <w:footnote w:type="continuationSeparator" w:id="0">
    <w:p w14:paraId="06983051" w14:textId="77777777" w:rsidR="00027CBD" w:rsidRDefault="00027CBD" w:rsidP="001D3009">
      <w:pPr>
        <w:spacing w:after="0" w:line="240" w:lineRule="auto"/>
      </w:pPr>
      <w:r>
        <w:continuationSeparator/>
      </w:r>
    </w:p>
  </w:footnote>
  <w:footnote w:type="continuationNotice" w:id="1">
    <w:p w14:paraId="7B79A280" w14:textId="77777777" w:rsidR="00027CBD" w:rsidRDefault="00027CB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FDD08" w14:textId="7D45D37C" w:rsidR="00D8339E" w:rsidRPr="00C736A3" w:rsidRDefault="006A7606" w:rsidP="00C736A3">
    <w:pPr>
      <w:pStyle w:val="Header"/>
      <w:jc w:val="center"/>
      <w:rPr>
        <w:sz w:val="40"/>
        <w:szCs w:val="40"/>
      </w:rPr>
    </w:pPr>
    <w:del w:id="36" w:author="Cozakos, Christine - FS" w:date="2016-03-16T15:29:00Z">
      <w:r w:rsidDel="0091635C">
        <w:rPr>
          <w:noProof/>
          <w:sz w:val="40"/>
          <w:szCs w:val="40"/>
        </w:rPr>
        <mc:AlternateContent>
          <mc:Choice Requires="wps">
            <w:drawing>
              <wp:anchor distT="0" distB="0" distL="114300" distR="114300" simplePos="0" relativeHeight="251676672" behindDoc="1" locked="0" layoutInCell="0" allowOverlap="1" wp14:anchorId="40AF3CD5" wp14:editId="2F9FE6CA">
                <wp:simplePos x="0" y="0"/>
                <wp:positionH relativeFrom="margin">
                  <wp:align>center</wp:align>
                </wp:positionH>
                <wp:positionV relativeFrom="margin">
                  <wp:align>center</wp:align>
                </wp:positionV>
                <wp:extent cx="5237480" cy="3141980"/>
                <wp:effectExtent l="133350" t="1200150" r="0" b="772795"/>
                <wp:wrapNone/>
                <wp:docPr id="1"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19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C6A799B" w14:textId="77777777" w:rsidR="006A7606" w:rsidRDefault="006A7606" w:rsidP="006A7606">
                            <w:pPr>
                              <w:pStyle w:val="NormalWeb"/>
                              <w:spacing w:before="0" w:beforeAutospacing="0" w:after="0" w:afterAutospacing="0"/>
                              <w:jc w:val="center"/>
                            </w:pPr>
                            <w:r>
                              <w:rPr>
                                <w:rFonts w:ascii="Californian FB" w:hAnsi="Californian FB"/>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0AF3CD5" id="_x0000_t202" coordsize="21600,21600" o:spt="202" path="m,l,21600r21600,l21600,xe">
                <v:stroke joinstyle="miter"/>
                <v:path gradientshapeok="t" o:connecttype="rect"/>
              </v:shapetype>
              <v:shape id="WordArt 9" o:spid="_x0000_s1026" type="#_x0000_t202" style="position:absolute;left:0;text-align:left;margin-left:0;margin-top:0;width:412.4pt;height:247.4pt;rotation:-45;z-index:-2516398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" o:allowincell="f" filled="f" stroked="f">
                <v:stroke joinstyle="round"/>
                <o:lock v:ext="edit" shapetype="t"/>
                <v:textbox style="mso-fit-shape-to-text:t">
                  <w:txbxContent>
                    <w:p w14:paraId="5C6A799B" w14:textId="77777777" w:rsidR="006A7606" w:rsidRDefault="006A7606" w:rsidP="006A7606">
                      <w:pPr>
                        <w:pStyle w:val="NormalWeb"/>
                        <w:spacing w:before="0" w:beforeAutospacing="0" w:after="0" w:afterAutospacing="0"/>
                        <w:jc w:val="center"/>
                      </w:pPr>
                      <w:r>
                        <w:rPr>
                          <w:rFonts w:ascii="Californian FB" w:hAnsi="Californian FB"/>
                          <w:color w:val="C0C0C0"/>
                          <w:sz w:val="2"/>
                          <w:szCs w:val="2"/>
                          <w14:textFill>
                            <w14:solidFill>
                              <w14:srgbClr w14:val="C0C0C0">
                                <w14:alpha w14:val="50000"/>
                              </w14:srgbClr>
                            </w14:solidFill>
                          </w14:textFill>
                        </w:rPr>
                        <w:t>DRAFT</w:t>
                      </w:r>
                    </w:p>
                  </w:txbxContent>
                </v:textbox>
                <w10:wrap anchorx="margin" anchory="margin"/>
              </v:shape>
            </w:pict>
          </mc:Fallback>
        </mc:AlternateConten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D57402"/>
    <w:multiLevelType w:val="hybridMultilevel"/>
    <w:tmpl w:val="76C872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zakos, Christine - FS">
    <w15:presenceInfo w15:providerId="AD" w15:userId="S-1-5-21-2443529608-3098792306-3041422421-2829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visionView w:markup="0"/>
  <w:trackRevision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009"/>
    <w:rsid w:val="00027CBD"/>
    <w:rsid w:val="00060D4A"/>
    <w:rsid w:val="00071743"/>
    <w:rsid w:val="000B0D5C"/>
    <w:rsid w:val="000C2182"/>
    <w:rsid w:val="000D418C"/>
    <w:rsid w:val="000D4C38"/>
    <w:rsid w:val="000F550E"/>
    <w:rsid w:val="00120F5E"/>
    <w:rsid w:val="001511C3"/>
    <w:rsid w:val="001A630A"/>
    <w:rsid w:val="001A78AC"/>
    <w:rsid w:val="001B4EC4"/>
    <w:rsid w:val="001B72EC"/>
    <w:rsid w:val="001B7D0A"/>
    <w:rsid w:val="001D3009"/>
    <w:rsid w:val="00244F43"/>
    <w:rsid w:val="0026052F"/>
    <w:rsid w:val="00265CB2"/>
    <w:rsid w:val="00266F73"/>
    <w:rsid w:val="00275D81"/>
    <w:rsid w:val="0028795E"/>
    <w:rsid w:val="002B680E"/>
    <w:rsid w:val="002E16EF"/>
    <w:rsid w:val="00322024"/>
    <w:rsid w:val="00355CF2"/>
    <w:rsid w:val="003742A4"/>
    <w:rsid w:val="00386C89"/>
    <w:rsid w:val="00387F7B"/>
    <w:rsid w:val="003A3E47"/>
    <w:rsid w:val="003A4F37"/>
    <w:rsid w:val="003C115A"/>
    <w:rsid w:val="003F12C5"/>
    <w:rsid w:val="00452C09"/>
    <w:rsid w:val="004807C0"/>
    <w:rsid w:val="004D07D4"/>
    <w:rsid w:val="00525F4E"/>
    <w:rsid w:val="00545115"/>
    <w:rsid w:val="00584F3F"/>
    <w:rsid w:val="00587A9C"/>
    <w:rsid w:val="00590C40"/>
    <w:rsid w:val="005D3880"/>
    <w:rsid w:val="005E6D8A"/>
    <w:rsid w:val="006123E9"/>
    <w:rsid w:val="006458C3"/>
    <w:rsid w:val="006475CB"/>
    <w:rsid w:val="00655725"/>
    <w:rsid w:val="006636F0"/>
    <w:rsid w:val="006837F4"/>
    <w:rsid w:val="006A7606"/>
    <w:rsid w:val="006D5C77"/>
    <w:rsid w:val="0072550A"/>
    <w:rsid w:val="008034D4"/>
    <w:rsid w:val="00880F4D"/>
    <w:rsid w:val="0091635C"/>
    <w:rsid w:val="00921631"/>
    <w:rsid w:val="009250BB"/>
    <w:rsid w:val="00932672"/>
    <w:rsid w:val="0097752F"/>
    <w:rsid w:val="009832A6"/>
    <w:rsid w:val="009F3641"/>
    <w:rsid w:val="00A35795"/>
    <w:rsid w:val="00A56092"/>
    <w:rsid w:val="00A63292"/>
    <w:rsid w:val="00A645F7"/>
    <w:rsid w:val="00AA0DD5"/>
    <w:rsid w:val="00AB7A16"/>
    <w:rsid w:val="00AC146B"/>
    <w:rsid w:val="00AF3864"/>
    <w:rsid w:val="00B102DA"/>
    <w:rsid w:val="00B64A0B"/>
    <w:rsid w:val="00B704B3"/>
    <w:rsid w:val="00B75786"/>
    <w:rsid w:val="00B91AC3"/>
    <w:rsid w:val="00B973AA"/>
    <w:rsid w:val="00BB5CF1"/>
    <w:rsid w:val="00C005E1"/>
    <w:rsid w:val="00C736A3"/>
    <w:rsid w:val="00CA1F7C"/>
    <w:rsid w:val="00CD6E5F"/>
    <w:rsid w:val="00CE438B"/>
    <w:rsid w:val="00CE6B8A"/>
    <w:rsid w:val="00CE782A"/>
    <w:rsid w:val="00D2785E"/>
    <w:rsid w:val="00D471A0"/>
    <w:rsid w:val="00D61BA1"/>
    <w:rsid w:val="00D8339E"/>
    <w:rsid w:val="00DE164A"/>
    <w:rsid w:val="00E0211D"/>
    <w:rsid w:val="00E20979"/>
    <w:rsid w:val="00E30515"/>
    <w:rsid w:val="00E417F2"/>
    <w:rsid w:val="00E4341B"/>
    <w:rsid w:val="00E54BC6"/>
    <w:rsid w:val="00E77C07"/>
    <w:rsid w:val="00E973CB"/>
    <w:rsid w:val="00F122AB"/>
    <w:rsid w:val="00F13570"/>
    <w:rsid w:val="00F17207"/>
    <w:rsid w:val="00F92F54"/>
    <w:rsid w:val="00FB0946"/>
    <w:rsid w:val="00FC4051"/>
    <w:rsid w:val="00FF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F7AF0E"/>
  <w15:docId w15:val="{F13872D9-96C6-482E-9F0B-D7AEC8D2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D4"/>
    <w:rPr>
      <w:rFonts w:ascii="Californian FB" w:hAnsi="Californian FB"/>
    </w:rPr>
  </w:style>
  <w:style w:type="paragraph" w:styleId="Heading1">
    <w:name w:val="heading 1"/>
    <w:basedOn w:val="Normal"/>
    <w:next w:val="Normal"/>
    <w:link w:val="Heading1Char"/>
    <w:uiPriority w:val="9"/>
    <w:qFormat/>
    <w:rsid w:val="004D07D4"/>
    <w:pPr>
      <w:keepNext/>
      <w:keepLines/>
      <w:spacing w:before="240" w:after="240"/>
      <w:outlineLvl w:val="0"/>
    </w:pPr>
    <w:rPr>
      <w:rFonts w:ascii="Helvetica" w:eastAsiaTheme="majorEastAsia" w:hAnsi="Helvetica" w:cstheme="majorBidi"/>
      <w:b/>
      <w:bCs/>
      <w:color w:val="424242" w:themeColor="accent1" w:themeShade="BF"/>
      <w:sz w:val="28"/>
      <w:szCs w:val="28"/>
    </w:rPr>
  </w:style>
  <w:style w:type="paragraph" w:styleId="Heading2">
    <w:name w:val="heading 2"/>
    <w:basedOn w:val="Normal"/>
    <w:next w:val="Normal"/>
    <w:link w:val="Heading2Char"/>
    <w:uiPriority w:val="9"/>
    <w:unhideWhenUsed/>
    <w:qFormat/>
    <w:rsid w:val="004D07D4"/>
    <w:pPr>
      <w:keepNext/>
      <w:keepLines/>
      <w:spacing w:before="200" w:after="0"/>
      <w:outlineLvl w:val="1"/>
    </w:pPr>
    <w:rPr>
      <w:rFonts w:asciiTheme="majorHAnsi" w:eastAsiaTheme="majorEastAsia" w:hAnsiTheme="majorHAnsi" w:cstheme="majorBidi"/>
      <w:b/>
      <w:bCs/>
      <w:color w:val="523227" w:themeColor="accent4" w:themeShade="80"/>
      <w:sz w:val="26"/>
      <w:szCs w:val="26"/>
    </w:rPr>
  </w:style>
  <w:style w:type="paragraph" w:styleId="Heading3">
    <w:name w:val="heading 3"/>
    <w:basedOn w:val="Normal"/>
    <w:next w:val="Normal"/>
    <w:link w:val="Heading3Char"/>
    <w:uiPriority w:val="9"/>
    <w:unhideWhenUsed/>
    <w:qFormat/>
    <w:rsid w:val="004D07D4"/>
    <w:pPr>
      <w:keepNext/>
      <w:keepLines/>
      <w:spacing w:before="200" w:after="0"/>
      <w:outlineLvl w:val="2"/>
    </w:pPr>
    <w:rPr>
      <w:rFonts w:asciiTheme="majorHAnsi" w:eastAsiaTheme="majorEastAsia" w:hAnsiTheme="majorHAnsi" w:cstheme="majorBidi"/>
      <w:b/>
      <w:bCs/>
      <w:color w:val="C17529" w:themeColor="accent3"/>
    </w:rPr>
  </w:style>
  <w:style w:type="paragraph" w:styleId="Heading4">
    <w:name w:val="heading 4"/>
    <w:basedOn w:val="Normal"/>
    <w:next w:val="Normal"/>
    <w:link w:val="Heading4Char"/>
    <w:uiPriority w:val="9"/>
    <w:unhideWhenUsed/>
    <w:qFormat/>
    <w:rsid w:val="004D07D4"/>
    <w:pPr>
      <w:keepNext/>
      <w:keepLines/>
      <w:spacing w:before="200" w:after="0"/>
      <w:outlineLvl w:val="3"/>
    </w:pPr>
    <w:rPr>
      <w:rFonts w:asciiTheme="majorHAnsi" w:eastAsiaTheme="majorEastAsia" w:hAnsiTheme="majorHAnsi" w:cstheme="majorBidi"/>
      <w:b/>
      <w:bCs/>
      <w:i/>
      <w:iCs/>
      <w:color w:val="595959" w:themeColor="accent1"/>
    </w:rPr>
  </w:style>
  <w:style w:type="paragraph" w:styleId="Heading5">
    <w:name w:val="heading 5"/>
    <w:basedOn w:val="Normal"/>
    <w:next w:val="Normal"/>
    <w:link w:val="Heading5Char"/>
    <w:uiPriority w:val="9"/>
    <w:unhideWhenUsed/>
    <w:qFormat/>
    <w:rsid w:val="004D07D4"/>
    <w:pPr>
      <w:keepNext/>
      <w:keepLines/>
      <w:spacing w:before="200" w:after="0"/>
      <w:outlineLvl w:val="4"/>
    </w:pPr>
    <w:rPr>
      <w:rFonts w:asciiTheme="majorHAnsi" w:eastAsiaTheme="majorEastAsia" w:hAnsiTheme="majorHAnsi" w:cstheme="majorBidi"/>
      <w:color w:val="2C2C2C" w:themeColor="accent1" w:themeShade="7F"/>
    </w:rPr>
  </w:style>
  <w:style w:type="paragraph" w:styleId="Heading6">
    <w:name w:val="heading 6"/>
    <w:basedOn w:val="Normal"/>
    <w:next w:val="Normal"/>
    <w:link w:val="Heading6Char"/>
    <w:uiPriority w:val="9"/>
    <w:semiHidden/>
    <w:unhideWhenUsed/>
    <w:qFormat/>
    <w:rsid w:val="004D07D4"/>
    <w:pPr>
      <w:keepNext/>
      <w:keepLines/>
      <w:spacing w:before="200" w:after="0"/>
      <w:outlineLvl w:val="5"/>
    </w:pPr>
    <w:rPr>
      <w:rFonts w:asciiTheme="majorHAnsi" w:eastAsiaTheme="majorEastAsia" w:hAnsiTheme="majorHAnsi" w:cstheme="majorBidi"/>
      <w:i/>
      <w:iCs/>
      <w:color w:val="2C2C2C" w:themeColor="accent1" w:themeShade="7F"/>
    </w:rPr>
  </w:style>
  <w:style w:type="paragraph" w:styleId="Heading7">
    <w:name w:val="heading 7"/>
    <w:basedOn w:val="Normal"/>
    <w:next w:val="Normal"/>
    <w:link w:val="Heading7Char"/>
    <w:uiPriority w:val="9"/>
    <w:semiHidden/>
    <w:unhideWhenUsed/>
    <w:qFormat/>
    <w:rsid w:val="004D07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07D4"/>
    <w:pPr>
      <w:keepNext/>
      <w:keepLines/>
      <w:spacing w:before="200" w:after="0"/>
      <w:outlineLvl w:val="7"/>
    </w:pPr>
    <w:rPr>
      <w:rFonts w:asciiTheme="majorHAnsi" w:eastAsiaTheme="majorEastAsia" w:hAnsiTheme="majorHAnsi" w:cstheme="majorBidi"/>
      <w:color w:val="595959" w:themeColor="accent1"/>
      <w:sz w:val="20"/>
      <w:szCs w:val="20"/>
    </w:rPr>
  </w:style>
  <w:style w:type="paragraph" w:styleId="Heading9">
    <w:name w:val="heading 9"/>
    <w:basedOn w:val="Normal"/>
    <w:next w:val="Normal"/>
    <w:link w:val="Heading9Char"/>
    <w:uiPriority w:val="9"/>
    <w:semiHidden/>
    <w:unhideWhenUsed/>
    <w:qFormat/>
    <w:rsid w:val="004D07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CA1F7C"/>
  </w:style>
  <w:style w:type="character" w:customStyle="1" w:styleId="Heading1Char">
    <w:name w:val="Heading 1 Char"/>
    <w:basedOn w:val="DefaultParagraphFont"/>
    <w:link w:val="Heading1"/>
    <w:uiPriority w:val="9"/>
    <w:rsid w:val="004D07D4"/>
    <w:rPr>
      <w:rFonts w:ascii="Helvetica" w:eastAsiaTheme="majorEastAsia" w:hAnsi="Helvetica" w:cstheme="majorBidi"/>
      <w:b/>
      <w:bCs/>
      <w:color w:val="424242" w:themeColor="accent1" w:themeShade="BF"/>
      <w:sz w:val="28"/>
      <w:szCs w:val="28"/>
    </w:rPr>
  </w:style>
  <w:style w:type="character" w:customStyle="1" w:styleId="Heading2Char">
    <w:name w:val="Heading 2 Char"/>
    <w:basedOn w:val="DefaultParagraphFont"/>
    <w:link w:val="Heading2"/>
    <w:uiPriority w:val="9"/>
    <w:rsid w:val="004D07D4"/>
    <w:rPr>
      <w:rFonts w:asciiTheme="majorHAnsi" w:eastAsiaTheme="majorEastAsia" w:hAnsiTheme="majorHAnsi" w:cstheme="majorBidi"/>
      <w:b/>
      <w:bCs/>
      <w:color w:val="523227" w:themeColor="accent4" w:themeShade="80"/>
      <w:sz w:val="26"/>
      <w:szCs w:val="26"/>
    </w:rPr>
  </w:style>
  <w:style w:type="character" w:customStyle="1" w:styleId="Heading3Char">
    <w:name w:val="Heading 3 Char"/>
    <w:basedOn w:val="DefaultParagraphFont"/>
    <w:link w:val="Heading3"/>
    <w:uiPriority w:val="9"/>
    <w:rsid w:val="004D07D4"/>
    <w:rPr>
      <w:rFonts w:asciiTheme="majorHAnsi" w:eastAsiaTheme="majorEastAsia" w:hAnsiTheme="majorHAnsi" w:cstheme="majorBidi"/>
      <w:b/>
      <w:bCs/>
      <w:color w:val="C17529" w:themeColor="accent3"/>
    </w:rPr>
  </w:style>
  <w:style w:type="character" w:customStyle="1" w:styleId="Heading4Char">
    <w:name w:val="Heading 4 Char"/>
    <w:basedOn w:val="DefaultParagraphFont"/>
    <w:link w:val="Heading4"/>
    <w:uiPriority w:val="9"/>
    <w:rsid w:val="004D07D4"/>
    <w:rPr>
      <w:rFonts w:asciiTheme="majorHAnsi" w:eastAsiaTheme="majorEastAsia" w:hAnsiTheme="majorHAnsi" w:cstheme="majorBidi"/>
      <w:b/>
      <w:bCs/>
      <w:i/>
      <w:iCs/>
      <w:color w:val="595959" w:themeColor="accent1"/>
    </w:rPr>
  </w:style>
  <w:style w:type="character" w:customStyle="1" w:styleId="Heading5Char">
    <w:name w:val="Heading 5 Char"/>
    <w:basedOn w:val="DefaultParagraphFont"/>
    <w:link w:val="Heading5"/>
    <w:uiPriority w:val="9"/>
    <w:rsid w:val="004D07D4"/>
    <w:rPr>
      <w:rFonts w:asciiTheme="majorHAnsi" w:eastAsiaTheme="majorEastAsia" w:hAnsiTheme="majorHAnsi" w:cstheme="majorBidi"/>
      <w:color w:val="2C2C2C" w:themeColor="accent1" w:themeShade="7F"/>
    </w:rPr>
  </w:style>
  <w:style w:type="character" w:customStyle="1" w:styleId="Heading6Char">
    <w:name w:val="Heading 6 Char"/>
    <w:basedOn w:val="DefaultParagraphFont"/>
    <w:link w:val="Heading6"/>
    <w:uiPriority w:val="9"/>
    <w:semiHidden/>
    <w:rsid w:val="004D07D4"/>
    <w:rPr>
      <w:rFonts w:asciiTheme="majorHAnsi" w:eastAsiaTheme="majorEastAsia" w:hAnsiTheme="majorHAnsi" w:cstheme="majorBidi"/>
      <w:i/>
      <w:iCs/>
      <w:color w:val="2C2C2C" w:themeColor="accent1" w:themeShade="7F"/>
    </w:rPr>
  </w:style>
  <w:style w:type="character" w:customStyle="1" w:styleId="Heading7Char">
    <w:name w:val="Heading 7 Char"/>
    <w:basedOn w:val="DefaultParagraphFont"/>
    <w:link w:val="Heading7"/>
    <w:uiPriority w:val="9"/>
    <w:semiHidden/>
    <w:rsid w:val="004D07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07D4"/>
    <w:rPr>
      <w:rFonts w:asciiTheme="majorHAnsi" w:eastAsiaTheme="majorEastAsia" w:hAnsiTheme="majorHAnsi" w:cstheme="majorBidi"/>
      <w:color w:val="595959" w:themeColor="accent1"/>
      <w:sz w:val="20"/>
      <w:szCs w:val="20"/>
    </w:rPr>
  </w:style>
  <w:style w:type="character" w:customStyle="1" w:styleId="Heading9Char">
    <w:name w:val="Heading 9 Char"/>
    <w:basedOn w:val="DefaultParagraphFont"/>
    <w:link w:val="Heading9"/>
    <w:uiPriority w:val="9"/>
    <w:semiHidden/>
    <w:rsid w:val="004D07D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07D4"/>
    <w:pPr>
      <w:spacing w:line="240" w:lineRule="auto"/>
    </w:pPr>
    <w:rPr>
      <w:b/>
      <w:bCs/>
      <w:color w:val="595959" w:themeColor="accent1"/>
      <w:sz w:val="18"/>
      <w:szCs w:val="18"/>
    </w:rPr>
  </w:style>
  <w:style w:type="paragraph" w:styleId="Title">
    <w:name w:val="Title"/>
    <w:basedOn w:val="Normal"/>
    <w:next w:val="Normal"/>
    <w:link w:val="TitleChar"/>
    <w:uiPriority w:val="10"/>
    <w:qFormat/>
    <w:rsid w:val="004D07D4"/>
    <w:pPr>
      <w:pBdr>
        <w:bottom w:val="single" w:sz="8" w:space="4" w:color="595959" w:themeColor="accent1"/>
      </w:pBdr>
      <w:spacing w:after="300" w:line="240" w:lineRule="auto"/>
      <w:contextualSpacing/>
    </w:pPr>
    <w:rPr>
      <w:rFonts w:asciiTheme="majorHAnsi" w:eastAsiaTheme="majorEastAsia" w:hAnsiTheme="majorHAnsi" w:cstheme="majorBidi"/>
      <w:color w:val="3A2C24" w:themeColor="text2" w:themeShade="BF"/>
      <w:spacing w:val="5"/>
      <w:kern w:val="28"/>
      <w:sz w:val="52"/>
      <w:szCs w:val="52"/>
    </w:rPr>
  </w:style>
  <w:style w:type="character" w:customStyle="1" w:styleId="TitleChar">
    <w:name w:val="Title Char"/>
    <w:basedOn w:val="DefaultParagraphFont"/>
    <w:link w:val="Title"/>
    <w:uiPriority w:val="10"/>
    <w:rsid w:val="004D07D4"/>
    <w:rPr>
      <w:rFonts w:asciiTheme="majorHAnsi" w:eastAsiaTheme="majorEastAsia" w:hAnsiTheme="majorHAnsi" w:cstheme="majorBidi"/>
      <w:color w:val="3A2C24" w:themeColor="text2" w:themeShade="BF"/>
      <w:spacing w:val="5"/>
      <w:kern w:val="28"/>
      <w:sz w:val="52"/>
      <w:szCs w:val="52"/>
    </w:rPr>
  </w:style>
  <w:style w:type="paragraph" w:styleId="Subtitle">
    <w:name w:val="Subtitle"/>
    <w:basedOn w:val="Normal"/>
    <w:next w:val="Normal"/>
    <w:link w:val="SubtitleChar"/>
    <w:uiPriority w:val="11"/>
    <w:qFormat/>
    <w:rsid w:val="004D07D4"/>
    <w:pPr>
      <w:numPr>
        <w:ilvl w:val="1"/>
      </w:numPr>
    </w:pPr>
    <w:rPr>
      <w:rFonts w:asciiTheme="majorHAnsi" w:eastAsiaTheme="majorEastAsia" w:hAnsiTheme="majorHAnsi" w:cstheme="majorBidi"/>
      <w:i/>
      <w:iCs/>
      <w:color w:val="595959" w:themeColor="accent1"/>
      <w:spacing w:val="15"/>
      <w:sz w:val="24"/>
      <w:szCs w:val="24"/>
    </w:rPr>
  </w:style>
  <w:style w:type="character" w:customStyle="1" w:styleId="SubtitleChar">
    <w:name w:val="Subtitle Char"/>
    <w:basedOn w:val="DefaultParagraphFont"/>
    <w:link w:val="Subtitle"/>
    <w:uiPriority w:val="11"/>
    <w:rsid w:val="004D07D4"/>
    <w:rPr>
      <w:rFonts w:asciiTheme="majorHAnsi" w:eastAsiaTheme="majorEastAsia" w:hAnsiTheme="majorHAnsi" w:cstheme="majorBidi"/>
      <w:i/>
      <w:iCs/>
      <w:color w:val="595959" w:themeColor="accent1"/>
      <w:spacing w:val="15"/>
      <w:sz w:val="24"/>
      <w:szCs w:val="24"/>
    </w:rPr>
  </w:style>
  <w:style w:type="character" w:styleId="Strong">
    <w:name w:val="Strong"/>
    <w:basedOn w:val="DefaultParagraphFont"/>
    <w:uiPriority w:val="22"/>
    <w:qFormat/>
    <w:rsid w:val="004D07D4"/>
    <w:rPr>
      <w:b/>
      <w:bCs/>
    </w:rPr>
  </w:style>
  <w:style w:type="character" w:styleId="Emphasis">
    <w:name w:val="Emphasis"/>
    <w:basedOn w:val="DefaultParagraphFont"/>
    <w:uiPriority w:val="20"/>
    <w:qFormat/>
    <w:rsid w:val="004D07D4"/>
    <w:rPr>
      <w:i/>
      <w:iCs/>
    </w:rPr>
  </w:style>
  <w:style w:type="paragraph" w:styleId="NoSpacing">
    <w:name w:val="No Spacing"/>
    <w:link w:val="NoSpacingChar"/>
    <w:uiPriority w:val="1"/>
    <w:qFormat/>
    <w:rsid w:val="004D07D4"/>
    <w:pPr>
      <w:spacing w:after="0" w:line="240" w:lineRule="auto"/>
    </w:pPr>
    <w:rPr>
      <w:rFonts w:ascii="Californian FB" w:hAnsi="Californian FB"/>
    </w:rPr>
  </w:style>
  <w:style w:type="character" w:customStyle="1" w:styleId="NoSpacingChar">
    <w:name w:val="No Spacing Char"/>
    <w:basedOn w:val="DefaultParagraphFont"/>
    <w:link w:val="NoSpacing"/>
    <w:uiPriority w:val="1"/>
    <w:rsid w:val="004D07D4"/>
    <w:rPr>
      <w:rFonts w:ascii="Californian FB" w:hAnsi="Californian FB"/>
    </w:rPr>
  </w:style>
  <w:style w:type="paragraph" w:styleId="ListParagraph">
    <w:name w:val="List Paragraph"/>
    <w:basedOn w:val="Normal"/>
    <w:uiPriority w:val="34"/>
    <w:qFormat/>
    <w:rsid w:val="004D07D4"/>
    <w:pPr>
      <w:ind w:left="720"/>
      <w:contextualSpacing/>
    </w:pPr>
  </w:style>
  <w:style w:type="paragraph" w:styleId="Quote">
    <w:name w:val="Quote"/>
    <w:basedOn w:val="Normal"/>
    <w:next w:val="Normal"/>
    <w:link w:val="QuoteChar"/>
    <w:uiPriority w:val="29"/>
    <w:qFormat/>
    <w:rsid w:val="004D07D4"/>
    <w:rPr>
      <w:rFonts w:asciiTheme="minorHAnsi" w:hAnsiTheme="minorHAnsi"/>
      <w:i/>
      <w:iCs/>
      <w:color w:val="000000" w:themeColor="text1"/>
    </w:rPr>
  </w:style>
  <w:style w:type="character" w:customStyle="1" w:styleId="QuoteChar">
    <w:name w:val="Quote Char"/>
    <w:basedOn w:val="DefaultParagraphFont"/>
    <w:link w:val="Quote"/>
    <w:uiPriority w:val="29"/>
    <w:rsid w:val="004D07D4"/>
    <w:rPr>
      <w:i/>
      <w:iCs/>
      <w:color w:val="000000" w:themeColor="text1"/>
    </w:rPr>
  </w:style>
  <w:style w:type="paragraph" w:styleId="IntenseQuote">
    <w:name w:val="Intense Quote"/>
    <w:basedOn w:val="Normal"/>
    <w:next w:val="Normal"/>
    <w:link w:val="IntenseQuoteChar"/>
    <w:uiPriority w:val="30"/>
    <w:qFormat/>
    <w:rsid w:val="004D07D4"/>
    <w:pPr>
      <w:pBdr>
        <w:bottom w:val="single" w:sz="4" w:space="4" w:color="595959" w:themeColor="accent1"/>
      </w:pBdr>
      <w:spacing w:before="200" w:after="280"/>
      <w:ind w:left="936" w:right="936"/>
    </w:pPr>
    <w:rPr>
      <w:rFonts w:asciiTheme="minorHAnsi" w:hAnsiTheme="minorHAnsi"/>
      <w:b/>
      <w:bCs/>
      <w:i/>
      <w:iCs/>
      <w:color w:val="595959" w:themeColor="accent1"/>
    </w:rPr>
  </w:style>
  <w:style w:type="character" w:customStyle="1" w:styleId="IntenseQuoteChar">
    <w:name w:val="Intense Quote Char"/>
    <w:basedOn w:val="DefaultParagraphFont"/>
    <w:link w:val="IntenseQuote"/>
    <w:uiPriority w:val="30"/>
    <w:rsid w:val="004D07D4"/>
    <w:rPr>
      <w:b/>
      <w:bCs/>
      <w:i/>
      <w:iCs/>
      <w:color w:val="595959" w:themeColor="accent1"/>
    </w:rPr>
  </w:style>
  <w:style w:type="character" w:styleId="SubtleEmphasis">
    <w:name w:val="Subtle Emphasis"/>
    <w:basedOn w:val="DefaultParagraphFont"/>
    <w:uiPriority w:val="19"/>
    <w:qFormat/>
    <w:rsid w:val="004D07D4"/>
    <w:rPr>
      <w:i/>
      <w:iCs/>
      <w:color w:val="808080" w:themeColor="text1" w:themeTint="7F"/>
    </w:rPr>
  </w:style>
  <w:style w:type="character" w:styleId="IntenseEmphasis">
    <w:name w:val="Intense Emphasis"/>
    <w:basedOn w:val="DefaultParagraphFont"/>
    <w:uiPriority w:val="21"/>
    <w:qFormat/>
    <w:rsid w:val="004D07D4"/>
    <w:rPr>
      <w:b/>
      <w:bCs/>
      <w:i/>
      <w:iCs/>
      <w:color w:val="595959" w:themeColor="accent1"/>
    </w:rPr>
  </w:style>
  <w:style w:type="character" w:styleId="SubtleReference">
    <w:name w:val="Subtle Reference"/>
    <w:basedOn w:val="DefaultParagraphFont"/>
    <w:uiPriority w:val="31"/>
    <w:qFormat/>
    <w:rsid w:val="004D07D4"/>
    <w:rPr>
      <w:smallCaps/>
      <w:color w:val="7B7153" w:themeColor="accent2"/>
      <w:u w:val="single"/>
    </w:rPr>
  </w:style>
  <w:style w:type="character" w:styleId="IntenseReference">
    <w:name w:val="Intense Reference"/>
    <w:basedOn w:val="DefaultParagraphFont"/>
    <w:uiPriority w:val="32"/>
    <w:qFormat/>
    <w:rsid w:val="004D07D4"/>
    <w:rPr>
      <w:b/>
      <w:bCs/>
      <w:smallCaps/>
      <w:color w:val="7B7153" w:themeColor="accent2"/>
      <w:spacing w:val="5"/>
      <w:u w:val="single"/>
    </w:rPr>
  </w:style>
  <w:style w:type="character" w:styleId="BookTitle">
    <w:name w:val="Book Title"/>
    <w:basedOn w:val="DefaultParagraphFont"/>
    <w:uiPriority w:val="33"/>
    <w:qFormat/>
    <w:rsid w:val="004D07D4"/>
    <w:rPr>
      <w:b/>
      <w:bCs/>
      <w:smallCaps/>
      <w:spacing w:val="5"/>
    </w:rPr>
  </w:style>
  <w:style w:type="paragraph" w:styleId="TOCHeading">
    <w:name w:val="TOC Heading"/>
    <w:basedOn w:val="Heading1"/>
    <w:next w:val="Normal"/>
    <w:uiPriority w:val="39"/>
    <w:semiHidden/>
    <w:unhideWhenUsed/>
    <w:qFormat/>
    <w:rsid w:val="004D07D4"/>
    <w:pPr>
      <w:outlineLvl w:val="9"/>
    </w:pPr>
  </w:style>
  <w:style w:type="paragraph" w:styleId="Header">
    <w:name w:val="header"/>
    <w:basedOn w:val="Normal"/>
    <w:link w:val="HeaderChar"/>
    <w:uiPriority w:val="99"/>
    <w:unhideWhenUsed/>
    <w:rsid w:val="001D3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009"/>
    <w:rPr>
      <w:rFonts w:ascii="Californian FB" w:hAnsi="Californian FB"/>
    </w:rPr>
  </w:style>
  <w:style w:type="paragraph" w:styleId="Footer">
    <w:name w:val="footer"/>
    <w:basedOn w:val="Normal"/>
    <w:link w:val="FooterChar"/>
    <w:uiPriority w:val="99"/>
    <w:unhideWhenUsed/>
    <w:rsid w:val="001D3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009"/>
    <w:rPr>
      <w:rFonts w:ascii="Californian FB" w:hAnsi="Californian FB"/>
    </w:rPr>
  </w:style>
  <w:style w:type="character" w:styleId="Hyperlink">
    <w:name w:val="Hyperlink"/>
    <w:basedOn w:val="DefaultParagraphFont"/>
    <w:uiPriority w:val="99"/>
    <w:unhideWhenUsed/>
    <w:rsid w:val="002E16EF"/>
    <w:rPr>
      <w:color w:val="C17529" w:themeColor="hyperlink"/>
      <w:u w:val="single"/>
    </w:rPr>
  </w:style>
  <w:style w:type="table" w:styleId="TableGrid">
    <w:name w:val="Table Grid"/>
    <w:basedOn w:val="TableNormal"/>
    <w:uiPriority w:val="39"/>
    <w:rsid w:val="00C73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7606"/>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47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5CB"/>
    <w:rPr>
      <w:rFonts w:ascii="Segoe UI" w:hAnsi="Segoe UI" w:cs="Segoe UI"/>
      <w:sz w:val="18"/>
      <w:szCs w:val="18"/>
    </w:rPr>
  </w:style>
  <w:style w:type="paragraph" w:styleId="Revision">
    <w:name w:val="Revision"/>
    <w:hidden/>
    <w:uiPriority w:val="99"/>
    <w:semiHidden/>
    <w:rsid w:val="006475CB"/>
    <w:pPr>
      <w:spacing w:after="0" w:line="240" w:lineRule="auto"/>
    </w:pPr>
    <w:rPr>
      <w:rFonts w:ascii="Californian FB" w:hAnsi="Californian FB"/>
    </w:rPr>
  </w:style>
  <w:style w:type="character" w:styleId="CommentReference">
    <w:name w:val="annotation reference"/>
    <w:basedOn w:val="DefaultParagraphFont"/>
    <w:uiPriority w:val="99"/>
    <w:semiHidden/>
    <w:unhideWhenUsed/>
    <w:rsid w:val="001B72EC"/>
    <w:rPr>
      <w:sz w:val="16"/>
      <w:szCs w:val="16"/>
    </w:rPr>
  </w:style>
  <w:style w:type="paragraph" w:styleId="CommentText">
    <w:name w:val="annotation text"/>
    <w:basedOn w:val="Normal"/>
    <w:link w:val="CommentTextChar"/>
    <w:uiPriority w:val="99"/>
    <w:semiHidden/>
    <w:unhideWhenUsed/>
    <w:rsid w:val="001B72EC"/>
    <w:pPr>
      <w:spacing w:line="240" w:lineRule="auto"/>
    </w:pPr>
    <w:rPr>
      <w:sz w:val="20"/>
      <w:szCs w:val="20"/>
    </w:rPr>
  </w:style>
  <w:style w:type="character" w:customStyle="1" w:styleId="CommentTextChar">
    <w:name w:val="Comment Text Char"/>
    <w:basedOn w:val="DefaultParagraphFont"/>
    <w:link w:val="CommentText"/>
    <w:uiPriority w:val="99"/>
    <w:semiHidden/>
    <w:rsid w:val="001B72EC"/>
    <w:rPr>
      <w:rFonts w:ascii="Californian FB" w:hAnsi="Californian FB"/>
      <w:sz w:val="20"/>
      <w:szCs w:val="20"/>
    </w:rPr>
  </w:style>
  <w:style w:type="paragraph" w:styleId="CommentSubject">
    <w:name w:val="annotation subject"/>
    <w:basedOn w:val="CommentText"/>
    <w:next w:val="CommentText"/>
    <w:link w:val="CommentSubjectChar"/>
    <w:uiPriority w:val="99"/>
    <w:semiHidden/>
    <w:unhideWhenUsed/>
    <w:rsid w:val="001B72EC"/>
    <w:rPr>
      <w:b/>
      <w:bCs/>
    </w:rPr>
  </w:style>
  <w:style w:type="character" w:customStyle="1" w:styleId="CommentSubjectChar">
    <w:name w:val="Comment Subject Char"/>
    <w:basedOn w:val="CommentTextChar"/>
    <w:link w:val="CommentSubject"/>
    <w:uiPriority w:val="99"/>
    <w:semiHidden/>
    <w:rsid w:val="001B72EC"/>
    <w:rPr>
      <w:rFonts w:ascii="Californian FB" w:hAnsi="Californian FB"/>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221298">
      <w:bodyDiv w:val="1"/>
      <w:marLeft w:val="0"/>
      <w:marRight w:val="0"/>
      <w:marTop w:val="0"/>
      <w:marBottom w:val="0"/>
      <w:divBdr>
        <w:top w:val="none" w:sz="0" w:space="0" w:color="auto"/>
        <w:left w:val="none" w:sz="0" w:space="0" w:color="auto"/>
        <w:bottom w:val="none" w:sz="0" w:space="0" w:color="auto"/>
        <w:right w:val="none" w:sz="0" w:space="0" w:color="auto"/>
      </w:divBdr>
    </w:div>
    <w:div w:id="1732804179">
      <w:bodyDiv w:val="1"/>
      <w:marLeft w:val="0"/>
      <w:marRight w:val="0"/>
      <w:marTop w:val="0"/>
      <w:marBottom w:val="0"/>
      <w:divBdr>
        <w:top w:val="none" w:sz="0" w:space="0" w:color="auto"/>
        <w:left w:val="none" w:sz="0" w:space="0" w:color="auto"/>
        <w:bottom w:val="none" w:sz="0" w:space="0" w:color="auto"/>
        <w:right w:val="none" w:sz="0" w:space="0" w:color="auto"/>
      </w:divBdr>
    </w:div>
    <w:div w:id="207435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IRWIN">
      <a:dk1>
        <a:sysClr val="windowText" lastClr="000000"/>
      </a:dk1>
      <a:lt1>
        <a:sysClr val="window" lastClr="FFFFFF"/>
      </a:lt1>
      <a:dk2>
        <a:srgbClr val="4E3B30"/>
      </a:dk2>
      <a:lt2>
        <a:srgbClr val="FBEEC9"/>
      </a:lt2>
      <a:accent1>
        <a:srgbClr val="595959"/>
      </a:accent1>
      <a:accent2>
        <a:srgbClr val="7B7153"/>
      </a:accent2>
      <a:accent3>
        <a:srgbClr val="C17529"/>
      </a:accent3>
      <a:accent4>
        <a:srgbClr val="A5644E"/>
      </a:accent4>
      <a:accent5>
        <a:srgbClr val="A19574"/>
      </a:accent5>
      <a:accent6>
        <a:srgbClr val="A17242"/>
      </a:accent6>
      <a:hlink>
        <a:srgbClr val="C17529"/>
      </a:hlink>
      <a:folHlink>
        <a:srgbClr val="A1724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27EDB-ECA3-4296-B681-5F022551B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DOI</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Wiley, Christine S</dc:creator>
  <cp:lastModifiedBy>Cozakos, Christine - FS</cp:lastModifiedBy>
  <cp:revision>5</cp:revision>
  <dcterms:created xsi:type="dcterms:W3CDTF">2015-10-09T14:15:00Z</dcterms:created>
  <dcterms:modified xsi:type="dcterms:W3CDTF">2016-03-16T21:35:00Z</dcterms:modified>
</cp:coreProperties>
</file>