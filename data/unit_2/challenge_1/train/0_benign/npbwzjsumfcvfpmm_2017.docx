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B73" w:rsidRDefault="003F3F6C">
      <w:r>
        <w:t>RAZER - Item 1</w:t>
      </w:r>
    </w:p>
    <w:p w:rsidR="003F3F6C" w:rsidRPr="003F3F6C" w:rsidRDefault="003F3F6C" w:rsidP="003F3F6C">
      <w:pPr>
        <w:spacing w:after="0" w:line="240" w:lineRule="auto"/>
        <w:outlineLvl w:val="0"/>
        <w:rPr>
          <w:rFonts w:ascii="inherit" w:eastAsia="Times New Roman" w:hAnsi="inherit" w:cs="Times New Roman"/>
          <w:kern w:val="36"/>
          <w:sz w:val="36"/>
          <w:szCs w:val="36"/>
        </w:rPr>
      </w:pPr>
      <w:proofErr w:type="spellStart"/>
      <w:r w:rsidRPr="003F3F6C">
        <w:rPr>
          <w:rFonts w:ascii="inherit" w:eastAsia="Times New Roman" w:hAnsi="inherit" w:cs="Times New Roman"/>
          <w:kern w:val="36"/>
          <w:sz w:val="36"/>
          <w:szCs w:val="36"/>
        </w:rPr>
        <w:t>Razer</w:t>
      </w:r>
      <w:proofErr w:type="spellEnd"/>
      <w:r w:rsidRPr="003F3F6C">
        <w:rPr>
          <w:rFonts w:ascii="inherit" w:eastAsia="Times New Roman" w:hAnsi="inherit" w:cs="Times New Roman"/>
          <w:kern w:val="36"/>
          <w:sz w:val="36"/>
          <w:szCs w:val="36"/>
        </w:rPr>
        <w:t xml:space="preserve"> </w:t>
      </w:r>
      <w:proofErr w:type="spellStart"/>
      <w:r w:rsidRPr="003F3F6C">
        <w:rPr>
          <w:rFonts w:ascii="inherit" w:eastAsia="Times New Roman" w:hAnsi="inherit" w:cs="Times New Roman"/>
          <w:kern w:val="36"/>
          <w:sz w:val="36"/>
          <w:szCs w:val="36"/>
        </w:rPr>
        <w:t>ManO'War</w:t>
      </w:r>
      <w:proofErr w:type="spellEnd"/>
      <w:r w:rsidRPr="003F3F6C">
        <w:rPr>
          <w:rFonts w:ascii="inherit" w:eastAsia="Times New Roman" w:hAnsi="inherit" w:cs="Times New Roman"/>
          <w:kern w:val="36"/>
          <w:sz w:val="36"/>
          <w:szCs w:val="36"/>
        </w:rPr>
        <w:t xml:space="preserve"> 7.1 </w:t>
      </w:r>
      <w:proofErr w:type="spellStart"/>
      <w:r w:rsidRPr="003F3F6C">
        <w:rPr>
          <w:rFonts w:ascii="inherit" w:eastAsia="Times New Roman" w:hAnsi="inherit" w:cs="Times New Roman"/>
          <w:kern w:val="36"/>
          <w:sz w:val="36"/>
          <w:szCs w:val="36"/>
        </w:rPr>
        <w:t>Suround</w:t>
      </w:r>
      <w:proofErr w:type="spellEnd"/>
      <w:r w:rsidRPr="003F3F6C">
        <w:rPr>
          <w:rFonts w:ascii="inherit" w:eastAsia="Times New Roman" w:hAnsi="inherit" w:cs="Times New Roman"/>
          <w:kern w:val="36"/>
          <w:sz w:val="36"/>
          <w:szCs w:val="36"/>
        </w:rPr>
        <w:t xml:space="preserve"> Sound Gaming Headset</w:t>
      </w:r>
    </w:p>
    <w:p w:rsidR="003F3F6C" w:rsidRPr="003F3F6C" w:rsidRDefault="003F3F6C" w:rsidP="003F3F6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F6C">
        <w:rPr>
          <w:rFonts w:ascii="Times New Roman" w:eastAsia="Times New Roman" w:hAnsi="Times New Roman" w:cs="Times New Roman"/>
          <w:b/>
          <w:bCs/>
          <w:sz w:val="24"/>
          <w:szCs w:val="24"/>
        </w:rPr>
        <w:t>Nhà</w:t>
      </w:r>
      <w:proofErr w:type="spellEnd"/>
      <w:r w:rsidRPr="003F3F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F6C">
        <w:rPr>
          <w:rFonts w:ascii="Times New Roman" w:eastAsia="Times New Roman" w:hAnsi="Times New Roman" w:cs="Times New Roman"/>
          <w:b/>
          <w:bCs/>
          <w:sz w:val="24"/>
          <w:szCs w:val="24"/>
        </w:rPr>
        <w:t>sản</w:t>
      </w:r>
      <w:proofErr w:type="spellEnd"/>
      <w:r w:rsidRPr="003F3F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3F3F6C">
        <w:rPr>
          <w:rFonts w:ascii="Times New Roman" w:eastAsia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3F3F6C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3F3F6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F3F6C">
        <w:rPr>
          <w:rFonts w:ascii="Times New Roman" w:eastAsia="Times New Roman" w:hAnsi="Times New Roman" w:cs="Times New Roman"/>
          <w:b/>
          <w:bCs/>
          <w:sz w:val="24"/>
          <w:szCs w:val="24"/>
        </w:rPr>
        <w:t>Razer</w:t>
      </w:r>
      <w:proofErr w:type="spellEnd"/>
      <w:r w:rsidRPr="003F3F6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3F3F6C">
        <w:rPr>
          <w:rFonts w:ascii="Times New Roman" w:eastAsia="Times New Roman" w:hAnsi="Times New Roman" w:cs="Times New Roman"/>
          <w:b/>
          <w:bCs/>
          <w:sz w:val="24"/>
          <w:szCs w:val="24"/>
        </w:rPr>
        <w:t>Tình</w:t>
      </w:r>
      <w:proofErr w:type="spellEnd"/>
      <w:r w:rsidRPr="003F3F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F6C">
        <w:rPr>
          <w:rFonts w:ascii="Times New Roman" w:eastAsia="Times New Roman" w:hAnsi="Times New Roman" w:cs="Times New Roman"/>
          <w:b/>
          <w:bCs/>
          <w:sz w:val="24"/>
          <w:szCs w:val="24"/>
        </w:rPr>
        <w:t>trạng</w:t>
      </w:r>
      <w:proofErr w:type="spellEnd"/>
      <w:r w:rsidRPr="003F3F6C">
        <w:rPr>
          <w:rFonts w:ascii="Times New Roman" w:eastAsia="Times New Roman" w:hAnsi="Times New Roman" w:cs="Times New Roman"/>
          <w:sz w:val="24"/>
          <w:szCs w:val="24"/>
        </w:rPr>
        <w:t> : Fullbox-100%</w:t>
      </w:r>
      <w:r w:rsidRPr="003F3F6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3F3F6C">
        <w:rPr>
          <w:rFonts w:ascii="Times New Roman" w:eastAsia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3F3F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F6C">
        <w:rPr>
          <w:rFonts w:ascii="Times New Roman" w:eastAsia="Times New Roman" w:hAnsi="Times New Roman" w:cs="Times New Roman"/>
          <w:b/>
          <w:bCs/>
          <w:sz w:val="24"/>
          <w:szCs w:val="24"/>
        </w:rPr>
        <w:t>hành</w:t>
      </w:r>
      <w:proofErr w:type="spellEnd"/>
      <w:r w:rsidRPr="003F3F6C">
        <w:rPr>
          <w:rFonts w:ascii="Times New Roman" w:eastAsia="Times New Roman" w:hAnsi="Times New Roman" w:cs="Times New Roman"/>
          <w:sz w:val="24"/>
          <w:szCs w:val="24"/>
        </w:rPr>
        <w:t xml:space="preserve"> : 12 </w:t>
      </w:r>
      <w:proofErr w:type="spellStart"/>
      <w:r w:rsidRPr="003F3F6C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3F3F6C">
        <w:rPr>
          <w:rFonts w:ascii="Times New Roman" w:eastAsia="Times New Roman" w:hAnsi="Times New Roman" w:cs="Times New Roman"/>
          <w:sz w:val="24"/>
          <w:szCs w:val="24"/>
        </w:rPr>
        <w:t xml:space="preserve"> ( 1 </w:t>
      </w:r>
      <w:proofErr w:type="spellStart"/>
      <w:r w:rsidRPr="003F3F6C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3F3F6C">
        <w:rPr>
          <w:rFonts w:ascii="Times New Roman" w:eastAsia="Times New Roman" w:hAnsi="Times New Roman" w:cs="Times New Roman"/>
          <w:sz w:val="24"/>
          <w:szCs w:val="24"/>
        </w:rPr>
        <w:t xml:space="preserve"> 1 )</w:t>
      </w:r>
      <w:r w:rsidRPr="003F3F6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F3F6C" w:rsidRPr="003F3F6C" w:rsidRDefault="003F3F6C" w:rsidP="003F3F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F3F6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F3F6C" w:rsidRPr="003F3F6C" w:rsidRDefault="003F3F6C" w:rsidP="003F3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F3F6C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gramStart"/>
      <w:r w:rsidRPr="003F3F6C">
        <w:rPr>
          <w:rFonts w:ascii="Arial" w:eastAsia="Times New Roman" w:hAnsi="Arial" w:cs="Arial"/>
          <w:color w:val="333333"/>
          <w:sz w:val="24"/>
          <w:szCs w:val="24"/>
        </w:rPr>
        <w:t>:</w:t>
      </w:r>
      <w:r w:rsidRPr="003F3F6C">
        <w:rPr>
          <w:rFonts w:ascii="Arial" w:eastAsia="Times New Roman" w:hAnsi="Arial" w:cs="Arial"/>
          <w:b/>
          <w:bCs/>
          <w:color w:val="E61010"/>
          <w:sz w:val="33"/>
          <w:szCs w:val="33"/>
        </w:rPr>
        <w:t>3,090,000</w:t>
      </w:r>
      <w:proofErr w:type="gramEnd"/>
      <w:r w:rsidRPr="003F3F6C">
        <w:rPr>
          <w:rFonts w:ascii="Arial" w:eastAsia="Times New Roman" w:hAnsi="Arial" w:cs="Arial"/>
          <w:b/>
          <w:bCs/>
          <w:color w:val="E61010"/>
          <w:sz w:val="33"/>
          <w:szCs w:val="33"/>
        </w:rPr>
        <w:t>₫</w:t>
      </w:r>
    </w:p>
    <w:p w:rsidR="003F3F6C" w:rsidRDefault="003F3F6C"/>
    <w:p w:rsidR="003F3F6C" w:rsidRDefault="003F3F6C"/>
    <w:p w:rsidR="003F3F6C" w:rsidRDefault="003F3F6C">
      <w:r>
        <w:t>Item 2</w:t>
      </w:r>
    </w:p>
    <w:p w:rsidR="003F3F6C" w:rsidRPr="003F3F6C" w:rsidRDefault="003F3F6C" w:rsidP="003F3F6C">
      <w:pPr>
        <w:spacing w:after="0" w:line="240" w:lineRule="auto"/>
        <w:outlineLvl w:val="0"/>
        <w:rPr>
          <w:rFonts w:ascii="inherit" w:eastAsia="Times New Roman" w:hAnsi="inherit" w:cs="Times New Roman"/>
          <w:kern w:val="36"/>
          <w:sz w:val="36"/>
          <w:szCs w:val="36"/>
        </w:rPr>
      </w:pPr>
      <w:proofErr w:type="spellStart"/>
      <w:r w:rsidRPr="003F3F6C">
        <w:rPr>
          <w:rFonts w:ascii="inherit" w:eastAsia="Times New Roman" w:hAnsi="inherit" w:cs="Times New Roman"/>
          <w:kern w:val="36"/>
          <w:sz w:val="36"/>
          <w:szCs w:val="36"/>
        </w:rPr>
        <w:t>Razer</w:t>
      </w:r>
      <w:proofErr w:type="spellEnd"/>
      <w:r w:rsidRPr="003F3F6C">
        <w:rPr>
          <w:rFonts w:ascii="inherit" w:eastAsia="Times New Roman" w:hAnsi="inherit" w:cs="Times New Roman"/>
          <w:kern w:val="36"/>
          <w:sz w:val="36"/>
          <w:szCs w:val="36"/>
        </w:rPr>
        <w:t xml:space="preserve"> </w:t>
      </w:r>
      <w:proofErr w:type="spellStart"/>
      <w:r w:rsidRPr="003F3F6C">
        <w:rPr>
          <w:rFonts w:ascii="inherit" w:eastAsia="Times New Roman" w:hAnsi="inherit" w:cs="Times New Roman"/>
          <w:kern w:val="36"/>
          <w:sz w:val="36"/>
          <w:szCs w:val="36"/>
        </w:rPr>
        <w:t>BlackShark</w:t>
      </w:r>
      <w:proofErr w:type="spellEnd"/>
    </w:p>
    <w:p w:rsidR="003F3F6C" w:rsidRPr="003F3F6C" w:rsidRDefault="003F3F6C" w:rsidP="003F3F6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>Nhà</w:t>
      </w:r>
      <w:proofErr w:type="spellEnd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>sản</w:t>
      </w:r>
      <w:proofErr w:type="spellEnd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>xuất</w:t>
      </w:r>
      <w:proofErr w:type="spellEnd"/>
      <w:r w:rsidRPr="003F3F6C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3F3F6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F3F6C">
        <w:rPr>
          <w:rFonts w:ascii="Arial" w:eastAsia="Times New Roman" w:hAnsi="Arial" w:cs="Arial"/>
          <w:color w:val="333333"/>
          <w:sz w:val="24"/>
          <w:szCs w:val="24"/>
        </w:rPr>
        <w:t>Razer</w:t>
      </w:r>
      <w:proofErr w:type="spellEnd"/>
      <w:r w:rsidRPr="003F3F6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>Tình</w:t>
      </w:r>
      <w:proofErr w:type="spellEnd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>trạng</w:t>
      </w:r>
      <w:proofErr w:type="spellEnd"/>
      <w:r w:rsidRPr="003F3F6C">
        <w:rPr>
          <w:rFonts w:ascii="Arial" w:eastAsia="Times New Roman" w:hAnsi="Arial" w:cs="Arial"/>
          <w:color w:val="333333"/>
          <w:sz w:val="24"/>
          <w:szCs w:val="24"/>
        </w:rPr>
        <w:t> : Fullbox-100%</w:t>
      </w:r>
      <w:r w:rsidRPr="003F3F6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>Bảo</w:t>
      </w:r>
      <w:proofErr w:type="spellEnd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>hành</w:t>
      </w:r>
      <w:proofErr w:type="spellEnd"/>
      <w:r w:rsidRPr="003F3F6C">
        <w:rPr>
          <w:rFonts w:ascii="Arial" w:eastAsia="Times New Roman" w:hAnsi="Arial" w:cs="Arial"/>
          <w:color w:val="333333"/>
          <w:sz w:val="24"/>
          <w:szCs w:val="24"/>
        </w:rPr>
        <w:t xml:space="preserve"> : 12 </w:t>
      </w:r>
      <w:proofErr w:type="spellStart"/>
      <w:r w:rsidRPr="003F3F6C">
        <w:rPr>
          <w:rFonts w:ascii="Arial" w:eastAsia="Times New Roman" w:hAnsi="Arial" w:cs="Arial"/>
          <w:color w:val="333333"/>
          <w:sz w:val="24"/>
          <w:szCs w:val="24"/>
        </w:rPr>
        <w:t>tháng</w:t>
      </w:r>
      <w:proofErr w:type="spellEnd"/>
      <w:r w:rsidRPr="003F3F6C">
        <w:rPr>
          <w:rFonts w:ascii="Arial" w:eastAsia="Times New Roman" w:hAnsi="Arial" w:cs="Arial"/>
          <w:color w:val="333333"/>
          <w:sz w:val="24"/>
          <w:szCs w:val="24"/>
        </w:rPr>
        <w:t xml:space="preserve"> ( 1 </w:t>
      </w:r>
      <w:proofErr w:type="spellStart"/>
      <w:r w:rsidRPr="003F3F6C">
        <w:rPr>
          <w:rFonts w:ascii="Arial" w:eastAsia="Times New Roman" w:hAnsi="Arial" w:cs="Arial"/>
          <w:color w:val="333333"/>
          <w:sz w:val="24"/>
          <w:szCs w:val="24"/>
        </w:rPr>
        <w:t>đổi</w:t>
      </w:r>
      <w:proofErr w:type="spellEnd"/>
      <w:r w:rsidRPr="003F3F6C">
        <w:rPr>
          <w:rFonts w:ascii="Arial" w:eastAsia="Times New Roman" w:hAnsi="Arial" w:cs="Arial"/>
          <w:color w:val="333333"/>
          <w:sz w:val="24"/>
          <w:szCs w:val="24"/>
        </w:rPr>
        <w:t xml:space="preserve"> 1 )</w:t>
      </w:r>
      <w:r w:rsidRPr="003F3F6C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F3F6C" w:rsidRPr="003F3F6C" w:rsidRDefault="003F3F6C" w:rsidP="003F3F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F3F6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F3F6C" w:rsidRPr="003F3F6C" w:rsidRDefault="003F3F6C" w:rsidP="003F3F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>Giá</w:t>
      </w:r>
      <w:proofErr w:type="gramStart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>:</w:t>
      </w:r>
      <w:r w:rsidRPr="003F3F6C">
        <w:rPr>
          <w:rFonts w:ascii="Arial" w:eastAsia="Times New Roman" w:hAnsi="Arial" w:cs="Arial"/>
          <w:b/>
          <w:bCs/>
          <w:color w:val="E61010"/>
          <w:sz w:val="33"/>
          <w:szCs w:val="33"/>
        </w:rPr>
        <w:t>3,290,000</w:t>
      </w:r>
      <w:proofErr w:type="gramEnd"/>
      <w:r w:rsidRPr="003F3F6C">
        <w:rPr>
          <w:rFonts w:ascii="Arial" w:eastAsia="Times New Roman" w:hAnsi="Arial" w:cs="Arial"/>
          <w:b/>
          <w:bCs/>
          <w:color w:val="E61010"/>
          <w:sz w:val="33"/>
          <w:szCs w:val="33"/>
        </w:rPr>
        <w:t>₫</w:t>
      </w:r>
    </w:p>
    <w:p w:rsidR="003F3F6C" w:rsidRDefault="003F3F6C"/>
    <w:p w:rsidR="003F3F6C" w:rsidRDefault="003F3F6C">
      <w:r>
        <w:t>Item 3</w:t>
      </w:r>
    </w:p>
    <w:p w:rsidR="003F3F6C" w:rsidRPr="003F3F6C" w:rsidRDefault="003F3F6C" w:rsidP="003F3F6C">
      <w:pPr>
        <w:spacing w:after="0" w:line="240" w:lineRule="auto"/>
        <w:outlineLvl w:val="0"/>
        <w:rPr>
          <w:rFonts w:ascii="inherit" w:eastAsia="Times New Roman" w:hAnsi="inherit" w:cs="Times New Roman"/>
          <w:kern w:val="36"/>
          <w:sz w:val="36"/>
          <w:szCs w:val="36"/>
        </w:rPr>
      </w:pPr>
      <w:proofErr w:type="spellStart"/>
      <w:r w:rsidRPr="003F3F6C">
        <w:rPr>
          <w:rFonts w:ascii="inherit" w:eastAsia="Times New Roman" w:hAnsi="inherit" w:cs="Times New Roman"/>
          <w:kern w:val="36"/>
          <w:sz w:val="36"/>
          <w:szCs w:val="36"/>
        </w:rPr>
        <w:t>Razer</w:t>
      </w:r>
      <w:proofErr w:type="spellEnd"/>
      <w:r w:rsidRPr="003F3F6C">
        <w:rPr>
          <w:rFonts w:ascii="inherit" w:eastAsia="Times New Roman" w:hAnsi="inherit" w:cs="Times New Roman"/>
          <w:kern w:val="36"/>
          <w:sz w:val="36"/>
          <w:szCs w:val="36"/>
        </w:rPr>
        <w:t xml:space="preserve"> </w:t>
      </w:r>
      <w:proofErr w:type="spellStart"/>
      <w:r w:rsidRPr="003F3F6C">
        <w:rPr>
          <w:rFonts w:ascii="inherit" w:eastAsia="Times New Roman" w:hAnsi="inherit" w:cs="Times New Roman"/>
          <w:kern w:val="36"/>
          <w:sz w:val="36"/>
          <w:szCs w:val="36"/>
        </w:rPr>
        <w:t>ManO'War</w:t>
      </w:r>
      <w:proofErr w:type="spellEnd"/>
      <w:r w:rsidRPr="003F3F6C">
        <w:rPr>
          <w:rFonts w:ascii="inherit" w:eastAsia="Times New Roman" w:hAnsi="inherit" w:cs="Times New Roman"/>
          <w:kern w:val="36"/>
          <w:sz w:val="36"/>
          <w:szCs w:val="36"/>
        </w:rPr>
        <w:t xml:space="preserve"> 7.1 Wireless</w:t>
      </w:r>
    </w:p>
    <w:p w:rsidR="003F3F6C" w:rsidRPr="003F3F6C" w:rsidRDefault="003F3F6C" w:rsidP="003F3F6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>Nhà</w:t>
      </w:r>
      <w:proofErr w:type="spellEnd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>sản</w:t>
      </w:r>
      <w:proofErr w:type="spellEnd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>xuất</w:t>
      </w:r>
      <w:proofErr w:type="spellEnd"/>
      <w:r w:rsidRPr="003F3F6C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3F3F6C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>Razer</w:t>
      </w:r>
      <w:proofErr w:type="spellEnd"/>
      <w:r w:rsidRPr="003F3F6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>Tình</w:t>
      </w:r>
      <w:proofErr w:type="spellEnd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>trạng</w:t>
      </w:r>
      <w:proofErr w:type="spellEnd"/>
      <w:r w:rsidRPr="003F3F6C">
        <w:rPr>
          <w:rFonts w:ascii="Arial" w:eastAsia="Times New Roman" w:hAnsi="Arial" w:cs="Arial"/>
          <w:color w:val="333333"/>
          <w:sz w:val="24"/>
          <w:szCs w:val="24"/>
        </w:rPr>
        <w:t> : Fullbox-100%</w:t>
      </w:r>
      <w:r w:rsidRPr="003F3F6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>Bảo</w:t>
      </w:r>
      <w:proofErr w:type="spellEnd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>hành</w:t>
      </w:r>
      <w:proofErr w:type="spellEnd"/>
      <w:r w:rsidRPr="003F3F6C">
        <w:rPr>
          <w:rFonts w:ascii="Arial" w:eastAsia="Times New Roman" w:hAnsi="Arial" w:cs="Arial"/>
          <w:color w:val="333333"/>
          <w:sz w:val="24"/>
          <w:szCs w:val="24"/>
        </w:rPr>
        <w:t xml:space="preserve"> : 12 </w:t>
      </w:r>
      <w:proofErr w:type="spellStart"/>
      <w:r w:rsidRPr="003F3F6C">
        <w:rPr>
          <w:rFonts w:ascii="Arial" w:eastAsia="Times New Roman" w:hAnsi="Arial" w:cs="Arial"/>
          <w:color w:val="333333"/>
          <w:sz w:val="24"/>
          <w:szCs w:val="24"/>
        </w:rPr>
        <w:t>tháng</w:t>
      </w:r>
      <w:proofErr w:type="spellEnd"/>
      <w:r w:rsidRPr="003F3F6C">
        <w:rPr>
          <w:rFonts w:ascii="Arial" w:eastAsia="Times New Roman" w:hAnsi="Arial" w:cs="Arial"/>
          <w:color w:val="333333"/>
          <w:sz w:val="24"/>
          <w:szCs w:val="24"/>
        </w:rPr>
        <w:t xml:space="preserve"> ( 1 </w:t>
      </w:r>
      <w:proofErr w:type="spellStart"/>
      <w:r w:rsidRPr="003F3F6C">
        <w:rPr>
          <w:rFonts w:ascii="Arial" w:eastAsia="Times New Roman" w:hAnsi="Arial" w:cs="Arial"/>
          <w:color w:val="333333"/>
          <w:sz w:val="24"/>
          <w:szCs w:val="24"/>
        </w:rPr>
        <w:t>đổi</w:t>
      </w:r>
      <w:proofErr w:type="spellEnd"/>
      <w:r w:rsidRPr="003F3F6C">
        <w:rPr>
          <w:rFonts w:ascii="Arial" w:eastAsia="Times New Roman" w:hAnsi="Arial" w:cs="Arial"/>
          <w:color w:val="333333"/>
          <w:sz w:val="24"/>
          <w:szCs w:val="24"/>
        </w:rPr>
        <w:t xml:space="preserve"> 1 )</w:t>
      </w:r>
      <w:r w:rsidRPr="003F3F6C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3F3F6C" w:rsidRPr="003F3F6C" w:rsidRDefault="003F3F6C" w:rsidP="003F3F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F3F6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F3F6C" w:rsidRPr="003F3F6C" w:rsidRDefault="003F3F6C" w:rsidP="003F3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F3F6C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gramStart"/>
      <w:r w:rsidRPr="003F3F6C">
        <w:rPr>
          <w:rFonts w:ascii="Arial" w:eastAsia="Times New Roman" w:hAnsi="Arial" w:cs="Arial"/>
          <w:color w:val="333333"/>
          <w:sz w:val="24"/>
          <w:szCs w:val="24"/>
        </w:rPr>
        <w:t>:</w:t>
      </w:r>
      <w:r w:rsidRPr="003F3F6C">
        <w:rPr>
          <w:rFonts w:ascii="Arial" w:eastAsia="Times New Roman" w:hAnsi="Arial" w:cs="Arial"/>
          <w:b/>
          <w:bCs/>
          <w:color w:val="E61010"/>
          <w:sz w:val="33"/>
          <w:szCs w:val="33"/>
        </w:rPr>
        <w:t>4,499,000</w:t>
      </w:r>
      <w:proofErr w:type="gramEnd"/>
      <w:r w:rsidRPr="003F3F6C">
        <w:rPr>
          <w:rFonts w:ascii="Arial" w:eastAsia="Times New Roman" w:hAnsi="Arial" w:cs="Arial"/>
          <w:b/>
          <w:bCs/>
          <w:color w:val="E61010"/>
          <w:sz w:val="33"/>
          <w:szCs w:val="33"/>
        </w:rPr>
        <w:t>₫</w:t>
      </w:r>
    </w:p>
    <w:p w:rsidR="003F3F6C" w:rsidRDefault="003F3F6C"/>
    <w:p w:rsidR="003F3F6C" w:rsidRDefault="003F3F6C">
      <w:r>
        <w:t>Item 4</w:t>
      </w:r>
    </w:p>
    <w:p w:rsidR="003F3F6C" w:rsidRPr="003F3F6C" w:rsidRDefault="003F3F6C" w:rsidP="003F3F6C">
      <w:pPr>
        <w:spacing w:after="0" w:line="240" w:lineRule="auto"/>
        <w:outlineLvl w:val="0"/>
        <w:rPr>
          <w:rFonts w:ascii="inherit" w:eastAsia="Times New Roman" w:hAnsi="inherit" w:cs="Times New Roman"/>
          <w:kern w:val="36"/>
          <w:sz w:val="36"/>
          <w:szCs w:val="36"/>
        </w:rPr>
      </w:pPr>
      <w:proofErr w:type="spellStart"/>
      <w:r w:rsidRPr="003F3F6C">
        <w:rPr>
          <w:rFonts w:ascii="inherit" w:eastAsia="Times New Roman" w:hAnsi="inherit" w:cs="Times New Roman"/>
          <w:kern w:val="36"/>
          <w:sz w:val="36"/>
          <w:szCs w:val="36"/>
        </w:rPr>
        <w:t>Razer</w:t>
      </w:r>
      <w:proofErr w:type="spellEnd"/>
      <w:r w:rsidRPr="003F3F6C">
        <w:rPr>
          <w:rFonts w:ascii="inherit" w:eastAsia="Times New Roman" w:hAnsi="inherit" w:cs="Times New Roman"/>
          <w:kern w:val="36"/>
          <w:sz w:val="36"/>
          <w:szCs w:val="36"/>
        </w:rPr>
        <w:t xml:space="preserve"> </w:t>
      </w:r>
      <w:proofErr w:type="spellStart"/>
      <w:r w:rsidRPr="003F3F6C">
        <w:rPr>
          <w:rFonts w:ascii="inherit" w:eastAsia="Times New Roman" w:hAnsi="inherit" w:cs="Times New Roman"/>
          <w:kern w:val="36"/>
          <w:sz w:val="36"/>
          <w:szCs w:val="36"/>
        </w:rPr>
        <w:t>ManO'War</w:t>
      </w:r>
      <w:proofErr w:type="spellEnd"/>
      <w:r w:rsidRPr="003F3F6C">
        <w:rPr>
          <w:rFonts w:ascii="inherit" w:eastAsia="Times New Roman" w:hAnsi="inherit" w:cs="Times New Roman"/>
          <w:kern w:val="36"/>
          <w:sz w:val="36"/>
          <w:szCs w:val="36"/>
        </w:rPr>
        <w:t xml:space="preserve"> Tournament Edition </w:t>
      </w:r>
      <w:proofErr w:type="spellStart"/>
      <w:r w:rsidRPr="003F3F6C">
        <w:rPr>
          <w:rFonts w:ascii="inherit" w:eastAsia="Times New Roman" w:hAnsi="inherit" w:cs="Times New Roman"/>
          <w:kern w:val="36"/>
          <w:sz w:val="36"/>
          <w:szCs w:val="36"/>
        </w:rPr>
        <w:t>OverWatch</w:t>
      </w:r>
      <w:proofErr w:type="spellEnd"/>
    </w:p>
    <w:p w:rsidR="003F3F6C" w:rsidRPr="003F3F6C" w:rsidRDefault="003F3F6C" w:rsidP="003F3F6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F6C">
        <w:rPr>
          <w:rFonts w:ascii="Times New Roman" w:eastAsia="Times New Roman" w:hAnsi="Times New Roman" w:cs="Times New Roman"/>
          <w:b/>
          <w:bCs/>
          <w:sz w:val="24"/>
          <w:szCs w:val="24"/>
        </w:rPr>
        <w:t>Nhà</w:t>
      </w:r>
      <w:proofErr w:type="spellEnd"/>
      <w:r w:rsidRPr="003F3F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F6C">
        <w:rPr>
          <w:rFonts w:ascii="Times New Roman" w:eastAsia="Times New Roman" w:hAnsi="Times New Roman" w:cs="Times New Roman"/>
          <w:b/>
          <w:bCs/>
          <w:sz w:val="24"/>
          <w:szCs w:val="24"/>
        </w:rPr>
        <w:t>sản</w:t>
      </w:r>
      <w:proofErr w:type="spellEnd"/>
      <w:r w:rsidRPr="003F3F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3F3F6C">
        <w:rPr>
          <w:rFonts w:ascii="Times New Roman" w:eastAsia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3F3F6C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3F3F6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F3F6C">
        <w:rPr>
          <w:rFonts w:ascii="Times New Roman" w:eastAsia="Times New Roman" w:hAnsi="Times New Roman" w:cs="Times New Roman"/>
          <w:b/>
          <w:bCs/>
          <w:sz w:val="24"/>
          <w:szCs w:val="24"/>
        </w:rPr>
        <w:t>Razer</w:t>
      </w:r>
      <w:proofErr w:type="spellEnd"/>
      <w:r w:rsidRPr="003F3F6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3F3F6C">
        <w:rPr>
          <w:rFonts w:ascii="Times New Roman" w:eastAsia="Times New Roman" w:hAnsi="Times New Roman" w:cs="Times New Roman"/>
          <w:b/>
          <w:bCs/>
          <w:sz w:val="24"/>
          <w:szCs w:val="24"/>
        </w:rPr>
        <w:t>Tình</w:t>
      </w:r>
      <w:proofErr w:type="spellEnd"/>
      <w:r w:rsidRPr="003F3F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F6C">
        <w:rPr>
          <w:rFonts w:ascii="Times New Roman" w:eastAsia="Times New Roman" w:hAnsi="Times New Roman" w:cs="Times New Roman"/>
          <w:b/>
          <w:bCs/>
          <w:sz w:val="24"/>
          <w:szCs w:val="24"/>
        </w:rPr>
        <w:t>trạng</w:t>
      </w:r>
      <w:proofErr w:type="spellEnd"/>
      <w:r w:rsidRPr="003F3F6C">
        <w:rPr>
          <w:rFonts w:ascii="Times New Roman" w:eastAsia="Times New Roman" w:hAnsi="Times New Roman" w:cs="Times New Roman"/>
          <w:sz w:val="24"/>
          <w:szCs w:val="24"/>
        </w:rPr>
        <w:t> : Fullbox-100%</w:t>
      </w:r>
      <w:r w:rsidRPr="003F3F6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3F3F6C">
        <w:rPr>
          <w:rFonts w:ascii="Times New Roman" w:eastAsia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3F3F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F6C">
        <w:rPr>
          <w:rFonts w:ascii="Times New Roman" w:eastAsia="Times New Roman" w:hAnsi="Times New Roman" w:cs="Times New Roman"/>
          <w:b/>
          <w:bCs/>
          <w:sz w:val="24"/>
          <w:szCs w:val="24"/>
        </w:rPr>
        <w:t>hành</w:t>
      </w:r>
      <w:proofErr w:type="spellEnd"/>
      <w:r w:rsidRPr="003F3F6C">
        <w:rPr>
          <w:rFonts w:ascii="Times New Roman" w:eastAsia="Times New Roman" w:hAnsi="Times New Roman" w:cs="Times New Roman"/>
          <w:sz w:val="24"/>
          <w:szCs w:val="24"/>
        </w:rPr>
        <w:t xml:space="preserve"> : 12 </w:t>
      </w:r>
      <w:proofErr w:type="spellStart"/>
      <w:r w:rsidRPr="003F3F6C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3F3F6C">
        <w:rPr>
          <w:rFonts w:ascii="Times New Roman" w:eastAsia="Times New Roman" w:hAnsi="Times New Roman" w:cs="Times New Roman"/>
          <w:sz w:val="24"/>
          <w:szCs w:val="24"/>
        </w:rPr>
        <w:t xml:space="preserve"> ( 1 </w:t>
      </w:r>
      <w:proofErr w:type="spellStart"/>
      <w:r w:rsidRPr="003F3F6C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3F3F6C">
        <w:rPr>
          <w:rFonts w:ascii="Times New Roman" w:eastAsia="Times New Roman" w:hAnsi="Times New Roman" w:cs="Times New Roman"/>
          <w:sz w:val="24"/>
          <w:szCs w:val="24"/>
        </w:rPr>
        <w:t xml:space="preserve"> 1 )</w:t>
      </w:r>
      <w:r w:rsidRPr="003F3F6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F3F6C" w:rsidRPr="003F3F6C" w:rsidRDefault="003F3F6C" w:rsidP="003F3F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F3F6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F3F6C" w:rsidRPr="003F3F6C" w:rsidRDefault="003F3F6C" w:rsidP="003F3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F3F6C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gramStart"/>
      <w:r w:rsidRPr="003F3F6C">
        <w:rPr>
          <w:rFonts w:ascii="Arial" w:eastAsia="Times New Roman" w:hAnsi="Arial" w:cs="Arial"/>
          <w:color w:val="333333"/>
          <w:sz w:val="24"/>
          <w:szCs w:val="24"/>
        </w:rPr>
        <w:t>:</w:t>
      </w:r>
      <w:r w:rsidRPr="003F3F6C">
        <w:rPr>
          <w:rFonts w:ascii="Arial" w:eastAsia="Times New Roman" w:hAnsi="Arial" w:cs="Arial"/>
          <w:b/>
          <w:bCs/>
          <w:color w:val="E61010"/>
          <w:sz w:val="33"/>
          <w:szCs w:val="33"/>
        </w:rPr>
        <w:t>2,849,000</w:t>
      </w:r>
      <w:proofErr w:type="gramEnd"/>
      <w:r w:rsidRPr="003F3F6C">
        <w:rPr>
          <w:rFonts w:ascii="Arial" w:eastAsia="Times New Roman" w:hAnsi="Arial" w:cs="Arial"/>
          <w:b/>
          <w:bCs/>
          <w:color w:val="E61010"/>
          <w:sz w:val="33"/>
          <w:szCs w:val="33"/>
        </w:rPr>
        <w:t>₫</w:t>
      </w:r>
    </w:p>
    <w:p w:rsidR="003F3F6C" w:rsidRDefault="003F3F6C"/>
    <w:p w:rsidR="003F3F6C" w:rsidRDefault="003F3F6C">
      <w:r>
        <w:lastRenderedPageBreak/>
        <w:t>Item 5</w:t>
      </w:r>
    </w:p>
    <w:p w:rsidR="003F3F6C" w:rsidRPr="003F3F6C" w:rsidRDefault="003F3F6C" w:rsidP="003F3F6C">
      <w:pPr>
        <w:spacing w:after="0" w:line="240" w:lineRule="auto"/>
        <w:outlineLvl w:val="0"/>
        <w:rPr>
          <w:rFonts w:ascii="inherit" w:eastAsia="Times New Roman" w:hAnsi="inherit" w:cs="Times New Roman"/>
          <w:kern w:val="36"/>
          <w:sz w:val="36"/>
          <w:szCs w:val="36"/>
        </w:rPr>
      </w:pPr>
      <w:proofErr w:type="spellStart"/>
      <w:r w:rsidRPr="003F3F6C">
        <w:rPr>
          <w:rFonts w:ascii="inherit" w:eastAsia="Times New Roman" w:hAnsi="inherit" w:cs="Times New Roman"/>
          <w:kern w:val="36"/>
          <w:sz w:val="36"/>
          <w:szCs w:val="36"/>
        </w:rPr>
        <w:t>Razer</w:t>
      </w:r>
      <w:proofErr w:type="spellEnd"/>
      <w:r w:rsidRPr="003F3F6C">
        <w:rPr>
          <w:rFonts w:ascii="inherit" w:eastAsia="Times New Roman" w:hAnsi="inherit" w:cs="Times New Roman"/>
          <w:kern w:val="36"/>
          <w:sz w:val="36"/>
          <w:szCs w:val="36"/>
        </w:rPr>
        <w:t xml:space="preserve"> </w:t>
      </w:r>
      <w:proofErr w:type="spellStart"/>
      <w:r w:rsidRPr="003F3F6C">
        <w:rPr>
          <w:rFonts w:ascii="inherit" w:eastAsia="Times New Roman" w:hAnsi="inherit" w:cs="Times New Roman"/>
          <w:kern w:val="36"/>
          <w:sz w:val="36"/>
          <w:szCs w:val="36"/>
        </w:rPr>
        <w:t>Tiamat</w:t>
      </w:r>
      <w:proofErr w:type="spellEnd"/>
      <w:r w:rsidRPr="003F3F6C">
        <w:rPr>
          <w:rFonts w:ascii="inherit" w:eastAsia="Times New Roman" w:hAnsi="inherit" w:cs="Times New Roman"/>
          <w:kern w:val="36"/>
          <w:sz w:val="36"/>
          <w:szCs w:val="36"/>
        </w:rPr>
        <w:t xml:space="preserve"> 7.1</w:t>
      </w:r>
    </w:p>
    <w:p w:rsidR="003F3F6C" w:rsidRPr="003F3F6C" w:rsidRDefault="003F3F6C" w:rsidP="003F3F6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>Nhà</w:t>
      </w:r>
      <w:proofErr w:type="spellEnd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>sản</w:t>
      </w:r>
      <w:proofErr w:type="spellEnd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>xuất</w:t>
      </w:r>
      <w:proofErr w:type="spellEnd"/>
      <w:r w:rsidRPr="003F3F6C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3F3F6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F3F6C">
        <w:rPr>
          <w:rFonts w:ascii="Arial" w:eastAsia="Times New Roman" w:hAnsi="Arial" w:cs="Arial"/>
          <w:color w:val="333333"/>
          <w:sz w:val="24"/>
          <w:szCs w:val="24"/>
        </w:rPr>
        <w:t>Razer</w:t>
      </w:r>
      <w:proofErr w:type="spellEnd"/>
      <w:r w:rsidRPr="003F3F6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>Tình</w:t>
      </w:r>
      <w:proofErr w:type="spellEnd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>trạng</w:t>
      </w:r>
      <w:proofErr w:type="spellEnd"/>
      <w:r w:rsidRPr="003F3F6C">
        <w:rPr>
          <w:rFonts w:ascii="Arial" w:eastAsia="Times New Roman" w:hAnsi="Arial" w:cs="Arial"/>
          <w:color w:val="333333"/>
          <w:sz w:val="24"/>
          <w:szCs w:val="24"/>
        </w:rPr>
        <w:t> : Fullbox-100%</w:t>
      </w:r>
      <w:r w:rsidRPr="003F3F6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>Bảo</w:t>
      </w:r>
      <w:proofErr w:type="spellEnd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3F3F6C">
        <w:rPr>
          <w:rFonts w:ascii="Arial" w:eastAsia="Times New Roman" w:hAnsi="Arial" w:cs="Arial"/>
          <w:b/>
          <w:bCs/>
          <w:color w:val="333333"/>
          <w:sz w:val="24"/>
          <w:szCs w:val="24"/>
        </w:rPr>
        <w:t>hành</w:t>
      </w:r>
      <w:proofErr w:type="spellEnd"/>
      <w:r w:rsidRPr="003F3F6C">
        <w:rPr>
          <w:rFonts w:ascii="Arial" w:eastAsia="Times New Roman" w:hAnsi="Arial" w:cs="Arial"/>
          <w:color w:val="333333"/>
          <w:sz w:val="24"/>
          <w:szCs w:val="24"/>
        </w:rPr>
        <w:t xml:space="preserve"> : 12 </w:t>
      </w:r>
      <w:proofErr w:type="spellStart"/>
      <w:r w:rsidRPr="003F3F6C">
        <w:rPr>
          <w:rFonts w:ascii="Arial" w:eastAsia="Times New Roman" w:hAnsi="Arial" w:cs="Arial"/>
          <w:color w:val="333333"/>
          <w:sz w:val="24"/>
          <w:szCs w:val="24"/>
        </w:rPr>
        <w:t>tháng</w:t>
      </w:r>
      <w:proofErr w:type="spellEnd"/>
      <w:r w:rsidRPr="003F3F6C">
        <w:rPr>
          <w:rFonts w:ascii="Arial" w:eastAsia="Times New Roman" w:hAnsi="Arial" w:cs="Arial"/>
          <w:color w:val="333333"/>
          <w:sz w:val="24"/>
          <w:szCs w:val="24"/>
        </w:rPr>
        <w:t xml:space="preserve"> ( 1 </w:t>
      </w:r>
      <w:proofErr w:type="spellStart"/>
      <w:r w:rsidRPr="003F3F6C">
        <w:rPr>
          <w:rFonts w:ascii="Arial" w:eastAsia="Times New Roman" w:hAnsi="Arial" w:cs="Arial"/>
          <w:color w:val="333333"/>
          <w:sz w:val="24"/>
          <w:szCs w:val="24"/>
        </w:rPr>
        <w:t>đổi</w:t>
      </w:r>
      <w:proofErr w:type="spellEnd"/>
      <w:r w:rsidRPr="003F3F6C">
        <w:rPr>
          <w:rFonts w:ascii="Arial" w:eastAsia="Times New Roman" w:hAnsi="Arial" w:cs="Arial"/>
          <w:color w:val="333333"/>
          <w:sz w:val="24"/>
          <w:szCs w:val="24"/>
        </w:rPr>
        <w:t xml:space="preserve"> 1 )</w:t>
      </w:r>
    </w:p>
    <w:p w:rsidR="003F3F6C" w:rsidRPr="003F3F6C" w:rsidRDefault="003F3F6C" w:rsidP="003F3F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F3F6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F3F6C" w:rsidRPr="003F3F6C" w:rsidRDefault="003F3F6C" w:rsidP="003F3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F3F6C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gramStart"/>
      <w:r w:rsidRPr="003F3F6C">
        <w:rPr>
          <w:rFonts w:ascii="Arial" w:eastAsia="Times New Roman" w:hAnsi="Arial" w:cs="Arial"/>
          <w:color w:val="333333"/>
          <w:sz w:val="24"/>
          <w:szCs w:val="24"/>
        </w:rPr>
        <w:t>:</w:t>
      </w:r>
      <w:r w:rsidRPr="003F3F6C">
        <w:rPr>
          <w:rFonts w:ascii="Arial" w:eastAsia="Times New Roman" w:hAnsi="Arial" w:cs="Arial"/>
          <w:b/>
          <w:bCs/>
          <w:color w:val="E61010"/>
          <w:sz w:val="33"/>
          <w:szCs w:val="33"/>
        </w:rPr>
        <w:t>4,990,000</w:t>
      </w:r>
      <w:proofErr w:type="gramEnd"/>
      <w:r w:rsidRPr="003F3F6C">
        <w:rPr>
          <w:rFonts w:ascii="Arial" w:eastAsia="Times New Roman" w:hAnsi="Arial" w:cs="Arial"/>
          <w:b/>
          <w:bCs/>
          <w:color w:val="E61010"/>
          <w:sz w:val="33"/>
          <w:szCs w:val="33"/>
        </w:rPr>
        <w:t>₫</w:t>
      </w:r>
    </w:p>
    <w:p w:rsidR="003F3F6C" w:rsidRDefault="003F3F6C"/>
    <w:p w:rsidR="004F4CBD" w:rsidRDefault="004F4CBD"/>
    <w:p w:rsidR="004F4CBD" w:rsidRDefault="004F4CBD">
      <w:r>
        <w:t>STEELSERIES – item 1</w:t>
      </w:r>
    </w:p>
    <w:p w:rsidR="004F4CBD" w:rsidRPr="004F4CBD" w:rsidRDefault="004F4CBD" w:rsidP="004F4CBD">
      <w:pPr>
        <w:spacing w:after="0" w:line="240" w:lineRule="auto"/>
        <w:outlineLvl w:val="0"/>
        <w:rPr>
          <w:rFonts w:ascii="inherit" w:eastAsia="Times New Roman" w:hAnsi="inherit" w:cs="Times New Roman"/>
          <w:kern w:val="36"/>
          <w:sz w:val="36"/>
          <w:szCs w:val="36"/>
        </w:rPr>
      </w:pPr>
      <w:proofErr w:type="spellStart"/>
      <w:r w:rsidRPr="004F4CBD">
        <w:rPr>
          <w:rFonts w:ascii="inherit" w:eastAsia="Times New Roman" w:hAnsi="inherit" w:cs="Times New Roman"/>
          <w:kern w:val="36"/>
          <w:sz w:val="36"/>
          <w:szCs w:val="36"/>
        </w:rPr>
        <w:t>SteelSeries</w:t>
      </w:r>
      <w:proofErr w:type="spellEnd"/>
      <w:r w:rsidRPr="004F4CBD">
        <w:rPr>
          <w:rFonts w:ascii="inherit" w:eastAsia="Times New Roman" w:hAnsi="inherit" w:cs="Times New Roman"/>
          <w:kern w:val="36"/>
          <w:sz w:val="36"/>
          <w:szCs w:val="36"/>
        </w:rPr>
        <w:t xml:space="preserve"> 9H </w:t>
      </w:r>
      <w:proofErr w:type="spellStart"/>
      <w:r w:rsidRPr="004F4CBD">
        <w:rPr>
          <w:rFonts w:ascii="inherit" w:eastAsia="Times New Roman" w:hAnsi="inherit" w:cs="Times New Roman"/>
          <w:kern w:val="36"/>
          <w:sz w:val="36"/>
          <w:szCs w:val="36"/>
        </w:rPr>
        <w:t>Navi</w:t>
      </w:r>
      <w:proofErr w:type="spellEnd"/>
    </w:p>
    <w:p w:rsidR="004F4CBD" w:rsidRPr="004F4CBD" w:rsidRDefault="004F4CBD" w:rsidP="004F4C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>Nhà</w:t>
      </w:r>
      <w:proofErr w:type="spellEnd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>sản</w:t>
      </w:r>
      <w:proofErr w:type="spellEnd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>xuất</w:t>
      </w:r>
      <w:proofErr w:type="spellEnd"/>
      <w:r w:rsidRPr="004F4CBD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4F4CB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4CBD">
        <w:rPr>
          <w:rFonts w:ascii="Arial" w:eastAsia="Times New Roman" w:hAnsi="Arial" w:cs="Arial"/>
          <w:color w:val="333333"/>
          <w:sz w:val="24"/>
          <w:szCs w:val="24"/>
        </w:rPr>
        <w:t>Steelseries</w:t>
      </w:r>
      <w:proofErr w:type="spellEnd"/>
      <w:r w:rsidRPr="004F4CB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4F4CBD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>Tình</w:t>
      </w:r>
      <w:proofErr w:type="spellEnd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>trạng</w:t>
      </w:r>
      <w:proofErr w:type="spellEnd"/>
      <w:r w:rsidRPr="004F4CBD">
        <w:rPr>
          <w:rFonts w:ascii="Arial" w:eastAsia="Times New Roman" w:hAnsi="Arial" w:cs="Arial"/>
          <w:color w:val="333333"/>
          <w:sz w:val="24"/>
          <w:szCs w:val="24"/>
        </w:rPr>
        <w:t xml:space="preserve"> : </w:t>
      </w:r>
      <w:proofErr w:type="spellStart"/>
      <w:r w:rsidRPr="004F4CBD">
        <w:rPr>
          <w:rFonts w:ascii="Arial" w:eastAsia="Times New Roman" w:hAnsi="Arial" w:cs="Arial"/>
          <w:color w:val="333333"/>
          <w:sz w:val="24"/>
          <w:szCs w:val="24"/>
        </w:rPr>
        <w:t>Fullbox</w:t>
      </w:r>
      <w:proofErr w:type="spellEnd"/>
      <w:r w:rsidRPr="004F4CBD">
        <w:rPr>
          <w:rFonts w:ascii="Arial" w:eastAsia="Times New Roman" w:hAnsi="Arial" w:cs="Arial"/>
          <w:color w:val="333333"/>
          <w:sz w:val="24"/>
          <w:szCs w:val="24"/>
        </w:rPr>
        <w:t>- 100%</w:t>
      </w:r>
      <w:r w:rsidRPr="004F4CBD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>Bảo</w:t>
      </w:r>
      <w:proofErr w:type="spellEnd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>hành</w:t>
      </w:r>
      <w:proofErr w:type="spellEnd"/>
      <w:r w:rsidRPr="004F4CBD">
        <w:rPr>
          <w:rFonts w:ascii="Arial" w:eastAsia="Times New Roman" w:hAnsi="Arial" w:cs="Arial"/>
          <w:color w:val="333333"/>
          <w:sz w:val="24"/>
          <w:szCs w:val="24"/>
        </w:rPr>
        <w:t xml:space="preserve"> : 12 </w:t>
      </w:r>
      <w:proofErr w:type="spellStart"/>
      <w:r w:rsidRPr="004F4CBD">
        <w:rPr>
          <w:rFonts w:ascii="Arial" w:eastAsia="Times New Roman" w:hAnsi="Arial" w:cs="Arial"/>
          <w:color w:val="333333"/>
          <w:sz w:val="24"/>
          <w:szCs w:val="24"/>
        </w:rPr>
        <w:t>tháng</w:t>
      </w:r>
      <w:proofErr w:type="spellEnd"/>
      <w:r w:rsidRPr="004F4CBD">
        <w:rPr>
          <w:rFonts w:ascii="Arial" w:eastAsia="Times New Roman" w:hAnsi="Arial" w:cs="Arial"/>
          <w:color w:val="333333"/>
          <w:sz w:val="24"/>
          <w:szCs w:val="24"/>
        </w:rPr>
        <w:t xml:space="preserve"> ( 1 </w:t>
      </w:r>
      <w:proofErr w:type="spellStart"/>
      <w:r w:rsidRPr="004F4CBD">
        <w:rPr>
          <w:rFonts w:ascii="Arial" w:eastAsia="Times New Roman" w:hAnsi="Arial" w:cs="Arial"/>
          <w:color w:val="333333"/>
          <w:sz w:val="24"/>
          <w:szCs w:val="24"/>
        </w:rPr>
        <w:t>đổi</w:t>
      </w:r>
      <w:proofErr w:type="spellEnd"/>
      <w:r w:rsidRPr="004F4CBD">
        <w:rPr>
          <w:rFonts w:ascii="Arial" w:eastAsia="Times New Roman" w:hAnsi="Arial" w:cs="Arial"/>
          <w:color w:val="333333"/>
          <w:sz w:val="24"/>
          <w:szCs w:val="24"/>
        </w:rPr>
        <w:t xml:space="preserve"> 1 )</w:t>
      </w:r>
    </w:p>
    <w:p w:rsidR="004F4CBD" w:rsidRPr="004F4CBD" w:rsidRDefault="004F4CBD" w:rsidP="004F4CB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4CB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F4CBD" w:rsidRPr="004F4CBD" w:rsidRDefault="004F4CBD" w:rsidP="004F4C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4CBD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gramStart"/>
      <w:r w:rsidRPr="004F4CBD">
        <w:rPr>
          <w:rFonts w:ascii="Arial" w:eastAsia="Times New Roman" w:hAnsi="Arial" w:cs="Arial"/>
          <w:color w:val="333333"/>
          <w:sz w:val="24"/>
          <w:szCs w:val="24"/>
        </w:rPr>
        <w:t>:</w:t>
      </w:r>
      <w:r w:rsidRPr="004F4CBD">
        <w:rPr>
          <w:rFonts w:ascii="Arial" w:eastAsia="Times New Roman" w:hAnsi="Arial" w:cs="Arial"/>
          <w:b/>
          <w:bCs/>
          <w:color w:val="E61010"/>
          <w:sz w:val="33"/>
          <w:szCs w:val="33"/>
        </w:rPr>
        <w:t>4,850,000</w:t>
      </w:r>
      <w:proofErr w:type="gramEnd"/>
      <w:r w:rsidRPr="004F4CBD">
        <w:rPr>
          <w:rFonts w:ascii="Arial" w:eastAsia="Times New Roman" w:hAnsi="Arial" w:cs="Arial"/>
          <w:b/>
          <w:bCs/>
          <w:color w:val="E61010"/>
          <w:sz w:val="33"/>
          <w:szCs w:val="33"/>
        </w:rPr>
        <w:t>₫</w:t>
      </w:r>
    </w:p>
    <w:p w:rsidR="004F4CBD" w:rsidRDefault="004F4CBD"/>
    <w:p w:rsidR="004F4CBD" w:rsidRDefault="004F4CBD"/>
    <w:p w:rsidR="004F4CBD" w:rsidRDefault="004F4CBD">
      <w:r>
        <w:t>Item 2</w:t>
      </w:r>
    </w:p>
    <w:p w:rsidR="004F4CBD" w:rsidRPr="004F4CBD" w:rsidRDefault="004F4CBD" w:rsidP="004F4CBD">
      <w:pPr>
        <w:spacing w:after="0" w:line="240" w:lineRule="auto"/>
        <w:outlineLvl w:val="0"/>
        <w:rPr>
          <w:rFonts w:ascii="inherit" w:eastAsia="Times New Roman" w:hAnsi="inherit" w:cs="Times New Roman"/>
          <w:kern w:val="36"/>
          <w:sz w:val="36"/>
          <w:szCs w:val="36"/>
        </w:rPr>
      </w:pPr>
      <w:proofErr w:type="spellStart"/>
      <w:r w:rsidRPr="004F4CBD">
        <w:rPr>
          <w:rFonts w:ascii="inherit" w:eastAsia="Times New Roman" w:hAnsi="inherit" w:cs="Times New Roman"/>
          <w:kern w:val="36"/>
          <w:sz w:val="36"/>
          <w:szCs w:val="36"/>
        </w:rPr>
        <w:t>SteelSeries</w:t>
      </w:r>
      <w:proofErr w:type="spellEnd"/>
      <w:r w:rsidRPr="004F4CBD">
        <w:rPr>
          <w:rFonts w:ascii="inherit" w:eastAsia="Times New Roman" w:hAnsi="inherit" w:cs="Times New Roman"/>
          <w:kern w:val="36"/>
          <w:sz w:val="36"/>
          <w:szCs w:val="36"/>
        </w:rPr>
        <w:t xml:space="preserve"> Siberia 200 (Alchemy Gold)</w:t>
      </w:r>
    </w:p>
    <w:p w:rsidR="004F4CBD" w:rsidRPr="004F4CBD" w:rsidRDefault="004F4CBD" w:rsidP="004F4CBD">
      <w:pPr>
        <w:spacing w:after="15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t xml:space="preserve">· </w:t>
      </w:r>
      <w:proofErr w:type="spellStart"/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t>Nhà</w:t>
      </w:r>
      <w:proofErr w:type="spellEnd"/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t xml:space="preserve"> </w:t>
      </w:r>
      <w:proofErr w:type="spellStart"/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t>Sản</w:t>
      </w:r>
      <w:proofErr w:type="spellEnd"/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t>Xuất</w:t>
      </w:r>
      <w:proofErr w:type="spellEnd"/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t xml:space="preserve"> :</w:t>
      </w:r>
      <w:proofErr w:type="gramEnd"/>
      <w:r w:rsidRPr="004F4CBD">
        <w:rPr>
          <w:rFonts w:ascii="Candara" w:eastAsia="Times New Roman" w:hAnsi="Candara" w:cs="Times New Roman"/>
          <w:b/>
          <w:bCs/>
          <w:color w:val="000000"/>
          <w:sz w:val="28"/>
          <w:szCs w:val="28"/>
        </w:rPr>
        <w:t> </w:t>
      </w:r>
      <w:proofErr w:type="spellStart"/>
      <w:r w:rsidRPr="004F4CBD">
        <w:rPr>
          <w:rFonts w:ascii="Candara" w:eastAsia="Times New Roman" w:hAnsi="Candara" w:cs="Times New Roman"/>
          <w:b/>
          <w:bCs/>
          <w:color w:val="000000"/>
          <w:sz w:val="28"/>
          <w:szCs w:val="28"/>
        </w:rPr>
        <w:t>Steelseries</w:t>
      </w:r>
      <w:proofErr w:type="spellEnd"/>
    </w:p>
    <w:p w:rsidR="004F4CBD" w:rsidRPr="004F4CBD" w:rsidRDefault="004F4CBD" w:rsidP="004F4CBD">
      <w:pPr>
        <w:spacing w:after="15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t xml:space="preserve">· </w:t>
      </w:r>
      <w:proofErr w:type="spellStart"/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t>Tình</w:t>
      </w:r>
      <w:proofErr w:type="spellEnd"/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t>Trạng</w:t>
      </w:r>
      <w:proofErr w:type="spellEnd"/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t xml:space="preserve"> :</w:t>
      </w:r>
      <w:proofErr w:type="gramEnd"/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t xml:space="preserve"> </w:t>
      </w:r>
      <w:proofErr w:type="spellStart"/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t>Mới</w:t>
      </w:r>
      <w:proofErr w:type="spellEnd"/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t xml:space="preserve"> 100% - </w:t>
      </w:r>
      <w:proofErr w:type="spellStart"/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t>Fullbox</w:t>
      </w:r>
      <w:proofErr w:type="spellEnd"/>
    </w:p>
    <w:p w:rsidR="004F4CBD" w:rsidRPr="004F4CBD" w:rsidRDefault="004F4CBD" w:rsidP="004F4CBD">
      <w:pPr>
        <w:spacing w:after="15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t xml:space="preserve">· </w:t>
      </w:r>
      <w:proofErr w:type="spellStart"/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t>Bảo</w:t>
      </w:r>
      <w:proofErr w:type="spellEnd"/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t>Hành</w:t>
      </w:r>
      <w:proofErr w:type="spellEnd"/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t xml:space="preserve"> :</w:t>
      </w:r>
      <w:proofErr w:type="gramEnd"/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t xml:space="preserve"> 12 </w:t>
      </w:r>
      <w:proofErr w:type="spellStart"/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t>tháng</w:t>
      </w:r>
      <w:proofErr w:type="spellEnd"/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t xml:space="preserve"> ( 1 </w:t>
      </w:r>
      <w:proofErr w:type="spellStart"/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t>đổi</w:t>
      </w:r>
      <w:proofErr w:type="spellEnd"/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t xml:space="preserve"> 1 )</w:t>
      </w:r>
    </w:p>
    <w:p w:rsidR="004F4CBD" w:rsidRPr="004F4CBD" w:rsidRDefault="004F4CBD" w:rsidP="004F4CBD">
      <w:pPr>
        <w:spacing w:after="15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t xml:space="preserve">· </w:t>
      </w:r>
      <w:proofErr w:type="gramStart"/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t>Led :</w:t>
      </w:r>
      <w:proofErr w:type="gramEnd"/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t xml:space="preserve"> </w:t>
      </w:r>
      <w:proofErr w:type="spellStart"/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t>không</w:t>
      </w:r>
      <w:proofErr w:type="spellEnd"/>
      <w:r w:rsidRPr="004F4CBD">
        <w:rPr>
          <w:rFonts w:ascii="Candara" w:eastAsia="Times New Roman" w:hAnsi="Candara" w:cs="Times New Roman"/>
          <w:color w:val="000000"/>
          <w:sz w:val="28"/>
          <w:szCs w:val="28"/>
        </w:rPr>
        <w:br/>
      </w:r>
    </w:p>
    <w:p w:rsidR="004F4CBD" w:rsidRPr="004F4CBD" w:rsidRDefault="004F4CBD" w:rsidP="004F4CB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4CB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F4CBD" w:rsidRPr="004F4CBD" w:rsidRDefault="004F4CBD" w:rsidP="004F4C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F4CBD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spellEnd"/>
      <w:r w:rsidRPr="004F4CB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4CBD">
        <w:rPr>
          <w:rFonts w:ascii="Arial" w:eastAsia="Times New Roman" w:hAnsi="Arial" w:cs="Arial"/>
          <w:color w:val="333333"/>
          <w:sz w:val="24"/>
          <w:szCs w:val="24"/>
        </w:rPr>
        <w:t>cũ</w:t>
      </w:r>
      <w:proofErr w:type="spellEnd"/>
      <w:proofErr w:type="gramStart"/>
      <w:r w:rsidRPr="004F4CBD">
        <w:rPr>
          <w:rFonts w:ascii="Arial" w:eastAsia="Times New Roman" w:hAnsi="Arial" w:cs="Arial"/>
          <w:color w:val="333333"/>
          <w:sz w:val="24"/>
          <w:szCs w:val="24"/>
        </w:rPr>
        <w:t>:</w:t>
      </w:r>
      <w:proofErr w:type="gramEnd"/>
      <w:del w:id="0" w:author="Unknown">
        <w:r w:rsidRPr="004F4CBD">
          <w:rPr>
            <w:rFonts w:ascii="Arial" w:eastAsia="Times New Roman" w:hAnsi="Arial" w:cs="Arial"/>
            <w:color w:val="888888"/>
            <w:sz w:val="33"/>
            <w:szCs w:val="33"/>
          </w:rPr>
          <w:delText>1,990,000₫</w:delText>
        </w:r>
      </w:del>
      <w:r w:rsidRPr="004F4CBD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4F4CBD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spellEnd"/>
      <w:r w:rsidRPr="004F4CBD">
        <w:rPr>
          <w:rFonts w:ascii="Arial" w:eastAsia="Times New Roman" w:hAnsi="Arial" w:cs="Arial"/>
          <w:color w:val="333333"/>
          <w:sz w:val="24"/>
          <w:szCs w:val="24"/>
        </w:rPr>
        <w:t xml:space="preserve"> mới:</w:t>
      </w:r>
      <w:r w:rsidRPr="004F4CBD">
        <w:rPr>
          <w:rFonts w:ascii="Arial" w:eastAsia="Times New Roman" w:hAnsi="Arial" w:cs="Arial"/>
          <w:b/>
          <w:bCs/>
          <w:color w:val="E61010"/>
          <w:sz w:val="33"/>
          <w:szCs w:val="33"/>
        </w:rPr>
        <w:t>1,690,000₫</w:t>
      </w:r>
    </w:p>
    <w:p w:rsidR="004F4CBD" w:rsidRDefault="004F4CBD"/>
    <w:p w:rsidR="004F4CBD" w:rsidRDefault="004F4CBD"/>
    <w:p w:rsidR="004F4CBD" w:rsidRDefault="004F4CBD">
      <w:r>
        <w:t>Item 3</w:t>
      </w:r>
    </w:p>
    <w:p w:rsidR="004F4CBD" w:rsidRPr="004F4CBD" w:rsidRDefault="004F4CBD" w:rsidP="004F4CBD">
      <w:pPr>
        <w:spacing w:after="0" w:line="240" w:lineRule="auto"/>
        <w:outlineLvl w:val="0"/>
        <w:rPr>
          <w:rFonts w:ascii="inherit" w:eastAsia="Times New Roman" w:hAnsi="inherit" w:cs="Times New Roman"/>
          <w:kern w:val="36"/>
          <w:sz w:val="36"/>
          <w:szCs w:val="36"/>
        </w:rPr>
      </w:pPr>
      <w:proofErr w:type="spellStart"/>
      <w:r w:rsidRPr="004F4CBD">
        <w:rPr>
          <w:rFonts w:ascii="inherit" w:eastAsia="Times New Roman" w:hAnsi="inherit" w:cs="Times New Roman"/>
          <w:kern w:val="36"/>
          <w:sz w:val="36"/>
          <w:szCs w:val="36"/>
        </w:rPr>
        <w:t>SteelSeries</w:t>
      </w:r>
      <w:proofErr w:type="spellEnd"/>
      <w:r w:rsidRPr="004F4CBD">
        <w:rPr>
          <w:rFonts w:ascii="inherit" w:eastAsia="Times New Roman" w:hAnsi="inherit" w:cs="Times New Roman"/>
          <w:kern w:val="36"/>
          <w:sz w:val="36"/>
          <w:szCs w:val="36"/>
        </w:rPr>
        <w:t xml:space="preserve"> Siberia 200 (Sakura Purple)</w:t>
      </w:r>
    </w:p>
    <w:p w:rsidR="004F4CBD" w:rsidRPr="004F4CBD" w:rsidRDefault="004F4CBD" w:rsidP="004F4C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>Nhà</w:t>
      </w:r>
      <w:proofErr w:type="spellEnd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>sản</w:t>
      </w:r>
      <w:proofErr w:type="spellEnd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>xuất</w:t>
      </w:r>
      <w:proofErr w:type="spellEnd"/>
      <w:r w:rsidRPr="004F4CBD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4F4CB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4CBD">
        <w:rPr>
          <w:rFonts w:ascii="Arial" w:eastAsia="Times New Roman" w:hAnsi="Arial" w:cs="Arial"/>
          <w:color w:val="333333"/>
          <w:sz w:val="24"/>
          <w:szCs w:val="24"/>
        </w:rPr>
        <w:t>Steelseries</w:t>
      </w:r>
      <w:proofErr w:type="spellEnd"/>
      <w:r w:rsidRPr="004F4CB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4F4CBD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>Tình</w:t>
      </w:r>
      <w:proofErr w:type="spellEnd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>trạng</w:t>
      </w:r>
      <w:proofErr w:type="spellEnd"/>
      <w:r w:rsidRPr="004F4CBD">
        <w:rPr>
          <w:rFonts w:ascii="Arial" w:eastAsia="Times New Roman" w:hAnsi="Arial" w:cs="Arial"/>
          <w:color w:val="333333"/>
          <w:sz w:val="24"/>
          <w:szCs w:val="24"/>
        </w:rPr>
        <w:t xml:space="preserve"> : </w:t>
      </w:r>
      <w:proofErr w:type="spellStart"/>
      <w:r w:rsidRPr="004F4CBD">
        <w:rPr>
          <w:rFonts w:ascii="Arial" w:eastAsia="Times New Roman" w:hAnsi="Arial" w:cs="Arial"/>
          <w:color w:val="333333"/>
          <w:sz w:val="24"/>
          <w:szCs w:val="24"/>
        </w:rPr>
        <w:t>Fullbox</w:t>
      </w:r>
      <w:proofErr w:type="spellEnd"/>
      <w:r w:rsidRPr="004F4CBD">
        <w:rPr>
          <w:rFonts w:ascii="Arial" w:eastAsia="Times New Roman" w:hAnsi="Arial" w:cs="Arial"/>
          <w:color w:val="333333"/>
          <w:sz w:val="24"/>
          <w:szCs w:val="24"/>
        </w:rPr>
        <w:t>- 100%</w:t>
      </w:r>
      <w:r w:rsidRPr="004F4CBD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Bảo</w:t>
      </w:r>
      <w:proofErr w:type="spellEnd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>hành</w:t>
      </w:r>
      <w:proofErr w:type="spellEnd"/>
      <w:r w:rsidRPr="004F4CBD">
        <w:rPr>
          <w:rFonts w:ascii="Arial" w:eastAsia="Times New Roman" w:hAnsi="Arial" w:cs="Arial"/>
          <w:color w:val="333333"/>
          <w:sz w:val="24"/>
          <w:szCs w:val="24"/>
        </w:rPr>
        <w:t xml:space="preserve"> : 12 </w:t>
      </w:r>
      <w:proofErr w:type="spellStart"/>
      <w:r w:rsidRPr="004F4CBD">
        <w:rPr>
          <w:rFonts w:ascii="Arial" w:eastAsia="Times New Roman" w:hAnsi="Arial" w:cs="Arial"/>
          <w:color w:val="333333"/>
          <w:sz w:val="24"/>
          <w:szCs w:val="24"/>
        </w:rPr>
        <w:t>tháng</w:t>
      </w:r>
      <w:proofErr w:type="spellEnd"/>
      <w:r w:rsidRPr="004F4CBD">
        <w:rPr>
          <w:rFonts w:ascii="Arial" w:eastAsia="Times New Roman" w:hAnsi="Arial" w:cs="Arial"/>
          <w:color w:val="333333"/>
          <w:sz w:val="24"/>
          <w:szCs w:val="24"/>
        </w:rPr>
        <w:t xml:space="preserve"> ( 1 </w:t>
      </w:r>
      <w:proofErr w:type="spellStart"/>
      <w:r w:rsidRPr="004F4CBD">
        <w:rPr>
          <w:rFonts w:ascii="Arial" w:eastAsia="Times New Roman" w:hAnsi="Arial" w:cs="Arial"/>
          <w:color w:val="333333"/>
          <w:sz w:val="24"/>
          <w:szCs w:val="24"/>
        </w:rPr>
        <w:t>đổi</w:t>
      </w:r>
      <w:proofErr w:type="spellEnd"/>
      <w:r w:rsidRPr="004F4CBD">
        <w:rPr>
          <w:rFonts w:ascii="Arial" w:eastAsia="Times New Roman" w:hAnsi="Arial" w:cs="Arial"/>
          <w:color w:val="333333"/>
          <w:sz w:val="24"/>
          <w:szCs w:val="24"/>
        </w:rPr>
        <w:t xml:space="preserve"> 1 )</w:t>
      </w:r>
      <w:r w:rsidRPr="004F4CB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>Led</w:t>
      </w:r>
      <w:r w:rsidRPr="004F4CBD">
        <w:rPr>
          <w:rFonts w:ascii="Arial" w:eastAsia="Times New Roman" w:hAnsi="Arial" w:cs="Arial"/>
          <w:color w:val="333333"/>
          <w:sz w:val="24"/>
          <w:szCs w:val="24"/>
        </w:rPr>
        <w:t xml:space="preserve"> : </w:t>
      </w:r>
      <w:proofErr w:type="spellStart"/>
      <w:r w:rsidRPr="004F4CBD">
        <w:rPr>
          <w:rFonts w:ascii="Arial" w:eastAsia="Times New Roman" w:hAnsi="Arial" w:cs="Arial"/>
          <w:color w:val="333333"/>
          <w:sz w:val="24"/>
          <w:szCs w:val="24"/>
        </w:rPr>
        <w:t>Không</w:t>
      </w:r>
      <w:proofErr w:type="spellEnd"/>
      <w:r w:rsidRPr="004F4CBD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4F4CBD" w:rsidRPr="004F4CBD" w:rsidRDefault="004F4CBD" w:rsidP="004F4CB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4CB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F4CBD" w:rsidRPr="004F4CBD" w:rsidRDefault="004F4CBD" w:rsidP="004F4C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F4CBD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spellEnd"/>
      <w:r w:rsidRPr="004F4CB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4CBD">
        <w:rPr>
          <w:rFonts w:ascii="Arial" w:eastAsia="Times New Roman" w:hAnsi="Arial" w:cs="Arial"/>
          <w:color w:val="333333"/>
          <w:sz w:val="24"/>
          <w:szCs w:val="24"/>
        </w:rPr>
        <w:t>cũ</w:t>
      </w:r>
      <w:proofErr w:type="spellEnd"/>
      <w:proofErr w:type="gramStart"/>
      <w:r w:rsidRPr="004F4CBD">
        <w:rPr>
          <w:rFonts w:ascii="Arial" w:eastAsia="Times New Roman" w:hAnsi="Arial" w:cs="Arial"/>
          <w:color w:val="333333"/>
          <w:sz w:val="24"/>
          <w:szCs w:val="24"/>
        </w:rPr>
        <w:t>:</w:t>
      </w:r>
      <w:proofErr w:type="gramEnd"/>
      <w:del w:id="1" w:author="Unknown">
        <w:r w:rsidRPr="004F4CBD">
          <w:rPr>
            <w:rFonts w:ascii="Arial" w:eastAsia="Times New Roman" w:hAnsi="Arial" w:cs="Arial"/>
            <w:color w:val="888888"/>
            <w:sz w:val="33"/>
            <w:szCs w:val="33"/>
          </w:rPr>
          <w:delText>1,990,000₫</w:delText>
        </w:r>
      </w:del>
      <w:r w:rsidRPr="004F4CBD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4F4CBD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spellEnd"/>
      <w:r w:rsidRPr="004F4CBD">
        <w:rPr>
          <w:rFonts w:ascii="Arial" w:eastAsia="Times New Roman" w:hAnsi="Arial" w:cs="Arial"/>
          <w:color w:val="333333"/>
          <w:sz w:val="24"/>
          <w:szCs w:val="24"/>
        </w:rPr>
        <w:t xml:space="preserve"> mới:</w:t>
      </w:r>
      <w:r w:rsidRPr="004F4CBD">
        <w:rPr>
          <w:rFonts w:ascii="Arial" w:eastAsia="Times New Roman" w:hAnsi="Arial" w:cs="Arial"/>
          <w:b/>
          <w:bCs/>
          <w:color w:val="E61010"/>
          <w:sz w:val="33"/>
          <w:szCs w:val="33"/>
        </w:rPr>
        <w:t>1,690,000₫</w:t>
      </w:r>
    </w:p>
    <w:p w:rsidR="004F4CBD" w:rsidRDefault="004F4CBD"/>
    <w:p w:rsidR="004F4CBD" w:rsidRDefault="004F4CBD"/>
    <w:p w:rsidR="004F4CBD" w:rsidRDefault="004F4CBD">
      <w:r>
        <w:t>Item 4</w:t>
      </w:r>
    </w:p>
    <w:p w:rsidR="004F4CBD" w:rsidRPr="004F4CBD" w:rsidRDefault="004F4CBD" w:rsidP="004F4CBD">
      <w:pPr>
        <w:spacing w:after="0" w:line="240" w:lineRule="auto"/>
        <w:outlineLvl w:val="0"/>
        <w:rPr>
          <w:rFonts w:ascii="inherit" w:eastAsia="Times New Roman" w:hAnsi="inherit" w:cs="Times New Roman"/>
          <w:kern w:val="36"/>
          <w:sz w:val="36"/>
          <w:szCs w:val="36"/>
        </w:rPr>
      </w:pPr>
      <w:proofErr w:type="spellStart"/>
      <w:r w:rsidRPr="004F4CBD">
        <w:rPr>
          <w:rFonts w:ascii="inherit" w:eastAsia="Times New Roman" w:hAnsi="inherit" w:cs="Times New Roman"/>
          <w:kern w:val="36"/>
          <w:sz w:val="36"/>
          <w:szCs w:val="36"/>
        </w:rPr>
        <w:t>Steelseries</w:t>
      </w:r>
      <w:proofErr w:type="spellEnd"/>
      <w:r w:rsidRPr="004F4CBD">
        <w:rPr>
          <w:rFonts w:ascii="inherit" w:eastAsia="Times New Roman" w:hAnsi="inherit" w:cs="Times New Roman"/>
          <w:kern w:val="36"/>
          <w:sz w:val="36"/>
          <w:szCs w:val="36"/>
        </w:rPr>
        <w:t xml:space="preserve"> Siberia 200 Black</w:t>
      </w:r>
    </w:p>
    <w:p w:rsidR="004F4CBD" w:rsidRPr="004F4CBD" w:rsidRDefault="004F4CBD" w:rsidP="004F4C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4CBD">
        <w:rPr>
          <w:rFonts w:ascii="Arial" w:eastAsia="Times New Roman" w:hAnsi="Arial" w:cs="Arial"/>
          <w:b/>
          <w:bCs/>
          <w:color w:val="333333"/>
          <w:sz w:val="30"/>
          <w:szCs w:val="30"/>
        </w:rPr>
        <w:t>Nhà</w:t>
      </w:r>
      <w:proofErr w:type="spellEnd"/>
      <w:r w:rsidRPr="004F4CBD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F4CBD">
        <w:rPr>
          <w:rFonts w:ascii="Arial" w:eastAsia="Times New Roman" w:hAnsi="Arial" w:cs="Arial"/>
          <w:b/>
          <w:bCs/>
          <w:color w:val="333333"/>
          <w:sz w:val="30"/>
          <w:szCs w:val="30"/>
        </w:rPr>
        <w:t>sản</w:t>
      </w:r>
      <w:proofErr w:type="spellEnd"/>
      <w:r w:rsidRPr="004F4CBD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proofErr w:type="gramStart"/>
      <w:r w:rsidRPr="004F4CBD">
        <w:rPr>
          <w:rFonts w:ascii="Arial" w:eastAsia="Times New Roman" w:hAnsi="Arial" w:cs="Arial"/>
          <w:b/>
          <w:bCs/>
          <w:color w:val="333333"/>
          <w:sz w:val="30"/>
          <w:szCs w:val="30"/>
        </w:rPr>
        <w:t>xuất</w:t>
      </w:r>
      <w:proofErr w:type="spellEnd"/>
      <w:r w:rsidRPr="004F4CBD">
        <w:rPr>
          <w:rFonts w:ascii="Arial" w:eastAsia="Times New Roman" w:hAnsi="Arial" w:cs="Arial"/>
          <w:color w:val="333333"/>
          <w:sz w:val="30"/>
          <w:szCs w:val="30"/>
        </w:rPr>
        <w:t> :</w:t>
      </w:r>
      <w:proofErr w:type="gramEnd"/>
      <w:r w:rsidRPr="004F4CBD">
        <w:rPr>
          <w:rFonts w:ascii="Arial" w:eastAsia="Times New Roman" w:hAnsi="Arial" w:cs="Arial"/>
          <w:color w:val="333333"/>
          <w:sz w:val="30"/>
          <w:szCs w:val="30"/>
        </w:rPr>
        <w:t> </w:t>
      </w:r>
      <w:proofErr w:type="spellStart"/>
      <w:r w:rsidRPr="004F4CBD">
        <w:rPr>
          <w:rFonts w:ascii="Arial" w:eastAsia="Times New Roman" w:hAnsi="Arial" w:cs="Arial"/>
          <w:b/>
          <w:bCs/>
          <w:color w:val="333333"/>
          <w:sz w:val="30"/>
          <w:szCs w:val="30"/>
        </w:rPr>
        <w:t>Steelseries</w:t>
      </w:r>
      <w:proofErr w:type="spellEnd"/>
      <w:r w:rsidRPr="004F4CBD">
        <w:rPr>
          <w:rFonts w:ascii="Arial" w:eastAsia="Times New Roman" w:hAnsi="Arial" w:cs="Arial"/>
          <w:color w:val="333333"/>
          <w:sz w:val="30"/>
          <w:szCs w:val="30"/>
        </w:rPr>
        <w:t> </w:t>
      </w:r>
      <w:r w:rsidRPr="004F4CBD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4F4CBD">
        <w:rPr>
          <w:rFonts w:ascii="Arial" w:eastAsia="Times New Roman" w:hAnsi="Arial" w:cs="Arial"/>
          <w:b/>
          <w:bCs/>
          <w:color w:val="333333"/>
          <w:sz w:val="30"/>
          <w:szCs w:val="30"/>
        </w:rPr>
        <w:t>Tình</w:t>
      </w:r>
      <w:proofErr w:type="spellEnd"/>
      <w:r w:rsidRPr="004F4CBD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F4CBD">
        <w:rPr>
          <w:rFonts w:ascii="Arial" w:eastAsia="Times New Roman" w:hAnsi="Arial" w:cs="Arial"/>
          <w:b/>
          <w:bCs/>
          <w:color w:val="333333"/>
          <w:sz w:val="30"/>
          <w:szCs w:val="30"/>
        </w:rPr>
        <w:t>trạng</w:t>
      </w:r>
      <w:proofErr w:type="spellEnd"/>
      <w:r w:rsidRPr="004F4CBD">
        <w:rPr>
          <w:rFonts w:ascii="Arial" w:eastAsia="Times New Roman" w:hAnsi="Arial" w:cs="Arial"/>
          <w:color w:val="333333"/>
          <w:sz w:val="30"/>
          <w:szCs w:val="30"/>
        </w:rPr>
        <w:t xml:space="preserve"> : </w:t>
      </w:r>
      <w:proofErr w:type="spellStart"/>
      <w:r w:rsidRPr="004F4CBD">
        <w:rPr>
          <w:rFonts w:ascii="Arial" w:eastAsia="Times New Roman" w:hAnsi="Arial" w:cs="Arial"/>
          <w:color w:val="333333"/>
          <w:sz w:val="30"/>
          <w:szCs w:val="30"/>
        </w:rPr>
        <w:t>Fullbox</w:t>
      </w:r>
      <w:proofErr w:type="spellEnd"/>
      <w:r w:rsidRPr="004F4CBD">
        <w:rPr>
          <w:rFonts w:ascii="Arial" w:eastAsia="Times New Roman" w:hAnsi="Arial" w:cs="Arial"/>
          <w:color w:val="333333"/>
          <w:sz w:val="30"/>
          <w:szCs w:val="30"/>
        </w:rPr>
        <w:t>- 100%</w:t>
      </w:r>
      <w:r w:rsidRPr="004F4CBD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4F4CBD">
        <w:rPr>
          <w:rFonts w:ascii="Arial" w:eastAsia="Times New Roman" w:hAnsi="Arial" w:cs="Arial"/>
          <w:b/>
          <w:bCs/>
          <w:color w:val="333333"/>
          <w:sz w:val="30"/>
          <w:szCs w:val="30"/>
        </w:rPr>
        <w:t>Bảo</w:t>
      </w:r>
      <w:proofErr w:type="spellEnd"/>
      <w:r w:rsidRPr="004F4CBD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F4CBD">
        <w:rPr>
          <w:rFonts w:ascii="Arial" w:eastAsia="Times New Roman" w:hAnsi="Arial" w:cs="Arial"/>
          <w:b/>
          <w:bCs/>
          <w:color w:val="333333"/>
          <w:sz w:val="30"/>
          <w:szCs w:val="30"/>
        </w:rPr>
        <w:t>hành</w:t>
      </w:r>
      <w:proofErr w:type="spellEnd"/>
      <w:r w:rsidRPr="004F4CBD">
        <w:rPr>
          <w:rFonts w:ascii="Arial" w:eastAsia="Times New Roman" w:hAnsi="Arial" w:cs="Arial"/>
          <w:color w:val="333333"/>
          <w:sz w:val="30"/>
          <w:szCs w:val="30"/>
        </w:rPr>
        <w:t xml:space="preserve"> : 12 </w:t>
      </w:r>
      <w:proofErr w:type="spellStart"/>
      <w:r w:rsidRPr="004F4CBD">
        <w:rPr>
          <w:rFonts w:ascii="Arial" w:eastAsia="Times New Roman" w:hAnsi="Arial" w:cs="Arial"/>
          <w:color w:val="333333"/>
          <w:sz w:val="30"/>
          <w:szCs w:val="30"/>
        </w:rPr>
        <w:t>tháng</w:t>
      </w:r>
      <w:proofErr w:type="spellEnd"/>
      <w:r w:rsidRPr="004F4CBD">
        <w:rPr>
          <w:rFonts w:ascii="Arial" w:eastAsia="Times New Roman" w:hAnsi="Arial" w:cs="Arial"/>
          <w:color w:val="333333"/>
          <w:sz w:val="30"/>
          <w:szCs w:val="30"/>
        </w:rPr>
        <w:t xml:space="preserve"> ( 1 </w:t>
      </w:r>
      <w:proofErr w:type="spellStart"/>
      <w:r w:rsidRPr="004F4CBD">
        <w:rPr>
          <w:rFonts w:ascii="Arial" w:eastAsia="Times New Roman" w:hAnsi="Arial" w:cs="Arial"/>
          <w:color w:val="333333"/>
          <w:sz w:val="30"/>
          <w:szCs w:val="30"/>
        </w:rPr>
        <w:t>đổi</w:t>
      </w:r>
      <w:proofErr w:type="spellEnd"/>
      <w:r w:rsidRPr="004F4CBD">
        <w:rPr>
          <w:rFonts w:ascii="Arial" w:eastAsia="Times New Roman" w:hAnsi="Arial" w:cs="Arial"/>
          <w:color w:val="333333"/>
          <w:sz w:val="30"/>
          <w:szCs w:val="30"/>
        </w:rPr>
        <w:t xml:space="preserve"> 1 )</w:t>
      </w:r>
      <w:r w:rsidRPr="004F4CBD">
        <w:rPr>
          <w:rFonts w:ascii="Arial" w:eastAsia="Times New Roman" w:hAnsi="Arial" w:cs="Arial"/>
          <w:color w:val="333333"/>
          <w:sz w:val="30"/>
          <w:szCs w:val="30"/>
        </w:rPr>
        <w:br/>
      </w:r>
      <w:r w:rsidRPr="004F4CBD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4F4CBD" w:rsidRPr="004F4CBD" w:rsidRDefault="004F4CBD" w:rsidP="004F4CB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4CB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F4CBD" w:rsidRPr="004F4CBD" w:rsidRDefault="004F4CBD" w:rsidP="004F4C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F4CBD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spellEnd"/>
      <w:r w:rsidRPr="004F4CB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4CBD">
        <w:rPr>
          <w:rFonts w:ascii="Arial" w:eastAsia="Times New Roman" w:hAnsi="Arial" w:cs="Arial"/>
          <w:color w:val="333333"/>
          <w:sz w:val="24"/>
          <w:szCs w:val="24"/>
        </w:rPr>
        <w:t>cũ</w:t>
      </w:r>
      <w:proofErr w:type="spellEnd"/>
      <w:proofErr w:type="gramStart"/>
      <w:r w:rsidRPr="004F4CBD">
        <w:rPr>
          <w:rFonts w:ascii="Arial" w:eastAsia="Times New Roman" w:hAnsi="Arial" w:cs="Arial"/>
          <w:color w:val="333333"/>
          <w:sz w:val="24"/>
          <w:szCs w:val="24"/>
        </w:rPr>
        <w:t>:</w:t>
      </w:r>
      <w:proofErr w:type="gramEnd"/>
      <w:del w:id="2" w:author="Unknown">
        <w:r w:rsidRPr="004F4CBD">
          <w:rPr>
            <w:rFonts w:ascii="Arial" w:eastAsia="Times New Roman" w:hAnsi="Arial" w:cs="Arial"/>
            <w:color w:val="888888"/>
            <w:sz w:val="33"/>
            <w:szCs w:val="33"/>
          </w:rPr>
          <w:delText>1,990,000₫</w:delText>
        </w:r>
      </w:del>
      <w:r w:rsidRPr="004F4CBD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4F4CBD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spellEnd"/>
      <w:r w:rsidRPr="004F4CBD">
        <w:rPr>
          <w:rFonts w:ascii="Arial" w:eastAsia="Times New Roman" w:hAnsi="Arial" w:cs="Arial"/>
          <w:color w:val="333333"/>
          <w:sz w:val="24"/>
          <w:szCs w:val="24"/>
        </w:rPr>
        <w:t xml:space="preserve"> mới:</w:t>
      </w:r>
      <w:r w:rsidRPr="004F4CBD">
        <w:rPr>
          <w:rFonts w:ascii="Arial" w:eastAsia="Times New Roman" w:hAnsi="Arial" w:cs="Arial"/>
          <w:b/>
          <w:bCs/>
          <w:color w:val="E61010"/>
          <w:sz w:val="33"/>
          <w:szCs w:val="33"/>
        </w:rPr>
        <w:t>1,690,000₫</w:t>
      </w:r>
    </w:p>
    <w:p w:rsidR="004F4CBD" w:rsidRDefault="004F4CBD"/>
    <w:p w:rsidR="004F4CBD" w:rsidRDefault="004F4CBD"/>
    <w:p w:rsidR="004F4CBD" w:rsidRDefault="004F4CBD">
      <w:r>
        <w:t>Item 5</w:t>
      </w:r>
    </w:p>
    <w:p w:rsidR="004F4CBD" w:rsidRPr="004F4CBD" w:rsidRDefault="004F4CBD" w:rsidP="004F4CBD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Arial"/>
          <w:color w:val="333333"/>
          <w:kern w:val="36"/>
          <w:sz w:val="36"/>
          <w:szCs w:val="36"/>
        </w:rPr>
      </w:pPr>
      <w:proofErr w:type="spellStart"/>
      <w:r w:rsidRPr="004F4CBD">
        <w:rPr>
          <w:rFonts w:ascii="inherit" w:eastAsia="Times New Roman" w:hAnsi="inherit" w:cs="Arial"/>
          <w:color w:val="333333"/>
          <w:kern w:val="36"/>
          <w:sz w:val="36"/>
          <w:szCs w:val="36"/>
        </w:rPr>
        <w:t>SteelSeries</w:t>
      </w:r>
      <w:proofErr w:type="spellEnd"/>
      <w:r w:rsidRPr="004F4CBD">
        <w:rPr>
          <w:rFonts w:ascii="inherit" w:eastAsia="Times New Roman" w:hAnsi="inherit" w:cs="Arial"/>
          <w:color w:val="333333"/>
          <w:kern w:val="36"/>
          <w:sz w:val="36"/>
          <w:szCs w:val="36"/>
        </w:rPr>
        <w:t xml:space="preserve"> Siberia V1 Black Gold (</w:t>
      </w:r>
      <w:proofErr w:type="spellStart"/>
      <w:r w:rsidRPr="004F4CBD">
        <w:rPr>
          <w:rFonts w:ascii="inherit" w:eastAsia="Times New Roman" w:hAnsi="inherit" w:cs="Arial"/>
          <w:color w:val="333333"/>
          <w:kern w:val="36"/>
          <w:sz w:val="36"/>
          <w:szCs w:val="36"/>
        </w:rPr>
        <w:t>Hết</w:t>
      </w:r>
      <w:proofErr w:type="spellEnd"/>
      <w:r w:rsidRPr="004F4CBD">
        <w:rPr>
          <w:rFonts w:ascii="inherit" w:eastAsia="Times New Roman" w:hAnsi="inherit" w:cs="Arial"/>
          <w:color w:val="333333"/>
          <w:kern w:val="36"/>
          <w:sz w:val="36"/>
          <w:szCs w:val="36"/>
        </w:rPr>
        <w:t xml:space="preserve"> </w:t>
      </w:r>
      <w:proofErr w:type="spellStart"/>
      <w:r w:rsidRPr="004F4CBD">
        <w:rPr>
          <w:rFonts w:ascii="inherit" w:eastAsia="Times New Roman" w:hAnsi="inherit" w:cs="Arial"/>
          <w:color w:val="333333"/>
          <w:kern w:val="36"/>
          <w:sz w:val="36"/>
          <w:szCs w:val="36"/>
        </w:rPr>
        <w:t>hàng</w:t>
      </w:r>
      <w:proofErr w:type="spellEnd"/>
      <w:r w:rsidRPr="004F4CBD">
        <w:rPr>
          <w:rFonts w:ascii="inherit" w:eastAsia="Times New Roman" w:hAnsi="inherit" w:cs="Arial"/>
          <w:color w:val="333333"/>
          <w:kern w:val="36"/>
          <w:sz w:val="36"/>
          <w:szCs w:val="36"/>
        </w:rPr>
        <w:t>)</w:t>
      </w:r>
    </w:p>
    <w:p w:rsidR="004F4CBD" w:rsidRPr="004F4CBD" w:rsidRDefault="004F4CBD" w:rsidP="004F4CB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>Nhà</w:t>
      </w:r>
      <w:proofErr w:type="spellEnd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>sản</w:t>
      </w:r>
      <w:proofErr w:type="spellEnd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>xuất</w:t>
      </w:r>
      <w:proofErr w:type="spellEnd"/>
      <w:r w:rsidRPr="004F4CBD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4F4CB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4CBD">
        <w:rPr>
          <w:rFonts w:ascii="Arial" w:eastAsia="Times New Roman" w:hAnsi="Arial" w:cs="Arial"/>
          <w:color w:val="333333"/>
          <w:sz w:val="24"/>
          <w:szCs w:val="24"/>
        </w:rPr>
        <w:t>Steelseries</w:t>
      </w:r>
      <w:proofErr w:type="spellEnd"/>
      <w:r w:rsidRPr="004F4CB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4F4CBD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>Tình</w:t>
      </w:r>
      <w:proofErr w:type="spellEnd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>trạng</w:t>
      </w:r>
      <w:proofErr w:type="spellEnd"/>
      <w:r w:rsidRPr="004F4CBD">
        <w:rPr>
          <w:rFonts w:ascii="Arial" w:eastAsia="Times New Roman" w:hAnsi="Arial" w:cs="Arial"/>
          <w:color w:val="333333"/>
          <w:sz w:val="24"/>
          <w:szCs w:val="24"/>
        </w:rPr>
        <w:t xml:space="preserve"> : </w:t>
      </w:r>
      <w:proofErr w:type="spellStart"/>
      <w:r w:rsidRPr="004F4CBD">
        <w:rPr>
          <w:rFonts w:ascii="Arial" w:eastAsia="Times New Roman" w:hAnsi="Arial" w:cs="Arial"/>
          <w:color w:val="333333"/>
          <w:sz w:val="24"/>
          <w:szCs w:val="24"/>
        </w:rPr>
        <w:t>Fullbox</w:t>
      </w:r>
      <w:proofErr w:type="spellEnd"/>
      <w:r w:rsidRPr="004F4CBD">
        <w:rPr>
          <w:rFonts w:ascii="Arial" w:eastAsia="Times New Roman" w:hAnsi="Arial" w:cs="Arial"/>
          <w:color w:val="333333"/>
          <w:sz w:val="24"/>
          <w:szCs w:val="24"/>
        </w:rPr>
        <w:t>- 100%</w:t>
      </w:r>
      <w:r w:rsidRPr="004F4CBD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>Bảo</w:t>
      </w:r>
      <w:proofErr w:type="spellEnd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4F4CBD">
        <w:rPr>
          <w:rFonts w:ascii="Arial" w:eastAsia="Times New Roman" w:hAnsi="Arial" w:cs="Arial"/>
          <w:b/>
          <w:bCs/>
          <w:color w:val="333333"/>
          <w:sz w:val="24"/>
          <w:szCs w:val="24"/>
        </w:rPr>
        <w:t>hành</w:t>
      </w:r>
      <w:proofErr w:type="spellEnd"/>
      <w:r w:rsidRPr="004F4CBD">
        <w:rPr>
          <w:rFonts w:ascii="Arial" w:eastAsia="Times New Roman" w:hAnsi="Arial" w:cs="Arial"/>
          <w:color w:val="333333"/>
          <w:sz w:val="24"/>
          <w:szCs w:val="24"/>
        </w:rPr>
        <w:t xml:space="preserve"> : 12 </w:t>
      </w:r>
      <w:proofErr w:type="spellStart"/>
      <w:r w:rsidRPr="004F4CBD">
        <w:rPr>
          <w:rFonts w:ascii="Arial" w:eastAsia="Times New Roman" w:hAnsi="Arial" w:cs="Arial"/>
          <w:color w:val="333333"/>
          <w:sz w:val="24"/>
          <w:szCs w:val="24"/>
        </w:rPr>
        <w:t>tháng</w:t>
      </w:r>
      <w:proofErr w:type="spellEnd"/>
      <w:r w:rsidRPr="004F4CBD">
        <w:rPr>
          <w:rFonts w:ascii="Arial" w:eastAsia="Times New Roman" w:hAnsi="Arial" w:cs="Arial"/>
          <w:color w:val="333333"/>
          <w:sz w:val="24"/>
          <w:szCs w:val="24"/>
        </w:rPr>
        <w:t xml:space="preserve"> ( 1 </w:t>
      </w:r>
      <w:proofErr w:type="spellStart"/>
      <w:r w:rsidRPr="004F4CBD">
        <w:rPr>
          <w:rFonts w:ascii="Arial" w:eastAsia="Times New Roman" w:hAnsi="Arial" w:cs="Arial"/>
          <w:color w:val="333333"/>
          <w:sz w:val="24"/>
          <w:szCs w:val="24"/>
        </w:rPr>
        <w:t>đổi</w:t>
      </w:r>
      <w:proofErr w:type="spellEnd"/>
      <w:r w:rsidRPr="004F4CBD">
        <w:rPr>
          <w:rFonts w:ascii="Arial" w:eastAsia="Times New Roman" w:hAnsi="Arial" w:cs="Arial"/>
          <w:color w:val="333333"/>
          <w:sz w:val="24"/>
          <w:szCs w:val="24"/>
        </w:rPr>
        <w:t xml:space="preserve"> 1 )</w:t>
      </w:r>
      <w:r w:rsidRPr="004F4CBD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4F4CBD" w:rsidRPr="004F4CBD" w:rsidRDefault="004F4CBD" w:rsidP="004F4CB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4CB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F4CBD" w:rsidRPr="004F4CBD" w:rsidRDefault="004F4CBD" w:rsidP="004F4C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4CBD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gramStart"/>
      <w:r w:rsidRPr="004F4CBD">
        <w:rPr>
          <w:rFonts w:ascii="Arial" w:eastAsia="Times New Roman" w:hAnsi="Arial" w:cs="Arial"/>
          <w:color w:val="333333"/>
          <w:sz w:val="24"/>
          <w:szCs w:val="24"/>
        </w:rPr>
        <w:t>:</w:t>
      </w:r>
      <w:r w:rsidRPr="004F4CBD">
        <w:rPr>
          <w:rFonts w:ascii="Arial" w:eastAsia="Times New Roman" w:hAnsi="Arial" w:cs="Arial"/>
          <w:b/>
          <w:bCs/>
          <w:color w:val="E61010"/>
          <w:sz w:val="33"/>
          <w:szCs w:val="33"/>
        </w:rPr>
        <w:t>1,060,000</w:t>
      </w:r>
      <w:proofErr w:type="gramEnd"/>
      <w:r w:rsidRPr="004F4CBD">
        <w:rPr>
          <w:rFonts w:ascii="Arial" w:eastAsia="Times New Roman" w:hAnsi="Arial" w:cs="Arial"/>
          <w:b/>
          <w:bCs/>
          <w:color w:val="E61010"/>
          <w:sz w:val="33"/>
          <w:szCs w:val="33"/>
        </w:rPr>
        <w:t>₫</w:t>
      </w:r>
    </w:p>
    <w:p w:rsidR="007D301A" w:rsidRDefault="007D301A" w:rsidP="007D30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D301A" w:rsidRDefault="007D301A" w:rsidP="007D30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D301A" w:rsidRDefault="007D301A" w:rsidP="007D30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D301A" w:rsidRDefault="007D301A" w:rsidP="007D30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D301A" w:rsidRDefault="007D301A" w:rsidP="007D30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D301A" w:rsidRDefault="007D301A" w:rsidP="007D30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D301A" w:rsidRDefault="007D301A" w:rsidP="007D30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D301A" w:rsidRDefault="007D301A" w:rsidP="007D30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D301A" w:rsidRDefault="007D301A" w:rsidP="007D30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D301A" w:rsidRDefault="007D301A" w:rsidP="007D30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D301A" w:rsidRDefault="007D301A" w:rsidP="007D30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D301A" w:rsidRDefault="007D301A" w:rsidP="007D30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D301A" w:rsidRDefault="007D301A" w:rsidP="007D30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D301A" w:rsidRDefault="007D301A" w:rsidP="007D30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>HyperX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– item 1</w:t>
      </w:r>
    </w:p>
    <w:p w:rsidR="007D301A" w:rsidRDefault="007D301A" w:rsidP="007D301A">
      <w:pPr>
        <w:pStyle w:val="Heading1"/>
        <w:spacing w:before="0" w:beforeAutospacing="0" w:after="0" w:afterAutospacing="0"/>
        <w:rPr>
          <w:rFonts w:ascii="inherit" w:hAnsi="inherit"/>
          <w:b w:val="0"/>
          <w:bCs w:val="0"/>
          <w:sz w:val="36"/>
          <w:szCs w:val="36"/>
        </w:rPr>
      </w:pPr>
      <w:proofErr w:type="spellStart"/>
      <w:r>
        <w:rPr>
          <w:rFonts w:ascii="inherit" w:hAnsi="inherit"/>
          <w:b w:val="0"/>
          <w:bCs w:val="0"/>
          <w:sz w:val="36"/>
          <w:szCs w:val="36"/>
        </w:rPr>
        <w:t>HyperX</w:t>
      </w:r>
      <w:proofErr w:type="spellEnd"/>
      <w:r>
        <w:rPr>
          <w:rFonts w:ascii="inherit" w:hAnsi="inherit"/>
          <w:b w:val="0"/>
          <w:bCs w:val="0"/>
          <w:sz w:val="36"/>
          <w:szCs w:val="36"/>
        </w:rPr>
        <w:t xml:space="preserve"> Cloud Stinger</w:t>
      </w:r>
    </w:p>
    <w:p w:rsidR="007D301A" w:rsidRDefault="007D301A" w:rsidP="007D301A">
      <w:pPr>
        <w:pStyle w:val="Heading2"/>
        <w:spacing w:before="300" w:after="150"/>
        <w:rPr>
          <w:rFonts w:ascii="inherit" w:hAnsi="inherit"/>
          <w:b w:val="0"/>
          <w:bCs w:val="0"/>
          <w:sz w:val="40"/>
          <w:szCs w:val="40"/>
        </w:rPr>
      </w:pPr>
      <w:proofErr w:type="spellStart"/>
      <w:r>
        <w:rPr>
          <w:rFonts w:ascii="inherit" w:hAnsi="inherit"/>
          <w:b w:val="0"/>
          <w:bCs w:val="0"/>
          <w:sz w:val="40"/>
          <w:szCs w:val="40"/>
        </w:rPr>
        <w:t>Hãng</w:t>
      </w:r>
      <w:proofErr w:type="spellEnd"/>
      <w:r>
        <w:rPr>
          <w:rFonts w:ascii="inherit" w:hAnsi="inherit"/>
          <w:b w:val="0"/>
          <w:bCs w:val="0"/>
          <w:sz w:val="40"/>
          <w:szCs w:val="40"/>
        </w:rPr>
        <w:t xml:space="preserve"> </w:t>
      </w:r>
      <w:proofErr w:type="spellStart"/>
      <w:r>
        <w:rPr>
          <w:rFonts w:ascii="inherit" w:hAnsi="inherit"/>
          <w:b w:val="0"/>
          <w:bCs w:val="0"/>
          <w:sz w:val="40"/>
          <w:szCs w:val="40"/>
        </w:rPr>
        <w:t>sản</w:t>
      </w:r>
      <w:proofErr w:type="spellEnd"/>
      <w:r>
        <w:rPr>
          <w:rFonts w:ascii="inherit" w:hAnsi="inherit"/>
          <w:b w:val="0"/>
          <w:bCs w:val="0"/>
          <w:sz w:val="40"/>
          <w:szCs w:val="40"/>
        </w:rPr>
        <w:t xml:space="preserve"> </w:t>
      </w:r>
      <w:proofErr w:type="spellStart"/>
      <w:proofErr w:type="gramStart"/>
      <w:r>
        <w:rPr>
          <w:rFonts w:ascii="inherit" w:hAnsi="inherit"/>
          <w:b w:val="0"/>
          <w:bCs w:val="0"/>
          <w:sz w:val="40"/>
          <w:szCs w:val="40"/>
        </w:rPr>
        <w:t>xuất</w:t>
      </w:r>
      <w:proofErr w:type="spellEnd"/>
      <w:r>
        <w:rPr>
          <w:rFonts w:ascii="inherit" w:hAnsi="inherit"/>
          <w:b w:val="0"/>
          <w:bCs w:val="0"/>
          <w:sz w:val="40"/>
          <w:szCs w:val="40"/>
        </w:rPr>
        <w:t xml:space="preserve"> :</w:t>
      </w:r>
      <w:proofErr w:type="gramEnd"/>
      <w:r>
        <w:rPr>
          <w:rFonts w:ascii="inherit" w:hAnsi="inherit"/>
          <w:b w:val="0"/>
          <w:bCs w:val="0"/>
          <w:sz w:val="40"/>
          <w:szCs w:val="40"/>
        </w:rPr>
        <w:t xml:space="preserve"> Kingston</w:t>
      </w:r>
      <w:r>
        <w:rPr>
          <w:rFonts w:ascii="inherit" w:hAnsi="inherit"/>
          <w:b w:val="0"/>
          <w:bCs w:val="0"/>
          <w:sz w:val="45"/>
          <w:szCs w:val="45"/>
        </w:rPr>
        <w:br/>
      </w:r>
      <w:r>
        <w:rPr>
          <w:rFonts w:ascii="inherit" w:hAnsi="inherit"/>
          <w:b w:val="0"/>
          <w:bCs w:val="0"/>
          <w:sz w:val="45"/>
          <w:szCs w:val="45"/>
        </w:rPr>
        <w:br/>
      </w:r>
      <w:proofErr w:type="spellStart"/>
      <w:r>
        <w:rPr>
          <w:rFonts w:ascii="inherit" w:hAnsi="inherit"/>
          <w:b w:val="0"/>
          <w:bCs w:val="0"/>
          <w:sz w:val="40"/>
          <w:szCs w:val="40"/>
        </w:rPr>
        <w:t>Tình</w:t>
      </w:r>
      <w:proofErr w:type="spellEnd"/>
      <w:r>
        <w:rPr>
          <w:rFonts w:ascii="inherit" w:hAnsi="inherit"/>
          <w:b w:val="0"/>
          <w:bCs w:val="0"/>
          <w:sz w:val="40"/>
          <w:szCs w:val="40"/>
        </w:rPr>
        <w:t xml:space="preserve"> </w:t>
      </w:r>
      <w:proofErr w:type="spellStart"/>
      <w:r>
        <w:rPr>
          <w:rFonts w:ascii="inherit" w:hAnsi="inherit"/>
          <w:b w:val="0"/>
          <w:bCs w:val="0"/>
          <w:sz w:val="40"/>
          <w:szCs w:val="40"/>
        </w:rPr>
        <w:t>trạng</w:t>
      </w:r>
      <w:proofErr w:type="spellEnd"/>
      <w:r>
        <w:rPr>
          <w:rFonts w:ascii="inherit" w:hAnsi="inherit"/>
          <w:b w:val="0"/>
          <w:bCs w:val="0"/>
          <w:sz w:val="40"/>
          <w:szCs w:val="40"/>
        </w:rPr>
        <w:t xml:space="preserve"> : 100%</w:t>
      </w:r>
      <w:r>
        <w:rPr>
          <w:rFonts w:ascii="inherit" w:hAnsi="inherit"/>
          <w:b w:val="0"/>
          <w:bCs w:val="0"/>
          <w:sz w:val="45"/>
          <w:szCs w:val="45"/>
        </w:rPr>
        <w:br/>
      </w:r>
      <w:r>
        <w:rPr>
          <w:rFonts w:ascii="inherit" w:hAnsi="inherit"/>
          <w:b w:val="0"/>
          <w:bCs w:val="0"/>
          <w:sz w:val="45"/>
          <w:szCs w:val="45"/>
        </w:rPr>
        <w:br/>
      </w:r>
      <w:proofErr w:type="spellStart"/>
      <w:r>
        <w:rPr>
          <w:rFonts w:ascii="inherit" w:hAnsi="inherit"/>
          <w:b w:val="0"/>
          <w:bCs w:val="0"/>
          <w:sz w:val="40"/>
          <w:szCs w:val="40"/>
        </w:rPr>
        <w:t>Bảo</w:t>
      </w:r>
      <w:proofErr w:type="spellEnd"/>
      <w:r>
        <w:rPr>
          <w:rFonts w:ascii="inherit" w:hAnsi="inherit"/>
          <w:b w:val="0"/>
          <w:bCs w:val="0"/>
          <w:sz w:val="40"/>
          <w:szCs w:val="40"/>
        </w:rPr>
        <w:t xml:space="preserve"> </w:t>
      </w:r>
      <w:proofErr w:type="spellStart"/>
      <w:r>
        <w:rPr>
          <w:rFonts w:ascii="inherit" w:hAnsi="inherit"/>
          <w:b w:val="0"/>
          <w:bCs w:val="0"/>
          <w:sz w:val="40"/>
          <w:szCs w:val="40"/>
        </w:rPr>
        <w:t>hành</w:t>
      </w:r>
      <w:proofErr w:type="spellEnd"/>
      <w:r>
        <w:rPr>
          <w:rFonts w:ascii="inherit" w:hAnsi="inherit"/>
          <w:b w:val="0"/>
          <w:bCs w:val="0"/>
          <w:sz w:val="40"/>
          <w:szCs w:val="40"/>
        </w:rPr>
        <w:t xml:space="preserve"> : 24 </w:t>
      </w:r>
      <w:proofErr w:type="spellStart"/>
      <w:r>
        <w:rPr>
          <w:rFonts w:ascii="inherit" w:hAnsi="inherit"/>
          <w:b w:val="0"/>
          <w:bCs w:val="0"/>
          <w:sz w:val="40"/>
          <w:szCs w:val="40"/>
        </w:rPr>
        <w:t>tháng</w:t>
      </w:r>
      <w:proofErr w:type="spellEnd"/>
      <w:r>
        <w:rPr>
          <w:rFonts w:ascii="inherit" w:hAnsi="inherit"/>
          <w:b w:val="0"/>
          <w:bCs w:val="0"/>
          <w:sz w:val="40"/>
          <w:szCs w:val="40"/>
        </w:rPr>
        <w:t xml:space="preserve"> ( 1 </w:t>
      </w:r>
      <w:proofErr w:type="spellStart"/>
      <w:r>
        <w:rPr>
          <w:rFonts w:ascii="inherit" w:hAnsi="inherit"/>
          <w:b w:val="0"/>
          <w:bCs w:val="0"/>
          <w:sz w:val="40"/>
          <w:szCs w:val="40"/>
        </w:rPr>
        <w:t>đổi</w:t>
      </w:r>
      <w:proofErr w:type="spellEnd"/>
      <w:r>
        <w:rPr>
          <w:rFonts w:ascii="inherit" w:hAnsi="inherit"/>
          <w:b w:val="0"/>
          <w:bCs w:val="0"/>
          <w:sz w:val="40"/>
          <w:szCs w:val="40"/>
        </w:rPr>
        <w:t xml:space="preserve"> 1 )</w:t>
      </w:r>
      <w:r>
        <w:rPr>
          <w:rFonts w:ascii="inherit" w:hAnsi="inherit"/>
          <w:b w:val="0"/>
          <w:bCs w:val="0"/>
          <w:sz w:val="45"/>
          <w:szCs w:val="45"/>
        </w:rPr>
        <w:br/>
      </w:r>
      <w:r>
        <w:rPr>
          <w:rFonts w:ascii="inherit" w:hAnsi="inherit"/>
          <w:b w:val="0"/>
          <w:bCs w:val="0"/>
          <w:sz w:val="45"/>
          <w:szCs w:val="45"/>
        </w:rPr>
        <w:br/>
      </w:r>
    </w:p>
    <w:p w:rsidR="007D301A" w:rsidRDefault="007D301A" w:rsidP="007D301A">
      <w:pPr>
        <w:pStyle w:val="z-TopofForm"/>
      </w:pPr>
      <w:r>
        <w:t>Top of Form</w:t>
      </w:r>
    </w:p>
    <w:p w:rsidR="007D301A" w:rsidRDefault="007D301A" w:rsidP="007D301A">
      <w:pPr>
        <w:pStyle w:val="Heading2"/>
        <w:shd w:val="clear" w:color="auto" w:fill="FFFFFF"/>
        <w:spacing w:before="0"/>
        <w:rPr>
          <w:rFonts w:ascii="Arial" w:hAnsi="Arial" w:cs="Arial"/>
          <w:b w:val="0"/>
          <w:bCs w:val="0"/>
          <w:color w:val="333333"/>
          <w:sz w:val="40"/>
          <w:szCs w:val="40"/>
        </w:rPr>
      </w:pPr>
      <w:r>
        <w:rPr>
          <w:rStyle w:val="price-text"/>
          <w:b w:val="0"/>
          <w:bCs w:val="0"/>
          <w:color w:val="333333"/>
          <w:sz w:val="24"/>
          <w:szCs w:val="24"/>
        </w:rPr>
        <w:t>Giá</w:t>
      </w:r>
      <w:proofErr w:type="gramStart"/>
      <w:r>
        <w:rPr>
          <w:rStyle w:val="price-text"/>
          <w:b w:val="0"/>
          <w:bCs w:val="0"/>
          <w:color w:val="333333"/>
          <w:sz w:val="24"/>
          <w:szCs w:val="24"/>
        </w:rPr>
        <w:t>:</w:t>
      </w:r>
      <w:r>
        <w:rPr>
          <w:rStyle w:val="productsaleprice"/>
          <w:rFonts w:ascii="Arial" w:hAnsi="Arial" w:cs="Arial"/>
          <w:color w:val="E61010"/>
          <w:sz w:val="33"/>
          <w:szCs w:val="33"/>
        </w:rPr>
        <w:t>1,250,000</w:t>
      </w:r>
      <w:proofErr w:type="gramEnd"/>
      <w:r>
        <w:rPr>
          <w:rStyle w:val="productsaleprice"/>
          <w:rFonts w:ascii="Arial" w:hAnsi="Arial" w:cs="Arial"/>
          <w:color w:val="E61010"/>
          <w:sz w:val="33"/>
          <w:szCs w:val="33"/>
        </w:rPr>
        <w:t>₫</w:t>
      </w:r>
    </w:p>
    <w:p w:rsidR="004F4CBD" w:rsidRPr="004F4CBD" w:rsidRDefault="004F4CBD" w:rsidP="007D30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4CB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F4CBD" w:rsidRDefault="007D301A">
      <w:r>
        <w:t>Item 2</w:t>
      </w:r>
    </w:p>
    <w:p w:rsidR="007D301A" w:rsidRPr="007D301A" w:rsidRDefault="007D301A" w:rsidP="007D301A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Arial"/>
          <w:color w:val="333333"/>
          <w:kern w:val="36"/>
          <w:sz w:val="36"/>
          <w:szCs w:val="36"/>
        </w:rPr>
      </w:pPr>
      <w:r w:rsidRPr="007D301A">
        <w:rPr>
          <w:rFonts w:ascii="inherit" w:eastAsia="Times New Roman" w:hAnsi="inherit" w:cs="Arial"/>
          <w:color w:val="333333"/>
          <w:kern w:val="36"/>
          <w:sz w:val="36"/>
          <w:szCs w:val="36"/>
        </w:rPr>
        <w:t xml:space="preserve">Kingston </w:t>
      </w:r>
      <w:proofErr w:type="spellStart"/>
      <w:r w:rsidRPr="007D301A">
        <w:rPr>
          <w:rFonts w:ascii="inherit" w:eastAsia="Times New Roman" w:hAnsi="inherit" w:cs="Arial"/>
          <w:color w:val="333333"/>
          <w:kern w:val="36"/>
          <w:sz w:val="36"/>
          <w:szCs w:val="36"/>
        </w:rPr>
        <w:t>HyperX</w:t>
      </w:r>
      <w:proofErr w:type="spellEnd"/>
      <w:r w:rsidRPr="007D301A">
        <w:rPr>
          <w:rFonts w:ascii="inherit" w:eastAsia="Times New Roman" w:hAnsi="inherit" w:cs="Arial"/>
          <w:color w:val="333333"/>
          <w:kern w:val="36"/>
          <w:sz w:val="36"/>
          <w:szCs w:val="36"/>
        </w:rPr>
        <w:t xml:space="preserve"> Cloud Core</w:t>
      </w:r>
    </w:p>
    <w:p w:rsidR="007D301A" w:rsidRPr="007D301A" w:rsidRDefault="007D301A" w:rsidP="007D301A">
      <w:pPr>
        <w:shd w:val="clear" w:color="auto" w:fill="FFFFFF"/>
        <w:spacing w:after="150" w:line="333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D301A">
        <w:rPr>
          <w:rFonts w:ascii="Arial" w:eastAsia="Times New Roman" w:hAnsi="Arial" w:cs="Arial"/>
          <w:b/>
          <w:bCs/>
          <w:color w:val="333333"/>
          <w:sz w:val="24"/>
          <w:szCs w:val="24"/>
        </w:rPr>
        <w:t>Nhà</w:t>
      </w:r>
      <w:proofErr w:type="spellEnd"/>
      <w:r w:rsidRPr="007D301A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7D301A">
        <w:rPr>
          <w:rFonts w:ascii="Arial" w:eastAsia="Times New Roman" w:hAnsi="Arial" w:cs="Arial"/>
          <w:b/>
          <w:bCs/>
          <w:color w:val="333333"/>
          <w:sz w:val="24"/>
          <w:szCs w:val="24"/>
        </w:rPr>
        <w:t>sản</w:t>
      </w:r>
      <w:proofErr w:type="spellEnd"/>
      <w:r w:rsidRPr="007D301A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7D301A">
        <w:rPr>
          <w:rFonts w:ascii="Arial" w:eastAsia="Times New Roman" w:hAnsi="Arial" w:cs="Arial"/>
          <w:b/>
          <w:bCs/>
          <w:color w:val="333333"/>
          <w:sz w:val="24"/>
          <w:szCs w:val="24"/>
        </w:rPr>
        <w:t>xuất</w:t>
      </w:r>
      <w:proofErr w:type="spellEnd"/>
      <w:r w:rsidRPr="007D301A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7D301A">
        <w:rPr>
          <w:rFonts w:ascii="Arial" w:eastAsia="Times New Roman" w:hAnsi="Arial" w:cs="Arial"/>
          <w:color w:val="333333"/>
          <w:sz w:val="24"/>
          <w:szCs w:val="24"/>
        </w:rPr>
        <w:t>:</w:t>
      </w:r>
      <w:proofErr w:type="gramEnd"/>
      <w:r w:rsidRPr="007D301A">
        <w:rPr>
          <w:rFonts w:ascii="Arial" w:eastAsia="Times New Roman" w:hAnsi="Arial" w:cs="Arial"/>
          <w:color w:val="333333"/>
          <w:sz w:val="24"/>
          <w:szCs w:val="24"/>
        </w:rPr>
        <w:t xml:space="preserve"> Kingston</w:t>
      </w:r>
    </w:p>
    <w:p w:rsidR="007D301A" w:rsidRPr="007D301A" w:rsidRDefault="007D301A" w:rsidP="007D301A">
      <w:pPr>
        <w:shd w:val="clear" w:color="auto" w:fill="FFFFFF"/>
        <w:spacing w:after="150" w:line="333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D301A">
        <w:rPr>
          <w:rFonts w:ascii="Arial" w:eastAsia="Times New Roman" w:hAnsi="Arial" w:cs="Arial"/>
          <w:b/>
          <w:bCs/>
          <w:color w:val="333333"/>
          <w:sz w:val="24"/>
          <w:szCs w:val="24"/>
        </w:rPr>
        <w:t>Tình</w:t>
      </w:r>
      <w:proofErr w:type="spellEnd"/>
      <w:r w:rsidRPr="007D301A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7D301A">
        <w:rPr>
          <w:rFonts w:ascii="Arial" w:eastAsia="Times New Roman" w:hAnsi="Arial" w:cs="Arial"/>
          <w:b/>
          <w:bCs/>
          <w:color w:val="333333"/>
          <w:sz w:val="24"/>
          <w:szCs w:val="24"/>
        </w:rPr>
        <w:t>trạng</w:t>
      </w:r>
      <w:proofErr w:type="spellEnd"/>
      <w:r w:rsidRPr="007D301A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7D30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D301A">
        <w:rPr>
          <w:rFonts w:ascii="Arial" w:eastAsia="Times New Roman" w:hAnsi="Arial" w:cs="Arial"/>
          <w:color w:val="333333"/>
          <w:sz w:val="24"/>
          <w:szCs w:val="24"/>
        </w:rPr>
        <w:t>Fullbox</w:t>
      </w:r>
      <w:proofErr w:type="spellEnd"/>
      <w:r w:rsidRPr="007D301A">
        <w:rPr>
          <w:rFonts w:ascii="Arial" w:eastAsia="Times New Roman" w:hAnsi="Arial" w:cs="Arial"/>
          <w:color w:val="333333"/>
          <w:sz w:val="24"/>
          <w:szCs w:val="24"/>
        </w:rPr>
        <w:t xml:space="preserve">- </w:t>
      </w:r>
      <w:proofErr w:type="spellStart"/>
      <w:r w:rsidRPr="007D301A">
        <w:rPr>
          <w:rFonts w:ascii="Arial" w:eastAsia="Times New Roman" w:hAnsi="Arial" w:cs="Arial"/>
          <w:color w:val="333333"/>
          <w:sz w:val="24"/>
          <w:szCs w:val="24"/>
        </w:rPr>
        <w:t>Mới</w:t>
      </w:r>
      <w:proofErr w:type="spellEnd"/>
      <w:r w:rsidRPr="007D301A">
        <w:rPr>
          <w:rFonts w:ascii="Arial" w:eastAsia="Times New Roman" w:hAnsi="Arial" w:cs="Arial"/>
          <w:color w:val="333333"/>
          <w:sz w:val="24"/>
          <w:szCs w:val="24"/>
        </w:rPr>
        <w:t xml:space="preserve"> 100%</w:t>
      </w:r>
    </w:p>
    <w:p w:rsidR="007D301A" w:rsidRPr="007D301A" w:rsidRDefault="007D301A" w:rsidP="007D301A">
      <w:pPr>
        <w:shd w:val="clear" w:color="auto" w:fill="FFFFFF"/>
        <w:spacing w:after="150" w:line="333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D301A">
        <w:rPr>
          <w:rFonts w:ascii="Arial" w:eastAsia="Times New Roman" w:hAnsi="Arial" w:cs="Arial"/>
          <w:b/>
          <w:bCs/>
          <w:color w:val="333333"/>
          <w:sz w:val="24"/>
          <w:szCs w:val="24"/>
        </w:rPr>
        <w:t>Bảo</w:t>
      </w:r>
      <w:proofErr w:type="spellEnd"/>
      <w:r w:rsidRPr="007D301A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7D301A">
        <w:rPr>
          <w:rFonts w:ascii="Arial" w:eastAsia="Times New Roman" w:hAnsi="Arial" w:cs="Arial"/>
          <w:b/>
          <w:bCs/>
          <w:color w:val="333333"/>
          <w:sz w:val="24"/>
          <w:szCs w:val="24"/>
        </w:rPr>
        <w:t>hành</w:t>
      </w:r>
      <w:proofErr w:type="spellEnd"/>
      <w:r w:rsidRPr="007D301A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7D301A">
        <w:rPr>
          <w:rFonts w:ascii="Arial" w:eastAsia="Times New Roman" w:hAnsi="Arial" w:cs="Arial"/>
          <w:color w:val="333333"/>
          <w:sz w:val="24"/>
          <w:szCs w:val="24"/>
        </w:rPr>
        <w:t xml:space="preserve"> 24 </w:t>
      </w:r>
      <w:proofErr w:type="spellStart"/>
      <w:r w:rsidRPr="007D301A">
        <w:rPr>
          <w:rFonts w:ascii="Arial" w:eastAsia="Times New Roman" w:hAnsi="Arial" w:cs="Arial"/>
          <w:color w:val="333333"/>
          <w:sz w:val="24"/>
          <w:szCs w:val="24"/>
        </w:rPr>
        <w:t>tháng</w:t>
      </w:r>
      <w:proofErr w:type="spellEnd"/>
      <w:r w:rsidRPr="007D301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7D301A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7D301A" w:rsidRPr="007D301A" w:rsidRDefault="007D301A" w:rsidP="007D301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D301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D301A" w:rsidRPr="007D301A" w:rsidRDefault="007D301A" w:rsidP="007D30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D301A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gramStart"/>
      <w:r w:rsidRPr="007D301A">
        <w:rPr>
          <w:rFonts w:ascii="Arial" w:eastAsia="Times New Roman" w:hAnsi="Arial" w:cs="Arial"/>
          <w:color w:val="333333"/>
          <w:sz w:val="24"/>
          <w:szCs w:val="24"/>
        </w:rPr>
        <w:t>:</w:t>
      </w:r>
      <w:r w:rsidRPr="007D301A">
        <w:rPr>
          <w:rFonts w:ascii="Arial" w:eastAsia="Times New Roman" w:hAnsi="Arial" w:cs="Arial"/>
          <w:b/>
          <w:bCs/>
          <w:color w:val="E61010"/>
          <w:sz w:val="33"/>
          <w:szCs w:val="33"/>
        </w:rPr>
        <w:t>1,390,000</w:t>
      </w:r>
      <w:proofErr w:type="gramEnd"/>
      <w:r w:rsidRPr="007D301A">
        <w:rPr>
          <w:rFonts w:ascii="Arial" w:eastAsia="Times New Roman" w:hAnsi="Arial" w:cs="Arial"/>
          <w:b/>
          <w:bCs/>
          <w:color w:val="E61010"/>
          <w:sz w:val="33"/>
          <w:szCs w:val="33"/>
        </w:rPr>
        <w:t>₫</w:t>
      </w:r>
    </w:p>
    <w:p w:rsidR="007D301A" w:rsidRPr="007D301A" w:rsidRDefault="007D301A" w:rsidP="007D30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D301A">
        <w:rPr>
          <w:rFonts w:ascii="Arial" w:eastAsia="Times New Roman" w:hAnsi="Arial" w:cs="Arial"/>
          <w:color w:val="333333"/>
          <w:sz w:val="21"/>
          <w:szCs w:val="21"/>
        </w:rPr>
        <w:t>Hết</w:t>
      </w:r>
      <w:proofErr w:type="spellEnd"/>
      <w:r w:rsidRPr="007D301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D301A">
        <w:rPr>
          <w:rFonts w:ascii="Arial" w:eastAsia="Times New Roman" w:hAnsi="Arial" w:cs="Arial"/>
          <w:color w:val="333333"/>
          <w:sz w:val="21"/>
          <w:szCs w:val="21"/>
        </w:rPr>
        <w:t>hàng</w:t>
      </w:r>
      <w:proofErr w:type="spellEnd"/>
    </w:p>
    <w:p w:rsidR="007D301A" w:rsidRPr="007D301A" w:rsidRDefault="007D301A" w:rsidP="007D301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D301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D301A" w:rsidRDefault="007D301A"/>
    <w:p w:rsidR="007D301A" w:rsidRDefault="007D301A"/>
    <w:p w:rsidR="007D301A" w:rsidRDefault="007D301A">
      <w:r>
        <w:t>Item 3</w:t>
      </w:r>
    </w:p>
    <w:p w:rsidR="007D301A" w:rsidRPr="007D301A" w:rsidRDefault="007D301A" w:rsidP="007D301A">
      <w:pPr>
        <w:spacing w:after="0" w:line="240" w:lineRule="auto"/>
        <w:outlineLvl w:val="0"/>
        <w:rPr>
          <w:rFonts w:ascii="inherit" w:eastAsia="Times New Roman" w:hAnsi="inherit" w:cs="Times New Roman"/>
          <w:kern w:val="36"/>
          <w:sz w:val="36"/>
          <w:szCs w:val="36"/>
        </w:rPr>
      </w:pPr>
      <w:r w:rsidRPr="007D301A">
        <w:rPr>
          <w:rFonts w:ascii="inherit" w:eastAsia="Times New Roman" w:hAnsi="inherit" w:cs="Times New Roman"/>
          <w:kern w:val="36"/>
          <w:sz w:val="36"/>
          <w:szCs w:val="36"/>
        </w:rPr>
        <w:t xml:space="preserve">Tai </w:t>
      </w:r>
      <w:proofErr w:type="spellStart"/>
      <w:r w:rsidRPr="007D301A">
        <w:rPr>
          <w:rFonts w:ascii="inherit" w:eastAsia="Times New Roman" w:hAnsi="inherit" w:cs="Times New Roman"/>
          <w:kern w:val="36"/>
          <w:sz w:val="36"/>
          <w:szCs w:val="36"/>
        </w:rPr>
        <w:t>nghe</w:t>
      </w:r>
      <w:proofErr w:type="spellEnd"/>
      <w:r w:rsidRPr="007D301A">
        <w:rPr>
          <w:rFonts w:ascii="inherit" w:eastAsia="Times New Roman" w:hAnsi="inherit" w:cs="Times New Roman"/>
          <w:kern w:val="36"/>
          <w:sz w:val="36"/>
          <w:szCs w:val="36"/>
        </w:rPr>
        <w:t xml:space="preserve"> </w:t>
      </w:r>
      <w:proofErr w:type="spellStart"/>
      <w:r w:rsidRPr="007D301A">
        <w:rPr>
          <w:rFonts w:ascii="inherit" w:eastAsia="Times New Roman" w:hAnsi="inherit" w:cs="Times New Roman"/>
          <w:kern w:val="36"/>
          <w:sz w:val="36"/>
          <w:szCs w:val="36"/>
        </w:rPr>
        <w:t>HyperX</w:t>
      </w:r>
      <w:proofErr w:type="spellEnd"/>
      <w:r w:rsidRPr="007D301A">
        <w:rPr>
          <w:rFonts w:ascii="inherit" w:eastAsia="Times New Roman" w:hAnsi="inherit" w:cs="Times New Roman"/>
          <w:kern w:val="36"/>
          <w:sz w:val="36"/>
          <w:szCs w:val="36"/>
        </w:rPr>
        <w:t xml:space="preserve"> Cloud II Red </w:t>
      </w:r>
      <w:proofErr w:type="gramStart"/>
      <w:r w:rsidRPr="007D301A">
        <w:rPr>
          <w:rFonts w:ascii="inherit" w:eastAsia="Times New Roman" w:hAnsi="inherit" w:cs="Times New Roman"/>
          <w:kern w:val="36"/>
          <w:sz w:val="36"/>
          <w:szCs w:val="36"/>
        </w:rPr>
        <w:t>( KHX</w:t>
      </w:r>
      <w:proofErr w:type="gramEnd"/>
      <w:r w:rsidRPr="007D301A">
        <w:rPr>
          <w:rFonts w:ascii="inherit" w:eastAsia="Times New Roman" w:hAnsi="inherit" w:cs="Times New Roman"/>
          <w:kern w:val="36"/>
          <w:sz w:val="36"/>
          <w:szCs w:val="36"/>
        </w:rPr>
        <w:t>-HSCP-RD )</w:t>
      </w:r>
    </w:p>
    <w:p w:rsidR="007D301A" w:rsidRPr="007D301A" w:rsidRDefault="007D301A" w:rsidP="007D301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>Nhà</w:t>
      </w:r>
      <w:proofErr w:type="spellEnd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>sản</w:t>
      </w:r>
      <w:proofErr w:type="spellEnd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7D301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D301A">
        <w:rPr>
          <w:rFonts w:ascii="Times New Roman" w:eastAsia="Times New Roman" w:hAnsi="Times New Roman" w:cs="Times New Roman"/>
          <w:sz w:val="24"/>
          <w:szCs w:val="24"/>
        </w:rPr>
        <w:t xml:space="preserve"> Kingston</w:t>
      </w:r>
    </w:p>
    <w:p w:rsidR="007D301A" w:rsidRPr="007D301A" w:rsidRDefault="007D301A" w:rsidP="007D301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>Tình</w:t>
      </w:r>
      <w:proofErr w:type="spellEnd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>trạng</w:t>
      </w:r>
      <w:proofErr w:type="spellEnd"/>
      <w:r w:rsidRPr="007D301A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7D3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01A">
        <w:rPr>
          <w:rFonts w:ascii="Times New Roman" w:eastAsia="Times New Roman" w:hAnsi="Times New Roman" w:cs="Times New Roman"/>
          <w:sz w:val="24"/>
          <w:szCs w:val="24"/>
        </w:rPr>
        <w:t>Fullbox</w:t>
      </w:r>
      <w:proofErr w:type="spellEnd"/>
      <w:r w:rsidRPr="007D301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7D301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7D301A">
        <w:rPr>
          <w:rFonts w:ascii="Times New Roman" w:eastAsia="Times New Roman" w:hAnsi="Times New Roman" w:cs="Times New Roman"/>
          <w:sz w:val="24"/>
          <w:szCs w:val="24"/>
        </w:rPr>
        <w:t xml:space="preserve"> 100%</w:t>
      </w:r>
    </w:p>
    <w:p w:rsidR="007D301A" w:rsidRPr="007D301A" w:rsidRDefault="007D301A" w:rsidP="007D301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>hành</w:t>
      </w:r>
      <w:proofErr w:type="spellEnd"/>
      <w:r w:rsidRPr="007D301A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7D301A">
        <w:rPr>
          <w:rFonts w:ascii="Times New Roman" w:eastAsia="Times New Roman" w:hAnsi="Times New Roman" w:cs="Times New Roman"/>
          <w:sz w:val="24"/>
          <w:szCs w:val="24"/>
        </w:rPr>
        <w:t xml:space="preserve"> 24 </w:t>
      </w:r>
      <w:proofErr w:type="spellStart"/>
      <w:r w:rsidRPr="007D301A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7D301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D301A" w:rsidRPr="007D301A" w:rsidRDefault="007D301A" w:rsidP="007D301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D301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D301A" w:rsidRPr="007D301A" w:rsidRDefault="007D301A" w:rsidP="007D30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D301A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gramStart"/>
      <w:r w:rsidRPr="007D301A">
        <w:rPr>
          <w:rFonts w:ascii="Arial" w:eastAsia="Times New Roman" w:hAnsi="Arial" w:cs="Arial"/>
          <w:color w:val="333333"/>
          <w:sz w:val="24"/>
          <w:szCs w:val="24"/>
        </w:rPr>
        <w:t>:</w:t>
      </w:r>
      <w:r w:rsidRPr="007D301A">
        <w:rPr>
          <w:rFonts w:ascii="Arial" w:eastAsia="Times New Roman" w:hAnsi="Arial" w:cs="Arial"/>
          <w:b/>
          <w:bCs/>
          <w:color w:val="E61010"/>
          <w:sz w:val="33"/>
          <w:szCs w:val="33"/>
        </w:rPr>
        <w:t>2,489,000</w:t>
      </w:r>
      <w:proofErr w:type="gramEnd"/>
      <w:r w:rsidRPr="007D301A">
        <w:rPr>
          <w:rFonts w:ascii="Arial" w:eastAsia="Times New Roman" w:hAnsi="Arial" w:cs="Arial"/>
          <w:b/>
          <w:bCs/>
          <w:color w:val="E61010"/>
          <w:sz w:val="33"/>
          <w:szCs w:val="33"/>
        </w:rPr>
        <w:t>₫</w:t>
      </w:r>
    </w:p>
    <w:p w:rsidR="007D301A" w:rsidRDefault="007D301A"/>
    <w:p w:rsidR="007D301A" w:rsidRDefault="007D301A">
      <w:r>
        <w:lastRenderedPageBreak/>
        <w:t>Item 4</w:t>
      </w:r>
    </w:p>
    <w:p w:rsidR="007D301A" w:rsidRPr="007D301A" w:rsidRDefault="007D301A" w:rsidP="007D301A">
      <w:pPr>
        <w:spacing w:after="0" w:line="240" w:lineRule="auto"/>
        <w:outlineLvl w:val="0"/>
        <w:rPr>
          <w:rFonts w:ascii="inherit" w:eastAsia="Times New Roman" w:hAnsi="inherit" w:cs="Times New Roman"/>
          <w:kern w:val="36"/>
          <w:sz w:val="36"/>
          <w:szCs w:val="36"/>
        </w:rPr>
      </w:pPr>
      <w:r w:rsidRPr="007D301A">
        <w:rPr>
          <w:rFonts w:ascii="inherit" w:eastAsia="Times New Roman" w:hAnsi="inherit" w:cs="Times New Roman"/>
          <w:kern w:val="36"/>
          <w:sz w:val="36"/>
          <w:szCs w:val="36"/>
        </w:rPr>
        <w:t xml:space="preserve">Tai </w:t>
      </w:r>
      <w:proofErr w:type="spellStart"/>
      <w:r w:rsidRPr="007D301A">
        <w:rPr>
          <w:rFonts w:ascii="inherit" w:eastAsia="Times New Roman" w:hAnsi="inherit" w:cs="Times New Roman"/>
          <w:kern w:val="36"/>
          <w:sz w:val="36"/>
          <w:szCs w:val="36"/>
        </w:rPr>
        <w:t>nghe</w:t>
      </w:r>
      <w:proofErr w:type="spellEnd"/>
      <w:r w:rsidRPr="007D301A">
        <w:rPr>
          <w:rFonts w:ascii="inherit" w:eastAsia="Times New Roman" w:hAnsi="inherit" w:cs="Times New Roman"/>
          <w:kern w:val="36"/>
          <w:sz w:val="36"/>
          <w:szCs w:val="36"/>
        </w:rPr>
        <w:t xml:space="preserve"> </w:t>
      </w:r>
      <w:proofErr w:type="spellStart"/>
      <w:r w:rsidRPr="007D301A">
        <w:rPr>
          <w:rFonts w:ascii="inherit" w:eastAsia="Times New Roman" w:hAnsi="inherit" w:cs="Times New Roman"/>
          <w:kern w:val="36"/>
          <w:sz w:val="36"/>
          <w:szCs w:val="36"/>
        </w:rPr>
        <w:t>HyperX</w:t>
      </w:r>
      <w:proofErr w:type="spellEnd"/>
      <w:r w:rsidRPr="007D301A">
        <w:rPr>
          <w:rFonts w:ascii="inherit" w:eastAsia="Times New Roman" w:hAnsi="inherit" w:cs="Times New Roman"/>
          <w:kern w:val="36"/>
          <w:sz w:val="36"/>
          <w:szCs w:val="36"/>
        </w:rPr>
        <w:t xml:space="preserve"> Cloud II GUNMENTAL </w:t>
      </w:r>
      <w:proofErr w:type="gramStart"/>
      <w:r w:rsidRPr="007D301A">
        <w:rPr>
          <w:rFonts w:ascii="inherit" w:eastAsia="Times New Roman" w:hAnsi="inherit" w:cs="Times New Roman"/>
          <w:kern w:val="36"/>
          <w:sz w:val="36"/>
          <w:szCs w:val="36"/>
        </w:rPr>
        <w:t>( KHX</w:t>
      </w:r>
      <w:proofErr w:type="gramEnd"/>
      <w:r w:rsidRPr="007D301A">
        <w:rPr>
          <w:rFonts w:ascii="inherit" w:eastAsia="Times New Roman" w:hAnsi="inherit" w:cs="Times New Roman"/>
          <w:kern w:val="36"/>
          <w:sz w:val="36"/>
          <w:szCs w:val="36"/>
        </w:rPr>
        <w:t>-HSCP-GM )</w:t>
      </w:r>
    </w:p>
    <w:p w:rsidR="007D301A" w:rsidRPr="007D301A" w:rsidRDefault="007D301A" w:rsidP="007D301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>Nhà</w:t>
      </w:r>
      <w:proofErr w:type="spellEnd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>sản</w:t>
      </w:r>
      <w:proofErr w:type="spellEnd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7D301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D301A">
        <w:rPr>
          <w:rFonts w:ascii="Times New Roman" w:eastAsia="Times New Roman" w:hAnsi="Times New Roman" w:cs="Times New Roman"/>
          <w:sz w:val="24"/>
          <w:szCs w:val="24"/>
        </w:rPr>
        <w:t xml:space="preserve"> Kingston</w:t>
      </w:r>
    </w:p>
    <w:p w:rsidR="007D301A" w:rsidRPr="007D301A" w:rsidRDefault="007D301A" w:rsidP="007D301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>Tình</w:t>
      </w:r>
      <w:proofErr w:type="spellEnd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>trạng</w:t>
      </w:r>
      <w:proofErr w:type="spellEnd"/>
      <w:r w:rsidRPr="007D301A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7D3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01A">
        <w:rPr>
          <w:rFonts w:ascii="Times New Roman" w:eastAsia="Times New Roman" w:hAnsi="Times New Roman" w:cs="Times New Roman"/>
          <w:sz w:val="24"/>
          <w:szCs w:val="24"/>
        </w:rPr>
        <w:t>Fullbox</w:t>
      </w:r>
      <w:proofErr w:type="spellEnd"/>
      <w:r w:rsidRPr="007D301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7D301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7D301A">
        <w:rPr>
          <w:rFonts w:ascii="Times New Roman" w:eastAsia="Times New Roman" w:hAnsi="Times New Roman" w:cs="Times New Roman"/>
          <w:sz w:val="24"/>
          <w:szCs w:val="24"/>
        </w:rPr>
        <w:t xml:space="preserve"> 100%</w:t>
      </w:r>
    </w:p>
    <w:p w:rsidR="007D301A" w:rsidRPr="007D301A" w:rsidRDefault="007D301A" w:rsidP="007D301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>hành</w:t>
      </w:r>
      <w:proofErr w:type="spellEnd"/>
      <w:r w:rsidRPr="007D301A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7D301A">
        <w:rPr>
          <w:rFonts w:ascii="Times New Roman" w:eastAsia="Times New Roman" w:hAnsi="Times New Roman" w:cs="Times New Roman"/>
          <w:sz w:val="24"/>
          <w:szCs w:val="24"/>
        </w:rPr>
        <w:t xml:space="preserve"> 24 </w:t>
      </w:r>
      <w:proofErr w:type="spellStart"/>
      <w:r w:rsidRPr="007D301A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7D301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D301A" w:rsidRPr="007D301A" w:rsidRDefault="007D301A" w:rsidP="007D301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D301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D301A" w:rsidRPr="007D301A" w:rsidRDefault="007D301A" w:rsidP="007D30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D301A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gramStart"/>
      <w:r w:rsidRPr="007D301A">
        <w:rPr>
          <w:rFonts w:ascii="Arial" w:eastAsia="Times New Roman" w:hAnsi="Arial" w:cs="Arial"/>
          <w:color w:val="333333"/>
          <w:sz w:val="24"/>
          <w:szCs w:val="24"/>
        </w:rPr>
        <w:t>:</w:t>
      </w:r>
      <w:r w:rsidRPr="007D301A">
        <w:rPr>
          <w:rFonts w:ascii="Arial" w:eastAsia="Times New Roman" w:hAnsi="Arial" w:cs="Arial"/>
          <w:b/>
          <w:bCs/>
          <w:color w:val="E61010"/>
          <w:sz w:val="33"/>
          <w:szCs w:val="33"/>
        </w:rPr>
        <w:t>2,489,000</w:t>
      </w:r>
      <w:proofErr w:type="gramEnd"/>
      <w:r w:rsidRPr="007D301A">
        <w:rPr>
          <w:rFonts w:ascii="Arial" w:eastAsia="Times New Roman" w:hAnsi="Arial" w:cs="Arial"/>
          <w:b/>
          <w:bCs/>
          <w:color w:val="E61010"/>
          <w:sz w:val="33"/>
          <w:szCs w:val="33"/>
        </w:rPr>
        <w:t>₫</w:t>
      </w:r>
    </w:p>
    <w:p w:rsidR="007D301A" w:rsidRDefault="007D301A"/>
    <w:p w:rsidR="007D301A" w:rsidRDefault="007D301A">
      <w:r>
        <w:t>Item 5</w:t>
      </w:r>
    </w:p>
    <w:p w:rsidR="007D301A" w:rsidRPr="007D301A" w:rsidRDefault="007D301A" w:rsidP="007D301A">
      <w:pPr>
        <w:spacing w:after="0" w:line="240" w:lineRule="auto"/>
        <w:outlineLvl w:val="0"/>
        <w:rPr>
          <w:rFonts w:ascii="inherit" w:eastAsia="Times New Roman" w:hAnsi="inherit" w:cs="Times New Roman"/>
          <w:kern w:val="36"/>
          <w:sz w:val="36"/>
          <w:szCs w:val="36"/>
        </w:rPr>
      </w:pPr>
      <w:r w:rsidRPr="007D301A">
        <w:rPr>
          <w:rFonts w:ascii="inherit" w:eastAsia="Times New Roman" w:hAnsi="inherit" w:cs="Times New Roman"/>
          <w:kern w:val="36"/>
          <w:sz w:val="36"/>
          <w:szCs w:val="36"/>
        </w:rPr>
        <w:t xml:space="preserve">Tai </w:t>
      </w:r>
      <w:proofErr w:type="spellStart"/>
      <w:r w:rsidRPr="007D301A">
        <w:rPr>
          <w:rFonts w:ascii="inherit" w:eastAsia="Times New Roman" w:hAnsi="inherit" w:cs="Times New Roman"/>
          <w:kern w:val="36"/>
          <w:sz w:val="36"/>
          <w:szCs w:val="36"/>
        </w:rPr>
        <w:t>nghe</w:t>
      </w:r>
      <w:proofErr w:type="spellEnd"/>
      <w:r w:rsidRPr="007D301A">
        <w:rPr>
          <w:rFonts w:ascii="inherit" w:eastAsia="Times New Roman" w:hAnsi="inherit" w:cs="Times New Roman"/>
          <w:kern w:val="36"/>
          <w:sz w:val="36"/>
          <w:szCs w:val="36"/>
        </w:rPr>
        <w:t xml:space="preserve"> </w:t>
      </w:r>
      <w:proofErr w:type="spellStart"/>
      <w:r w:rsidRPr="007D301A">
        <w:rPr>
          <w:rFonts w:ascii="inherit" w:eastAsia="Times New Roman" w:hAnsi="inherit" w:cs="Times New Roman"/>
          <w:kern w:val="36"/>
          <w:sz w:val="36"/>
          <w:szCs w:val="36"/>
        </w:rPr>
        <w:t>HyperX</w:t>
      </w:r>
      <w:proofErr w:type="spellEnd"/>
      <w:r w:rsidRPr="007D301A">
        <w:rPr>
          <w:rFonts w:ascii="inherit" w:eastAsia="Times New Roman" w:hAnsi="inherit" w:cs="Times New Roman"/>
          <w:kern w:val="36"/>
          <w:sz w:val="36"/>
          <w:szCs w:val="36"/>
        </w:rPr>
        <w:t xml:space="preserve"> Cloud II Pink </w:t>
      </w:r>
      <w:proofErr w:type="gramStart"/>
      <w:r w:rsidRPr="007D301A">
        <w:rPr>
          <w:rFonts w:ascii="inherit" w:eastAsia="Times New Roman" w:hAnsi="inherit" w:cs="Times New Roman"/>
          <w:kern w:val="36"/>
          <w:sz w:val="36"/>
          <w:szCs w:val="36"/>
        </w:rPr>
        <w:t>( KHX</w:t>
      </w:r>
      <w:proofErr w:type="gramEnd"/>
      <w:r w:rsidRPr="007D301A">
        <w:rPr>
          <w:rFonts w:ascii="inherit" w:eastAsia="Times New Roman" w:hAnsi="inherit" w:cs="Times New Roman"/>
          <w:kern w:val="36"/>
          <w:sz w:val="36"/>
          <w:szCs w:val="36"/>
        </w:rPr>
        <w:t>-HSCP-PK )</w:t>
      </w:r>
    </w:p>
    <w:p w:rsidR="007D301A" w:rsidRPr="007D301A" w:rsidRDefault="007D301A" w:rsidP="007D301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>Nhà</w:t>
      </w:r>
      <w:proofErr w:type="spellEnd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>sản</w:t>
      </w:r>
      <w:proofErr w:type="spellEnd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7D301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D301A">
        <w:rPr>
          <w:rFonts w:ascii="Times New Roman" w:eastAsia="Times New Roman" w:hAnsi="Times New Roman" w:cs="Times New Roman"/>
          <w:sz w:val="24"/>
          <w:szCs w:val="24"/>
        </w:rPr>
        <w:t xml:space="preserve"> Kingston</w:t>
      </w:r>
    </w:p>
    <w:p w:rsidR="007D301A" w:rsidRPr="007D301A" w:rsidRDefault="007D301A" w:rsidP="007D301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>Tình</w:t>
      </w:r>
      <w:proofErr w:type="spellEnd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>trạng</w:t>
      </w:r>
      <w:proofErr w:type="spellEnd"/>
      <w:r w:rsidRPr="007D301A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7D3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301A">
        <w:rPr>
          <w:rFonts w:ascii="Times New Roman" w:eastAsia="Times New Roman" w:hAnsi="Times New Roman" w:cs="Times New Roman"/>
          <w:sz w:val="24"/>
          <w:szCs w:val="24"/>
        </w:rPr>
        <w:t>Fullbox</w:t>
      </w:r>
      <w:proofErr w:type="spellEnd"/>
      <w:r w:rsidRPr="007D301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7D301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7D301A">
        <w:rPr>
          <w:rFonts w:ascii="Times New Roman" w:eastAsia="Times New Roman" w:hAnsi="Times New Roman" w:cs="Times New Roman"/>
          <w:sz w:val="24"/>
          <w:szCs w:val="24"/>
        </w:rPr>
        <w:t xml:space="preserve"> 100%</w:t>
      </w:r>
    </w:p>
    <w:p w:rsidR="007D301A" w:rsidRPr="007D301A" w:rsidRDefault="007D301A" w:rsidP="007D301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7D301A">
        <w:rPr>
          <w:rFonts w:ascii="Times New Roman" w:eastAsia="Times New Roman" w:hAnsi="Times New Roman" w:cs="Times New Roman"/>
          <w:b/>
          <w:bCs/>
          <w:sz w:val="24"/>
          <w:szCs w:val="24"/>
        </w:rPr>
        <w:t>hành</w:t>
      </w:r>
      <w:proofErr w:type="spellEnd"/>
      <w:r w:rsidRPr="007D301A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7D301A">
        <w:rPr>
          <w:rFonts w:ascii="Times New Roman" w:eastAsia="Times New Roman" w:hAnsi="Times New Roman" w:cs="Times New Roman"/>
          <w:sz w:val="24"/>
          <w:szCs w:val="24"/>
        </w:rPr>
        <w:t xml:space="preserve"> 24 </w:t>
      </w:r>
      <w:proofErr w:type="spellStart"/>
      <w:r w:rsidRPr="007D301A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7D301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D301A" w:rsidRPr="007D301A" w:rsidRDefault="007D301A" w:rsidP="007D301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D301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D301A" w:rsidRPr="007D301A" w:rsidRDefault="007D301A" w:rsidP="007D30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D301A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gramStart"/>
      <w:r w:rsidRPr="007D301A">
        <w:rPr>
          <w:rFonts w:ascii="Arial" w:eastAsia="Times New Roman" w:hAnsi="Arial" w:cs="Arial"/>
          <w:color w:val="333333"/>
          <w:sz w:val="24"/>
          <w:szCs w:val="24"/>
        </w:rPr>
        <w:t>:</w:t>
      </w:r>
      <w:r w:rsidRPr="007D301A">
        <w:rPr>
          <w:rFonts w:ascii="Arial" w:eastAsia="Times New Roman" w:hAnsi="Arial" w:cs="Arial"/>
          <w:b/>
          <w:bCs/>
          <w:color w:val="E61010"/>
          <w:sz w:val="33"/>
          <w:szCs w:val="33"/>
        </w:rPr>
        <w:t>2,489,000</w:t>
      </w:r>
      <w:proofErr w:type="gramEnd"/>
      <w:r w:rsidRPr="007D301A">
        <w:rPr>
          <w:rFonts w:ascii="Arial" w:eastAsia="Times New Roman" w:hAnsi="Arial" w:cs="Arial"/>
          <w:b/>
          <w:bCs/>
          <w:color w:val="E61010"/>
          <w:sz w:val="33"/>
          <w:szCs w:val="33"/>
        </w:rPr>
        <w:t>₫</w:t>
      </w:r>
    </w:p>
    <w:p w:rsidR="007D301A" w:rsidRDefault="007D301A">
      <w:bookmarkStart w:id="3" w:name="_GoBack"/>
      <w:bookmarkEnd w:id="3"/>
    </w:p>
    <w:sectPr w:rsidR="007D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D8F"/>
    <w:rsid w:val="000F7D8F"/>
    <w:rsid w:val="003B6B73"/>
    <w:rsid w:val="003F3F6C"/>
    <w:rsid w:val="004F4CBD"/>
    <w:rsid w:val="007D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3F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0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F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F3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3F6C"/>
    <w:rPr>
      <w:b/>
      <w:bCs/>
    </w:rPr>
  </w:style>
  <w:style w:type="character" w:customStyle="1" w:styleId="apple-converted-space">
    <w:name w:val="apple-converted-space"/>
    <w:basedOn w:val="DefaultParagraphFont"/>
    <w:rsid w:val="003F3F6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F3F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F3F6C"/>
    <w:rPr>
      <w:rFonts w:ascii="Arial" w:eastAsia="Times New Roman" w:hAnsi="Arial" w:cs="Arial"/>
      <w:vanish/>
      <w:sz w:val="16"/>
      <w:szCs w:val="16"/>
    </w:rPr>
  </w:style>
  <w:style w:type="character" w:customStyle="1" w:styleId="price-text">
    <w:name w:val="price-text"/>
    <w:basedOn w:val="DefaultParagraphFont"/>
    <w:rsid w:val="003F3F6C"/>
  </w:style>
  <w:style w:type="character" w:customStyle="1" w:styleId="productsaleprice">
    <w:name w:val="product_sale_price"/>
    <w:basedOn w:val="DefaultParagraphFont"/>
    <w:rsid w:val="003F3F6C"/>
  </w:style>
  <w:style w:type="character" w:customStyle="1" w:styleId="productprice">
    <w:name w:val="product_price"/>
    <w:basedOn w:val="DefaultParagraphFont"/>
    <w:rsid w:val="004F4CB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4CB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4CBD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3F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0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F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F3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3F6C"/>
    <w:rPr>
      <w:b/>
      <w:bCs/>
    </w:rPr>
  </w:style>
  <w:style w:type="character" w:customStyle="1" w:styleId="apple-converted-space">
    <w:name w:val="apple-converted-space"/>
    <w:basedOn w:val="DefaultParagraphFont"/>
    <w:rsid w:val="003F3F6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F3F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F3F6C"/>
    <w:rPr>
      <w:rFonts w:ascii="Arial" w:eastAsia="Times New Roman" w:hAnsi="Arial" w:cs="Arial"/>
      <w:vanish/>
      <w:sz w:val="16"/>
      <w:szCs w:val="16"/>
    </w:rPr>
  </w:style>
  <w:style w:type="character" w:customStyle="1" w:styleId="price-text">
    <w:name w:val="price-text"/>
    <w:basedOn w:val="DefaultParagraphFont"/>
    <w:rsid w:val="003F3F6C"/>
  </w:style>
  <w:style w:type="character" w:customStyle="1" w:styleId="productsaleprice">
    <w:name w:val="product_sale_price"/>
    <w:basedOn w:val="DefaultParagraphFont"/>
    <w:rsid w:val="003F3F6C"/>
  </w:style>
  <w:style w:type="character" w:customStyle="1" w:styleId="productprice">
    <w:name w:val="product_price"/>
    <w:basedOn w:val="DefaultParagraphFont"/>
    <w:rsid w:val="004F4CB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4CB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4CBD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39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1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0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7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9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PHAT</dc:creator>
  <cp:keywords/>
  <dc:description/>
  <cp:lastModifiedBy>TIEN PHAT</cp:lastModifiedBy>
  <cp:revision>5</cp:revision>
  <dcterms:created xsi:type="dcterms:W3CDTF">2016-12-10T07:13:00Z</dcterms:created>
  <dcterms:modified xsi:type="dcterms:W3CDTF">2016-12-10T07:27:00Z</dcterms:modified>
</cp:coreProperties>
</file>