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11B9E" w14:textId="77777777" w:rsidR="00B409C4" w:rsidRPr="00863715" w:rsidRDefault="00B409C4" w:rsidP="00B409C4">
      <w:pPr>
        <w:pStyle w:val="Title"/>
        <w:spacing w:line="360" w:lineRule="auto"/>
        <w:rPr>
          <w:rFonts w:ascii="Arial" w:hAnsi="Arial" w:cs="Arial"/>
          <w:sz w:val="22"/>
          <w:szCs w:val="22"/>
        </w:rPr>
      </w:pPr>
      <w:bookmarkStart w:id="0" w:name="_Toc371425782"/>
      <w:r w:rsidRPr="00863715">
        <w:rPr>
          <w:rFonts w:ascii="Arial" w:hAnsi="Arial" w:cs="Arial"/>
          <w:sz w:val="22"/>
          <w:szCs w:val="22"/>
        </w:rPr>
        <w:t>BYLAWS</w:t>
      </w:r>
    </w:p>
    <w:p w14:paraId="0F1D44B5" w14:textId="77777777" w:rsidR="00B409C4" w:rsidRPr="00863715" w:rsidRDefault="00B409C4" w:rsidP="00B409C4">
      <w:pPr>
        <w:pStyle w:val="Title"/>
        <w:spacing w:line="360" w:lineRule="auto"/>
        <w:rPr>
          <w:rFonts w:ascii="Arial" w:hAnsi="Arial" w:cs="Arial"/>
          <w:sz w:val="22"/>
          <w:szCs w:val="22"/>
        </w:rPr>
      </w:pPr>
      <w:r w:rsidRPr="00863715">
        <w:rPr>
          <w:rFonts w:ascii="Arial" w:hAnsi="Arial" w:cs="Arial"/>
          <w:sz w:val="22"/>
          <w:szCs w:val="22"/>
        </w:rPr>
        <w:t>TRAUMA ANESTHESIOLOGY SOCIETY, INC.</w:t>
      </w:r>
    </w:p>
    <w:p w14:paraId="70E19217" w14:textId="77777777" w:rsidR="00B409C4" w:rsidRPr="00863715" w:rsidRDefault="00B409C4" w:rsidP="00B409C4">
      <w:pPr>
        <w:pStyle w:val="Title"/>
        <w:rPr>
          <w:rFonts w:ascii="Arial" w:hAnsi="Arial" w:cs="Arial"/>
          <w:b w:val="0"/>
          <w:sz w:val="22"/>
          <w:szCs w:val="22"/>
        </w:rPr>
      </w:pPr>
      <w:r w:rsidRPr="00863715">
        <w:rPr>
          <w:rFonts w:ascii="Arial" w:hAnsi="Arial" w:cs="Arial"/>
          <w:b w:val="0"/>
          <w:sz w:val="22"/>
          <w:szCs w:val="22"/>
        </w:rPr>
        <w:t xml:space="preserve">A Texas Nonprofit </w:t>
      </w:r>
      <w:del w:id="1" w:author="Carin Hagberg" w:date="2014-03-09T17:26:00Z">
        <w:r w:rsidRPr="00863715" w:rsidDel="008D3135">
          <w:rPr>
            <w:rFonts w:ascii="Arial" w:hAnsi="Arial" w:cs="Arial"/>
            <w:b w:val="0"/>
            <w:sz w:val="22"/>
            <w:szCs w:val="22"/>
          </w:rPr>
          <w:delText xml:space="preserve">Public Benefit </w:delText>
        </w:r>
      </w:del>
      <w:r w:rsidRPr="00863715">
        <w:rPr>
          <w:rFonts w:ascii="Arial" w:hAnsi="Arial" w:cs="Arial"/>
          <w:b w:val="0"/>
          <w:sz w:val="22"/>
          <w:szCs w:val="22"/>
        </w:rPr>
        <w:t>Corporation</w:t>
      </w:r>
    </w:p>
    <w:p w14:paraId="18AE815B" w14:textId="77777777" w:rsidR="00B409C4" w:rsidRDefault="00B409C4" w:rsidP="00D971F3">
      <w:pPr>
        <w:pStyle w:val="Title"/>
        <w:spacing w:line="360" w:lineRule="auto"/>
        <w:rPr>
          <w:rFonts w:ascii="Arial" w:hAnsi="Arial" w:cs="Arial"/>
          <w:sz w:val="22"/>
          <w:szCs w:val="22"/>
        </w:rPr>
      </w:pPr>
    </w:p>
    <w:p w14:paraId="79A5436A" w14:textId="77777777" w:rsidR="00D971F3" w:rsidRPr="00B409C4" w:rsidRDefault="00430F30" w:rsidP="00B409C4">
      <w:pPr>
        <w:pStyle w:val="Title"/>
        <w:spacing w:line="360" w:lineRule="auto"/>
        <w:rPr>
          <w:rFonts w:ascii="Arial" w:hAnsi="Arial" w:cs="Arial"/>
          <w:sz w:val="22"/>
          <w:szCs w:val="22"/>
        </w:rPr>
      </w:pPr>
      <w:r>
        <w:rPr>
          <w:rFonts w:ascii="Arial" w:hAnsi="Arial" w:cs="Arial"/>
          <w:sz w:val="22"/>
          <w:szCs w:val="22"/>
        </w:rPr>
        <w:t>Appendix A</w:t>
      </w:r>
      <w:r w:rsidR="00E36804">
        <w:rPr>
          <w:rFonts w:ascii="Arial" w:hAnsi="Arial" w:cs="Arial"/>
          <w:sz w:val="22"/>
          <w:szCs w:val="22"/>
        </w:rPr>
        <w:t xml:space="preserve"> </w:t>
      </w:r>
      <w:r>
        <w:rPr>
          <w:rFonts w:ascii="Arial" w:hAnsi="Arial" w:cs="Arial"/>
          <w:sz w:val="22"/>
          <w:szCs w:val="22"/>
        </w:rPr>
        <w:br/>
      </w:r>
      <w:r w:rsidR="00D971F3" w:rsidRPr="008D5138">
        <w:rPr>
          <w:rFonts w:ascii="Arial" w:hAnsi="Arial" w:cs="Arial"/>
          <w:sz w:val="22"/>
          <w:szCs w:val="22"/>
        </w:rPr>
        <w:t xml:space="preserve">Policies and Procedures </w:t>
      </w:r>
    </w:p>
    <w:bookmarkEnd w:id="0"/>
    <w:p w14:paraId="54184506" w14:textId="77777777" w:rsidR="00D971F3" w:rsidRPr="008D5138" w:rsidRDefault="00E362C8" w:rsidP="00D971F3">
      <w:pPr>
        <w:pStyle w:val="Heading3"/>
        <w:numPr>
          <w:ilvl w:val="0"/>
          <w:numId w:val="0"/>
        </w:numPr>
        <w:jc w:val="left"/>
        <w:rPr>
          <w:rFonts w:ascii="Arial" w:hAnsi="Arial" w:cs="Arial"/>
          <w:sz w:val="22"/>
        </w:rPr>
      </w:pPr>
      <w:r w:rsidRPr="008D5138">
        <w:rPr>
          <w:rFonts w:ascii="Arial" w:hAnsi="Arial" w:cs="Arial"/>
          <w:sz w:val="22"/>
        </w:rPr>
        <w:t>The p</w:t>
      </w:r>
      <w:r w:rsidR="00D971F3" w:rsidRPr="008D5138">
        <w:rPr>
          <w:rFonts w:ascii="Arial" w:hAnsi="Arial" w:cs="Arial"/>
          <w:sz w:val="22"/>
        </w:rPr>
        <w:t>resident shall nominate the committee chairs for confirmation by a majority vote of the</w:t>
      </w:r>
      <w:r w:rsidRPr="008D5138">
        <w:rPr>
          <w:rFonts w:ascii="Arial" w:hAnsi="Arial" w:cs="Arial"/>
          <w:sz w:val="22"/>
        </w:rPr>
        <w:t xml:space="preserve"> Board of Directors. Committee c</w:t>
      </w:r>
      <w:r w:rsidR="00D971F3" w:rsidRPr="008D5138">
        <w:rPr>
          <w:rFonts w:ascii="Arial" w:hAnsi="Arial" w:cs="Arial"/>
          <w:sz w:val="22"/>
        </w:rPr>
        <w:t>hairs shall start terms of office on being confirmed.</w:t>
      </w:r>
      <w:r w:rsidR="00D971F3" w:rsidRPr="008D5138" w:rsidDel="00C904F9">
        <w:rPr>
          <w:rFonts w:ascii="Arial" w:hAnsi="Arial" w:cs="Arial"/>
          <w:sz w:val="22"/>
        </w:rPr>
        <w:t xml:space="preserve"> </w:t>
      </w:r>
      <w:r w:rsidR="00D971F3" w:rsidRPr="008D5138">
        <w:rPr>
          <w:rFonts w:ascii="Arial" w:hAnsi="Arial" w:cs="Arial"/>
          <w:sz w:val="22"/>
        </w:rPr>
        <w:t xml:space="preserve">Their terms of office will end with that of the president. Nobody may chair the same committee for two consecutive terms (with exceptions as approved by the Board of Directors). </w:t>
      </w:r>
      <w:r w:rsidRPr="008D5138">
        <w:rPr>
          <w:rFonts w:ascii="Arial" w:hAnsi="Arial" w:cs="Arial"/>
          <w:sz w:val="22"/>
        </w:rPr>
        <w:t>A committee chair</w:t>
      </w:r>
      <w:r w:rsidR="00D971F3" w:rsidRPr="008D5138">
        <w:rPr>
          <w:rFonts w:ascii="Arial" w:hAnsi="Arial" w:cs="Arial"/>
          <w:sz w:val="22"/>
        </w:rPr>
        <w:t xml:space="preserve"> may be removed without cause b</w:t>
      </w:r>
      <w:r w:rsidRPr="008D5138">
        <w:rPr>
          <w:rFonts w:ascii="Arial" w:hAnsi="Arial" w:cs="Arial"/>
          <w:sz w:val="22"/>
        </w:rPr>
        <w:t>y the p</w:t>
      </w:r>
      <w:r w:rsidR="00D971F3" w:rsidRPr="008D5138">
        <w:rPr>
          <w:rFonts w:ascii="Arial" w:hAnsi="Arial" w:cs="Arial"/>
          <w:sz w:val="22"/>
        </w:rPr>
        <w:t xml:space="preserve">resident with approval of a majority of the Board of directors. </w:t>
      </w:r>
    </w:p>
    <w:p w14:paraId="421CD969" w14:textId="77777777" w:rsidR="00D971F3" w:rsidRPr="008D5138" w:rsidRDefault="00E362C8" w:rsidP="00D971F3">
      <w:pPr>
        <w:pStyle w:val="Heading3"/>
        <w:numPr>
          <w:ilvl w:val="0"/>
          <w:numId w:val="0"/>
        </w:numPr>
        <w:jc w:val="left"/>
        <w:rPr>
          <w:rFonts w:ascii="Arial" w:hAnsi="Arial" w:cs="Arial"/>
          <w:sz w:val="22"/>
        </w:rPr>
      </w:pPr>
      <w:r w:rsidRPr="008D5138">
        <w:rPr>
          <w:rFonts w:ascii="Arial" w:hAnsi="Arial" w:cs="Arial"/>
          <w:sz w:val="22"/>
        </w:rPr>
        <w:t>Committee c</w:t>
      </w:r>
      <w:r w:rsidR="00D971F3" w:rsidRPr="008D5138">
        <w:rPr>
          <w:rFonts w:ascii="Arial" w:hAnsi="Arial" w:cs="Arial"/>
          <w:sz w:val="22"/>
        </w:rPr>
        <w:t xml:space="preserve">hairs shall report annually in writing to the Board </w:t>
      </w:r>
      <w:r w:rsidRPr="008D5138">
        <w:rPr>
          <w:rFonts w:ascii="Arial" w:hAnsi="Arial" w:cs="Arial"/>
          <w:sz w:val="22"/>
        </w:rPr>
        <w:t xml:space="preserve">of Directors </w:t>
      </w:r>
      <w:r w:rsidR="00D971F3" w:rsidRPr="008D5138">
        <w:rPr>
          <w:rFonts w:ascii="Arial" w:hAnsi="Arial" w:cs="Arial"/>
          <w:sz w:val="22"/>
        </w:rPr>
        <w:t xml:space="preserve">and </w:t>
      </w:r>
      <w:r w:rsidR="00C86770" w:rsidRPr="008D5138">
        <w:rPr>
          <w:rFonts w:ascii="Arial" w:hAnsi="Arial" w:cs="Arial"/>
          <w:sz w:val="22"/>
        </w:rPr>
        <w:t>when invited, shall</w:t>
      </w:r>
      <w:r w:rsidR="00D971F3" w:rsidRPr="008D5138">
        <w:rPr>
          <w:rFonts w:ascii="Arial" w:hAnsi="Arial" w:cs="Arial"/>
          <w:sz w:val="22"/>
        </w:rPr>
        <w:t xml:space="preserve"> address the Board </w:t>
      </w:r>
      <w:r w:rsidRPr="008D5138">
        <w:rPr>
          <w:rFonts w:ascii="Arial" w:hAnsi="Arial" w:cs="Arial"/>
          <w:sz w:val="22"/>
        </w:rPr>
        <w:t xml:space="preserve">of Directors </w:t>
      </w:r>
      <w:r w:rsidR="00D971F3" w:rsidRPr="008D5138">
        <w:rPr>
          <w:rFonts w:ascii="Arial" w:hAnsi="Arial" w:cs="Arial"/>
          <w:sz w:val="22"/>
        </w:rPr>
        <w:t>regarding the committe</w:t>
      </w:r>
      <w:r w:rsidRPr="008D5138">
        <w:rPr>
          <w:rFonts w:ascii="Arial" w:hAnsi="Arial" w:cs="Arial"/>
          <w:sz w:val="22"/>
        </w:rPr>
        <w:t>e’s activities. Each committee c</w:t>
      </w:r>
      <w:r w:rsidR="00D971F3" w:rsidRPr="008D5138">
        <w:rPr>
          <w:rFonts w:ascii="Arial" w:hAnsi="Arial" w:cs="Arial"/>
          <w:sz w:val="22"/>
        </w:rPr>
        <w:t>hair shall be provided with committee</w:t>
      </w:r>
      <w:r w:rsidRPr="008D5138">
        <w:rPr>
          <w:rFonts w:ascii="Arial" w:hAnsi="Arial" w:cs="Arial"/>
          <w:sz w:val="22"/>
        </w:rPr>
        <w:t xml:space="preserve"> duties and</w:t>
      </w:r>
      <w:r w:rsidR="00D971F3" w:rsidRPr="008D5138">
        <w:rPr>
          <w:rFonts w:ascii="Arial" w:hAnsi="Arial" w:cs="Arial"/>
          <w:sz w:val="22"/>
        </w:rPr>
        <w:t xml:space="preserve"> goals and shall address s</w:t>
      </w:r>
      <w:r w:rsidRPr="008D5138">
        <w:rPr>
          <w:rFonts w:ascii="Arial" w:hAnsi="Arial" w:cs="Arial"/>
          <w:sz w:val="22"/>
        </w:rPr>
        <w:t>pecific areas</w:t>
      </w:r>
      <w:r w:rsidR="00D971F3" w:rsidRPr="008D5138">
        <w:rPr>
          <w:rFonts w:ascii="Arial" w:hAnsi="Arial" w:cs="Arial"/>
          <w:sz w:val="22"/>
        </w:rPr>
        <w:t xml:space="preserve">. Chairs shall, after consulting with committee members, recommend specific actions to the Board of Directors for its approval. </w:t>
      </w:r>
    </w:p>
    <w:p w14:paraId="67CD7000"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sz w:val="22"/>
        </w:rPr>
        <w:t xml:space="preserve">Members of the Society shall be invited to submit self or colleague nomination for membership in each committee. </w:t>
      </w:r>
      <w:r w:rsidR="00E362C8" w:rsidRPr="008D5138">
        <w:rPr>
          <w:rFonts w:ascii="Arial" w:hAnsi="Arial" w:cs="Arial"/>
          <w:sz w:val="22"/>
        </w:rPr>
        <w:t>The p</w:t>
      </w:r>
      <w:r w:rsidRPr="008D5138">
        <w:rPr>
          <w:rFonts w:ascii="Arial" w:hAnsi="Arial" w:cs="Arial"/>
          <w:sz w:val="22"/>
        </w:rPr>
        <w:t>resident shall appoint the committee members in consultation with the committee chair. Each committee s</w:t>
      </w:r>
      <w:r w:rsidR="00E362C8" w:rsidRPr="008D5138">
        <w:rPr>
          <w:rFonts w:ascii="Arial" w:hAnsi="Arial" w:cs="Arial"/>
          <w:sz w:val="22"/>
        </w:rPr>
        <w:t>hall consist of two</w:t>
      </w:r>
      <w:r w:rsidRPr="008D5138">
        <w:rPr>
          <w:rFonts w:ascii="Arial" w:hAnsi="Arial" w:cs="Arial"/>
          <w:sz w:val="22"/>
        </w:rPr>
        <w:t xml:space="preserve"> or more persons. Committee members’ t</w:t>
      </w:r>
      <w:r w:rsidR="00E362C8" w:rsidRPr="008D5138">
        <w:rPr>
          <w:rFonts w:ascii="Arial" w:hAnsi="Arial" w:cs="Arial"/>
          <w:sz w:val="22"/>
        </w:rPr>
        <w:t>erms will end with that of the p</w:t>
      </w:r>
      <w:r w:rsidRPr="008D5138">
        <w:rPr>
          <w:rFonts w:ascii="Arial" w:hAnsi="Arial" w:cs="Arial"/>
          <w:sz w:val="22"/>
        </w:rPr>
        <w:t>resident. With exceptions as approved by the Board of Directors, nobody may be a member of the same committee for three consecutive terms. Committee members may be</w:t>
      </w:r>
      <w:r w:rsidR="00E362C8" w:rsidRPr="008D5138">
        <w:rPr>
          <w:rFonts w:ascii="Arial" w:hAnsi="Arial" w:cs="Arial"/>
          <w:sz w:val="22"/>
        </w:rPr>
        <w:t xml:space="preserve"> removed without cause, by the p</w:t>
      </w:r>
      <w:r w:rsidRPr="008D5138">
        <w:rPr>
          <w:rFonts w:ascii="Arial" w:hAnsi="Arial" w:cs="Arial"/>
          <w:sz w:val="22"/>
        </w:rPr>
        <w:t>res</w:t>
      </w:r>
      <w:r w:rsidR="00E362C8" w:rsidRPr="008D5138">
        <w:rPr>
          <w:rFonts w:ascii="Arial" w:hAnsi="Arial" w:cs="Arial"/>
          <w:sz w:val="22"/>
        </w:rPr>
        <w:t>ident in consultation with the committee c</w:t>
      </w:r>
      <w:r w:rsidRPr="008D5138">
        <w:rPr>
          <w:rFonts w:ascii="Arial" w:hAnsi="Arial" w:cs="Arial"/>
          <w:sz w:val="22"/>
        </w:rPr>
        <w:t xml:space="preserve">hair. </w:t>
      </w:r>
    </w:p>
    <w:p w14:paraId="4F4EAE8E" w14:textId="77777777" w:rsidR="00D971F3" w:rsidRPr="008D5138" w:rsidRDefault="00D971F3" w:rsidP="00D971F3">
      <w:pPr>
        <w:pStyle w:val="Heading2"/>
        <w:numPr>
          <w:ilvl w:val="0"/>
          <w:numId w:val="0"/>
        </w:numPr>
        <w:jc w:val="left"/>
        <w:rPr>
          <w:rFonts w:ascii="Arial" w:hAnsi="Arial" w:cs="Arial"/>
          <w:sz w:val="22"/>
          <w:szCs w:val="22"/>
        </w:rPr>
      </w:pPr>
      <w:bookmarkStart w:id="2" w:name="_Toc371425787"/>
      <w:r w:rsidRPr="008D5138">
        <w:rPr>
          <w:rFonts w:ascii="Arial" w:hAnsi="Arial" w:cs="Arial"/>
          <w:sz w:val="22"/>
          <w:szCs w:val="22"/>
        </w:rPr>
        <w:t>Committee meeting may be conducted by telephone, video, or internet conference, by in person attendance, or any combination thereof. Each committee shall keep minutes of its proceedings.</w:t>
      </w:r>
      <w:bookmarkEnd w:id="2"/>
      <w:r w:rsidRPr="008D5138">
        <w:rPr>
          <w:rFonts w:ascii="Arial" w:hAnsi="Arial" w:cs="Arial"/>
          <w:sz w:val="22"/>
          <w:szCs w:val="22"/>
        </w:rPr>
        <w:t xml:space="preserve"> </w:t>
      </w:r>
    </w:p>
    <w:p w14:paraId="188B4F69"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sz w:val="22"/>
        </w:rPr>
        <w:t>Specific committee functions and duties are as follows:</w:t>
      </w:r>
    </w:p>
    <w:p w14:paraId="3372301C"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b/>
          <w:sz w:val="22"/>
        </w:rPr>
        <w:t>Business &amp; Finance Committee.</w:t>
      </w:r>
      <w:r w:rsidRPr="008D5138">
        <w:rPr>
          <w:rFonts w:ascii="Arial" w:hAnsi="Arial" w:cs="Arial"/>
          <w:sz w:val="22"/>
        </w:rPr>
        <w:t xml:space="preserve"> </w:t>
      </w:r>
      <w:r w:rsidR="00E362C8" w:rsidRPr="008D5138">
        <w:rPr>
          <w:rFonts w:ascii="Arial" w:hAnsi="Arial" w:cs="Arial"/>
          <w:sz w:val="22"/>
        </w:rPr>
        <w:t xml:space="preserve">It shall oversee the books of the Society. </w:t>
      </w:r>
      <w:r w:rsidRPr="008D5138">
        <w:rPr>
          <w:rFonts w:ascii="Arial" w:hAnsi="Arial" w:cs="Arial"/>
          <w:sz w:val="22"/>
        </w:rPr>
        <w:t xml:space="preserve">The treasurer shall be </w:t>
      </w:r>
      <w:r w:rsidR="00C86770" w:rsidRPr="008D5138">
        <w:rPr>
          <w:rFonts w:ascii="Arial" w:hAnsi="Arial" w:cs="Arial"/>
          <w:sz w:val="22"/>
        </w:rPr>
        <w:t>its</w:t>
      </w:r>
      <w:r w:rsidRPr="008D5138">
        <w:rPr>
          <w:rFonts w:ascii="Arial" w:hAnsi="Arial" w:cs="Arial"/>
          <w:sz w:val="22"/>
        </w:rPr>
        <w:t xml:space="preserve"> </w:t>
      </w:r>
      <w:r w:rsidRPr="008D5138">
        <w:rPr>
          <w:rFonts w:ascii="Arial" w:hAnsi="Arial" w:cs="Arial"/>
          <w:i/>
          <w:sz w:val="22"/>
        </w:rPr>
        <w:t>ex officio</w:t>
      </w:r>
      <w:r w:rsidRPr="008D5138">
        <w:rPr>
          <w:rFonts w:ascii="Arial" w:hAnsi="Arial" w:cs="Arial"/>
          <w:sz w:val="22"/>
        </w:rPr>
        <w:t xml:space="preserve"> chair. It shall </w:t>
      </w:r>
      <w:r w:rsidR="00C86770" w:rsidRPr="008D5138">
        <w:rPr>
          <w:rFonts w:ascii="Arial" w:hAnsi="Arial" w:cs="Arial"/>
          <w:sz w:val="22"/>
        </w:rPr>
        <w:t xml:space="preserve">assist the president in preparing the annual budget for approval by the </w:t>
      </w:r>
      <w:r w:rsidRPr="008D5138">
        <w:rPr>
          <w:rFonts w:ascii="Arial" w:hAnsi="Arial" w:cs="Arial"/>
          <w:sz w:val="22"/>
        </w:rPr>
        <w:t xml:space="preserve">Board </w:t>
      </w:r>
      <w:r w:rsidR="00C86770" w:rsidRPr="008D5138">
        <w:rPr>
          <w:rFonts w:ascii="Arial" w:hAnsi="Arial" w:cs="Arial"/>
          <w:sz w:val="22"/>
        </w:rPr>
        <w:t xml:space="preserve">of Directors. </w:t>
      </w:r>
    </w:p>
    <w:p w14:paraId="3EAC6828"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sz w:val="22"/>
        </w:rPr>
        <w:t xml:space="preserve">The budget shall identify all line items in excess of $100, and in one fiscal year, no subsequent changes affecting $500 or more shall be made without Board approval. Deficit spending is prohibited. </w:t>
      </w:r>
    </w:p>
    <w:p w14:paraId="77249308"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b/>
          <w:sz w:val="22"/>
        </w:rPr>
        <w:t>Bylaws Committee.</w:t>
      </w:r>
      <w:r w:rsidRPr="008D5138">
        <w:rPr>
          <w:rFonts w:ascii="Arial" w:hAnsi="Arial" w:cs="Arial"/>
          <w:sz w:val="22"/>
        </w:rPr>
        <w:t xml:space="preserve"> It shall prepare a draft of the bylaws and any modifications to them for approval by membership of the Society and/ or the Board of Directors. </w:t>
      </w:r>
    </w:p>
    <w:p w14:paraId="51298534"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b/>
          <w:sz w:val="22"/>
        </w:rPr>
        <w:t>Continuing Medical Education (CME) &amp; Meetings Committee</w:t>
      </w:r>
      <w:r w:rsidRPr="008D5138">
        <w:rPr>
          <w:rFonts w:ascii="Arial" w:hAnsi="Arial" w:cs="Arial"/>
          <w:sz w:val="22"/>
        </w:rPr>
        <w:t>. The CME Committee shall coordinate continuing</w:t>
      </w:r>
      <w:r w:rsidR="00423CB4" w:rsidRPr="008D5138">
        <w:rPr>
          <w:rFonts w:ascii="Arial" w:hAnsi="Arial" w:cs="Arial"/>
          <w:sz w:val="22"/>
        </w:rPr>
        <w:t xml:space="preserve"> medical</w:t>
      </w:r>
      <w:r w:rsidRPr="008D5138">
        <w:rPr>
          <w:rFonts w:ascii="Arial" w:hAnsi="Arial" w:cs="Arial"/>
          <w:sz w:val="22"/>
        </w:rPr>
        <w:t xml:space="preserve"> education activities of the Society. </w:t>
      </w:r>
      <w:r w:rsidR="00423CB4" w:rsidRPr="008D5138">
        <w:rPr>
          <w:rFonts w:ascii="Arial" w:hAnsi="Arial" w:cs="Arial"/>
          <w:sz w:val="22"/>
        </w:rPr>
        <w:t>I</w:t>
      </w:r>
      <w:r w:rsidRPr="008D5138">
        <w:rPr>
          <w:rFonts w:ascii="Arial" w:hAnsi="Arial" w:cs="Arial"/>
          <w:sz w:val="22"/>
        </w:rPr>
        <w:t xml:space="preserve">t shall arrange for and conduct scientific meetings and workshops. The Committee </w:t>
      </w:r>
      <w:r w:rsidR="00E362C8" w:rsidRPr="008D5138">
        <w:rPr>
          <w:rFonts w:ascii="Arial" w:hAnsi="Arial" w:cs="Arial"/>
          <w:sz w:val="22"/>
        </w:rPr>
        <w:t>shall</w:t>
      </w:r>
      <w:r w:rsidRPr="008D5138">
        <w:rPr>
          <w:rFonts w:ascii="Arial" w:hAnsi="Arial" w:cs="Arial"/>
          <w:sz w:val="22"/>
        </w:rPr>
        <w:t xml:space="preserve"> promote exchange of ideas and information by means of lectures, panel discussions, workshops, courses, guest speakers, </w:t>
      </w:r>
      <w:r w:rsidRPr="008D5138">
        <w:rPr>
          <w:rFonts w:ascii="Arial" w:hAnsi="Arial" w:cs="Arial"/>
          <w:sz w:val="22"/>
        </w:rPr>
        <w:lastRenderedPageBreak/>
        <w:t xml:space="preserve">and/ or other formats to effectively communicate basic science, clinical concepts, or other information, and to encourage participation in continuing education activities. </w:t>
      </w:r>
    </w:p>
    <w:p w14:paraId="40E7F9ED" w14:textId="77777777" w:rsidR="00D971F3" w:rsidRPr="008D5138" w:rsidRDefault="00D971F3" w:rsidP="00D971F3">
      <w:pPr>
        <w:pStyle w:val="Heading3"/>
        <w:numPr>
          <w:ilvl w:val="0"/>
          <w:numId w:val="0"/>
        </w:numPr>
        <w:jc w:val="left"/>
        <w:rPr>
          <w:rFonts w:ascii="Arial" w:hAnsi="Arial" w:cs="Arial"/>
          <w:sz w:val="22"/>
        </w:rPr>
      </w:pPr>
      <w:r w:rsidRPr="008D5138">
        <w:rPr>
          <w:rFonts w:ascii="Arial" w:hAnsi="Arial" w:cs="Arial"/>
          <w:b/>
          <w:sz w:val="22"/>
        </w:rPr>
        <w:t>Education Committee</w:t>
      </w:r>
      <w:r w:rsidRPr="008D5138">
        <w:rPr>
          <w:rFonts w:ascii="Arial" w:hAnsi="Arial" w:cs="Arial"/>
          <w:sz w:val="22"/>
        </w:rPr>
        <w:t>. The Education Committee shall be responsible for the development of all aspects of education for residents, fellows, and other trainees.</w:t>
      </w:r>
    </w:p>
    <w:p w14:paraId="1E6BD15E" w14:textId="77777777" w:rsidR="00D971F3" w:rsidRPr="00152A49" w:rsidRDefault="00D971F3" w:rsidP="00D971F3">
      <w:pPr>
        <w:pStyle w:val="Heading3"/>
        <w:numPr>
          <w:ilvl w:val="0"/>
          <w:numId w:val="0"/>
        </w:numPr>
        <w:jc w:val="left"/>
        <w:rPr>
          <w:rFonts w:ascii="Arial" w:hAnsi="Arial" w:cs="Arial"/>
          <w:sz w:val="22"/>
        </w:rPr>
      </w:pPr>
      <w:r w:rsidRPr="008D5138">
        <w:rPr>
          <w:rFonts w:ascii="Arial" w:hAnsi="Arial" w:cs="Arial"/>
          <w:b/>
          <w:sz w:val="22"/>
        </w:rPr>
        <w:t>Membership Committee.</w:t>
      </w:r>
      <w:r w:rsidRPr="008D5138">
        <w:rPr>
          <w:rFonts w:ascii="Arial" w:hAnsi="Arial" w:cs="Arial"/>
          <w:sz w:val="22"/>
        </w:rPr>
        <w:t xml:space="preserve"> It shall be responsible for all issues related to membership in the Society. It shall focus on increasing membership in the Society. It shall also maintain the </w:t>
      </w:r>
      <w:r w:rsidRPr="00152A49">
        <w:rPr>
          <w:rFonts w:ascii="Arial" w:hAnsi="Arial" w:cs="Arial"/>
          <w:sz w:val="22"/>
        </w:rPr>
        <w:t>membership database of the Society.</w:t>
      </w:r>
    </w:p>
    <w:p w14:paraId="294BB594" w14:textId="77777777" w:rsidR="009D7A37" w:rsidRPr="00152A49" w:rsidRDefault="009D7A37" w:rsidP="009D7A37">
      <w:pPr>
        <w:pStyle w:val="BodyText"/>
        <w:ind w:firstLine="0"/>
        <w:jc w:val="left"/>
        <w:rPr>
          <w:rFonts w:ascii="Arial" w:hAnsi="Arial" w:cs="Arial"/>
          <w:sz w:val="22"/>
          <w:szCs w:val="22"/>
          <w:highlight w:val="yellow"/>
        </w:rPr>
      </w:pPr>
      <w:r w:rsidRPr="00152A49">
        <w:rPr>
          <w:rFonts w:ascii="Arial" w:hAnsi="Arial" w:cs="Arial"/>
          <w:sz w:val="22"/>
          <w:szCs w:val="22"/>
          <w:highlight w:val="yellow"/>
        </w:rPr>
        <w:t xml:space="preserve">All applications for membership shall be submitted on a form furnished by </w:t>
      </w:r>
      <w:ins w:id="3" w:author="Uday Jain" w:date="2014-02-17T10:57:00Z">
        <w:r w:rsidR="007138A5" w:rsidRPr="00152A49">
          <w:rPr>
            <w:rFonts w:ascii="Arial" w:hAnsi="Arial" w:cs="Arial"/>
            <w:sz w:val="22"/>
            <w:szCs w:val="22"/>
            <w:highlight w:val="yellow"/>
          </w:rPr>
          <w:t>the Society</w:t>
        </w:r>
      </w:ins>
      <w:r w:rsidRPr="00152A49">
        <w:rPr>
          <w:rFonts w:ascii="Arial" w:hAnsi="Arial" w:cs="Arial"/>
          <w:sz w:val="22"/>
          <w:szCs w:val="22"/>
          <w:highlight w:val="yellow"/>
        </w:rPr>
        <w:t xml:space="preserve">. </w:t>
      </w:r>
    </w:p>
    <w:p w14:paraId="5881AB9B" w14:textId="77777777" w:rsidR="009D7A37" w:rsidRPr="00152A49" w:rsidRDefault="009D7A37" w:rsidP="009D7A37">
      <w:pPr>
        <w:pStyle w:val="BodyText"/>
        <w:numPr>
          <w:ilvl w:val="0"/>
          <w:numId w:val="3"/>
        </w:numPr>
        <w:ind w:left="360"/>
        <w:jc w:val="left"/>
        <w:rPr>
          <w:rFonts w:ascii="Arial" w:hAnsi="Arial" w:cs="Arial"/>
          <w:sz w:val="22"/>
          <w:szCs w:val="22"/>
          <w:highlight w:val="yellow"/>
        </w:rPr>
      </w:pPr>
      <w:r w:rsidRPr="00152A49">
        <w:rPr>
          <w:rFonts w:ascii="Arial" w:hAnsi="Arial" w:cs="Arial"/>
          <w:sz w:val="22"/>
          <w:szCs w:val="22"/>
          <w:highlight w:val="yellow"/>
        </w:rPr>
        <w:t xml:space="preserve">The committee on Membership shall review all applicants for membership. The Committee shall forward the name and membership classification of qualified candidates to the Board of Directors for consideration. Two-thirds (2/3) vote of the Board of Directors is needed to approve and grant new membership. </w:t>
      </w:r>
    </w:p>
    <w:p w14:paraId="01A14609" w14:textId="77777777" w:rsidR="009D7A37" w:rsidRPr="00152A49" w:rsidRDefault="009D7A37" w:rsidP="00152A49">
      <w:pPr>
        <w:pStyle w:val="BodyText"/>
        <w:numPr>
          <w:ilvl w:val="0"/>
          <w:numId w:val="3"/>
        </w:numPr>
        <w:ind w:left="360"/>
        <w:jc w:val="left"/>
        <w:rPr>
          <w:rFonts w:ascii="Arial" w:hAnsi="Arial" w:cs="Arial"/>
          <w:sz w:val="22"/>
          <w:szCs w:val="22"/>
          <w:highlight w:val="yellow"/>
        </w:rPr>
      </w:pPr>
      <w:r w:rsidRPr="00152A49">
        <w:rPr>
          <w:rFonts w:ascii="Arial" w:hAnsi="Arial" w:cs="Arial"/>
          <w:sz w:val="22"/>
          <w:szCs w:val="22"/>
          <w:highlight w:val="yellow"/>
        </w:rPr>
        <w:t xml:space="preserve">Any active member of </w:t>
      </w:r>
      <w:ins w:id="4" w:author="Uday Jain" w:date="2014-02-17T11:00:00Z">
        <w:r w:rsidR="007138A5" w:rsidRPr="00152A49">
          <w:rPr>
            <w:rFonts w:ascii="Arial" w:hAnsi="Arial" w:cs="Arial"/>
            <w:sz w:val="22"/>
            <w:szCs w:val="22"/>
          </w:rPr>
          <w:t xml:space="preserve">the Society </w:t>
        </w:r>
      </w:ins>
      <w:r w:rsidRPr="00152A49">
        <w:rPr>
          <w:rFonts w:ascii="Arial" w:hAnsi="Arial" w:cs="Arial"/>
          <w:sz w:val="22"/>
          <w:szCs w:val="22"/>
          <w:highlight w:val="yellow"/>
        </w:rPr>
        <w:t>may object to the approval of an applicant for membership by written notification based on objective reasons to the Secretary</w:t>
      </w:r>
      <w:ins w:id="5" w:author="Uday Jain" w:date="2014-02-17T11:00:00Z">
        <w:r w:rsidR="007138A5" w:rsidRPr="00152A49">
          <w:rPr>
            <w:rFonts w:ascii="Arial" w:hAnsi="Arial" w:cs="Arial"/>
            <w:sz w:val="22"/>
            <w:szCs w:val="22"/>
            <w:highlight w:val="yellow"/>
          </w:rPr>
          <w:t>-Treasurer</w:t>
        </w:r>
      </w:ins>
      <w:r w:rsidRPr="00152A49">
        <w:rPr>
          <w:rFonts w:ascii="Arial" w:hAnsi="Arial" w:cs="Arial"/>
          <w:sz w:val="22"/>
          <w:szCs w:val="22"/>
          <w:highlight w:val="yellow"/>
        </w:rPr>
        <w:t xml:space="preserve"> or designee</w:t>
      </w:r>
      <w:ins w:id="6" w:author="Uday Jain" w:date="2014-02-17T11:00:00Z">
        <w:r w:rsidR="007138A5" w:rsidRPr="00152A49">
          <w:rPr>
            <w:rFonts w:ascii="Arial" w:hAnsi="Arial" w:cs="Arial"/>
            <w:sz w:val="22"/>
            <w:szCs w:val="22"/>
            <w:highlight w:val="yellow"/>
          </w:rPr>
          <w:t>,</w:t>
        </w:r>
      </w:ins>
      <w:r w:rsidRPr="00152A49">
        <w:rPr>
          <w:rFonts w:ascii="Arial" w:hAnsi="Arial" w:cs="Arial"/>
          <w:sz w:val="22"/>
          <w:szCs w:val="22"/>
          <w:highlight w:val="yellow"/>
        </w:rPr>
        <w:t xml:space="preserve"> within </w:t>
      </w:r>
      <w:proofErr w:type="gramStart"/>
      <w:r w:rsidRPr="00152A49">
        <w:rPr>
          <w:rFonts w:ascii="Arial" w:hAnsi="Arial" w:cs="Arial"/>
          <w:sz w:val="22"/>
          <w:szCs w:val="22"/>
          <w:highlight w:val="yellow"/>
        </w:rPr>
        <w:t>thirty (30) days</w:t>
      </w:r>
      <w:proofErr w:type="gramEnd"/>
      <w:r w:rsidRPr="00152A49">
        <w:rPr>
          <w:rFonts w:ascii="Arial" w:hAnsi="Arial" w:cs="Arial"/>
          <w:sz w:val="22"/>
          <w:szCs w:val="22"/>
          <w:highlight w:val="yellow"/>
        </w:rPr>
        <w:t xml:space="preserve"> after publication of the applicant’s name.</w:t>
      </w:r>
    </w:p>
    <w:p w14:paraId="230869E3" w14:textId="77777777" w:rsidR="009D7A37" w:rsidRPr="00152A49" w:rsidRDefault="009D7A37" w:rsidP="009D7A37">
      <w:pPr>
        <w:pStyle w:val="BodyText"/>
        <w:numPr>
          <w:ilvl w:val="0"/>
          <w:numId w:val="3"/>
        </w:numPr>
        <w:ind w:left="360"/>
        <w:jc w:val="left"/>
        <w:rPr>
          <w:rFonts w:ascii="Arial" w:hAnsi="Arial" w:cs="Arial"/>
          <w:sz w:val="22"/>
          <w:szCs w:val="22"/>
          <w:highlight w:val="yellow"/>
        </w:rPr>
      </w:pPr>
      <w:r w:rsidRPr="00152A49">
        <w:rPr>
          <w:rFonts w:ascii="Arial" w:hAnsi="Arial" w:cs="Arial"/>
          <w:sz w:val="22"/>
          <w:szCs w:val="22"/>
          <w:highlight w:val="yellow"/>
        </w:rPr>
        <w:t>When an applicant has been approved for membership, the applicant’s name shall be enrolled on the official roster of this Society in the appropriate category of membership and certificate of membership forwarded upon receipt of the appropriate annual dues assessment.</w:t>
      </w:r>
    </w:p>
    <w:p w14:paraId="14D30029" w14:textId="77777777" w:rsidR="009D7A37" w:rsidRPr="00152A49" w:rsidRDefault="009D7A37" w:rsidP="009D7A37">
      <w:pPr>
        <w:pStyle w:val="BodyText"/>
        <w:numPr>
          <w:ilvl w:val="0"/>
          <w:numId w:val="3"/>
        </w:numPr>
        <w:ind w:left="360"/>
        <w:jc w:val="left"/>
        <w:rPr>
          <w:rFonts w:ascii="Arial" w:hAnsi="Arial" w:cs="Arial"/>
          <w:sz w:val="22"/>
          <w:szCs w:val="22"/>
          <w:highlight w:val="yellow"/>
        </w:rPr>
      </w:pPr>
      <w:r w:rsidRPr="00152A49">
        <w:rPr>
          <w:rFonts w:ascii="Arial" w:hAnsi="Arial" w:cs="Arial"/>
          <w:sz w:val="22"/>
          <w:szCs w:val="22"/>
          <w:highlight w:val="yellow"/>
        </w:rPr>
        <w:t>All categories of membership shall endure for life prov</w:t>
      </w:r>
      <w:ins w:id="7" w:author="Uday Jain" w:date="2014-02-17T11:02:00Z">
        <w:r w:rsidR="007138A5" w:rsidRPr="00152A49">
          <w:rPr>
            <w:rFonts w:ascii="Arial" w:hAnsi="Arial" w:cs="Arial"/>
            <w:sz w:val="22"/>
            <w:szCs w:val="22"/>
            <w:highlight w:val="yellow"/>
          </w:rPr>
          <w:t>id</w:t>
        </w:r>
      </w:ins>
      <w:r w:rsidRPr="00152A49">
        <w:rPr>
          <w:rFonts w:ascii="Arial" w:hAnsi="Arial" w:cs="Arial"/>
          <w:sz w:val="22"/>
          <w:szCs w:val="22"/>
          <w:highlight w:val="yellow"/>
        </w:rPr>
        <w:t>ed dues are paid annually except as otherwise provided in these Bylaws.</w:t>
      </w:r>
    </w:p>
    <w:p w14:paraId="7DB9E9F0" w14:textId="77777777" w:rsidR="009D7A37" w:rsidRPr="00152A49" w:rsidRDefault="009D7A37" w:rsidP="009D7A37">
      <w:pPr>
        <w:pStyle w:val="BodyText"/>
        <w:numPr>
          <w:ilvl w:val="0"/>
          <w:numId w:val="4"/>
        </w:numPr>
        <w:ind w:left="720"/>
        <w:jc w:val="left"/>
        <w:rPr>
          <w:rFonts w:ascii="Arial" w:hAnsi="Arial" w:cs="Arial"/>
          <w:sz w:val="22"/>
          <w:szCs w:val="22"/>
          <w:highlight w:val="yellow"/>
        </w:rPr>
      </w:pPr>
      <w:r w:rsidRPr="00152A49">
        <w:rPr>
          <w:rFonts w:ascii="Arial" w:hAnsi="Arial" w:cs="Arial"/>
          <w:sz w:val="22"/>
          <w:szCs w:val="22"/>
          <w:highlight w:val="yellow"/>
        </w:rPr>
        <w:t>By the first day of November, each member shall be sent a notice of the per capita dues levied by the Board of Directors.</w:t>
      </w:r>
    </w:p>
    <w:p w14:paraId="605097DB" w14:textId="77777777" w:rsidR="009D7A37" w:rsidRPr="00152A49" w:rsidRDefault="009D7A37" w:rsidP="00035287">
      <w:pPr>
        <w:pStyle w:val="BodyText"/>
        <w:numPr>
          <w:ilvl w:val="0"/>
          <w:numId w:val="4"/>
        </w:numPr>
        <w:jc w:val="left"/>
        <w:rPr>
          <w:rFonts w:ascii="Arial" w:hAnsi="Arial" w:cs="Arial"/>
          <w:sz w:val="22"/>
          <w:szCs w:val="22"/>
          <w:highlight w:val="yellow"/>
        </w:rPr>
      </w:pPr>
      <w:r w:rsidRPr="00152A49">
        <w:rPr>
          <w:rFonts w:ascii="Arial" w:hAnsi="Arial" w:cs="Arial"/>
          <w:sz w:val="22"/>
          <w:szCs w:val="22"/>
          <w:highlight w:val="yellow"/>
        </w:rPr>
        <w:t xml:space="preserve">Payment of these annual dues for each calendar year shall be forwarded to the </w:t>
      </w:r>
      <w:ins w:id="8" w:author="Uday Jain" w:date="2014-02-17T11:04:00Z">
        <w:r w:rsidR="00035287" w:rsidRPr="00152A49">
          <w:rPr>
            <w:rFonts w:ascii="Arial" w:hAnsi="Arial" w:cs="Arial"/>
            <w:sz w:val="22"/>
            <w:szCs w:val="22"/>
          </w:rPr>
          <w:t>Secretary</w:t>
        </w:r>
        <w:r w:rsidR="00035287" w:rsidRPr="00152A49">
          <w:rPr>
            <w:rFonts w:ascii="Arial" w:hAnsi="Arial" w:cs="Arial"/>
            <w:sz w:val="22"/>
            <w:szCs w:val="22"/>
            <w:highlight w:val="yellow"/>
          </w:rPr>
          <w:t>-</w:t>
        </w:r>
      </w:ins>
      <w:r w:rsidRPr="00152A49">
        <w:rPr>
          <w:rFonts w:ascii="Arial" w:hAnsi="Arial" w:cs="Arial"/>
          <w:sz w:val="22"/>
          <w:szCs w:val="22"/>
          <w:highlight w:val="yellow"/>
        </w:rPr>
        <w:t>Treasurer no later than January 31</w:t>
      </w:r>
      <w:r w:rsidRPr="00152A49">
        <w:rPr>
          <w:rFonts w:ascii="Arial" w:hAnsi="Arial" w:cs="Arial"/>
          <w:sz w:val="22"/>
          <w:szCs w:val="22"/>
          <w:highlight w:val="yellow"/>
          <w:vertAlign w:val="superscript"/>
        </w:rPr>
        <w:t>st</w:t>
      </w:r>
      <w:r w:rsidRPr="00152A49">
        <w:rPr>
          <w:rFonts w:ascii="Arial" w:hAnsi="Arial" w:cs="Arial"/>
          <w:sz w:val="22"/>
          <w:szCs w:val="22"/>
          <w:highlight w:val="yellow"/>
        </w:rPr>
        <w:t>.</w:t>
      </w:r>
      <w:ins w:id="9" w:author="Uday Jain" w:date="2014-02-17T11:08:00Z">
        <w:r w:rsidR="00035287" w:rsidRPr="00152A49">
          <w:rPr>
            <w:rFonts w:ascii="Arial" w:hAnsi="Arial" w:cs="Arial"/>
            <w:sz w:val="22"/>
            <w:szCs w:val="22"/>
            <w:highlight w:val="yellow"/>
          </w:rPr>
          <w:t xml:space="preserve"> If dues are not received by </w:t>
        </w:r>
        <w:r w:rsidR="00035287" w:rsidRPr="00152A49">
          <w:rPr>
            <w:rFonts w:ascii="Arial" w:hAnsi="Arial" w:cs="Arial"/>
            <w:sz w:val="22"/>
            <w:szCs w:val="22"/>
          </w:rPr>
          <w:t>January 31</w:t>
        </w:r>
        <w:r w:rsidR="00035287" w:rsidRPr="00152A49">
          <w:rPr>
            <w:rFonts w:ascii="Arial" w:hAnsi="Arial" w:cs="Arial"/>
            <w:sz w:val="22"/>
            <w:szCs w:val="22"/>
            <w:vertAlign w:val="superscript"/>
          </w:rPr>
          <w:t>st</w:t>
        </w:r>
      </w:ins>
      <w:ins w:id="10" w:author="Uday Jain" w:date="2014-02-17T11:09:00Z">
        <w:r w:rsidR="00035287" w:rsidRPr="00152A49">
          <w:rPr>
            <w:rFonts w:ascii="Arial" w:hAnsi="Arial" w:cs="Arial"/>
            <w:sz w:val="22"/>
            <w:szCs w:val="22"/>
          </w:rPr>
          <w:t>, the Secretary-Treasurer shall send a final notice by February 28</w:t>
        </w:r>
        <w:r w:rsidR="00035287" w:rsidRPr="00152A49">
          <w:rPr>
            <w:rFonts w:ascii="Arial" w:hAnsi="Arial" w:cs="Arial"/>
            <w:sz w:val="22"/>
            <w:szCs w:val="22"/>
            <w:vertAlign w:val="superscript"/>
          </w:rPr>
          <w:t>th</w:t>
        </w:r>
        <w:r w:rsidR="00035287" w:rsidRPr="00152A49">
          <w:rPr>
            <w:rFonts w:ascii="Arial" w:hAnsi="Arial" w:cs="Arial"/>
            <w:sz w:val="22"/>
            <w:szCs w:val="22"/>
          </w:rPr>
          <w:t>.</w:t>
        </w:r>
      </w:ins>
    </w:p>
    <w:p w14:paraId="0EDE91F1" w14:textId="77777777" w:rsidR="00035287" w:rsidRPr="00152A49" w:rsidRDefault="009D7A37" w:rsidP="00EF74EF">
      <w:pPr>
        <w:pStyle w:val="BodyText"/>
        <w:numPr>
          <w:ilvl w:val="0"/>
          <w:numId w:val="4"/>
        </w:numPr>
        <w:ind w:left="720"/>
        <w:jc w:val="left"/>
        <w:rPr>
          <w:ins w:id="11" w:author="Uday Jain" w:date="2014-02-17T11:05:00Z"/>
          <w:rFonts w:ascii="Arial" w:hAnsi="Arial" w:cs="Arial"/>
          <w:sz w:val="22"/>
          <w:szCs w:val="22"/>
          <w:highlight w:val="yellow"/>
        </w:rPr>
      </w:pPr>
      <w:r w:rsidRPr="00152A49">
        <w:rPr>
          <w:rFonts w:ascii="Arial" w:hAnsi="Arial" w:cs="Arial"/>
          <w:sz w:val="22"/>
          <w:szCs w:val="22"/>
          <w:highlight w:val="yellow"/>
        </w:rPr>
        <w:t xml:space="preserve">Such per capita dues shall apply in the same manner immediately upon the reinstatement of </w:t>
      </w:r>
      <w:ins w:id="12" w:author="Uday Jain" w:date="2014-02-17T11:05:00Z">
        <w:r w:rsidR="00035287" w:rsidRPr="00152A49">
          <w:rPr>
            <w:rFonts w:ascii="Arial" w:hAnsi="Arial" w:cs="Arial"/>
            <w:sz w:val="22"/>
            <w:szCs w:val="22"/>
            <w:highlight w:val="yellow"/>
          </w:rPr>
          <w:t xml:space="preserve">a </w:t>
        </w:r>
      </w:ins>
      <w:r w:rsidRPr="00152A49">
        <w:rPr>
          <w:rFonts w:ascii="Arial" w:hAnsi="Arial" w:cs="Arial"/>
          <w:sz w:val="22"/>
          <w:szCs w:val="22"/>
          <w:highlight w:val="yellow"/>
        </w:rPr>
        <w:t>member. For a new member admitted after June 30</w:t>
      </w:r>
      <w:r w:rsidRPr="00152A49">
        <w:rPr>
          <w:rFonts w:ascii="Arial" w:hAnsi="Arial" w:cs="Arial"/>
          <w:sz w:val="22"/>
          <w:szCs w:val="22"/>
          <w:highlight w:val="yellow"/>
          <w:vertAlign w:val="superscript"/>
        </w:rPr>
        <w:t>th</w:t>
      </w:r>
      <w:r w:rsidRPr="00152A49">
        <w:rPr>
          <w:rFonts w:ascii="Arial" w:hAnsi="Arial" w:cs="Arial"/>
          <w:sz w:val="22"/>
          <w:szCs w:val="22"/>
          <w:highlight w:val="yellow"/>
        </w:rPr>
        <w:t xml:space="preserve">, only one-half (1/2) of the regular per capita dues shall be levied. </w:t>
      </w:r>
    </w:p>
    <w:p w14:paraId="0B9174D0" w14:textId="6C64B10E" w:rsidR="009D7A37" w:rsidRPr="00152A49" w:rsidRDefault="009D7A37">
      <w:pPr>
        <w:pStyle w:val="BodyText"/>
        <w:numPr>
          <w:ilvl w:val="0"/>
          <w:numId w:val="4"/>
        </w:numPr>
        <w:ind w:left="720"/>
        <w:jc w:val="left"/>
        <w:rPr>
          <w:rFonts w:ascii="Arial" w:hAnsi="Arial" w:cs="Arial"/>
          <w:sz w:val="22"/>
          <w:szCs w:val="22"/>
          <w:highlight w:val="yellow"/>
        </w:rPr>
      </w:pPr>
      <w:r w:rsidRPr="00152A49">
        <w:rPr>
          <w:rFonts w:ascii="Arial" w:hAnsi="Arial" w:cs="Arial"/>
          <w:sz w:val="22"/>
          <w:szCs w:val="22"/>
          <w:highlight w:val="yellow"/>
        </w:rPr>
        <w:t xml:space="preserve">The annual per capita dues shall not be levied against any member in good standing if the member: </w:t>
      </w:r>
      <w:r w:rsidRPr="00152A49">
        <w:rPr>
          <w:rFonts w:ascii="Arial" w:hAnsi="Arial" w:cs="Arial"/>
          <w:sz w:val="22"/>
          <w:szCs w:val="22"/>
          <w:highlight w:val="yellow"/>
        </w:rPr>
        <w:br/>
        <w:t xml:space="preserve">a. </w:t>
      </w:r>
      <w:ins w:id="13" w:author="Carin Hagberg" w:date="2014-03-09T17:46:00Z">
        <w:r w:rsidR="00116F8E">
          <w:rPr>
            <w:rFonts w:ascii="Arial" w:hAnsi="Arial" w:cs="Arial"/>
            <w:sz w:val="22"/>
            <w:szCs w:val="22"/>
            <w:highlight w:val="yellow"/>
          </w:rPr>
          <w:t xml:space="preserve"> </w:t>
        </w:r>
      </w:ins>
      <w:bookmarkStart w:id="14" w:name="_GoBack"/>
      <w:bookmarkEnd w:id="14"/>
      <w:del w:id="15" w:author="Carin Hagberg" w:date="2014-03-09T17:45:00Z">
        <w:r w:rsidRPr="00152A49" w:rsidDel="00116F8E">
          <w:rPr>
            <w:rFonts w:ascii="Arial" w:hAnsi="Arial" w:cs="Arial"/>
            <w:sz w:val="22"/>
            <w:szCs w:val="22"/>
            <w:highlight w:val="yellow"/>
          </w:rPr>
          <w:delText xml:space="preserve"> Is serving </w:delText>
        </w:r>
      </w:del>
      <w:ins w:id="16" w:author="Carin Hagberg" w:date="2014-03-09T17:45:00Z">
        <w:r w:rsidR="00116F8E">
          <w:rPr>
            <w:rFonts w:ascii="Arial" w:hAnsi="Arial" w:cs="Arial"/>
            <w:sz w:val="22"/>
            <w:szCs w:val="22"/>
            <w:highlight w:val="yellow"/>
          </w:rPr>
          <w:t xml:space="preserve">On active duty </w:t>
        </w:r>
      </w:ins>
      <w:r w:rsidRPr="00152A49">
        <w:rPr>
          <w:rFonts w:ascii="Arial" w:hAnsi="Arial" w:cs="Arial"/>
          <w:sz w:val="22"/>
          <w:szCs w:val="22"/>
          <w:highlight w:val="yellow"/>
        </w:rPr>
        <w:t>in the Armed Forces of their country in times of military conflict</w:t>
      </w:r>
      <w:r w:rsidRPr="00152A49">
        <w:rPr>
          <w:rFonts w:ascii="Arial" w:hAnsi="Arial" w:cs="Arial"/>
          <w:sz w:val="22"/>
          <w:szCs w:val="22"/>
          <w:highlight w:val="yellow"/>
        </w:rPr>
        <w:br/>
        <w:t>b.  Is in the Honorary or retired membership category</w:t>
      </w:r>
      <w:r w:rsidRPr="00152A49">
        <w:rPr>
          <w:rFonts w:ascii="Arial" w:hAnsi="Arial" w:cs="Arial"/>
          <w:sz w:val="22"/>
          <w:szCs w:val="22"/>
          <w:highlight w:val="yellow"/>
        </w:rPr>
        <w:br/>
        <w:t xml:space="preserve">c.  Has a financial hardship by reason of physical disability or illness, as determined </w:t>
      </w:r>
      <w:proofErr w:type="gramStart"/>
      <w:r w:rsidRPr="00152A49">
        <w:rPr>
          <w:rFonts w:ascii="Arial" w:hAnsi="Arial" w:cs="Arial"/>
          <w:sz w:val="22"/>
          <w:szCs w:val="22"/>
          <w:highlight w:val="yellow"/>
        </w:rPr>
        <w:t xml:space="preserve">by   </w:t>
      </w:r>
      <w:proofErr w:type="gramEnd"/>
      <w:r w:rsidRPr="00152A49">
        <w:rPr>
          <w:rFonts w:ascii="Arial" w:hAnsi="Arial" w:cs="Arial"/>
          <w:sz w:val="22"/>
          <w:szCs w:val="22"/>
          <w:highlight w:val="yellow"/>
        </w:rPr>
        <w:br/>
        <w:t xml:space="preserve">     Board of Directors</w:t>
      </w:r>
      <w:r w:rsidRPr="00152A49">
        <w:rPr>
          <w:rFonts w:ascii="Arial" w:hAnsi="Arial" w:cs="Arial"/>
          <w:sz w:val="22"/>
          <w:szCs w:val="22"/>
          <w:highlight w:val="yellow"/>
        </w:rPr>
        <w:br/>
        <w:t>d.  The board of Directors shall establish the schedule of dues for active, associate and</w:t>
      </w:r>
      <w:r w:rsidRPr="00152A49">
        <w:rPr>
          <w:rFonts w:ascii="Arial" w:hAnsi="Arial" w:cs="Arial"/>
          <w:sz w:val="22"/>
          <w:szCs w:val="22"/>
          <w:highlight w:val="yellow"/>
        </w:rPr>
        <w:br/>
      </w:r>
      <w:proofErr w:type="gramStart"/>
      <w:r w:rsidRPr="00152A49">
        <w:rPr>
          <w:rFonts w:ascii="Arial" w:hAnsi="Arial" w:cs="Arial"/>
          <w:sz w:val="22"/>
          <w:szCs w:val="22"/>
          <w:highlight w:val="yellow"/>
        </w:rPr>
        <w:t xml:space="preserve">     Trainee</w:t>
      </w:r>
      <w:proofErr w:type="gramEnd"/>
      <w:r w:rsidRPr="00152A49">
        <w:rPr>
          <w:rFonts w:ascii="Arial" w:hAnsi="Arial" w:cs="Arial"/>
          <w:sz w:val="22"/>
          <w:szCs w:val="22"/>
          <w:highlight w:val="yellow"/>
        </w:rPr>
        <w:t xml:space="preserve"> members.</w:t>
      </w:r>
    </w:p>
    <w:p w14:paraId="663B141F" w14:textId="77777777" w:rsidR="00035287" w:rsidRPr="00152A49" w:rsidRDefault="009D7A37">
      <w:pPr>
        <w:pStyle w:val="BodyText"/>
        <w:numPr>
          <w:ilvl w:val="0"/>
          <w:numId w:val="4"/>
        </w:numPr>
        <w:ind w:left="720"/>
        <w:jc w:val="left"/>
        <w:rPr>
          <w:ins w:id="17" w:author="Uday Jain" w:date="2014-02-17T11:11:00Z"/>
          <w:rFonts w:ascii="Arial" w:hAnsi="Arial" w:cs="Arial"/>
          <w:sz w:val="22"/>
          <w:szCs w:val="22"/>
          <w:highlight w:val="yellow"/>
        </w:rPr>
      </w:pPr>
      <w:r w:rsidRPr="00152A49">
        <w:rPr>
          <w:rFonts w:ascii="Arial" w:hAnsi="Arial" w:cs="Arial"/>
          <w:highlight w:val="yellow"/>
        </w:rPr>
        <w:t>Any member whose dues have not been paid by March 1</w:t>
      </w:r>
      <w:r w:rsidRPr="00152A49">
        <w:rPr>
          <w:rFonts w:ascii="Arial" w:hAnsi="Arial" w:cs="Arial"/>
          <w:highlight w:val="yellow"/>
          <w:vertAlign w:val="superscript"/>
        </w:rPr>
        <w:t>st</w:t>
      </w:r>
      <w:r w:rsidRPr="00152A49">
        <w:rPr>
          <w:rFonts w:ascii="Arial" w:hAnsi="Arial" w:cs="Arial"/>
          <w:highlight w:val="yellow"/>
        </w:rPr>
        <w:t xml:space="preserve"> shall lose all membership privileges, but shall be reinstated o</w:t>
      </w:r>
      <w:ins w:id="18" w:author="Uday Jain" w:date="2014-02-17T11:10:00Z">
        <w:r w:rsidR="00035287" w:rsidRPr="00152A49">
          <w:rPr>
            <w:rFonts w:ascii="Arial" w:hAnsi="Arial" w:cs="Arial"/>
            <w:highlight w:val="yellow"/>
          </w:rPr>
          <w:t>n</w:t>
        </w:r>
      </w:ins>
      <w:r w:rsidRPr="00152A49">
        <w:rPr>
          <w:rFonts w:ascii="Arial" w:hAnsi="Arial" w:cs="Arial"/>
          <w:highlight w:val="yellow"/>
        </w:rPr>
        <w:t xml:space="preserve"> payment for the full year</w:t>
      </w:r>
      <w:ins w:id="19" w:author="Uday Jain" w:date="2014-02-17T11:11:00Z">
        <w:r w:rsidR="00035287" w:rsidRPr="00152A49">
          <w:rPr>
            <w:rFonts w:ascii="Arial" w:hAnsi="Arial" w:cs="Arial"/>
            <w:highlight w:val="yellow"/>
          </w:rPr>
          <w:t>.</w:t>
        </w:r>
      </w:ins>
      <w:r w:rsidRPr="00152A49">
        <w:rPr>
          <w:rFonts w:ascii="Arial" w:hAnsi="Arial" w:cs="Arial"/>
          <w:highlight w:val="yellow"/>
        </w:rPr>
        <w:t xml:space="preserve"> </w:t>
      </w:r>
    </w:p>
    <w:p w14:paraId="037FCAD3" w14:textId="77777777" w:rsidR="00D971F3" w:rsidRPr="00152A49" w:rsidRDefault="00D971F3" w:rsidP="00D971F3">
      <w:pPr>
        <w:pStyle w:val="Heading3"/>
        <w:numPr>
          <w:ilvl w:val="0"/>
          <w:numId w:val="0"/>
        </w:numPr>
        <w:jc w:val="left"/>
        <w:rPr>
          <w:ins w:id="20" w:author="Uday Jain" w:date="2014-02-17T11:15:00Z"/>
          <w:rFonts w:ascii="Arial" w:hAnsi="Arial" w:cs="Arial"/>
          <w:sz w:val="22"/>
        </w:rPr>
      </w:pPr>
      <w:r w:rsidRPr="00152A49">
        <w:rPr>
          <w:rFonts w:ascii="Arial" w:hAnsi="Arial" w:cs="Arial"/>
          <w:b/>
          <w:sz w:val="22"/>
        </w:rPr>
        <w:lastRenderedPageBreak/>
        <w:t>Nominating Committee</w:t>
      </w:r>
      <w:r w:rsidRPr="00152A49">
        <w:rPr>
          <w:rFonts w:ascii="Arial" w:hAnsi="Arial" w:cs="Arial"/>
          <w:sz w:val="22"/>
        </w:rPr>
        <w:t xml:space="preserve">. The Past President shall be its </w:t>
      </w:r>
      <w:r w:rsidRPr="00152A49">
        <w:rPr>
          <w:rFonts w:ascii="Arial" w:hAnsi="Arial" w:cs="Arial"/>
          <w:i/>
          <w:sz w:val="22"/>
        </w:rPr>
        <w:t>ex officio</w:t>
      </w:r>
      <w:r w:rsidRPr="00152A49">
        <w:rPr>
          <w:rFonts w:ascii="Arial" w:hAnsi="Arial" w:cs="Arial"/>
          <w:sz w:val="22"/>
        </w:rPr>
        <w:t xml:space="preserve"> chair. </w:t>
      </w:r>
      <w:r w:rsidR="00BD75EC" w:rsidRPr="00152A49">
        <w:rPr>
          <w:rFonts w:ascii="Arial" w:hAnsi="Arial" w:cs="Arial"/>
          <w:sz w:val="22"/>
        </w:rPr>
        <w:t>At its discretion, this c</w:t>
      </w:r>
      <w:r w:rsidRPr="00152A49">
        <w:rPr>
          <w:rFonts w:ascii="Arial" w:hAnsi="Arial" w:cs="Arial"/>
          <w:sz w:val="22"/>
        </w:rPr>
        <w:t xml:space="preserve">ommittee </w:t>
      </w:r>
      <w:r w:rsidR="00BD75EC" w:rsidRPr="00152A49">
        <w:rPr>
          <w:rFonts w:ascii="Arial" w:hAnsi="Arial" w:cs="Arial"/>
          <w:sz w:val="22"/>
        </w:rPr>
        <w:t>may</w:t>
      </w:r>
      <w:r w:rsidRPr="00152A49">
        <w:rPr>
          <w:rFonts w:ascii="Arial" w:hAnsi="Arial" w:cs="Arial"/>
          <w:sz w:val="22"/>
        </w:rPr>
        <w:t xml:space="preserve"> </w:t>
      </w:r>
      <w:r w:rsidR="00BD75EC" w:rsidRPr="00152A49">
        <w:rPr>
          <w:rFonts w:ascii="Arial" w:hAnsi="Arial" w:cs="Arial"/>
          <w:sz w:val="22"/>
        </w:rPr>
        <w:t>nominate one or more candidates for each open position on the Board of Directors and the Executive Council</w:t>
      </w:r>
      <w:r w:rsidRPr="00152A49">
        <w:rPr>
          <w:rFonts w:ascii="Arial" w:hAnsi="Arial" w:cs="Arial"/>
          <w:sz w:val="22"/>
        </w:rPr>
        <w:t>.</w:t>
      </w:r>
    </w:p>
    <w:p w14:paraId="5894A0CC" w14:textId="77777777" w:rsidR="00EF74EF" w:rsidRPr="00152A49" w:rsidRDefault="00EF74EF" w:rsidP="00D971F3">
      <w:pPr>
        <w:pStyle w:val="Heading3"/>
        <w:numPr>
          <w:ilvl w:val="0"/>
          <w:numId w:val="0"/>
        </w:numPr>
        <w:jc w:val="left"/>
        <w:rPr>
          <w:rFonts w:ascii="Arial" w:hAnsi="Arial" w:cs="Arial"/>
          <w:sz w:val="22"/>
        </w:rPr>
      </w:pPr>
      <w:ins w:id="21" w:author="Uday Jain" w:date="2014-02-17T11:15:00Z">
        <w:r w:rsidRPr="00152A49">
          <w:rPr>
            <w:rFonts w:ascii="Arial" w:hAnsi="Arial" w:cs="Arial"/>
            <w:sz w:val="22"/>
          </w:rPr>
          <w:t>Prior to nominating candidates, the nominating committee may invite from the Society membership, self-nomination or colleague nomination for consideration by the nominating committee.</w:t>
        </w:r>
      </w:ins>
    </w:p>
    <w:p w14:paraId="58E98906" w14:textId="77777777" w:rsidR="00D971F3" w:rsidRPr="00152A49" w:rsidRDefault="00D971F3" w:rsidP="00D971F3">
      <w:pPr>
        <w:pStyle w:val="Heading3"/>
        <w:numPr>
          <w:ilvl w:val="0"/>
          <w:numId w:val="0"/>
        </w:numPr>
        <w:jc w:val="left"/>
        <w:rPr>
          <w:rFonts w:ascii="Arial" w:hAnsi="Arial" w:cs="Arial"/>
          <w:sz w:val="22"/>
        </w:rPr>
      </w:pPr>
      <w:r w:rsidRPr="00152A49">
        <w:rPr>
          <w:rFonts w:ascii="Arial" w:hAnsi="Arial" w:cs="Arial"/>
          <w:b/>
          <w:sz w:val="22"/>
        </w:rPr>
        <w:t>Practice Guidelines Committee.</w:t>
      </w:r>
      <w:r w:rsidRPr="00152A49">
        <w:rPr>
          <w:rFonts w:ascii="Arial" w:hAnsi="Arial" w:cs="Arial"/>
          <w:sz w:val="22"/>
        </w:rPr>
        <w:t xml:space="preserve"> It shall develop evidence based practice guidelines for trauma anesthesiology and related areas.</w:t>
      </w:r>
    </w:p>
    <w:p w14:paraId="123A9FFF" w14:textId="77777777" w:rsidR="00D971F3" w:rsidRPr="00152A49" w:rsidRDefault="00D971F3" w:rsidP="00D971F3">
      <w:pPr>
        <w:pStyle w:val="Heading3"/>
        <w:numPr>
          <w:ilvl w:val="0"/>
          <w:numId w:val="0"/>
        </w:numPr>
        <w:jc w:val="left"/>
        <w:rPr>
          <w:rFonts w:ascii="Arial" w:hAnsi="Arial" w:cs="Arial"/>
          <w:sz w:val="22"/>
        </w:rPr>
      </w:pPr>
      <w:r w:rsidRPr="00152A49">
        <w:rPr>
          <w:rFonts w:ascii="Arial" w:hAnsi="Arial" w:cs="Arial"/>
          <w:b/>
          <w:sz w:val="22"/>
        </w:rPr>
        <w:t xml:space="preserve">Research </w:t>
      </w:r>
      <w:r w:rsidR="00E968D6" w:rsidRPr="00152A49">
        <w:rPr>
          <w:rFonts w:ascii="Arial" w:hAnsi="Arial" w:cs="Arial"/>
          <w:b/>
          <w:sz w:val="22"/>
        </w:rPr>
        <w:t>C</w:t>
      </w:r>
      <w:r w:rsidRPr="00152A49">
        <w:rPr>
          <w:rFonts w:ascii="Arial" w:hAnsi="Arial" w:cs="Arial"/>
          <w:b/>
          <w:sz w:val="22"/>
        </w:rPr>
        <w:t>ommittee.</w:t>
      </w:r>
      <w:r w:rsidRPr="00152A49">
        <w:rPr>
          <w:rFonts w:ascii="Arial" w:hAnsi="Arial" w:cs="Arial"/>
          <w:sz w:val="22"/>
        </w:rPr>
        <w:t xml:space="preserve"> It shall work to foster research in trauma anesthesiology and related areas.</w:t>
      </w:r>
    </w:p>
    <w:p w14:paraId="6E18B3EE" w14:textId="77777777" w:rsidR="00D971F3" w:rsidRPr="00152A49" w:rsidRDefault="00D971F3" w:rsidP="00D971F3">
      <w:pPr>
        <w:pStyle w:val="Heading3"/>
        <w:numPr>
          <w:ilvl w:val="0"/>
          <w:numId w:val="0"/>
        </w:numPr>
        <w:jc w:val="left"/>
        <w:rPr>
          <w:rFonts w:ascii="Arial" w:hAnsi="Arial" w:cs="Arial"/>
          <w:sz w:val="22"/>
        </w:rPr>
      </w:pPr>
      <w:r w:rsidRPr="00152A49">
        <w:rPr>
          <w:rFonts w:ascii="Arial" w:hAnsi="Arial" w:cs="Arial"/>
          <w:b/>
          <w:sz w:val="22"/>
        </w:rPr>
        <w:t xml:space="preserve">Website </w:t>
      </w:r>
      <w:r w:rsidR="00E968D6" w:rsidRPr="00152A49">
        <w:rPr>
          <w:rFonts w:ascii="Arial" w:hAnsi="Arial" w:cs="Arial"/>
          <w:b/>
          <w:sz w:val="22"/>
        </w:rPr>
        <w:t>C</w:t>
      </w:r>
      <w:r w:rsidRPr="00152A49">
        <w:rPr>
          <w:rFonts w:ascii="Arial" w:hAnsi="Arial" w:cs="Arial"/>
          <w:b/>
          <w:sz w:val="22"/>
        </w:rPr>
        <w:t>ommittee.</w:t>
      </w:r>
      <w:r w:rsidRPr="00152A49">
        <w:rPr>
          <w:rFonts w:ascii="Arial" w:hAnsi="Arial" w:cs="Arial"/>
          <w:sz w:val="22"/>
        </w:rPr>
        <w:t xml:space="preserve"> It shall oversee the development and maintenance of website and electronic communications of the Society.</w:t>
      </w:r>
    </w:p>
    <w:p w14:paraId="44BB9770" w14:textId="77777777" w:rsidR="00D971F3" w:rsidRPr="00152A49" w:rsidRDefault="00D971F3" w:rsidP="00D971F3">
      <w:pPr>
        <w:pStyle w:val="Heading3"/>
        <w:numPr>
          <w:ilvl w:val="0"/>
          <w:numId w:val="0"/>
        </w:numPr>
        <w:jc w:val="left"/>
        <w:rPr>
          <w:rFonts w:ascii="Arial" w:hAnsi="Arial" w:cs="Arial"/>
          <w:sz w:val="22"/>
        </w:rPr>
      </w:pPr>
      <w:r w:rsidRPr="00152A49">
        <w:rPr>
          <w:rFonts w:ascii="Arial" w:hAnsi="Arial" w:cs="Arial"/>
          <w:b/>
          <w:sz w:val="22"/>
        </w:rPr>
        <w:t>Special Committees</w:t>
      </w:r>
      <w:r w:rsidRPr="00152A49">
        <w:rPr>
          <w:rFonts w:ascii="Arial" w:hAnsi="Arial" w:cs="Arial"/>
          <w:sz w:val="22"/>
        </w:rPr>
        <w:t>.  The President may designate one or more special committees.  Each such special committee shall consist of two or more persons. Their tenure of office will end with that of the president.</w:t>
      </w:r>
    </w:p>
    <w:p w14:paraId="6BAD85C4" w14:textId="77777777" w:rsidR="008D5138" w:rsidRPr="00E968D6" w:rsidRDefault="008D5138" w:rsidP="00E968D6">
      <w:pPr>
        <w:rPr>
          <w:rFonts w:ascii="Arial" w:hAnsi="Arial" w:cs="Arial"/>
        </w:rPr>
      </w:pPr>
      <w:r w:rsidRPr="00152A49">
        <w:rPr>
          <w:rFonts w:ascii="Arial" w:hAnsi="Arial" w:cs="Arial"/>
          <w:b/>
          <w:highlight w:val="yellow"/>
        </w:rPr>
        <w:t>Records.</w:t>
      </w:r>
      <w:r w:rsidRPr="00152A49">
        <w:rPr>
          <w:rFonts w:ascii="Arial" w:hAnsi="Arial" w:cs="Arial"/>
          <w:highlight w:val="yellow"/>
        </w:rPr>
        <w:t xml:space="preserve">  Each committee shall keep a complete record of all deliberations, recommendations and actions to be submitted to the Board of Directors. </w:t>
      </w:r>
      <w:proofErr w:type="gramStart"/>
      <w:r w:rsidRPr="00152A49">
        <w:rPr>
          <w:rFonts w:ascii="Arial" w:hAnsi="Arial" w:cs="Arial"/>
          <w:highlight w:val="yellow"/>
        </w:rPr>
        <w:t>Submission of committee reports is the responsibility of each committee chair and are</w:t>
      </w:r>
      <w:proofErr w:type="gramEnd"/>
      <w:r w:rsidRPr="00152A49">
        <w:rPr>
          <w:rFonts w:ascii="Arial" w:hAnsi="Arial" w:cs="Arial"/>
          <w:highlight w:val="yellow"/>
        </w:rPr>
        <w:t xml:space="preserve"> due not less than thirty (30) days prior to the Annual </w:t>
      </w:r>
      <w:r w:rsidR="00E968D6" w:rsidRPr="00152A49">
        <w:rPr>
          <w:rFonts w:ascii="Arial" w:hAnsi="Arial" w:cs="Arial"/>
          <w:highlight w:val="yellow"/>
        </w:rPr>
        <w:t>M</w:t>
      </w:r>
      <w:r w:rsidRPr="00152A49">
        <w:rPr>
          <w:rFonts w:ascii="Arial" w:hAnsi="Arial" w:cs="Arial"/>
          <w:highlight w:val="yellow"/>
        </w:rPr>
        <w:t>eeting, unless stated otherwise b</w:t>
      </w:r>
      <w:r w:rsidRPr="00E968D6">
        <w:rPr>
          <w:rFonts w:ascii="Arial" w:hAnsi="Arial" w:cs="Arial"/>
          <w:highlight w:val="yellow"/>
        </w:rPr>
        <w:t>y the President.</w:t>
      </w:r>
      <w:r w:rsidRPr="00E968D6">
        <w:rPr>
          <w:rFonts w:ascii="Arial" w:hAnsi="Arial" w:cs="Arial"/>
        </w:rPr>
        <w:t xml:space="preserve"> </w:t>
      </w:r>
    </w:p>
    <w:sectPr w:rsidR="008D5138" w:rsidRPr="00E9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A03B6"/>
    <w:multiLevelType w:val="multilevel"/>
    <w:tmpl w:val="EE025728"/>
    <w:lvl w:ilvl="0">
      <w:start w:val="1"/>
      <w:numFmt w:val="decimal"/>
      <w:pStyle w:val="Heading1"/>
      <w:suff w:val="nothing"/>
      <w:lvlText w:val="ARTICLE %1"/>
      <w:lvlJc w:val="left"/>
      <w:pPr>
        <w:tabs>
          <w:tab w:val="num" w:pos="3240"/>
        </w:tabs>
        <w:ind w:left="3240" w:firstLine="0"/>
      </w:pPr>
      <w:rPr>
        <w:rFonts w:ascii="Times New Roman" w:hAnsi="Times New Roman" w:cs="Times New Roman"/>
        <w:b/>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1">
      <w:start w:val="1"/>
      <w:numFmt w:val="decimal"/>
      <w:pStyle w:val="Heading2"/>
      <w:isLgl/>
      <w:lvlText w:val="%1.%2"/>
      <w:lvlJc w:val="left"/>
      <w:pPr>
        <w:tabs>
          <w:tab w:val="num" w:pos="0"/>
        </w:tabs>
        <w:ind w:left="0" w:firstLine="72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2">
      <w:start w:val="1"/>
      <w:numFmt w:val="lowerLetter"/>
      <w:pStyle w:val="Heading3"/>
      <w:lvlText w:val="(%3)"/>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3">
      <w:start w:val="1"/>
      <w:numFmt w:val="lowerRoman"/>
      <w:pStyle w:val="Heading4"/>
      <w:lvlText w:val="(%4)"/>
      <w:lvlJc w:val="left"/>
      <w:pPr>
        <w:tabs>
          <w:tab w:val="num" w:pos="-720"/>
        </w:tabs>
        <w:ind w:left="0" w:firstLine="144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4">
      <w:start w:val="1"/>
      <w:numFmt w:val="lowerLetter"/>
      <w:pStyle w:val="Heading5"/>
      <w:lvlText w:val="%5."/>
      <w:lvlJc w:val="left"/>
      <w:pPr>
        <w:tabs>
          <w:tab w:val="num" w:pos="-720"/>
        </w:tabs>
        <w:ind w:left="720" w:firstLine="144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5">
      <w:start w:val="1"/>
      <w:numFmt w:val="decimal"/>
      <w:pStyle w:val="Heading6"/>
      <w:lvlText w:val="%6."/>
      <w:lvlJc w:val="left"/>
      <w:pPr>
        <w:tabs>
          <w:tab w:val="num" w:pos="-720"/>
        </w:tabs>
        <w:ind w:left="3600" w:hanging="72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6">
      <w:start w:val="1"/>
      <w:numFmt w:val="lowerRoman"/>
      <w:pStyle w:val="Heading7"/>
      <w:lvlText w:val="%7."/>
      <w:lvlJc w:val="left"/>
      <w:pPr>
        <w:tabs>
          <w:tab w:val="num" w:pos="-720"/>
        </w:tabs>
        <w:ind w:left="4320" w:hanging="72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7">
      <w:start w:val="1"/>
      <w:numFmt w:val="lowerLetter"/>
      <w:pStyle w:val="Heading8"/>
      <w:lvlText w:val="%8)"/>
      <w:lvlJc w:val="left"/>
      <w:pPr>
        <w:tabs>
          <w:tab w:val="num" w:pos="-720"/>
        </w:tabs>
        <w:ind w:left="5040" w:hanging="72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lvl w:ilvl="8">
      <w:start w:val="1"/>
      <w:numFmt w:val="decimal"/>
      <w:pStyle w:val="Heading9"/>
      <w:lvlText w:val="(%9)"/>
      <w:lvlJc w:val="left"/>
      <w:pPr>
        <w:tabs>
          <w:tab w:val="num" w:pos="-720"/>
        </w:tabs>
        <w:ind w:left="5760" w:hanging="720"/>
      </w:pPr>
      <w:rPr>
        <w:rFonts w:ascii="Times New Roman" w:hAnsi="Times New Roman" w:cs="Times New Roman"/>
        <w:b w:val="0"/>
        <w:i w:val="0"/>
        <w:caps w:val="0"/>
        <w:smallCaps w:val="0"/>
        <w:strike w:val="0"/>
        <w:dstrike w:val="0"/>
        <w:outline w:val="0"/>
        <w:shadow w:val="0"/>
        <w:emboss w:val="0"/>
        <w:imprint w:val="0"/>
        <w:vanish w:val="0"/>
        <w:color w:val="000000"/>
        <w:spacing w:val="0"/>
        <w:w w:val="100"/>
        <w:kern w:val="0"/>
        <w:position w:val="0"/>
        <w:sz w:val="24"/>
        <w:u w:val="none"/>
        <w:effect w:val="none"/>
        <w:vertAlign w:val="baseline"/>
      </w:rPr>
    </w:lvl>
  </w:abstractNum>
  <w:abstractNum w:abstractNumId="1">
    <w:nsid w:val="359D738D"/>
    <w:multiLevelType w:val="hybridMultilevel"/>
    <w:tmpl w:val="86865B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2A32BD"/>
    <w:multiLevelType w:val="hybridMultilevel"/>
    <w:tmpl w:val="AC7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F5BA8"/>
    <w:multiLevelType w:val="hybridMultilevel"/>
    <w:tmpl w:val="0C08FB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day Jain">
    <w15:presenceInfo w15:providerId="Windows Live" w15:userId="26d43a1fa3d73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F3"/>
    <w:rsid w:val="00035287"/>
    <w:rsid w:val="00116F8E"/>
    <w:rsid w:val="00152A49"/>
    <w:rsid w:val="00423CB4"/>
    <w:rsid w:val="00430F30"/>
    <w:rsid w:val="00477776"/>
    <w:rsid w:val="00672D18"/>
    <w:rsid w:val="007138A5"/>
    <w:rsid w:val="008435DF"/>
    <w:rsid w:val="008D3135"/>
    <w:rsid w:val="008D5138"/>
    <w:rsid w:val="009D7A37"/>
    <w:rsid w:val="00A15F31"/>
    <w:rsid w:val="00A318EB"/>
    <w:rsid w:val="00A6200D"/>
    <w:rsid w:val="00A9625F"/>
    <w:rsid w:val="00B409C4"/>
    <w:rsid w:val="00B5400A"/>
    <w:rsid w:val="00BD75EC"/>
    <w:rsid w:val="00C86770"/>
    <w:rsid w:val="00D971F3"/>
    <w:rsid w:val="00E362C8"/>
    <w:rsid w:val="00E36804"/>
    <w:rsid w:val="00E968D6"/>
    <w:rsid w:val="00EF7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3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34" w:qFormat="1"/>
    <w:lsdException w:name="heading 6" w:uiPriority="34" w:qFormat="1"/>
    <w:lsdException w:name="heading 7" w:uiPriority="34" w:qFormat="1"/>
    <w:lsdException w:name="heading 8" w:uiPriority="34" w:qFormat="1"/>
    <w:lsdException w:name="heading 9" w:uiPriority="3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4" w:unhideWhenUsed="0" w:qFormat="1"/>
    <w:lsdException w:name="Default Paragraph Font" w:uiPriority="1"/>
    <w:lsdException w:name="Body Text" w:uiPriority="4"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D971F3"/>
    <w:pPr>
      <w:keepNext/>
      <w:keepLines/>
      <w:numPr>
        <w:numId w:val="1"/>
      </w:numPr>
      <w:spacing w:before="240" w:after="240" w:line="240" w:lineRule="auto"/>
      <w:jc w:val="center"/>
      <w:outlineLvl w:val="0"/>
    </w:pPr>
    <w:rPr>
      <w:rFonts w:ascii="Times New Roman" w:eastAsiaTheme="majorEastAsia" w:hAnsi="Times New Roman" w:cs="Times New Roman"/>
      <w:b/>
      <w:bCs/>
      <w:sz w:val="24"/>
      <w:szCs w:val="28"/>
    </w:rPr>
  </w:style>
  <w:style w:type="paragraph" w:styleId="Heading2">
    <w:name w:val="heading 2"/>
    <w:basedOn w:val="Normal"/>
    <w:next w:val="Heading3"/>
    <w:link w:val="Heading2Char"/>
    <w:uiPriority w:val="9"/>
    <w:qFormat/>
    <w:rsid w:val="00D971F3"/>
    <w:pPr>
      <w:numPr>
        <w:ilvl w:val="1"/>
        <w:numId w:val="1"/>
      </w:numPr>
      <w:spacing w:before="240" w:after="240" w:line="240" w:lineRule="auto"/>
      <w:jc w:val="both"/>
      <w:outlineLvl w:val="1"/>
    </w:pPr>
    <w:rPr>
      <w:rFonts w:ascii="Times New Roman" w:eastAsiaTheme="majorEastAsia" w:hAnsi="Times New Roman" w:cstheme="majorBidi"/>
      <w:bCs/>
      <w:sz w:val="24"/>
      <w:szCs w:val="26"/>
    </w:rPr>
  </w:style>
  <w:style w:type="paragraph" w:styleId="Heading3">
    <w:name w:val="heading 3"/>
    <w:basedOn w:val="Normal"/>
    <w:link w:val="Heading3Char"/>
    <w:uiPriority w:val="9"/>
    <w:qFormat/>
    <w:rsid w:val="00D971F3"/>
    <w:pPr>
      <w:widowControl w:val="0"/>
      <w:numPr>
        <w:ilvl w:val="2"/>
        <w:numId w:val="1"/>
      </w:numPr>
      <w:spacing w:after="240" w:line="240" w:lineRule="auto"/>
      <w:jc w:val="both"/>
      <w:outlineLvl w:val="2"/>
    </w:pPr>
    <w:rPr>
      <w:rFonts w:ascii="Times New Roman" w:eastAsiaTheme="majorEastAsia" w:hAnsi="Times New Roman" w:cstheme="majorBidi"/>
      <w:bCs/>
      <w:sz w:val="24"/>
    </w:rPr>
  </w:style>
  <w:style w:type="paragraph" w:styleId="Heading4">
    <w:name w:val="heading 4"/>
    <w:basedOn w:val="Normal"/>
    <w:link w:val="Heading4Char"/>
    <w:uiPriority w:val="9"/>
    <w:rsid w:val="00D971F3"/>
    <w:pPr>
      <w:numPr>
        <w:ilvl w:val="3"/>
        <w:numId w:val="1"/>
      </w:numPr>
      <w:spacing w:after="240" w:line="240" w:lineRule="auto"/>
      <w:outlineLvl w:val="3"/>
    </w:pPr>
    <w:rPr>
      <w:rFonts w:ascii="Times New Roman" w:eastAsiaTheme="majorEastAsia" w:hAnsi="Times New Roman" w:cstheme="majorBidi"/>
      <w:bCs/>
      <w:iCs/>
      <w:sz w:val="24"/>
    </w:rPr>
  </w:style>
  <w:style w:type="paragraph" w:styleId="Heading5">
    <w:name w:val="heading 5"/>
    <w:basedOn w:val="Normal"/>
    <w:link w:val="Heading5Char"/>
    <w:uiPriority w:val="34"/>
    <w:rsid w:val="00D971F3"/>
    <w:pPr>
      <w:numPr>
        <w:ilvl w:val="4"/>
        <w:numId w:val="1"/>
      </w:numPr>
      <w:spacing w:after="240" w:line="240" w:lineRule="auto"/>
      <w:outlineLvl w:val="4"/>
    </w:pPr>
    <w:rPr>
      <w:rFonts w:ascii="Times New Roman" w:eastAsiaTheme="majorEastAsia" w:hAnsi="Times New Roman" w:cstheme="majorBidi"/>
      <w:sz w:val="24"/>
    </w:rPr>
  </w:style>
  <w:style w:type="paragraph" w:styleId="Heading6">
    <w:name w:val="heading 6"/>
    <w:basedOn w:val="Normal"/>
    <w:link w:val="Heading6Char"/>
    <w:uiPriority w:val="34"/>
    <w:rsid w:val="00D971F3"/>
    <w:pPr>
      <w:numPr>
        <w:ilvl w:val="5"/>
        <w:numId w:val="1"/>
      </w:numPr>
      <w:spacing w:after="240" w:line="240" w:lineRule="auto"/>
      <w:outlineLvl w:val="5"/>
    </w:pPr>
    <w:rPr>
      <w:rFonts w:ascii="Times New Roman" w:eastAsiaTheme="majorEastAsia" w:hAnsi="Times New Roman" w:cstheme="majorBidi"/>
      <w:iCs/>
      <w:sz w:val="24"/>
    </w:rPr>
  </w:style>
  <w:style w:type="paragraph" w:styleId="Heading7">
    <w:name w:val="heading 7"/>
    <w:basedOn w:val="Normal"/>
    <w:link w:val="Heading7Char"/>
    <w:uiPriority w:val="34"/>
    <w:rsid w:val="00D971F3"/>
    <w:pPr>
      <w:numPr>
        <w:ilvl w:val="6"/>
        <w:numId w:val="1"/>
      </w:numPr>
      <w:spacing w:after="240" w:line="240" w:lineRule="auto"/>
      <w:outlineLvl w:val="6"/>
    </w:pPr>
    <w:rPr>
      <w:rFonts w:ascii="Times New Roman" w:eastAsiaTheme="majorEastAsia" w:hAnsi="Times New Roman" w:cstheme="majorBidi"/>
      <w:iCs/>
      <w:sz w:val="24"/>
    </w:rPr>
  </w:style>
  <w:style w:type="paragraph" w:styleId="Heading8">
    <w:name w:val="heading 8"/>
    <w:basedOn w:val="Normal"/>
    <w:link w:val="Heading8Char"/>
    <w:uiPriority w:val="34"/>
    <w:rsid w:val="00D971F3"/>
    <w:pPr>
      <w:numPr>
        <w:ilvl w:val="7"/>
        <w:numId w:val="1"/>
      </w:numPr>
      <w:spacing w:after="240" w:line="240" w:lineRule="auto"/>
      <w:outlineLvl w:val="7"/>
    </w:pPr>
    <w:rPr>
      <w:rFonts w:ascii="Times New Roman" w:eastAsiaTheme="majorEastAsia" w:hAnsi="Times New Roman" w:cstheme="majorBidi"/>
      <w:sz w:val="24"/>
      <w:szCs w:val="20"/>
    </w:rPr>
  </w:style>
  <w:style w:type="paragraph" w:styleId="Heading9">
    <w:name w:val="heading 9"/>
    <w:basedOn w:val="Normal"/>
    <w:link w:val="Heading9Char"/>
    <w:uiPriority w:val="34"/>
    <w:rsid w:val="00D971F3"/>
    <w:pPr>
      <w:numPr>
        <w:ilvl w:val="8"/>
        <w:numId w:val="1"/>
      </w:numPr>
      <w:spacing w:after="240" w:line="240" w:lineRule="auto"/>
      <w:outlineLvl w:val="8"/>
    </w:pPr>
    <w:rPr>
      <w:rFonts w:ascii="Times New Roman" w:eastAsiaTheme="majorEastAsia" w:hAnsi="Times New Roman" w:cstheme="majorBid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F3"/>
    <w:rPr>
      <w:rFonts w:ascii="Times New Roman" w:eastAsiaTheme="majorEastAsia" w:hAnsi="Times New Roman" w:cs="Times New Roman"/>
      <w:b/>
      <w:bCs/>
      <w:sz w:val="24"/>
      <w:szCs w:val="28"/>
    </w:rPr>
  </w:style>
  <w:style w:type="character" w:customStyle="1" w:styleId="Heading2Char">
    <w:name w:val="Heading 2 Char"/>
    <w:basedOn w:val="DefaultParagraphFont"/>
    <w:link w:val="Heading2"/>
    <w:uiPriority w:val="9"/>
    <w:rsid w:val="00D971F3"/>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D971F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D971F3"/>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34"/>
    <w:rsid w:val="00D971F3"/>
    <w:rPr>
      <w:rFonts w:ascii="Times New Roman" w:eastAsiaTheme="majorEastAsia" w:hAnsi="Times New Roman" w:cstheme="majorBidi"/>
      <w:sz w:val="24"/>
    </w:rPr>
  </w:style>
  <w:style w:type="character" w:customStyle="1" w:styleId="Heading6Char">
    <w:name w:val="Heading 6 Char"/>
    <w:basedOn w:val="DefaultParagraphFont"/>
    <w:link w:val="Heading6"/>
    <w:uiPriority w:val="34"/>
    <w:rsid w:val="00D971F3"/>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34"/>
    <w:rsid w:val="00D971F3"/>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34"/>
    <w:rsid w:val="00D971F3"/>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34"/>
    <w:rsid w:val="00D971F3"/>
    <w:rPr>
      <w:rFonts w:ascii="Times New Roman" w:eastAsiaTheme="majorEastAsia" w:hAnsi="Times New Roman" w:cstheme="majorBidi"/>
      <w:iCs/>
      <w:sz w:val="24"/>
      <w:szCs w:val="20"/>
    </w:rPr>
  </w:style>
  <w:style w:type="paragraph" w:styleId="Title">
    <w:name w:val="Title"/>
    <w:basedOn w:val="Normal"/>
    <w:link w:val="TitleChar"/>
    <w:uiPriority w:val="14"/>
    <w:qFormat/>
    <w:rsid w:val="00D971F3"/>
    <w:pPr>
      <w:keepNext/>
      <w:keepLines/>
      <w:spacing w:before="240" w:after="240" w:line="240" w:lineRule="auto"/>
      <w:contextualSpacing/>
      <w:jc w:val="center"/>
    </w:pPr>
    <w:rPr>
      <w:rFonts w:ascii="Times New Roman" w:eastAsiaTheme="majorEastAsia" w:hAnsi="Times New Roman" w:cstheme="majorBidi"/>
      <w:b/>
      <w:sz w:val="32"/>
      <w:szCs w:val="52"/>
    </w:rPr>
  </w:style>
  <w:style w:type="character" w:customStyle="1" w:styleId="TitleChar">
    <w:name w:val="Title Char"/>
    <w:basedOn w:val="DefaultParagraphFont"/>
    <w:link w:val="Title"/>
    <w:uiPriority w:val="14"/>
    <w:rsid w:val="00D971F3"/>
    <w:rPr>
      <w:rFonts w:ascii="Times New Roman" w:eastAsiaTheme="majorEastAsia" w:hAnsi="Times New Roman" w:cstheme="majorBidi"/>
      <w:b/>
      <w:sz w:val="32"/>
      <w:szCs w:val="52"/>
    </w:rPr>
  </w:style>
  <w:style w:type="paragraph" w:styleId="ListParagraph">
    <w:name w:val="List Paragraph"/>
    <w:basedOn w:val="Normal"/>
    <w:uiPriority w:val="34"/>
    <w:qFormat/>
    <w:rsid w:val="008D5138"/>
    <w:pPr>
      <w:ind w:left="720"/>
      <w:contextualSpacing/>
    </w:pPr>
  </w:style>
  <w:style w:type="paragraph" w:styleId="BodyText">
    <w:name w:val="Body Text"/>
    <w:basedOn w:val="Normal"/>
    <w:link w:val="BodyTextChar"/>
    <w:uiPriority w:val="4"/>
    <w:qFormat/>
    <w:rsid w:val="009D7A37"/>
    <w:pPr>
      <w:spacing w:after="240" w:line="240" w:lineRule="auto"/>
      <w:ind w:firstLine="720"/>
      <w:jc w:val="both"/>
    </w:pPr>
    <w:rPr>
      <w:rFonts w:ascii="Times New Roman" w:eastAsiaTheme="majorEastAsia" w:hAnsi="Times New Roman" w:cstheme="majorBidi"/>
      <w:sz w:val="24"/>
      <w:szCs w:val="28"/>
    </w:rPr>
  </w:style>
  <w:style w:type="character" w:customStyle="1" w:styleId="BodyTextChar">
    <w:name w:val="Body Text Char"/>
    <w:basedOn w:val="DefaultParagraphFont"/>
    <w:link w:val="BodyText"/>
    <w:uiPriority w:val="4"/>
    <w:rsid w:val="009D7A37"/>
    <w:rPr>
      <w:rFonts w:ascii="Times New Roman" w:eastAsiaTheme="majorEastAsia" w:hAnsi="Times New Roman" w:cstheme="majorBidi"/>
      <w:sz w:val="24"/>
      <w:szCs w:val="28"/>
    </w:rPr>
  </w:style>
  <w:style w:type="paragraph" w:styleId="BalloonText">
    <w:name w:val="Balloon Text"/>
    <w:basedOn w:val="Normal"/>
    <w:link w:val="BalloonTextChar"/>
    <w:uiPriority w:val="99"/>
    <w:semiHidden/>
    <w:unhideWhenUsed/>
    <w:rsid w:val="00EF7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4EF"/>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34" w:qFormat="1"/>
    <w:lsdException w:name="heading 6" w:uiPriority="34" w:qFormat="1"/>
    <w:lsdException w:name="heading 7" w:uiPriority="34" w:qFormat="1"/>
    <w:lsdException w:name="heading 8" w:uiPriority="34" w:qFormat="1"/>
    <w:lsdException w:name="heading 9" w:uiPriority="3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4" w:unhideWhenUsed="0" w:qFormat="1"/>
    <w:lsdException w:name="Default Paragraph Font" w:uiPriority="1"/>
    <w:lsdException w:name="Body Text" w:uiPriority="4"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D971F3"/>
    <w:pPr>
      <w:keepNext/>
      <w:keepLines/>
      <w:numPr>
        <w:numId w:val="1"/>
      </w:numPr>
      <w:spacing w:before="240" w:after="240" w:line="240" w:lineRule="auto"/>
      <w:jc w:val="center"/>
      <w:outlineLvl w:val="0"/>
    </w:pPr>
    <w:rPr>
      <w:rFonts w:ascii="Times New Roman" w:eastAsiaTheme="majorEastAsia" w:hAnsi="Times New Roman" w:cs="Times New Roman"/>
      <w:b/>
      <w:bCs/>
      <w:sz w:val="24"/>
      <w:szCs w:val="28"/>
    </w:rPr>
  </w:style>
  <w:style w:type="paragraph" w:styleId="Heading2">
    <w:name w:val="heading 2"/>
    <w:basedOn w:val="Normal"/>
    <w:next w:val="Heading3"/>
    <w:link w:val="Heading2Char"/>
    <w:uiPriority w:val="9"/>
    <w:qFormat/>
    <w:rsid w:val="00D971F3"/>
    <w:pPr>
      <w:numPr>
        <w:ilvl w:val="1"/>
        <w:numId w:val="1"/>
      </w:numPr>
      <w:spacing w:before="240" w:after="240" w:line="240" w:lineRule="auto"/>
      <w:jc w:val="both"/>
      <w:outlineLvl w:val="1"/>
    </w:pPr>
    <w:rPr>
      <w:rFonts w:ascii="Times New Roman" w:eastAsiaTheme="majorEastAsia" w:hAnsi="Times New Roman" w:cstheme="majorBidi"/>
      <w:bCs/>
      <w:sz w:val="24"/>
      <w:szCs w:val="26"/>
    </w:rPr>
  </w:style>
  <w:style w:type="paragraph" w:styleId="Heading3">
    <w:name w:val="heading 3"/>
    <w:basedOn w:val="Normal"/>
    <w:link w:val="Heading3Char"/>
    <w:uiPriority w:val="9"/>
    <w:qFormat/>
    <w:rsid w:val="00D971F3"/>
    <w:pPr>
      <w:widowControl w:val="0"/>
      <w:numPr>
        <w:ilvl w:val="2"/>
        <w:numId w:val="1"/>
      </w:numPr>
      <w:spacing w:after="240" w:line="240" w:lineRule="auto"/>
      <w:jc w:val="both"/>
      <w:outlineLvl w:val="2"/>
    </w:pPr>
    <w:rPr>
      <w:rFonts w:ascii="Times New Roman" w:eastAsiaTheme="majorEastAsia" w:hAnsi="Times New Roman" w:cstheme="majorBidi"/>
      <w:bCs/>
      <w:sz w:val="24"/>
    </w:rPr>
  </w:style>
  <w:style w:type="paragraph" w:styleId="Heading4">
    <w:name w:val="heading 4"/>
    <w:basedOn w:val="Normal"/>
    <w:link w:val="Heading4Char"/>
    <w:uiPriority w:val="9"/>
    <w:rsid w:val="00D971F3"/>
    <w:pPr>
      <w:numPr>
        <w:ilvl w:val="3"/>
        <w:numId w:val="1"/>
      </w:numPr>
      <w:spacing w:after="240" w:line="240" w:lineRule="auto"/>
      <w:outlineLvl w:val="3"/>
    </w:pPr>
    <w:rPr>
      <w:rFonts w:ascii="Times New Roman" w:eastAsiaTheme="majorEastAsia" w:hAnsi="Times New Roman" w:cstheme="majorBidi"/>
      <w:bCs/>
      <w:iCs/>
      <w:sz w:val="24"/>
    </w:rPr>
  </w:style>
  <w:style w:type="paragraph" w:styleId="Heading5">
    <w:name w:val="heading 5"/>
    <w:basedOn w:val="Normal"/>
    <w:link w:val="Heading5Char"/>
    <w:uiPriority w:val="34"/>
    <w:rsid w:val="00D971F3"/>
    <w:pPr>
      <w:numPr>
        <w:ilvl w:val="4"/>
        <w:numId w:val="1"/>
      </w:numPr>
      <w:spacing w:after="240" w:line="240" w:lineRule="auto"/>
      <w:outlineLvl w:val="4"/>
    </w:pPr>
    <w:rPr>
      <w:rFonts w:ascii="Times New Roman" w:eastAsiaTheme="majorEastAsia" w:hAnsi="Times New Roman" w:cstheme="majorBidi"/>
      <w:sz w:val="24"/>
    </w:rPr>
  </w:style>
  <w:style w:type="paragraph" w:styleId="Heading6">
    <w:name w:val="heading 6"/>
    <w:basedOn w:val="Normal"/>
    <w:link w:val="Heading6Char"/>
    <w:uiPriority w:val="34"/>
    <w:rsid w:val="00D971F3"/>
    <w:pPr>
      <w:numPr>
        <w:ilvl w:val="5"/>
        <w:numId w:val="1"/>
      </w:numPr>
      <w:spacing w:after="240" w:line="240" w:lineRule="auto"/>
      <w:outlineLvl w:val="5"/>
    </w:pPr>
    <w:rPr>
      <w:rFonts w:ascii="Times New Roman" w:eastAsiaTheme="majorEastAsia" w:hAnsi="Times New Roman" w:cstheme="majorBidi"/>
      <w:iCs/>
      <w:sz w:val="24"/>
    </w:rPr>
  </w:style>
  <w:style w:type="paragraph" w:styleId="Heading7">
    <w:name w:val="heading 7"/>
    <w:basedOn w:val="Normal"/>
    <w:link w:val="Heading7Char"/>
    <w:uiPriority w:val="34"/>
    <w:rsid w:val="00D971F3"/>
    <w:pPr>
      <w:numPr>
        <w:ilvl w:val="6"/>
        <w:numId w:val="1"/>
      </w:numPr>
      <w:spacing w:after="240" w:line="240" w:lineRule="auto"/>
      <w:outlineLvl w:val="6"/>
    </w:pPr>
    <w:rPr>
      <w:rFonts w:ascii="Times New Roman" w:eastAsiaTheme="majorEastAsia" w:hAnsi="Times New Roman" w:cstheme="majorBidi"/>
      <w:iCs/>
      <w:sz w:val="24"/>
    </w:rPr>
  </w:style>
  <w:style w:type="paragraph" w:styleId="Heading8">
    <w:name w:val="heading 8"/>
    <w:basedOn w:val="Normal"/>
    <w:link w:val="Heading8Char"/>
    <w:uiPriority w:val="34"/>
    <w:rsid w:val="00D971F3"/>
    <w:pPr>
      <w:numPr>
        <w:ilvl w:val="7"/>
        <w:numId w:val="1"/>
      </w:numPr>
      <w:spacing w:after="240" w:line="240" w:lineRule="auto"/>
      <w:outlineLvl w:val="7"/>
    </w:pPr>
    <w:rPr>
      <w:rFonts w:ascii="Times New Roman" w:eastAsiaTheme="majorEastAsia" w:hAnsi="Times New Roman" w:cstheme="majorBidi"/>
      <w:sz w:val="24"/>
      <w:szCs w:val="20"/>
    </w:rPr>
  </w:style>
  <w:style w:type="paragraph" w:styleId="Heading9">
    <w:name w:val="heading 9"/>
    <w:basedOn w:val="Normal"/>
    <w:link w:val="Heading9Char"/>
    <w:uiPriority w:val="34"/>
    <w:rsid w:val="00D971F3"/>
    <w:pPr>
      <w:numPr>
        <w:ilvl w:val="8"/>
        <w:numId w:val="1"/>
      </w:numPr>
      <w:spacing w:after="240" w:line="240" w:lineRule="auto"/>
      <w:outlineLvl w:val="8"/>
    </w:pPr>
    <w:rPr>
      <w:rFonts w:ascii="Times New Roman" w:eastAsiaTheme="majorEastAsia" w:hAnsi="Times New Roman" w:cstheme="majorBid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F3"/>
    <w:rPr>
      <w:rFonts w:ascii="Times New Roman" w:eastAsiaTheme="majorEastAsia" w:hAnsi="Times New Roman" w:cs="Times New Roman"/>
      <w:b/>
      <w:bCs/>
      <w:sz w:val="24"/>
      <w:szCs w:val="28"/>
    </w:rPr>
  </w:style>
  <w:style w:type="character" w:customStyle="1" w:styleId="Heading2Char">
    <w:name w:val="Heading 2 Char"/>
    <w:basedOn w:val="DefaultParagraphFont"/>
    <w:link w:val="Heading2"/>
    <w:uiPriority w:val="9"/>
    <w:rsid w:val="00D971F3"/>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D971F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D971F3"/>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34"/>
    <w:rsid w:val="00D971F3"/>
    <w:rPr>
      <w:rFonts w:ascii="Times New Roman" w:eastAsiaTheme="majorEastAsia" w:hAnsi="Times New Roman" w:cstheme="majorBidi"/>
      <w:sz w:val="24"/>
    </w:rPr>
  </w:style>
  <w:style w:type="character" w:customStyle="1" w:styleId="Heading6Char">
    <w:name w:val="Heading 6 Char"/>
    <w:basedOn w:val="DefaultParagraphFont"/>
    <w:link w:val="Heading6"/>
    <w:uiPriority w:val="34"/>
    <w:rsid w:val="00D971F3"/>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34"/>
    <w:rsid w:val="00D971F3"/>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34"/>
    <w:rsid w:val="00D971F3"/>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34"/>
    <w:rsid w:val="00D971F3"/>
    <w:rPr>
      <w:rFonts w:ascii="Times New Roman" w:eastAsiaTheme="majorEastAsia" w:hAnsi="Times New Roman" w:cstheme="majorBidi"/>
      <w:iCs/>
      <w:sz w:val="24"/>
      <w:szCs w:val="20"/>
    </w:rPr>
  </w:style>
  <w:style w:type="paragraph" w:styleId="Title">
    <w:name w:val="Title"/>
    <w:basedOn w:val="Normal"/>
    <w:link w:val="TitleChar"/>
    <w:uiPriority w:val="14"/>
    <w:qFormat/>
    <w:rsid w:val="00D971F3"/>
    <w:pPr>
      <w:keepNext/>
      <w:keepLines/>
      <w:spacing w:before="240" w:after="240" w:line="240" w:lineRule="auto"/>
      <w:contextualSpacing/>
      <w:jc w:val="center"/>
    </w:pPr>
    <w:rPr>
      <w:rFonts w:ascii="Times New Roman" w:eastAsiaTheme="majorEastAsia" w:hAnsi="Times New Roman" w:cstheme="majorBidi"/>
      <w:b/>
      <w:sz w:val="32"/>
      <w:szCs w:val="52"/>
    </w:rPr>
  </w:style>
  <w:style w:type="character" w:customStyle="1" w:styleId="TitleChar">
    <w:name w:val="Title Char"/>
    <w:basedOn w:val="DefaultParagraphFont"/>
    <w:link w:val="Title"/>
    <w:uiPriority w:val="14"/>
    <w:rsid w:val="00D971F3"/>
    <w:rPr>
      <w:rFonts w:ascii="Times New Roman" w:eastAsiaTheme="majorEastAsia" w:hAnsi="Times New Roman" w:cstheme="majorBidi"/>
      <w:b/>
      <w:sz w:val="32"/>
      <w:szCs w:val="52"/>
    </w:rPr>
  </w:style>
  <w:style w:type="paragraph" w:styleId="ListParagraph">
    <w:name w:val="List Paragraph"/>
    <w:basedOn w:val="Normal"/>
    <w:uiPriority w:val="34"/>
    <w:qFormat/>
    <w:rsid w:val="008D5138"/>
    <w:pPr>
      <w:ind w:left="720"/>
      <w:contextualSpacing/>
    </w:pPr>
  </w:style>
  <w:style w:type="paragraph" w:styleId="BodyText">
    <w:name w:val="Body Text"/>
    <w:basedOn w:val="Normal"/>
    <w:link w:val="BodyTextChar"/>
    <w:uiPriority w:val="4"/>
    <w:qFormat/>
    <w:rsid w:val="009D7A37"/>
    <w:pPr>
      <w:spacing w:after="240" w:line="240" w:lineRule="auto"/>
      <w:ind w:firstLine="720"/>
      <w:jc w:val="both"/>
    </w:pPr>
    <w:rPr>
      <w:rFonts w:ascii="Times New Roman" w:eastAsiaTheme="majorEastAsia" w:hAnsi="Times New Roman" w:cstheme="majorBidi"/>
      <w:sz w:val="24"/>
      <w:szCs w:val="28"/>
    </w:rPr>
  </w:style>
  <w:style w:type="character" w:customStyle="1" w:styleId="BodyTextChar">
    <w:name w:val="Body Text Char"/>
    <w:basedOn w:val="DefaultParagraphFont"/>
    <w:link w:val="BodyText"/>
    <w:uiPriority w:val="4"/>
    <w:rsid w:val="009D7A37"/>
    <w:rPr>
      <w:rFonts w:ascii="Times New Roman" w:eastAsiaTheme="majorEastAsia" w:hAnsi="Times New Roman" w:cstheme="majorBidi"/>
      <w:sz w:val="24"/>
      <w:szCs w:val="28"/>
    </w:rPr>
  </w:style>
  <w:style w:type="paragraph" w:styleId="BalloonText">
    <w:name w:val="Balloon Text"/>
    <w:basedOn w:val="Normal"/>
    <w:link w:val="BalloonTextChar"/>
    <w:uiPriority w:val="99"/>
    <w:semiHidden/>
    <w:unhideWhenUsed/>
    <w:rsid w:val="00EF7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4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Jain</dc:creator>
  <cp:keywords/>
  <dc:description/>
  <cp:lastModifiedBy>Carin Hagberg</cp:lastModifiedBy>
  <cp:revision>4</cp:revision>
  <cp:lastPrinted>2014-02-14T15:21:00Z</cp:lastPrinted>
  <dcterms:created xsi:type="dcterms:W3CDTF">2014-02-17T21:10:00Z</dcterms:created>
  <dcterms:modified xsi:type="dcterms:W3CDTF">2014-03-09T22:46:00Z</dcterms:modified>
</cp:coreProperties>
</file>