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868C0" w:rsidRDefault="009868C0" w:rsidP="009868C0">
      <w:pPr>
        <w:spacing w:before="120" w:after="0"/>
        <w:jc w:val="center"/>
      </w:pPr>
      <w:r>
        <w:rPr>
          <w:rFonts w:ascii="Georgia" w:eastAsia="Georgia" w:hAnsi="Georgia" w:cs="Georgia"/>
          <w:b/>
          <w:color w:val="194790"/>
          <w:sz w:val="24"/>
          <w:szCs w:val="24"/>
        </w:rPr>
        <w:t>UMOWA NA ŚWIADCZENIA MARKETINGOWE</w:t>
      </w:r>
    </w:p>
    <w:p w:rsidR="009868C0" w:rsidRDefault="009868C0" w:rsidP="009868C0">
      <w:pPr>
        <w:spacing w:after="0"/>
      </w:pPr>
    </w:p>
    <w:p w:rsidR="009868C0" w:rsidRPr="009868C0" w:rsidRDefault="008225F7" w:rsidP="009868C0">
      <w:pPr>
        <w:spacing w:after="0"/>
      </w:pPr>
      <w:r>
        <w:rPr>
          <w:rFonts w:ascii="Garamond" w:eastAsia="Garamond" w:hAnsi="Garamond" w:cs="Garamond"/>
        </w:rPr>
        <w:t>zawarta w Poznaniu dnia</w:t>
      </w:r>
      <w:r w:rsidR="00897006">
        <w:rPr>
          <w:rFonts w:ascii="Garamond" w:eastAsia="Garamond" w:hAnsi="Garamond" w:cs="Garamond"/>
        </w:rPr>
        <w:t xml:space="preserve"> </w:t>
      </w:r>
      <w:commentRangeStart w:id="0"/>
      <w:r w:rsidR="00897006">
        <w:rPr>
          <w:rFonts w:ascii="Garamond" w:eastAsia="Garamond" w:hAnsi="Garamond" w:cs="Garamond"/>
        </w:rPr>
        <w:t>23</w:t>
      </w:r>
      <w:r w:rsidR="009868C0" w:rsidRPr="009868C0">
        <w:rPr>
          <w:rFonts w:ascii="Garamond" w:eastAsia="Garamond" w:hAnsi="Garamond" w:cs="Garamond"/>
        </w:rPr>
        <w:t>.0</w:t>
      </w:r>
      <w:r w:rsidR="00C72FA2">
        <w:rPr>
          <w:rFonts w:ascii="Garamond" w:eastAsia="Garamond" w:hAnsi="Garamond" w:cs="Garamond"/>
        </w:rPr>
        <w:t>5</w:t>
      </w:r>
      <w:r w:rsidR="009868C0" w:rsidRPr="009868C0">
        <w:rPr>
          <w:rFonts w:ascii="Garamond" w:eastAsia="Garamond" w:hAnsi="Garamond" w:cs="Garamond"/>
        </w:rPr>
        <w:t xml:space="preserve">.2016 </w:t>
      </w:r>
      <w:commentRangeEnd w:id="0"/>
      <w:r w:rsidR="005D1E45">
        <w:rPr>
          <w:rStyle w:val="Odwoaniedokomentarza"/>
        </w:rPr>
        <w:commentReference w:id="0"/>
      </w:r>
      <w:r w:rsidR="009868C0" w:rsidRPr="009868C0">
        <w:rPr>
          <w:rFonts w:ascii="Garamond" w:eastAsia="Garamond" w:hAnsi="Garamond" w:cs="Garamond"/>
        </w:rPr>
        <w:t>r</w:t>
      </w:r>
      <w:r>
        <w:rPr>
          <w:rFonts w:ascii="Garamond" w:eastAsia="Garamond" w:hAnsi="Garamond" w:cs="Garamond"/>
        </w:rPr>
        <w:t>oku</w:t>
      </w:r>
      <w:r w:rsidR="009868C0" w:rsidRPr="009868C0">
        <w:rPr>
          <w:rFonts w:ascii="Garamond" w:eastAsia="Garamond" w:hAnsi="Garamond" w:cs="Garamond"/>
        </w:rPr>
        <w:t xml:space="preserve"> pomiędzy:</w:t>
      </w:r>
      <w:r w:rsidR="009868C0" w:rsidRPr="009868C0">
        <w:rPr>
          <w:rFonts w:ascii="Garamond" w:eastAsia="Garamond" w:hAnsi="Garamond" w:cs="Garamond"/>
        </w:rPr>
        <w:br/>
      </w:r>
    </w:p>
    <w:p w:rsidR="009868C0" w:rsidRPr="00770063" w:rsidRDefault="009868C0" w:rsidP="00086904">
      <w:pPr>
        <w:numPr>
          <w:ilvl w:val="0"/>
          <w:numId w:val="5"/>
        </w:numPr>
        <w:spacing w:after="0"/>
        <w:ind w:left="284" w:hanging="284"/>
        <w:contextualSpacing/>
        <w:jc w:val="both"/>
        <w:rPr>
          <w:rFonts w:ascii="Garamond" w:eastAsia="Garamond" w:hAnsi="Garamond" w:cs="Garamond"/>
        </w:rPr>
      </w:pPr>
      <w:r w:rsidRPr="00770063">
        <w:rPr>
          <w:rFonts w:ascii="Garamond" w:eastAsia="Garamond" w:hAnsi="Garamond" w:cs="Garamond"/>
        </w:rPr>
        <w:t xml:space="preserve">firmą </w:t>
      </w:r>
      <w:proofErr w:type="spellStart"/>
      <w:r w:rsidR="00AE7425" w:rsidRPr="00770063">
        <w:rPr>
          <w:rFonts w:ascii="Garamond" w:eastAsia="Garamond" w:hAnsi="Garamond" w:cs="Garamond"/>
          <w:b/>
        </w:rPr>
        <w:t>Grinfinity</w:t>
      </w:r>
      <w:proofErr w:type="spellEnd"/>
      <w:r w:rsidR="00AE7425" w:rsidRPr="00770063">
        <w:rPr>
          <w:rFonts w:ascii="Garamond" w:eastAsia="Garamond" w:hAnsi="Garamond" w:cs="Garamond"/>
          <w:b/>
        </w:rPr>
        <w:t xml:space="preserve"> Sp</w:t>
      </w:r>
      <w:r w:rsidRPr="00770063">
        <w:rPr>
          <w:rFonts w:ascii="Garamond" w:eastAsia="Garamond" w:hAnsi="Garamond" w:cs="Garamond"/>
          <w:b/>
        </w:rPr>
        <w:t>.</w:t>
      </w:r>
      <w:r w:rsidR="00AE7425" w:rsidRPr="00770063">
        <w:rPr>
          <w:rFonts w:ascii="Garamond" w:eastAsia="Garamond" w:hAnsi="Garamond" w:cs="Garamond"/>
          <w:b/>
        </w:rPr>
        <w:t xml:space="preserve"> z o.o.</w:t>
      </w:r>
      <w:r w:rsidRPr="00770063">
        <w:rPr>
          <w:rFonts w:ascii="Garamond" w:eastAsia="Garamond" w:hAnsi="Garamond" w:cs="Garamond"/>
        </w:rPr>
        <w:t xml:space="preserve"> prowadzącą działalność gospodarczą z siedzibą w Poznaniu (kod pocztowy: 61-680) przy ul. Hodowlanej 5, </w:t>
      </w:r>
      <w:r w:rsidR="0064639F" w:rsidRPr="00770063">
        <w:rPr>
          <w:rFonts w:ascii="Garamond" w:hAnsi="Garamond" w:cs="Tahoma"/>
          <w:bCs/>
          <w:szCs w:val="22"/>
        </w:rPr>
        <w:t xml:space="preserve">Numer KRS: </w:t>
      </w:r>
      <w:r w:rsidR="00AE7425" w:rsidRPr="00770063">
        <w:rPr>
          <w:rFonts w:ascii="Garamond" w:hAnsi="Garamond"/>
        </w:rPr>
        <w:t>0000597016</w:t>
      </w:r>
      <w:r w:rsidR="0064639F" w:rsidRPr="00770063">
        <w:rPr>
          <w:rFonts w:ascii="Garamond" w:hAnsi="Garamond" w:cs="Tahoma"/>
          <w:bCs/>
          <w:szCs w:val="22"/>
        </w:rPr>
        <w:t>,</w:t>
      </w:r>
      <w:r w:rsidR="0064639F" w:rsidRPr="00770063">
        <w:rPr>
          <w:rFonts w:ascii="Garamond" w:hAnsi="Garamond" w:cs="Tahoma"/>
          <w:b/>
          <w:bCs/>
          <w:sz w:val="20"/>
        </w:rPr>
        <w:t xml:space="preserve"> </w:t>
      </w:r>
      <w:r w:rsidRPr="00770063">
        <w:rPr>
          <w:rFonts w:ascii="Garamond" w:eastAsia="Garamond" w:hAnsi="Garamond" w:cs="Garamond"/>
        </w:rPr>
        <w:t xml:space="preserve">NIP: </w:t>
      </w:r>
      <w:r w:rsidR="00AE7425" w:rsidRPr="00770063">
        <w:rPr>
          <w:rFonts w:ascii="Garamond" w:hAnsi="Garamond"/>
        </w:rPr>
        <w:t>9721260463</w:t>
      </w:r>
      <w:r w:rsidRPr="00770063">
        <w:rPr>
          <w:rFonts w:ascii="Garamond" w:eastAsia="Garamond" w:hAnsi="Garamond" w:cs="Garamond"/>
        </w:rPr>
        <w:t xml:space="preserve">, numer REGON: </w:t>
      </w:r>
      <w:r w:rsidR="00AE7425" w:rsidRPr="00770063">
        <w:rPr>
          <w:rFonts w:ascii="Garamond" w:hAnsi="Garamond"/>
        </w:rPr>
        <w:t>363504647</w:t>
      </w:r>
      <w:r w:rsidRPr="00770063">
        <w:rPr>
          <w:rFonts w:ascii="Garamond" w:eastAsia="Garamond" w:hAnsi="Garamond" w:cs="Garamond"/>
        </w:rPr>
        <w:t xml:space="preserve">; </w:t>
      </w:r>
    </w:p>
    <w:p w:rsidR="009868C0" w:rsidRPr="009868C0" w:rsidRDefault="009868C0" w:rsidP="009868C0">
      <w:pPr>
        <w:spacing w:after="0"/>
        <w:ind w:left="284"/>
        <w:jc w:val="both"/>
      </w:pPr>
      <w:r w:rsidRPr="009868C0">
        <w:rPr>
          <w:rFonts w:ascii="Garamond" w:eastAsia="Garamond" w:hAnsi="Garamond" w:cs="Garamond"/>
        </w:rPr>
        <w:t xml:space="preserve">zwanym w dalszej części </w:t>
      </w:r>
      <w:r w:rsidRPr="008225F7">
        <w:rPr>
          <w:rFonts w:ascii="Garamond" w:eastAsia="Garamond" w:hAnsi="Garamond" w:cs="Garamond"/>
          <w:b/>
        </w:rPr>
        <w:t>Z</w:t>
      </w:r>
      <w:r w:rsidR="0064639F" w:rsidRPr="008225F7">
        <w:rPr>
          <w:rFonts w:ascii="Garamond" w:eastAsia="Garamond" w:hAnsi="Garamond" w:cs="Garamond"/>
          <w:b/>
        </w:rPr>
        <w:t>amawiającym</w:t>
      </w:r>
    </w:p>
    <w:p w:rsidR="009868C0" w:rsidRPr="009868C0" w:rsidRDefault="009868C0" w:rsidP="009868C0">
      <w:pPr>
        <w:spacing w:after="0"/>
        <w:ind w:left="284"/>
        <w:jc w:val="both"/>
      </w:pPr>
      <w:r w:rsidRPr="009868C0">
        <w:rPr>
          <w:rFonts w:ascii="Garamond" w:eastAsia="Garamond" w:hAnsi="Garamond" w:cs="Garamond"/>
        </w:rPr>
        <w:t>a</w:t>
      </w:r>
    </w:p>
    <w:p w:rsidR="009868C0" w:rsidRPr="009868C0" w:rsidRDefault="009868C0" w:rsidP="00086904">
      <w:pPr>
        <w:numPr>
          <w:ilvl w:val="0"/>
          <w:numId w:val="5"/>
        </w:numPr>
        <w:spacing w:after="0"/>
        <w:ind w:left="284" w:hanging="284"/>
        <w:contextualSpacing/>
        <w:jc w:val="both"/>
        <w:rPr>
          <w:rFonts w:ascii="Garamond" w:eastAsia="Garamond" w:hAnsi="Garamond" w:cs="Garamond"/>
        </w:rPr>
      </w:pPr>
      <w:r w:rsidRPr="008225F7">
        <w:rPr>
          <w:rFonts w:ascii="Garamond" w:eastAsia="Garamond" w:hAnsi="Garamond" w:cs="Garamond"/>
          <w:b/>
        </w:rPr>
        <w:t>Wojciechem Pasterskim</w:t>
      </w:r>
      <w:r w:rsidRPr="009868C0">
        <w:rPr>
          <w:rFonts w:ascii="Garamond" w:eastAsia="Garamond" w:hAnsi="Garamond" w:cs="Garamond"/>
        </w:rPr>
        <w:t xml:space="preserve"> prowadzącym działalność gospodarczą z siedzibą w Poznaniu (kod pocztowy: 60-119) przy ul. Antoniego Andrzejewskiego 5/3, NIP: 779-219-27-04, numer REGON: 300145870; </w:t>
      </w:r>
      <w:r w:rsidRPr="009868C0">
        <w:rPr>
          <w:rFonts w:ascii="Garamond" w:eastAsia="Garamond" w:hAnsi="Garamond" w:cs="Garamond"/>
        </w:rPr>
        <w:br/>
        <w:t>z</w:t>
      </w:r>
      <w:r w:rsidR="0064639F">
        <w:rPr>
          <w:rFonts w:ascii="Garamond" w:eastAsia="Garamond" w:hAnsi="Garamond" w:cs="Garamond"/>
        </w:rPr>
        <w:t xml:space="preserve">wanym w dalszej części </w:t>
      </w:r>
      <w:r w:rsidR="0064639F" w:rsidRPr="008225F7">
        <w:rPr>
          <w:rFonts w:ascii="Garamond" w:eastAsia="Garamond" w:hAnsi="Garamond" w:cs="Garamond"/>
          <w:b/>
        </w:rPr>
        <w:t>Wykonawcą</w:t>
      </w:r>
      <w:r w:rsidR="0064639F">
        <w:rPr>
          <w:rFonts w:ascii="Garamond" w:eastAsia="Garamond" w:hAnsi="Garamond" w:cs="Garamond"/>
        </w:rPr>
        <w:t>.</w:t>
      </w:r>
    </w:p>
    <w:p w:rsidR="009868C0" w:rsidRPr="009868C0" w:rsidRDefault="009868C0" w:rsidP="009868C0">
      <w:pPr>
        <w:spacing w:after="0"/>
        <w:ind w:left="284"/>
        <w:jc w:val="both"/>
      </w:pPr>
    </w:p>
    <w:p w:rsidR="009868C0" w:rsidRPr="009868C0" w:rsidRDefault="009868C0" w:rsidP="009868C0">
      <w:pPr>
        <w:spacing w:after="0"/>
        <w:ind w:left="425"/>
        <w:jc w:val="center"/>
      </w:pPr>
      <w:r w:rsidRPr="009868C0">
        <w:rPr>
          <w:rFonts w:ascii="Garamond" w:eastAsia="Garamond" w:hAnsi="Garamond" w:cs="Garamond"/>
          <w:b/>
        </w:rPr>
        <w:t>§ 1</w:t>
      </w:r>
      <w:r w:rsidRPr="009868C0">
        <w:rPr>
          <w:rFonts w:ascii="Garamond" w:eastAsia="Garamond" w:hAnsi="Garamond" w:cs="Garamond"/>
        </w:rPr>
        <w:t xml:space="preserve">  </w:t>
      </w:r>
      <w:r w:rsidRPr="009868C0">
        <w:rPr>
          <w:rFonts w:ascii="Garamond" w:eastAsia="Garamond" w:hAnsi="Garamond" w:cs="Garamond"/>
          <w:b/>
        </w:rPr>
        <w:t>PRZEDMIOT UMOWY</w:t>
      </w:r>
    </w:p>
    <w:p w:rsidR="009868C0" w:rsidRPr="009868C0" w:rsidRDefault="009868C0" w:rsidP="00086904">
      <w:pPr>
        <w:numPr>
          <w:ilvl w:val="0"/>
          <w:numId w:val="1"/>
        </w:numPr>
        <w:spacing w:after="0"/>
        <w:ind w:left="284" w:hanging="284"/>
        <w:jc w:val="both"/>
        <w:rPr>
          <w:rFonts w:ascii="Garamond" w:eastAsia="Garamond" w:hAnsi="Garamond" w:cs="Garamond"/>
        </w:rPr>
      </w:pPr>
      <w:r w:rsidRPr="009868C0">
        <w:rPr>
          <w:rFonts w:ascii="Garamond" w:eastAsia="Garamond" w:hAnsi="Garamond" w:cs="Garamond"/>
        </w:rPr>
        <w:t>Zamawiający powierza, a Wykonawca zobowiązuje się do wykonania następujących świadczeń:</w:t>
      </w:r>
    </w:p>
    <w:p w:rsidR="009868C0" w:rsidRPr="009868C0" w:rsidRDefault="009868C0" w:rsidP="00086904">
      <w:pPr>
        <w:numPr>
          <w:ilvl w:val="0"/>
          <w:numId w:val="4"/>
        </w:numPr>
        <w:spacing w:after="0"/>
        <w:ind w:left="851" w:hanging="284"/>
        <w:contextualSpacing/>
        <w:jc w:val="both"/>
      </w:pPr>
      <w:r w:rsidRPr="009868C0">
        <w:rPr>
          <w:rFonts w:ascii="Garamond" w:eastAsia="Garamond" w:hAnsi="Garamond" w:cs="Garamond"/>
        </w:rPr>
        <w:t>Stworzenie logo marki</w:t>
      </w:r>
      <w:r w:rsidRPr="009868C0">
        <w:rPr>
          <w:rFonts w:ascii="Garamond" w:eastAsia="Garamond" w:hAnsi="Garamond" w:cs="Garamond"/>
          <w:szCs w:val="22"/>
        </w:rPr>
        <w:t>,</w:t>
      </w:r>
    </w:p>
    <w:p w:rsidR="009868C0" w:rsidRPr="009868C0" w:rsidRDefault="009868C0" w:rsidP="00086904">
      <w:pPr>
        <w:numPr>
          <w:ilvl w:val="0"/>
          <w:numId w:val="4"/>
        </w:numPr>
        <w:spacing w:after="0"/>
        <w:ind w:left="851" w:hanging="284"/>
        <w:contextualSpacing/>
        <w:jc w:val="both"/>
      </w:pPr>
      <w:r w:rsidRPr="009868C0">
        <w:rPr>
          <w:rFonts w:ascii="Garamond" w:eastAsia="Garamond" w:hAnsi="Garamond" w:cs="Garamond"/>
        </w:rPr>
        <w:t>Stworzenie identyfikacji wizualnej i grafik promocyjnych,</w:t>
      </w:r>
    </w:p>
    <w:p w:rsidR="009868C0" w:rsidRPr="009868C0" w:rsidRDefault="009868C0" w:rsidP="00086904">
      <w:pPr>
        <w:numPr>
          <w:ilvl w:val="0"/>
          <w:numId w:val="1"/>
        </w:numPr>
        <w:spacing w:after="0"/>
        <w:ind w:left="284" w:hanging="284"/>
        <w:contextualSpacing/>
        <w:jc w:val="both"/>
        <w:rPr>
          <w:rFonts w:ascii="Garamond" w:eastAsia="Garamond" w:hAnsi="Garamond" w:cs="Garamond"/>
        </w:rPr>
      </w:pPr>
      <w:r w:rsidRPr="009868C0">
        <w:rPr>
          <w:rFonts w:ascii="Garamond" w:eastAsia="Garamond" w:hAnsi="Garamond" w:cs="Garamond"/>
          <w:szCs w:val="22"/>
        </w:rPr>
        <w:t xml:space="preserve">Świadczenia zostaną wykonane zgodnie </w:t>
      </w:r>
      <w:r w:rsidRPr="009868C0">
        <w:rPr>
          <w:rFonts w:ascii="Garamond" w:eastAsia="Garamond" w:hAnsi="Garamond" w:cs="Garamond"/>
        </w:rPr>
        <w:t>ze s</w:t>
      </w:r>
      <w:r w:rsidRPr="009868C0">
        <w:rPr>
          <w:rFonts w:ascii="Garamond" w:eastAsia="Garamond" w:hAnsi="Garamond" w:cs="Garamond"/>
          <w:szCs w:val="22"/>
        </w:rPr>
        <w:t>zczegół</w:t>
      </w:r>
      <w:r w:rsidRPr="009868C0">
        <w:rPr>
          <w:rFonts w:ascii="Garamond" w:eastAsia="Garamond" w:hAnsi="Garamond" w:cs="Garamond"/>
        </w:rPr>
        <w:t>ami</w:t>
      </w:r>
      <w:r w:rsidRPr="009868C0">
        <w:rPr>
          <w:rFonts w:ascii="Garamond" w:eastAsia="Garamond" w:hAnsi="Garamond" w:cs="Garamond"/>
          <w:szCs w:val="22"/>
        </w:rPr>
        <w:t xml:space="preserve"> przedstawion</w:t>
      </w:r>
      <w:r w:rsidRPr="009868C0">
        <w:rPr>
          <w:rFonts w:ascii="Garamond" w:eastAsia="Garamond" w:hAnsi="Garamond" w:cs="Garamond"/>
        </w:rPr>
        <w:t xml:space="preserve">ymi </w:t>
      </w:r>
      <w:r w:rsidRPr="009868C0">
        <w:rPr>
          <w:rFonts w:ascii="Garamond" w:eastAsia="Garamond" w:hAnsi="Garamond" w:cs="Garamond"/>
          <w:szCs w:val="22"/>
        </w:rPr>
        <w:t xml:space="preserve">w </w:t>
      </w:r>
      <w:r w:rsidRPr="009868C0">
        <w:rPr>
          <w:rFonts w:ascii="Garamond" w:eastAsia="Garamond" w:hAnsi="Garamond" w:cs="Garamond"/>
          <w:b/>
          <w:szCs w:val="22"/>
        </w:rPr>
        <w:t>Załączniku nr</w:t>
      </w:r>
      <w:r w:rsidRPr="009868C0">
        <w:t xml:space="preserve"> </w:t>
      </w:r>
      <w:r w:rsidRPr="009868C0">
        <w:rPr>
          <w:rFonts w:ascii="Garamond" w:eastAsia="Garamond" w:hAnsi="Garamond" w:cs="Garamond"/>
          <w:b/>
          <w:szCs w:val="22"/>
        </w:rPr>
        <w:t>1</w:t>
      </w:r>
      <w:r w:rsidRPr="009868C0">
        <w:rPr>
          <w:rFonts w:ascii="Garamond" w:eastAsia="Garamond" w:hAnsi="Garamond" w:cs="Garamond"/>
          <w:szCs w:val="22"/>
        </w:rPr>
        <w:t xml:space="preserve"> do niniejszej Umowy</w:t>
      </w:r>
    </w:p>
    <w:p w:rsidR="009868C0" w:rsidRPr="00532FED" w:rsidRDefault="009868C0" w:rsidP="00086904">
      <w:pPr>
        <w:numPr>
          <w:ilvl w:val="0"/>
          <w:numId w:val="1"/>
        </w:numPr>
        <w:spacing w:after="0"/>
        <w:ind w:left="284" w:hanging="284"/>
        <w:contextualSpacing/>
        <w:jc w:val="both"/>
        <w:rPr>
          <w:rFonts w:ascii="Garamond" w:eastAsia="Garamond" w:hAnsi="Garamond" w:cs="Garamond"/>
        </w:rPr>
      </w:pPr>
      <w:bookmarkStart w:id="1" w:name="h.gjdgxs" w:colFirst="0" w:colLast="0"/>
      <w:bookmarkEnd w:id="1"/>
      <w:r w:rsidRPr="009868C0">
        <w:rPr>
          <w:rFonts w:ascii="Garamond" w:eastAsia="Garamond" w:hAnsi="Garamond" w:cs="Garamond"/>
          <w:szCs w:val="22"/>
        </w:rPr>
        <w:t>Wykonawca zobowiązuje się do wykonania prac, o których mowa w §1, z zachowaniem należytej st</w:t>
      </w:r>
      <w:r w:rsidR="008225F7">
        <w:rPr>
          <w:rFonts w:ascii="Garamond" w:eastAsia="Garamond" w:hAnsi="Garamond" w:cs="Garamond"/>
          <w:szCs w:val="22"/>
        </w:rPr>
        <w:t>aranności w rozumieniu art.355</w:t>
      </w:r>
      <w:r w:rsidR="00AE7425">
        <w:rPr>
          <w:rFonts w:ascii="Garamond" w:eastAsia="Garamond" w:hAnsi="Garamond" w:cs="Garamond"/>
          <w:szCs w:val="22"/>
        </w:rPr>
        <w:t xml:space="preserve"> </w:t>
      </w:r>
      <w:r w:rsidR="008225F7">
        <w:rPr>
          <w:rFonts w:ascii="Garamond" w:eastAsia="Garamond" w:hAnsi="Garamond" w:cs="Garamond"/>
          <w:szCs w:val="22"/>
        </w:rPr>
        <w:t>§</w:t>
      </w:r>
      <w:r w:rsidRPr="009868C0">
        <w:rPr>
          <w:rFonts w:ascii="Garamond" w:eastAsia="Garamond" w:hAnsi="Garamond" w:cs="Garamond"/>
          <w:szCs w:val="22"/>
        </w:rPr>
        <w:t xml:space="preserve">2 Kodeksu Cywilnego, oraz z uwzględnieniem wskazań </w:t>
      </w:r>
      <w:r w:rsidRPr="00532FED">
        <w:rPr>
          <w:rFonts w:ascii="Garamond" w:eastAsia="Garamond" w:hAnsi="Garamond" w:cs="Garamond"/>
          <w:szCs w:val="22"/>
        </w:rPr>
        <w:t>Zamawiającego.</w:t>
      </w:r>
    </w:p>
    <w:p w:rsidR="0064639F" w:rsidRPr="00532FED" w:rsidRDefault="0064639F" w:rsidP="00086904">
      <w:pPr>
        <w:numPr>
          <w:ilvl w:val="0"/>
          <w:numId w:val="1"/>
        </w:numPr>
        <w:spacing w:after="0"/>
        <w:ind w:left="284" w:hanging="284"/>
        <w:contextualSpacing/>
        <w:jc w:val="both"/>
        <w:rPr>
          <w:rFonts w:ascii="Garamond" w:eastAsia="Garamond" w:hAnsi="Garamond" w:cs="Garamond"/>
        </w:rPr>
      </w:pPr>
      <w:r w:rsidRPr="00532FED">
        <w:rPr>
          <w:rFonts w:ascii="Garamond" w:eastAsia="Garamond" w:hAnsi="Garamond" w:cs="Garamond"/>
          <w:szCs w:val="22"/>
        </w:rPr>
        <w:t xml:space="preserve">Celem niniejszej umowy jest osiągnięcie przez Wykonawcę określonego w </w:t>
      </w:r>
      <w:r w:rsidRPr="00532FED">
        <w:rPr>
          <w:rFonts w:ascii="Garamond" w:eastAsia="Garamond" w:hAnsi="Garamond" w:cs="Garamond"/>
        </w:rPr>
        <w:t>§ 1 ust. 1 rezultatu.</w:t>
      </w:r>
    </w:p>
    <w:p w:rsidR="009868C0" w:rsidRPr="00532FED" w:rsidRDefault="009868C0" w:rsidP="009868C0">
      <w:pPr>
        <w:spacing w:after="0"/>
        <w:jc w:val="both"/>
      </w:pPr>
    </w:p>
    <w:p w:rsidR="009868C0" w:rsidRPr="00532FED" w:rsidRDefault="009868C0" w:rsidP="009868C0">
      <w:pPr>
        <w:spacing w:after="0"/>
        <w:ind w:left="284" w:hanging="283"/>
        <w:jc w:val="center"/>
      </w:pPr>
      <w:r w:rsidRPr="00532FED">
        <w:rPr>
          <w:rFonts w:ascii="Garamond" w:eastAsia="Garamond" w:hAnsi="Garamond" w:cs="Garamond"/>
          <w:b/>
        </w:rPr>
        <w:t>§ 2</w:t>
      </w:r>
      <w:r w:rsidRPr="00532FED">
        <w:rPr>
          <w:rFonts w:ascii="Garamond" w:eastAsia="Garamond" w:hAnsi="Garamond" w:cs="Garamond"/>
        </w:rPr>
        <w:t xml:space="preserve">  </w:t>
      </w:r>
      <w:commentRangeStart w:id="2"/>
      <w:r w:rsidRPr="00532FED">
        <w:rPr>
          <w:rFonts w:ascii="Garamond" w:eastAsia="Garamond" w:hAnsi="Garamond" w:cs="Garamond"/>
          <w:b/>
        </w:rPr>
        <w:t>TERMIN WYKONANIA UMOWY</w:t>
      </w:r>
      <w:commentRangeEnd w:id="2"/>
      <w:r w:rsidR="00A74FB6">
        <w:rPr>
          <w:rStyle w:val="Odwoaniedokomentarza"/>
        </w:rPr>
        <w:commentReference w:id="2"/>
      </w:r>
    </w:p>
    <w:p w:rsidR="009868C0" w:rsidRPr="00532FED" w:rsidRDefault="009868C0" w:rsidP="00086904">
      <w:pPr>
        <w:numPr>
          <w:ilvl w:val="0"/>
          <w:numId w:val="6"/>
        </w:numPr>
        <w:spacing w:after="0"/>
        <w:ind w:left="284" w:hanging="284"/>
        <w:jc w:val="both"/>
        <w:rPr>
          <w:rFonts w:ascii="Garamond" w:eastAsia="Garamond" w:hAnsi="Garamond" w:cs="Garamond"/>
        </w:rPr>
      </w:pPr>
      <w:r w:rsidRPr="00532FED">
        <w:rPr>
          <w:rFonts w:ascii="Garamond" w:eastAsia="Garamond" w:hAnsi="Garamond" w:cs="Garamond"/>
        </w:rPr>
        <w:t>Wykonawca wykona prace zgodnie z h</w:t>
      </w:r>
      <w:r w:rsidR="00770063">
        <w:rPr>
          <w:rFonts w:ascii="Garamond" w:eastAsia="Garamond" w:hAnsi="Garamond" w:cs="Garamond"/>
        </w:rPr>
        <w:t xml:space="preserve">armonogramem, który przedstawia </w:t>
      </w:r>
      <w:r w:rsidRPr="00532FED">
        <w:rPr>
          <w:rFonts w:ascii="Garamond" w:eastAsia="Garamond" w:hAnsi="Garamond" w:cs="Garamond"/>
          <w:b/>
        </w:rPr>
        <w:t xml:space="preserve">Załącznik nr 1 </w:t>
      </w:r>
      <w:r w:rsidRPr="00532FED">
        <w:rPr>
          <w:rFonts w:ascii="Garamond" w:eastAsia="Garamond" w:hAnsi="Garamond" w:cs="Garamond"/>
        </w:rPr>
        <w:t>do niniejszej Umowy.</w:t>
      </w:r>
    </w:p>
    <w:p w:rsidR="009D3CAB" w:rsidRDefault="009868C0" w:rsidP="00086904">
      <w:pPr>
        <w:numPr>
          <w:ilvl w:val="0"/>
          <w:numId w:val="6"/>
        </w:numPr>
        <w:spacing w:after="0"/>
        <w:ind w:left="284" w:hanging="284"/>
        <w:jc w:val="both"/>
        <w:rPr>
          <w:ins w:id="3" w:author="Aleksander Blumski" w:date="2016-05-30T11:33:00Z"/>
          <w:rFonts w:ascii="Garamond" w:eastAsia="Garamond" w:hAnsi="Garamond" w:cs="Garamond"/>
        </w:rPr>
      </w:pPr>
      <w:r w:rsidRPr="00532FED">
        <w:rPr>
          <w:rFonts w:ascii="Garamond" w:eastAsia="Garamond" w:hAnsi="Garamond" w:cs="Garamond"/>
        </w:rPr>
        <w:t>Zamawiający zobowiązuje się do odbierania poszczególnych Etapów</w:t>
      </w:r>
      <w:bookmarkStart w:id="4" w:name="_GoBack"/>
      <w:bookmarkEnd w:id="4"/>
      <w:r w:rsidRPr="00532FED">
        <w:rPr>
          <w:rFonts w:ascii="Garamond" w:eastAsia="Garamond" w:hAnsi="Garamond" w:cs="Garamond"/>
        </w:rPr>
        <w:t xml:space="preserve"> prac związanych z wykonywaniem przedmiotu Umowy (określonych w </w:t>
      </w:r>
      <w:r w:rsidR="0064639F" w:rsidRPr="00532FED">
        <w:rPr>
          <w:rFonts w:ascii="Garamond" w:eastAsia="Garamond" w:hAnsi="Garamond" w:cs="Garamond"/>
        </w:rPr>
        <w:t>§ 1 ust. 1</w:t>
      </w:r>
      <w:r w:rsidRPr="00532FED">
        <w:rPr>
          <w:rFonts w:ascii="Garamond" w:eastAsia="Garamond" w:hAnsi="Garamond" w:cs="Garamond"/>
        </w:rPr>
        <w:t>), zgłoszenia uwag do oddanych do odbioru Etapów prac w terminach określonych w Załączniku nr 1 do Umowy.</w:t>
      </w:r>
      <w:ins w:id="5" w:author="Aleksander Blumski" w:date="2016-05-30T11:31:00Z">
        <w:r w:rsidR="00606B0E">
          <w:rPr>
            <w:rFonts w:ascii="Garamond" w:eastAsia="Garamond" w:hAnsi="Garamond" w:cs="Garamond"/>
          </w:rPr>
          <w:t xml:space="preserve"> Pod pojęciem odbioru Etapów prac strony rozumieją przesłanie przez Zamawiającego w formie elektronicznej</w:t>
        </w:r>
      </w:ins>
      <w:ins w:id="6" w:author="Aleksander Blumski" w:date="2016-05-30T11:33:00Z">
        <w:r w:rsidR="009D3CAB">
          <w:rPr>
            <w:rFonts w:ascii="Garamond" w:eastAsia="Garamond" w:hAnsi="Garamond" w:cs="Garamond"/>
          </w:rPr>
          <w:t>:</w:t>
        </w:r>
      </w:ins>
    </w:p>
    <w:p w:rsidR="009868C0" w:rsidRDefault="009D3CAB">
      <w:pPr>
        <w:spacing w:after="0"/>
        <w:ind w:left="284"/>
        <w:jc w:val="both"/>
        <w:rPr>
          <w:ins w:id="7" w:author="Aleksander Blumski" w:date="2016-05-30T11:33:00Z"/>
          <w:rFonts w:ascii="Garamond" w:eastAsia="Garamond" w:hAnsi="Garamond" w:cs="Garamond"/>
        </w:rPr>
        <w:pPrChange w:id="8" w:author="Aleksander Blumski" w:date="2016-05-30T11:33:00Z">
          <w:pPr>
            <w:numPr>
              <w:numId w:val="6"/>
            </w:numPr>
            <w:spacing w:after="0"/>
            <w:ind w:left="284" w:hanging="284"/>
            <w:jc w:val="both"/>
          </w:pPr>
        </w:pPrChange>
      </w:pPr>
      <w:ins w:id="9" w:author="Aleksander Blumski" w:date="2016-05-30T11:33:00Z">
        <w:r>
          <w:rPr>
            <w:rFonts w:ascii="Garamond" w:eastAsia="Garamond" w:hAnsi="Garamond" w:cs="Garamond"/>
          </w:rPr>
          <w:t xml:space="preserve">- </w:t>
        </w:r>
      </w:ins>
      <w:ins w:id="10" w:author="Aleksander Blumski" w:date="2016-05-30T11:32:00Z">
        <w:r>
          <w:rPr>
            <w:rFonts w:ascii="Garamond" w:eastAsia="Garamond" w:hAnsi="Garamond" w:cs="Garamond"/>
          </w:rPr>
          <w:t>informacji o wyborze i akceptacji logo</w:t>
        </w:r>
      </w:ins>
      <w:ins w:id="11" w:author="Aleksander Blumski" w:date="2016-05-30T11:59:00Z">
        <w:r w:rsidR="00A3661E">
          <w:rPr>
            <w:rFonts w:ascii="Garamond" w:eastAsia="Garamond" w:hAnsi="Garamond" w:cs="Garamond"/>
          </w:rPr>
          <w:t xml:space="preserve"> </w:t>
        </w:r>
      </w:ins>
      <w:ins w:id="12" w:author="Aleksander Blumski" w:date="2016-05-30T11:35:00Z">
        <w:r>
          <w:rPr>
            <w:rFonts w:ascii="Garamond" w:eastAsia="Garamond" w:hAnsi="Garamond" w:cs="Garamond"/>
          </w:rPr>
          <w:t>– „</w:t>
        </w:r>
      </w:ins>
      <w:ins w:id="13" w:author="Aleksander Blumski" w:date="2016-05-30T11:36:00Z">
        <w:r>
          <w:rPr>
            <w:rFonts w:ascii="Garamond" w:eastAsia="Garamond" w:hAnsi="Garamond" w:cs="Garamond"/>
          </w:rPr>
          <w:t>W</w:t>
        </w:r>
      </w:ins>
      <w:ins w:id="14" w:author="Aleksander Blumski" w:date="2016-05-30T11:35:00Z">
        <w:r>
          <w:rPr>
            <w:rFonts w:ascii="Garamond" w:eastAsia="Garamond" w:hAnsi="Garamond" w:cs="Garamond"/>
          </w:rPr>
          <w:t>ybór i akceptacja logo przez zamawiającego” w rozumieniu Załącznika nr 1</w:t>
        </w:r>
      </w:ins>
      <w:ins w:id="15" w:author="Aleksander Blumski" w:date="2016-05-30T11:33:00Z">
        <w:r>
          <w:rPr>
            <w:rFonts w:ascii="Garamond" w:eastAsia="Garamond" w:hAnsi="Garamond" w:cs="Garamond"/>
          </w:rPr>
          <w:t>;</w:t>
        </w:r>
      </w:ins>
    </w:p>
    <w:p w:rsidR="009D3CAB" w:rsidRPr="00532FED" w:rsidRDefault="009D3CAB">
      <w:pPr>
        <w:spacing w:after="0"/>
        <w:ind w:left="284"/>
        <w:jc w:val="both"/>
        <w:rPr>
          <w:rFonts w:ascii="Garamond" w:eastAsia="Garamond" w:hAnsi="Garamond" w:cs="Garamond"/>
        </w:rPr>
        <w:pPrChange w:id="16" w:author="Aleksander Blumski" w:date="2016-05-30T11:33:00Z">
          <w:pPr>
            <w:numPr>
              <w:numId w:val="6"/>
            </w:numPr>
            <w:spacing w:after="0"/>
            <w:ind w:left="284" w:hanging="284"/>
            <w:jc w:val="both"/>
          </w:pPr>
        </w:pPrChange>
      </w:pPr>
      <w:ins w:id="17" w:author="Aleksander Blumski" w:date="2016-05-30T11:33:00Z">
        <w:r>
          <w:rPr>
            <w:rFonts w:ascii="Garamond" w:eastAsia="Garamond" w:hAnsi="Garamond" w:cs="Garamond"/>
          </w:rPr>
          <w:t xml:space="preserve">– informacji o ostatecznej akceptacji </w:t>
        </w:r>
      </w:ins>
      <w:ins w:id="18" w:author="Aleksander Blumski" w:date="2016-05-30T11:34:00Z">
        <w:r>
          <w:rPr>
            <w:rFonts w:ascii="Garamond" w:eastAsia="Garamond" w:hAnsi="Garamond" w:cs="Garamond"/>
          </w:rPr>
          <w:t xml:space="preserve">projektu </w:t>
        </w:r>
      </w:ins>
      <w:ins w:id="19" w:author="Aleksander Blumski" w:date="2016-05-30T11:33:00Z">
        <w:r>
          <w:rPr>
            <w:rFonts w:ascii="Garamond" w:eastAsia="Garamond" w:hAnsi="Garamond" w:cs="Garamond"/>
          </w:rPr>
          <w:t xml:space="preserve">ostatniego z elementów </w:t>
        </w:r>
      </w:ins>
      <w:ins w:id="20" w:author="Aleksander Blumski" w:date="2016-05-30T11:34:00Z">
        <w:r>
          <w:rPr>
            <w:rFonts w:ascii="Garamond" w:eastAsia="Garamond" w:hAnsi="Garamond" w:cs="Garamond"/>
          </w:rPr>
          <w:t xml:space="preserve">(wizytówka, papier firmowy, teczka, </w:t>
        </w:r>
        <w:proofErr w:type="spellStart"/>
        <w:r>
          <w:rPr>
            <w:rFonts w:ascii="Garamond" w:eastAsia="Garamond" w:hAnsi="Garamond" w:cs="Garamond"/>
          </w:rPr>
          <w:t>roll-up</w:t>
        </w:r>
        <w:proofErr w:type="spellEnd"/>
        <w:r>
          <w:rPr>
            <w:rFonts w:ascii="Garamond" w:eastAsia="Garamond" w:hAnsi="Garamond" w:cs="Garamond"/>
          </w:rPr>
          <w:t xml:space="preserve">) </w:t>
        </w:r>
      </w:ins>
      <w:ins w:id="21" w:author="Aleksander Blumski" w:date="2016-05-30T11:33:00Z">
        <w:r>
          <w:rPr>
            <w:rFonts w:ascii="Garamond" w:eastAsia="Garamond" w:hAnsi="Garamond" w:cs="Garamond"/>
          </w:rPr>
          <w:t>identyfikacji wizualnej</w:t>
        </w:r>
      </w:ins>
      <w:ins w:id="22" w:author="Aleksander Blumski" w:date="2016-05-30T11:36:00Z">
        <w:r>
          <w:rPr>
            <w:rFonts w:ascii="Garamond" w:eastAsia="Garamond" w:hAnsi="Garamond" w:cs="Garamond"/>
          </w:rPr>
          <w:t xml:space="preserve"> – „Ostateczna akceptacja projektu” w rozumieniu Załącznika nr 1</w:t>
        </w:r>
      </w:ins>
      <w:ins w:id="23" w:author="Aleksander Blumski" w:date="2016-05-30T11:35:00Z">
        <w:r>
          <w:rPr>
            <w:rFonts w:ascii="Garamond" w:eastAsia="Garamond" w:hAnsi="Garamond" w:cs="Garamond"/>
          </w:rPr>
          <w:t>;</w:t>
        </w:r>
      </w:ins>
    </w:p>
    <w:p w:rsidR="009868C0" w:rsidRPr="00532FED" w:rsidRDefault="009868C0" w:rsidP="00086904">
      <w:pPr>
        <w:numPr>
          <w:ilvl w:val="0"/>
          <w:numId w:val="6"/>
        </w:numPr>
        <w:spacing w:after="0"/>
        <w:ind w:left="284" w:hanging="284"/>
        <w:jc w:val="both"/>
        <w:rPr>
          <w:rFonts w:ascii="Garamond" w:eastAsia="Garamond" w:hAnsi="Garamond" w:cs="Garamond"/>
        </w:rPr>
      </w:pPr>
      <w:commentRangeStart w:id="24"/>
      <w:r w:rsidRPr="00532FED">
        <w:rPr>
          <w:rFonts w:ascii="Garamond" w:eastAsia="Garamond" w:hAnsi="Garamond" w:cs="Garamond"/>
        </w:rPr>
        <w:t>Nieuzasadniona odmowa odbioru Etapu prac przez Zamawiającego nie zwalnia go z obowiązku zapłaty wynagrodzenia należnego Wykonawcy za wykonany Etap prac związany z wykonywaniem przedmiotu Umowy.</w:t>
      </w:r>
    </w:p>
    <w:p w:rsidR="009868C0" w:rsidRPr="00532FED" w:rsidRDefault="008225F7" w:rsidP="00086904">
      <w:pPr>
        <w:numPr>
          <w:ilvl w:val="0"/>
          <w:numId w:val="6"/>
        </w:numPr>
        <w:spacing w:after="0"/>
        <w:ind w:left="284" w:hanging="284"/>
        <w:jc w:val="both"/>
        <w:rPr>
          <w:rFonts w:ascii="Garamond" w:eastAsia="Garamond" w:hAnsi="Garamond" w:cs="Garamond"/>
        </w:rPr>
      </w:pPr>
      <w:r>
        <w:rPr>
          <w:rFonts w:ascii="Garamond" w:eastAsia="Garamond" w:hAnsi="Garamond" w:cs="Garamond"/>
        </w:rPr>
        <w:t xml:space="preserve">Jeżeli w terminie </w:t>
      </w:r>
      <w:r w:rsidR="008F7874">
        <w:rPr>
          <w:rFonts w:ascii="Garamond" w:eastAsia="Garamond" w:hAnsi="Garamond" w:cs="Garamond"/>
        </w:rPr>
        <w:t>3</w:t>
      </w:r>
      <w:r w:rsidR="009868C0" w:rsidRPr="009B5B75">
        <w:rPr>
          <w:rFonts w:ascii="Garamond" w:eastAsia="Garamond" w:hAnsi="Garamond" w:cs="Garamond"/>
        </w:rPr>
        <w:t xml:space="preserve"> dni</w:t>
      </w:r>
      <w:r w:rsidR="009868C0" w:rsidRPr="00532FED">
        <w:rPr>
          <w:rFonts w:ascii="Garamond" w:eastAsia="Garamond" w:hAnsi="Garamond" w:cs="Garamond"/>
        </w:rPr>
        <w:t xml:space="preserve"> roboczych następujących po terminie dostarczenia wyników prac przez Wykonawcę za dany Etap określonym w</w:t>
      </w:r>
      <w:r w:rsidR="00532FED" w:rsidRPr="00532FED">
        <w:rPr>
          <w:rFonts w:ascii="Garamond" w:eastAsia="Garamond" w:hAnsi="Garamond" w:cs="Garamond"/>
        </w:rPr>
        <w:t xml:space="preserve"> </w:t>
      </w:r>
      <w:r w:rsidR="0064639F" w:rsidRPr="00532FED">
        <w:rPr>
          <w:rFonts w:ascii="Garamond" w:eastAsia="Garamond" w:hAnsi="Garamond" w:cs="Garamond"/>
        </w:rPr>
        <w:t>§ 1 ust. 2</w:t>
      </w:r>
      <w:r w:rsidR="009868C0" w:rsidRPr="00532FED">
        <w:rPr>
          <w:rFonts w:ascii="Garamond" w:eastAsia="Garamond" w:hAnsi="Garamond" w:cs="Garamond"/>
        </w:rPr>
        <w:t>, Zamawiający nie odbierze Etapu prac związanych z wykonywaniem przedmiotu Umowy, a także nie zgłosi uwag lub zastrzeżeń do przedstawionego do odbioru Etapu prac, uznaje się, że dany Etap prac został przyjęty bez zastrzeżeń.</w:t>
      </w:r>
      <w:commentRangeEnd w:id="24"/>
      <w:r w:rsidR="009D3CAB">
        <w:rPr>
          <w:rStyle w:val="Odwoaniedokomentarza"/>
        </w:rPr>
        <w:commentReference w:id="24"/>
      </w:r>
    </w:p>
    <w:p w:rsidR="009868C0" w:rsidRPr="009868C0" w:rsidRDefault="009868C0" w:rsidP="00086904">
      <w:pPr>
        <w:numPr>
          <w:ilvl w:val="0"/>
          <w:numId w:val="6"/>
        </w:numPr>
        <w:spacing w:after="0"/>
        <w:ind w:left="284" w:hanging="284"/>
        <w:jc w:val="both"/>
        <w:rPr>
          <w:rFonts w:ascii="Garamond" w:eastAsia="Garamond" w:hAnsi="Garamond" w:cs="Garamond"/>
        </w:rPr>
      </w:pPr>
      <w:r w:rsidRPr="00532FED">
        <w:rPr>
          <w:rFonts w:ascii="Garamond" w:eastAsia="Garamond" w:hAnsi="Garamond" w:cs="Garamond"/>
        </w:rPr>
        <w:t>Strony mają prawo zmienić termin wykonania prac</w:t>
      </w:r>
      <w:r w:rsidRPr="009868C0">
        <w:rPr>
          <w:rFonts w:ascii="Garamond" w:eastAsia="Garamond" w:hAnsi="Garamond" w:cs="Garamond"/>
        </w:rPr>
        <w:t xml:space="preserve"> w przypadku umownej zmiany zakresu prac lub zmiany postanowień Umowy, co do terminu wykonania prac, uzgodnionej przez Strony. Zmiana terminu wymaga obustronnej akceptacji wyrażonej drogą elektroniczną.</w:t>
      </w:r>
    </w:p>
    <w:p w:rsidR="009868C0" w:rsidRPr="009868C0" w:rsidRDefault="009868C0" w:rsidP="009868C0">
      <w:pPr>
        <w:spacing w:after="0"/>
        <w:jc w:val="both"/>
      </w:pPr>
    </w:p>
    <w:p w:rsidR="009868C0" w:rsidRPr="009868C0" w:rsidRDefault="009868C0" w:rsidP="009868C0">
      <w:pPr>
        <w:spacing w:after="0"/>
        <w:ind w:left="284" w:hanging="283"/>
        <w:jc w:val="center"/>
      </w:pPr>
      <w:r w:rsidRPr="009868C0">
        <w:rPr>
          <w:rFonts w:ascii="Garamond" w:eastAsia="Garamond" w:hAnsi="Garamond" w:cs="Garamond"/>
          <w:b/>
        </w:rPr>
        <w:lastRenderedPageBreak/>
        <w:t>§ 3</w:t>
      </w:r>
      <w:r w:rsidRPr="009868C0">
        <w:rPr>
          <w:rFonts w:ascii="Garamond" w:eastAsia="Garamond" w:hAnsi="Garamond" w:cs="Garamond"/>
        </w:rPr>
        <w:t xml:space="preserve">  </w:t>
      </w:r>
      <w:r w:rsidRPr="009868C0">
        <w:rPr>
          <w:rFonts w:ascii="Garamond" w:eastAsia="Garamond" w:hAnsi="Garamond" w:cs="Garamond"/>
          <w:b/>
        </w:rPr>
        <w:t>WYNAGRODZENIE I ZASADY PŁATNOŚCI</w:t>
      </w:r>
    </w:p>
    <w:p w:rsidR="009868C0" w:rsidRPr="009868C0" w:rsidRDefault="009868C0" w:rsidP="00086904">
      <w:pPr>
        <w:numPr>
          <w:ilvl w:val="0"/>
          <w:numId w:val="2"/>
        </w:numPr>
        <w:spacing w:after="0"/>
        <w:ind w:left="284" w:hanging="284"/>
        <w:contextualSpacing/>
        <w:jc w:val="both"/>
        <w:rPr>
          <w:rFonts w:ascii="Garamond" w:eastAsia="Garamond" w:hAnsi="Garamond" w:cs="Garamond"/>
        </w:rPr>
      </w:pPr>
      <w:r w:rsidRPr="009868C0">
        <w:rPr>
          <w:rFonts w:ascii="Garamond" w:eastAsia="Garamond" w:hAnsi="Garamond" w:cs="Garamond"/>
          <w:szCs w:val="22"/>
        </w:rPr>
        <w:t xml:space="preserve">Strony zgodnie ustalają, że Wykonawca za wykonanie przedmiotu Umowy opisanego w  §1 </w:t>
      </w:r>
      <w:ins w:id="25" w:author="Aleksander Blumski" w:date="2016-05-30T14:03:00Z">
        <w:r w:rsidR="00B85199">
          <w:rPr>
            <w:rFonts w:ascii="Garamond" w:eastAsia="Garamond" w:hAnsi="Garamond" w:cs="Garamond"/>
            <w:szCs w:val="22"/>
          </w:rPr>
          <w:t xml:space="preserve">i za przeniesienie praw autorskich </w:t>
        </w:r>
      </w:ins>
      <w:r w:rsidRPr="009868C0">
        <w:rPr>
          <w:rFonts w:ascii="Garamond" w:eastAsia="Garamond" w:hAnsi="Garamond" w:cs="Garamond"/>
          <w:szCs w:val="22"/>
        </w:rPr>
        <w:t xml:space="preserve">otrzyma łączne wynagrodzenie w wysokości </w:t>
      </w:r>
      <w:r w:rsidR="00AE7425">
        <w:rPr>
          <w:rFonts w:ascii="Garamond" w:eastAsia="Garamond" w:hAnsi="Garamond" w:cs="Garamond"/>
        </w:rPr>
        <w:t>3.00</w:t>
      </w:r>
      <w:r w:rsidRPr="009868C0">
        <w:rPr>
          <w:rFonts w:ascii="Garamond" w:eastAsia="Garamond" w:hAnsi="Garamond" w:cs="Garamond"/>
          <w:szCs w:val="22"/>
        </w:rPr>
        <w:t>0 zł (</w:t>
      </w:r>
      <w:r w:rsidR="00AE7425">
        <w:rPr>
          <w:rFonts w:ascii="Garamond" w:eastAsia="Garamond" w:hAnsi="Garamond" w:cs="Garamond"/>
        </w:rPr>
        <w:t>trzy tysiące</w:t>
      </w:r>
      <w:r w:rsidRPr="009868C0">
        <w:rPr>
          <w:rFonts w:ascii="Garamond" w:eastAsia="Garamond" w:hAnsi="Garamond" w:cs="Garamond"/>
          <w:szCs w:val="22"/>
        </w:rPr>
        <w:t xml:space="preserve"> złotych 00/100) + 23% VAT.</w:t>
      </w:r>
    </w:p>
    <w:p w:rsidR="009868C0" w:rsidRPr="009868C0" w:rsidRDefault="009868C0" w:rsidP="00086904">
      <w:pPr>
        <w:numPr>
          <w:ilvl w:val="0"/>
          <w:numId w:val="2"/>
        </w:numPr>
        <w:spacing w:after="0"/>
        <w:ind w:left="284" w:hanging="284"/>
        <w:contextualSpacing/>
        <w:jc w:val="both"/>
        <w:rPr>
          <w:rFonts w:ascii="Garamond" w:eastAsia="Garamond" w:hAnsi="Garamond" w:cs="Garamond"/>
        </w:rPr>
      </w:pPr>
      <w:r w:rsidRPr="009868C0">
        <w:rPr>
          <w:rFonts w:ascii="Garamond" w:eastAsia="Garamond" w:hAnsi="Garamond" w:cs="Garamond"/>
          <w:szCs w:val="22"/>
        </w:rPr>
        <w:t>Wynagrodzenie płatne będzie w częściach odpowiadających kolejnym etapom wykonania prac wynikających z umowy:</w:t>
      </w:r>
    </w:p>
    <w:p w:rsidR="009868C0" w:rsidRPr="009868C0" w:rsidRDefault="00AE7425" w:rsidP="00086904">
      <w:pPr>
        <w:numPr>
          <w:ilvl w:val="1"/>
          <w:numId w:val="3"/>
        </w:numPr>
        <w:spacing w:after="0"/>
        <w:ind w:left="851" w:hanging="284"/>
        <w:jc w:val="both"/>
        <w:rPr>
          <w:rFonts w:ascii="Garamond" w:eastAsia="Garamond" w:hAnsi="Garamond" w:cs="Garamond"/>
        </w:rPr>
      </w:pPr>
      <w:r>
        <w:rPr>
          <w:rFonts w:ascii="Garamond" w:eastAsia="Garamond" w:hAnsi="Garamond" w:cs="Garamond"/>
        </w:rPr>
        <w:t>Stworzenie logo: 1.7</w:t>
      </w:r>
      <w:r w:rsidR="009868C0" w:rsidRPr="009868C0">
        <w:rPr>
          <w:rFonts w:ascii="Garamond" w:eastAsia="Garamond" w:hAnsi="Garamond" w:cs="Garamond"/>
        </w:rPr>
        <w:t>00 zł + 23% VAT</w:t>
      </w:r>
    </w:p>
    <w:p w:rsidR="009868C0" w:rsidRPr="009868C0" w:rsidRDefault="009868C0" w:rsidP="00086904">
      <w:pPr>
        <w:numPr>
          <w:ilvl w:val="1"/>
          <w:numId w:val="3"/>
        </w:numPr>
        <w:spacing w:after="0"/>
        <w:ind w:left="851" w:hanging="284"/>
        <w:jc w:val="both"/>
        <w:rPr>
          <w:rFonts w:ascii="Garamond" w:eastAsia="Garamond" w:hAnsi="Garamond" w:cs="Garamond"/>
        </w:rPr>
      </w:pPr>
      <w:r w:rsidRPr="009868C0">
        <w:rPr>
          <w:rFonts w:ascii="Garamond" w:eastAsia="Garamond" w:hAnsi="Garamond" w:cs="Garamond"/>
        </w:rPr>
        <w:t>Stworzenie identyfikacji wizua</w:t>
      </w:r>
      <w:r w:rsidR="00AE7425">
        <w:rPr>
          <w:rFonts w:ascii="Garamond" w:eastAsia="Garamond" w:hAnsi="Garamond" w:cs="Garamond"/>
        </w:rPr>
        <w:t>lnej i grafik promocyjnych: 1.30</w:t>
      </w:r>
      <w:r w:rsidRPr="009868C0">
        <w:rPr>
          <w:rFonts w:ascii="Garamond" w:eastAsia="Garamond" w:hAnsi="Garamond" w:cs="Garamond"/>
        </w:rPr>
        <w:t xml:space="preserve">0 zł + 23% VAT </w:t>
      </w:r>
    </w:p>
    <w:p w:rsidR="00C72FA2" w:rsidRPr="00C72FA2" w:rsidRDefault="009868C0" w:rsidP="00C72FA2">
      <w:pPr>
        <w:pStyle w:val="Akapitzlist"/>
        <w:numPr>
          <w:ilvl w:val="0"/>
          <w:numId w:val="10"/>
        </w:numPr>
        <w:spacing w:before="120" w:after="120"/>
        <w:jc w:val="both"/>
        <w:textAlignment w:val="baseline"/>
        <w:rPr>
          <w:rFonts w:ascii="Garamond" w:eastAsia="Times New Roman" w:hAnsi="Garamond" w:cs="Times New Roman"/>
          <w:sz w:val="23"/>
          <w:szCs w:val="23"/>
        </w:rPr>
      </w:pPr>
      <w:commentRangeStart w:id="26"/>
      <w:r w:rsidRPr="009B5B75">
        <w:rPr>
          <w:rFonts w:ascii="Garamond" w:eastAsia="Garamond" w:hAnsi="Garamond" w:cs="Garamond"/>
          <w:szCs w:val="22"/>
        </w:rPr>
        <w:t>Tytułem wynagrodzenia Zamawiający zapłaci Wykonawcy zaliczkę w wysokości</w:t>
      </w:r>
      <w:r w:rsidR="00C72FA2">
        <w:rPr>
          <w:rFonts w:ascii="Garamond" w:eastAsia="Garamond" w:hAnsi="Garamond" w:cs="Garamond"/>
          <w:szCs w:val="22"/>
        </w:rPr>
        <w:t xml:space="preserve"> 30% wartości umowy, tj.</w:t>
      </w:r>
      <w:r w:rsidRPr="009B5B75">
        <w:rPr>
          <w:rFonts w:ascii="Garamond" w:eastAsia="Garamond" w:hAnsi="Garamond" w:cs="Garamond"/>
          <w:szCs w:val="22"/>
        </w:rPr>
        <w:t xml:space="preserve"> </w:t>
      </w:r>
      <w:r w:rsidR="00AE7425">
        <w:rPr>
          <w:rFonts w:ascii="Garamond" w:eastAsia="Garamond" w:hAnsi="Garamond" w:cs="Garamond"/>
          <w:szCs w:val="22"/>
        </w:rPr>
        <w:t>900</w:t>
      </w:r>
      <w:r w:rsidRPr="009B5B75">
        <w:rPr>
          <w:rFonts w:ascii="Garamond" w:eastAsia="Garamond" w:hAnsi="Garamond" w:cs="Garamond"/>
          <w:szCs w:val="22"/>
        </w:rPr>
        <w:t xml:space="preserve"> zł </w:t>
      </w:r>
      <w:r w:rsidRPr="009B5B75">
        <w:rPr>
          <w:rFonts w:ascii="Garamond" w:eastAsia="Garamond" w:hAnsi="Garamond" w:cs="Garamond"/>
        </w:rPr>
        <w:t xml:space="preserve">( </w:t>
      </w:r>
      <w:r w:rsidR="00AE7425">
        <w:rPr>
          <w:rFonts w:ascii="Garamond" w:eastAsia="Garamond" w:hAnsi="Garamond" w:cs="Garamond"/>
        </w:rPr>
        <w:t>dziewięćset</w:t>
      </w:r>
      <w:r w:rsidRPr="009B5B75">
        <w:rPr>
          <w:rFonts w:ascii="Garamond" w:eastAsia="Garamond" w:hAnsi="Garamond" w:cs="Garamond"/>
          <w:szCs w:val="22"/>
        </w:rPr>
        <w:t xml:space="preserve"> złotych 00/100) + 23% VAT do dnia </w:t>
      </w:r>
      <w:r w:rsidR="00897006">
        <w:rPr>
          <w:rFonts w:ascii="Garamond" w:eastAsia="Garamond" w:hAnsi="Garamond" w:cs="Garamond"/>
          <w:b/>
        </w:rPr>
        <w:t>25</w:t>
      </w:r>
      <w:r w:rsidRPr="009B5B75">
        <w:rPr>
          <w:rFonts w:ascii="Garamond" w:eastAsia="Garamond" w:hAnsi="Garamond" w:cs="Garamond"/>
          <w:b/>
          <w:szCs w:val="22"/>
        </w:rPr>
        <w:t>.</w:t>
      </w:r>
      <w:r w:rsidR="00C72FA2">
        <w:rPr>
          <w:rFonts w:ascii="Garamond" w:eastAsia="Garamond" w:hAnsi="Garamond" w:cs="Garamond"/>
          <w:b/>
        </w:rPr>
        <w:t>05</w:t>
      </w:r>
      <w:r w:rsidRPr="009B5B75">
        <w:rPr>
          <w:rFonts w:ascii="Garamond" w:eastAsia="Garamond" w:hAnsi="Garamond" w:cs="Garamond"/>
          <w:b/>
          <w:szCs w:val="22"/>
        </w:rPr>
        <w:t>.201</w:t>
      </w:r>
      <w:r w:rsidRPr="009B5B75">
        <w:rPr>
          <w:rFonts w:ascii="Garamond" w:eastAsia="Garamond" w:hAnsi="Garamond" w:cs="Garamond"/>
          <w:b/>
        </w:rPr>
        <w:t>6</w:t>
      </w:r>
      <w:r w:rsidRPr="009B5B75">
        <w:rPr>
          <w:rFonts w:ascii="Garamond" w:eastAsia="Garamond" w:hAnsi="Garamond" w:cs="Garamond"/>
          <w:b/>
          <w:szCs w:val="22"/>
        </w:rPr>
        <w:t xml:space="preserve"> r</w:t>
      </w:r>
      <w:commentRangeEnd w:id="26"/>
      <w:r w:rsidR="005D1E45">
        <w:rPr>
          <w:rStyle w:val="Odwoaniedokomentarza"/>
        </w:rPr>
        <w:commentReference w:id="26"/>
      </w:r>
      <w:r w:rsidRPr="005D1E45">
        <w:rPr>
          <w:rFonts w:ascii="Garamond" w:eastAsia="Garamond" w:hAnsi="Garamond" w:cs="Garamond"/>
          <w:color w:val="F1C232"/>
          <w:szCs w:val="22"/>
        </w:rPr>
        <w:t>.</w:t>
      </w:r>
      <w:ins w:id="27" w:author="Aleksander Blumski" w:date="2016-05-30T13:40:00Z">
        <w:r w:rsidR="005D1E45" w:rsidRPr="005D1E45">
          <w:rPr>
            <w:rFonts w:ascii="Garamond" w:eastAsia="Garamond" w:hAnsi="Garamond" w:cs="Garamond"/>
            <w:color w:val="F1C232"/>
            <w:szCs w:val="22"/>
          </w:rPr>
          <w:t xml:space="preserve">, nie wcześniej niż w terminie 7 dni od </w:t>
        </w:r>
      </w:ins>
      <w:ins w:id="28" w:author="Aleksander Blumski" w:date="2016-05-30T13:41:00Z">
        <w:r w:rsidR="005D1E45" w:rsidRPr="005D1E45">
          <w:rPr>
            <w:rFonts w:ascii="Garamond" w:eastAsia="Garamond" w:hAnsi="Garamond" w:cs="Garamond"/>
            <w:color w:val="F1C232"/>
            <w:szCs w:val="22"/>
          </w:rPr>
          <w:t>doręcz</w:t>
        </w:r>
      </w:ins>
      <w:ins w:id="29" w:author="Aleksander Blumski" w:date="2016-05-30T13:40:00Z">
        <w:r w:rsidR="005D1E45" w:rsidRPr="005D1E45">
          <w:rPr>
            <w:rFonts w:ascii="Garamond" w:eastAsia="Garamond" w:hAnsi="Garamond" w:cs="Garamond"/>
            <w:color w:val="F1C232"/>
            <w:szCs w:val="22"/>
          </w:rPr>
          <w:t>enia faktury</w:t>
        </w:r>
      </w:ins>
      <w:ins w:id="30" w:author="Aleksander Blumski" w:date="2016-05-30T13:41:00Z">
        <w:r w:rsidR="005D1E45" w:rsidRPr="005D1E45">
          <w:rPr>
            <w:rFonts w:ascii="Garamond" w:eastAsia="Garamond" w:hAnsi="Garamond" w:cs="Garamond"/>
            <w:color w:val="F1C232"/>
            <w:szCs w:val="22"/>
          </w:rPr>
          <w:t>.</w:t>
        </w:r>
      </w:ins>
      <w:r w:rsidRPr="005D1E45">
        <w:rPr>
          <w:rFonts w:ascii="Garamond" w:eastAsia="Garamond" w:hAnsi="Garamond" w:cs="Garamond"/>
          <w:szCs w:val="22"/>
        </w:rPr>
        <w:t xml:space="preserve"> </w:t>
      </w:r>
      <w:r w:rsidR="00C72FA2" w:rsidRPr="005D1E45">
        <w:rPr>
          <w:rFonts w:ascii="Garamond" w:eastAsia="Times New Roman" w:hAnsi="Garamond" w:cs="Times New Roman"/>
          <w:sz w:val="23"/>
          <w:szCs w:val="23"/>
        </w:rPr>
        <w:t>Kwota wpłacona jako zaliczka um</w:t>
      </w:r>
      <w:r w:rsidR="00C72FA2" w:rsidRPr="00262E76">
        <w:rPr>
          <w:rFonts w:ascii="Garamond" w:eastAsia="Times New Roman" w:hAnsi="Garamond" w:cs="Times New Roman"/>
          <w:sz w:val="23"/>
          <w:szCs w:val="23"/>
        </w:rPr>
        <w:t>niejszy wysokość kwoty na fakturze końcowej za</w:t>
      </w:r>
      <w:r w:rsidR="001168DC">
        <w:rPr>
          <w:rFonts w:ascii="Garamond" w:eastAsia="Times New Roman" w:hAnsi="Garamond" w:cs="Times New Roman"/>
          <w:sz w:val="23"/>
          <w:szCs w:val="23"/>
        </w:rPr>
        <w:t xml:space="preserve"> stworzenie identyfikacji wizualnej dla marki, o której mowa w pkt. 2.2) niniejszego paragrafu.</w:t>
      </w:r>
      <w:r w:rsidR="00C72FA2" w:rsidRPr="00262E76">
        <w:rPr>
          <w:rFonts w:ascii="Garamond" w:eastAsia="Times New Roman" w:hAnsi="Garamond" w:cs="Times New Roman"/>
          <w:sz w:val="23"/>
          <w:szCs w:val="23"/>
        </w:rPr>
        <w:t xml:space="preserve"> </w:t>
      </w:r>
    </w:p>
    <w:p w:rsidR="00C72FA2" w:rsidRPr="00C72FA2" w:rsidRDefault="009868C0" w:rsidP="00C72FA2">
      <w:pPr>
        <w:pStyle w:val="Akapitzlist"/>
        <w:numPr>
          <w:ilvl w:val="0"/>
          <w:numId w:val="10"/>
        </w:numPr>
        <w:spacing w:before="120" w:after="120"/>
        <w:jc w:val="both"/>
        <w:textAlignment w:val="baseline"/>
        <w:rPr>
          <w:rFonts w:ascii="Garamond" w:eastAsia="Times New Roman" w:hAnsi="Garamond" w:cs="Times New Roman"/>
          <w:sz w:val="23"/>
          <w:szCs w:val="23"/>
        </w:rPr>
      </w:pPr>
      <w:r w:rsidRPr="00C72FA2">
        <w:rPr>
          <w:rFonts w:ascii="Garamond" w:eastAsia="Garamond" w:hAnsi="Garamond" w:cs="Garamond"/>
        </w:rPr>
        <w:t>Wynagrodzenie jest każdorazowo płat</w:t>
      </w:r>
      <w:r w:rsidR="000B225E" w:rsidRPr="00C72FA2">
        <w:rPr>
          <w:rFonts w:ascii="Garamond" w:eastAsia="Garamond" w:hAnsi="Garamond" w:cs="Garamond"/>
        </w:rPr>
        <w:t xml:space="preserve">ne przez Zamawiającego w </w:t>
      </w:r>
      <w:r w:rsidR="00AE7425" w:rsidRPr="00C72FA2">
        <w:rPr>
          <w:rFonts w:ascii="Garamond" w:eastAsia="Garamond" w:hAnsi="Garamond" w:cs="Garamond"/>
        </w:rPr>
        <w:t>ciągu 7</w:t>
      </w:r>
      <w:r w:rsidRPr="00C72FA2">
        <w:rPr>
          <w:rFonts w:ascii="Garamond" w:eastAsia="Garamond" w:hAnsi="Garamond" w:cs="Garamond"/>
        </w:rPr>
        <w:t xml:space="preserve"> dni od daty </w:t>
      </w:r>
      <w:del w:id="31" w:author="Aleksander Blumski" w:date="2016-05-30T13:42:00Z">
        <w:r w:rsidRPr="00C72FA2" w:rsidDel="005D1E45">
          <w:rPr>
            <w:rFonts w:ascii="Garamond" w:eastAsia="Garamond" w:hAnsi="Garamond" w:cs="Garamond"/>
          </w:rPr>
          <w:delText xml:space="preserve">wystawienia </w:delText>
        </w:r>
      </w:del>
      <w:ins w:id="32" w:author="Aleksander Blumski" w:date="2016-05-30T13:42:00Z">
        <w:r w:rsidR="005D1E45">
          <w:rPr>
            <w:rFonts w:ascii="Garamond" w:eastAsia="Garamond" w:hAnsi="Garamond" w:cs="Garamond"/>
          </w:rPr>
          <w:t>doręcz</w:t>
        </w:r>
        <w:r w:rsidR="005D1E45" w:rsidRPr="00C72FA2">
          <w:rPr>
            <w:rFonts w:ascii="Garamond" w:eastAsia="Garamond" w:hAnsi="Garamond" w:cs="Garamond"/>
          </w:rPr>
          <w:t xml:space="preserve">enia </w:t>
        </w:r>
      </w:ins>
      <w:r w:rsidRPr="00C72FA2">
        <w:rPr>
          <w:rFonts w:ascii="Garamond" w:eastAsia="Garamond" w:hAnsi="Garamond" w:cs="Garamond"/>
        </w:rPr>
        <w:t xml:space="preserve">faktury przez Wykonawcę, po zakończeniu prac dotyczących etapów określonych w </w:t>
      </w:r>
      <w:r w:rsidR="008C1ECD" w:rsidRPr="00C72FA2">
        <w:rPr>
          <w:rFonts w:ascii="Garamond" w:eastAsia="Garamond" w:hAnsi="Garamond" w:cs="Garamond"/>
        </w:rPr>
        <w:t>ust. 2</w:t>
      </w:r>
      <w:r w:rsidRPr="00C72FA2">
        <w:rPr>
          <w:rFonts w:ascii="Garamond" w:eastAsia="Garamond" w:hAnsi="Garamond" w:cs="Garamond"/>
        </w:rPr>
        <w:t xml:space="preserve"> niniejszego paragrafu.</w:t>
      </w:r>
    </w:p>
    <w:p w:rsidR="00296863" w:rsidRPr="00C72FA2" w:rsidRDefault="009868C0" w:rsidP="005D1E45">
      <w:pPr>
        <w:pStyle w:val="Akapitzlist"/>
        <w:numPr>
          <w:ilvl w:val="0"/>
          <w:numId w:val="10"/>
        </w:numPr>
        <w:spacing w:before="120" w:after="120"/>
        <w:jc w:val="both"/>
        <w:textAlignment w:val="baseline"/>
        <w:rPr>
          <w:rFonts w:ascii="Garamond" w:eastAsia="Times New Roman" w:hAnsi="Garamond" w:cs="Times New Roman"/>
          <w:sz w:val="23"/>
          <w:szCs w:val="23"/>
        </w:rPr>
      </w:pPr>
      <w:r w:rsidRPr="00C72FA2">
        <w:rPr>
          <w:rFonts w:ascii="Garamond" w:eastAsia="Garamond" w:hAnsi="Garamond" w:cs="Garamond"/>
        </w:rPr>
        <w:t>Koszt wykonania przedmiotu Umowy nie obejmuje ewentualnych kosztów dodatkowych (które mogą być poniesione podczas wykonywania prac). W przypadku zaistnienia takich kosztów, Wykonawca każdorazowo poinformuje Zamawiającego o ich wystąpieniu i poniesie je tylko w wypadku mailowej akceptacji Zamawiającego. Poniesione w ten sposób koszty obciążać będą Zamawiającego i będą rozliczane w formie dodatkowej pozycji na fakturze dotyczącej etapu, w którym poniesiony został koszt. W szczególności, koszty dodatkowe wystąpić mogą w sytuacji, w której z przyczyn leżących po stronie Zamawiającego pojawi się konieczność wydłużenia prac, których czas trwania określony jest w Załączniku nr 1.</w:t>
      </w:r>
    </w:p>
    <w:p w:rsidR="00296863" w:rsidRPr="00296863" w:rsidRDefault="00296863">
      <w:pPr>
        <w:numPr>
          <w:ilvl w:val="0"/>
          <w:numId w:val="11"/>
        </w:numPr>
        <w:tabs>
          <w:tab w:val="num" w:pos="360"/>
        </w:tabs>
        <w:spacing w:after="0"/>
        <w:ind w:left="284" w:hanging="360"/>
        <w:contextualSpacing/>
        <w:jc w:val="both"/>
        <w:rPr>
          <w:rFonts w:ascii="Garamond" w:eastAsia="Garamond" w:hAnsi="Garamond" w:cs="Garamond"/>
        </w:rPr>
        <w:pPrChange w:id="33" w:author="Aleksander Blumski" w:date="2016-05-30T13:43:00Z">
          <w:pPr>
            <w:numPr>
              <w:numId w:val="11"/>
            </w:numPr>
            <w:spacing w:after="0"/>
            <w:ind w:left="284" w:hanging="284"/>
            <w:contextualSpacing/>
            <w:jc w:val="both"/>
          </w:pPr>
        </w:pPrChange>
      </w:pPr>
      <w:r w:rsidRPr="00296863">
        <w:rPr>
          <w:rFonts w:ascii="Garamond" w:eastAsia="Times New Roman" w:hAnsi="Garamond" w:cs="Times New Roman"/>
          <w:szCs w:val="22"/>
        </w:rPr>
        <w:t xml:space="preserve">Strony zgodnie ustalają, że stawka za każdą dodatkową godzinę pracy pracownika Wykonawcy, wyznaczonego do dokonania zmian przekazanych Wykonawcy przez Zamawiającego do elementów Umowy ponad ustalone w specyfikacji </w:t>
      </w:r>
      <w:r w:rsidRPr="00296863">
        <w:rPr>
          <w:rFonts w:ascii="Garamond" w:eastAsia="Times New Roman" w:hAnsi="Garamond" w:cs="Times New Roman"/>
          <w:bCs/>
          <w:szCs w:val="22"/>
        </w:rPr>
        <w:t>w umowie</w:t>
      </w:r>
      <w:r w:rsidRPr="00296863">
        <w:rPr>
          <w:rFonts w:ascii="Garamond" w:eastAsia="Times New Roman" w:hAnsi="Garamond" w:cs="Times New Roman"/>
          <w:b/>
          <w:bCs/>
          <w:szCs w:val="22"/>
        </w:rPr>
        <w:t xml:space="preserve"> </w:t>
      </w:r>
      <w:r w:rsidRPr="00296863">
        <w:rPr>
          <w:rFonts w:ascii="Garamond" w:eastAsia="Times New Roman" w:hAnsi="Garamond" w:cs="Times New Roman"/>
          <w:szCs w:val="22"/>
        </w:rPr>
        <w:t>wyniesie w przypadku pracy:</w:t>
      </w:r>
    </w:p>
    <w:p w:rsidR="00296863" w:rsidRPr="00296863" w:rsidRDefault="00296863">
      <w:pPr>
        <w:pStyle w:val="Akapitzlist"/>
        <w:numPr>
          <w:ilvl w:val="0"/>
          <w:numId w:val="8"/>
        </w:numPr>
        <w:tabs>
          <w:tab w:val="num" w:pos="360"/>
        </w:tabs>
        <w:spacing w:after="0"/>
        <w:ind w:left="284" w:firstLine="0"/>
        <w:jc w:val="both"/>
        <w:textAlignment w:val="baseline"/>
        <w:rPr>
          <w:rFonts w:ascii="Garamond" w:eastAsia="Times New Roman" w:hAnsi="Garamond" w:cs="Times New Roman"/>
          <w:szCs w:val="22"/>
        </w:rPr>
        <w:pPrChange w:id="34" w:author="Aleksander Blumski" w:date="2016-05-30T13:44:00Z">
          <w:pPr>
            <w:pStyle w:val="Akapitzlist"/>
            <w:numPr>
              <w:numId w:val="8"/>
            </w:numPr>
            <w:tabs>
              <w:tab w:val="num" w:pos="360"/>
            </w:tabs>
            <w:spacing w:after="0"/>
            <w:ind w:left="284" w:hanging="360"/>
            <w:jc w:val="both"/>
            <w:textAlignment w:val="baseline"/>
          </w:pPr>
        </w:pPrChange>
      </w:pPr>
      <w:r w:rsidRPr="00296863">
        <w:rPr>
          <w:rFonts w:ascii="Garamond" w:eastAsia="Times New Roman" w:hAnsi="Garamond" w:cs="Times New Roman"/>
          <w:color w:val="auto"/>
          <w:szCs w:val="22"/>
        </w:rPr>
        <w:t>Grafika: 150 zł netto za godzinę pracy;</w:t>
      </w:r>
    </w:p>
    <w:p w:rsidR="009868C0" w:rsidRPr="009868C0" w:rsidRDefault="009868C0" w:rsidP="005D1E45">
      <w:pPr>
        <w:numPr>
          <w:ilvl w:val="0"/>
          <w:numId w:val="11"/>
        </w:numPr>
        <w:tabs>
          <w:tab w:val="num" w:pos="360"/>
        </w:tabs>
        <w:spacing w:after="0"/>
        <w:ind w:left="284" w:hanging="360"/>
        <w:contextualSpacing/>
        <w:jc w:val="both"/>
        <w:rPr>
          <w:rFonts w:ascii="Garamond" w:eastAsia="Garamond" w:hAnsi="Garamond" w:cs="Garamond"/>
        </w:rPr>
      </w:pPr>
      <w:r w:rsidRPr="009868C0">
        <w:rPr>
          <w:rFonts w:ascii="Garamond" w:eastAsia="Garamond" w:hAnsi="Garamond" w:cs="Garamond"/>
          <w:szCs w:val="22"/>
        </w:rPr>
        <w:t xml:space="preserve">Należności za prace określone w § 1 ust. 1. i ust. 2. płatne są przelewem na konto nr </w:t>
      </w:r>
      <w:r w:rsidRPr="007A3D70">
        <w:rPr>
          <w:rFonts w:ascii="Garamond" w:eastAsia="Garamond" w:hAnsi="Garamond" w:cs="Garamond"/>
          <w:b/>
          <w:szCs w:val="22"/>
        </w:rPr>
        <w:t>20249000050000400033527731</w:t>
      </w:r>
      <w:r w:rsidRPr="009868C0">
        <w:rPr>
          <w:rFonts w:ascii="Garamond" w:eastAsia="Garamond" w:hAnsi="Garamond" w:cs="Garamond"/>
          <w:szCs w:val="22"/>
        </w:rPr>
        <w:t xml:space="preserve"> Alior Bank.</w:t>
      </w:r>
    </w:p>
    <w:p w:rsidR="009868C0" w:rsidRPr="009868C0" w:rsidRDefault="009868C0" w:rsidP="005D1E45">
      <w:pPr>
        <w:numPr>
          <w:ilvl w:val="0"/>
          <w:numId w:val="11"/>
        </w:numPr>
        <w:tabs>
          <w:tab w:val="num" w:pos="360"/>
        </w:tabs>
        <w:spacing w:after="0"/>
        <w:ind w:left="284" w:hanging="360"/>
        <w:contextualSpacing/>
        <w:jc w:val="both"/>
        <w:rPr>
          <w:rFonts w:ascii="Garamond" w:eastAsia="Garamond" w:hAnsi="Garamond" w:cs="Garamond"/>
        </w:rPr>
      </w:pPr>
      <w:r w:rsidRPr="009868C0">
        <w:rPr>
          <w:rFonts w:ascii="Garamond" w:eastAsia="Garamond" w:hAnsi="Garamond" w:cs="Garamond"/>
          <w:szCs w:val="22"/>
        </w:rPr>
        <w:t>Zamawiający jest zobowiązany do terminowej płatności wynagrodzenia za wykonanie prac przewidzianych niniejszą Umową.</w:t>
      </w:r>
    </w:p>
    <w:p w:rsidR="009868C0" w:rsidRPr="009868C0" w:rsidRDefault="009868C0" w:rsidP="005D1E45">
      <w:pPr>
        <w:numPr>
          <w:ilvl w:val="0"/>
          <w:numId w:val="11"/>
        </w:numPr>
        <w:tabs>
          <w:tab w:val="num" w:pos="360"/>
        </w:tabs>
        <w:spacing w:after="0"/>
        <w:ind w:left="284" w:hanging="360"/>
        <w:contextualSpacing/>
        <w:jc w:val="both"/>
        <w:rPr>
          <w:rFonts w:ascii="Garamond" w:eastAsia="Garamond" w:hAnsi="Garamond" w:cs="Garamond"/>
        </w:rPr>
      </w:pPr>
      <w:r w:rsidRPr="009868C0">
        <w:rPr>
          <w:rFonts w:ascii="Garamond" w:eastAsia="Garamond" w:hAnsi="Garamond" w:cs="Garamond"/>
          <w:szCs w:val="22"/>
        </w:rPr>
        <w:t>Jeżeli w wyniku nieprzestrzegania postanowień Umowy przez Zamawiającego koniecznie będzie wykonanie dodatkowych lub powtórnych prac przez Wykonawcę, Strony ustalą odrębne wynagrodzenie z tego tytułu.</w:t>
      </w:r>
    </w:p>
    <w:p w:rsidR="00296863" w:rsidRDefault="009868C0" w:rsidP="005D1E45">
      <w:pPr>
        <w:numPr>
          <w:ilvl w:val="0"/>
          <w:numId w:val="11"/>
        </w:numPr>
        <w:tabs>
          <w:tab w:val="num" w:pos="360"/>
        </w:tabs>
        <w:spacing w:after="0"/>
        <w:ind w:left="284" w:hanging="360"/>
        <w:contextualSpacing/>
        <w:jc w:val="both"/>
        <w:rPr>
          <w:rFonts w:ascii="Garamond" w:eastAsia="Garamond" w:hAnsi="Garamond" w:cs="Garamond"/>
        </w:rPr>
      </w:pPr>
      <w:r w:rsidRPr="00296863">
        <w:rPr>
          <w:rFonts w:ascii="Garamond" w:eastAsia="Garamond" w:hAnsi="Garamond" w:cs="Garamond"/>
        </w:rPr>
        <w:t xml:space="preserve">Z dniem dokonania zapłaty całości wynagrodzenia Wykonawca przekaże Zamawiającemu </w:t>
      </w:r>
      <w:commentRangeStart w:id="35"/>
      <w:r w:rsidRPr="00296863">
        <w:rPr>
          <w:rFonts w:ascii="Garamond" w:eastAsia="Garamond" w:hAnsi="Garamond" w:cs="Garamond"/>
        </w:rPr>
        <w:t>kod strony internetowej, na który składać będą się: pliki źródłowe</w:t>
      </w:r>
      <w:r w:rsidR="00296863">
        <w:rPr>
          <w:rFonts w:ascii="Garamond" w:eastAsia="Garamond" w:hAnsi="Garamond" w:cs="Garamond"/>
        </w:rPr>
        <w:t>.</w:t>
      </w:r>
      <w:commentRangeEnd w:id="35"/>
      <w:r w:rsidR="005D1E45">
        <w:rPr>
          <w:rStyle w:val="Odwoaniedokomentarza"/>
        </w:rPr>
        <w:commentReference w:id="35"/>
      </w:r>
    </w:p>
    <w:p w:rsidR="009868C0" w:rsidRDefault="009868C0" w:rsidP="00296863">
      <w:pPr>
        <w:spacing w:after="0"/>
        <w:ind w:left="284"/>
        <w:contextualSpacing/>
        <w:jc w:val="both"/>
        <w:rPr>
          <w:rFonts w:ascii="Garamond" w:eastAsia="Garamond" w:hAnsi="Garamond" w:cs="Garamond"/>
        </w:rPr>
      </w:pPr>
      <w:r w:rsidRPr="00296863">
        <w:rPr>
          <w:rFonts w:ascii="Garamond" w:eastAsia="Garamond" w:hAnsi="Garamond" w:cs="Garamond"/>
        </w:rPr>
        <w:tab/>
      </w:r>
    </w:p>
    <w:p w:rsidR="009868C0" w:rsidRDefault="009868C0" w:rsidP="009868C0">
      <w:pPr>
        <w:tabs>
          <w:tab w:val="left" w:pos="2850"/>
        </w:tabs>
        <w:spacing w:after="0"/>
        <w:jc w:val="center"/>
        <w:rPr>
          <w:rFonts w:ascii="Garamond" w:eastAsia="Garamond" w:hAnsi="Garamond" w:cs="Garamond"/>
          <w:b/>
        </w:rPr>
      </w:pPr>
      <w:r w:rsidRPr="009868C0">
        <w:rPr>
          <w:rFonts w:ascii="Garamond" w:eastAsia="Garamond" w:hAnsi="Garamond" w:cs="Garamond"/>
          <w:b/>
        </w:rPr>
        <w:t>§ 4  ZASADY WSPÓŁPRACY STRON</w:t>
      </w:r>
    </w:p>
    <w:p w:rsidR="00296863" w:rsidRDefault="009868C0" w:rsidP="00086904">
      <w:pPr>
        <w:pStyle w:val="Akapitzlist"/>
        <w:numPr>
          <w:ilvl w:val="0"/>
          <w:numId w:val="9"/>
        </w:numPr>
        <w:spacing w:after="0"/>
        <w:ind w:left="360"/>
        <w:jc w:val="both"/>
        <w:rPr>
          <w:rFonts w:ascii="Garamond" w:eastAsia="Garamond" w:hAnsi="Garamond" w:cs="Garamond"/>
        </w:rPr>
      </w:pPr>
      <w:r w:rsidRPr="00296863">
        <w:rPr>
          <w:rFonts w:ascii="Garamond" w:eastAsia="Garamond" w:hAnsi="Garamond" w:cs="Garamond"/>
        </w:rPr>
        <w:t>Wykonawca przyjmuje, że informacje przekazywane przez Zamawiającego są prawidłowe i rzetelne i że będą przekazane zgodnie z najlepszą wiedzą Zamawiającego oraz pracowników Zamawiającego. Wykonawca nie ponosi odpowiedzialności za prawidłowość i rzetelność otrzymanych informacji.</w:t>
      </w:r>
    </w:p>
    <w:p w:rsidR="00296863" w:rsidRDefault="009868C0" w:rsidP="00086904">
      <w:pPr>
        <w:pStyle w:val="Akapitzlist"/>
        <w:numPr>
          <w:ilvl w:val="0"/>
          <w:numId w:val="9"/>
        </w:numPr>
        <w:spacing w:after="0"/>
        <w:ind w:left="360"/>
        <w:jc w:val="both"/>
        <w:rPr>
          <w:rFonts w:ascii="Garamond" w:eastAsia="Garamond" w:hAnsi="Garamond" w:cs="Garamond"/>
        </w:rPr>
      </w:pPr>
      <w:r w:rsidRPr="00296863">
        <w:rPr>
          <w:rFonts w:ascii="Garamond" w:eastAsia="Garamond" w:hAnsi="Garamond" w:cs="Garamond"/>
        </w:rPr>
        <w:t xml:space="preserve">Wykonawca nie ponosi odpowiedzialności ani wobec Zamawiającego, ani wobec innego podmiotu za jakiekolwiek koszty, straty lub szkody poniesione lub spowodowane przez osoby wykorzystujące wyniki prac Wykonawcy, chyba, że te koszty, straty lub szkody powstały w wyniku winy umyślnej, błędu lub </w:t>
      </w:r>
      <w:r w:rsidR="008C1ECD" w:rsidRPr="00296863">
        <w:rPr>
          <w:rFonts w:ascii="Garamond" w:eastAsia="Garamond" w:hAnsi="Garamond" w:cs="Garamond"/>
        </w:rPr>
        <w:t xml:space="preserve">niedbalstwa </w:t>
      </w:r>
      <w:r w:rsidRPr="00296863">
        <w:rPr>
          <w:rFonts w:ascii="Garamond" w:eastAsia="Garamond" w:hAnsi="Garamond" w:cs="Garamond"/>
        </w:rPr>
        <w:t>Wykonawcy. Wykonawca nie będzie w żadnym wypadku odpowiedzialny za jakiekolwiek straty, szkody lub koszty wynikające w jakikolwiek sposób z czynów niedozwolonych albo uchybień ze strony Zamawiającego, członków jego organów, pracowników lub przedstawicieli.</w:t>
      </w:r>
    </w:p>
    <w:p w:rsidR="009868C0" w:rsidRPr="00296863" w:rsidRDefault="009868C0" w:rsidP="00086904">
      <w:pPr>
        <w:pStyle w:val="Akapitzlist"/>
        <w:numPr>
          <w:ilvl w:val="0"/>
          <w:numId w:val="9"/>
        </w:numPr>
        <w:spacing w:after="0"/>
        <w:ind w:left="360"/>
        <w:jc w:val="both"/>
        <w:rPr>
          <w:rFonts w:ascii="Garamond" w:eastAsia="Garamond" w:hAnsi="Garamond" w:cs="Garamond"/>
        </w:rPr>
      </w:pPr>
      <w:r w:rsidRPr="00296863">
        <w:rPr>
          <w:rFonts w:ascii="Garamond" w:eastAsia="Garamond" w:hAnsi="Garamond" w:cs="Garamond"/>
        </w:rPr>
        <w:lastRenderedPageBreak/>
        <w:t>Wykonawca ma prawo powierzyć osobom trzecim wykonanie części przedmiotu Umowy bez zgody   Zamawiającego. W takim wypadku Wykonawca ponosi odpowiedzialność za wszystkie działania lub zaniechania osób trzecich jak za swoje własne działanie lub zaniechanie.</w:t>
      </w:r>
    </w:p>
    <w:p w:rsidR="009868C0" w:rsidRDefault="009868C0" w:rsidP="009868C0">
      <w:pPr>
        <w:spacing w:after="0"/>
        <w:ind w:left="284" w:hanging="284"/>
        <w:jc w:val="center"/>
        <w:rPr>
          <w:rFonts w:ascii="Garamond" w:eastAsia="Garamond" w:hAnsi="Garamond" w:cs="Garamond"/>
          <w:b/>
        </w:rPr>
      </w:pPr>
    </w:p>
    <w:p w:rsidR="009868C0" w:rsidRDefault="009868C0" w:rsidP="009868C0">
      <w:pPr>
        <w:spacing w:after="0"/>
        <w:ind w:left="284" w:hanging="284"/>
        <w:jc w:val="center"/>
        <w:rPr>
          <w:rFonts w:ascii="Garamond" w:eastAsia="Garamond" w:hAnsi="Garamond" w:cs="Garamond"/>
          <w:b/>
        </w:rPr>
      </w:pPr>
      <w:r w:rsidRPr="009868C0">
        <w:rPr>
          <w:rFonts w:ascii="Garamond" w:eastAsia="Garamond" w:hAnsi="Garamond" w:cs="Garamond"/>
          <w:b/>
        </w:rPr>
        <w:t>§ 5  ROZWIĄZANIE UMOWY</w:t>
      </w:r>
    </w:p>
    <w:p w:rsidR="008C1ECD" w:rsidRPr="009868C0" w:rsidRDefault="008C1ECD" w:rsidP="009868C0">
      <w:pPr>
        <w:spacing w:after="0"/>
        <w:ind w:left="284" w:hanging="284"/>
        <w:jc w:val="center"/>
      </w:pPr>
    </w:p>
    <w:p w:rsidR="009868C0" w:rsidRPr="009868C0" w:rsidRDefault="009868C0" w:rsidP="009868C0">
      <w:pPr>
        <w:spacing w:after="0"/>
        <w:jc w:val="both"/>
        <w:rPr>
          <w:rFonts w:ascii="Garamond" w:eastAsia="Garamond" w:hAnsi="Garamond" w:cs="Garamond"/>
        </w:rPr>
      </w:pPr>
      <w:r w:rsidRPr="009B5B75">
        <w:rPr>
          <w:rFonts w:ascii="Garamond" w:eastAsia="Garamond" w:hAnsi="Garamond" w:cs="Garamond"/>
        </w:rPr>
        <w:t>1. Zamawiający ma prawo do rozwiązania Umowy</w:t>
      </w:r>
      <w:r w:rsidR="00256FA5" w:rsidRPr="009B5B75">
        <w:rPr>
          <w:rFonts w:ascii="Garamond" w:eastAsia="Garamond" w:hAnsi="Garamond" w:cs="Garamond"/>
        </w:rPr>
        <w:t xml:space="preserve">, </w:t>
      </w:r>
      <w:r w:rsidR="00757B0B">
        <w:rPr>
          <w:rFonts w:ascii="Garamond" w:eastAsia="Garamond" w:hAnsi="Garamond" w:cs="Garamond"/>
        </w:rPr>
        <w:t xml:space="preserve"> </w:t>
      </w:r>
      <w:r w:rsidRPr="009B5B75">
        <w:rPr>
          <w:rFonts w:ascii="Garamond" w:eastAsia="Garamond" w:hAnsi="Garamond" w:cs="Garamond"/>
        </w:rPr>
        <w:t>w przypadku gdy Wykonawca pozostaje w zw</w:t>
      </w:r>
      <w:r w:rsidR="00757B0B">
        <w:rPr>
          <w:rFonts w:ascii="Garamond" w:eastAsia="Garamond" w:hAnsi="Garamond" w:cs="Garamond"/>
        </w:rPr>
        <w:t>łoce</w:t>
      </w:r>
      <w:r w:rsidR="00256FA5" w:rsidRPr="009B5B75">
        <w:rPr>
          <w:rFonts w:ascii="Garamond" w:eastAsia="Garamond" w:hAnsi="Garamond" w:cs="Garamond"/>
        </w:rPr>
        <w:t xml:space="preserve"> </w:t>
      </w:r>
      <w:r w:rsidRPr="009B5B75">
        <w:rPr>
          <w:rFonts w:ascii="Garamond" w:eastAsia="Garamond" w:hAnsi="Garamond" w:cs="Garamond"/>
        </w:rPr>
        <w:t>w</w:t>
      </w:r>
      <w:r w:rsidR="00176854" w:rsidRPr="009B5B75">
        <w:rPr>
          <w:rFonts w:ascii="Garamond" w:eastAsia="Garamond" w:hAnsi="Garamond" w:cs="Garamond"/>
        </w:rPr>
        <w:t xml:space="preserve"> </w:t>
      </w:r>
      <w:r w:rsidRPr="009B5B75">
        <w:rPr>
          <w:rFonts w:ascii="Garamond" w:eastAsia="Garamond" w:hAnsi="Garamond" w:cs="Garamond"/>
        </w:rPr>
        <w:t>wykonaniu poszczególnego Etapu przedmiotu Umowy w wymiarze dłuższym niż 10</w:t>
      </w:r>
      <w:r w:rsidRPr="009B5B75">
        <w:rPr>
          <w:rFonts w:ascii="Garamond" w:eastAsia="Garamond" w:hAnsi="Garamond" w:cs="Garamond"/>
          <w:color w:val="F1C232"/>
        </w:rPr>
        <w:t xml:space="preserve"> </w:t>
      </w:r>
      <w:r w:rsidRPr="009B5B75">
        <w:rPr>
          <w:rFonts w:ascii="Garamond" w:eastAsia="Garamond" w:hAnsi="Garamond" w:cs="Garamond"/>
        </w:rPr>
        <w:t>dni kalendarzowych.</w:t>
      </w:r>
    </w:p>
    <w:p w:rsidR="009868C0" w:rsidRPr="009868C0" w:rsidRDefault="009868C0" w:rsidP="009868C0">
      <w:pPr>
        <w:spacing w:after="0"/>
        <w:contextualSpacing/>
        <w:jc w:val="both"/>
        <w:rPr>
          <w:rFonts w:ascii="Garamond" w:eastAsia="Garamond" w:hAnsi="Garamond" w:cs="Garamond"/>
        </w:rPr>
      </w:pPr>
      <w:r>
        <w:rPr>
          <w:rFonts w:ascii="Garamond" w:eastAsia="Garamond" w:hAnsi="Garamond" w:cs="Garamond"/>
        </w:rPr>
        <w:t xml:space="preserve">2. </w:t>
      </w:r>
      <w:r w:rsidRPr="009868C0">
        <w:rPr>
          <w:rFonts w:ascii="Garamond" w:eastAsia="Garamond" w:hAnsi="Garamond" w:cs="Garamond"/>
        </w:rPr>
        <w:t>Wykonawca ma prawo do rozwiązania Umowy w przypadku gdy Zamawiający przekroczy termin płatności wynikający z zapisów Umowy o 10 dni kalendarzowych. W takim przypadku Wykonawcy przysługuje wynagrodzenie za prace wykonane do dnia rozwiązania Umowy.</w:t>
      </w:r>
    </w:p>
    <w:p w:rsidR="009868C0" w:rsidRPr="009868C0" w:rsidRDefault="009868C0" w:rsidP="009868C0">
      <w:pPr>
        <w:spacing w:after="0"/>
        <w:contextualSpacing/>
        <w:jc w:val="both"/>
        <w:rPr>
          <w:rFonts w:ascii="Garamond" w:eastAsia="Garamond" w:hAnsi="Garamond" w:cs="Garamond"/>
        </w:rPr>
      </w:pPr>
      <w:r>
        <w:rPr>
          <w:rFonts w:ascii="Garamond" w:eastAsia="Garamond" w:hAnsi="Garamond" w:cs="Garamond"/>
        </w:rPr>
        <w:t xml:space="preserve">3. </w:t>
      </w:r>
      <w:r w:rsidRPr="009868C0">
        <w:rPr>
          <w:rFonts w:ascii="Garamond" w:eastAsia="Garamond" w:hAnsi="Garamond" w:cs="Garamond"/>
        </w:rPr>
        <w:t>Strony dopuszczają możliwość dochodzenia odszkodowania także na zasadach ogólnych kodeksu cywilnego</w:t>
      </w:r>
    </w:p>
    <w:p w:rsidR="009868C0" w:rsidRPr="009868C0" w:rsidRDefault="009868C0" w:rsidP="009868C0">
      <w:pPr>
        <w:spacing w:after="0"/>
        <w:jc w:val="both"/>
      </w:pPr>
    </w:p>
    <w:p w:rsidR="009868C0" w:rsidRPr="009868C0" w:rsidRDefault="009868C0" w:rsidP="009868C0">
      <w:pPr>
        <w:spacing w:after="0"/>
        <w:ind w:hanging="283"/>
        <w:jc w:val="center"/>
      </w:pPr>
      <w:r w:rsidRPr="009868C0">
        <w:rPr>
          <w:rFonts w:ascii="Garamond" w:eastAsia="Garamond" w:hAnsi="Garamond" w:cs="Garamond"/>
          <w:b/>
        </w:rPr>
        <w:t>§ 6  PRAWA AUTORSKIE</w:t>
      </w:r>
    </w:p>
    <w:p w:rsidR="009868C0" w:rsidRPr="009868C0" w:rsidRDefault="009868C0" w:rsidP="009868C0">
      <w:pPr>
        <w:spacing w:after="0"/>
        <w:jc w:val="both"/>
      </w:pPr>
      <w:r>
        <w:rPr>
          <w:rFonts w:ascii="Garamond" w:eastAsia="Garamond" w:hAnsi="Garamond" w:cs="Garamond"/>
        </w:rPr>
        <w:t xml:space="preserve">1. </w:t>
      </w:r>
      <w:r w:rsidRPr="009868C0">
        <w:rPr>
          <w:rFonts w:ascii="Garamond" w:eastAsia="Garamond" w:hAnsi="Garamond" w:cs="Garamond"/>
        </w:rPr>
        <w:t>Z dniem dokonania zapłaty</w:t>
      </w:r>
      <w:r w:rsidR="008C1ECD">
        <w:rPr>
          <w:rFonts w:ascii="Garamond" w:eastAsia="Garamond" w:hAnsi="Garamond" w:cs="Garamond"/>
        </w:rPr>
        <w:t xml:space="preserve"> </w:t>
      </w:r>
      <w:r w:rsidR="00F84A82" w:rsidRPr="00F84A82">
        <w:rPr>
          <w:rFonts w:ascii="Garamond" w:eastAsia="Garamond" w:hAnsi="Garamond" w:cs="Garamond"/>
        </w:rPr>
        <w:t>za każdy z poszczególnych etapów wymienionych w § 3</w:t>
      </w:r>
      <w:r w:rsidR="00F84A82" w:rsidRPr="00F84A82">
        <w:rPr>
          <w:rFonts w:ascii="Garamond" w:eastAsia="Garamond" w:hAnsi="Garamond" w:cs="Garamond"/>
          <w:b/>
        </w:rPr>
        <w:t xml:space="preserve"> </w:t>
      </w:r>
      <w:r w:rsidR="00F84A82" w:rsidRPr="00F84A82">
        <w:rPr>
          <w:rFonts w:ascii="Garamond" w:eastAsia="Garamond" w:hAnsi="Garamond" w:cs="Garamond"/>
        </w:rPr>
        <w:t>ust. 2 pkt 1,2,3 niniejszej umowy</w:t>
      </w:r>
      <w:r w:rsidRPr="009868C0">
        <w:rPr>
          <w:rFonts w:ascii="Garamond" w:eastAsia="Garamond" w:hAnsi="Garamond" w:cs="Garamond"/>
        </w:rPr>
        <w:t xml:space="preserve"> Zamawiający nabywa majątkowe prawa autorskie do</w:t>
      </w:r>
      <w:r w:rsidR="008C1ECD">
        <w:rPr>
          <w:rFonts w:ascii="Garamond" w:eastAsia="Garamond" w:hAnsi="Garamond" w:cs="Garamond"/>
        </w:rPr>
        <w:t xml:space="preserve"> poszczególnych</w:t>
      </w:r>
      <w:r w:rsidRPr="009868C0">
        <w:rPr>
          <w:rFonts w:ascii="Garamond" w:eastAsia="Garamond" w:hAnsi="Garamond" w:cs="Garamond"/>
        </w:rPr>
        <w:t xml:space="preserve"> elementów prac wykonanych na rzecz Zamawiającego przez Wykonawcę na podstawie niniejszej Umowy, które są utworem w rozumieniu Ustawy z dnia 4 lutego 1994 r. o prawie autorskim i prawach pokrewnych, a Wykonawca oświadcza, że ani przedmiot Umowy ani żaden jego element nie będą naruszać praw innych osób, w tym w szczególności praw autorskich osób trzecich,  zastrzeżeniem postanowień pkt. 5 niniejszego paragrafu. Majątkowe prawa autorskie do przedmiotu Umowy oraz innych określonych w zleceniu elementów będących przedmiotem niniejszej Umowy, zgodnie z ustawą z dnia 4 lutego 1994r. o prawie autorskim i prawach pokrewnych (t.</w:t>
      </w:r>
      <w:r w:rsidR="00171F4F">
        <w:rPr>
          <w:rFonts w:ascii="Garamond" w:eastAsia="Garamond" w:hAnsi="Garamond" w:cs="Garamond"/>
        </w:rPr>
        <w:t xml:space="preserve"> </w:t>
      </w:r>
      <w:r w:rsidRPr="009868C0">
        <w:rPr>
          <w:rFonts w:ascii="Garamond" w:eastAsia="Garamond" w:hAnsi="Garamond" w:cs="Garamond"/>
        </w:rPr>
        <w:t xml:space="preserve">j. Dz. U. z 2006 r. Nr 90, poz. 631 z </w:t>
      </w:r>
      <w:proofErr w:type="spellStart"/>
      <w:r w:rsidRPr="009868C0">
        <w:rPr>
          <w:rFonts w:ascii="Garamond" w:eastAsia="Garamond" w:hAnsi="Garamond" w:cs="Garamond"/>
        </w:rPr>
        <w:t>późn</w:t>
      </w:r>
      <w:proofErr w:type="spellEnd"/>
      <w:r w:rsidRPr="009868C0">
        <w:rPr>
          <w:rFonts w:ascii="Garamond" w:eastAsia="Garamond" w:hAnsi="Garamond" w:cs="Garamond"/>
        </w:rPr>
        <w:t>. zm.), dotyczą następujących pól eksploatacji:</w:t>
      </w:r>
    </w:p>
    <w:p w:rsidR="009868C0" w:rsidRPr="009868C0" w:rsidRDefault="009868C0" w:rsidP="009868C0">
      <w:pPr>
        <w:spacing w:after="0"/>
        <w:ind w:left="576" w:hanging="280"/>
        <w:jc w:val="both"/>
      </w:pPr>
      <w:r w:rsidRPr="009868C0">
        <w:rPr>
          <w:rFonts w:ascii="Garamond" w:eastAsia="Garamond" w:hAnsi="Garamond" w:cs="Garamond"/>
        </w:rPr>
        <w:t>1) W zakresie utrwalania oraz zwielokrotniania utworów – wytwarzanie każdą możliwą techniką, w tym techniką drukarską, reprograficzną, zapisu magnetycznego, techniką cyfrową, wykonaniem odbitek itd.;</w:t>
      </w:r>
    </w:p>
    <w:p w:rsidR="009868C0" w:rsidRPr="009868C0" w:rsidRDefault="009868C0" w:rsidP="009868C0">
      <w:pPr>
        <w:spacing w:after="0"/>
        <w:ind w:left="576" w:hanging="280"/>
        <w:jc w:val="both"/>
      </w:pPr>
      <w:r w:rsidRPr="009868C0">
        <w:rPr>
          <w:rFonts w:ascii="Garamond" w:eastAsia="Garamond" w:hAnsi="Garamond" w:cs="Garamond"/>
        </w:rPr>
        <w:t>2) W zakresie obrotu oryginałem albo egzemplarzami, na których utwór utrwalono – wprowadzanie do obrotu, użyczenie lub najem;</w:t>
      </w:r>
    </w:p>
    <w:p w:rsidR="009868C0" w:rsidRPr="009868C0" w:rsidRDefault="009868C0" w:rsidP="009868C0">
      <w:pPr>
        <w:spacing w:after="0"/>
        <w:ind w:left="576" w:hanging="280"/>
        <w:jc w:val="both"/>
      </w:pPr>
      <w:r w:rsidRPr="009868C0">
        <w:rPr>
          <w:rFonts w:ascii="Garamond" w:eastAsia="Garamond" w:hAnsi="Garamond" w:cs="Garamond"/>
        </w:rPr>
        <w:t>3) W zakresie rozpowszechniania utworów w sposób inny niż określony powyżej – publiczne udostępnianie, w szczególności przy prezentacji i reklamie, utrwalaniu na nośnikach elektronicznych, publikacji w takich formach wydawniczych jak książki, albumy, broszury, a także wystawienie, wyświetlanie, odtworzenie, nadawanie i remitowanie w każdej możliwej formie urzeczywistnienia, oraz publiczne udostępnianie Własności Intelektualnej w taki sposób, aby każdy mógł mieć do niej dostęp w miejscu i czasie przez siebie wybranym;</w:t>
      </w:r>
    </w:p>
    <w:p w:rsidR="009868C0" w:rsidRPr="009868C0" w:rsidRDefault="009868C0" w:rsidP="009868C0">
      <w:pPr>
        <w:spacing w:after="0"/>
        <w:ind w:left="576" w:hanging="280"/>
        <w:jc w:val="both"/>
      </w:pPr>
      <w:r w:rsidRPr="009868C0">
        <w:rPr>
          <w:rFonts w:ascii="Garamond" w:eastAsia="Garamond" w:hAnsi="Garamond" w:cs="Garamond"/>
        </w:rPr>
        <w:t>4) W zakresie rozporządzania i korzystania z utworów zależnych w stosunku do utworu,</w:t>
      </w:r>
    </w:p>
    <w:p w:rsidR="009868C0" w:rsidRDefault="009868C0" w:rsidP="009868C0">
      <w:pPr>
        <w:spacing w:after="0"/>
        <w:ind w:left="576" w:hanging="280"/>
        <w:jc w:val="both"/>
        <w:rPr>
          <w:ins w:id="36" w:author="Aleksander Blumski" w:date="2016-05-30T14:05:00Z"/>
          <w:rFonts w:ascii="Garamond" w:eastAsia="Garamond" w:hAnsi="Garamond" w:cs="Garamond"/>
        </w:rPr>
      </w:pPr>
      <w:r w:rsidRPr="009868C0">
        <w:rPr>
          <w:rFonts w:ascii="Garamond" w:eastAsia="Garamond" w:hAnsi="Garamond" w:cs="Garamond"/>
        </w:rPr>
        <w:t xml:space="preserve">    w szczególności z </w:t>
      </w:r>
      <w:r w:rsidRPr="00171F4F">
        <w:rPr>
          <w:rFonts w:ascii="Garamond" w:eastAsia="Garamond" w:hAnsi="Garamond" w:cs="Garamond"/>
        </w:rPr>
        <w:t>wszelkich ich opracowań, adaptacji, tłumaczeń lub przeróbek.</w:t>
      </w:r>
    </w:p>
    <w:p w:rsidR="00B85199" w:rsidRPr="00171F4F" w:rsidDel="00B85199" w:rsidRDefault="00B85199" w:rsidP="00B85199">
      <w:pPr>
        <w:pStyle w:val="Subitemnumbered"/>
        <w:suppressAutoHyphens/>
        <w:spacing w:line="240" w:lineRule="auto"/>
        <w:jc w:val="both"/>
        <w:rPr>
          <w:del w:id="37" w:author="Aleksander Blumski" w:date="2016-05-30T14:05:00Z"/>
        </w:rPr>
        <w:pPrChange w:id="38" w:author="Aleksander Blumski" w:date="2016-05-30T14:06:00Z">
          <w:pPr>
            <w:spacing w:after="0"/>
            <w:ind w:left="576" w:hanging="280"/>
            <w:jc w:val="both"/>
          </w:pPr>
        </w:pPrChange>
      </w:pPr>
      <w:ins w:id="39" w:author="Aleksander Blumski" w:date="2016-05-30T14:05:00Z">
        <w:r>
          <w:rPr>
            <w:rFonts w:ascii="Garamond" w:eastAsia="Garamond" w:hAnsi="Garamond" w:cs="Garamond"/>
          </w:rPr>
          <w:t xml:space="preserve">5) </w:t>
        </w:r>
        <w:r w:rsidRPr="00896758">
          <w:rPr>
            <w:rFonts w:ascii="Garamond" w:hAnsi="Garamond"/>
            <w:sz w:val="22"/>
            <w:szCs w:val="22"/>
          </w:rPr>
          <w:t>W zakresie tworzenia nowych wersji, opracowań, przeróbek i adaptacji (tłumaczenie, przystosowanie, zmianę układu lub jakiekolwiek inne zmiany),</w:t>
        </w:r>
      </w:ins>
    </w:p>
    <w:p w:rsidR="009868C0" w:rsidRPr="009868C0" w:rsidRDefault="009868C0" w:rsidP="00B85199">
      <w:pPr>
        <w:spacing w:after="0"/>
        <w:jc w:val="both"/>
      </w:pPr>
      <w:r w:rsidRPr="00171F4F">
        <w:rPr>
          <w:rFonts w:ascii="Garamond" w:eastAsia="Garamond" w:hAnsi="Garamond" w:cs="Garamond"/>
        </w:rPr>
        <w:t>2. Wykonawca w ramach wynagrodzenia</w:t>
      </w:r>
      <w:r w:rsidR="00171F4F" w:rsidRPr="00171F4F">
        <w:rPr>
          <w:rFonts w:ascii="Garamond" w:eastAsia="Garamond" w:hAnsi="Garamond" w:cs="Garamond"/>
        </w:rPr>
        <w:t xml:space="preserve"> </w:t>
      </w:r>
      <w:r w:rsidR="00F84A82" w:rsidRPr="00F84A82">
        <w:rPr>
          <w:rFonts w:ascii="Garamond" w:eastAsia="Garamond" w:hAnsi="Garamond" w:cs="Garamond"/>
        </w:rPr>
        <w:t>określonego w § 3 niniejszej umowy</w:t>
      </w:r>
      <w:r w:rsidRPr="009868C0">
        <w:rPr>
          <w:rFonts w:ascii="Garamond" w:eastAsia="Garamond" w:hAnsi="Garamond" w:cs="Garamond"/>
        </w:rPr>
        <w:t xml:space="preserve">, upoważnia Zamawiającego do </w:t>
      </w:r>
      <w:r w:rsidRPr="00171F4F">
        <w:rPr>
          <w:rFonts w:ascii="Garamond" w:eastAsia="Garamond" w:hAnsi="Garamond" w:cs="Garamond"/>
        </w:rPr>
        <w:t>wyłącznego</w:t>
      </w:r>
      <w:r w:rsidRPr="009868C0">
        <w:rPr>
          <w:rFonts w:ascii="Garamond" w:eastAsia="Garamond" w:hAnsi="Garamond" w:cs="Garamond"/>
        </w:rPr>
        <w:t xml:space="preserve"> wykonywania wszelkich praw zależnych do utworów, wykonanych na podstawie niniejszej Umowy.</w:t>
      </w:r>
    </w:p>
    <w:p w:rsidR="009868C0" w:rsidRPr="009868C0" w:rsidRDefault="009868C0" w:rsidP="009868C0">
      <w:pPr>
        <w:spacing w:after="0"/>
        <w:jc w:val="both"/>
      </w:pPr>
      <w:r w:rsidRPr="009868C0">
        <w:rPr>
          <w:rFonts w:ascii="Garamond" w:eastAsia="Garamond" w:hAnsi="Garamond" w:cs="Garamond"/>
        </w:rPr>
        <w:t xml:space="preserve">3. Wykonawca oświadcza i gwarantuje, iż korzystanie przez Zamawiającego z utworów, o których mowa w ust. 2 niniejszego paragrafu, nie naruszy jakichkolwiek praw osób trzecich. </w:t>
      </w:r>
      <w:r w:rsidRPr="009868C0">
        <w:rPr>
          <w:rFonts w:ascii="Garamond" w:eastAsia="Garamond" w:hAnsi="Garamond" w:cs="Garamond"/>
          <w:color w:val="222222"/>
        </w:rPr>
        <w:t>W razie wystąpienia przez osoby trzecie wobec Zamawiającego z jakimikolwiek roszczeniami z tytułu wykorzystania utworów dostarczonych przez Wykonawcę, Wykonawca zwolni Zamawiającego z wszelkich roszczeń, a w razie potrzeby wstąpi do toczących się postępowań sądowych.</w:t>
      </w:r>
    </w:p>
    <w:p w:rsidR="009868C0" w:rsidRPr="009868C0" w:rsidRDefault="009868C0" w:rsidP="009868C0">
      <w:pPr>
        <w:spacing w:after="0"/>
        <w:jc w:val="both"/>
      </w:pPr>
      <w:r w:rsidRPr="009868C0">
        <w:rPr>
          <w:rFonts w:ascii="Garamond" w:eastAsia="Garamond" w:hAnsi="Garamond" w:cs="Garamond"/>
        </w:rPr>
        <w:t>4.  Autorskie prawa osobiste związane z dziełem pozostają przy Wykonawcy.</w:t>
      </w:r>
    </w:p>
    <w:p w:rsidR="009868C0" w:rsidRDefault="009868C0" w:rsidP="009868C0">
      <w:pPr>
        <w:spacing w:after="240"/>
        <w:jc w:val="both"/>
      </w:pPr>
      <w:r>
        <w:rPr>
          <w:rFonts w:ascii="Garamond" w:eastAsia="Garamond" w:hAnsi="Garamond" w:cs="Garamond"/>
        </w:rPr>
        <w:lastRenderedPageBreak/>
        <w:t xml:space="preserve">5. </w:t>
      </w:r>
      <w:r w:rsidRPr="009868C0">
        <w:rPr>
          <w:rFonts w:ascii="Garamond" w:eastAsia="Garamond" w:hAnsi="Garamond" w:cs="Garamond"/>
        </w:rPr>
        <w:t>Postanowienia powyższe nie dotyczą utworów nabytych przez Wykonawcę za zgodą Zamawiającego od osób trzecich, w odniesieniu do których zakres korzystania będzie ograniczony, lub które zostaną nabyte na zasadzie licencji. W takim wypadku Wykonawca przekaże Zamawiającemu informacje co do praw, których z uwagi na ich chroniony charakter nie będzie można przenieść na Zamawiającego w zakresie opisanym powyżej. Zamawiający zobowiązany będzie przestrzegać wskazanych przez Wykonawcę ograniczeń.</w:t>
      </w:r>
    </w:p>
    <w:p w:rsidR="009868C0" w:rsidRDefault="009868C0" w:rsidP="009868C0">
      <w:pPr>
        <w:spacing w:after="240"/>
        <w:jc w:val="both"/>
      </w:pPr>
      <w:r>
        <w:rPr>
          <w:rFonts w:ascii="Garamond" w:eastAsia="Garamond" w:hAnsi="Garamond" w:cs="Garamond"/>
        </w:rPr>
        <w:t xml:space="preserve">6. </w:t>
      </w:r>
      <w:r>
        <w:rPr>
          <w:rFonts w:ascii="Garamond" w:eastAsia="Garamond" w:hAnsi="Garamond" w:cs="Garamond"/>
          <w:color w:val="222222"/>
          <w:highlight w:val="white"/>
        </w:rPr>
        <w:t>Wynagrodzenie za przeniesienie majątkowych praw autorskich, praw zależnych i autorskich praw pokrewnych na wszystkich wskazanych w umowie polach eksploatacji zawiera się w wynagrodzeniu wskazanym w paragrafie 3. Z tytułu przeniesienia w/w praw Wykonawcy nie należy się żadne dodatkowe wynagrodzenie.</w:t>
      </w:r>
    </w:p>
    <w:p w:rsidR="009868C0" w:rsidRDefault="009868C0" w:rsidP="009868C0">
      <w:pPr>
        <w:spacing w:after="0"/>
        <w:ind w:hanging="283"/>
        <w:jc w:val="center"/>
      </w:pPr>
      <w:r>
        <w:rPr>
          <w:rFonts w:ascii="Garamond" w:eastAsia="Garamond" w:hAnsi="Garamond" w:cs="Garamond"/>
          <w:b/>
        </w:rPr>
        <w:t>§ 7  POSTANOWIENIA KOŃCOWE</w:t>
      </w:r>
    </w:p>
    <w:p w:rsidR="009868C0" w:rsidRDefault="009868C0" w:rsidP="009868C0">
      <w:pPr>
        <w:spacing w:after="0"/>
        <w:jc w:val="both"/>
      </w:pPr>
      <w:r>
        <w:rPr>
          <w:rFonts w:ascii="Garamond" w:eastAsia="Garamond" w:hAnsi="Garamond" w:cs="Garamond"/>
        </w:rPr>
        <w:t>1. Każda ze Stron Umowy odpowiadać będzie za ochronę własnych interesów w zakresie elektronicznej transmisji danych i żadna ze Stron (w tym ich pracownicy i inni przedstawiciele) nie będą mieć wobec siebie żadnych zobowiązań wynikających z jakiejkolwiek podstawy prawnej, naruszenia niniejszej Umowy z tytułu jakichkolwiek błędów, uszkodzeń, utraty danych lub braków zaistniałych w wyniku przekazywania informacji drogą elektroniczną między stronami i faktu opierania się na informacjach uzyskanych tą drogą.</w:t>
      </w:r>
    </w:p>
    <w:p w:rsidR="009868C0" w:rsidRDefault="009868C0" w:rsidP="009868C0">
      <w:pPr>
        <w:spacing w:after="0"/>
        <w:jc w:val="both"/>
      </w:pPr>
      <w:r>
        <w:rPr>
          <w:rFonts w:ascii="Garamond" w:eastAsia="Garamond" w:hAnsi="Garamond" w:cs="Garamond"/>
        </w:rPr>
        <w:t>2. Ewentualne spory mogą wyniknąć w związku wykonywanie niniejszej umowy będą rozstrzygane w drodze negocjacji, a w przypadku nie osiągnięcia porozumienia będą poddane rozstrzygnięciu  sądu właściwego  dla siedziby Wykonawcy.</w:t>
      </w:r>
    </w:p>
    <w:p w:rsidR="009868C0" w:rsidRDefault="009868C0" w:rsidP="009868C0">
      <w:pPr>
        <w:spacing w:after="0"/>
        <w:jc w:val="both"/>
      </w:pPr>
      <w:r>
        <w:rPr>
          <w:rFonts w:ascii="Garamond" w:eastAsia="Garamond" w:hAnsi="Garamond" w:cs="Garamond"/>
        </w:rPr>
        <w:t>3. Zamawiający wyraża zgodę do zamieszczania przez Wykonawcę przedmiotu Umowy jako przykładu w swoim portfolio.</w:t>
      </w:r>
    </w:p>
    <w:p w:rsidR="009868C0" w:rsidRDefault="009868C0" w:rsidP="009868C0">
      <w:pPr>
        <w:spacing w:after="0"/>
        <w:jc w:val="both"/>
      </w:pPr>
      <w:r>
        <w:rPr>
          <w:rFonts w:ascii="Garamond" w:eastAsia="Garamond" w:hAnsi="Garamond" w:cs="Garamond"/>
        </w:rPr>
        <w:t>4. Strony zobowiązują się do pisemnego (listem poleconym) informowania o ewentualnych zmianach adresów swych siedzib. W przypadku naruszenia powyższego obowiązku wszelkie przesyłki wysłane na dotychczasowy adres uznaje się za skutecznie doręczone.</w:t>
      </w:r>
    </w:p>
    <w:p w:rsidR="009868C0" w:rsidRDefault="009868C0" w:rsidP="009868C0">
      <w:pPr>
        <w:spacing w:after="0"/>
        <w:jc w:val="both"/>
      </w:pPr>
      <w:r>
        <w:rPr>
          <w:rFonts w:ascii="Garamond" w:eastAsia="Garamond" w:hAnsi="Garamond" w:cs="Garamond"/>
        </w:rPr>
        <w:t>5. Wszelkie zmiany Umowy wymagają formy pisemnej pod rygorem nieważności.</w:t>
      </w:r>
    </w:p>
    <w:p w:rsidR="009868C0" w:rsidRDefault="00532FED" w:rsidP="009868C0">
      <w:pPr>
        <w:spacing w:after="0"/>
        <w:jc w:val="both"/>
      </w:pPr>
      <w:r>
        <w:rPr>
          <w:rFonts w:ascii="Garamond" w:eastAsia="Garamond" w:hAnsi="Garamond" w:cs="Garamond"/>
        </w:rPr>
        <w:t>6</w:t>
      </w:r>
      <w:r w:rsidR="009868C0">
        <w:rPr>
          <w:rFonts w:ascii="Garamond" w:eastAsia="Garamond" w:hAnsi="Garamond" w:cs="Garamond"/>
        </w:rPr>
        <w:t>. Umowę sporządzono w dwóch jednobrzmiących egzemplarzach, po jednym dla każdej ze Stron.</w:t>
      </w:r>
    </w:p>
    <w:p w:rsidR="009868C0" w:rsidRDefault="00532FED" w:rsidP="009868C0">
      <w:pPr>
        <w:spacing w:after="0"/>
        <w:jc w:val="both"/>
      </w:pPr>
      <w:r>
        <w:rPr>
          <w:rFonts w:ascii="Garamond" w:eastAsia="Garamond" w:hAnsi="Garamond" w:cs="Garamond"/>
        </w:rPr>
        <w:t>7</w:t>
      </w:r>
      <w:r w:rsidR="009868C0">
        <w:rPr>
          <w:rFonts w:ascii="Garamond" w:eastAsia="Garamond" w:hAnsi="Garamond" w:cs="Garamond"/>
        </w:rPr>
        <w:t>. Umowa wchodzi w życie z dniem zawarcia.</w:t>
      </w:r>
    </w:p>
    <w:p w:rsidR="009868C0" w:rsidRDefault="00532FED" w:rsidP="009868C0">
      <w:pPr>
        <w:spacing w:after="0"/>
        <w:jc w:val="both"/>
      </w:pPr>
      <w:r>
        <w:rPr>
          <w:rFonts w:ascii="Garamond" w:eastAsia="Garamond" w:hAnsi="Garamond" w:cs="Garamond"/>
        </w:rPr>
        <w:t>8</w:t>
      </w:r>
      <w:r w:rsidR="009868C0">
        <w:rPr>
          <w:rFonts w:ascii="Garamond" w:eastAsia="Garamond" w:hAnsi="Garamond" w:cs="Garamond"/>
        </w:rPr>
        <w:t xml:space="preserve">. Integralną część Umowy stanowi </w:t>
      </w:r>
      <w:r w:rsidR="009868C0" w:rsidRPr="00256FA5">
        <w:rPr>
          <w:rFonts w:ascii="Garamond" w:eastAsia="Garamond" w:hAnsi="Garamond" w:cs="Garamond"/>
          <w:b/>
        </w:rPr>
        <w:t>Załącznik nr 1</w:t>
      </w:r>
      <w:r w:rsidR="009868C0">
        <w:rPr>
          <w:rFonts w:ascii="Garamond" w:eastAsia="Garamond" w:hAnsi="Garamond" w:cs="Garamond"/>
        </w:rPr>
        <w:t>: Harmonogram działań.</w:t>
      </w:r>
    </w:p>
    <w:p w:rsidR="009868C0" w:rsidRDefault="009868C0" w:rsidP="009868C0">
      <w:pPr>
        <w:spacing w:after="0"/>
        <w:jc w:val="both"/>
      </w:pPr>
    </w:p>
    <w:p w:rsidR="009868C0" w:rsidRDefault="009868C0" w:rsidP="009868C0">
      <w:pPr>
        <w:spacing w:after="0"/>
        <w:ind w:left="284"/>
        <w:jc w:val="both"/>
      </w:pPr>
    </w:p>
    <w:p w:rsidR="009868C0" w:rsidRDefault="009868C0" w:rsidP="009868C0">
      <w:pPr>
        <w:spacing w:after="0"/>
        <w:ind w:left="425" w:hanging="424"/>
        <w:jc w:val="both"/>
        <w:rPr>
          <w:rFonts w:ascii="Garamond" w:eastAsia="Garamond" w:hAnsi="Garamond" w:cs="Garamond"/>
        </w:rPr>
      </w:pPr>
      <w:r>
        <w:rPr>
          <w:rFonts w:ascii="Garamond" w:eastAsia="Garamond" w:hAnsi="Garamond" w:cs="Garamond"/>
        </w:rPr>
        <w:t>PODPISY STRON</w:t>
      </w:r>
    </w:p>
    <w:p w:rsidR="009868C0" w:rsidRDefault="009868C0" w:rsidP="009868C0">
      <w:pPr>
        <w:spacing w:after="0"/>
        <w:ind w:left="425" w:hanging="424"/>
        <w:jc w:val="both"/>
      </w:pPr>
    </w:p>
    <w:p w:rsidR="009868C0" w:rsidRDefault="009868C0" w:rsidP="009868C0">
      <w:pPr>
        <w:spacing w:after="0"/>
        <w:ind w:left="425" w:hanging="424"/>
        <w:jc w:val="both"/>
      </w:pPr>
      <w:r>
        <w:rPr>
          <w:rFonts w:ascii="Garamond" w:eastAsia="Garamond" w:hAnsi="Garamond" w:cs="Garamond"/>
        </w:rPr>
        <w:t>ZAMAWIAJĄCY:</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WYKONAWCA:</w:t>
      </w:r>
    </w:p>
    <w:p w:rsidR="009868C0" w:rsidRDefault="009868C0" w:rsidP="009868C0">
      <w:pPr>
        <w:spacing w:after="0"/>
        <w:ind w:left="284"/>
        <w:jc w:val="both"/>
      </w:pPr>
    </w:p>
    <w:p w:rsidR="00C16E45" w:rsidRPr="009868C0" w:rsidRDefault="00C16E45" w:rsidP="009868C0"/>
    <w:sectPr w:rsidR="00C16E45" w:rsidRPr="009868C0" w:rsidSect="0018744D">
      <w:headerReference w:type="default" r:id="rId10"/>
      <w:footerReference w:type="default" r:id="rId11"/>
      <w:pgSz w:w="11906" w:h="16838"/>
      <w:pgMar w:top="4" w:right="1417" w:bottom="709" w:left="1417" w:header="284" w:footer="0" w:gutter="0"/>
      <w:pgNumType w:start="1"/>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eksander Blumski" w:date="2016-05-30T13:40:00Z" w:initials="AB">
    <w:p w:rsidR="005D1E45" w:rsidRDefault="005D1E45">
      <w:pPr>
        <w:pStyle w:val="Tekstkomentarza"/>
      </w:pPr>
      <w:r>
        <w:rPr>
          <w:rStyle w:val="Odwoaniedokomentarza"/>
        </w:rPr>
        <w:annotationRef/>
      </w:r>
      <w:r>
        <w:t>Data nieaktualna.</w:t>
      </w:r>
    </w:p>
  </w:comment>
  <w:comment w:id="2" w:author="Aleksander Blumski" w:date="2016-05-30T14:07:00Z" w:initials="AB">
    <w:p w:rsidR="00A74FB6" w:rsidRDefault="00A74FB6">
      <w:pPr>
        <w:pStyle w:val="Tekstkomentarza"/>
      </w:pPr>
      <w:r>
        <w:rPr>
          <w:rStyle w:val="Odwoaniedokomentarza"/>
        </w:rPr>
        <w:annotationRef/>
      </w:r>
      <w:r>
        <w:t>Brak sankcji za naruszenie terminów – kar umownych za naruszenie terminu końcowego na wykonanie całości oraz terminu zakończenia etapu.</w:t>
      </w:r>
    </w:p>
  </w:comment>
  <w:comment w:id="24" w:author="Aleksander Blumski" w:date="2016-05-30T11:37:00Z" w:initials="AB">
    <w:p w:rsidR="009D3CAB" w:rsidRDefault="009D3CAB">
      <w:pPr>
        <w:pStyle w:val="Tekstkomentarza"/>
      </w:pPr>
      <w:r>
        <w:rPr>
          <w:rStyle w:val="Odwoaniedokomentarza"/>
        </w:rPr>
        <w:annotationRef/>
      </w:r>
      <w:r>
        <w:t>Zapisy zostawiam, ale wymaga dyscypliny po naszej stronie.</w:t>
      </w:r>
    </w:p>
  </w:comment>
  <w:comment w:id="26" w:author="Aleksander Blumski" w:date="2016-05-30T13:40:00Z" w:initials="AB">
    <w:p w:rsidR="005D1E45" w:rsidRDefault="005D1E45">
      <w:pPr>
        <w:pStyle w:val="Tekstkomentarza"/>
      </w:pPr>
      <w:r>
        <w:rPr>
          <w:rStyle w:val="Odwoaniedokomentarza"/>
        </w:rPr>
        <w:annotationRef/>
      </w:r>
      <w:r>
        <w:t>Data nieaktualna.</w:t>
      </w:r>
    </w:p>
  </w:comment>
  <w:comment w:id="35" w:author="Aleksander Blumski" w:date="2016-05-30T13:45:00Z" w:initials="AB">
    <w:p w:rsidR="005D1E45" w:rsidRDefault="005D1E45">
      <w:pPr>
        <w:pStyle w:val="Tekstkomentarza"/>
      </w:pPr>
      <w:r>
        <w:rPr>
          <w:rStyle w:val="Odwoaniedokomentarza"/>
        </w:rPr>
        <w:annotationRef/>
      </w:r>
      <w:r>
        <w:t>Wymaga uaktualnienia w zgodzie z przedmiotem umowy.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609" w:rsidRDefault="00E91609">
      <w:pPr>
        <w:spacing w:after="0" w:line="240" w:lineRule="auto"/>
      </w:pPr>
      <w:r>
        <w:separator/>
      </w:r>
    </w:p>
  </w:endnote>
  <w:endnote w:type="continuationSeparator" w:id="0">
    <w:p w:rsidR="00E91609" w:rsidRDefault="00E91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Jasnecieniowanieak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8820"/>
      <w:gridCol w:w="360"/>
    </w:tblGrid>
    <w:tr w:rsidR="00362792" w:rsidRPr="0051003F" w:rsidTr="001C4F69">
      <w:tc>
        <w:tcPr>
          <w:tcW w:w="882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362792" w:rsidRPr="00F73352" w:rsidRDefault="00E91609" w:rsidP="009868C0">
          <w:pPr>
            <w:jc w:val="right"/>
            <w:rPr>
              <w:color w:val="FFFFFF" w:themeColor="background1"/>
              <w:lang w:val="pl-PL"/>
            </w:rPr>
          </w:pPr>
          <w:sdt>
            <w:sdtPr>
              <w:rPr>
                <w:b/>
                <w:bCs/>
                <w:caps/>
                <w:color w:val="FFFFFF" w:themeColor="background1"/>
                <w:sz w:val="24"/>
                <w:szCs w:val="24"/>
              </w:rPr>
              <w:alias w:val="Title"/>
              <w:id w:val="-857580464"/>
              <w:placeholder>
                <w:docPart w:val="4E3FA436E2BF456F84F040465E84CE2F"/>
              </w:placeholder>
              <w:dataBinding w:prefixMappings="xmlns:ns0='http://schemas.openxmlformats.org/package/2006/metadata/core-properties' xmlns:ns1='http://purl.org/dc/elements/1.1/'" w:xpath="/ns0:coreProperties[1]/ns1:title[1]" w:storeItemID="{6C3C8BC8-F283-45AE-878A-BAB7291924A1}"/>
              <w:text/>
            </w:sdtPr>
            <w:sdtEndPr/>
            <w:sdtContent>
              <w:r w:rsidR="009868C0">
                <w:rPr>
                  <w:rFonts w:ascii="Calibri" w:hAnsi="Calibri"/>
                  <w:b/>
                  <w:bCs/>
                  <w:caps/>
                  <w:color w:val="FFFFFF" w:themeColor="background1"/>
                  <w:sz w:val="24"/>
                  <w:szCs w:val="24"/>
                  <w:lang w:val="pl-PL"/>
                </w:rPr>
                <w:t>umowa na świadczenia marketingowe</w:t>
              </w:r>
            </w:sdtContent>
          </w:sdt>
        </w:p>
      </w:tc>
      <w:tc>
        <w:tcPr>
          <w:tcW w:w="3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362792" w:rsidRPr="0051003F" w:rsidRDefault="00F84A82" w:rsidP="007343FE">
          <w:pPr>
            <w:rPr>
              <w:color w:val="FFFFFF" w:themeColor="background1"/>
              <w:szCs w:val="24"/>
            </w:rPr>
          </w:pPr>
          <w:r w:rsidRPr="0051003F">
            <w:rPr>
              <w:b/>
              <w:color w:val="FFFFFF" w:themeColor="background1"/>
              <w:sz w:val="24"/>
              <w:szCs w:val="24"/>
            </w:rPr>
            <w:fldChar w:fldCharType="begin"/>
          </w:r>
          <w:r w:rsidR="00362792" w:rsidRPr="0051003F">
            <w:rPr>
              <w:rFonts w:ascii="Calibri" w:hAnsi="Calibri"/>
              <w:b/>
              <w:color w:val="FFFFFF" w:themeColor="background1"/>
              <w:sz w:val="24"/>
              <w:szCs w:val="24"/>
            </w:rPr>
            <w:instrText xml:space="preserve"> PAGE   \* MERGEFORMAT </w:instrText>
          </w:r>
          <w:r w:rsidRPr="0051003F">
            <w:rPr>
              <w:b/>
              <w:color w:val="FFFFFF" w:themeColor="background1"/>
              <w:sz w:val="24"/>
              <w:szCs w:val="24"/>
            </w:rPr>
            <w:fldChar w:fldCharType="separate"/>
          </w:r>
          <w:r w:rsidR="00A74FB6" w:rsidRPr="00A74FB6">
            <w:rPr>
              <w:b/>
              <w:noProof/>
              <w:color w:val="FFFFFF" w:themeColor="background1"/>
              <w:sz w:val="24"/>
              <w:szCs w:val="24"/>
            </w:rPr>
            <w:t>2</w:t>
          </w:r>
          <w:r w:rsidRPr="0051003F">
            <w:rPr>
              <w:b/>
              <w:color w:val="FFFFFF" w:themeColor="background1"/>
              <w:sz w:val="24"/>
              <w:szCs w:val="24"/>
            </w:rPr>
            <w:fldChar w:fldCharType="end"/>
          </w:r>
        </w:p>
      </w:tc>
    </w:tr>
  </w:tbl>
  <w:p w:rsidR="004F04C5" w:rsidRDefault="004F04C5" w:rsidP="00362792">
    <w:pPr>
      <w:tabs>
        <w:tab w:val="center" w:pos="4536"/>
        <w:tab w:val="right" w:pos="9072"/>
      </w:tabs>
      <w:spacing w:after="708" w:line="240" w:lineRule="auto"/>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609" w:rsidRDefault="00E91609">
      <w:pPr>
        <w:spacing w:after="0" w:line="240" w:lineRule="auto"/>
      </w:pPr>
      <w:r>
        <w:separator/>
      </w:r>
    </w:p>
  </w:footnote>
  <w:footnote w:type="continuationSeparator" w:id="0">
    <w:p w:rsidR="00E91609" w:rsidRDefault="00E916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4C5" w:rsidRDefault="00F73352" w:rsidP="009953F0">
    <w:pPr>
      <w:tabs>
        <w:tab w:val="left" w:pos="3890"/>
        <w:tab w:val="center" w:pos="4536"/>
        <w:tab w:val="right" w:pos="9072"/>
      </w:tabs>
      <w:spacing w:before="708" w:after="0" w:line="240" w:lineRule="auto"/>
    </w:pPr>
    <w:r>
      <w:rPr>
        <w:noProof/>
      </w:rPr>
      <w:drawing>
        <wp:anchor distT="0" distB="0" distL="114300" distR="114300" simplePos="0" relativeHeight="251658240" behindDoc="1" locked="0" layoutInCell="1" allowOverlap="1" wp14:anchorId="2788B7AB" wp14:editId="42FAF449">
          <wp:simplePos x="0" y="0"/>
          <wp:positionH relativeFrom="column">
            <wp:posOffset>-899795</wp:posOffset>
          </wp:positionH>
          <wp:positionV relativeFrom="paragraph">
            <wp:posOffset>-180341</wp:posOffset>
          </wp:positionV>
          <wp:extent cx="7548824" cy="106775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ndpro-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697" cy="10688660"/>
                  </a:xfrm>
                  <a:prstGeom prst="rect">
                    <a:avLst/>
                  </a:prstGeom>
                </pic:spPr>
              </pic:pic>
            </a:graphicData>
          </a:graphic>
        </wp:anchor>
      </w:drawing>
    </w:r>
    <w:r w:rsidR="00395997">
      <w:tab/>
    </w:r>
    <w:r w:rsidR="009953F0">
      <w:tab/>
    </w:r>
  </w:p>
  <w:p w:rsidR="004F04C5" w:rsidRDefault="004F04C5">
    <w:pPr>
      <w:tabs>
        <w:tab w:val="center" w:pos="4536"/>
        <w:tab w:val="right" w:pos="9072"/>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02225"/>
    <w:multiLevelType w:val="hybridMultilevel"/>
    <w:tmpl w:val="E9D0984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CAA0A84"/>
    <w:multiLevelType w:val="multilevel"/>
    <w:tmpl w:val="22BA7BAE"/>
    <w:lvl w:ilvl="0">
      <w:start w:val="1"/>
      <w:numFmt w:val="decimal"/>
      <w:lvlText w:val="%1."/>
      <w:lvlJc w:val="left"/>
      <w:pPr>
        <w:ind w:left="720" w:firstLine="1800"/>
      </w:p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2">
    <w:nsid w:val="0F4A3170"/>
    <w:multiLevelType w:val="multilevel"/>
    <w:tmpl w:val="998AE7C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nsid w:val="1A240CA5"/>
    <w:multiLevelType w:val="multilevel"/>
    <w:tmpl w:val="77E07106"/>
    <w:lvl w:ilvl="0">
      <w:start w:val="1"/>
      <w:numFmt w:val="decimal"/>
      <w:lvlText w:val="%1."/>
      <w:lvlJc w:val="left"/>
      <w:pPr>
        <w:ind w:left="435" w:firstLine="75"/>
      </w:pPr>
      <w:rPr>
        <w:rFonts w:ascii="Garamond" w:hAnsi="Garamond" w:hint="default"/>
      </w:rPr>
    </w:lvl>
    <w:lvl w:ilvl="1">
      <w:start w:val="1"/>
      <w:numFmt w:val="lowerLetter"/>
      <w:lvlText w:val="%2."/>
      <w:lvlJc w:val="left"/>
      <w:pPr>
        <w:ind w:left="1155" w:firstLine="795"/>
      </w:pPr>
    </w:lvl>
    <w:lvl w:ilvl="2">
      <w:start w:val="1"/>
      <w:numFmt w:val="lowerRoman"/>
      <w:lvlText w:val="%3."/>
      <w:lvlJc w:val="right"/>
      <w:pPr>
        <w:ind w:left="1875" w:firstLine="1695"/>
      </w:pPr>
    </w:lvl>
    <w:lvl w:ilvl="3">
      <w:start w:val="1"/>
      <w:numFmt w:val="decimal"/>
      <w:lvlText w:val="%4."/>
      <w:lvlJc w:val="left"/>
      <w:pPr>
        <w:ind w:left="2595" w:firstLine="2235"/>
      </w:pPr>
    </w:lvl>
    <w:lvl w:ilvl="4">
      <w:start w:val="1"/>
      <w:numFmt w:val="lowerLetter"/>
      <w:lvlText w:val="%5."/>
      <w:lvlJc w:val="left"/>
      <w:pPr>
        <w:ind w:left="3315" w:firstLine="2955"/>
      </w:pPr>
    </w:lvl>
    <w:lvl w:ilvl="5">
      <w:start w:val="1"/>
      <w:numFmt w:val="lowerRoman"/>
      <w:lvlText w:val="%6."/>
      <w:lvlJc w:val="right"/>
      <w:pPr>
        <w:ind w:left="4035" w:firstLine="3855"/>
      </w:pPr>
    </w:lvl>
    <w:lvl w:ilvl="6">
      <w:start w:val="1"/>
      <w:numFmt w:val="decimal"/>
      <w:lvlText w:val="%7."/>
      <w:lvlJc w:val="left"/>
      <w:pPr>
        <w:ind w:left="4755" w:firstLine="4395"/>
      </w:pPr>
    </w:lvl>
    <w:lvl w:ilvl="7">
      <w:start w:val="1"/>
      <w:numFmt w:val="lowerLetter"/>
      <w:lvlText w:val="%8."/>
      <w:lvlJc w:val="left"/>
      <w:pPr>
        <w:ind w:left="5475" w:firstLine="5115"/>
      </w:pPr>
    </w:lvl>
    <w:lvl w:ilvl="8">
      <w:start w:val="1"/>
      <w:numFmt w:val="lowerRoman"/>
      <w:lvlText w:val="%9."/>
      <w:lvlJc w:val="right"/>
      <w:pPr>
        <w:ind w:left="6195" w:firstLine="6015"/>
      </w:pPr>
    </w:lvl>
  </w:abstractNum>
  <w:abstractNum w:abstractNumId="4">
    <w:nsid w:val="2B6D312B"/>
    <w:multiLevelType w:val="hybridMultilevel"/>
    <w:tmpl w:val="A78AF678"/>
    <w:lvl w:ilvl="0" w:tplc="A13E4692">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5">
    <w:nsid w:val="2DC525C3"/>
    <w:multiLevelType w:val="multilevel"/>
    <w:tmpl w:val="B0EAB47E"/>
    <w:lvl w:ilvl="0">
      <w:start w:val="1"/>
      <w:numFmt w:val="decimal"/>
      <w:lvlText w:val="%1."/>
      <w:lvlJc w:val="left"/>
      <w:pPr>
        <w:ind w:left="128" w:hanging="232"/>
      </w:pPr>
    </w:lvl>
    <w:lvl w:ilvl="1">
      <w:start w:val="1"/>
      <w:numFmt w:val="decimal"/>
      <w:lvlText w:val="%2."/>
      <w:lvlJc w:val="left"/>
      <w:pPr>
        <w:ind w:left="848" w:firstLine="488"/>
      </w:pPr>
    </w:lvl>
    <w:lvl w:ilvl="2">
      <w:start w:val="1"/>
      <w:numFmt w:val="decimal"/>
      <w:lvlText w:val="%3."/>
      <w:lvlJc w:val="left"/>
      <w:pPr>
        <w:ind w:left="1568" w:firstLine="1208"/>
      </w:pPr>
    </w:lvl>
    <w:lvl w:ilvl="3">
      <w:start w:val="1"/>
      <w:numFmt w:val="decimal"/>
      <w:lvlText w:val="%4."/>
      <w:lvlJc w:val="left"/>
      <w:pPr>
        <w:ind w:left="2288" w:firstLine="1928"/>
      </w:pPr>
    </w:lvl>
    <w:lvl w:ilvl="4">
      <w:start w:val="1"/>
      <w:numFmt w:val="decimal"/>
      <w:lvlText w:val="%5."/>
      <w:lvlJc w:val="left"/>
      <w:pPr>
        <w:ind w:left="3008" w:firstLine="2648"/>
      </w:pPr>
    </w:lvl>
    <w:lvl w:ilvl="5">
      <w:start w:val="1"/>
      <w:numFmt w:val="decimal"/>
      <w:lvlText w:val="%6."/>
      <w:lvlJc w:val="left"/>
      <w:pPr>
        <w:ind w:left="3728" w:firstLine="3368"/>
      </w:pPr>
    </w:lvl>
    <w:lvl w:ilvl="6">
      <w:start w:val="1"/>
      <w:numFmt w:val="decimal"/>
      <w:lvlText w:val="%7."/>
      <w:lvlJc w:val="left"/>
      <w:pPr>
        <w:ind w:left="4448" w:firstLine="4088"/>
      </w:pPr>
    </w:lvl>
    <w:lvl w:ilvl="7">
      <w:start w:val="1"/>
      <w:numFmt w:val="decimal"/>
      <w:lvlText w:val="%8."/>
      <w:lvlJc w:val="left"/>
      <w:pPr>
        <w:ind w:left="5168" w:firstLine="4808"/>
      </w:pPr>
    </w:lvl>
    <w:lvl w:ilvl="8">
      <w:start w:val="1"/>
      <w:numFmt w:val="decimal"/>
      <w:lvlText w:val="%9."/>
      <w:lvlJc w:val="left"/>
      <w:pPr>
        <w:ind w:left="5888" w:firstLine="5528"/>
      </w:pPr>
    </w:lvl>
  </w:abstractNum>
  <w:abstractNum w:abstractNumId="6">
    <w:nsid w:val="33E9327C"/>
    <w:multiLevelType w:val="multilevel"/>
    <w:tmpl w:val="D76E0EAC"/>
    <w:lvl w:ilvl="0">
      <w:start w:val="4"/>
      <w:numFmt w:val="decimal"/>
      <w:lvlText w:val="%1."/>
      <w:lvlJc w:val="left"/>
      <w:pPr>
        <w:ind w:left="0" w:firstLine="75"/>
      </w:pPr>
      <w:rPr>
        <w:rFonts w:ascii="Garamond" w:hAnsi="Garamond" w:hint="default"/>
      </w:rPr>
    </w:lvl>
    <w:lvl w:ilvl="1">
      <w:start w:val="1"/>
      <w:numFmt w:val="lowerLetter"/>
      <w:lvlText w:val="%2."/>
      <w:lvlJc w:val="left"/>
      <w:pPr>
        <w:ind w:left="720" w:firstLine="795"/>
      </w:pPr>
      <w:rPr>
        <w:rFonts w:hint="default"/>
      </w:rPr>
    </w:lvl>
    <w:lvl w:ilvl="2">
      <w:start w:val="1"/>
      <w:numFmt w:val="lowerRoman"/>
      <w:lvlText w:val="%3."/>
      <w:lvlJc w:val="right"/>
      <w:pPr>
        <w:ind w:left="1440" w:firstLine="1695"/>
      </w:pPr>
      <w:rPr>
        <w:rFonts w:hint="default"/>
      </w:rPr>
    </w:lvl>
    <w:lvl w:ilvl="3">
      <w:start w:val="1"/>
      <w:numFmt w:val="decimal"/>
      <w:lvlText w:val="%4."/>
      <w:lvlJc w:val="left"/>
      <w:pPr>
        <w:ind w:left="2160" w:firstLine="2235"/>
      </w:pPr>
      <w:rPr>
        <w:rFonts w:hint="default"/>
      </w:rPr>
    </w:lvl>
    <w:lvl w:ilvl="4">
      <w:start w:val="1"/>
      <w:numFmt w:val="lowerLetter"/>
      <w:lvlText w:val="%5."/>
      <w:lvlJc w:val="left"/>
      <w:pPr>
        <w:ind w:left="2880" w:firstLine="2955"/>
      </w:pPr>
      <w:rPr>
        <w:rFonts w:hint="default"/>
      </w:rPr>
    </w:lvl>
    <w:lvl w:ilvl="5">
      <w:start w:val="1"/>
      <w:numFmt w:val="lowerRoman"/>
      <w:lvlText w:val="%6."/>
      <w:lvlJc w:val="right"/>
      <w:pPr>
        <w:ind w:left="3600" w:firstLine="3855"/>
      </w:pPr>
      <w:rPr>
        <w:rFonts w:hint="default"/>
      </w:rPr>
    </w:lvl>
    <w:lvl w:ilvl="6">
      <w:start w:val="1"/>
      <w:numFmt w:val="decimal"/>
      <w:lvlText w:val="%7."/>
      <w:lvlJc w:val="left"/>
      <w:pPr>
        <w:ind w:left="4320" w:firstLine="4395"/>
      </w:pPr>
      <w:rPr>
        <w:rFonts w:hint="default"/>
      </w:rPr>
    </w:lvl>
    <w:lvl w:ilvl="7">
      <w:start w:val="1"/>
      <w:numFmt w:val="lowerLetter"/>
      <w:lvlText w:val="%8."/>
      <w:lvlJc w:val="left"/>
      <w:pPr>
        <w:ind w:left="5040" w:firstLine="5115"/>
      </w:pPr>
      <w:rPr>
        <w:rFonts w:hint="default"/>
      </w:rPr>
    </w:lvl>
    <w:lvl w:ilvl="8">
      <w:start w:val="1"/>
      <w:numFmt w:val="lowerRoman"/>
      <w:lvlText w:val="%9."/>
      <w:lvlJc w:val="right"/>
      <w:pPr>
        <w:ind w:left="5760" w:firstLine="6015"/>
      </w:pPr>
      <w:rPr>
        <w:rFonts w:hint="default"/>
      </w:rPr>
    </w:lvl>
  </w:abstractNum>
  <w:abstractNum w:abstractNumId="7">
    <w:nsid w:val="3E364DB1"/>
    <w:multiLevelType w:val="multilevel"/>
    <w:tmpl w:val="84B453E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50603972"/>
    <w:multiLevelType w:val="multilevel"/>
    <w:tmpl w:val="381E274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570C3D1E"/>
    <w:multiLevelType w:val="hybridMultilevel"/>
    <w:tmpl w:val="C9E4BA4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643A5E6B"/>
    <w:multiLevelType w:val="multilevel"/>
    <w:tmpl w:val="D3CCE258"/>
    <w:lvl w:ilvl="0">
      <w:start w:val="1"/>
      <w:numFmt w:val="decimal"/>
      <w:lvlText w:val="%1."/>
      <w:lvlJc w:val="left"/>
      <w:pPr>
        <w:ind w:left="435" w:firstLine="75"/>
      </w:pPr>
    </w:lvl>
    <w:lvl w:ilvl="1">
      <w:start w:val="1"/>
      <w:numFmt w:val="decimal"/>
      <w:lvlText w:val="%2)"/>
      <w:lvlJc w:val="left"/>
      <w:pPr>
        <w:ind w:left="1155" w:firstLine="795"/>
      </w:pPr>
    </w:lvl>
    <w:lvl w:ilvl="2">
      <w:start w:val="1"/>
      <w:numFmt w:val="lowerRoman"/>
      <w:lvlText w:val="%3."/>
      <w:lvlJc w:val="right"/>
      <w:pPr>
        <w:ind w:left="1875" w:firstLine="1695"/>
      </w:pPr>
    </w:lvl>
    <w:lvl w:ilvl="3">
      <w:start w:val="1"/>
      <w:numFmt w:val="decimal"/>
      <w:lvlText w:val="%4."/>
      <w:lvlJc w:val="left"/>
      <w:pPr>
        <w:ind w:left="2595" w:firstLine="2235"/>
      </w:pPr>
    </w:lvl>
    <w:lvl w:ilvl="4">
      <w:start w:val="1"/>
      <w:numFmt w:val="lowerLetter"/>
      <w:lvlText w:val="%5."/>
      <w:lvlJc w:val="left"/>
      <w:pPr>
        <w:ind w:left="3315" w:firstLine="2955"/>
      </w:pPr>
    </w:lvl>
    <w:lvl w:ilvl="5">
      <w:start w:val="1"/>
      <w:numFmt w:val="lowerRoman"/>
      <w:lvlText w:val="%6."/>
      <w:lvlJc w:val="right"/>
      <w:pPr>
        <w:ind w:left="4035" w:firstLine="3855"/>
      </w:pPr>
    </w:lvl>
    <w:lvl w:ilvl="6">
      <w:start w:val="1"/>
      <w:numFmt w:val="decimal"/>
      <w:lvlText w:val="%7."/>
      <w:lvlJc w:val="left"/>
      <w:pPr>
        <w:ind w:left="4755" w:firstLine="4395"/>
      </w:pPr>
    </w:lvl>
    <w:lvl w:ilvl="7">
      <w:start w:val="1"/>
      <w:numFmt w:val="lowerLetter"/>
      <w:lvlText w:val="%8."/>
      <w:lvlJc w:val="left"/>
      <w:pPr>
        <w:ind w:left="5475" w:firstLine="5115"/>
      </w:pPr>
    </w:lvl>
    <w:lvl w:ilvl="8">
      <w:start w:val="1"/>
      <w:numFmt w:val="lowerRoman"/>
      <w:lvlText w:val="%9."/>
      <w:lvlJc w:val="right"/>
      <w:pPr>
        <w:ind w:left="6195" w:firstLine="6015"/>
      </w:pPr>
    </w:lvl>
  </w:abstractNum>
  <w:abstractNum w:abstractNumId="11">
    <w:nsid w:val="6C275129"/>
    <w:multiLevelType w:val="multilevel"/>
    <w:tmpl w:val="D24C6884"/>
    <w:lvl w:ilvl="0">
      <w:start w:val="1"/>
      <w:numFmt w:val="decimal"/>
      <w:lvlText w:val="%1)"/>
      <w:lvlJc w:val="left"/>
      <w:pPr>
        <w:ind w:left="1080" w:firstLine="720"/>
      </w:pPr>
      <w:rPr>
        <w:rFonts w:ascii="Garamond" w:eastAsia="Garamond" w:hAnsi="Garamond" w:cs="Garamond"/>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2"/>
  </w:num>
  <w:num w:numId="2">
    <w:abstractNumId w:val="3"/>
  </w:num>
  <w:num w:numId="3">
    <w:abstractNumId w:val="10"/>
  </w:num>
  <w:num w:numId="4">
    <w:abstractNumId w:val="11"/>
  </w:num>
  <w:num w:numId="5">
    <w:abstractNumId w:val="1"/>
  </w:num>
  <w:num w:numId="6">
    <w:abstractNumId w:val="5"/>
  </w:num>
  <w:num w:numId="7">
    <w:abstractNumId w:val="4"/>
  </w:num>
  <w:num w:numId="8">
    <w:abstractNumId w:val="0"/>
  </w:num>
  <w:num w:numId="9">
    <w:abstractNumId w:val="9"/>
  </w:num>
  <w:num w:numId="10">
    <w:abstractNumId w:val="8"/>
  </w:num>
  <w:num w:numId="11">
    <w:abstractNumId w:val="6"/>
  </w:num>
  <w:num w:numId="1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4C5"/>
    <w:rsid w:val="000219FE"/>
    <w:rsid w:val="0007530E"/>
    <w:rsid w:val="00086904"/>
    <w:rsid w:val="0009726D"/>
    <w:rsid w:val="000B225E"/>
    <w:rsid w:val="000F26C8"/>
    <w:rsid w:val="001168DC"/>
    <w:rsid w:val="00147241"/>
    <w:rsid w:val="00171F4F"/>
    <w:rsid w:val="00175940"/>
    <w:rsid w:val="00176854"/>
    <w:rsid w:val="0018744D"/>
    <w:rsid w:val="00195209"/>
    <w:rsid w:val="001C4F69"/>
    <w:rsid w:val="001F6830"/>
    <w:rsid w:val="002034F2"/>
    <w:rsid w:val="00245469"/>
    <w:rsid w:val="00252185"/>
    <w:rsid w:val="00256FA5"/>
    <w:rsid w:val="00296863"/>
    <w:rsid w:val="00332D4C"/>
    <w:rsid w:val="00362792"/>
    <w:rsid w:val="00374313"/>
    <w:rsid w:val="00385419"/>
    <w:rsid w:val="00395997"/>
    <w:rsid w:val="003D1D16"/>
    <w:rsid w:val="003E7896"/>
    <w:rsid w:val="00414AEE"/>
    <w:rsid w:val="0042797E"/>
    <w:rsid w:val="004A618D"/>
    <w:rsid w:val="004B2B7D"/>
    <w:rsid w:val="004F04C5"/>
    <w:rsid w:val="005211F0"/>
    <w:rsid w:val="00523FFE"/>
    <w:rsid w:val="00532FED"/>
    <w:rsid w:val="0056018F"/>
    <w:rsid w:val="005D1E45"/>
    <w:rsid w:val="005E0FCE"/>
    <w:rsid w:val="005E3F67"/>
    <w:rsid w:val="005F610A"/>
    <w:rsid w:val="005F6F26"/>
    <w:rsid w:val="005F77E5"/>
    <w:rsid w:val="00606B0E"/>
    <w:rsid w:val="0064639F"/>
    <w:rsid w:val="006D7C08"/>
    <w:rsid w:val="006E51D4"/>
    <w:rsid w:val="006E56DD"/>
    <w:rsid w:val="00737CA0"/>
    <w:rsid w:val="007506AC"/>
    <w:rsid w:val="00757B0B"/>
    <w:rsid w:val="007621F8"/>
    <w:rsid w:val="00770063"/>
    <w:rsid w:val="007A3A67"/>
    <w:rsid w:val="007A3D70"/>
    <w:rsid w:val="008225F7"/>
    <w:rsid w:val="00847A8D"/>
    <w:rsid w:val="008637F9"/>
    <w:rsid w:val="00897006"/>
    <w:rsid w:val="008C1ECD"/>
    <w:rsid w:val="008D04A5"/>
    <w:rsid w:val="008F7874"/>
    <w:rsid w:val="009228AD"/>
    <w:rsid w:val="0096711F"/>
    <w:rsid w:val="009868C0"/>
    <w:rsid w:val="009953F0"/>
    <w:rsid w:val="00996791"/>
    <w:rsid w:val="009B5B75"/>
    <w:rsid w:val="009D3CAB"/>
    <w:rsid w:val="00A3661E"/>
    <w:rsid w:val="00A57934"/>
    <w:rsid w:val="00A61179"/>
    <w:rsid w:val="00A74FB6"/>
    <w:rsid w:val="00AE7425"/>
    <w:rsid w:val="00B85199"/>
    <w:rsid w:val="00C06083"/>
    <w:rsid w:val="00C16E45"/>
    <w:rsid w:val="00C329F1"/>
    <w:rsid w:val="00C72FA2"/>
    <w:rsid w:val="00C80B52"/>
    <w:rsid w:val="00D0095F"/>
    <w:rsid w:val="00D43A18"/>
    <w:rsid w:val="00D944C1"/>
    <w:rsid w:val="00D96B68"/>
    <w:rsid w:val="00DD16BE"/>
    <w:rsid w:val="00E91609"/>
    <w:rsid w:val="00EC3503"/>
    <w:rsid w:val="00F01964"/>
    <w:rsid w:val="00F05DDA"/>
    <w:rsid w:val="00F154EB"/>
    <w:rsid w:val="00F249C6"/>
    <w:rsid w:val="00F73352"/>
    <w:rsid w:val="00F84A82"/>
    <w:rsid w:val="00FA081E"/>
    <w:rsid w:val="00FB73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rsid w:val="00F84A82"/>
  </w:style>
  <w:style w:type="paragraph" w:styleId="Nagwek1">
    <w:name w:val="heading 1"/>
    <w:basedOn w:val="Normalny"/>
    <w:next w:val="Normalny"/>
    <w:rsid w:val="00F84A82"/>
    <w:pPr>
      <w:keepNext/>
      <w:keepLines/>
      <w:spacing w:before="480" w:after="120"/>
      <w:outlineLvl w:val="0"/>
    </w:pPr>
    <w:rPr>
      <w:b/>
      <w:sz w:val="48"/>
    </w:rPr>
  </w:style>
  <w:style w:type="paragraph" w:styleId="Nagwek2">
    <w:name w:val="heading 2"/>
    <w:basedOn w:val="Normalny"/>
    <w:next w:val="Normalny"/>
    <w:rsid w:val="00F84A82"/>
    <w:pPr>
      <w:keepNext/>
      <w:keepLines/>
      <w:spacing w:before="360" w:after="80"/>
      <w:outlineLvl w:val="1"/>
    </w:pPr>
    <w:rPr>
      <w:b/>
      <w:sz w:val="36"/>
    </w:rPr>
  </w:style>
  <w:style w:type="paragraph" w:styleId="Nagwek3">
    <w:name w:val="heading 3"/>
    <w:basedOn w:val="Normalny"/>
    <w:next w:val="Normalny"/>
    <w:rsid w:val="00F84A82"/>
    <w:pPr>
      <w:keepNext/>
      <w:keepLines/>
      <w:spacing w:before="280" w:after="80"/>
      <w:outlineLvl w:val="2"/>
    </w:pPr>
    <w:rPr>
      <w:b/>
      <w:sz w:val="28"/>
    </w:rPr>
  </w:style>
  <w:style w:type="paragraph" w:styleId="Nagwek4">
    <w:name w:val="heading 4"/>
    <w:basedOn w:val="Normalny"/>
    <w:next w:val="Normalny"/>
    <w:rsid w:val="00F84A82"/>
    <w:pPr>
      <w:keepNext/>
      <w:keepLines/>
      <w:spacing w:before="240" w:after="40"/>
      <w:outlineLvl w:val="3"/>
    </w:pPr>
    <w:rPr>
      <w:b/>
      <w:sz w:val="24"/>
    </w:rPr>
  </w:style>
  <w:style w:type="paragraph" w:styleId="Nagwek5">
    <w:name w:val="heading 5"/>
    <w:basedOn w:val="Normalny"/>
    <w:next w:val="Normalny"/>
    <w:rsid w:val="00F84A82"/>
    <w:pPr>
      <w:keepNext/>
      <w:keepLines/>
      <w:spacing w:before="220" w:after="40"/>
      <w:outlineLvl w:val="4"/>
    </w:pPr>
    <w:rPr>
      <w:b/>
    </w:rPr>
  </w:style>
  <w:style w:type="paragraph" w:styleId="Nagwek6">
    <w:name w:val="heading 6"/>
    <w:basedOn w:val="Normalny"/>
    <w:next w:val="Normalny"/>
    <w:rsid w:val="00F84A82"/>
    <w:pPr>
      <w:keepNext/>
      <w:keepLines/>
      <w:spacing w:before="200" w:after="40"/>
      <w:outlineLvl w:val="5"/>
    </w:pPr>
    <w:rPr>
      <w:b/>
      <w:sz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1">
    <w:name w:val="Table Normal1"/>
    <w:rsid w:val="00F84A82"/>
    <w:tblPr>
      <w:tblCellMar>
        <w:top w:w="0" w:type="dxa"/>
        <w:left w:w="0" w:type="dxa"/>
        <w:bottom w:w="0" w:type="dxa"/>
        <w:right w:w="0" w:type="dxa"/>
      </w:tblCellMar>
    </w:tblPr>
  </w:style>
  <w:style w:type="paragraph" w:styleId="Tytu">
    <w:name w:val="Title"/>
    <w:basedOn w:val="Normalny"/>
    <w:next w:val="Normalny"/>
    <w:rsid w:val="00F84A82"/>
    <w:pPr>
      <w:keepNext/>
      <w:keepLines/>
      <w:spacing w:before="480" w:after="120"/>
    </w:pPr>
    <w:rPr>
      <w:b/>
      <w:sz w:val="72"/>
    </w:rPr>
  </w:style>
  <w:style w:type="paragraph" w:styleId="Podtytu">
    <w:name w:val="Subtitle"/>
    <w:basedOn w:val="Normalny"/>
    <w:next w:val="Normalny"/>
    <w:rsid w:val="00F84A82"/>
    <w:pPr>
      <w:keepNext/>
      <w:keepLines/>
      <w:spacing w:before="360" w:after="80"/>
    </w:pPr>
    <w:rPr>
      <w:rFonts w:ascii="Georgia" w:eastAsia="Georgia" w:hAnsi="Georgia" w:cs="Georgia"/>
      <w:i/>
      <w:color w:val="666666"/>
      <w:sz w:val="48"/>
    </w:rPr>
  </w:style>
  <w:style w:type="table" w:customStyle="1" w:styleId="a">
    <w:basedOn w:val="TableNormal1"/>
    <w:rsid w:val="00F84A82"/>
    <w:pPr>
      <w:spacing w:after="0" w:line="240" w:lineRule="auto"/>
    </w:pPr>
    <w:rPr>
      <w:color w:val="366091"/>
    </w:rPr>
    <w:tblPr>
      <w:tblStyleRowBandSize w:val="1"/>
      <w:tblStyleColBandSize w:val="1"/>
      <w:tblCellMar>
        <w:left w:w="115" w:type="dxa"/>
        <w:right w:w="11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left w:val="nil"/>
          <w:right w:val="nil"/>
          <w:insideH w:val="nil"/>
          <w:insideV w:val="nil"/>
        </w:tcBorders>
        <w:shd w:val="clear" w:color="auto" w:fill="D3DFEE"/>
        <w:tcMar>
          <w:top w:w="0" w:type="nil"/>
          <w:left w:w="115" w:type="dxa"/>
          <w:bottom w:w="0" w:type="nil"/>
          <w:right w:w="115" w:type="dxa"/>
        </w:tcMar>
      </w:tcPr>
    </w:tblStylePr>
    <w:tblStylePr w:type="band1Horz">
      <w:tblPr/>
      <w:tcPr>
        <w:tcBorders>
          <w:left w:val="nil"/>
          <w:right w:val="nil"/>
          <w:insideH w:val="nil"/>
          <w:insideV w:val="nil"/>
        </w:tcBorders>
        <w:shd w:val="clear" w:color="auto" w:fill="D3DFEE"/>
        <w:tcMar>
          <w:top w:w="0" w:type="nil"/>
          <w:left w:w="115" w:type="dxa"/>
          <w:bottom w:w="0" w:type="nil"/>
          <w:right w:w="115" w:type="dxa"/>
        </w:tcMar>
      </w:tcPr>
    </w:tblStylePr>
  </w:style>
  <w:style w:type="paragraph" w:styleId="Nagwek">
    <w:name w:val="header"/>
    <w:basedOn w:val="Normalny"/>
    <w:link w:val="NagwekZnak"/>
    <w:uiPriority w:val="99"/>
    <w:unhideWhenUsed/>
    <w:rsid w:val="0036279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62792"/>
  </w:style>
  <w:style w:type="paragraph" w:styleId="Stopka">
    <w:name w:val="footer"/>
    <w:basedOn w:val="Normalny"/>
    <w:link w:val="StopkaZnak"/>
    <w:uiPriority w:val="99"/>
    <w:unhideWhenUsed/>
    <w:rsid w:val="0036279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62792"/>
  </w:style>
  <w:style w:type="table" w:styleId="Jasnecieniowanieakcent1">
    <w:name w:val="Light Shading Accent 1"/>
    <w:basedOn w:val="Standardowy"/>
    <w:uiPriority w:val="60"/>
    <w:rsid w:val="00362792"/>
    <w:pPr>
      <w:spacing w:after="0" w:line="240" w:lineRule="auto"/>
    </w:pPr>
    <w:rPr>
      <w:rFonts w:asciiTheme="minorHAnsi" w:eastAsiaTheme="minorEastAsia" w:hAnsiTheme="minorHAnsi" w:cstheme="minorBidi"/>
      <w:color w:val="365F91" w:themeColor="accent1" w:themeShade="BF"/>
      <w:szCs w:val="22"/>
      <w:lang w:val="en-US"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kstdymka">
    <w:name w:val="Balloon Text"/>
    <w:basedOn w:val="Normalny"/>
    <w:link w:val="TekstdymkaZnak"/>
    <w:uiPriority w:val="99"/>
    <w:semiHidden/>
    <w:unhideWhenUsed/>
    <w:rsid w:val="0036279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62792"/>
    <w:rPr>
      <w:rFonts w:ascii="Tahoma" w:hAnsi="Tahoma" w:cs="Tahoma"/>
      <w:sz w:val="16"/>
      <w:szCs w:val="16"/>
    </w:rPr>
  </w:style>
  <w:style w:type="paragraph" w:styleId="Akapitzlist">
    <w:name w:val="List Paragraph"/>
    <w:basedOn w:val="Normalny"/>
    <w:uiPriority w:val="34"/>
    <w:qFormat/>
    <w:rsid w:val="00385419"/>
    <w:pPr>
      <w:ind w:left="720"/>
      <w:contextualSpacing/>
    </w:pPr>
  </w:style>
  <w:style w:type="paragraph" w:styleId="NormalnyWeb">
    <w:name w:val="Normal (Web)"/>
    <w:basedOn w:val="Normalny"/>
    <w:uiPriority w:val="99"/>
    <w:semiHidden/>
    <w:unhideWhenUsed/>
    <w:rsid w:val="008637F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omylnaczcionkaakapitu"/>
    <w:rsid w:val="008637F9"/>
  </w:style>
  <w:style w:type="character" w:styleId="Odwoaniedokomentarza">
    <w:name w:val="annotation reference"/>
    <w:basedOn w:val="Domylnaczcionkaakapitu"/>
    <w:uiPriority w:val="99"/>
    <w:semiHidden/>
    <w:unhideWhenUsed/>
    <w:rsid w:val="0064639F"/>
    <w:rPr>
      <w:sz w:val="16"/>
      <w:szCs w:val="16"/>
    </w:rPr>
  </w:style>
  <w:style w:type="paragraph" w:styleId="Tekstkomentarza">
    <w:name w:val="annotation text"/>
    <w:basedOn w:val="Normalny"/>
    <w:link w:val="TekstkomentarzaZnak"/>
    <w:uiPriority w:val="99"/>
    <w:semiHidden/>
    <w:unhideWhenUsed/>
    <w:rsid w:val="0064639F"/>
    <w:pPr>
      <w:spacing w:line="240" w:lineRule="auto"/>
    </w:pPr>
    <w:rPr>
      <w:sz w:val="20"/>
    </w:rPr>
  </w:style>
  <w:style w:type="character" w:customStyle="1" w:styleId="TekstkomentarzaZnak">
    <w:name w:val="Tekst komentarza Znak"/>
    <w:basedOn w:val="Domylnaczcionkaakapitu"/>
    <w:link w:val="Tekstkomentarza"/>
    <w:uiPriority w:val="99"/>
    <w:semiHidden/>
    <w:rsid w:val="0064639F"/>
    <w:rPr>
      <w:sz w:val="20"/>
    </w:rPr>
  </w:style>
  <w:style w:type="paragraph" w:styleId="Tematkomentarza">
    <w:name w:val="annotation subject"/>
    <w:basedOn w:val="Tekstkomentarza"/>
    <w:next w:val="Tekstkomentarza"/>
    <w:link w:val="TematkomentarzaZnak"/>
    <w:uiPriority w:val="99"/>
    <w:semiHidden/>
    <w:unhideWhenUsed/>
    <w:rsid w:val="0064639F"/>
    <w:rPr>
      <w:b/>
      <w:bCs/>
    </w:rPr>
  </w:style>
  <w:style w:type="character" w:customStyle="1" w:styleId="TematkomentarzaZnak">
    <w:name w:val="Temat komentarza Znak"/>
    <w:basedOn w:val="TekstkomentarzaZnak"/>
    <w:link w:val="Tematkomentarza"/>
    <w:uiPriority w:val="99"/>
    <w:semiHidden/>
    <w:rsid w:val="0064639F"/>
    <w:rPr>
      <w:b/>
      <w:bCs/>
      <w:sz w:val="20"/>
    </w:rPr>
  </w:style>
  <w:style w:type="paragraph" w:styleId="Poprawka">
    <w:name w:val="Revision"/>
    <w:hidden/>
    <w:uiPriority w:val="99"/>
    <w:semiHidden/>
    <w:rsid w:val="0064639F"/>
    <w:pPr>
      <w:spacing w:after="0" w:line="240" w:lineRule="auto"/>
    </w:pPr>
  </w:style>
  <w:style w:type="paragraph" w:customStyle="1" w:styleId="Subitemnumbered">
    <w:name w:val="Subitem numbered"/>
    <w:basedOn w:val="Normalny"/>
    <w:rsid w:val="00B85199"/>
    <w:pPr>
      <w:spacing w:after="0" w:line="360" w:lineRule="auto"/>
      <w:ind w:left="567" w:hanging="283"/>
    </w:pPr>
    <w:rPr>
      <w:rFonts w:ascii="Arial" w:eastAsia="Times New Roman" w:hAnsi="Arial" w:cs="Times New Roman"/>
      <w:color w:val="auto"/>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rsid w:val="00F84A82"/>
  </w:style>
  <w:style w:type="paragraph" w:styleId="Nagwek1">
    <w:name w:val="heading 1"/>
    <w:basedOn w:val="Normalny"/>
    <w:next w:val="Normalny"/>
    <w:rsid w:val="00F84A82"/>
    <w:pPr>
      <w:keepNext/>
      <w:keepLines/>
      <w:spacing w:before="480" w:after="120"/>
      <w:outlineLvl w:val="0"/>
    </w:pPr>
    <w:rPr>
      <w:b/>
      <w:sz w:val="48"/>
    </w:rPr>
  </w:style>
  <w:style w:type="paragraph" w:styleId="Nagwek2">
    <w:name w:val="heading 2"/>
    <w:basedOn w:val="Normalny"/>
    <w:next w:val="Normalny"/>
    <w:rsid w:val="00F84A82"/>
    <w:pPr>
      <w:keepNext/>
      <w:keepLines/>
      <w:spacing w:before="360" w:after="80"/>
      <w:outlineLvl w:val="1"/>
    </w:pPr>
    <w:rPr>
      <w:b/>
      <w:sz w:val="36"/>
    </w:rPr>
  </w:style>
  <w:style w:type="paragraph" w:styleId="Nagwek3">
    <w:name w:val="heading 3"/>
    <w:basedOn w:val="Normalny"/>
    <w:next w:val="Normalny"/>
    <w:rsid w:val="00F84A82"/>
    <w:pPr>
      <w:keepNext/>
      <w:keepLines/>
      <w:spacing w:before="280" w:after="80"/>
      <w:outlineLvl w:val="2"/>
    </w:pPr>
    <w:rPr>
      <w:b/>
      <w:sz w:val="28"/>
    </w:rPr>
  </w:style>
  <w:style w:type="paragraph" w:styleId="Nagwek4">
    <w:name w:val="heading 4"/>
    <w:basedOn w:val="Normalny"/>
    <w:next w:val="Normalny"/>
    <w:rsid w:val="00F84A82"/>
    <w:pPr>
      <w:keepNext/>
      <w:keepLines/>
      <w:spacing w:before="240" w:after="40"/>
      <w:outlineLvl w:val="3"/>
    </w:pPr>
    <w:rPr>
      <w:b/>
      <w:sz w:val="24"/>
    </w:rPr>
  </w:style>
  <w:style w:type="paragraph" w:styleId="Nagwek5">
    <w:name w:val="heading 5"/>
    <w:basedOn w:val="Normalny"/>
    <w:next w:val="Normalny"/>
    <w:rsid w:val="00F84A82"/>
    <w:pPr>
      <w:keepNext/>
      <w:keepLines/>
      <w:spacing w:before="220" w:after="40"/>
      <w:outlineLvl w:val="4"/>
    </w:pPr>
    <w:rPr>
      <w:b/>
    </w:rPr>
  </w:style>
  <w:style w:type="paragraph" w:styleId="Nagwek6">
    <w:name w:val="heading 6"/>
    <w:basedOn w:val="Normalny"/>
    <w:next w:val="Normalny"/>
    <w:rsid w:val="00F84A82"/>
    <w:pPr>
      <w:keepNext/>
      <w:keepLines/>
      <w:spacing w:before="200" w:after="40"/>
      <w:outlineLvl w:val="5"/>
    </w:pPr>
    <w:rPr>
      <w:b/>
      <w:sz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1">
    <w:name w:val="Table Normal1"/>
    <w:rsid w:val="00F84A82"/>
    <w:tblPr>
      <w:tblCellMar>
        <w:top w:w="0" w:type="dxa"/>
        <w:left w:w="0" w:type="dxa"/>
        <w:bottom w:w="0" w:type="dxa"/>
        <w:right w:w="0" w:type="dxa"/>
      </w:tblCellMar>
    </w:tblPr>
  </w:style>
  <w:style w:type="paragraph" w:styleId="Tytu">
    <w:name w:val="Title"/>
    <w:basedOn w:val="Normalny"/>
    <w:next w:val="Normalny"/>
    <w:rsid w:val="00F84A82"/>
    <w:pPr>
      <w:keepNext/>
      <w:keepLines/>
      <w:spacing w:before="480" w:after="120"/>
    </w:pPr>
    <w:rPr>
      <w:b/>
      <w:sz w:val="72"/>
    </w:rPr>
  </w:style>
  <w:style w:type="paragraph" w:styleId="Podtytu">
    <w:name w:val="Subtitle"/>
    <w:basedOn w:val="Normalny"/>
    <w:next w:val="Normalny"/>
    <w:rsid w:val="00F84A82"/>
    <w:pPr>
      <w:keepNext/>
      <w:keepLines/>
      <w:spacing w:before="360" w:after="80"/>
    </w:pPr>
    <w:rPr>
      <w:rFonts w:ascii="Georgia" w:eastAsia="Georgia" w:hAnsi="Georgia" w:cs="Georgia"/>
      <w:i/>
      <w:color w:val="666666"/>
      <w:sz w:val="48"/>
    </w:rPr>
  </w:style>
  <w:style w:type="table" w:customStyle="1" w:styleId="a">
    <w:basedOn w:val="TableNormal1"/>
    <w:rsid w:val="00F84A82"/>
    <w:pPr>
      <w:spacing w:after="0" w:line="240" w:lineRule="auto"/>
    </w:pPr>
    <w:rPr>
      <w:color w:val="366091"/>
    </w:rPr>
    <w:tblPr>
      <w:tblStyleRowBandSize w:val="1"/>
      <w:tblStyleColBandSize w:val="1"/>
      <w:tblCellMar>
        <w:left w:w="115" w:type="dxa"/>
        <w:right w:w="11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left w:val="nil"/>
          <w:right w:val="nil"/>
          <w:insideH w:val="nil"/>
          <w:insideV w:val="nil"/>
        </w:tcBorders>
        <w:shd w:val="clear" w:color="auto" w:fill="D3DFEE"/>
        <w:tcMar>
          <w:top w:w="0" w:type="nil"/>
          <w:left w:w="115" w:type="dxa"/>
          <w:bottom w:w="0" w:type="nil"/>
          <w:right w:w="115" w:type="dxa"/>
        </w:tcMar>
      </w:tcPr>
    </w:tblStylePr>
    <w:tblStylePr w:type="band1Horz">
      <w:tblPr/>
      <w:tcPr>
        <w:tcBorders>
          <w:left w:val="nil"/>
          <w:right w:val="nil"/>
          <w:insideH w:val="nil"/>
          <w:insideV w:val="nil"/>
        </w:tcBorders>
        <w:shd w:val="clear" w:color="auto" w:fill="D3DFEE"/>
        <w:tcMar>
          <w:top w:w="0" w:type="nil"/>
          <w:left w:w="115" w:type="dxa"/>
          <w:bottom w:w="0" w:type="nil"/>
          <w:right w:w="115" w:type="dxa"/>
        </w:tcMar>
      </w:tcPr>
    </w:tblStylePr>
  </w:style>
  <w:style w:type="paragraph" w:styleId="Nagwek">
    <w:name w:val="header"/>
    <w:basedOn w:val="Normalny"/>
    <w:link w:val="NagwekZnak"/>
    <w:uiPriority w:val="99"/>
    <w:unhideWhenUsed/>
    <w:rsid w:val="0036279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62792"/>
  </w:style>
  <w:style w:type="paragraph" w:styleId="Stopka">
    <w:name w:val="footer"/>
    <w:basedOn w:val="Normalny"/>
    <w:link w:val="StopkaZnak"/>
    <w:uiPriority w:val="99"/>
    <w:unhideWhenUsed/>
    <w:rsid w:val="0036279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62792"/>
  </w:style>
  <w:style w:type="table" w:styleId="Jasnecieniowanieakcent1">
    <w:name w:val="Light Shading Accent 1"/>
    <w:basedOn w:val="Standardowy"/>
    <w:uiPriority w:val="60"/>
    <w:rsid w:val="00362792"/>
    <w:pPr>
      <w:spacing w:after="0" w:line="240" w:lineRule="auto"/>
    </w:pPr>
    <w:rPr>
      <w:rFonts w:asciiTheme="minorHAnsi" w:eastAsiaTheme="minorEastAsia" w:hAnsiTheme="minorHAnsi" w:cstheme="minorBidi"/>
      <w:color w:val="365F91" w:themeColor="accent1" w:themeShade="BF"/>
      <w:szCs w:val="22"/>
      <w:lang w:val="en-US"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kstdymka">
    <w:name w:val="Balloon Text"/>
    <w:basedOn w:val="Normalny"/>
    <w:link w:val="TekstdymkaZnak"/>
    <w:uiPriority w:val="99"/>
    <w:semiHidden/>
    <w:unhideWhenUsed/>
    <w:rsid w:val="0036279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62792"/>
    <w:rPr>
      <w:rFonts w:ascii="Tahoma" w:hAnsi="Tahoma" w:cs="Tahoma"/>
      <w:sz w:val="16"/>
      <w:szCs w:val="16"/>
    </w:rPr>
  </w:style>
  <w:style w:type="paragraph" w:styleId="Akapitzlist">
    <w:name w:val="List Paragraph"/>
    <w:basedOn w:val="Normalny"/>
    <w:uiPriority w:val="34"/>
    <w:qFormat/>
    <w:rsid w:val="00385419"/>
    <w:pPr>
      <w:ind w:left="720"/>
      <w:contextualSpacing/>
    </w:pPr>
  </w:style>
  <w:style w:type="paragraph" w:styleId="NormalnyWeb">
    <w:name w:val="Normal (Web)"/>
    <w:basedOn w:val="Normalny"/>
    <w:uiPriority w:val="99"/>
    <w:semiHidden/>
    <w:unhideWhenUsed/>
    <w:rsid w:val="008637F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omylnaczcionkaakapitu"/>
    <w:rsid w:val="008637F9"/>
  </w:style>
  <w:style w:type="character" w:styleId="Odwoaniedokomentarza">
    <w:name w:val="annotation reference"/>
    <w:basedOn w:val="Domylnaczcionkaakapitu"/>
    <w:uiPriority w:val="99"/>
    <w:semiHidden/>
    <w:unhideWhenUsed/>
    <w:rsid w:val="0064639F"/>
    <w:rPr>
      <w:sz w:val="16"/>
      <w:szCs w:val="16"/>
    </w:rPr>
  </w:style>
  <w:style w:type="paragraph" w:styleId="Tekstkomentarza">
    <w:name w:val="annotation text"/>
    <w:basedOn w:val="Normalny"/>
    <w:link w:val="TekstkomentarzaZnak"/>
    <w:uiPriority w:val="99"/>
    <w:semiHidden/>
    <w:unhideWhenUsed/>
    <w:rsid w:val="0064639F"/>
    <w:pPr>
      <w:spacing w:line="240" w:lineRule="auto"/>
    </w:pPr>
    <w:rPr>
      <w:sz w:val="20"/>
    </w:rPr>
  </w:style>
  <w:style w:type="character" w:customStyle="1" w:styleId="TekstkomentarzaZnak">
    <w:name w:val="Tekst komentarza Znak"/>
    <w:basedOn w:val="Domylnaczcionkaakapitu"/>
    <w:link w:val="Tekstkomentarza"/>
    <w:uiPriority w:val="99"/>
    <w:semiHidden/>
    <w:rsid w:val="0064639F"/>
    <w:rPr>
      <w:sz w:val="20"/>
    </w:rPr>
  </w:style>
  <w:style w:type="paragraph" w:styleId="Tematkomentarza">
    <w:name w:val="annotation subject"/>
    <w:basedOn w:val="Tekstkomentarza"/>
    <w:next w:val="Tekstkomentarza"/>
    <w:link w:val="TematkomentarzaZnak"/>
    <w:uiPriority w:val="99"/>
    <w:semiHidden/>
    <w:unhideWhenUsed/>
    <w:rsid w:val="0064639F"/>
    <w:rPr>
      <w:b/>
      <w:bCs/>
    </w:rPr>
  </w:style>
  <w:style w:type="character" w:customStyle="1" w:styleId="TematkomentarzaZnak">
    <w:name w:val="Temat komentarza Znak"/>
    <w:basedOn w:val="TekstkomentarzaZnak"/>
    <w:link w:val="Tematkomentarza"/>
    <w:uiPriority w:val="99"/>
    <w:semiHidden/>
    <w:rsid w:val="0064639F"/>
    <w:rPr>
      <w:b/>
      <w:bCs/>
      <w:sz w:val="20"/>
    </w:rPr>
  </w:style>
  <w:style w:type="paragraph" w:styleId="Poprawka">
    <w:name w:val="Revision"/>
    <w:hidden/>
    <w:uiPriority w:val="99"/>
    <w:semiHidden/>
    <w:rsid w:val="0064639F"/>
    <w:pPr>
      <w:spacing w:after="0" w:line="240" w:lineRule="auto"/>
    </w:pPr>
  </w:style>
  <w:style w:type="paragraph" w:customStyle="1" w:styleId="Subitemnumbered">
    <w:name w:val="Subitem numbered"/>
    <w:basedOn w:val="Normalny"/>
    <w:rsid w:val="00B85199"/>
    <w:pPr>
      <w:spacing w:after="0" w:line="360" w:lineRule="auto"/>
      <w:ind w:left="567" w:hanging="283"/>
    </w:pPr>
    <w:rPr>
      <w:rFonts w:ascii="Arial" w:eastAsia="Times New Roman" w:hAnsi="Arial" w:cs="Times New Roman"/>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65890">
      <w:bodyDiv w:val="1"/>
      <w:marLeft w:val="0"/>
      <w:marRight w:val="0"/>
      <w:marTop w:val="0"/>
      <w:marBottom w:val="0"/>
      <w:divBdr>
        <w:top w:val="none" w:sz="0" w:space="0" w:color="auto"/>
        <w:left w:val="none" w:sz="0" w:space="0" w:color="auto"/>
        <w:bottom w:val="none" w:sz="0" w:space="0" w:color="auto"/>
        <w:right w:val="none" w:sz="0" w:space="0" w:color="auto"/>
      </w:divBdr>
    </w:div>
    <w:div w:id="254558247">
      <w:bodyDiv w:val="1"/>
      <w:marLeft w:val="0"/>
      <w:marRight w:val="0"/>
      <w:marTop w:val="0"/>
      <w:marBottom w:val="0"/>
      <w:divBdr>
        <w:top w:val="none" w:sz="0" w:space="0" w:color="auto"/>
        <w:left w:val="none" w:sz="0" w:space="0" w:color="auto"/>
        <w:bottom w:val="none" w:sz="0" w:space="0" w:color="auto"/>
        <w:right w:val="none" w:sz="0" w:space="0" w:color="auto"/>
      </w:divBdr>
    </w:div>
    <w:div w:id="1131827372">
      <w:bodyDiv w:val="1"/>
      <w:marLeft w:val="0"/>
      <w:marRight w:val="0"/>
      <w:marTop w:val="0"/>
      <w:marBottom w:val="0"/>
      <w:divBdr>
        <w:top w:val="none" w:sz="0" w:space="0" w:color="auto"/>
        <w:left w:val="none" w:sz="0" w:space="0" w:color="auto"/>
        <w:bottom w:val="none" w:sz="0" w:space="0" w:color="auto"/>
        <w:right w:val="none" w:sz="0" w:space="0" w:color="auto"/>
      </w:divBdr>
    </w:div>
    <w:div w:id="1710493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3FA436E2BF456F84F040465E84CE2F"/>
        <w:category>
          <w:name w:val="Ogólne"/>
          <w:gallery w:val="placeholder"/>
        </w:category>
        <w:types>
          <w:type w:val="bbPlcHdr"/>
        </w:types>
        <w:behaviors>
          <w:behavior w:val="content"/>
        </w:behaviors>
        <w:guid w:val="{736134F8-CE90-4FC5-81FC-C9C3EBDDBE89}"/>
      </w:docPartPr>
      <w:docPartBody>
        <w:p w:rsidR="008C10B5" w:rsidRDefault="00C62234" w:rsidP="00C62234">
          <w:pPr>
            <w:pStyle w:val="4E3FA436E2BF456F84F040465E84CE2F"/>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62234"/>
    <w:rsid w:val="000005A0"/>
    <w:rsid w:val="0005383F"/>
    <w:rsid w:val="000757E4"/>
    <w:rsid w:val="00085BE1"/>
    <w:rsid w:val="001A4911"/>
    <w:rsid w:val="001B4194"/>
    <w:rsid w:val="001B4A98"/>
    <w:rsid w:val="00352DA3"/>
    <w:rsid w:val="00396243"/>
    <w:rsid w:val="003C55D5"/>
    <w:rsid w:val="00404357"/>
    <w:rsid w:val="004159C2"/>
    <w:rsid w:val="0044306D"/>
    <w:rsid w:val="005112E6"/>
    <w:rsid w:val="00735AF0"/>
    <w:rsid w:val="00845905"/>
    <w:rsid w:val="0085409B"/>
    <w:rsid w:val="008C10B5"/>
    <w:rsid w:val="00900794"/>
    <w:rsid w:val="009C6968"/>
    <w:rsid w:val="00A16156"/>
    <w:rsid w:val="00A23B15"/>
    <w:rsid w:val="00A75076"/>
    <w:rsid w:val="00B30844"/>
    <w:rsid w:val="00C064BE"/>
    <w:rsid w:val="00C62234"/>
    <w:rsid w:val="00D313D0"/>
    <w:rsid w:val="00D50FDE"/>
    <w:rsid w:val="00E535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159C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4E3FA436E2BF456F84F040465E84CE2F">
    <w:name w:val="4E3FA436E2BF456F84F040465E84CE2F"/>
    <w:rsid w:val="00C6223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AFE67-335E-4317-8EB4-2D752A6F2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1731</Words>
  <Characters>10390</Characters>
  <Application>Microsoft Office Word</Application>
  <DocSecurity>0</DocSecurity>
  <Lines>86</Lines>
  <Paragraphs>24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umowa na świadczenia marketingowe</vt:lpstr>
      <vt:lpstr>umowa na stworzenie nazwy i logo</vt:lpstr>
    </vt:vector>
  </TitlesOfParts>
  <Company/>
  <LinksUpToDate>false</LinksUpToDate>
  <CharactersWithSpaces>12097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umowa na świadczenia marketingowe</dc:title>
  <dc:creator>Kasia</dc:creator>
  <cp:lastModifiedBy>Aleksander Blumski</cp:lastModifiedBy>
  <cp:revision>4</cp:revision>
  <cp:lastPrinted>2016-05-06T11:20:00Z</cp:lastPrinted>
  <dcterms:created xsi:type="dcterms:W3CDTF">2016-05-30T11:49:00Z</dcterms:created>
  <dcterms:modified xsi:type="dcterms:W3CDTF">2016-05-30T12:08:00Z</dcterms:modified>
</cp:coreProperties>
</file>