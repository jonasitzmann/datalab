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F0CAD" w14:textId="77777777" w:rsidR="000D4C84" w:rsidRPr="003C70BF" w:rsidRDefault="000D4C84" w:rsidP="000D4C84">
      <w:pPr>
        <w:pStyle w:val="kirkuv"/>
      </w:pPr>
      <w:bookmarkStart w:id="0" w:name="_GoBack"/>
      <w:bookmarkEnd w:id="0"/>
      <w:r w:rsidRPr="003C70BF">
        <w:t>Te</w:t>
      </w:r>
      <w:r w:rsidR="005D79CC" w:rsidRPr="003C70BF">
        <w:t>xt</w:t>
      </w:r>
      <w:r w:rsidRPr="003C70BF">
        <w:t xml:space="preserve"> Jarno Salovuori</w:t>
      </w:r>
    </w:p>
    <w:p w14:paraId="61C60696" w14:textId="77777777" w:rsidR="000D4C84" w:rsidRPr="003C70BF" w:rsidRDefault="005D79CC" w:rsidP="000D4C84">
      <w:pPr>
        <w:pStyle w:val="kirkuv"/>
      </w:pPr>
      <w:r w:rsidRPr="003C70BF">
        <w:t>Photos</w:t>
      </w:r>
      <w:r w:rsidR="000D4C84" w:rsidRPr="003C70BF">
        <w:t xml:space="preserve"> Katri Tamminen</w:t>
      </w:r>
      <w:r w:rsidRPr="003C70BF">
        <w:br/>
        <w:t>Translation Päivi Vuoriaro</w:t>
      </w:r>
    </w:p>
    <w:p w14:paraId="04F79C1C" w14:textId="77777777" w:rsidR="002C6BBF" w:rsidRPr="006A177A" w:rsidRDefault="00921D9F" w:rsidP="000D4C84">
      <w:pPr>
        <w:pStyle w:val="ots"/>
        <w:rPr>
          <w:lang w:val="en-US"/>
        </w:rPr>
      </w:pPr>
      <w:r w:rsidRPr="006A177A">
        <w:rPr>
          <w:lang w:val="en-US"/>
        </w:rPr>
        <w:t xml:space="preserve">Website </w:t>
      </w:r>
      <w:r w:rsidR="006A177A">
        <w:rPr>
          <w:lang w:val="en-US"/>
        </w:rPr>
        <w:t xml:space="preserve">is </w:t>
      </w:r>
      <w:r w:rsidR="006A177A" w:rsidRPr="006A177A">
        <w:rPr>
          <w:lang w:val="en-US"/>
        </w:rPr>
        <w:t xml:space="preserve">like a chameleon </w:t>
      </w:r>
      <w:r w:rsidR="006A177A" w:rsidRPr="006A177A">
        <w:rPr>
          <w:highlight w:val="yellow"/>
          <w:lang w:val="en-US"/>
        </w:rPr>
        <w:t>tai</w:t>
      </w:r>
      <w:r w:rsidR="006A177A" w:rsidRPr="006A177A">
        <w:rPr>
          <w:lang w:val="en-US"/>
        </w:rPr>
        <w:t xml:space="preserve"> Responsive web design is here to stay</w:t>
      </w:r>
    </w:p>
    <w:p w14:paraId="2A2C9C10" w14:textId="77777777" w:rsidR="002C6BBF" w:rsidRPr="006056C8" w:rsidRDefault="005A4A46" w:rsidP="000D4C84">
      <w:pPr>
        <w:pStyle w:val="ing"/>
        <w:rPr>
          <w:lang w:val="en-US"/>
        </w:rPr>
      </w:pPr>
      <w:r w:rsidRPr="006056C8">
        <w:rPr>
          <w:lang w:val="en-US"/>
        </w:rPr>
        <w:t xml:space="preserve">Evolving technology and the increasing pervasiveness of </w:t>
      </w:r>
      <w:r w:rsidR="00DA5797" w:rsidRPr="006056C8">
        <w:rPr>
          <w:lang w:val="en-US"/>
        </w:rPr>
        <w:t>smart</w:t>
      </w:r>
      <w:r w:rsidRPr="006056C8">
        <w:rPr>
          <w:lang w:val="en-US"/>
        </w:rPr>
        <w:t xml:space="preserve"> devices raise the </w:t>
      </w:r>
      <w:r w:rsidR="00DA5797" w:rsidRPr="006056C8">
        <w:rPr>
          <w:lang w:val="en-US"/>
        </w:rPr>
        <w:t>bar</w:t>
      </w:r>
      <w:r w:rsidRPr="006056C8">
        <w:rPr>
          <w:lang w:val="en-US"/>
        </w:rPr>
        <w:t xml:space="preserve"> higher </w:t>
      </w:r>
      <w:r w:rsidR="00DA5797" w:rsidRPr="006056C8">
        <w:rPr>
          <w:lang w:val="en-US"/>
        </w:rPr>
        <w:t xml:space="preserve">than ever </w:t>
      </w:r>
      <w:r w:rsidRPr="006056C8">
        <w:rPr>
          <w:lang w:val="en-US"/>
        </w:rPr>
        <w:t xml:space="preserve">for website designers. A responsive website looks good </w:t>
      </w:r>
      <w:r w:rsidR="00527A92" w:rsidRPr="006056C8">
        <w:rPr>
          <w:lang w:val="en-US"/>
        </w:rPr>
        <w:t>on any device</w:t>
      </w:r>
      <w:r w:rsidR="002C6BBF" w:rsidRPr="006056C8">
        <w:rPr>
          <w:lang w:val="en-US"/>
        </w:rPr>
        <w:t>.</w:t>
      </w:r>
    </w:p>
    <w:p w14:paraId="0C6BED01" w14:textId="77777777" w:rsidR="002C6BBF" w:rsidRPr="006056C8" w:rsidRDefault="007326FC" w:rsidP="000D4C84">
      <w:pPr>
        <w:pStyle w:val="lei"/>
        <w:rPr>
          <w:lang w:val="en-US"/>
        </w:rPr>
      </w:pPr>
      <w:r w:rsidRPr="006056C8">
        <w:rPr>
          <w:lang w:val="en-US"/>
        </w:rPr>
        <w:t xml:space="preserve">The internet is to an increasing extent browsed on mobile devices where </w:t>
      </w:r>
      <w:r w:rsidR="00EF30DF" w:rsidRPr="006056C8">
        <w:rPr>
          <w:lang w:val="en-US"/>
        </w:rPr>
        <w:t xml:space="preserve">the usability of traditional websites may turn into </w:t>
      </w:r>
      <w:commentRangeStart w:id="1"/>
      <w:r w:rsidR="00EF30DF" w:rsidRPr="006056C8">
        <w:rPr>
          <w:lang w:val="en-US"/>
        </w:rPr>
        <w:t>travesty</w:t>
      </w:r>
      <w:commentRangeEnd w:id="1"/>
      <w:r w:rsidR="003C70BF">
        <w:rPr>
          <w:rStyle w:val="CommentReference"/>
          <w:rFonts w:eastAsia="Calibri"/>
          <w:lang w:val="en-US" w:eastAsia="en-US"/>
        </w:rPr>
        <w:commentReference w:id="1"/>
      </w:r>
      <w:r w:rsidR="006A177A">
        <w:rPr>
          <w:lang w:val="en-US"/>
        </w:rPr>
        <w:t>,</w:t>
      </w:r>
      <w:r w:rsidR="00EF30DF" w:rsidRPr="006056C8">
        <w:rPr>
          <w:lang w:val="en-US"/>
        </w:rPr>
        <w:t xml:space="preserve"> alienat</w:t>
      </w:r>
      <w:r w:rsidR="006A177A">
        <w:rPr>
          <w:lang w:val="en-US"/>
        </w:rPr>
        <w:t>ing</w:t>
      </w:r>
      <w:r w:rsidR="00EF30DF" w:rsidRPr="006056C8">
        <w:rPr>
          <w:lang w:val="en-US"/>
        </w:rPr>
        <w:t xml:space="preserve"> users. </w:t>
      </w:r>
      <w:r w:rsidR="00B472F8" w:rsidRPr="006056C8">
        <w:rPr>
          <w:lang w:val="en-US"/>
        </w:rPr>
        <w:t>The challenge of a smaller screen has been responded to by creating specific mobile sites and apps, but a better alternative is often available: a regular site is adaptable to a perfectly fine mobile version</w:t>
      </w:r>
      <w:r w:rsidR="002C6BBF" w:rsidRPr="006056C8">
        <w:rPr>
          <w:lang w:val="en-US"/>
        </w:rPr>
        <w:t>.</w:t>
      </w:r>
    </w:p>
    <w:p w14:paraId="236FF504" w14:textId="77777777" w:rsidR="002C6BBF" w:rsidRPr="006056C8" w:rsidRDefault="00A115F0" w:rsidP="002C6BBF">
      <w:pPr>
        <w:pStyle w:val="leisis"/>
        <w:rPr>
          <w:lang w:val="en-US"/>
        </w:rPr>
      </w:pPr>
      <w:r w:rsidRPr="006056C8">
        <w:rPr>
          <w:lang w:val="en-US"/>
        </w:rPr>
        <w:t>”</w:t>
      </w:r>
      <w:r w:rsidR="008A78F5" w:rsidRPr="006056C8">
        <w:rPr>
          <w:lang w:val="en-US"/>
        </w:rPr>
        <w:t xml:space="preserve">The goal is to not need a specific mobile site. The user interface and layout are designed in a way that the site will </w:t>
      </w:r>
      <w:r w:rsidR="001A0FEF" w:rsidRPr="006056C8">
        <w:rPr>
          <w:lang w:val="en-US"/>
        </w:rPr>
        <w:t>structure and adjust itself according to the device. On a mobile phone, for example, a site is easy to use with single column while navigation can be hidden behind a menu,</w:t>
      </w:r>
      <w:r w:rsidRPr="006056C8">
        <w:rPr>
          <w:lang w:val="en-US"/>
        </w:rPr>
        <w:t>”</w:t>
      </w:r>
      <w:r w:rsidR="002C6BBF" w:rsidRPr="006056C8">
        <w:rPr>
          <w:lang w:val="en-US"/>
        </w:rPr>
        <w:t xml:space="preserve"> </w:t>
      </w:r>
      <w:r w:rsidR="001A0FEF" w:rsidRPr="006056C8">
        <w:rPr>
          <w:lang w:val="en-US"/>
        </w:rPr>
        <w:t xml:space="preserve">says Fujitsu’s </w:t>
      </w:r>
      <w:r w:rsidR="001A0FEF" w:rsidRPr="006056C8">
        <w:rPr>
          <w:b/>
          <w:lang w:val="en-US"/>
        </w:rPr>
        <w:t>Mathias Rönnlund</w:t>
      </w:r>
      <w:r w:rsidR="001A0FEF" w:rsidRPr="006056C8">
        <w:rPr>
          <w:lang w:val="en-US"/>
        </w:rPr>
        <w:t xml:space="preserve">, </w:t>
      </w:r>
      <w:del w:id="2" w:author="Rönnlund Mathias" w:date="2013-12-04T12:39:00Z">
        <w:r w:rsidR="001A0FEF" w:rsidRPr="006056C8" w:rsidDel="003C70BF">
          <w:rPr>
            <w:lang w:val="en-US"/>
          </w:rPr>
          <w:delText xml:space="preserve">head </w:delText>
        </w:r>
      </w:del>
      <w:ins w:id="3" w:author="Rönnlund Mathias" w:date="2013-12-04T12:39:00Z">
        <w:r w:rsidR="003C70BF">
          <w:rPr>
            <w:lang w:val="en-US"/>
          </w:rPr>
          <w:t>systems</w:t>
        </w:r>
        <w:r w:rsidR="003C70BF" w:rsidRPr="006056C8">
          <w:rPr>
            <w:lang w:val="en-US"/>
          </w:rPr>
          <w:t xml:space="preserve"> </w:t>
        </w:r>
      </w:ins>
      <w:r w:rsidR="001A0FEF" w:rsidRPr="006056C8">
        <w:rPr>
          <w:lang w:val="en-US"/>
        </w:rPr>
        <w:t xml:space="preserve">architect for </w:t>
      </w:r>
      <w:ins w:id="4" w:author="Rönnlund Mathias" w:date="2013-12-04T12:39:00Z">
        <w:r w:rsidR="003C70BF">
          <w:rPr>
            <w:lang w:val="en-US"/>
          </w:rPr>
          <w:t xml:space="preserve">the </w:t>
        </w:r>
      </w:ins>
      <w:r w:rsidR="001A0FEF" w:rsidRPr="006056C8">
        <w:rPr>
          <w:lang w:val="en-US"/>
        </w:rPr>
        <w:t xml:space="preserve">NetCommunity </w:t>
      </w:r>
      <w:del w:id="5" w:author="Rönnlund Mathias" w:date="2013-12-04T12:39:00Z">
        <w:r w:rsidR="001A0FEF" w:rsidRPr="006056C8" w:rsidDel="003C70BF">
          <w:rPr>
            <w:lang w:val="en-US"/>
          </w:rPr>
          <w:delText xml:space="preserve">publication </w:delText>
        </w:r>
      </w:del>
      <w:ins w:id="6" w:author="Rönnlund Mathias" w:date="2013-12-04T12:39:00Z">
        <w:r w:rsidR="003C70BF">
          <w:rPr>
            <w:lang w:val="en-US"/>
          </w:rPr>
          <w:t>content management</w:t>
        </w:r>
        <w:r w:rsidR="003C70BF" w:rsidRPr="006056C8">
          <w:rPr>
            <w:lang w:val="en-US"/>
          </w:rPr>
          <w:t xml:space="preserve"> </w:t>
        </w:r>
      </w:ins>
      <w:r w:rsidR="001A0FEF" w:rsidRPr="006056C8">
        <w:rPr>
          <w:lang w:val="en-US"/>
        </w:rPr>
        <w:t>system</w:t>
      </w:r>
      <w:r w:rsidR="002C6BBF" w:rsidRPr="006056C8">
        <w:rPr>
          <w:lang w:val="en-US"/>
        </w:rPr>
        <w:t>.</w:t>
      </w:r>
    </w:p>
    <w:p w14:paraId="19175008" w14:textId="77777777" w:rsidR="002C6BBF" w:rsidRPr="006056C8" w:rsidRDefault="002C6BBF" w:rsidP="002C6BBF">
      <w:pPr>
        <w:pStyle w:val="leisis"/>
        <w:rPr>
          <w:lang w:val="en-US"/>
        </w:rPr>
      </w:pPr>
      <w:r w:rsidRPr="006056C8">
        <w:rPr>
          <w:lang w:val="en-US"/>
        </w:rPr>
        <w:t xml:space="preserve">NetCommunity </w:t>
      </w:r>
      <w:r w:rsidR="0025171E" w:rsidRPr="006056C8">
        <w:rPr>
          <w:lang w:val="en-US"/>
        </w:rPr>
        <w:t xml:space="preserve">has supported </w:t>
      </w:r>
      <w:r w:rsidR="006A177A">
        <w:rPr>
          <w:lang w:val="en-US"/>
        </w:rPr>
        <w:t>responsive design</w:t>
      </w:r>
      <w:r w:rsidR="0025171E" w:rsidRPr="006056C8">
        <w:rPr>
          <w:lang w:val="en-US"/>
        </w:rPr>
        <w:t xml:space="preserve"> for a year now. All </w:t>
      </w:r>
      <w:del w:id="7" w:author="Rönnlund Mathias" w:date="2013-12-04T12:39:00Z">
        <w:r w:rsidR="0025171E" w:rsidRPr="006056C8" w:rsidDel="003C70BF">
          <w:rPr>
            <w:lang w:val="en-US"/>
          </w:rPr>
          <w:delText xml:space="preserve">the </w:delText>
        </w:r>
      </w:del>
      <w:r w:rsidR="0025171E" w:rsidRPr="006056C8">
        <w:rPr>
          <w:lang w:val="en-US"/>
        </w:rPr>
        <w:t xml:space="preserve">new implementations come with a responsive layout, while many </w:t>
      </w:r>
      <w:r w:rsidR="00A67911">
        <w:rPr>
          <w:lang w:val="en-US"/>
        </w:rPr>
        <w:t>web</w:t>
      </w:r>
      <w:r w:rsidR="0025171E" w:rsidRPr="006056C8">
        <w:rPr>
          <w:lang w:val="en-US"/>
        </w:rPr>
        <w:t xml:space="preserve">sites are being made responsive. This will not affect their content or functionality which allows upgrading the sites with just minor adjustments </w:t>
      </w:r>
      <w:r w:rsidR="000D4C84" w:rsidRPr="006056C8">
        <w:rPr>
          <w:lang w:val="en-US"/>
        </w:rPr>
        <w:t xml:space="preserve">– </w:t>
      </w:r>
      <w:r w:rsidR="0025171E" w:rsidRPr="006056C8">
        <w:rPr>
          <w:lang w:val="en-US"/>
        </w:rPr>
        <w:t xml:space="preserve">as long as </w:t>
      </w:r>
      <w:r w:rsidR="00E65A46" w:rsidRPr="006056C8">
        <w:rPr>
          <w:lang w:val="en-US"/>
        </w:rPr>
        <w:t>touch-based use is taken into consideration</w:t>
      </w:r>
      <w:r w:rsidRPr="006056C8">
        <w:rPr>
          <w:lang w:val="en-US"/>
        </w:rPr>
        <w:t>.</w:t>
      </w:r>
    </w:p>
    <w:p w14:paraId="2E65F183" w14:textId="77777777" w:rsidR="002C6BBF" w:rsidRPr="006056C8" w:rsidRDefault="00A115F0" w:rsidP="002C6BBF">
      <w:pPr>
        <w:pStyle w:val="leisis"/>
        <w:rPr>
          <w:lang w:val="en-US"/>
        </w:rPr>
      </w:pPr>
      <w:r w:rsidRPr="006056C8">
        <w:rPr>
          <w:lang w:val="en-US"/>
        </w:rPr>
        <w:t>”</w:t>
      </w:r>
      <w:r w:rsidR="002C6BBF" w:rsidRPr="006056C8">
        <w:rPr>
          <w:lang w:val="en-US"/>
        </w:rPr>
        <w:t>Responsi</w:t>
      </w:r>
      <w:r w:rsidR="00E65A46" w:rsidRPr="006056C8">
        <w:rPr>
          <w:lang w:val="en-US"/>
        </w:rPr>
        <w:t xml:space="preserve">veness is a straight-forward solution that brings </w:t>
      </w:r>
      <w:r w:rsidR="00A67911">
        <w:rPr>
          <w:lang w:val="en-US"/>
        </w:rPr>
        <w:t>web</w:t>
      </w:r>
      <w:r w:rsidR="00E65A46" w:rsidRPr="006056C8">
        <w:rPr>
          <w:lang w:val="en-US"/>
        </w:rPr>
        <w:t xml:space="preserve">sites to a level that works in mobile devices as well. The alternatives </w:t>
      </w:r>
      <w:r w:rsidR="002C6BBF" w:rsidRPr="006056C8">
        <w:rPr>
          <w:lang w:val="en-US"/>
        </w:rPr>
        <w:t xml:space="preserve">– </w:t>
      </w:r>
      <w:r w:rsidR="00E65A46" w:rsidRPr="006056C8">
        <w:rPr>
          <w:lang w:val="en-US"/>
        </w:rPr>
        <w:t xml:space="preserve">a specific mobile site or </w:t>
      </w:r>
      <w:r w:rsidR="00095763" w:rsidRPr="006056C8">
        <w:rPr>
          <w:lang w:val="en-US"/>
        </w:rPr>
        <w:t>a</w:t>
      </w:r>
      <w:r w:rsidR="00E65A46" w:rsidRPr="006056C8">
        <w:rPr>
          <w:lang w:val="en-US"/>
        </w:rPr>
        <w:t xml:space="preserve"> </w:t>
      </w:r>
      <w:r w:rsidR="00095763" w:rsidRPr="006056C8">
        <w:rPr>
          <w:lang w:val="en-US"/>
        </w:rPr>
        <w:t>downloadable</w:t>
      </w:r>
      <w:r w:rsidR="00AF3DD9" w:rsidRPr="006056C8">
        <w:rPr>
          <w:lang w:val="en-US"/>
        </w:rPr>
        <w:t xml:space="preserve"> </w:t>
      </w:r>
      <w:r w:rsidR="00E65A46" w:rsidRPr="006056C8">
        <w:rPr>
          <w:lang w:val="en-US"/>
        </w:rPr>
        <w:t xml:space="preserve">app </w:t>
      </w:r>
      <w:r w:rsidR="002C6BBF" w:rsidRPr="006056C8">
        <w:rPr>
          <w:lang w:val="en-US"/>
        </w:rPr>
        <w:t xml:space="preserve">– </w:t>
      </w:r>
      <w:r w:rsidR="00A67911">
        <w:rPr>
          <w:lang w:val="en-US"/>
        </w:rPr>
        <w:t>always require</w:t>
      </w:r>
      <w:r w:rsidR="00E65A46" w:rsidRPr="006056C8">
        <w:rPr>
          <w:lang w:val="en-US"/>
        </w:rPr>
        <w:t xml:space="preserve"> tailoring, which results in a higher price and </w:t>
      </w:r>
      <w:r w:rsidR="00A67911">
        <w:rPr>
          <w:lang w:val="en-US"/>
        </w:rPr>
        <w:t>heavy</w:t>
      </w:r>
      <w:r w:rsidR="00E65A46" w:rsidRPr="006056C8">
        <w:rPr>
          <w:lang w:val="en-US"/>
        </w:rPr>
        <w:t xml:space="preserve"> maintenance,</w:t>
      </w:r>
      <w:r w:rsidRPr="006056C8">
        <w:rPr>
          <w:lang w:val="en-US"/>
        </w:rPr>
        <w:t>”</w:t>
      </w:r>
      <w:r w:rsidR="00E65A46" w:rsidRPr="006056C8">
        <w:rPr>
          <w:lang w:val="en-US"/>
        </w:rPr>
        <w:t xml:space="preserve"> says systems architect </w:t>
      </w:r>
      <w:r w:rsidR="00E65A46" w:rsidRPr="006056C8">
        <w:rPr>
          <w:b/>
          <w:lang w:val="en-US"/>
        </w:rPr>
        <w:t xml:space="preserve">Markus Lehtinen </w:t>
      </w:r>
      <w:r w:rsidR="00E65A46" w:rsidRPr="006056C8">
        <w:rPr>
          <w:lang w:val="en-US"/>
        </w:rPr>
        <w:t>of</w:t>
      </w:r>
      <w:r w:rsidR="002C6BBF" w:rsidRPr="006056C8">
        <w:rPr>
          <w:lang w:val="en-US"/>
        </w:rPr>
        <w:t xml:space="preserve"> Fujitsu.</w:t>
      </w:r>
    </w:p>
    <w:p w14:paraId="17EF07AF" w14:textId="77777777" w:rsidR="002C6BBF" w:rsidRPr="006056C8" w:rsidRDefault="00A115F0" w:rsidP="002C6BBF">
      <w:pPr>
        <w:pStyle w:val="leisis"/>
        <w:rPr>
          <w:lang w:val="en-US"/>
        </w:rPr>
      </w:pPr>
      <w:r w:rsidRPr="006056C8">
        <w:rPr>
          <w:lang w:val="en-US"/>
        </w:rPr>
        <w:t>”</w:t>
      </w:r>
      <w:r w:rsidR="00095763" w:rsidRPr="006056C8">
        <w:rPr>
          <w:lang w:val="en-US"/>
        </w:rPr>
        <w:t>You must think carefully as to when to create a specific app for something. It takes a lot for users to actually download an app to their devices</w:t>
      </w:r>
      <w:r w:rsidR="002C6BBF" w:rsidRPr="006056C8">
        <w:rPr>
          <w:lang w:val="en-US"/>
        </w:rPr>
        <w:t>.</w:t>
      </w:r>
      <w:r w:rsidR="000D4C84" w:rsidRPr="006056C8">
        <w:rPr>
          <w:lang w:val="en-US"/>
        </w:rPr>
        <w:t>”</w:t>
      </w:r>
    </w:p>
    <w:p w14:paraId="480676ED" w14:textId="77777777" w:rsidR="002C6BBF" w:rsidRPr="006056C8" w:rsidRDefault="00095763" w:rsidP="000D4C84">
      <w:pPr>
        <w:pStyle w:val="vl"/>
        <w:rPr>
          <w:lang w:val="en-US"/>
        </w:rPr>
      </w:pPr>
      <w:r w:rsidRPr="006056C8">
        <w:rPr>
          <w:lang w:val="en-US"/>
        </w:rPr>
        <w:t>It’s the browser that counts</w:t>
      </w:r>
    </w:p>
    <w:p w14:paraId="3B0D3E56" w14:textId="77777777" w:rsidR="002C6BBF" w:rsidRPr="006056C8" w:rsidRDefault="002C6BBF" w:rsidP="000D4C84">
      <w:pPr>
        <w:pStyle w:val="lei"/>
        <w:rPr>
          <w:lang w:val="en-US"/>
        </w:rPr>
      </w:pPr>
      <w:r w:rsidRPr="006056C8">
        <w:rPr>
          <w:lang w:val="en-US"/>
        </w:rPr>
        <w:lastRenderedPageBreak/>
        <w:t>Responsi</w:t>
      </w:r>
      <w:r w:rsidR="00095763" w:rsidRPr="006056C8">
        <w:rPr>
          <w:lang w:val="en-US"/>
        </w:rPr>
        <w:t>veness is based on the HTML5 code and the CSS3 style properties. A site can be des</w:t>
      </w:r>
      <w:r w:rsidR="007945D8" w:rsidRPr="006056C8">
        <w:rPr>
          <w:lang w:val="en-US"/>
        </w:rPr>
        <w:t>i</w:t>
      </w:r>
      <w:r w:rsidR="00095763" w:rsidRPr="006056C8">
        <w:rPr>
          <w:lang w:val="en-US"/>
        </w:rPr>
        <w:t xml:space="preserve">gned </w:t>
      </w:r>
      <w:r w:rsidR="0035555A" w:rsidRPr="006056C8">
        <w:rPr>
          <w:lang w:val="en-US"/>
        </w:rPr>
        <w:t>with fluid resizing,</w:t>
      </w:r>
      <w:r w:rsidR="00257375" w:rsidRPr="006056C8">
        <w:rPr>
          <w:lang w:val="en-US"/>
        </w:rPr>
        <w:t xml:space="preserve"> or it can offer a variety of views to the desktop, tablet computer and mobile phone. </w:t>
      </w:r>
      <w:r w:rsidR="0035555A" w:rsidRPr="006056C8">
        <w:rPr>
          <w:lang w:val="en-US"/>
        </w:rPr>
        <w:t>On end devices, the browser senses the width of the display and brings the site to the user as it was meant to</w:t>
      </w:r>
      <w:r w:rsidRPr="006056C8">
        <w:rPr>
          <w:lang w:val="en-US"/>
        </w:rPr>
        <w:t>.</w:t>
      </w:r>
    </w:p>
    <w:p w14:paraId="061D33BA" w14:textId="77777777" w:rsidR="002C6BBF" w:rsidRPr="006056C8" w:rsidRDefault="0035555A" w:rsidP="002C6BBF">
      <w:pPr>
        <w:pStyle w:val="leisis"/>
        <w:rPr>
          <w:lang w:val="en-US"/>
        </w:rPr>
      </w:pPr>
      <w:r w:rsidRPr="006056C8">
        <w:rPr>
          <w:lang w:val="en-US"/>
        </w:rPr>
        <w:t xml:space="preserve">The current browsers know how to adapt the </w:t>
      </w:r>
      <w:r w:rsidR="00A67911">
        <w:rPr>
          <w:lang w:val="en-US"/>
        </w:rPr>
        <w:t>websites with no problem</w:t>
      </w:r>
      <w:r w:rsidRPr="006056C8">
        <w:rPr>
          <w:lang w:val="en-US"/>
        </w:rPr>
        <w:t>. Outdated and problematic browser versions can still be found in old desktop computers where responsiveness is barely needed. On the other hand, even some newish mobile devices have surprising differences</w:t>
      </w:r>
      <w:r w:rsidR="002C6BBF" w:rsidRPr="006056C8">
        <w:rPr>
          <w:lang w:val="en-US"/>
        </w:rPr>
        <w:t>.</w:t>
      </w:r>
    </w:p>
    <w:p w14:paraId="295608D0" w14:textId="77777777" w:rsidR="002C6BBF" w:rsidRPr="006056C8" w:rsidRDefault="00A115F0" w:rsidP="002C6BBF">
      <w:pPr>
        <w:pStyle w:val="leisis"/>
        <w:rPr>
          <w:lang w:val="en-US"/>
        </w:rPr>
      </w:pPr>
      <w:r w:rsidRPr="006056C8">
        <w:rPr>
          <w:lang w:val="en-US"/>
        </w:rPr>
        <w:t>”</w:t>
      </w:r>
      <w:r w:rsidR="00A20BC3" w:rsidRPr="006056C8">
        <w:rPr>
          <w:lang w:val="en-US"/>
        </w:rPr>
        <w:t xml:space="preserve">Out of the smartphones, </w:t>
      </w:r>
      <w:r w:rsidR="0035555A" w:rsidRPr="006056C8">
        <w:rPr>
          <w:lang w:val="en-US"/>
        </w:rPr>
        <w:t>the browser in Lumia 800</w:t>
      </w:r>
      <w:r w:rsidR="00A20BC3" w:rsidRPr="006056C8">
        <w:rPr>
          <w:lang w:val="en-US"/>
        </w:rPr>
        <w:t>, for example,</w:t>
      </w:r>
      <w:r w:rsidR="0035555A" w:rsidRPr="006056C8">
        <w:rPr>
          <w:lang w:val="en-US"/>
        </w:rPr>
        <w:t xml:space="preserve"> doesn’t support all features. </w:t>
      </w:r>
      <w:r w:rsidR="00B665CF" w:rsidRPr="006056C8">
        <w:rPr>
          <w:lang w:val="en-US"/>
        </w:rPr>
        <w:t>However, the user doesn’t notice this as we are able to work around the problem using other means,</w:t>
      </w:r>
      <w:r w:rsidRPr="006056C8">
        <w:rPr>
          <w:lang w:val="en-US"/>
        </w:rPr>
        <w:t>”</w:t>
      </w:r>
      <w:r w:rsidR="002C6BBF" w:rsidRPr="006056C8">
        <w:rPr>
          <w:lang w:val="en-US"/>
        </w:rPr>
        <w:t xml:space="preserve"> Rönnlund sa</w:t>
      </w:r>
      <w:r w:rsidR="00B665CF" w:rsidRPr="006056C8">
        <w:rPr>
          <w:lang w:val="en-US"/>
        </w:rPr>
        <w:t>ys</w:t>
      </w:r>
      <w:r w:rsidR="002C6BBF" w:rsidRPr="006056C8">
        <w:rPr>
          <w:lang w:val="en-US"/>
        </w:rPr>
        <w:t>.</w:t>
      </w:r>
    </w:p>
    <w:p w14:paraId="649CEDC6" w14:textId="77777777" w:rsidR="002C6BBF" w:rsidRPr="006056C8" w:rsidRDefault="002C6BBF" w:rsidP="002C6BBF">
      <w:pPr>
        <w:pStyle w:val="leisis"/>
        <w:rPr>
          <w:lang w:val="en-US"/>
        </w:rPr>
      </w:pPr>
      <w:r w:rsidRPr="006056C8">
        <w:rPr>
          <w:lang w:val="en-US"/>
        </w:rPr>
        <w:t>Responsi</w:t>
      </w:r>
      <w:r w:rsidR="00A20BC3" w:rsidRPr="006056C8">
        <w:rPr>
          <w:lang w:val="en-US"/>
        </w:rPr>
        <w:t>ve</w:t>
      </w:r>
      <w:r w:rsidR="00A67911">
        <w:rPr>
          <w:lang w:val="en-US"/>
        </w:rPr>
        <w:t xml:space="preserve"> web</w:t>
      </w:r>
      <w:r w:rsidR="00A20BC3" w:rsidRPr="006056C8">
        <w:rPr>
          <w:lang w:val="en-US"/>
        </w:rPr>
        <w:t xml:space="preserve">sites </w:t>
      </w:r>
      <w:r w:rsidR="00D65982" w:rsidRPr="006056C8">
        <w:rPr>
          <w:lang w:val="en-US"/>
        </w:rPr>
        <w:t>call for</w:t>
      </w:r>
      <w:r w:rsidR="00A20BC3" w:rsidRPr="006056C8">
        <w:rPr>
          <w:lang w:val="en-US"/>
        </w:rPr>
        <w:t xml:space="preserve"> new kinds of skills from the designers. Previously, </w:t>
      </w:r>
      <w:r w:rsidR="00D65982" w:rsidRPr="006056C8">
        <w:rPr>
          <w:lang w:val="en-US"/>
        </w:rPr>
        <w:t xml:space="preserve">the graphic designer designed a wireframe model and layout of the site </w:t>
      </w:r>
      <w:r w:rsidR="00996AEA" w:rsidRPr="006056C8">
        <w:rPr>
          <w:lang w:val="en-US"/>
        </w:rPr>
        <w:t xml:space="preserve">in an image-processing program, and the html layout designer then converted it into code. </w:t>
      </w:r>
      <w:r w:rsidR="00277170" w:rsidRPr="006056C8">
        <w:rPr>
          <w:lang w:val="en-US"/>
        </w:rPr>
        <w:t>The problem now is that there should be multiple models and images, for every device and every use</w:t>
      </w:r>
      <w:r w:rsidRPr="006056C8">
        <w:rPr>
          <w:lang w:val="en-US"/>
        </w:rPr>
        <w:t>.</w:t>
      </w:r>
    </w:p>
    <w:p w14:paraId="735AB971" w14:textId="77777777" w:rsidR="002C6BBF" w:rsidRPr="006056C8" w:rsidRDefault="00277170" w:rsidP="002C6BBF">
      <w:pPr>
        <w:pStyle w:val="leisis"/>
        <w:rPr>
          <w:lang w:val="en-US"/>
        </w:rPr>
      </w:pPr>
      <w:r w:rsidRPr="006056C8">
        <w:rPr>
          <w:lang w:val="en-US"/>
        </w:rPr>
        <w:t xml:space="preserve">What facilitates the designing of NetCommunity </w:t>
      </w:r>
      <w:r w:rsidR="00A67911">
        <w:rPr>
          <w:lang w:val="en-US"/>
        </w:rPr>
        <w:t>web</w:t>
      </w:r>
      <w:r w:rsidRPr="006056C8">
        <w:rPr>
          <w:lang w:val="en-US"/>
        </w:rPr>
        <w:t xml:space="preserve">sites is a pre-defined user interface framework, Bootstrap, which was </w:t>
      </w:r>
      <w:r w:rsidR="00237356" w:rsidRPr="006056C8">
        <w:rPr>
          <w:lang w:val="en-US"/>
        </w:rPr>
        <w:t>built to help Twitter solve its design needs. The widely used</w:t>
      </w:r>
      <w:r w:rsidR="002C6BBF" w:rsidRPr="006056C8">
        <w:rPr>
          <w:lang w:val="en-US"/>
        </w:rPr>
        <w:t xml:space="preserve"> Bootstrap </w:t>
      </w:r>
      <w:r w:rsidR="00237356" w:rsidRPr="006056C8">
        <w:rPr>
          <w:lang w:val="en-US"/>
        </w:rPr>
        <w:t xml:space="preserve">is a free </w:t>
      </w:r>
      <w:r w:rsidR="005E0E3D" w:rsidRPr="006056C8">
        <w:rPr>
          <w:lang w:val="en-US"/>
        </w:rPr>
        <w:t>and evolving library</w:t>
      </w:r>
      <w:r w:rsidR="00237356" w:rsidRPr="006056C8">
        <w:rPr>
          <w:lang w:val="en-US"/>
        </w:rPr>
        <w:t xml:space="preserve"> of tools for creating </w:t>
      </w:r>
      <w:r w:rsidR="005E0E3D" w:rsidRPr="006056C8">
        <w:rPr>
          <w:lang w:val="en-US"/>
        </w:rPr>
        <w:t>websites, which caters to different uses and deficiencies of devices. Yet we must accept the fact that not everything looks exactly the same in different browsers</w:t>
      </w:r>
      <w:r w:rsidR="002C6BBF" w:rsidRPr="006056C8">
        <w:rPr>
          <w:lang w:val="en-US"/>
        </w:rPr>
        <w:t>.</w:t>
      </w:r>
    </w:p>
    <w:p w14:paraId="7A890F32" w14:textId="77777777" w:rsidR="002C6BBF" w:rsidRPr="006056C8" w:rsidRDefault="003644A4" w:rsidP="000D4C84">
      <w:pPr>
        <w:pStyle w:val="vl"/>
        <w:rPr>
          <w:lang w:val="en-US"/>
        </w:rPr>
      </w:pPr>
      <w:r w:rsidRPr="006056C8">
        <w:rPr>
          <w:lang w:val="en-US"/>
        </w:rPr>
        <w:t xml:space="preserve">Online </w:t>
      </w:r>
      <w:r w:rsidR="00A115F0" w:rsidRPr="006056C8">
        <w:rPr>
          <w:lang w:val="en-US"/>
        </w:rPr>
        <w:t xml:space="preserve">Net </w:t>
      </w:r>
      <w:r w:rsidR="00581014" w:rsidRPr="006056C8">
        <w:rPr>
          <w:lang w:val="en-US"/>
        </w:rPr>
        <w:t>at the heart of the matter</w:t>
      </w:r>
    </w:p>
    <w:p w14:paraId="7718E7C6" w14:textId="77777777" w:rsidR="002C6BBF" w:rsidRPr="006056C8" w:rsidRDefault="00581014" w:rsidP="000D4C84">
      <w:pPr>
        <w:pStyle w:val="lei"/>
        <w:rPr>
          <w:lang w:val="en-US"/>
        </w:rPr>
      </w:pPr>
      <w:r w:rsidRPr="006056C8">
        <w:rPr>
          <w:lang w:val="en-US"/>
        </w:rPr>
        <w:t xml:space="preserve">The new and improved online version of Fujitsu’s </w:t>
      </w:r>
      <w:r w:rsidR="002C6BBF" w:rsidRPr="006056C8">
        <w:rPr>
          <w:lang w:val="en-US"/>
        </w:rPr>
        <w:t>Net</w:t>
      </w:r>
      <w:r w:rsidRPr="006056C8">
        <w:rPr>
          <w:lang w:val="en-US"/>
        </w:rPr>
        <w:t xml:space="preserve"> magazine is an example of a responsive website and also the perks of the new kind of design. Updating the online version went exceptionally smoothly, because Fujitsu’s graphic designer Tom Nuorivaara designed the layout </w:t>
      </w:r>
      <w:r w:rsidR="001A24A6" w:rsidRPr="006056C8">
        <w:rPr>
          <w:lang w:val="en-US"/>
        </w:rPr>
        <w:t xml:space="preserve">using </w:t>
      </w:r>
      <w:r w:rsidR="001858BF" w:rsidRPr="006056C8">
        <w:rPr>
          <w:lang w:val="en-US"/>
        </w:rPr>
        <w:t>html</w:t>
      </w:r>
      <w:r w:rsidR="001A24A6" w:rsidRPr="006056C8">
        <w:rPr>
          <w:lang w:val="en-US"/>
        </w:rPr>
        <w:t xml:space="preserve"> and </w:t>
      </w:r>
      <w:r w:rsidR="002C6BBF" w:rsidRPr="006056C8">
        <w:rPr>
          <w:lang w:val="en-US"/>
        </w:rPr>
        <w:t>Bootstrap</w:t>
      </w:r>
      <w:r w:rsidR="001A24A6" w:rsidRPr="006056C8">
        <w:rPr>
          <w:lang w:val="en-US"/>
        </w:rPr>
        <w:t xml:space="preserve"> which considerably accelerated the process</w:t>
      </w:r>
      <w:r w:rsidR="002C6BBF" w:rsidRPr="006056C8">
        <w:rPr>
          <w:lang w:val="en-US"/>
        </w:rPr>
        <w:t>.</w:t>
      </w:r>
    </w:p>
    <w:p w14:paraId="11808574" w14:textId="77777777" w:rsidR="002C6BBF" w:rsidRPr="006056C8" w:rsidRDefault="00A115F0" w:rsidP="002C6BBF">
      <w:pPr>
        <w:pStyle w:val="leisis"/>
        <w:rPr>
          <w:lang w:val="en-US"/>
        </w:rPr>
      </w:pPr>
      <w:r w:rsidRPr="006056C8">
        <w:rPr>
          <w:lang w:val="en-US"/>
        </w:rPr>
        <w:t>”</w:t>
      </w:r>
      <w:r w:rsidR="001A24A6" w:rsidRPr="006056C8">
        <w:rPr>
          <w:lang w:val="en-US"/>
        </w:rPr>
        <w:t>Nice looking images alone don’t cut it, but the designer must bring responsiveness to the site. Our graphic designer was given the guidelines in terms of the layout, and once he provided the finished design in html format, we were ready to get to</w:t>
      </w:r>
      <w:r w:rsidR="00456974" w:rsidRPr="006056C8">
        <w:rPr>
          <w:lang w:val="en-US"/>
        </w:rPr>
        <w:t xml:space="preserve"> the heart of the matter</w:t>
      </w:r>
      <w:r w:rsidR="001A24A6" w:rsidRPr="006056C8">
        <w:rPr>
          <w:lang w:val="en-US"/>
        </w:rPr>
        <w:t>,</w:t>
      </w:r>
      <w:r w:rsidRPr="006056C8">
        <w:rPr>
          <w:lang w:val="en-US"/>
        </w:rPr>
        <w:t>”</w:t>
      </w:r>
      <w:r w:rsidR="002C6BBF" w:rsidRPr="006056C8">
        <w:rPr>
          <w:lang w:val="en-US"/>
        </w:rPr>
        <w:t xml:space="preserve"> Rönnlund </w:t>
      </w:r>
      <w:r w:rsidR="001A24A6" w:rsidRPr="006056C8">
        <w:rPr>
          <w:lang w:val="en-US"/>
        </w:rPr>
        <w:t>sums up</w:t>
      </w:r>
      <w:r w:rsidR="002C6BBF" w:rsidRPr="006056C8">
        <w:rPr>
          <w:lang w:val="en-US"/>
        </w:rPr>
        <w:t>.</w:t>
      </w:r>
    </w:p>
    <w:p w14:paraId="0A8C639F" w14:textId="77777777" w:rsidR="000D4C84" w:rsidRPr="006056C8" w:rsidRDefault="000D4C84" w:rsidP="002C6BBF">
      <w:pPr>
        <w:pStyle w:val="leisis"/>
        <w:rPr>
          <w:lang w:val="en-US"/>
        </w:rPr>
      </w:pPr>
    </w:p>
    <w:p w14:paraId="46D6923E" w14:textId="77777777" w:rsidR="002C6BBF" w:rsidRPr="006056C8" w:rsidRDefault="00456974" w:rsidP="000D4C84">
      <w:pPr>
        <w:pStyle w:val="lei2"/>
        <w:rPr>
          <w:lang w:val="en-US"/>
        </w:rPr>
      </w:pPr>
      <w:r w:rsidRPr="006056C8">
        <w:rPr>
          <w:lang w:val="en-US"/>
        </w:rPr>
        <w:t xml:space="preserve">Take a look at online Net at </w:t>
      </w:r>
      <w:r w:rsidR="002C6BBF" w:rsidRPr="006056C8">
        <w:rPr>
          <w:lang w:val="en-US"/>
        </w:rPr>
        <w:t>www.net.fujitsu.fi</w:t>
      </w:r>
    </w:p>
    <w:p w14:paraId="30B5394E" w14:textId="77777777" w:rsidR="002C6BBF" w:rsidRPr="006056C8" w:rsidRDefault="002C6BBF" w:rsidP="002C6BBF">
      <w:pPr>
        <w:pStyle w:val="leisis"/>
        <w:rPr>
          <w:lang w:val="en-US"/>
        </w:rPr>
      </w:pPr>
    </w:p>
    <w:p w14:paraId="33642494" w14:textId="77777777" w:rsidR="002C6BBF" w:rsidRPr="006056C8" w:rsidRDefault="00456974" w:rsidP="000D4C84">
      <w:pPr>
        <w:pStyle w:val="kuva"/>
        <w:rPr>
          <w:lang w:val="en-US"/>
        </w:rPr>
      </w:pPr>
      <w:r w:rsidRPr="006056C8">
        <w:rPr>
          <w:lang w:val="en-US"/>
        </w:rPr>
        <w:t>CAPTION</w:t>
      </w:r>
      <w:r w:rsidR="002C6BBF" w:rsidRPr="006056C8">
        <w:rPr>
          <w:lang w:val="en-US"/>
        </w:rPr>
        <w:t>: "</w:t>
      </w:r>
      <w:r w:rsidRPr="006056C8">
        <w:rPr>
          <w:lang w:val="en-US"/>
        </w:rPr>
        <w:t>All the contents of NetCommunity websites can also be provided in a standardized, machine-readable form, which allows the use of third party mobile applications, for example,</w:t>
      </w:r>
      <w:r w:rsidR="002C6BBF" w:rsidRPr="006056C8">
        <w:rPr>
          <w:lang w:val="en-US"/>
        </w:rPr>
        <w:t>"</w:t>
      </w:r>
      <w:r w:rsidRPr="006056C8">
        <w:rPr>
          <w:lang w:val="en-US"/>
        </w:rPr>
        <w:t xml:space="preserve"> </w:t>
      </w:r>
      <w:r w:rsidR="002C6BBF" w:rsidRPr="006056C8">
        <w:rPr>
          <w:lang w:val="en-US"/>
        </w:rPr>
        <w:t xml:space="preserve">Markus Lehtinen </w:t>
      </w:r>
      <w:r w:rsidRPr="006056C8">
        <w:rPr>
          <w:lang w:val="en-US"/>
        </w:rPr>
        <w:t>and</w:t>
      </w:r>
      <w:r w:rsidR="002C6BBF" w:rsidRPr="006056C8">
        <w:rPr>
          <w:lang w:val="en-US"/>
        </w:rPr>
        <w:t xml:space="preserve"> Mathias Rönnlund </w:t>
      </w:r>
      <w:r w:rsidRPr="006056C8">
        <w:rPr>
          <w:lang w:val="en-US"/>
        </w:rPr>
        <w:t>point out</w:t>
      </w:r>
      <w:r w:rsidR="002C6BBF" w:rsidRPr="006056C8">
        <w:rPr>
          <w:lang w:val="en-US"/>
        </w:rPr>
        <w:t>.</w:t>
      </w:r>
    </w:p>
    <w:p w14:paraId="23DC00EF" w14:textId="77777777" w:rsidR="002C6BBF" w:rsidRPr="006056C8" w:rsidRDefault="002C6BBF" w:rsidP="002C6BBF">
      <w:pPr>
        <w:pStyle w:val="leisis"/>
        <w:rPr>
          <w:lang w:val="en-US"/>
        </w:rPr>
      </w:pPr>
    </w:p>
    <w:p w14:paraId="4A1C8905" w14:textId="77777777" w:rsidR="00F33467" w:rsidRPr="006056C8" w:rsidRDefault="00F33467" w:rsidP="002C6BBF">
      <w:pPr>
        <w:pStyle w:val="leisis"/>
        <w:rPr>
          <w:lang w:val="en-US"/>
        </w:rPr>
      </w:pPr>
      <w:r w:rsidRPr="006056C8">
        <w:rPr>
          <w:lang w:val="en-US"/>
        </w:rPr>
        <w:t>---</w:t>
      </w:r>
    </w:p>
    <w:p w14:paraId="43C1677F" w14:textId="77777777" w:rsidR="002C6BBF" w:rsidRPr="006056C8" w:rsidRDefault="002C6BBF" w:rsidP="000D4C84">
      <w:pPr>
        <w:pStyle w:val="otsapu"/>
        <w:rPr>
          <w:lang w:val="en-US"/>
        </w:rPr>
      </w:pPr>
      <w:r w:rsidRPr="006056C8">
        <w:rPr>
          <w:lang w:val="en-US"/>
        </w:rPr>
        <w:t>NetCommunity</w:t>
      </w:r>
    </w:p>
    <w:p w14:paraId="6DAC5571" w14:textId="77777777" w:rsidR="002C6BBF" w:rsidRPr="006056C8" w:rsidRDefault="002C6BBF" w:rsidP="000D4C84">
      <w:pPr>
        <w:pStyle w:val="lei2"/>
        <w:rPr>
          <w:lang w:val="en-US"/>
        </w:rPr>
      </w:pPr>
      <w:r w:rsidRPr="006056C8">
        <w:rPr>
          <w:lang w:val="en-US"/>
        </w:rPr>
        <w:t xml:space="preserve">NetCommunity </w:t>
      </w:r>
      <w:r w:rsidR="00456974" w:rsidRPr="006056C8">
        <w:rPr>
          <w:lang w:val="en-US"/>
        </w:rPr>
        <w:t>is a database-</w:t>
      </w:r>
      <w:del w:id="8" w:author="Rönnlund Mathias" w:date="2013-12-04T12:44:00Z">
        <w:r w:rsidR="00456974" w:rsidRPr="006056C8" w:rsidDel="003C70BF">
          <w:rPr>
            <w:lang w:val="en-US"/>
          </w:rPr>
          <w:delText xml:space="preserve">based </w:delText>
        </w:r>
      </w:del>
      <w:ins w:id="9" w:author="Rönnlund Mathias" w:date="2013-12-04T12:44:00Z">
        <w:r w:rsidR="003C70BF">
          <w:rPr>
            <w:lang w:val="en-US"/>
          </w:rPr>
          <w:t>driven</w:t>
        </w:r>
        <w:r w:rsidR="003C70BF" w:rsidRPr="006056C8">
          <w:rPr>
            <w:lang w:val="en-US"/>
          </w:rPr>
          <w:t xml:space="preserve"> </w:t>
        </w:r>
      </w:ins>
      <w:del w:id="10" w:author="Rönnlund Mathias" w:date="2013-12-04T12:44:00Z">
        <w:r w:rsidR="00456974" w:rsidRPr="006056C8" w:rsidDel="003C70BF">
          <w:rPr>
            <w:lang w:val="en-US"/>
          </w:rPr>
          <w:delText>publi</w:delText>
        </w:r>
        <w:r w:rsidR="006A177A" w:rsidDel="003C70BF">
          <w:rPr>
            <w:lang w:val="en-US"/>
          </w:rPr>
          <w:delText>cation</w:delText>
        </w:r>
        <w:r w:rsidR="00456974" w:rsidRPr="006056C8" w:rsidDel="003C70BF">
          <w:rPr>
            <w:lang w:val="en-US"/>
          </w:rPr>
          <w:delText xml:space="preserve"> </w:delText>
        </w:r>
      </w:del>
      <w:ins w:id="11" w:author="Rönnlund Mathias" w:date="2013-12-04T12:44:00Z">
        <w:r w:rsidR="003C70BF">
          <w:rPr>
            <w:lang w:val="en-US"/>
          </w:rPr>
          <w:t xml:space="preserve">content management </w:t>
        </w:r>
      </w:ins>
      <w:r w:rsidR="00456974" w:rsidRPr="006056C8">
        <w:rPr>
          <w:lang w:val="en-US"/>
        </w:rPr>
        <w:t xml:space="preserve">system developed by </w:t>
      </w:r>
      <w:r w:rsidRPr="006056C8">
        <w:rPr>
          <w:lang w:val="en-US"/>
        </w:rPr>
        <w:t>Fujitsu</w:t>
      </w:r>
      <w:r w:rsidR="00456974" w:rsidRPr="006056C8">
        <w:rPr>
          <w:lang w:val="en-US"/>
        </w:rPr>
        <w:t xml:space="preserve"> </w:t>
      </w:r>
      <w:r w:rsidR="00296351" w:rsidRPr="006056C8">
        <w:rPr>
          <w:lang w:val="en-US"/>
        </w:rPr>
        <w:t>Finland</w:t>
      </w:r>
      <w:r w:rsidRPr="006056C8">
        <w:rPr>
          <w:lang w:val="en-US"/>
        </w:rPr>
        <w:t xml:space="preserve">. </w:t>
      </w:r>
      <w:r w:rsidR="00456974" w:rsidRPr="006056C8">
        <w:rPr>
          <w:lang w:val="en-US"/>
        </w:rPr>
        <w:t>It is fully browser-</w:t>
      </w:r>
      <w:del w:id="12" w:author="Rönnlund Mathias" w:date="2013-12-04T12:44:00Z">
        <w:r w:rsidR="00456974" w:rsidRPr="006056C8" w:rsidDel="003C70BF">
          <w:rPr>
            <w:lang w:val="en-US"/>
          </w:rPr>
          <w:delText xml:space="preserve">driven </w:delText>
        </w:r>
      </w:del>
      <w:ins w:id="13" w:author="Rönnlund Mathias" w:date="2013-12-04T12:44:00Z">
        <w:r w:rsidR="003C70BF">
          <w:rPr>
            <w:lang w:val="en-US"/>
          </w:rPr>
          <w:t xml:space="preserve">based </w:t>
        </w:r>
      </w:ins>
      <w:r w:rsidR="00456974" w:rsidRPr="006056C8">
        <w:rPr>
          <w:lang w:val="en-US"/>
        </w:rPr>
        <w:t>and built on Microsoft technologies</w:t>
      </w:r>
      <w:r w:rsidRPr="006056C8">
        <w:rPr>
          <w:lang w:val="en-US"/>
        </w:rPr>
        <w:t>.</w:t>
      </w:r>
    </w:p>
    <w:p w14:paraId="0756B5E2" w14:textId="77777777" w:rsidR="002C6BBF" w:rsidRPr="006056C8" w:rsidRDefault="002C6BBF" w:rsidP="000D4C84">
      <w:pPr>
        <w:pStyle w:val="lei2sis"/>
        <w:rPr>
          <w:lang w:val="en-US"/>
        </w:rPr>
      </w:pPr>
      <w:r w:rsidRPr="006056C8">
        <w:rPr>
          <w:lang w:val="en-US"/>
        </w:rPr>
        <w:t xml:space="preserve">NetCommunity </w:t>
      </w:r>
      <w:r w:rsidR="006056C8" w:rsidRPr="006056C8">
        <w:rPr>
          <w:lang w:val="en-US"/>
        </w:rPr>
        <w:t xml:space="preserve">is used at approximately 25 customers primarily in </w:t>
      </w:r>
      <w:ins w:id="14" w:author="Rönnlund Mathias" w:date="2013-12-04T12:44:00Z">
        <w:r w:rsidR="003C70BF">
          <w:rPr>
            <w:lang w:val="en-US"/>
          </w:rPr>
          <w:t xml:space="preserve">the </w:t>
        </w:r>
      </w:ins>
      <w:r w:rsidR="006056C8" w:rsidRPr="006056C8">
        <w:rPr>
          <w:lang w:val="en-US"/>
        </w:rPr>
        <w:t xml:space="preserve">government sector. Websites implemented using NetCommunity include </w:t>
      </w:r>
      <w:r w:rsidRPr="006056C8">
        <w:rPr>
          <w:lang w:val="en-US"/>
        </w:rPr>
        <w:t>espoo.fi, turku.fi</w:t>
      </w:r>
      <w:ins w:id="15" w:author="Rönnlund Mathias" w:date="2013-12-04T12:45:00Z">
        <w:r w:rsidR="003C70BF">
          <w:rPr>
            <w:lang w:val="en-US"/>
          </w:rPr>
          <w:t>, helmet.fi</w:t>
        </w:r>
      </w:ins>
      <w:r w:rsidRPr="006056C8">
        <w:rPr>
          <w:lang w:val="en-US"/>
        </w:rPr>
        <w:t xml:space="preserve"> </w:t>
      </w:r>
      <w:r w:rsidR="006056C8" w:rsidRPr="006056C8">
        <w:rPr>
          <w:lang w:val="en-US"/>
        </w:rPr>
        <w:t>and</w:t>
      </w:r>
      <w:r w:rsidRPr="006056C8">
        <w:rPr>
          <w:lang w:val="en-US"/>
        </w:rPr>
        <w:t xml:space="preserve"> vero.fi</w:t>
      </w:r>
      <w:r w:rsidR="006056C8" w:rsidRPr="006056C8">
        <w:rPr>
          <w:lang w:val="en-US"/>
        </w:rPr>
        <w:t>, and the online services of several ministries and inter-municipal hospital districts</w:t>
      </w:r>
      <w:r w:rsidRPr="006056C8">
        <w:rPr>
          <w:lang w:val="en-US"/>
        </w:rPr>
        <w:t>.</w:t>
      </w:r>
    </w:p>
    <w:p w14:paraId="248C4CE2" w14:textId="77777777" w:rsidR="002C6BBF" w:rsidRPr="006056C8" w:rsidRDefault="002C6BBF" w:rsidP="000D4C84">
      <w:pPr>
        <w:pStyle w:val="lei2sis"/>
        <w:rPr>
          <w:lang w:val="en-US"/>
        </w:rPr>
      </w:pPr>
      <w:r w:rsidRPr="006056C8">
        <w:rPr>
          <w:lang w:val="en-US"/>
        </w:rPr>
        <w:t xml:space="preserve">NetCommunity </w:t>
      </w:r>
      <w:r w:rsidR="006056C8" w:rsidRPr="006056C8">
        <w:rPr>
          <w:lang w:val="en-US"/>
        </w:rPr>
        <w:t>is available as a turn-key version or fully customized to customer needs. In both versions, responsiveness is a built-in feature</w:t>
      </w:r>
      <w:r w:rsidRPr="006056C8">
        <w:rPr>
          <w:lang w:val="en-US"/>
        </w:rPr>
        <w:t>.</w:t>
      </w:r>
    </w:p>
    <w:p w14:paraId="356E5344" w14:textId="77777777" w:rsidR="000D4C84" w:rsidRPr="006056C8" w:rsidRDefault="000D4C84" w:rsidP="000D4C84">
      <w:pPr>
        <w:pStyle w:val="lei2sis"/>
        <w:rPr>
          <w:lang w:val="en-US"/>
        </w:rPr>
      </w:pPr>
    </w:p>
    <w:p w14:paraId="647D3762" w14:textId="77777777" w:rsidR="00C800F8" w:rsidRPr="006056C8" w:rsidRDefault="002C6BBF" w:rsidP="000D4C84">
      <w:pPr>
        <w:pStyle w:val="lei2"/>
        <w:rPr>
          <w:lang w:val="en-US"/>
        </w:rPr>
      </w:pPr>
      <w:r w:rsidRPr="006056C8">
        <w:rPr>
          <w:lang w:val="en-US"/>
        </w:rPr>
        <w:t>www.netcommunity.fi</w:t>
      </w:r>
    </w:p>
    <w:sectPr w:rsidR="00C800F8" w:rsidRPr="006056C8" w:rsidSect="0078716D">
      <w:headerReference w:type="default" r:id="rId13"/>
      <w:pgSz w:w="11906" w:h="16838" w:code="9"/>
      <w:pgMar w:top="2127" w:right="1134" w:bottom="993" w:left="1134" w:header="680"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önnlund Mathias" w:date="2013-12-04T12:37:00Z" w:initials="RM">
    <w:p w14:paraId="70DD557B" w14:textId="77777777" w:rsidR="003C70BF" w:rsidRDefault="003C70BF">
      <w:pPr>
        <w:pStyle w:val="CommentText"/>
      </w:pPr>
      <w:r>
        <w:rPr>
          <w:rStyle w:val="CommentReference"/>
        </w:rPr>
        <w:annotationRef/>
      </w:r>
      <w:r>
        <w:t>Halutaanko oikeasti tätä sanaa?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DD55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D3401" w14:textId="77777777" w:rsidR="001110CA" w:rsidRDefault="001110CA">
      <w:r>
        <w:separator/>
      </w:r>
    </w:p>
  </w:endnote>
  <w:endnote w:type="continuationSeparator" w:id="0">
    <w:p w14:paraId="4634842A" w14:textId="77777777" w:rsidR="001110CA" w:rsidRDefault="0011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60693" w14:textId="77777777" w:rsidR="001110CA" w:rsidRDefault="001110CA">
      <w:r>
        <w:separator/>
      </w:r>
    </w:p>
  </w:footnote>
  <w:footnote w:type="continuationSeparator" w:id="0">
    <w:p w14:paraId="6B46A4F8" w14:textId="77777777" w:rsidR="001110CA" w:rsidRDefault="00111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Borders>
        <w:bottom w:val="dotted" w:sz="4" w:space="0" w:color="auto"/>
      </w:tblBorders>
      <w:tblCellMar>
        <w:left w:w="70" w:type="dxa"/>
        <w:right w:w="70" w:type="dxa"/>
      </w:tblCellMar>
      <w:tblLook w:val="0000" w:firstRow="0" w:lastRow="0" w:firstColumn="0" w:lastColumn="0" w:noHBand="0" w:noVBand="0"/>
    </w:tblPr>
    <w:tblGrid>
      <w:gridCol w:w="1771"/>
      <w:gridCol w:w="4962"/>
      <w:gridCol w:w="2303"/>
      <w:gridCol w:w="745"/>
    </w:tblGrid>
    <w:tr w:rsidR="0099745F" w:rsidRPr="00653913" w14:paraId="75E1DE94" w14:textId="77777777" w:rsidTr="0078716D">
      <w:trPr>
        <w:cantSplit/>
        <w:trHeight w:val="845"/>
      </w:trPr>
      <w:tc>
        <w:tcPr>
          <w:tcW w:w="1771" w:type="dxa"/>
          <w:vAlign w:val="center"/>
        </w:tcPr>
        <w:p w14:paraId="18BB5759" w14:textId="77777777" w:rsidR="0099745F" w:rsidRPr="00C63185" w:rsidRDefault="0099745F" w:rsidP="0078716D">
          <w:pPr>
            <w:pStyle w:val="Header"/>
            <w:spacing w:before="60"/>
            <w:jc w:val="center"/>
            <w:rPr>
              <w:sz w:val="18"/>
              <w:lang w:val="fi-FI"/>
            </w:rPr>
          </w:pPr>
          <w:r>
            <w:rPr>
              <w:noProof/>
              <w:sz w:val="18"/>
              <w:lang w:val="fi-FI" w:eastAsia="fi-FI"/>
            </w:rPr>
            <w:drawing>
              <wp:inline distT="0" distB="0" distL="0" distR="0" wp14:anchorId="77B8EB5C" wp14:editId="0C2A1E70">
                <wp:extent cx="527304" cy="374904"/>
                <wp:effectExtent l="19050" t="0" r="6096" b="0"/>
                <wp:docPr id="1" name="Kuva 0" descr="alma360-simple-pi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360-simple-pieni.jpg"/>
                        <pic:cNvPicPr/>
                      </pic:nvPicPr>
                      <pic:blipFill>
                        <a:blip r:embed="rId1"/>
                        <a:stretch>
                          <a:fillRect/>
                        </a:stretch>
                      </pic:blipFill>
                      <pic:spPr>
                        <a:xfrm>
                          <a:off x="0" y="0"/>
                          <a:ext cx="527304" cy="374904"/>
                        </a:xfrm>
                        <a:prstGeom prst="rect">
                          <a:avLst/>
                        </a:prstGeom>
                      </pic:spPr>
                    </pic:pic>
                  </a:graphicData>
                </a:graphic>
              </wp:inline>
            </w:drawing>
          </w:r>
        </w:p>
      </w:tc>
      <w:tc>
        <w:tcPr>
          <w:tcW w:w="4962" w:type="dxa"/>
          <w:vAlign w:val="center"/>
        </w:tcPr>
        <w:p w14:paraId="6612B7FD" w14:textId="77777777" w:rsidR="0025554C" w:rsidRDefault="0099745F" w:rsidP="0025554C">
          <w:pPr>
            <w:pStyle w:val="Header"/>
            <w:ind w:left="57"/>
            <w:rPr>
              <w:sz w:val="16"/>
              <w:lang w:val="fi-FI"/>
            </w:rPr>
          </w:pPr>
          <w:r w:rsidRPr="00AF0F22">
            <w:rPr>
              <w:sz w:val="16"/>
              <w:lang w:val="fi-FI"/>
            </w:rPr>
            <w:t xml:space="preserve">Lehti/numero: </w:t>
          </w:r>
          <w:r w:rsidR="000D4C84">
            <w:rPr>
              <w:sz w:val="16"/>
              <w:lang w:val="fi-FI"/>
            </w:rPr>
            <w:t>Net 3/13</w:t>
          </w:r>
        </w:p>
        <w:p w14:paraId="772949C3" w14:textId="77777777" w:rsidR="0099745F" w:rsidRPr="00AF0F22" w:rsidRDefault="0099745F" w:rsidP="00E02CA1">
          <w:pPr>
            <w:pStyle w:val="Header"/>
            <w:ind w:left="57"/>
            <w:rPr>
              <w:sz w:val="16"/>
              <w:lang w:val="fi-FI"/>
            </w:rPr>
          </w:pPr>
          <w:r w:rsidRPr="00AF0F22">
            <w:rPr>
              <w:sz w:val="16"/>
              <w:lang w:val="fi-FI"/>
            </w:rPr>
            <w:t xml:space="preserve">Juttu/sivunumero: </w:t>
          </w:r>
          <w:r w:rsidR="000D4C84">
            <w:rPr>
              <w:sz w:val="16"/>
              <w:lang w:val="fi-FI"/>
            </w:rPr>
            <w:t>Konehuone</w:t>
          </w:r>
        </w:p>
      </w:tc>
      <w:tc>
        <w:tcPr>
          <w:tcW w:w="2303" w:type="dxa"/>
          <w:vAlign w:val="center"/>
        </w:tcPr>
        <w:p w14:paraId="05FFAA6A" w14:textId="77777777" w:rsidR="0099745F" w:rsidRPr="00AF0F22" w:rsidRDefault="0099745F" w:rsidP="001151FA">
          <w:pPr>
            <w:pStyle w:val="Header"/>
            <w:ind w:left="57"/>
            <w:rPr>
              <w:sz w:val="16"/>
              <w:lang w:val="fi-FI"/>
            </w:rPr>
          </w:pPr>
          <w:r w:rsidRPr="00AF0F22">
            <w:rPr>
              <w:sz w:val="16"/>
              <w:lang w:val="fi-FI"/>
            </w:rPr>
            <w:t xml:space="preserve">Käsittelijä: </w:t>
          </w:r>
          <w:r>
            <w:rPr>
              <w:sz w:val="16"/>
              <w:lang w:val="fi-FI"/>
            </w:rPr>
            <w:t>st</w:t>
          </w:r>
          <w:r w:rsidR="00AF63F0">
            <w:rPr>
              <w:sz w:val="16"/>
              <w:lang w:val="fi-FI"/>
            </w:rPr>
            <w:t>, se</w:t>
          </w:r>
        </w:p>
        <w:p w14:paraId="3C395FA0" w14:textId="77777777" w:rsidR="0099745F" w:rsidRPr="00AF0F22" w:rsidRDefault="0099745F" w:rsidP="0016423A">
          <w:pPr>
            <w:pStyle w:val="Header"/>
            <w:ind w:left="57"/>
            <w:rPr>
              <w:sz w:val="16"/>
              <w:lang w:val="fi-FI"/>
            </w:rPr>
          </w:pPr>
          <w:r w:rsidRPr="00AF0F22">
            <w:rPr>
              <w:sz w:val="16"/>
              <w:lang w:val="fi-FI"/>
            </w:rPr>
            <w:t>Päiväys:</w:t>
          </w:r>
          <w:r w:rsidR="000D4C84">
            <w:rPr>
              <w:sz w:val="16"/>
              <w:lang w:val="fi-FI"/>
            </w:rPr>
            <w:t xml:space="preserve"> 15</w:t>
          </w:r>
          <w:r w:rsidR="0016423A">
            <w:rPr>
              <w:sz w:val="16"/>
              <w:lang w:val="fi-FI"/>
            </w:rPr>
            <w:t>.10.</w:t>
          </w:r>
        </w:p>
      </w:tc>
      <w:tc>
        <w:tcPr>
          <w:tcW w:w="745" w:type="dxa"/>
          <w:vAlign w:val="center"/>
        </w:tcPr>
        <w:p w14:paraId="00166308" w14:textId="77777777" w:rsidR="0099745F" w:rsidRPr="00AF0F22" w:rsidRDefault="0099745F" w:rsidP="001151FA">
          <w:pPr>
            <w:pStyle w:val="Header"/>
            <w:ind w:left="57"/>
            <w:rPr>
              <w:sz w:val="16"/>
              <w:lang w:val="fi-FI"/>
            </w:rPr>
          </w:pPr>
          <w:r w:rsidRPr="00AF0F22">
            <w:rPr>
              <w:sz w:val="16"/>
              <w:lang w:val="fi-FI"/>
            </w:rPr>
            <w:t xml:space="preserve">Sivu </w:t>
          </w:r>
          <w:r w:rsidR="00DF54B7" w:rsidRPr="00AF0F22">
            <w:rPr>
              <w:sz w:val="16"/>
              <w:lang w:val="fi-FI"/>
            </w:rPr>
            <w:fldChar w:fldCharType="begin"/>
          </w:r>
          <w:r w:rsidRPr="00AF0F22">
            <w:rPr>
              <w:sz w:val="16"/>
              <w:lang w:val="fi-FI"/>
            </w:rPr>
            <w:instrText xml:space="preserve"> PAGE </w:instrText>
          </w:r>
          <w:r w:rsidR="00DF54B7" w:rsidRPr="00AF0F22">
            <w:rPr>
              <w:sz w:val="16"/>
              <w:lang w:val="fi-FI"/>
            </w:rPr>
            <w:fldChar w:fldCharType="separate"/>
          </w:r>
          <w:r w:rsidR="003C70BF">
            <w:rPr>
              <w:noProof/>
              <w:sz w:val="16"/>
              <w:lang w:val="fi-FI"/>
            </w:rPr>
            <w:t>2</w:t>
          </w:r>
          <w:r w:rsidR="00DF54B7" w:rsidRPr="00AF0F22">
            <w:rPr>
              <w:sz w:val="16"/>
              <w:lang w:val="fi-FI"/>
            </w:rPr>
            <w:fldChar w:fldCharType="end"/>
          </w:r>
          <w:r w:rsidRPr="00AF0F22">
            <w:rPr>
              <w:sz w:val="16"/>
              <w:lang w:val="fi-FI"/>
            </w:rPr>
            <w:t>/</w:t>
          </w:r>
          <w:r w:rsidR="00DF54B7" w:rsidRPr="00AF0F22">
            <w:rPr>
              <w:sz w:val="16"/>
              <w:lang w:val="fi-FI"/>
            </w:rPr>
            <w:fldChar w:fldCharType="begin"/>
          </w:r>
          <w:r w:rsidRPr="00AF0F22">
            <w:rPr>
              <w:sz w:val="16"/>
              <w:lang w:val="fi-FI"/>
            </w:rPr>
            <w:instrText xml:space="preserve"> NUMPAGES </w:instrText>
          </w:r>
          <w:r w:rsidR="00DF54B7" w:rsidRPr="00AF0F22">
            <w:rPr>
              <w:sz w:val="16"/>
              <w:lang w:val="fi-FI"/>
            </w:rPr>
            <w:fldChar w:fldCharType="separate"/>
          </w:r>
          <w:r w:rsidR="003C70BF">
            <w:rPr>
              <w:noProof/>
              <w:sz w:val="16"/>
              <w:lang w:val="fi-FI"/>
            </w:rPr>
            <w:t>3</w:t>
          </w:r>
          <w:r w:rsidR="00DF54B7" w:rsidRPr="00AF0F22">
            <w:rPr>
              <w:sz w:val="16"/>
              <w:lang w:val="fi-FI"/>
            </w:rPr>
            <w:fldChar w:fldCharType="end"/>
          </w:r>
        </w:p>
      </w:tc>
    </w:tr>
  </w:tbl>
  <w:p w14:paraId="7524C834" w14:textId="77777777" w:rsidR="0099745F" w:rsidRPr="00653913" w:rsidRDefault="0099745F">
    <w:pPr>
      <w:jc w:val="both"/>
      <w:rPr>
        <w:lang w:val="fi-F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35200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606CF2"/>
    <w:lvl w:ilvl="0">
      <w:start w:val="1"/>
      <w:numFmt w:val="decimal"/>
      <w:lvlText w:val="%1."/>
      <w:lvlJc w:val="left"/>
      <w:pPr>
        <w:tabs>
          <w:tab w:val="num" w:pos="1492"/>
        </w:tabs>
        <w:ind w:left="1492" w:hanging="360"/>
      </w:pPr>
    </w:lvl>
  </w:abstractNum>
  <w:abstractNum w:abstractNumId="2">
    <w:nsid w:val="FFFFFF7D"/>
    <w:multiLevelType w:val="singleLevel"/>
    <w:tmpl w:val="ADCCE564"/>
    <w:lvl w:ilvl="0">
      <w:start w:val="1"/>
      <w:numFmt w:val="decimal"/>
      <w:lvlText w:val="%1."/>
      <w:lvlJc w:val="left"/>
      <w:pPr>
        <w:tabs>
          <w:tab w:val="num" w:pos="1209"/>
        </w:tabs>
        <w:ind w:left="1209" w:hanging="360"/>
      </w:pPr>
    </w:lvl>
  </w:abstractNum>
  <w:abstractNum w:abstractNumId="3">
    <w:nsid w:val="FFFFFF7E"/>
    <w:multiLevelType w:val="singleLevel"/>
    <w:tmpl w:val="AD8EB276"/>
    <w:lvl w:ilvl="0">
      <w:start w:val="1"/>
      <w:numFmt w:val="decimal"/>
      <w:lvlText w:val="%1."/>
      <w:lvlJc w:val="left"/>
      <w:pPr>
        <w:tabs>
          <w:tab w:val="num" w:pos="926"/>
        </w:tabs>
        <w:ind w:left="926" w:hanging="360"/>
      </w:pPr>
    </w:lvl>
  </w:abstractNum>
  <w:abstractNum w:abstractNumId="4">
    <w:nsid w:val="FFFFFF7F"/>
    <w:multiLevelType w:val="singleLevel"/>
    <w:tmpl w:val="18DE407E"/>
    <w:lvl w:ilvl="0">
      <w:start w:val="1"/>
      <w:numFmt w:val="decimal"/>
      <w:lvlText w:val="%1."/>
      <w:lvlJc w:val="left"/>
      <w:pPr>
        <w:tabs>
          <w:tab w:val="num" w:pos="643"/>
        </w:tabs>
        <w:ind w:left="643" w:hanging="360"/>
      </w:pPr>
    </w:lvl>
  </w:abstractNum>
  <w:abstractNum w:abstractNumId="5">
    <w:nsid w:val="FFFFFF80"/>
    <w:multiLevelType w:val="singleLevel"/>
    <w:tmpl w:val="B2C255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9E057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9D836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3024B7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4DA3052"/>
    <w:lvl w:ilvl="0">
      <w:start w:val="1"/>
      <w:numFmt w:val="decimal"/>
      <w:lvlText w:val="%1."/>
      <w:lvlJc w:val="left"/>
      <w:pPr>
        <w:tabs>
          <w:tab w:val="num" w:pos="360"/>
        </w:tabs>
        <w:ind w:left="360" w:hanging="360"/>
      </w:pPr>
    </w:lvl>
  </w:abstractNum>
  <w:abstractNum w:abstractNumId="10">
    <w:nsid w:val="FFFFFF89"/>
    <w:multiLevelType w:val="singleLevel"/>
    <w:tmpl w:val="99780CAC"/>
    <w:lvl w:ilvl="0">
      <w:start w:val="1"/>
      <w:numFmt w:val="bullet"/>
      <w:lvlText w:val=""/>
      <w:lvlJc w:val="left"/>
      <w:pPr>
        <w:tabs>
          <w:tab w:val="num" w:pos="360"/>
        </w:tabs>
        <w:ind w:left="360" w:hanging="360"/>
      </w:pPr>
      <w:rPr>
        <w:rFonts w:ascii="Symbol" w:hAnsi="Symbol" w:hint="default"/>
      </w:rPr>
    </w:lvl>
  </w:abstractNum>
  <w:abstractNum w:abstractNumId="11">
    <w:nsid w:val="0015529E"/>
    <w:multiLevelType w:val="multilevel"/>
    <w:tmpl w:val="3DB0F9F6"/>
    <w:lvl w:ilvl="0">
      <w:start w:val="1"/>
      <w:numFmt w:val="bullet"/>
      <w:lvlText w:val=""/>
      <w:lvlJc w:val="left"/>
      <w:pPr>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58D6681"/>
    <w:multiLevelType w:val="multilevel"/>
    <w:tmpl w:val="8DB87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B5B5F33"/>
    <w:multiLevelType w:val="hybridMultilevel"/>
    <w:tmpl w:val="B55C39F6"/>
    <w:lvl w:ilvl="0" w:tplc="8938B970">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CFC45C5"/>
    <w:multiLevelType w:val="hybridMultilevel"/>
    <w:tmpl w:val="CBB6871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15">
    <w:nsid w:val="47C803D2"/>
    <w:multiLevelType w:val="multilevel"/>
    <w:tmpl w:val="0AF46D3A"/>
    <w:lvl w:ilvl="0">
      <w:start w:val="1"/>
      <w:numFmt w:val="bullet"/>
      <w:lvlText w:val=""/>
      <w:lvlJc w:val="left"/>
      <w:pPr>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C90034C"/>
    <w:multiLevelType w:val="hybridMultilevel"/>
    <w:tmpl w:val="5B16D51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4243D4B"/>
    <w:multiLevelType w:val="hybridMultilevel"/>
    <w:tmpl w:val="A9022032"/>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18">
    <w:nsid w:val="5F62765D"/>
    <w:multiLevelType w:val="multilevel"/>
    <w:tmpl w:val="76FC2092"/>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ACF263E"/>
    <w:multiLevelType w:val="hybridMultilevel"/>
    <w:tmpl w:val="E72E6884"/>
    <w:lvl w:ilvl="0" w:tplc="A2541B48">
      <w:start w:val="1"/>
      <w:numFmt w:val="bullet"/>
      <w:pStyle w:val="listalei2"/>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2"/>
  </w:num>
  <w:num w:numId="4">
    <w:abstractNumId w:val="16"/>
  </w:num>
  <w:num w:numId="5">
    <w:abstractNumId w:val="15"/>
  </w:num>
  <w:num w:numId="6">
    <w:abstractNumId w:val="18"/>
  </w:num>
  <w:num w:numId="7">
    <w:abstractNumId w:val="1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17"/>
  </w:num>
  <w:num w:numId="20">
    <w:abstractNumId w:val="14"/>
  </w:num>
  <w:num w:numId="21">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önnlund Mathias">
    <w15:presenceInfo w15:providerId="AD" w15:userId="S-1-5-21-1362388502-40766213-410060929-22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1304"/>
  <w:hyphenationZone w:val="425"/>
  <w:drawingGridHorizontalSpacing w:val="12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C4"/>
    <w:rsid w:val="0000303A"/>
    <w:rsid w:val="0002285B"/>
    <w:rsid w:val="00031EC0"/>
    <w:rsid w:val="000433D9"/>
    <w:rsid w:val="00052A46"/>
    <w:rsid w:val="00063984"/>
    <w:rsid w:val="00065852"/>
    <w:rsid w:val="00095763"/>
    <w:rsid w:val="000D4C84"/>
    <w:rsid w:val="000D5A02"/>
    <w:rsid w:val="000E40B5"/>
    <w:rsid w:val="00110E0D"/>
    <w:rsid w:val="001110CA"/>
    <w:rsid w:val="00111EC6"/>
    <w:rsid w:val="001151FA"/>
    <w:rsid w:val="00120531"/>
    <w:rsid w:val="00120FFA"/>
    <w:rsid w:val="0016423A"/>
    <w:rsid w:val="001644B1"/>
    <w:rsid w:val="001717A8"/>
    <w:rsid w:val="001858BF"/>
    <w:rsid w:val="001A0FEF"/>
    <w:rsid w:val="001A24A6"/>
    <w:rsid w:val="001A6941"/>
    <w:rsid w:val="001C6289"/>
    <w:rsid w:val="001E0B74"/>
    <w:rsid w:val="00203FA0"/>
    <w:rsid w:val="0021501C"/>
    <w:rsid w:val="00237356"/>
    <w:rsid w:val="0025171E"/>
    <w:rsid w:val="00251889"/>
    <w:rsid w:val="002546A5"/>
    <w:rsid w:val="0025554C"/>
    <w:rsid w:val="00257375"/>
    <w:rsid w:val="002627DC"/>
    <w:rsid w:val="002730BA"/>
    <w:rsid w:val="002769EA"/>
    <w:rsid w:val="00277170"/>
    <w:rsid w:val="00282C17"/>
    <w:rsid w:val="00296351"/>
    <w:rsid w:val="002A59E2"/>
    <w:rsid w:val="002B2DE3"/>
    <w:rsid w:val="002B7A9C"/>
    <w:rsid w:val="002C3729"/>
    <w:rsid w:val="002C6BBF"/>
    <w:rsid w:val="00314885"/>
    <w:rsid w:val="003177B6"/>
    <w:rsid w:val="00341D57"/>
    <w:rsid w:val="003472CA"/>
    <w:rsid w:val="0035555A"/>
    <w:rsid w:val="003644A4"/>
    <w:rsid w:val="00380A58"/>
    <w:rsid w:val="003A3AD4"/>
    <w:rsid w:val="003B67D0"/>
    <w:rsid w:val="003C4AD3"/>
    <w:rsid w:val="003C70BF"/>
    <w:rsid w:val="003F37B1"/>
    <w:rsid w:val="004042E9"/>
    <w:rsid w:val="0042464D"/>
    <w:rsid w:val="00430A3D"/>
    <w:rsid w:val="0043178D"/>
    <w:rsid w:val="00450C7C"/>
    <w:rsid w:val="00453051"/>
    <w:rsid w:val="00453FED"/>
    <w:rsid w:val="00456974"/>
    <w:rsid w:val="00465068"/>
    <w:rsid w:val="00466F5F"/>
    <w:rsid w:val="00482667"/>
    <w:rsid w:val="004C36D4"/>
    <w:rsid w:val="004C5020"/>
    <w:rsid w:val="004D7214"/>
    <w:rsid w:val="004E4FE8"/>
    <w:rsid w:val="004F3346"/>
    <w:rsid w:val="004F3505"/>
    <w:rsid w:val="004F64B6"/>
    <w:rsid w:val="004F66C6"/>
    <w:rsid w:val="005001FF"/>
    <w:rsid w:val="00527A92"/>
    <w:rsid w:val="005352B0"/>
    <w:rsid w:val="00544212"/>
    <w:rsid w:val="00546B1E"/>
    <w:rsid w:val="00551A79"/>
    <w:rsid w:val="00581014"/>
    <w:rsid w:val="005A4A46"/>
    <w:rsid w:val="005A58A1"/>
    <w:rsid w:val="005B2295"/>
    <w:rsid w:val="005C3C62"/>
    <w:rsid w:val="005C44EA"/>
    <w:rsid w:val="005D10BF"/>
    <w:rsid w:val="005D79CC"/>
    <w:rsid w:val="005E0E3D"/>
    <w:rsid w:val="006032C4"/>
    <w:rsid w:val="006056C8"/>
    <w:rsid w:val="006104AB"/>
    <w:rsid w:val="0061191A"/>
    <w:rsid w:val="00611EA7"/>
    <w:rsid w:val="006232F4"/>
    <w:rsid w:val="00624FD9"/>
    <w:rsid w:val="006434C8"/>
    <w:rsid w:val="00653913"/>
    <w:rsid w:val="00655A4B"/>
    <w:rsid w:val="00667A63"/>
    <w:rsid w:val="00667C39"/>
    <w:rsid w:val="006750D0"/>
    <w:rsid w:val="006A177A"/>
    <w:rsid w:val="006A589D"/>
    <w:rsid w:val="006A5EF1"/>
    <w:rsid w:val="006C7ED6"/>
    <w:rsid w:val="006D6B05"/>
    <w:rsid w:val="006E5E3E"/>
    <w:rsid w:val="0071184A"/>
    <w:rsid w:val="007326FC"/>
    <w:rsid w:val="007520E3"/>
    <w:rsid w:val="0075372B"/>
    <w:rsid w:val="00761325"/>
    <w:rsid w:val="007663E8"/>
    <w:rsid w:val="00767100"/>
    <w:rsid w:val="0077532C"/>
    <w:rsid w:val="00783D42"/>
    <w:rsid w:val="0078716D"/>
    <w:rsid w:val="00791A20"/>
    <w:rsid w:val="007945D8"/>
    <w:rsid w:val="00797C6E"/>
    <w:rsid w:val="007A60D3"/>
    <w:rsid w:val="007D5015"/>
    <w:rsid w:val="007E0AD6"/>
    <w:rsid w:val="007E39C4"/>
    <w:rsid w:val="007F0D71"/>
    <w:rsid w:val="00800C28"/>
    <w:rsid w:val="0080546C"/>
    <w:rsid w:val="00810CE2"/>
    <w:rsid w:val="00832808"/>
    <w:rsid w:val="008A78F5"/>
    <w:rsid w:val="008C5FB6"/>
    <w:rsid w:val="008C7D1A"/>
    <w:rsid w:val="008D4068"/>
    <w:rsid w:val="008D5A3A"/>
    <w:rsid w:val="008D61E7"/>
    <w:rsid w:val="008F60C2"/>
    <w:rsid w:val="0090551A"/>
    <w:rsid w:val="00912934"/>
    <w:rsid w:val="00915839"/>
    <w:rsid w:val="00917A55"/>
    <w:rsid w:val="00921D9F"/>
    <w:rsid w:val="00931D57"/>
    <w:rsid w:val="00942A15"/>
    <w:rsid w:val="00945EA6"/>
    <w:rsid w:val="00965643"/>
    <w:rsid w:val="00972ECF"/>
    <w:rsid w:val="00973F8F"/>
    <w:rsid w:val="0097494E"/>
    <w:rsid w:val="00975AE8"/>
    <w:rsid w:val="009776EF"/>
    <w:rsid w:val="009835A5"/>
    <w:rsid w:val="00996AEA"/>
    <w:rsid w:val="0099745F"/>
    <w:rsid w:val="009977FF"/>
    <w:rsid w:val="009A15B4"/>
    <w:rsid w:val="009B6236"/>
    <w:rsid w:val="00A05E3E"/>
    <w:rsid w:val="00A1109F"/>
    <w:rsid w:val="00A115F0"/>
    <w:rsid w:val="00A20BC3"/>
    <w:rsid w:val="00A46243"/>
    <w:rsid w:val="00A475D7"/>
    <w:rsid w:val="00A5271C"/>
    <w:rsid w:val="00A55F8B"/>
    <w:rsid w:val="00A67911"/>
    <w:rsid w:val="00A70162"/>
    <w:rsid w:val="00AA1F33"/>
    <w:rsid w:val="00AA4FC7"/>
    <w:rsid w:val="00AB487B"/>
    <w:rsid w:val="00AC6E3D"/>
    <w:rsid w:val="00AF0F22"/>
    <w:rsid w:val="00AF3C9C"/>
    <w:rsid w:val="00AF3DD9"/>
    <w:rsid w:val="00AF63F0"/>
    <w:rsid w:val="00B03848"/>
    <w:rsid w:val="00B10C1C"/>
    <w:rsid w:val="00B138B8"/>
    <w:rsid w:val="00B13B6F"/>
    <w:rsid w:val="00B147B1"/>
    <w:rsid w:val="00B24FBE"/>
    <w:rsid w:val="00B30CC9"/>
    <w:rsid w:val="00B472F8"/>
    <w:rsid w:val="00B47F18"/>
    <w:rsid w:val="00B665CF"/>
    <w:rsid w:val="00B67D15"/>
    <w:rsid w:val="00B70EC6"/>
    <w:rsid w:val="00B93808"/>
    <w:rsid w:val="00B96151"/>
    <w:rsid w:val="00BA517E"/>
    <w:rsid w:val="00BF4DF6"/>
    <w:rsid w:val="00C00433"/>
    <w:rsid w:val="00C01652"/>
    <w:rsid w:val="00C072FD"/>
    <w:rsid w:val="00C12B3F"/>
    <w:rsid w:val="00C14D1D"/>
    <w:rsid w:val="00C2125C"/>
    <w:rsid w:val="00C214F5"/>
    <w:rsid w:val="00C310ED"/>
    <w:rsid w:val="00C44701"/>
    <w:rsid w:val="00C63185"/>
    <w:rsid w:val="00C6738A"/>
    <w:rsid w:val="00C800F8"/>
    <w:rsid w:val="00C84E82"/>
    <w:rsid w:val="00CB319D"/>
    <w:rsid w:val="00CE7ECC"/>
    <w:rsid w:val="00D010EE"/>
    <w:rsid w:val="00D201C3"/>
    <w:rsid w:val="00D65982"/>
    <w:rsid w:val="00D65CB3"/>
    <w:rsid w:val="00D82ABF"/>
    <w:rsid w:val="00D83636"/>
    <w:rsid w:val="00D9001C"/>
    <w:rsid w:val="00D906E9"/>
    <w:rsid w:val="00DA5797"/>
    <w:rsid w:val="00DA5F36"/>
    <w:rsid w:val="00DA6237"/>
    <w:rsid w:val="00DA7E95"/>
    <w:rsid w:val="00DB60A0"/>
    <w:rsid w:val="00DF54B7"/>
    <w:rsid w:val="00DF7A44"/>
    <w:rsid w:val="00E02CA1"/>
    <w:rsid w:val="00E0456E"/>
    <w:rsid w:val="00E16517"/>
    <w:rsid w:val="00E21E29"/>
    <w:rsid w:val="00E401EB"/>
    <w:rsid w:val="00E4681E"/>
    <w:rsid w:val="00E60E8B"/>
    <w:rsid w:val="00E63B2B"/>
    <w:rsid w:val="00E65A46"/>
    <w:rsid w:val="00E66D35"/>
    <w:rsid w:val="00E708C3"/>
    <w:rsid w:val="00E82657"/>
    <w:rsid w:val="00EA4ABB"/>
    <w:rsid w:val="00EC1C9A"/>
    <w:rsid w:val="00EC4F17"/>
    <w:rsid w:val="00EE55C6"/>
    <w:rsid w:val="00EF30DF"/>
    <w:rsid w:val="00F02EAB"/>
    <w:rsid w:val="00F3342D"/>
    <w:rsid w:val="00F33467"/>
    <w:rsid w:val="00F65EA5"/>
    <w:rsid w:val="00FA7A6A"/>
    <w:rsid w:val="00FC6752"/>
    <w:rsid w:val="00FE6D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7313D"/>
  <w15:docId w15:val="{3AB10479-C940-4928-B045-A1861073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i-FI"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FC7"/>
    <w:rPr>
      <w:rFonts w:eastAsia="Calibri"/>
      <w:lang w:val="en-US"/>
    </w:rPr>
  </w:style>
  <w:style w:type="paragraph" w:styleId="Heading1">
    <w:name w:val="heading 1"/>
    <w:basedOn w:val="Normal"/>
    <w:next w:val="Normal"/>
    <w:rsid w:val="009E4E9F"/>
    <w:pPr>
      <w:keepNext/>
      <w:spacing w:before="240" w:after="60"/>
      <w:outlineLvl w:val="0"/>
    </w:pPr>
    <w:rPr>
      <w:rFonts w:ascii="Arial" w:hAnsi="Arial" w:cs="Arial"/>
      <w:b/>
      <w:bCs/>
      <w:kern w:val="32"/>
      <w:sz w:val="32"/>
      <w:szCs w:val="32"/>
    </w:rPr>
  </w:style>
  <w:style w:type="paragraph" w:styleId="Heading2">
    <w:name w:val="heading 2"/>
    <w:basedOn w:val="Normal"/>
    <w:next w:val="Normal"/>
    <w:rsid w:val="009E4E9F"/>
    <w:pPr>
      <w:keepNext/>
      <w:spacing w:before="240" w:after="60"/>
      <w:outlineLvl w:val="1"/>
    </w:pPr>
    <w:rPr>
      <w:rFonts w:ascii="Arial" w:hAnsi="Arial" w:cs="Arial"/>
      <w:b/>
      <w:bCs/>
      <w:i/>
      <w:iCs/>
      <w:sz w:val="28"/>
      <w:szCs w:val="28"/>
    </w:rPr>
  </w:style>
  <w:style w:type="paragraph" w:styleId="Heading3">
    <w:name w:val="heading 3"/>
    <w:basedOn w:val="Normal"/>
    <w:next w:val="Normal"/>
    <w:rsid w:val="009E4E9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
    <w:name w:val="lei"/>
    <w:next w:val="leisis"/>
    <w:qFormat/>
    <w:rsid w:val="00B47F18"/>
    <w:pPr>
      <w:spacing w:line="360" w:lineRule="auto"/>
    </w:pPr>
    <w:rPr>
      <w:lang w:eastAsia="fi-FI"/>
    </w:rPr>
  </w:style>
  <w:style w:type="paragraph" w:customStyle="1" w:styleId="leisis">
    <w:name w:val="leisis"/>
    <w:basedOn w:val="lei"/>
    <w:qFormat/>
    <w:rsid w:val="009E4E9F"/>
    <w:pPr>
      <w:ind w:firstLine="567"/>
    </w:pPr>
  </w:style>
  <w:style w:type="paragraph" w:customStyle="1" w:styleId="vl">
    <w:name w:val="väl"/>
    <w:next w:val="lei"/>
    <w:qFormat/>
    <w:rsid w:val="00E708C3"/>
    <w:pPr>
      <w:spacing w:before="480" w:after="120"/>
    </w:pPr>
    <w:rPr>
      <w:b/>
      <w:sz w:val="28"/>
      <w:lang w:eastAsia="fi-FI"/>
    </w:rPr>
  </w:style>
  <w:style w:type="paragraph" w:customStyle="1" w:styleId="ing">
    <w:name w:val="ing"/>
    <w:basedOn w:val="lei"/>
    <w:next w:val="lei"/>
    <w:qFormat/>
    <w:rsid w:val="00E708C3"/>
    <w:pPr>
      <w:spacing w:before="360" w:after="360"/>
    </w:pPr>
    <w:rPr>
      <w:b/>
    </w:rPr>
  </w:style>
  <w:style w:type="paragraph" w:customStyle="1" w:styleId="ots">
    <w:name w:val="ots"/>
    <w:basedOn w:val="lei"/>
    <w:next w:val="ing"/>
    <w:qFormat/>
    <w:rsid w:val="007F0D71"/>
    <w:pPr>
      <w:spacing w:before="120" w:after="120"/>
    </w:pPr>
    <w:rPr>
      <w:b/>
      <w:sz w:val="48"/>
    </w:rPr>
  </w:style>
  <w:style w:type="paragraph" w:styleId="Header">
    <w:name w:val="header"/>
    <w:basedOn w:val="Normal"/>
    <w:qFormat/>
    <w:rsid w:val="001151FA"/>
    <w:pPr>
      <w:tabs>
        <w:tab w:val="center" w:pos="4819"/>
        <w:tab w:val="right" w:pos="9638"/>
      </w:tabs>
    </w:pPr>
    <w:rPr>
      <w:rFonts w:ascii="Verdana" w:hAnsi="Verdana"/>
      <w:sz w:val="20"/>
    </w:rPr>
  </w:style>
  <w:style w:type="paragraph" w:customStyle="1" w:styleId="kuva">
    <w:name w:val="kuva"/>
    <w:basedOn w:val="lei"/>
    <w:qFormat/>
    <w:rsid w:val="009B6236"/>
    <w:pPr>
      <w:spacing w:line="240" w:lineRule="auto"/>
    </w:pPr>
    <w:rPr>
      <w:rFonts w:ascii="Arial" w:hAnsi="Arial"/>
      <w:sz w:val="20"/>
    </w:rPr>
  </w:style>
  <w:style w:type="character" w:customStyle="1" w:styleId="leilih">
    <w:name w:val="leilih"/>
    <w:qFormat/>
    <w:rsid w:val="009355F1"/>
    <w:rPr>
      <w:rFonts w:ascii="Times New Roman" w:hAnsi="Times New Roman"/>
      <w:b/>
      <w:sz w:val="24"/>
    </w:rPr>
  </w:style>
  <w:style w:type="paragraph" w:customStyle="1" w:styleId="nosto">
    <w:name w:val="nosto"/>
    <w:basedOn w:val="lei"/>
    <w:qFormat/>
    <w:rsid w:val="00E708C3"/>
    <w:pPr>
      <w:spacing w:before="120" w:after="120" w:line="240" w:lineRule="auto"/>
    </w:pPr>
    <w:rPr>
      <w:b/>
      <w:i/>
      <w:sz w:val="28"/>
    </w:rPr>
  </w:style>
  <w:style w:type="paragraph" w:styleId="Footer">
    <w:name w:val="footer"/>
    <w:basedOn w:val="Normal"/>
    <w:semiHidden/>
    <w:rsid w:val="009E4E9F"/>
    <w:pPr>
      <w:tabs>
        <w:tab w:val="center" w:pos="4819"/>
        <w:tab w:val="right" w:pos="9638"/>
      </w:tabs>
    </w:pPr>
  </w:style>
  <w:style w:type="paragraph" w:customStyle="1" w:styleId="kirkuv">
    <w:name w:val="kirkuv"/>
    <w:basedOn w:val="lei"/>
    <w:qFormat/>
    <w:rsid w:val="007F0D71"/>
    <w:pPr>
      <w:spacing w:before="120" w:after="600"/>
      <w:contextualSpacing/>
    </w:pPr>
    <w:rPr>
      <w:rFonts w:ascii="Arial" w:hAnsi="Arial"/>
      <w:sz w:val="20"/>
    </w:rPr>
  </w:style>
  <w:style w:type="paragraph" w:customStyle="1" w:styleId="ots2">
    <w:name w:val="ots2"/>
    <w:basedOn w:val="lei"/>
    <w:next w:val="lei2"/>
    <w:qFormat/>
    <w:rsid w:val="00E708C3"/>
    <w:pPr>
      <w:spacing w:before="240"/>
    </w:pPr>
    <w:rPr>
      <w:rFonts w:ascii="Arial" w:hAnsi="Arial"/>
      <w:b/>
      <w:sz w:val="32"/>
    </w:rPr>
  </w:style>
  <w:style w:type="paragraph" w:customStyle="1" w:styleId="lei2">
    <w:name w:val="lei2"/>
    <w:basedOn w:val="lei"/>
    <w:next w:val="lei2sis"/>
    <w:qFormat/>
    <w:rsid w:val="009E4E9F"/>
    <w:rPr>
      <w:rFonts w:ascii="Arial" w:hAnsi="Arial"/>
    </w:rPr>
  </w:style>
  <w:style w:type="paragraph" w:customStyle="1" w:styleId="otsapu">
    <w:name w:val="otsapu"/>
    <w:basedOn w:val="lei"/>
    <w:next w:val="ots"/>
    <w:qFormat/>
    <w:rsid w:val="007F0D71"/>
    <w:pPr>
      <w:spacing w:before="120" w:after="120"/>
    </w:pPr>
    <w:rPr>
      <w:b/>
      <w:sz w:val="28"/>
    </w:rPr>
  </w:style>
  <w:style w:type="character" w:customStyle="1" w:styleId="leikurs">
    <w:name w:val="leikurs"/>
    <w:qFormat/>
    <w:rsid w:val="00B57740"/>
    <w:rPr>
      <w:rFonts w:ascii="Times New Roman" w:hAnsi="Times New Roman"/>
      <w:i/>
      <w:sz w:val="24"/>
    </w:rPr>
  </w:style>
  <w:style w:type="paragraph" w:customStyle="1" w:styleId="lei2sis">
    <w:name w:val="lei2sis"/>
    <w:basedOn w:val="lei"/>
    <w:qFormat/>
    <w:rsid w:val="009E4E9F"/>
    <w:pPr>
      <w:ind w:firstLine="567"/>
    </w:pPr>
    <w:rPr>
      <w:rFonts w:ascii="Arial" w:hAnsi="Arial"/>
    </w:rPr>
  </w:style>
  <w:style w:type="character" w:customStyle="1" w:styleId="lei2kurs">
    <w:name w:val="lei2kurs"/>
    <w:rsid w:val="0078357E"/>
    <w:rPr>
      <w:rFonts w:ascii="Arial" w:hAnsi="Arial"/>
      <w:i/>
      <w:sz w:val="24"/>
    </w:rPr>
  </w:style>
  <w:style w:type="character" w:customStyle="1" w:styleId="lei2lih">
    <w:name w:val="lei2lih"/>
    <w:rsid w:val="0078357E"/>
    <w:rPr>
      <w:rFonts w:ascii="Arial" w:hAnsi="Arial"/>
      <w:b/>
      <w:sz w:val="24"/>
    </w:rPr>
  </w:style>
  <w:style w:type="paragraph" w:customStyle="1" w:styleId="listalei2">
    <w:name w:val="listalei2"/>
    <w:qFormat/>
    <w:rsid w:val="00B47F18"/>
    <w:pPr>
      <w:numPr>
        <w:numId w:val="2"/>
      </w:numPr>
      <w:spacing w:line="360" w:lineRule="auto"/>
    </w:pPr>
    <w:rPr>
      <w:rFonts w:ascii="Arial" w:hAnsi="Arial"/>
      <w:lang w:eastAsia="fi-FI"/>
    </w:rPr>
  </w:style>
  <w:style w:type="paragraph" w:styleId="BalloonText">
    <w:name w:val="Balloon Text"/>
    <w:basedOn w:val="Normal"/>
    <w:link w:val="BalloonTextChar"/>
    <w:rsid w:val="00E63B2B"/>
    <w:rPr>
      <w:rFonts w:ascii="Tahoma" w:hAnsi="Tahoma" w:cs="Tahoma"/>
      <w:sz w:val="16"/>
      <w:szCs w:val="16"/>
    </w:rPr>
  </w:style>
  <w:style w:type="character" w:customStyle="1" w:styleId="BalloonTextChar">
    <w:name w:val="Balloon Text Char"/>
    <w:basedOn w:val="DefaultParagraphFont"/>
    <w:link w:val="BalloonText"/>
    <w:rsid w:val="00E63B2B"/>
    <w:rPr>
      <w:rFonts w:ascii="Tahoma" w:eastAsia="Calibri" w:hAnsi="Tahoma" w:cs="Tahoma"/>
      <w:sz w:val="16"/>
      <w:szCs w:val="16"/>
      <w:lang w:val="en-US"/>
    </w:rPr>
  </w:style>
  <w:style w:type="paragraph" w:styleId="NormalWeb">
    <w:name w:val="Normal (Web)"/>
    <w:basedOn w:val="Normal"/>
    <w:uiPriority w:val="99"/>
    <w:unhideWhenUsed/>
    <w:rsid w:val="0099745F"/>
    <w:pPr>
      <w:spacing w:after="288"/>
    </w:pPr>
    <w:rPr>
      <w:rFonts w:eastAsia="Times New Roman"/>
      <w:lang w:val="fi-FI" w:eastAsia="fi-FI"/>
    </w:rPr>
  </w:style>
  <w:style w:type="character" w:styleId="Hyperlink">
    <w:name w:val="Hyperlink"/>
    <w:basedOn w:val="DefaultParagraphFont"/>
    <w:rsid w:val="00B93808"/>
    <w:rPr>
      <w:color w:val="0000FF" w:themeColor="hyperlink"/>
      <w:u w:val="single"/>
    </w:rPr>
  </w:style>
  <w:style w:type="paragraph" w:styleId="Revision">
    <w:name w:val="Revision"/>
    <w:hidden/>
    <w:semiHidden/>
    <w:rsid w:val="003C70BF"/>
    <w:rPr>
      <w:rFonts w:eastAsia="Calibri"/>
      <w:lang w:val="en-US"/>
    </w:rPr>
  </w:style>
  <w:style w:type="character" w:styleId="CommentReference">
    <w:name w:val="annotation reference"/>
    <w:basedOn w:val="DefaultParagraphFont"/>
    <w:semiHidden/>
    <w:unhideWhenUsed/>
    <w:rsid w:val="003C70BF"/>
    <w:rPr>
      <w:sz w:val="16"/>
      <w:szCs w:val="16"/>
    </w:rPr>
  </w:style>
  <w:style w:type="paragraph" w:styleId="CommentText">
    <w:name w:val="annotation text"/>
    <w:basedOn w:val="Normal"/>
    <w:link w:val="CommentTextChar"/>
    <w:semiHidden/>
    <w:unhideWhenUsed/>
    <w:rsid w:val="003C70BF"/>
    <w:rPr>
      <w:sz w:val="20"/>
      <w:szCs w:val="20"/>
    </w:rPr>
  </w:style>
  <w:style w:type="character" w:customStyle="1" w:styleId="CommentTextChar">
    <w:name w:val="Comment Text Char"/>
    <w:basedOn w:val="DefaultParagraphFont"/>
    <w:link w:val="CommentText"/>
    <w:semiHidden/>
    <w:rsid w:val="003C70BF"/>
    <w:rPr>
      <w:rFonts w:eastAsia="Calibri"/>
      <w:sz w:val="20"/>
      <w:szCs w:val="20"/>
      <w:lang w:val="en-US"/>
    </w:rPr>
  </w:style>
  <w:style w:type="paragraph" w:styleId="CommentSubject">
    <w:name w:val="annotation subject"/>
    <w:basedOn w:val="CommentText"/>
    <w:next w:val="CommentText"/>
    <w:link w:val="CommentSubjectChar"/>
    <w:semiHidden/>
    <w:unhideWhenUsed/>
    <w:rsid w:val="003C70BF"/>
    <w:rPr>
      <w:b/>
      <w:bCs/>
    </w:rPr>
  </w:style>
  <w:style w:type="character" w:customStyle="1" w:styleId="CommentSubjectChar">
    <w:name w:val="Comment Subject Char"/>
    <w:basedOn w:val="CommentTextChar"/>
    <w:link w:val="CommentSubject"/>
    <w:semiHidden/>
    <w:rsid w:val="003C70BF"/>
    <w:rPr>
      <w:rFonts w:eastAsia="Calibr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6110">
      <w:bodyDiv w:val="1"/>
      <w:marLeft w:val="0"/>
      <w:marRight w:val="0"/>
      <w:marTop w:val="0"/>
      <w:marBottom w:val="0"/>
      <w:divBdr>
        <w:top w:val="none" w:sz="0" w:space="0" w:color="auto"/>
        <w:left w:val="none" w:sz="0" w:space="0" w:color="auto"/>
        <w:bottom w:val="none" w:sz="0" w:space="0" w:color="auto"/>
        <w:right w:val="none" w:sz="0" w:space="0" w:color="auto"/>
      </w:divBdr>
    </w:div>
    <w:div w:id="1095907388">
      <w:bodyDiv w:val="1"/>
      <w:marLeft w:val="0"/>
      <w:marRight w:val="0"/>
      <w:marTop w:val="0"/>
      <w:marBottom w:val="0"/>
      <w:divBdr>
        <w:top w:val="none" w:sz="0" w:space="0" w:color="auto"/>
        <w:left w:val="none" w:sz="0" w:space="0" w:color="auto"/>
        <w:bottom w:val="none" w:sz="0" w:space="0" w:color="auto"/>
        <w:right w:val="none" w:sz="0" w:space="0" w:color="auto"/>
      </w:divBdr>
    </w:div>
    <w:div w:id="1358965056">
      <w:bodyDiv w:val="1"/>
      <w:marLeft w:val="0"/>
      <w:marRight w:val="0"/>
      <w:marTop w:val="0"/>
      <w:marBottom w:val="0"/>
      <w:divBdr>
        <w:top w:val="none" w:sz="0" w:space="0" w:color="auto"/>
        <w:left w:val="none" w:sz="0" w:space="0" w:color="auto"/>
        <w:bottom w:val="none" w:sz="0" w:space="0" w:color="auto"/>
        <w:right w:val="none" w:sz="0" w:space="0" w:color="auto"/>
      </w:divBdr>
    </w:div>
    <w:div w:id="1418480669">
      <w:bodyDiv w:val="1"/>
      <w:marLeft w:val="0"/>
      <w:marRight w:val="0"/>
      <w:marTop w:val="0"/>
      <w:marBottom w:val="0"/>
      <w:divBdr>
        <w:top w:val="none" w:sz="0" w:space="0" w:color="auto"/>
        <w:left w:val="none" w:sz="0" w:space="0" w:color="auto"/>
        <w:bottom w:val="none" w:sz="0" w:space="0" w:color="auto"/>
        <w:right w:val="none" w:sz="0" w:space="0" w:color="auto"/>
      </w:divBdr>
    </w:div>
    <w:div w:id="1655377736">
      <w:bodyDiv w:val="1"/>
      <w:marLeft w:val="0"/>
      <w:marRight w:val="0"/>
      <w:marTop w:val="0"/>
      <w:marBottom w:val="0"/>
      <w:divBdr>
        <w:top w:val="none" w:sz="0" w:space="0" w:color="auto"/>
        <w:left w:val="none" w:sz="0" w:space="0" w:color="auto"/>
        <w:bottom w:val="none" w:sz="0" w:space="0" w:color="auto"/>
        <w:right w:val="none" w:sz="0" w:space="0" w:color="auto"/>
      </w:divBdr>
      <w:divsChild>
        <w:div w:id="172306104">
          <w:marLeft w:val="0"/>
          <w:marRight w:val="0"/>
          <w:marTop w:val="0"/>
          <w:marBottom w:val="0"/>
          <w:divBdr>
            <w:top w:val="none" w:sz="0" w:space="0" w:color="auto"/>
            <w:left w:val="none" w:sz="0" w:space="0" w:color="auto"/>
            <w:bottom w:val="none" w:sz="0" w:space="0" w:color="auto"/>
            <w:right w:val="none" w:sz="0" w:space="0" w:color="auto"/>
          </w:divBdr>
          <w:divsChild>
            <w:div w:id="19474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396">
      <w:bodyDiv w:val="1"/>
      <w:marLeft w:val="0"/>
      <w:marRight w:val="0"/>
      <w:marTop w:val="0"/>
      <w:marBottom w:val="0"/>
      <w:divBdr>
        <w:top w:val="none" w:sz="0" w:space="0" w:color="auto"/>
        <w:left w:val="none" w:sz="0" w:space="0" w:color="auto"/>
        <w:bottom w:val="none" w:sz="0" w:space="0" w:color="auto"/>
        <w:right w:val="none" w:sz="0" w:space="0" w:color="auto"/>
      </w:divBdr>
    </w:div>
    <w:div w:id="19683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740030\Desktop\Alma360-tyylipohja-2011v3-P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C2D41852ECB14A998FAD331961F47A" ma:contentTypeVersion="0" ma:contentTypeDescription="Create a new document." ma:contentTypeScope="" ma:versionID="208b21258b3edc0591bbac9f990fd1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FEDE-D20B-4FD3-97F8-D74F9B595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97038A2-3924-47A2-A687-FCAFBBDA0EFD}">
  <ds:schemaRefs>
    <ds:schemaRef ds:uri="http://schemas.microsoft.com/sharepoint/v3/contenttype/forms"/>
  </ds:schemaRefs>
</ds:datastoreItem>
</file>

<file path=customXml/itemProps3.xml><?xml version="1.0" encoding="utf-8"?>
<ds:datastoreItem xmlns:ds="http://schemas.openxmlformats.org/officeDocument/2006/customXml" ds:itemID="{B429DF7C-5B66-44B8-BFFE-D4B2828D7297}">
  <ds:schemaRefs>
    <ds:schemaRef ds:uri="http://schemas.microsoft.com/office/2006/metadata/properties"/>
  </ds:schemaRefs>
</ds:datastoreItem>
</file>

<file path=customXml/itemProps4.xml><?xml version="1.0" encoding="utf-8"?>
<ds:datastoreItem xmlns:ds="http://schemas.openxmlformats.org/officeDocument/2006/customXml" ds:itemID="{77264326-36B2-4D42-99F4-FF83A5EA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Alma360-tyylipohja-2011v3-PC.dotx</Template>
  <TotalTime>0</TotalTime>
  <Pages>3</Pages>
  <Words>554</Words>
  <Characters>4488</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Tyylipohja versio 3</vt:lpstr>
      <vt:lpstr>Tyylipohja versio 3</vt:lpstr>
    </vt:vector>
  </TitlesOfParts>
  <Company>Alma Media</Company>
  <LinksUpToDate>false</LinksUpToDate>
  <CharactersWithSpaces>5032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Tyylipohja versio 3</dc:title>
  <dc:subject>-</dc:subject>
  <dc:creator>Turunen Sami</dc:creator>
  <cp:lastModifiedBy>Rönnlund Mathias</cp:lastModifiedBy>
  <cp:revision>2</cp:revision>
  <cp:lastPrinted>2010-06-08T10:33:00Z</cp:lastPrinted>
  <dcterms:created xsi:type="dcterms:W3CDTF">2013-12-04T10:45:00Z</dcterms:created>
  <dcterms:modified xsi:type="dcterms:W3CDTF">2013-12-04T10:45:00Z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0x010100FAC2D41852ECB14A998FAD331961F47A</vt:lpwstr>
  </property>
</Properties>
</file>