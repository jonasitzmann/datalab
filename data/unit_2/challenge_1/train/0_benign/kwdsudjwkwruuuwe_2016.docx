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3901" w:rsidRDefault="00113901">
      <w:pPr>
        <w:pStyle w:val="Recuodecorpodetexto31"/>
        <w:spacing w:before="120" w:line="288" w:lineRule="auto"/>
        <w:ind w:left="0"/>
        <w:rPr>
          <w:rFonts w:ascii="Calibri" w:hAnsi="Calibri" w:cs="Calibri"/>
          <w:szCs w:val="24"/>
        </w:rPr>
      </w:pPr>
    </w:p>
    <w:p w:rsidR="00113901" w:rsidRDefault="008E3988">
      <w:pPr>
        <w:pStyle w:val="Recuodecorpodetexto31"/>
        <w:spacing w:before="120" w:line="288" w:lineRule="auto"/>
        <w:ind w:left="4678"/>
        <w:jc w:val="both"/>
        <w:rPr>
          <w:rFonts w:ascii="Calibri" w:hAnsi="Calibri" w:cs="Calibri"/>
          <w:b/>
          <w:color w:val="FF0000"/>
          <w:sz w:val="24"/>
          <w:szCs w:val="24"/>
        </w:rPr>
      </w:pPr>
      <w:commentRangeStart w:id="0"/>
      <w:r>
        <w:rPr>
          <w:rFonts w:ascii="Calibri" w:hAnsi="Calibri" w:cs="Calibri"/>
          <w:b/>
          <w:sz w:val="24"/>
          <w:szCs w:val="24"/>
        </w:rPr>
        <w:t>CONVÊNIO</w:t>
      </w:r>
      <w:commentRangeEnd w:id="0"/>
      <w:r w:rsidR="0056742E">
        <w:rPr>
          <w:rStyle w:val="Refdecomentrio"/>
        </w:rPr>
        <w:commentReference w:id="0"/>
      </w:r>
      <w:r>
        <w:rPr>
          <w:rFonts w:ascii="Calibri" w:hAnsi="Calibri" w:cs="Calibri"/>
          <w:b/>
          <w:sz w:val="24"/>
          <w:szCs w:val="24"/>
        </w:rPr>
        <w:t xml:space="preserve"> QUE ENTRE SI CELEBRAM A UNIÃO, POR INTERMÉDIO DO CENTRO DE TECNOLOGIA DA INFORMAÇÃO RENATO ARCHER - CTI E A FUNDAÇÃO DE APOIO A CAPACITAÇÃO EM TECNOLOGIA DA INFORMAÇÃO - </w:t>
      </w:r>
      <w:proofErr w:type="gramStart"/>
      <w:r>
        <w:rPr>
          <w:rFonts w:ascii="Calibri" w:hAnsi="Calibri" w:cs="Calibri"/>
          <w:b/>
          <w:sz w:val="24"/>
          <w:szCs w:val="24"/>
        </w:rPr>
        <w:t>FACTI</w:t>
      </w:r>
      <w:proofErr w:type="gramEnd"/>
    </w:p>
    <w:p w:rsidR="00113901" w:rsidRDefault="00113901">
      <w:pPr>
        <w:pStyle w:val="Recuodecorpodetexto31"/>
        <w:spacing w:before="120" w:line="288" w:lineRule="auto"/>
        <w:ind w:left="0"/>
        <w:rPr>
          <w:rFonts w:ascii="Calibri" w:hAnsi="Calibri" w:cs="Calibri"/>
          <w:b/>
          <w:color w:val="FF0000"/>
          <w:sz w:val="24"/>
          <w:szCs w:val="24"/>
        </w:rPr>
      </w:pPr>
    </w:p>
    <w:p w:rsidR="00113901" w:rsidRDefault="00113901">
      <w:pPr>
        <w:pStyle w:val="Recuodecorpodetexto31"/>
        <w:spacing w:before="120" w:line="288" w:lineRule="auto"/>
        <w:ind w:left="0"/>
        <w:rPr>
          <w:rFonts w:ascii="Calibri" w:hAnsi="Calibri" w:cs="Calibri"/>
          <w:b/>
          <w:sz w:val="24"/>
          <w:szCs w:val="24"/>
        </w:rPr>
      </w:pPr>
    </w:p>
    <w:p w:rsidR="00113901" w:rsidRDefault="008E3988">
      <w:pPr>
        <w:widowControl w:val="0"/>
        <w:spacing w:line="288" w:lineRule="auto"/>
        <w:jc w:val="both"/>
        <w:rPr>
          <w:rFonts w:ascii="Calibri" w:hAnsi="Calibri" w:cs="Calibri"/>
          <w:lang w:eastAsia="en-US"/>
        </w:rPr>
      </w:pPr>
      <w:r>
        <w:t xml:space="preserve">A </w:t>
      </w:r>
      <w:r>
        <w:rPr>
          <w:rFonts w:ascii="Calibri" w:hAnsi="Calibri" w:cs="Calibri"/>
          <w:b/>
        </w:rPr>
        <w:t>UNIÃO</w:t>
      </w:r>
      <w:r>
        <w:rPr>
          <w:rFonts w:ascii="Calibri" w:hAnsi="Calibri" w:cs="Calibri"/>
        </w:rPr>
        <w:t xml:space="preserve">, por intermédio do </w:t>
      </w:r>
      <w:commentRangeStart w:id="1"/>
      <w:r>
        <w:rPr>
          <w:rFonts w:ascii="Calibri" w:hAnsi="Calibri" w:cs="Calibri"/>
          <w:b/>
          <w:bCs/>
        </w:rPr>
        <w:t>CTI</w:t>
      </w:r>
      <w:r>
        <w:rPr>
          <w:rFonts w:ascii="Calibri" w:hAnsi="Calibri" w:cs="Calibri"/>
        </w:rPr>
        <w:t xml:space="preserve"> </w:t>
      </w:r>
      <w:commentRangeEnd w:id="1"/>
      <w:r w:rsidR="00CB252B">
        <w:rPr>
          <w:rStyle w:val="Refdecomentrio"/>
        </w:rPr>
        <w:commentReference w:id="1"/>
      </w:r>
      <w:r>
        <w:rPr>
          <w:rFonts w:ascii="Calibri" w:hAnsi="Calibri" w:cs="Calibri"/>
        </w:rPr>
        <w:t>inscrito no CNPJ sob n</w:t>
      </w:r>
      <w:r>
        <w:rPr>
          <w:rFonts w:ascii="Calibri" w:hAnsi="Calibri" w:cs="Calibri"/>
          <w:u w:val="single"/>
          <w:vertAlign w:val="superscript"/>
        </w:rPr>
        <w:t>o</w:t>
      </w:r>
      <w:r>
        <w:rPr>
          <w:rFonts w:ascii="Calibri" w:hAnsi="Calibri" w:cs="Calibri"/>
        </w:rPr>
        <w:t xml:space="preserve"> </w:t>
      </w:r>
      <w:r>
        <w:rPr>
          <w:rFonts w:ascii="Calibri" w:hAnsi="Calibri" w:cs="Calibri"/>
          <w:highlight w:val="yellow"/>
          <w:lang w:eastAsia="en-US"/>
        </w:rPr>
        <w:t>012.63896/0005-98</w:t>
      </w:r>
      <w:r>
        <w:rPr>
          <w:rFonts w:ascii="Calibri" w:hAnsi="Calibri" w:cs="Calibri"/>
          <w:lang w:eastAsia="en-US"/>
        </w:rPr>
        <w:t xml:space="preserve">, </w:t>
      </w:r>
      <w:r>
        <w:rPr>
          <w:rFonts w:ascii="Calibri" w:hAnsi="Calibri" w:cs="Calibri"/>
        </w:rPr>
        <w:t xml:space="preserve">com sede na </w:t>
      </w:r>
      <w:r>
        <w:rPr>
          <w:rFonts w:ascii="Calibri" w:hAnsi="Calibri" w:cs="Calibri"/>
          <w:highlight w:val="yellow"/>
        </w:rPr>
        <w:t>Av. Dos Astronautas, 1758 – Jardim da Granja, São José dos Campos</w:t>
      </w:r>
      <w:r>
        <w:rPr>
          <w:rFonts w:ascii="Calibri" w:hAnsi="Calibri" w:cs="Calibri"/>
        </w:rPr>
        <w:t xml:space="preserve">, São Paulo doravante denominada </w:t>
      </w:r>
      <w:r>
        <w:rPr>
          <w:rFonts w:ascii="Calibri" w:hAnsi="Calibri" w:cs="Calibri"/>
          <w:b/>
        </w:rPr>
        <w:t>CONCEDENTE</w:t>
      </w:r>
      <w:r>
        <w:rPr>
          <w:rFonts w:ascii="Calibri" w:hAnsi="Calibri" w:cs="Calibri"/>
        </w:rPr>
        <w:t xml:space="preserve">, neste </w:t>
      </w:r>
      <w:proofErr w:type="gramStart"/>
      <w:r>
        <w:rPr>
          <w:rFonts w:ascii="Calibri" w:hAnsi="Calibri" w:cs="Calibri"/>
        </w:rPr>
        <w:t>ato representada</w:t>
      </w:r>
      <w:proofErr w:type="gramEnd"/>
      <w:r>
        <w:rPr>
          <w:rFonts w:ascii="Calibri" w:hAnsi="Calibri" w:cs="Calibri"/>
        </w:rPr>
        <w:t xml:space="preserve"> pelo </w:t>
      </w:r>
      <w:commentRangeStart w:id="2"/>
      <w:r>
        <w:rPr>
          <w:rFonts w:ascii="Calibri" w:hAnsi="Calibri" w:cs="Calibri"/>
          <w:highlight w:val="yellow"/>
        </w:rPr>
        <w:t xml:space="preserve">Sr. Leonel Fernando </w:t>
      </w:r>
      <w:proofErr w:type="spellStart"/>
      <w:r>
        <w:rPr>
          <w:rFonts w:ascii="Calibri" w:hAnsi="Calibri" w:cs="Calibri"/>
          <w:highlight w:val="yellow"/>
        </w:rPr>
        <w:t>Perondi</w:t>
      </w:r>
      <w:proofErr w:type="spellEnd"/>
      <w:r>
        <w:rPr>
          <w:rFonts w:ascii="Calibri" w:hAnsi="Calibri" w:cs="Calibri"/>
          <w:highlight w:val="yellow"/>
        </w:rPr>
        <w:t xml:space="preserve">, </w:t>
      </w:r>
      <w:r>
        <w:rPr>
          <w:rFonts w:ascii="Calibri" w:hAnsi="Calibri" w:cs="Calibri"/>
          <w:highlight w:val="yellow"/>
          <w:lang w:eastAsia="en-US"/>
        </w:rPr>
        <w:t>CPF: 212.451.260-91, RG: 37.536.004-9 SSP/SP</w:t>
      </w:r>
      <w:commentRangeEnd w:id="2"/>
      <w:r w:rsidR="00BE4DB5">
        <w:rPr>
          <w:rStyle w:val="Refdecomentrio"/>
        </w:rPr>
        <w:commentReference w:id="2"/>
      </w:r>
      <w:r>
        <w:rPr>
          <w:rFonts w:ascii="Calibri" w:hAnsi="Calibri" w:cs="Calibri"/>
          <w:lang w:eastAsia="en-US"/>
        </w:rPr>
        <w:t>,</w:t>
      </w:r>
      <w:r>
        <w:rPr>
          <w:rFonts w:ascii="Calibri" w:hAnsi="Calibri" w:cs="Calibri"/>
        </w:rPr>
        <w:t xml:space="preserve"> e a</w:t>
      </w:r>
      <w:r>
        <w:rPr>
          <w:rFonts w:ascii="Calibri" w:hAnsi="Calibri" w:cs="Calibri"/>
          <w:i/>
          <w:color w:val="FF0000"/>
        </w:rPr>
        <w:t xml:space="preserve"> </w:t>
      </w:r>
      <w:r>
        <w:rPr>
          <w:rFonts w:ascii="Calibri" w:hAnsi="Calibri" w:cs="Calibri"/>
          <w:b/>
          <w:bCs/>
        </w:rPr>
        <w:t>FACTI</w:t>
      </w:r>
      <w:r>
        <w:rPr>
          <w:rFonts w:ascii="Calibri" w:hAnsi="Calibri" w:cs="Calibri"/>
          <w:b/>
        </w:rPr>
        <w:t>,</w:t>
      </w:r>
      <w:r>
        <w:rPr>
          <w:rFonts w:ascii="Calibri" w:hAnsi="Calibri" w:cs="Calibri"/>
        </w:rPr>
        <w:t xml:space="preserve"> i</w:t>
      </w:r>
      <w:r>
        <w:rPr>
          <w:rFonts w:ascii="Calibri" w:hAnsi="Calibri" w:cs="Calibri"/>
        </w:rPr>
        <w:t>nscrita no CNPJ sob n</w:t>
      </w:r>
      <w:r>
        <w:rPr>
          <w:rFonts w:ascii="Calibri" w:hAnsi="Calibri" w:cs="Calibri"/>
          <w:u w:val="single"/>
          <w:vertAlign w:val="superscript"/>
        </w:rPr>
        <w:t>o</w:t>
      </w:r>
      <w:r>
        <w:rPr>
          <w:rFonts w:ascii="Calibri" w:hAnsi="Calibri" w:cs="Calibri"/>
        </w:rPr>
        <w:t xml:space="preserve"> </w:t>
      </w:r>
      <w:r>
        <w:rPr>
          <w:rFonts w:ascii="Calibri" w:hAnsi="Calibri" w:cs="Calibri"/>
          <w:highlight w:val="yellow"/>
        </w:rPr>
        <w:t>51.619.104/0001-10, com sede na Av. João Guilhermino, 429 – 11º andar, sala 111, São José dos Campos</w:t>
      </w:r>
      <w:r>
        <w:rPr>
          <w:rFonts w:ascii="Calibri" w:hAnsi="Calibri" w:cs="Calibri"/>
        </w:rPr>
        <w:t xml:space="preserve">, São Paulo, doravante denominada </w:t>
      </w:r>
      <w:r>
        <w:rPr>
          <w:rFonts w:ascii="Calibri" w:hAnsi="Calibri" w:cs="Calibri"/>
          <w:b/>
        </w:rPr>
        <w:t>CONVENENTE</w:t>
      </w:r>
      <w:r>
        <w:rPr>
          <w:rFonts w:ascii="Calibri" w:hAnsi="Calibri" w:cs="Calibri"/>
        </w:rPr>
        <w:t xml:space="preserve">, representada pelo </w:t>
      </w:r>
      <w:r>
        <w:rPr>
          <w:rFonts w:ascii="Calibri" w:hAnsi="Calibri" w:cs="Calibri"/>
          <w:highlight w:val="yellow"/>
        </w:rPr>
        <w:t>Dr. Luiz Carlos Moura Miranda, portador da Cédula de Identidade RG nº</w:t>
      </w:r>
      <w:r>
        <w:rPr>
          <w:rFonts w:ascii="Calibri" w:hAnsi="Calibri" w:cs="Calibri"/>
          <w:highlight w:val="yellow"/>
        </w:rPr>
        <w:t xml:space="preserve"> 114.309.10 SSP/SP, inscrito no CPF sob o nº 075.835.164-04</w:t>
      </w:r>
      <w:r>
        <w:rPr>
          <w:rFonts w:ascii="Calibri" w:hAnsi="Calibri" w:cs="Calibri"/>
        </w:rPr>
        <w:t xml:space="preserve">, resolvem celebrar o presente Convênio, </w:t>
      </w:r>
      <w:r>
        <w:rPr>
          <w:rFonts w:ascii="Calibri" w:hAnsi="Calibri" w:cs="Calibri"/>
          <w:b/>
        </w:rPr>
        <w:t xml:space="preserve">registrado no SICONV – Sistema de Gestão de Convênios e Contratos de Repasse, </w:t>
      </w:r>
      <w:r>
        <w:rPr>
          <w:rFonts w:ascii="Calibri" w:hAnsi="Calibri" w:cs="Calibri"/>
        </w:rPr>
        <w:t>sob o nº</w:t>
      </w:r>
      <w:r>
        <w:rPr>
          <w:rFonts w:ascii="Calibri" w:hAnsi="Calibri" w:cs="Calibri"/>
          <w:b/>
        </w:rPr>
        <w:t xml:space="preserve"> </w:t>
      </w:r>
      <w:r>
        <w:rPr>
          <w:rFonts w:ascii="Calibri" w:hAnsi="Calibri" w:cs="Calibri"/>
          <w:b/>
          <w:highlight w:val="yellow"/>
        </w:rPr>
        <w:t>XXX</w:t>
      </w:r>
      <w:r>
        <w:rPr>
          <w:rFonts w:ascii="Calibri" w:hAnsi="Calibri" w:cs="Calibri"/>
          <w:highlight w:val="yellow"/>
        </w:rPr>
        <w:t>/2016</w:t>
      </w:r>
      <w:r>
        <w:rPr>
          <w:rFonts w:ascii="Calibri" w:hAnsi="Calibri" w:cs="Calibri"/>
        </w:rPr>
        <w:t>,</w:t>
      </w:r>
      <w:r>
        <w:rPr>
          <w:rFonts w:ascii="Calibri" w:hAnsi="Calibri" w:cs="Calibri"/>
          <w:color w:val="FF0000"/>
        </w:rPr>
        <w:t xml:space="preserve"> </w:t>
      </w:r>
      <w:r>
        <w:rPr>
          <w:rFonts w:ascii="Calibri" w:hAnsi="Calibri" w:cs="Calibri"/>
        </w:rPr>
        <w:t xml:space="preserve">regendo-se pelo disposto na Lei Complementar nº 101, de 04 </w:t>
      </w:r>
      <w:r>
        <w:rPr>
          <w:rFonts w:ascii="Calibri" w:hAnsi="Calibri" w:cs="Calibri"/>
        </w:rPr>
        <w:t>de maio de 2000, na Lei n</w:t>
      </w:r>
      <w:r>
        <w:rPr>
          <w:rFonts w:ascii="Calibri" w:hAnsi="Calibri" w:cs="Calibri"/>
          <w:u w:val="single"/>
          <w:vertAlign w:val="superscript"/>
        </w:rPr>
        <w:t>o</w:t>
      </w:r>
      <w:r>
        <w:rPr>
          <w:rFonts w:ascii="Calibri" w:hAnsi="Calibri" w:cs="Calibri"/>
        </w:rPr>
        <w:t xml:space="preserve"> 8.666, de 21 de junho de 1993, no que couber, na Lei de Diretrizes Orçamentárias do corrente exercício, no Decreto Federal n</w:t>
      </w:r>
      <w:r>
        <w:rPr>
          <w:rFonts w:ascii="Calibri" w:hAnsi="Calibri" w:cs="Calibri"/>
          <w:u w:val="single"/>
          <w:vertAlign w:val="superscript"/>
        </w:rPr>
        <w:t>o</w:t>
      </w:r>
      <w:r>
        <w:rPr>
          <w:rFonts w:ascii="Calibri" w:hAnsi="Calibri" w:cs="Calibri"/>
        </w:rPr>
        <w:t xml:space="preserve"> 93.872, de 23 de dezembro de 1986, </w:t>
      </w:r>
      <w:commentRangeStart w:id="3"/>
      <w:r>
        <w:rPr>
          <w:rFonts w:ascii="Calibri" w:hAnsi="Calibri" w:cs="Calibri"/>
        </w:rPr>
        <w:t>no Decreto Federal nº 6.170, de 25 de julho de 2007, regulamentado p</w:t>
      </w:r>
      <w:r>
        <w:rPr>
          <w:rFonts w:ascii="Calibri" w:hAnsi="Calibri" w:cs="Calibri"/>
        </w:rPr>
        <w:t>ela Portaria Interministerial MP/MF/CGU nº 507, de 24 de novembro de 2011, e alterações posteriores, Lei nº 8.958, de 20 de dezembro de 1994, regulamentada pelo Decreto nº 7.423, de 31 de dezembro de 2010 e Lei nº 10.973, de 2 de dezembro de 2004, regulame</w:t>
      </w:r>
      <w:r>
        <w:rPr>
          <w:rFonts w:ascii="Calibri" w:hAnsi="Calibri" w:cs="Calibri"/>
        </w:rPr>
        <w:t>ntada pelo Decreto nº 5.563, de 11 de outubro de 2005</w:t>
      </w:r>
      <w:commentRangeEnd w:id="3"/>
      <w:r w:rsidR="0008372A">
        <w:rPr>
          <w:rStyle w:val="Refdecomentrio"/>
        </w:rPr>
        <w:commentReference w:id="3"/>
      </w:r>
      <w:r>
        <w:rPr>
          <w:rFonts w:ascii="Calibri" w:hAnsi="Calibri" w:cs="Calibri"/>
        </w:rPr>
        <w:t>, consoante o processo administrativo n</w:t>
      </w:r>
      <w:r>
        <w:rPr>
          <w:rFonts w:ascii="Calibri" w:hAnsi="Calibri" w:cs="Calibri"/>
          <w:u w:val="single"/>
          <w:vertAlign w:val="superscript"/>
        </w:rPr>
        <w:t>o</w:t>
      </w:r>
      <w:r>
        <w:rPr>
          <w:rFonts w:ascii="Calibri" w:hAnsi="Calibri" w:cs="Calibri"/>
        </w:rPr>
        <w:t xml:space="preserve"> </w:t>
      </w:r>
      <w:commentRangeStart w:id="4"/>
      <w:r>
        <w:rPr>
          <w:rFonts w:ascii="Calibri" w:hAnsi="Calibri" w:cs="Calibri"/>
        </w:rPr>
        <w:t xml:space="preserve">01340.000150/2015-10 </w:t>
      </w:r>
      <w:commentRangeEnd w:id="4"/>
      <w:r w:rsidR="003671F6">
        <w:rPr>
          <w:rStyle w:val="Refdecomentrio"/>
        </w:rPr>
        <w:commentReference w:id="4"/>
      </w:r>
      <w:r>
        <w:rPr>
          <w:rFonts w:ascii="Calibri" w:hAnsi="Calibri" w:cs="Calibri"/>
        </w:rPr>
        <w:t xml:space="preserve">e mediante as cláusulas e condições seguintes: </w:t>
      </w:r>
    </w:p>
    <w:p w:rsidR="00113901" w:rsidRDefault="00113901">
      <w:pPr>
        <w:spacing w:after="120" w:line="288" w:lineRule="auto"/>
        <w:jc w:val="both"/>
        <w:rPr>
          <w:rFonts w:ascii="Calibri" w:hAnsi="Calibri" w:cs="Calibri"/>
          <w:lang w:eastAsia="en-US"/>
        </w:rPr>
      </w:pPr>
    </w:p>
    <w:p w:rsidR="00113901" w:rsidRDefault="008E3988">
      <w:pPr>
        <w:spacing w:after="120" w:line="288" w:lineRule="auto"/>
        <w:jc w:val="both"/>
        <w:rPr>
          <w:rFonts w:ascii="Calibri" w:hAnsi="Calibri" w:cs="Calibri"/>
        </w:rPr>
      </w:pPr>
      <w:r>
        <w:rPr>
          <w:rFonts w:ascii="Calibri" w:hAnsi="Calibri" w:cs="Calibri"/>
          <w:b/>
          <w:bCs/>
        </w:rPr>
        <w:t>CLÁUSULA PRIMEIRA - DO OBJETO</w:t>
      </w:r>
    </w:p>
    <w:p w:rsidR="00113901" w:rsidRDefault="008E3988">
      <w:pPr>
        <w:jc w:val="both"/>
      </w:pPr>
      <w:r>
        <w:rPr>
          <w:rFonts w:ascii="Calibri" w:hAnsi="Calibri" w:cs="Calibri"/>
        </w:rPr>
        <w:t xml:space="preserve">O presente Convênio tem por </w:t>
      </w:r>
      <w:commentRangeStart w:id="5"/>
      <w:r>
        <w:rPr>
          <w:rFonts w:ascii="Calibri" w:hAnsi="Calibri" w:cs="Calibri"/>
        </w:rPr>
        <w:t>objeto</w:t>
      </w:r>
      <w:commentRangeEnd w:id="5"/>
      <w:r w:rsidR="00D929CA">
        <w:rPr>
          <w:rStyle w:val="Refdecomentrio"/>
        </w:rPr>
        <w:commentReference w:id="5"/>
      </w:r>
      <w:r>
        <w:rPr>
          <w:rFonts w:ascii="Calibri" w:hAnsi="Calibri" w:cs="Calibri"/>
        </w:rPr>
        <w:t xml:space="preserve"> o apoio da </w:t>
      </w:r>
      <w:r>
        <w:rPr>
          <w:rFonts w:ascii="Calibri" w:hAnsi="Calibri" w:cs="Calibri"/>
        </w:rPr>
        <w:t>CONVENENTE</w:t>
      </w:r>
      <w:r>
        <w:rPr>
          <w:rFonts w:ascii="Calibri" w:hAnsi="Calibri" w:cs="Calibri"/>
        </w:rPr>
        <w:t xml:space="preserve"> </w:t>
      </w:r>
      <w:proofErr w:type="gramStart"/>
      <w:r>
        <w:rPr>
          <w:rFonts w:ascii="Calibri" w:hAnsi="Calibri" w:cs="Calibri"/>
        </w:rPr>
        <w:t xml:space="preserve">ao </w:t>
      </w:r>
      <w:r>
        <w:rPr>
          <w:rFonts w:ascii="Calibri" w:hAnsi="Calibri" w:cs="Calibri"/>
        </w:rPr>
        <w:t>CO</w:t>
      </w:r>
      <w:r>
        <w:rPr>
          <w:rFonts w:ascii="Calibri" w:hAnsi="Calibri" w:cs="Calibri"/>
        </w:rPr>
        <w:t>NCEDENTE</w:t>
      </w:r>
      <w:proofErr w:type="gramEnd"/>
      <w:r>
        <w:rPr>
          <w:rFonts w:ascii="Calibri" w:hAnsi="Calibri" w:cs="Calibri"/>
        </w:rPr>
        <w:t>,  para a execução do projeto "</w:t>
      </w:r>
      <w:proofErr w:type="spellStart"/>
      <w:r>
        <w:rPr>
          <w:rFonts w:ascii="Calibri" w:hAnsi="Calibri" w:cs="Calibri"/>
          <w:b/>
          <w:highlight w:val="white"/>
        </w:rPr>
        <w:t>Evolução</w:t>
      </w:r>
      <w:proofErr w:type="spellEnd"/>
      <w:r>
        <w:rPr>
          <w:rFonts w:ascii="Calibri" w:hAnsi="Calibri" w:cs="Calibri"/>
          <w:b/>
          <w:highlight w:val="white"/>
        </w:rPr>
        <w:t xml:space="preserve"> </w:t>
      </w:r>
      <w:proofErr w:type="spellStart"/>
      <w:r>
        <w:rPr>
          <w:rFonts w:ascii="Calibri" w:hAnsi="Calibri" w:cs="Calibri"/>
          <w:b/>
          <w:highlight w:val="white"/>
        </w:rPr>
        <w:t>tecnológica</w:t>
      </w:r>
      <w:proofErr w:type="spellEnd"/>
      <w:r>
        <w:rPr>
          <w:rFonts w:ascii="Calibri" w:hAnsi="Calibri" w:cs="Calibri"/>
          <w:b/>
          <w:highlight w:val="white"/>
        </w:rPr>
        <w:t xml:space="preserve"> da ferramenta </w:t>
      </w:r>
      <w:proofErr w:type="spellStart"/>
      <w:r>
        <w:rPr>
          <w:rFonts w:ascii="Calibri" w:hAnsi="Calibri" w:cs="Calibri"/>
          <w:b/>
          <w:highlight w:val="white"/>
        </w:rPr>
        <w:t>Colossus</w:t>
      </w:r>
      <w:proofErr w:type="spellEnd"/>
      <w:r>
        <w:rPr>
          <w:rFonts w:ascii="Calibri" w:hAnsi="Calibri" w:cs="Calibri"/>
          <w:b/>
          <w:highlight w:val="white"/>
        </w:rPr>
        <w:t xml:space="preserve">, para acompanhamento e </w:t>
      </w:r>
      <w:proofErr w:type="spellStart"/>
      <w:r>
        <w:rPr>
          <w:rFonts w:ascii="Calibri" w:hAnsi="Calibri" w:cs="Calibri"/>
          <w:b/>
          <w:highlight w:val="white"/>
        </w:rPr>
        <w:t>análise</w:t>
      </w:r>
      <w:proofErr w:type="spellEnd"/>
      <w:r>
        <w:rPr>
          <w:rFonts w:ascii="Calibri" w:hAnsi="Calibri" w:cs="Calibri"/>
          <w:b/>
          <w:highlight w:val="white"/>
        </w:rPr>
        <w:t xml:space="preserve"> de fontes abertas na Internet em apoio </w:t>
      </w:r>
      <w:proofErr w:type="spellStart"/>
      <w:r>
        <w:rPr>
          <w:rFonts w:ascii="Calibri" w:hAnsi="Calibri" w:cs="Calibri"/>
          <w:b/>
          <w:highlight w:val="white"/>
        </w:rPr>
        <w:t>às</w:t>
      </w:r>
      <w:proofErr w:type="spellEnd"/>
      <w:r>
        <w:rPr>
          <w:rFonts w:ascii="Calibri" w:hAnsi="Calibri" w:cs="Calibri"/>
          <w:b/>
          <w:highlight w:val="white"/>
        </w:rPr>
        <w:t xml:space="preserve"> atividades de </w:t>
      </w:r>
      <w:proofErr w:type="spellStart"/>
      <w:r>
        <w:rPr>
          <w:rFonts w:ascii="Calibri" w:hAnsi="Calibri" w:cs="Calibri"/>
          <w:b/>
          <w:highlight w:val="white"/>
        </w:rPr>
        <w:t>inteligência</w:t>
      </w:r>
      <w:proofErr w:type="spellEnd"/>
      <w:r>
        <w:rPr>
          <w:rFonts w:ascii="Calibri" w:hAnsi="Calibri" w:cs="Calibri"/>
        </w:rPr>
        <w:t xml:space="preserve">”, conforme detalhado no Plano de Trabalho anexo. </w:t>
      </w:r>
    </w:p>
    <w:p w:rsidR="00113901" w:rsidRDefault="00113901">
      <w:pPr>
        <w:jc w:val="both"/>
        <w:rPr>
          <w:rFonts w:ascii="Calibri" w:hAnsi="Calibri" w:cs="Calibri"/>
        </w:rPr>
      </w:pPr>
    </w:p>
    <w:p w:rsidR="00113901" w:rsidRDefault="00113901">
      <w:pPr>
        <w:spacing w:after="120" w:line="276" w:lineRule="auto"/>
        <w:jc w:val="both"/>
        <w:rPr>
          <w:rFonts w:ascii="Calibri" w:hAnsi="Calibri" w:cs="Calibri"/>
          <w:b/>
        </w:rPr>
      </w:pPr>
    </w:p>
    <w:p w:rsidR="00113901" w:rsidRDefault="00113901">
      <w:pPr>
        <w:spacing w:after="120" w:line="288" w:lineRule="auto"/>
        <w:jc w:val="both"/>
        <w:rPr>
          <w:rFonts w:ascii="Calibri" w:hAnsi="Calibri" w:cs="Calibri"/>
        </w:rPr>
      </w:pPr>
    </w:p>
    <w:p w:rsidR="00113901" w:rsidRDefault="00113901">
      <w:pPr>
        <w:spacing w:after="120" w:line="288" w:lineRule="auto"/>
        <w:jc w:val="both"/>
        <w:rPr>
          <w:rFonts w:ascii="Calibri" w:hAnsi="Calibri" w:cs="Calibri"/>
        </w:rPr>
      </w:pPr>
    </w:p>
    <w:p w:rsidR="00113901" w:rsidRDefault="008E3988">
      <w:pPr>
        <w:spacing w:after="120" w:line="288" w:lineRule="auto"/>
        <w:jc w:val="both"/>
        <w:rPr>
          <w:rFonts w:ascii="Calibri" w:hAnsi="Calibri" w:cs="Calibri"/>
        </w:rPr>
      </w:pPr>
      <w:r>
        <w:rPr>
          <w:rFonts w:ascii="Calibri" w:hAnsi="Calibri" w:cs="Calibri"/>
          <w:b/>
          <w:bCs/>
        </w:rPr>
        <w:t>CLÁUSULA SEGU</w:t>
      </w:r>
      <w:r>
        <w:rPr>
          <w:rFonts w:ascii="Calibri" w:hAnsi="Calibri" w:cs="Calibri"/>
          <w:b/>
          <w:bCs/>
        </w:rPr>
        <w:t>NDA - DA VINCULAÇÃO DAS PEÇAS DOCUMENTAIS</w:t>
      </w:r>
    </w:p>
    <w:p w:rsidR="00113901" w:rsidRDefault="008E3988">
      <w:pPr>
        <w:spacing w:after="240" w:line="288" w:lineRule="auto"/>
        <w:jc w:val="both"/>
        <w:rPr>
          <w:rFonts w:ascii="Calibri" w:hAnsi="Calibri" w:cs="Calibri"/>
          <w:b/>
        </w:rPr>
      </w:pPr>
      <w:r>
        <w:rPr>
          <w:rFonts w:ascii="Calibri" w:hAnsi="Calibri" w:cs="Calibri"/>
        </w:rPr>
        <w:lastRenderedPageBreak/>
        <w:t xml:space="preserve">Integra este instrumento o </w:t>
      </w:r>
      <w:commentRangeStart w:id="6"/>
      <w:r>
        <w:rPr>
          <w:rFonts w:ascii="Calibri" w:hAnsi="Calibri" w:cs="Calibri"/>
        </w:rPr>
        <w:t xml:space="preserve">Plano de Trabalho </w:t>
      </w:r>
      <w:commentRangeEnd w:id="6"/>
      <w:r w:rsidR="00894331">
        <w:rPr>
          <w:rStyle w:val="Refdecomentrio"/>
        </w:rPr>
        <w:commentReference w:id="6"/>
      </w:r>
      <w:r>
        <w:rPr>
          <w:rFonts w:ascii="Calibri" w:hAnsi="Calibri" w:cs="Calibri"/>
        </w:rPr>
        <w:t>aprovado pelos participes, bem como toda documentação que dele resulte, cujos termos os partícipes acatam integralmente.</w:t>
      </w:r>
    </w:p>
    <w:p w:rsidR="00113901" w:rsidRDefault="008E3988">
      <w:pPr>
        <w:spacing w:after="240" w:line="288" w:lineRule="auto"/>
        <w:jc w:val="both"/>
        <w:rPr>
          <w:rFonts w:ascii="Calibri" w:hAnsi="Calibri" w:cs="Calibri"/>
          <w:b/>
          <w:bCs/>
        </w:rPr>
      </w:pPr>
      <w:proofErr w:type="spellStart"/>
      <w:r>
        <w:rPr>
          <w:rFonts w:ascii="Calibri" w:hAnsi="Calibri" w:cs="Calibri"/>
          <w:b/>
        </w:rPr>
        <w:t>Subcláusula</w:t>
      </w:r>
      <w:proofErr w:type="spellEnd"/>
      <w:r>
        <w:rPr>
          <w:rFonts w:ascii="Calibri" w:hAnsi="Calibri" w:cs="Calibri"/>
          <w:b/>
        </w:rPr>
        <w:t xml:space="preserve"> Única</w:t>
      </w:r>
      <w:r>
        <w:rPr>
          <w:rFonts w:ascii="Calibri" w:hAnsi="Calibri" w:cs="Calibri"/>
        </w:rPr>
        <w:t xml:space="preserve">. Eventuais ajustes realizados </w:t>
      </w:r>
      <w:r>
        <w:rPr>
          <w:rFonts w:ascii="Calibri" w:hAnsi="Calibri" w:cs="Calibri"/>
        </w:rPr>
        <w:t xml:space="preserve">durante a execução do objeto integrarão o Plano de Trabalho, desde que não haja alteração do objeto e sejam submetidos e aprovados previamente pelas autoridades competentes dos participes. </w:t>
      </w:r>
    </w:p>
    <w:p w:rsidR="00113901" w:rsidRDefault="00113901">
      <w:pPr>
        <w:spacing w:after="120" w:line="288" w:lineRule="auto"/>
        <w:jc w:val="both"/>
        <w:rPr>
          <w:rFonts w:ascii="Calibri" w:hAnsi="Calibri" w:cs="Calibri"/>
          <w:b/>
          <w:bCs/>
        </w:rPr>
      </w:pPr>
    </w:p>
    <w:p w:rsidR="00113901" w:rsidRDefault="008E3988">
      <w:pPr>
        <w:spacing w:after="120" w:line="288" w:lineRule="auto"/>
        <w:jc w:val="both"/>
        <w:rPr>
          <w:rFonts w:ascii="Calibri" w:hAnsi="Calibri" w:cs="Calibri"/>
        </w:rPr>
      </w:pPr>
      <w:r>
        <w:rPr>
          <w:rFonts w:ascii="Calibri" w:hAnsi="Calibri" w:cs="Calibri"/>
          <w:b/>
          <w:bCs/>
        </w:rPr>
        <w:t xml:space="preserve">CLÁUSULA </w:t>
      </w:r>
      <w:r>
        <w:rPr>
          <w:rFonts w:ascii="Calibri" w:hAnsi="Calibri" w:cs="Calibri"/>
          <w:b/>
          <w:bCs/>
          <w:color w:val="000000"/>
        </w:rPr>
        <w:t>TERCEIRA</w:t>
      </w:r>
      <w:r>
        <w:rPr>
          <w:rFonts w:ascii="Calibri" w:hAnsi="Calibri" w:cs="Calibri"/>
          <w:b/>
          <w:bCs/>
        </w:rPr>
        <w:t xml:space="preserve"> - DAS OBRIGAÇÕES GERAIS</w:t>
      </w:r>
    </w:p>
    <w:p w:rsidR="00113901" w:rsidRDefault="008E3988">
      <w:pPr>
        <w:spacing w:after="120" w:line="288" w:lineRule="auto"/>
        <w:jc w:val="both"/>
        <w:rPr>
          <w:rFonts w:ascii="Calibri" w:hAnsi="Calibri" w:cs="Calibri"/>
          <w:b/>
          <w:bCs/>
        </w:rPr>
      </w:pPr>
      <w:r>
        <w:rPr>
          <w:rFonts w:ascii="Calibri" w:hAnsi="Calibri" w:cs="Calibri"/>
        </w:rPr>
        <w:t>São obrigações dos Part</w:t>
      </w:r>
      <w:r>
        <w:rPr>
          <w:rFonts w:ascii="Calibri" w:hAnsi="Calibri" w:cs="Calibri"/>
        </w:rPr>
        <w:t>ícipes:</w:t>
      </w:r>
    </w:p>
    <w:p w:rsidR="00113901" w:rsidRDefault="008E3988">
      <w:pPr>
        <w:spacing w:after="120" w:line="288" w:lineRule="auto"/>
        <w:jc w:val="both"/>
        <w:rPr>
          <w:rFonts w:ascii="Calibri" w:hAnsi="Calibri" w:cs="Calibri"/>
          <w:b/>
          <w:bCs/>
        </w:rPr>
      </w:pPr>
      <w:r>
        <w:rPr>
          <w:rFonts w:ascii="Calibri" w:hAnsi="Calibri" w:cs="Calibri"/>
          <w:b/>
          <w:bCs/>
        </w:rPr>
        <w:t xml:space="preserve">I - </w:t>
      </w:r>
      <w:proofErr w:type="gramStart"/>
      <w:r>
        <w:rPr>
          <w:rFonts w:ascii="Calibri" w:hAnsi="Calibri" w:cs="Calibri"/>
          <w:b/>
          <w:bCs/>
        </w:rPr>
        <w:t>DO CONCEDENTE</w:t>
      </w:r>
      <w:proofErr w:type="gramEnd"/>
      <w:r>
        <w:rPr>
          <w:rFonts w:ascii="Calibri" w:hAnsi="Calibri" w:cs="Calibri"/>
          <w:b/>
          <w:bCs/>
        </w:rPr>
        <w:t>:</w:t>
      </w:r>
    </w:p>
    <w:p w:rsidR="00113901" w:rsidRDefault="008E3988">
      <w:pPr>
        <w:spacing w:after="120" w:line="288" w:lineRule="auto"/>
        <w:jc w:val="both"/>
        <w:rPr>
          <w:rFonts w:ascii="Calibri" w:hAnsi="Calibri" w:cs="Calibri"/>
          <w:b/>
          <w:bCs/>
        </w:rPr>
      </w:pPr>
      <w:proofErr w:type="gramStart"/>
      <w:r>
        <w:rPr>
          <w:rFonts w:ascii="Calibri" w:hAnsi="Calibri" w:cs="Calibri"/>
          <w:b/>
          <w:bCs/>
        </w:rPr>
        <w:t>I.</w:t>
      </w:r>
      <w:proofErr w:type="gramEnd"/>
      <w:r>
        <w:rPr>
          <w:rFonts w:ascii="Calibri" w:hAnsi="Calibri" w:cs="Calibri"/>
          <w:b/>
          <w:bCs/>
        </w:rPr>
        <w:t>1.</w:t>
      </w:r>
      <w:r>
        <w:rPr>
          <w:rFonts w:ascii="Calibri" w:hAnsi="Calibri" w:cs="Calibri"/>
          <w:bCs/>
        </w:rPr>
        <w:t xml:space="preserve"> </w:t>
      </w:r>
      <w:proofErr w:type="gramStart"/>
      <w:r>
        <w:rPr>
          <w:rFonts w:ascii="Calibri" w:hAnsi="Calibri" w:cs="Calibri"/>
        </w:rPr>
        <w:t>realizar</w:t>
      </w:r>
      <w:proofErr w:type="gramEnd"/>
      <w:r>
        <w:rPr>
          <w:rFonts w:ascii="Calibri" w:hAnsi="Calibri" w:cs="Calibri"/>
        </w:rPr>
        <w:t xml:space="preserve"> no SICONV os atos e os procedimentos relativos à formalização, alteração, execução, acompanhamento, fiscalização, análise da prestação de contas e, se for o caso, informações acerca de tomada de contas especial;</w:t>
      </w:r>
    </w:p>
    <w:p w:rsidR="00113901" w:rsidRDefault="008E3988">
      <w:pPr>
        <w:spacing w:after="120" w:line="288" w:lineRule="auto"/>
        <w:jc w:val="both"/>
        <w:rPr>
          <w:rFonts w:ascii="Calibri" w:hAnsi="Calibri" w:cs="Calibri"/>
          <w:b/>
          <w:bCs/>
        </w:rPr>
      </w:pPr>
      <w:proofErr w:type="gramStart"/>
      <w:r>
        <w:rPr>
          <w:rFonts w:ascii="Calibri" w:hAnsi="Calibri" w:cs="Calibri"/>
          <w:b/>
          <w:bCs/>
        </w:rPr>
        <w:t>I.</w:t>
      </w:r>
      <w:proofErr w:type="gramEnd"/>
      <w:r>
        <w:rPr>
          <w:rFonts w:ascii="Calibri" w:hAnsi="Calibri" w:cs="Calibri"/>
          <w:b/>
          <w:bCs/>
        </w:rPr>
        <w:t>2</w:t>
      </w:r>
      <w:r>
        <w:rPr>
          <w:rFonts w:ascii="Calibri" w:hAnsi="Calibri" w:cs="Calibri"/>
          <w:bCs/>
        </w:rPr>
        <w:t xml:space="preserve">. </w:t>
      </w:r>
      <w:proofErr w:type="gramStart"/>
      <w:r>
        <w:rPr>
          <w:rFonts w:ascii="Calibri" w:hAnsi="Calibri" w:cs="Calibri"/>
          <w:bCs/>
        </w:rPr>
        <w:t>aprovar</w:t>
      </w:r>
      <w:proofErr w:type="gramEnd"/>
      <w:r>
        <w:rPr>
          <w:rFonts w:ascii="Calibri" w:hAnsi="Calibri" w:cs="Calibri"/>
          <w:bCs/>
        </w:rPr>
        <w:t xml:space="preserve"> os procedimentos técnicos e operacionais necessários à implantação do projeto;</w:t>
      </w:r>
    </w:p>
    <w:p w:rsidR="00113901" w:rsidRDefault="008E3988">
      <w:pPr>
        <w:spacing w:after="120" w:line="288" w:lineRule="auto"/>
        <w:jc w:val="both"/>
        <w:rPr>
          <w:rFonts w:ascii="Calibri" w:hAnsi="Calibri" w:cs="Calibri"/>
          <w:b/>
          <w:bCs/>
        </w:rPr>
      </w:pPr>
      <w:proofErr w:type="gramStart"/>
      <w:r>
        <w:rPr>
          <w:rFonts w:ascii="Calibri" w:hAnsi="Calibri" w:cs="Calibri"/>
          <w:b/>
          <w:bCs/>
        </w:rPr>
        <w:t>I.</w:t>
      </w:r>
      <w:proofErr w:type="gramEnd"/>
      <w:r>
        <w:rPr>
          <w:rFonts w:ascii="Calibri" w:hAnsi="Calibri" w:cs="Calibri"/>
          <w:b/>
          <w:bCs/>
        </w:rPr>
        <w:t>3.</w:t>
      </w:r>
      <w:r>
        <w:rPr>
          <w:rFonts w:ascii="Calibri" w:hAnsi="Calibri" w:cs="Calibri"/>
          <w:bCs/>
        </w:rPr>
        <w:t xml:space="preserve"> </w:t>
      </w:r>
      <w:proofErr w:type="gramStart"/>
      <w:r>
        <w:rPr>
          <w:rFonts w:ascii="Calibri" w:hAnsi="Calibri" w:cs="Calibri"/>
        </w:rPr>
        <w:t>transferir</w:t>
      </w:r>
      <w:proofErr w:type="gramEnd"/>
      <w:r>
        <w:rPr>
          <w:rFonts w:ascii="Calibri" w:hAnsi="Calibri" w:cs="Calibri"/>
        </w:rPr>
        <w:t xml:space="preserve"> ao CONVENENTE os recursos financeiros previstos para a execução deste Convênio, de acordo com a programação orçamentária e financeira do Governo </w:t>
      </w:r>
      <w:r>
        <w:rPr>
          <w:rFonts w:ascii="Calibri" w:hAnsi="Calibri" w:cs="Calibri"/>
        </w:rPr>
        <w:t>Federal e o estabelecido no Cronograma de desembolso do Plano de Trabalho;</w:t>
      </w:r>
    </w:p>
    <w:p w:rsidR="00113901" w:rsidRDefault="008E3988">
      <w:pPr>
        <w:spacing w:after="120" w:line="288" w:lineRule="auto"/>
        <w:jc w:val="both"/>
        <w:rPr>
          <w:rFonts w:ascii="Calibri" w:hAnsi="Calibri" w:cs="Calibri"/>
          <w:b/>
          <w:bCs/>
        </w:rPr>
      </w:pPr>
      <w:proofErr w:type="gramStart"/>
      <w:r>
        <w:rPr>
          <w:rFonts w:ascii="Calibri" w:hAnsi="Calibri" w:cs="Calibri"/>
          <w:b/>
          <w:bCs/>
        </w:rPr>
        <w:t>I.</w:t>
      </w:r>
      <w:proofErr w:type="gramEnd"/>
      <w:r>
        <w:rPr>
          <w:rFonts w:ascii="Calibri" w:hAnsi="Calibri" w:cs="Calibri"/>
          <w:b/>
          <w:bCs/>
        </w:rPr>
        <w:t>4.</w:t>
      </w:r>
      <w:r>
        <w:rPr>
          <w:rFonts w:ascii="Calibri" w:hAnsi="Calibri" w:cs="Calibri"/>
          <w:bCs/>
        </w:rPr>
        <w:t xml:space="preserve"> </w:t>
      </w:r>
      <w:proofErr w:type="gramStart"/>
      <w:r>
        <w:rPr>
          <w:rFonts w:ascii="Calibri" w:hAnsi="Calibri" w:cs="Calibri"/>
          <w:bCs/>
        </w:rPr>
        <w:t>acompanhar</w:t>
      </w:r>
      <w:proofErr w:type="gramEnd"/>
      <w:r>
        <w:rPr>
          <w:rFonts w:ascii="Calibri" w:hAnsi="Calibri" w:cs="Calibri"/>
          <w:bCs/>
        </w:rPr>
        <w:t xml:space="preserve"> a execução orçamentária e financeira dos recursos transferidos em função deste Convênio, providenciando os devidos registros nos sistemas da União;</w:t>
      </w:r>
    </w:p>
    <w:p w:rsidR="00113901" w:rsidRDefault="008E3988">
      <w:pPr>
        <w:spacing w:after="120" w:line="288" w:lineRule="auto"/>
        <w:jc w:val="both"/>
        <w:rPr>
          <w:rFonts w:ascii="Calibri" w:hAnsi="Calibri" w:cs="Calibri"/>
          <w:bCs/>
        </w:rPr>
      </w:pPr>
      <w:proofErr w:type="gramStart"/>
      <w:r>
        <w:rPr>
          <w:rFonts w:ascii="Calibri" w:hAnsi="Calibri" w:cs="Calibri"/>
          <w:b/>
          <w:bCs/>
        </w:rPr>
        <w:t>I.</w:t>
      </w:r>
      <w:proofErr w:type="gramEnd"/>
      <w:r>
        <w:rPr>
          <w:rFonts w:ascii="Calibri" w:hAnsi="Calibri" w:cs="Calibri"/>
          <w:b/>
          <w:bCs/>
        </w:rPr>
        <w:t xml:space="preserve">5. </w:t>
      </w:r>
      <w:proofErr w:type="gramStart"/>
      <w:r>
        <w:rPr>
          <w:rFonts w:ascii="Calibri" w:hAnsi="Calibri" w:cs="Calibri"/>
          <w:bCs/>
        </w:rPr>
        <w:t>supervisiona</w:t>
      </w:r>
      <w:r>
        <w:rPr>
          <w:rFonts w:ascii="Calibri" w:hAnsi="Calibri" w:cs="Calibri"/>
          <w:bCs/>
        </w:rPr>
        <w:t>r</w:t>
      </w:r>
      <w:proofErr w:type="gramEnd"/>
      <w:r>
        <w:rPr>
          <w:rFonts w:ascii="Calibri" w:hAnsi="Calibri" w:cs="Calibri"/>
          <w:bCs/>
        </w:rPr>
        <w:t>, acompanhar e fiscalizar a execução deste Convênio, além de avaliar os resultados alcançados, inclusive no que diz respeito à qualidade dos produtos e serviços conveniados;</w:t>
      </w:r>
    </w:p>
    <w:p w:rsidR="00113901" w:rsidRDefault="008E3988">
      <w:pPr>
        <w:spacing w:after="120" w:line="288" w:lineRule="auto"/>
        <w:ind w:left="708"/>
        <w:jc w:val="both"/>
        <w:rPr>
          <w:rFonts w:ascii="Calibri" w:hAnsi="Calibri" w:cs="Calibri"/>
          <w:bCs/>
        </w:rPr>
      </w:pPr>
      <w:proofErr w:type="gramStart"/>
      <w:r>
        <w:rPr>
          <w:rFonts w:ascii="Calibri" w:hAnsi="Calibri" w:cs="Calibri"/>
          <w:bCs/>
        </w:rPr>
        <w:t>I.</w:t>
      </w:r>
      <w:proofErr w:type="gramEnd"/>
      <w:r>
        <w:rPr>
          <w:rFonts w:ascii="Calibri" w:hAnsi="Calibri" w:cs="Calibri"/>
          <w:bCs/>
        </w:rPr>
        <w:t>5.1a avaliação dos resultados esperados e alcançados, das metas e dos indicador</w:t>
      </w:r>
      <w:r>
        <w:rPr>
          <w:rFonts w:ascii="Calibri" w:hAnsi="Calibri" w:cs="Calibri"/>
          <w:bCs/>
        </w:rPr>
        <w:t>es de cada etapa da execução e do produto final deve seguir o definido no Plano de Trabalho anexo;</w:t>
      </w:r>
    </w:p>
    <w:p w:rsidR="00113901" w:rsidDel="00BE4DB5" w:rsidRDefault="00113901">
      <w:pPr>
        <w:spacing w:after="120" w:line="288" w:lineRule="auto"/>
        <w:ind w:left="708"/>
        <w:jc w:val="both"/>
        <w:rPr>
          <w:del w:id="7" w:author="Rogério Yamanishi" w:date="2016-05-30T14:06:00Z"/>
          <w:rFonts w:ascii="Calibri" w:hAnsi="Calibri" w:cs="Calibri"/>
          <w:bCs/>
        </w:rPr>
      </w:pPr>
    </w:p>
    <w:p w:rsidR="00113901" w:rsidDel="00BE4DB5" w:rsidRDefault="00113901">
      <w:pPr>
        <w:spacing w:after="120" w:line="288" w:lineRule="auto"/>
        <w:ind w:left="708"/>
        <w:jc w:val="both"/>
        <w:rPr>
          <w:del w:id="8" w:author="Rogério Yamanishi" w:date="2016-05-30T14:06:00Z"/>
          <w:rFonts w:ascii="Calibri" w:hAnsi="Calibri" w:cs="Calibri"/>
          <w:bCs/>
        </w:rPr>
      </w:pPr>
    </w:p>
    <w:p w:rsidR="00113901" w:rsidRDefault="008E3988" w:rsidP="00BE4DB5">
      <w:pPr>
        <w:spacing w:after="120" w:line="288" w:lineRule="auto"/>
        <w:jc w:val="both"/>
        <w:pPrChange w:id="9" w:author="Rogério Yamanishi" w:date="2016-05-30T14:06:00Z">
          <w:pPr>
            <w:spacing w:after="120" w:line="288" w:lineRule="auto"/>
            <w:ind w:left="708"/>
            <w:jc w:val="both"/>
          </w:pPr>
        </w:pPrChange>
      </w:pPr>
      <w:proofErr w:type="gramStart"/>
      <w:r>
        <w:rPr>
          <w:rFonts w:ascii="Calibri" w:hAnsi="Calibri" w:cs="Calibri"/>
          <w:b/>
          <w:bCs/>
        </w:rPr>
        <w:t>I.</w:t>
      </w:r>
      <w:proofErr w:type="gramEnd"/>
      <w:r>
        <w:rPr>
          <w:rFonts w:ascii="Calibri" w:hAnsi="Calibri" w:cs="Calibri"/>
          <w:b/>
          <w:bCs/>
        </w:rPr>
        <w:t>6.</w:t>
      </w:r>
      <w:r>
        <w:rPr>
          <w:rFonts w:ascii="Calibri" w:hAnsi="Calibri" w:cs="Calibri"/>
          <w:bCs/>
        </w:rPr>
        <w:t xml:space="preserve"> </w:t>
      </w:r>
      <w:proofErr w:type="gramStart"/>
      <w:r>
        <w:rPr>
          <w:rFonts w:ascii="Calibri" w:hAnsi="Calibri" w:cs="Calibri"/>
        </w:rPr>
        <w:t>analisar</w:t>
      </w:r>
      <w:proofErr w:type="gramEnd"/>
      <w:r>
        <w:rPr>
          <w:rFonts w:ascii="Calibri" w:hAnsi="Calibri" w:cs="Calibri"/>
        </w:rPr>
        <w:t xml:space="preserve"> e, se for o caso, aprovar as propostas de reformulações do Convênio e do seu Plano de Trabalho, fundamentadas em parâmetros técnicos e que nã</w:t>
      </w:r>
      <w:r>
        <w:rPr>
          <w:rFonts w:ascii="Calibri" w:hAnsi="Calibri" w:cs="Calibri"/>
        </w:rPr>
        <w:t>o impliquem mudança do objeto;</w:t>
      </w:r>
    </w:p>
    <w:p w:rsidR="00113901" w:rsidDel="00BE4DB5" w:rsidRDefault="00113901">
      <w:pPr>
        <w:spacing w:after="120" w:line="288" w:lineRule="auto"/>
        <w:ind w:left="705"/>
        <w:jc w:val="both"/>
        <w:rPr>
          <w:del w:id="10" w:author="Rogério Yamanishi" w:date="2016-05-30T14:06:00Z"/>
          <w:rFonts w:ascii="Calibri" w:hAnsi="Calibri" w:cs="Calibri"/>
        </w:rPr>
      </w:pPr>
    </w:p>
    <w:p w:rsidR="00113901" w:rsidRDefault="008E3988" w:rsidP="00BE4DB5">
      <w:pPr>
        <w:spacing w:after="120" w:line="288" w:lineRule="auto"/>
        <w:jc w:val="both"/>
        <w:pPrChange w:id="11" w:author="Rogério Yamanishi" w:date="2016-05-30T14:06:00Z">
          <w:pPr>
            <w:spacing w:after="120" w:line="288" w:lineRule="auto"/>
            <w:ind w:left="705"/>
            <w:jc w:val="both"/>
          </w:pPr>
        </w:pPrChange>
      </w:pPr>
      <w:proofErr w:type="gramStart"/>
      <w:r>
        <w:rPr>
          <w:rFonts w:ascii="Calibri" w:hAnsi="Calibri" w:cs="Calibri"/>
          <w:b/>
        </w:rPr>
        <w:t>I.</w:t>
      </w:r>
      <w:proofErr w:type="gramEnd"/>
      <w:r>
        <w:rPr>
          <w:rFonts w:ascii="Calibri" w:hAnsi="Calibri" w:cs="Calibri"/>
          <w:b/>
        </w:rPr>
        <w:t>7.</w:t>
      </w:r>
      <w:r>
        <w:rPr>
          <w:rFonts w:ascii="Calibri" w:hAnsi="Calibri" w:cs="Calibri"/>
        </w:rPr>
        <w:t xml:space="preserve"> </w:t>
      </w:r>
      <w:proofErr w:type="gramStart"/>
      <w:r>
        <w:rPr>
          <w:rFonts w:ascii="Calibri" w:hAnsi="Calibri" w:cs="Calibri"/>
        </w:rPr>
        <w:t>atestar</w:t>
      </w:r>
      <w:proofErr w:type="gramEnd"/>
      <w:r>
        <w:rPr>
          <w:rFonts w:ascii="Calibri" w:hAnsi="Calibri" w:cs="Calibri"/>
        </w:rPr>
        <w:t xml:space="preserve"> a execução do objeto conveniado, assim como verificar a regular aplicação dos recursos, condicionando a respectiva liberação ao cumprimento das metas previamente estabelecidas;</w:t>
      </w:r>
    </w:p>
    <w:p w:rsidR="00113901" w:rsidRDefault="008E3988">
      <w:pPr>
        <w:spacing w:after="120" w:line="288" w:lineRule="auto"/>
        <w:jc w:val="both"/>
      </w:pPr>
      <w:r>
        <w:rPr>
          <w:rFonts w:ascii="Calibri" w:hAnsi="Calibri" w:cs="Calibri"/>
        </w:rPr>
        <w:tab/>
      </w:r>
    </w:p>
    <w:p w:rsidR="00113901" w:rsidRDefault="008E3988">
      <w:pPr>
        <w:spacing w:after="120" w:line="288" w:lineRule="auto"/>
        <w:jc w:val="both"/>
      </w:pPr>
      <w:r>
        <w:rPr>
          <w:rFonts w:ascii="Calibri" w:hAnsi="Calibri" w:cs="Calibri"/>
        </w:rPr>
        <w:lastRenderedPageBreak/>
        <w:tab/>
        <w:t xml:space="preserve"> </w:t>
      </w:r>
    </w:p>
    <w:p w:rsidR="00113901" w:rsidRDefault="008E3988">
      <w:pPr>
        <w:pStyle w:val="PargrafodaLista"/>
        <w:spacing w:after="120" w:line="288" w:lineRule="auto"/>
        <w:ind w:left="0"/>
        <w:jc w:val="both"/>
        <w:rPr>
          <w:rFonts w:ascii="Calibri" w:hAnsi="Calibri" w:cs="Calibri"/>
          <w:b/>
          <w:bCs/>
        </w:rPr>
      </w:pPr>
      <w:proofErr w:type="gramStart"/>
      <w:r>
        <w:rPr>
          <w:rFonts w:ascii="Calibri" w:hAnsi="Calibri" w:cs="Calibri"/>
          <w:b/>
        </w:rPr>
        <w:t>I.</w:t>
      </w:r>
      <w:proofErr w:type="gramEnd"/>
      <w:r>
        <w:rPr>
          <w:rFonts w:ascii="Calibri" w:hAnsi="Calibri" w:cs="Calibri"/>
          <w:b/>
        </w:rPr>
        <w:t>8.</w:t>
      </w:r>
      <w:r>
        <w:rPr>
          <w:rFonts w:ascii="Calibri" w:hAnsi="Calibri" w:cs="Calibri"/>
        </w:rPr>
        <w:t xml:space="preserve"> Notificar a CONVENENTE p</w:t>
      </w:r>
      <w:r>
        <w:rPr>
          <w:rFonts w:ascii="Calibri" w:hAnsi="Calibri" w:cs="Calibri"/>
        </w:rPr>
        <w:t>or escrito da ocorrência de eventuais imperfeições no curso da execução do objeto do convênio, fixando prazo para a sua correção;</w:t>
      </w:r>
    </w:p>
    <w:p w:rsidR="00113901" w:rsidRDefault="008E3988">
      <w:pPr>
        <w:spacing w:after="120" w:line="288" w:lineRule="auto"/>
        <w:jc w:val="both"/>
        <w:rPr>
          <w:rFonts w:ascii="Calibri" w:hAnsi="Calibri" w:cs="Calibri"/>
          <w:b/>
        </w:rPr>
      </w:pPr>
      <w:proofErr w:type="gramStart"/>
      <w:r>
        <w:rPr>
          <w:rFonts w:ascii="Calibri" w:hAnsi="Calibri" w:cs="Calibri"/>
          <w:b/>
          <w:bCs/>
        </w:rPr>
        <w:t>I.</w:t>
      </w:r>
      <w:proofErr w:type="gramEnd"/>
      <w:r>
        <w:rPr>
          <w:rFonts w:ascii="Calibri" w:hAnsi="Calibri" w:cs="Calibri"/>
          <w:b/>
          <w:bCs/>
        </w:rPr>
        <w:t>9.</w:t>
      </w:r>
      <w:r>
        <w:rPr>
          <w:rFonts w:ascii="Calibri" w:hAnsi="Calibri" w:cs="Calibri"/>
          <w:bCs/>
        </w:rPr>
        <w:t xml:space="preserve"> </w:t>
      </w:r>
      <w:proofErr w:type="gramStart"/>
      <w:r>
        <w:rPr>
          <w:rFonts w:ascii="Calibri" w:hAnsi="Calibri" w:cs="Calibri"/>
        </w:rPr>
        <w:t>analisar</w:t>
      </w:r>
      <w:proofErr w:type="gramEnd"/>
      <w:r>
        <w:rPr>
          <w:rFonts w:ascii="Calibri" w:hAnsi="Calibri" w:cs="Calibri"/>
        </w:rPr>
        <w:t xml:space="preserve"> os Relatórios de Execução Físico-Financeira e a prestação de contas relativa a este Convênio, </w:t>
      </w:r>
      <w:r>
        <w:rPr>
          <w:rFonts w:ascii="Calibri" w:hAnsi="Calibri" w:cs="Calibri"/>
          <w:bCs/>
        </w:rPr>
        <w:t>emitindo parecer c</w:t>
      </w:r>
      <w:r>
        <w:rPr>
          <w:rFonts w:ascii="Calibri" w:hAnsi="Calibri" w:cs="Calibri"/>
          <w:bCs/>
        </w:rPr>
        <w:t xml:space="preserve">onclusivo sobre sua aprovação ou não, </w:t>
      </w:r>
      <w:r>
        <w:rPr>
          <w:rFonts w:ascii="Calibri" w:hAnsi="Calibri" w:cs="Calibri"/>
        </w:rPr>
        <w:t>na forma do Art. 11</w:t>
      </w:r>
      <w:r>
        <w:rPr>
          <w:rFonts w:ascii="Calibri" w:hAnsi="Calibri" w:cs="Calibri"/>
          <w:vertAlign w:val="superscript"/>
        </w:rPr>
        <w:t>o</w:t>
      </w:r>
      <w:r>
        <w:rPr>
          <w:rFonts w:ascii="Calibri" w:hAnsi="Calibri" w:cs="Calibri"/>
        </w:rPr>
        <w:t xml:space="preserve"> do Decreto nº 7.423/2010;</w:t>
      </w:r>
    </w:p>
    <w:p w:rsidR="00113901" w:rsidRDefault="008E3988">
      <w:pPr>
        <w:spacing w:after="120" w:line="288" w:lineRule="auto"/>
        <w:jc w:val="both"/>
        <w:rPr>
          <w:rFonts w:ascii="Calibri" w:hAnsi="Calibri" w:cs="Calibri"/>
        </w:rPr>
      </w:pPr>
      <w:proofErr w:type="gramStart"/>
      <w:r>
        <w:rPr>
          <w:rFonts w:ascii="Calibri" w:hAnsi="Calibri" w:cs="Calibri"/>
          <w:b/>
        </w:rPr>
        <w:t>I.</w:t>
      </w:r>
      <w:proofErr w:type="gramEnd"/>
      <w:r>
        <w:rPr>
          <w:rFonts w:ascii="Calibri" w:hAnsi="Calibri" w:cs="Calibri"/>
          <w:b/>
        </w:rPr>
        <w:t>10.</w:t>
      </w:r>
      <w:r>
        <w:rPr>
          <w:rFonts w:ascii="Calibri" w:hAnsi="Calibri" w:cs="Calibri"/>
        </w:rPr>
        <w:t xml:space="preserve"> </w:t>
      </w:r>
      <w:proofErr w:type="gramStart"/>
      <w:r>
        <w:rPr>
          <w:rFonts w:ascii="Calibri" w:hAnsi="Calibri" w:cs="Calibri"/>
        </w:rPr>
        <w:t>notificar</w:t>
      </w:r>
      <w:proofErr w:type="gramEnd"/>
      <w:r>
        <w:rPr>
          <w:rFonts w:ascii="Calibri" w:hAnsi="Calibri" w:cs="Calibri"/>
        </w:rPr>
        <w:t xml:space="preserve"> o CONVENENTE quando não apresentada a prestação de contas dos recursos aplicados ou constatada a má aplicação dos recursos públicos transferidos, e instaur</w:t>
      </w:r>
      <w:r>
        <w:rPr>
          <w:rFonts w:ascii="Calibri" w:hAnsi="Calibri" w:cs="Calibri"/>
        </w:rPr>
        <w:t>ar, se for o caso, a Tomada de Contas Especial.</w:t>
      </w:r>
    </w:p>
    <w:p w:rsidR="00113901" w:rsidRDefault="00113901">
      <w:pPr>
        <w:spacing w:line="288" w:lineRule="auto"/>
        <w:jc w:val="both"/>
        <w:rPr>
          <w:rFonts w:ascii="Calibri" w:hAnsi="Calibri" w:cs="Calibri"/>
        </w:rPr>
      </w:pPr>
    </w:p>
    <w:p w:rsidR="00113901" w:rsidRDefault="008E3988">
      <w:pPr>
        <w:spacing w:after="120" w:line="288" w:lineRule="auto"/>
        <w:jc w:val="both"/>
        <w:rPr>
          <w:rFonts w:ascii="Calibri" w:hAnsi="Calibri" w:cs="Calibri"/>
          <w:b/>
        </w:rPr>
      </w:pPr>
      <w:r>
        <w:rPr>
          <w:rFonts w:ascii="Calibri" w:hAnsi="Calibri" w:cs="Calibri"/>
          <w:b/>
          <w:bCs/>
        </w:rPr>
        <w:t>II - DO CONVENENTE:</w:t>
      </w:r>
    </w:p>
    <w:p w:rsidR="00113901" w:rsidRDefault="008E3988">
      <w:pPr>
        <w:spacing w:after="120" w:line="288" w:lineRule="auto"/>
        <w:jc w:val="both"/>
        <w:rPr>
          <w:rFonts w:ascii="Calibri" w:hAnsi="Calibri" w:cs="Calibri"/>
          <w:b/>
        </w:rPr>
      </w:pPr>
      <w:proofErr w:type="gramStart"/>
      <w:r>
        <w:rPr>
          <w:rFonts w:ascii="Calibri" w:hAnsi="Calibri" w:cs="Calibri"/>
          <w:b/>
        </w:rPr>
        <w:t>II.</w:t>
      </w:r>
      <w:proofErr w:type="gramEnd"/>
      <w:r>
        <w:rPr>
          <w:rFonts w:ascii="Calibri" w:hAnsi="Calibri" w:cs="Calibri"/>
          <w:b/>
        </w:rPr>
        <w:t>1.</w:t>
      </w:r>
      <w:r>
        <w:rPr>
          <w:rFonts w:ascii="Calibri" w:hAnsi="Calibri" w:cs="Calibri"/>
        </w:rPr>
        <w:t xml:space="preserve"> </w:t>
      </w:r>
      <w:proofErr w:type="gramStart"/>
      <w:r>
        <w:rPr>
          <w:rFonts w:ascii="Calibri" w:hAnsi="Calibri" w:cs="Calibri"/>
        </w:rPr>
        <w:t>incluir</w:t>
      </w:r>
      <w:proofErr w:type="gramEnd"/>
      <w:r>
        <w:rPr>
          <w:rFonts w:ascii="Calibri" w:hAnsi="Calibri" w:cs="Calibri"/>
        </w:rPr>
        <w:t xml:space="preserve"> regularmente no SICONV as informações e os documentos exigidos pela Portaria Interministerial nº 507, de 2011, mantendo-o atualizado;</w:t>
      </w:r>
    </w:p>
    <w:p w:rsidR="00113901" w:rsidRDefault="008E3988">
      <w:pPr>
        <w:spacing w:after="120" w:line="288" w:lineRule="auto"/>
        <w:jc w:val="both"/>
        <w:rPr>
          <w:rFonts w:ascii="Calibri" w:hAnsi="Calibri" w:cs="Calibri"/>
          <w:b/>
        </w:rPr>
      </w:pPr>
      <w:proofErr w:type="gramStart"/>
      <w:r>
        <w:rPr>
          <w:rFonts w:ascii="Calibri" w:hAnsi="Calibri" w:cs="Calibri"/>
          <w:b/>
        </w:rPr>
        <w:t>II.</w:t>
      </w:r>
      <w:proofErr w:type="gramEnd"/>
      <w:r>
        <w:rPr>
          <w:rFonts w:ascii="Calibri" w:hAnsi="Calibri" w:cs="Calibri"/>
          <w:b/>
        </w:rPr>
        <w:t>2.</w:t>
      </w:r>
      <w:r>
        <w:rPr>
          <w:rFonts w:ascii="Calibri" w:hAnsi="Calibri" w:cs="Calibri"/>
        </w:rPr>
        <w:t xml:space="preserve"> </w:t>
      </w:r>
      <w:proofErr w:type="gramStart"/>
      <w:r>
        <w:rPr>
          <w:rFonts w:ascii="Calibri" w:hAnsi="Calibri" w:cs="Calibri"/>
        </w:rPr>
        <w:t>executar</w:t>
      </w:r>
      <w:proofErr w:type="gramEnd"/>
      <w:r>
        <w:rPr>
          <w:rFonts w:ascii="Calibri" w:hAnsi="Calibri" w:cs="Calibri"/>
        </w:rPr>
        <w:t xml:space="preserve"> as atividades inerentes </w:t>
      </w:r>
      <w:r>
        <w:rPr>
          <w:rFonts w:ascii="Calibri" w:hAnsi="Calibri" w:cs="Calibri"/>
        </w:rPr>
        <w:t>à implantação do objeto deste Convênio com rigorosa obediência ao Plano de Trabalho, bem como fiscalizar a prestação dos serviços eventualmente contratados, observando sempre a qualidade, quantidades, prazos e custos definidos no Plano de Trabalho;</w:t>
      </w:r>
    </w:p>
    <w:p w:rsidR="00113901" w:rsidRDefault="008E3988">
      <w:pPr>
        <w:spacing w:after="120" w:line="288" w:lineRule="auto"/>
        <w:jc w:val="both"/>
        <w:rPr>
          <w:rFonts w:ascii="Calibri" w:hAnsi="Calibri" w:cs="Calibri"/>
          <w:b/>
        </w:rPr>
      </w:pPr>
      <w:proofErr w:type="gramStart"/>
      <w:r>
        <w:rPr>
          <w:rFonts w:ascii="Calibri" w:hAnsi="Calibri" w:cs="Calibri"/>
          <w:b/>
        </w:rPr>
        <w:t>II.</w:t>
      </w:r>
      <w:proofErr w:type="gramEnd"/>
      <w:r>
        <w:rPr>
          <w:rFonts w:ascii="Calibri" w:hAnsi="Calibri" w:cs="Calibri"/>
          <w:b/>
        </w:rPr>
        <w:t>3.</w:t>
      </w:r>
      <w:r>
        <w:rPr>
          <w:rFonts w:ascii="Calibri" w:hAnsi="Calibri" w:cs="Calibri"/>
        </w:rPr>
        <w:t xml:space="preserve"> </w:t>
      </w:r>
      <w:proofErr w:type="gramStart"/>
      <w:r>
        <w:rPr>
          <w:rFonts w:ascii="Calibri" w:hAnsi="Calibri" w:cs="Calibri"/>
        </w:rPr>
        <w:t>c</w:t>
      </w:r>
      <w:r>
        <w:rPr>
          <w:rFonts w:ascii="Calibri" w:hAnsi="Calibri" w:cs="Calibri"/>
        </w:rPr>
        <w:t>umprir</w:t>
      </w:r>
      <w:proofErr w:type="gramEnd"/>
      <w:r>
        <w:rPr>
          <w:rFonts w:ascii="Calibri" w:hAnsi="Calibri" w:cs="Calibri"/>
        </w:rPr>
        <w:t xml:space="preserve"> as metas, os prazos e as condições estabelecidas no Plano de Trabalho, de modo que facilite ao </w:t>
      </w:r>
      <w:r>
        <w:rPr>
          <w:rFonts w:ascii="Calibri" w:hAnsi="Calibri" w:cs="Calibri"/>
        </w:rPr>
        <w:t>CONCEDENTE</w:t>
      </w:r>
      <w:r>
        <w:rPr>
          <w:rFonts w:ascii="Calibri" w:hAnsi="Calibri" w:cs="Calibri"/>
        </w:rPr>
        <w:t xml:space="preserve"> a avaliação dos resultados esperados e alcançados, das metas e indicadores de cada etapa da execução e do produto final;</w:t>
      </w:r>
    </w:p>
    <w:p w:rsidR="00113901" w:rsidRDefault="008E3988">
      <w:pPr>
        <w:spacing w:after="120" w:line="288" w:lineRule="auto"/>
        <w:jc w:val="both"/>
        <w:rPr>
          <w:rFonts w:ascii="Calibri" w:hAnsi="Calibri" w:cs="Calibri"/>
          <w:b/>
        </w:rPr>
      </w:pPr>
      <w:proofErr w:type="gramStart"/>
      <w:r>
        <w:rPr>
          <w:rFonts w:ascii="Calibri" w:hAnsi="Calibri" w:cs="Calibri"/>
          <w:b/>
        </w:rPr>
        <w:t>II.</w:t>
      </w:r>
      <w:proofErr w:type="gramEnd"/>
      <w:r>
        <w:rPr>
          <w:rFonts w:ascii="Calibri" w:hAnsi="Calibri" w:cs="Calibri"/>
          <w:b/>
        </w:rPr>
        <w:t>4.</w:t>
      </w:r>
      <w:r>
        <w:rPr>
          <w:rFonts w:ascii="Calibri" w:hAnsi="Calibri" w:cs="Calibri"/>
        </w:rPr>
        <w:t xml:space="preserve"> </w:t>
      </w:r>
      <w:proofErr w:type="gramStart"/>
      <w:r>
        <w:rPr>
          <w:rFonts w:ascii="Calibri" w:hAnsi="Calibri" w:cs="Calibri"/>
        </w:rPr>
        <w:t>aplicar</w:t>
      </w:r>
      <w:proofErr w:type="gramEnd"/>
      <w:r>
        <w:rPr>
          <w:rFonts w:ascii="Calibri" w:hAnsi="Calibri" w:cs="Calibri"/>
        </w:rPr>
        <w:t xml:space="preserve"> os recursos discriminados no Plano de Trabalho exclusivamente no objeto do presente Convênio;</w:t>
      </w:r>
    </w:p>
    <w:p w:rsidR="00113901" w:rsidRDefault="008E3988">
      <w:pPr>
        <w:spacing w:after="120" w:line="288" w:lineRule="auto"/>
        <w:jc w:val="both"/>
      </w:pPr>
      <w:proofErr w:type="gramStart"/>
      <w:r>
        <w:rPr>
          <w:rFonts w:ascii="Calibri" w:hAnsi="Calibri" w:cs="Calibri"/>
          <w:b/>
        </w:rPr>
        <w:t>II.</w:t>
      </w:r>
      <w:proofErr w:type="gramEnd"/>
      <w:r>
        <w:rPr>
          <w:rFonts w:ascii="Calibri" w:hAnsi="Calibri" w:cs="Calibri"/>
          <w:b/>
        </w:rPr>
        <w:t>5.</w:t>
      </w:r>
      <w:r>
        <w:rPr>
          <w:rFonts w:ascii="Calibri" w:hAnsi="Calibri" w:cs="Calibri"/>
        </w:rPr>
        <w:t xml:space="preserve"> </w:t>
      </w:r>
      <w:proofErr w:type="gramStart"/>
      <w:r>
        <w:rPr>
          <w:rFonts w:ascii="Calibri" w:hAnsi="Calibri" w:cs="Calibri"/>
        </w:rPr>
        <w:t>assegurar</w:t>
      </w:r>
      <w:proofErr w:type="gramEnd"/>
      <w:r>
        <w:rPr>
          <w:rFonts w:ascii="Calibri" w:hAnsi="Calibri" w:cs="Calibri"/>
        </w:rPr>
        <w:t xml:space="preserve">, na sua integralidade, a qualidade técnica dos projetos e da execução dos produtos e serviços conveniados, em conformidade com as normas </w:t>
      </w:r>
      <w:r>
        <w:rPr>
          <w:rFonts w:ascii="Calibri" w:hAnsi="Calibri" w:cs="Calibri"/>
        </w:rPr>
        <w:t>brasileiras e os normativos dos programas, ações e atividades, determinando a correção de vícios que possam comprometer a fruição do benefício pela população beneficiária, quando detectados pelo CONCEDENTE ou pelos órgãos de controle;</w:t>
      </w:r>
    </w:p>
    <w:p w:rsidR="00113901" w:rsidRDefault="008E3988">
      <w:pPr>
        <w:spacing w:after="120" w:line="288" w:lineRule="auto"/>
        <w:jc w:val="both"/>
        <w:rPr>
          <w:rFonts w:ascii="Calibri" w:hAnsi="Calibri" w:cs="Calibri"/>
          <w:highlight w:val="yellow"/>
        </w:rPr>
      </w:pPr>
      <w:proofErr w:type="gramStart"/>
      <w:r>
        <w:rPr>
          <w:rFonts w:ascii="Calibri" w:hAnsi="Calibri" w:cs="Calibri"/>
          <w:b/>
        </w:rPr>
        <w:t>II.</w:t>
      </w:r>
      <w:proofErr w:type="gramEnd"/>
      <w:r>
        <w:rPr>
          <w:rFonts w:ascii="Calibri" w:hAnsi="Calibri" w:cs="Calibri"/>
          <w:b/>
        </w:rPr>
        <w:t>6.</w:t>
      </w:r>
      <w:r>
        <w:rPr>
          <w:rFonts w:ascii="Calibri" w:hAnsi="Calibri" w:cs="Calibri"/>
        </w:rPr>
        <w:t xml:space="preserve"> </w:t>
      </w:r>
      <w:proofErr w:type="gramStart"/>
      <w:r>
        <w:rPr>
          <w:rFonts w:ascii="Calibri" w:hAnsi="Calibri" w:cs="Calibri"/>
        </w:rPr>
        <w:t>garantir</w:t>
      </w:r>
      <w:proofErr w:type="gramEnd"/>
      <w:r>
        <w:rPr>
          <w:rFonts w:ascii="Calibri" w:hAnsi="Calibri" w:cs="Calibri"/>
        </w:rPr>
        <w:t xml:space="preserve"> a manu</w:t>
      </w:r>
      <w:r>
        <w:rPr>
          <w:rFonts w:ascii="Calibri" w:hAnsi="Calibri" w:cs="Calibri"/>
        </w:rPr>
        <w:t>tenção da capacidade técnica e operacional necessária ao bom desempenho das atividades;</w:t>
      </w:r>
    </w:p>
    <w:p w:rsidR="00113901" w:rsidDel="00BE4DB5" w:rsidRDefault="00113901">
      <w:pPr>
        <w:spacing w:after="120" w:line="288" w:lineRule="auto"/>
        <w:ind w:left="705"/>
        <w:jc w:val="both"/>
        <w:rPr>
          <w:del w:id="12" w:author="Rogério Yamanishi" w:date="2016-05-30T14:07:00Z"/>
          <w:rFonts w:ascii="Calibri" w:hAnsi="Calibri" w:cs="Calibri"/>
          <w:highlight w:val="yellow"/>
        </w:rPr>
      </w:pPr>
    </w:p>
    <w:p w:rsidR="00113901" w:rsidDel="00BE4DB5" w:rsidRDefault="00113901">
      <w:pPr>
        <w:spacing w:after="120" w:line="288" w:lineRule="auto"/>
        <w:ind w:left="705"/>
        <w:jc w:val="both"/>
        <w:rPr>
          <w:del w:id="13" w:author="Rogério Yamanishi" w:date="2016-05-30T14:07:00Z"/>
          <w:rFonts w:ascii="Calibri" w:hAnsi="Calibri" w:cs="Calibri"/>
        </w:rPr>
      </w:pPr>
    </w:p>
    <w:p w:rsidR="00113901" w:rsidRDefault="008E3988" w:rsidP="00BE4DB5">
      <w:pPr>
        <w:spacing w:after="120" w:line="288" w:lineRule="auto"/>
        <w:jc w:val="both"/>
        <w:pPrChange w:id="14" w:author="Rogério Yamanishi" w:date="2016-05-30T14:07:00Z">
          <w:pPr>
            <w:spacing w:after="120" w:line="288" w:lineRule="auto"/>
            <w:ind w:left="705"/>
            <w:jc w:val="both"/>
          </w:pPr>
        </w:pPrChange>
      </w:pPr>
      <w:proofErr w:type="gramStart"/>
      <w:r>
        <w:rPr>
          <w:rFonts w:ascii="Calibri" w:hAnsi="Calibri" w:cs="Calibri"/>
          <w:b/>
        </w:rPr>
        <w:t>II.</w:t>
      </w:r>
      <w:proofErr w:type="gramEnd"/>
      <w:r>
        <w:rPr>
          <w:rFonts w:ascii="Calibri" w:hAnsi="Calibri" w:cs="Calibri"/>
          <w:b/>
        </w:rPr>
        <w:t>7.</w:t>
      </w:r>
      <w:r>
        <w:rPr>
          <w:rFonts w:ascii="Calibri" w:hAnsi="Calibri" w:cs="Calibri"/>
        </w:rPr>
        <w:t xml:space="preserve"> </w:t>
      </w:r>
      <w:proofErr w:type="gramStart"/>
      <w:r>
        <w:rPr>
          <w:rFonts w:ascii="Calibri" w:hAnsi="Calibri" w:cs="Calibri"/>
        </w:rPr>
        <w:t>manter</w:t>
      </w:r>
      <w:proofErr w:type="gramEnd"/>
      <w:r>
        <w:rPr>
          <w:rFonts w:ascii="Calibri" w:hAnsi="Calibri" w:cs="Calibri"/>
        </w:rPr>
        <w:t xml:space="preserve"> o CONCEDENTE informado sobre situações que eventualmente possam dificultar ou interromper o curso normal da execução do Convênio e prestar informações sobre as ações desenvolvidas para viabilizar o respectivo acompanhamento e fiscalização;</w:t>
      </w:r>
    </w:p>
    <w:p w:rsidR="00113901" w:rsidRDefault="008E3988">
      <w:pPr>
        <w:spacing w:after="120" w:line="288" w:lineRule="auto"/>
        <w:jc w:val="both"/>
        <w:rPr>
          <w:rFonts w:ascii="Calibri" w:hAnsi="Calibri" w:cs="Calibri"/>
          <w:b/>
        </w:rPr>
      </w:pPr>
      <w:proofErr w:type="gramStart"/>
      <w:r>
        <w:rPr>
          <w:rFonts w:ascii="Calibri" w:hAnsi="Calibri" w:cs="Calibri"/>
          <w:b/>
        </w:rPr>
        <w:t>II.</w:t>
      </w:r>
      <w:proofErr w:type="gramEnd"/>
      <w:r>
        <w:rPr>
          <w:rFonts w:ascii="Calibri" w:hAnsi="Calibri" w:cs="Calibri"/>
          <w:b/>
        </w:rPr>
        <w:t>8.</w:t>
      </w:r>
      <w:r>
        <w:rPr>
          <w:rFonts w:ascii="Calibri" w:hAnsi="Calibri" w:cs="Calibri"/>
        </w:rPr>
        <w:t xml:space="preserve"> </w:t>
      </w:r>
      <w:proofErr w:type="gramStart"/>
      <w:r>
        <w:rPr>
          <w:rFonts w:ascii="Calibri" w:hAnsi="Calibri" w:cs="Calibri"/>
        </w:rPr>
        <w:t>pr</w:t>
      </w:r>
      <w:r>
        <w:rPr>
          <w:rFonts w:ascii="Calibri" w:hAnsi="Calibri" w:cs="Calibri"/>
        </w:rPr>
        <w:t>estar</w:t>
      </w:r>
      <w:proofErr w:type="gramEnd"/>
      <w:r>
        <w:rPr>
          <w:rFonts w:ascii="Calibri" w:hAnsi="Calibri" w:cs="Calibri"/>
        </w:rPr>
        <w:t xml:space="preserve"> esclarecimentos ao CONCEDENTE na hipótese prevista no art. 6º, § 1º, da Portaria Interministerial nº 507, de 2011, no que for aplicável;</w:t>
      </w:r>
    </w:p>
    <w:p w:rsidR="00113901" w:rsidRDefault="008E3988">
      <w:pPr>
        <w:spacing w:after="120" w:line="288" w:lineRule="auto"/>
        <w:jc w:val="both"/>
        <w:rPr>
          <w:rFonts w:ascii="Calibri" w:hAnsi="Calibri" w:cs="Calibri"/>
          <w:b/>
        </w:rPr>
      </w:pPr>
      <w:proofErr w:type="gramStart"/>
      <w:r>
        <w:rPr>
          <w:rFonts w:ascii="Calibri" w:hAnsi="Calibri" w:cs="Calibri"/>
          <w:b/>
        </w:rPr>
        <w:lastRenderedPageBreak/>
        <w:t>II.</w:t>
      </w:r>
      <w:proofErr w:type="gramEnd"/>
      <w:r>
        <w:rPr>
          <w:rFonts w:ascii="Calibri" w:hAnsi="Calibri" w:cs="Calibri"/>
          <w:b/>
        </w:rPr>
        <w:t>9.</w:t>
      </w:r>
      <w:r>
        <w:rPr>
          <w:rFonts w:ascii="Calibri" w:hAnsi="Calibri" w:cs="Calibri"/>
        </w:rPr>
        <w:t xml:space="preserve"> </w:t>
      </w:r>
      <w:proofErr w:type="gramStart"/>
      <w:r>
        <w:rPr>
          <w:rFonts w:ascii="Calibri" w:hAnsi="Calibri" w:cs="Calibri"/>
        </w:rPr>
        <w:t>propiciar</w:t>
      </w:r>
      <w:proofErr w:type="gramEnd"/>
      <w:r>
        <w:rPr>
          <w:rFonts w:ascii="Calibri" w:hAnsi="Calibri" w:cs="Calibri"/>
        </w:rPr>
        <w:t xml:space="preserve"> os meios e as condições necessárias para que os técnicos do CONCEDENTE e os servidores do Sistema</w:t>
      </w:r>
      <w:r>
        <w:rPr>
          <w:rFonts w:ascii="Calibri" w:hAnsi="Calibri" w:cs="Calibri"/>
        </w:rPr>
        <w:t xml:space="preserve"> de Controle Interno do Poder Executivo Federal e do Tribunal de Contas da União tenham acesso aos documentos relativos à execução do objeto deste Convênio, bem como aos respectivos locais de execução;</w:t>
      </w:r>
    </w:p>
    <w:p w:rsidR="00113901" w:rsidRDefault="008E3988">
      <w:pPr>
        <w:spacing w:after="120" w:line="288" w:lineRule="auto"/>
        <w:jc w:val="both"/>
        <w:rPr>
          <w:rFonts w:ascii="Calibri" w:hAnsi="Calibri" w:cs="Calibri"/>
          <w:b/>
        </w:rPr>
      </w:pPr>
      <w:proofErr w:type="gramStart"/>
      <w:r>
        <w:rPr>
          <w:rFonts w:ascii="Calibri" w:hAnsi="Calibri" w:cs="Calibri"/>
          <w:b/>
        </w:rPr>
        <w:t>II.</w:t>
      </w:r>
      <w:proofErr w:type="gramEnd"/>
      <w:r>
        <w:rPr>
          <w:rFonts w:ascii="Calibri" w:hAnsi="Calibri" w:cs="Calibri"/>
          <w:b/>
        </w:rPr>
        <w:t>10.</w:t>
      </w:r>
      <w:r>
        <w:rPr>
          <w:rFonts w:ascii="Calibri" w:hAnsi="Calibri" w:cs="Calibri"/>
        </w:rPr>
        <w:t xml:space="preserve"> </w:t>
      </w:r>
      <w:proofErr w:type="gramStart"/>
      <w:r>
        <w:rPr>
          <w:rFonts w:ascii="Calibri" w:hAnsi="Calibri" w:cs="Calibri"/>
        </w:rPr>
        <w:t>manter</w:t>
      </w:r>
      <w:proofErr w:type="gramEnd"/>
      <w:r>
        <w:rPr>
          <w:rFonts w:ascii="Calibri" w:hAnsi="Calibri" w:cs="Calibri"/>
        </w:rPr>
        <w:t xml:space="preserve"> os documentos comprobatórios das receita</w:t>
      </w:r>
      <w:r>
        <w:rPr>
          <w:rFonts w:ascii="Calibri" w:hAnsi="Calibri" w:cs="Calibri"/>
        </w:rPr>
        <w:t>s e despesas realizadas, registros, arquivos e controles contábeis, assim como o cadastro dos beneficiários do programa, arquivados em ordem cronológica, no órgão de contabilização, onde ficarão à disposição dos órgãos de controle interno e externo da Uniã</w:t>
      </w:r>
      <w:r>
        <w:rPr>
          <w:rFonts w:ascii="Calibri" w:hAnsi="Calibri" w:cs="Calibri"/>
        </w:rPr>
        <w:t>o, pelo prazo de 10 (dez) anos, contados da data em que foi aprovada a prestação de contas, conforme o art. 3º, §3º, da Portaria Interministerial n° 507, 2011;</w:t>
      </w:r>
    </w:p>
    <w:p w:rsidR="00113901" w:rsidRDefault="008E3988">
      <w:pPr>
        <w:spacing w:after="120" w:line="288" w:lineRule="auto"/>
        <w:jc w:val="both"/>
        <w:rPr>
          <w:rFonts w:ascii="Calibri" w:hAnsi="Calibri" w:cs="Calibri"/>
          <w:b/>
        </w:rPr>
      </w:pPr>
      <w:proofErr w:type="gramStart"/>
      <w:r>
        <w:rPr>
          <w:rFonts w:ascii="Calibri" w:hAnsi="Calibri" w:cs="Calibri"/>
          <w:b/>
        </w:rPr>
        <w:t>II.</w:t>
      </w:r>
      <w:proofErr w:type="gramEnd"/>
      <w:r>
        <w:rPr>
          <w:rFonts w:ascii="Calibri" w:hAnsi="Calibri" w:cs="Calibri"/>
          <w:b/>
        </w:rPr>
        <w:t>11</w:t>
      </w:r>
      <w:r>
        <w:rPr>
          <w:rFonts w:ascii="Calibri" w:hAnsi="Calibri" w:cs="Calibri"/>
        </w:rPr>
        <w:t xml:space="preserve">. </w:t>
      </w:r>
      <w:proofErr w:type="gramStart"/>
      <w:r>
        <w:rPr>
          <w:rFonts w:ascii="Calibri" w:hAnsi="Calibri" w:cs="Calibri"/>
        </w:rPr>
        <w:t>arcar</w:t>
      </w:r>
      <w:proofErr w:type="gramEnd"/>
      <w:r>
        <w:rPr>
          <w:rFonts w:ascii="Calibri" w:hAnsi="Calibri" w:cs="Calibri"/>
        </w:rPr>
        <w:t>, com recursos próprios, com todos os ônus de natureza trabalhista, previdenciária o</w:t>
      </w:r>
      <w:r>
        <w:rPr>
          <w:rFonts w:ascii="Calibri" w:hAnsi="Calibri" w:cs="Calibri"/>
        </w:rPr>
        <w:t xml:space="preserve">u social, decorrentes dos recursos humanos utilizados na execução deste Convênio, bem como os encargos tributários ou quaisquer outros que não estejam discriminados no Plano de Trabalho e que decorram deste Convênio; </w:t>
      </w:r>
    </w:p>
    <w:p w:rsidR="00113901" w:rsidRDefault="008E3988">
      <w:pPr>
        <w:spacing w:after="120" w:line="288" w:lineRule="auto"/>
        <w:jc w:val="both"/>
        <w:rPr>
          <w:rFonts w:ascii="Calibri" w:hAnsi="Calibri" w:cs="Calibri"/>
          <w:b/>
        </w:rPr>
      </w:pPr>
      <w:commentRangeStart w:id="15"/>
      <w:proofErr w:type="gramStart"/>
      <w:r>
        <w:rPr>
          <w:rFonts w:ascii="Calibri" w:hAnsi="Calibri" w:cs="Calibri"/>
          <w:b/>
        </w:rPr>
        <w:t>II.</w:t>
      </w:r>
      <w:proofErr w:type="gramEnd"/>
      <w:r>
        <w:rPr>
          <w:rFonts w:ascii="Calibri" w:hAnsi="Calibri" w:cs="Calibri"/>
          <w:b/>
        </w:rPr>
        <w:t xml:space="preserve">12. </w:t>
      </w:r>
      <w:proofErr w:type="gramStart"/>
      <w:r>
        <w:rPr>
          <w:rFonts w:ascii="Calibri" w:hAnsi="Calibri" w:cs="Calibri"/>
        </w:rPr>
        <w:t>prestar</w:t>
      </w:r>
      <w:proofErr w:type="gramEnd"/>
      <w:r>
        <w:rPr>
          <w:rFonts w:ascii="Calibri" w:hAnsi="Calibri" w:cs="Calibri"/>
        </w:rPr>
        <w:t xml:space="preserve"> contas dos recursos tra</w:t>
      </w:r>
      <w:r>
        <w:rPr>
          <w:rFonts w:ascii="Calibri" w:hAnsi="Calibri" w:cs="Calibri"/>
        </w:rPr>
        <w:t>nsferidos pela CONCEDENTE destinados à consecução do objeto do Convênio, nos termos do art. 11 do Decreto nº 7.423/2010;</w:t>
      </w:r>
      <w:commentRangeEnd w:id="15"/>
      <w:r w:rsidR="006756A9">
        <w:rPr>
          <w:rStyle w:val="Refdecomentrio"/>
        </w:rPr>
        <w:commentReference w:id="15"/>
      </w:r>
    </w:p>
    <w:p w:rsidR="00113901" w:rsidRDefault="008E3988">
      <w:pPr>
        <w:spacing w:before="120" w:after="120" w:line="288" w:lineRule="auto"/>
        <w:jc w:val="both"/>
        <w:rPr>
          <w:rFonts w:ascii="Calibri" w:hAnsi="Calibri" w:cs="Calibri"/>
          <w:b/>
        </w:rPr>
      </w:pPr>
      <w:proofErr w:type="gramStart"/>
      <w:r>
        <w:rPr>
          <w:rFonts w:ascii="Calibri" w:hAnsi="Calibri" w:cs="Calibri"/>
          <w:b/>
        </w:rPr>
        <w:t>II.</w:t>
      </w:r>
      <w:proofErr w:type="gramEnd"/>
      <w:r>
        <w:rPr>
          <w:rFonts w:ascii="Calibri" w:hAnsi="Calibri" w:cs="Calibri"/>
          <w:b/>
        </w:rPr>
        <w:t>13.</w:t>
      </w:r>
      <w:r>
        <w:rPr>
          <w:rFonts w:ascii="Calibri" w:hAnsi="Calibri" w:cs="Calibri"/>
        </w:rPr>
        <w:t xml:space="preserve"> </w:t>
      </w:r>
      <w:proofErr w:type="gramStart"/>
      <w:r>
        <w:rPr>
          <w:rFonts w:ascii="Calibri" w:hAnsi="Calibri" w:cs="Calibri"/>
        </w:rPr>
        <w:t>operar</w:t>
      </w:r>
      <w:proofErr w:type="gramEnd"/>
      <w:r>
        <w:rPr>
          <w:rFonts w:ascii="Calibri" w:hAnsi="Calibri" w:cs="Calibri"/>
        </w:rPr>
        <w:t>, manter e conservar adequadamente o patrimônio público gerado pelos investimentos decorrentes do Convênio, após sua execu</w:t>
      </w:r>
      <w:r>
        <w:rPr>
          <w:rFonts w:ascii="Calibri" w:hAnsi="Calibri" w:cs="Calibri"/>
        </w:rPr>
        <w:t>ção;</w:t>
      </w:r>
    </w:p>
    <w:p w:rsidR="00113901" w:rsidRDefault="008E3988">
      <w:pPr>
        <w:spacing w:line="288" w:lineRule="auto"/>
        <w:jc w:val="both"/>
      </w:pPr>
      <w:proofErr w:type="gramStart"/>
      <w:r>
        <w:rPr>
          <w:rFonts w:ascii="Calibri" w:hAnsi="Calibri" w:cs="Calibri"/>
          <w:b/>
        </w:rPr>
        <w:t>II.</w:t>
      </w:r>
      <w:proofErr w:type="gramEnd"/>
      <w:r>
        <w:rPr>
          <w:rFonts w:ascii="Calibri" w:hAnsi="Calibri" w:cs="Calibri"/>
          <w:b/>
        </w:rPr>
        <w:t>14.</w:t>
      </w:r>
      <w:r>
        <w:rPr>
          <w:rFonts w:ascii="Calibri" w:hAnsi="Calibri" w:cs="Calibri"/>
        </w:rPr>
        <w:t xml:space="preserve"> </w:t>
      </w:r>
      <w:proofErr w:type="gramStart"/>
      <w:r>
        <w:rPr>
          <w:rFonts w:ascii="Calibri" w:hAnsi="Calibri" w:cs="Calibri"/>
        </w:rPr>
        <w:t>elaborar</w:t>
      </w:r>
      <w:proofErr w:type="gramEnd"/>
      <w:r>
        <w:rPr>
          <w:rFonts w:ascii="Calibri" w:hAnsi="Calibri" w:cs="Calibri"/>
        </w:rPr>
        <w:t xml:space="preserve"> os projetos técnicos relacionados ao objeto pactuado, reunir toda documentação jurídica e institucional necessária à celebração deste Convênio, de acordo com os normativos do programa, e nos termos da legislação aplicável;</w:t>
      </w:r>
    </w:p>
    <w:p w:rsidR="00113901" w:rsidRDefault="00113901">
      <w:pPr>
        <w:spacing w:line="288" w:lineRule="auto"/>
        <w:jc w:val="both"/>
        <w:rPr>
          <w:rFonts w:ascii="Calibri" w:hAnsi="Calibri" w:cs="Calibri"/>
        </w:rPr>
      </w:pPr>
    </w:p>
    <w:p w:rsidR="00113901" w:rsidRDefault="008E3988">
      <w:pPr>
        <w:spacing w:before="120" w:after="120" w:line="288" w:lineRule="auto"/>
        <w:jc w:val="both"/>
        <w:rPr>
          <w:rFonts w:ascii="Calibri" w:hAnsi="Calibri" w:cs="Calibri"/>
          <w:b/>
        </w:rPr>
      </w:pPr>
      <w:proofErr w:type="gramStart"/>
      <w:r>
        <w:rPr>
          <w:rFonts w:ascii="Calibri" w:hAnsi="Calibri" w:cs="Calibri"/>
          <w:b/>
        </w:rPr>
        <w:t>II.</w:t>
      </w:r>
      <w:proofErr w:type="gramEnd"/>
      <w:r>
        <w:rPr>
          <w:rFonts w:ascii="Calibri" w:hAnsi="Calibri" w:cs="Calibri"/>
          <w:b/>
        </w:rPr>
        <w:t>15.</w:t>
      </w:r>
      <w:r>
        <w:rPr>
          <w:rFonts w:ascii="Calibri" w:hAnsi="Calibri" w:cs="Calibri"/>
        </w:rPr>
        <w:tab/>
        <w:t>mant</w:t>
      </w:r>
      <w:r>
        <w:rPr>
          <w:rFonts w:ascii="Calibri" w:hAnsi="Calibri" w:cs="Calibri"/>
        </w:rPr>
        <w:t xml:space="preserve">er e movimentar os recursos financeiros de que trata este Convênio em conta específica, aberta em instituição financeira controlada pela União, inclusive os resultantes de eventual aplicação no mercado financeiro, aplicando-os, em conformidade com o Plano </w:t>
      </w:r>
      <w:r>
        <w:rPr>
          <w:rFonts w:ascii="Calibri" w:hAnsi="Calibri" w:cs="Calibri"/>
        </w:rPr>
        <w:t>de Trabalho e, exclusivamente, no cumprimento do seu objeto, observadas as vedações constantes neste instrumento relativas à execução das despesas;</w:t>
      </w:r>
    </w:p>
    <w:p w:rsidR="00113901" w:rsidRDefault="008E3988">
      <w:pPr>
        <w:spacing w:after="120" w:line="288" w:lineRule="auto"/>
        <w:jc w:val="both"/>
        <w:rPr>
          <w:rFonts w:ascii="Calibri" w:hAnsi="Calibri" w:cs="Calibri"/>
          <w:b/>
        </w:rPr>
      </w:pPr>
      <w:proofErr w:type="gramStart"/>
      <w:r>
        <w:rPr>
          <w:rFonts w:ascii="Calibri" w:hAnsi="Calibri" w:cs="Calibri"/>
          <w:b/>
        </w:rPr>
        <w:t>II.</w:t>
      </w:r>
      <w:proofErr w:type="gramEnd"/>
      <w:r>
        <w:rPr>
          <w:rFonts w:ascii="Calibri" w:hAnsi="Calibri" w:cs="Calibri"/>
          <w:b/>
        </w:rPr>
        <w:t>16.</w:t>
      </w:r>
      <w:r>
        <w:rPr>
          <w:rFonts w:ascii="Calibri" w:hAnsi="Calibri" w:cs="Calibri"/>
        </w:rPr>
        <w:t xml:space="preserve"> </w:t>
      </w:r>
      <w:proofErr w:type="gramStart"/>
      <w:r>
        <w:rPr>
          <w:rFonts w:ascii="Calibri" w:hAnsi="Calibri" w:cs="Calibri"/>
        </w:rPr>
        <w:t>responder</w:t>
      </w:r>
      <w:proofErr w:type="gramEnd"/>
      <w:r>
        <w:rPr>
          <w:rFonts w:ascii="Calibri" w:hAnsi="Calibri" w:cs="Calibri"/>
        </w:rPr>
        <w:t xml:space="preserve"> pela privacidade e sigilo das informações relacionadas ao objeto deste Convênio;</w:t>
      </w:r>
    </w:p>
    <w:p w:rsidR="00113901" w:rsidRDefault="008E3988">
      <w:pPr>
        <w:spacing w:after="120" w:line="288" w:lineRule="auto"/>
        <w:jc w:val="both"/>
        <w:rPr>
          <w:rFonts w:ascii="Calibri" w:hAnsi="Calibri" w:cs="Calibri"/>
        </w:rPr>
      </w:pPr>
      <w:proofErr w:type="gramStart"/>
      <w:r>
        <w:rPr>
          <w:rFonts w:ascii="Calibri" w:hAnsi="Calibri" w:cs="Calibri"/>
          <w:b/>
        </w:rPr>
        <w:t>II.</w:t>
      </w:r>
      <w:proofErr w:type="gramEnd"/>
      <w:r>
        <w:rPr>
          <w:rFonts w:ascii="Calibri" w:hAnsi="Calibri" w:cs="Calibri"/>
          <w:b/>
        </w:rPr>
        <w:t>17.</w:t>
      </w:r>
      <w:r>
        <w:rPr>
          <w:rFonts w:ascii="Calibri" w:hAnsi="Calibri" w:cs="Calibri"/>
        </w:rPr>
        <w:t xml:space="preserve">  </w:t>
      </w:r>
      <w:proofErr w:type="gramStart"/>
      <w:r>
        <w:rPr>
          <w:rFonts w:ascii="Calibri" w:hAnsi="Calibri" w:cs="Calibri"/>
        </w:rPr>
        <w:t>di</w:t>
      </w:r>
      <w:r>
        <w:rPr>
          <w:rFonts w:ascii="Calibri" w:hAnsi="Calibri" w:cs="Calibri"/>
        </w:rPr>
        <w:t>sponibilizar</w:t>
      </w:r>
      <w:proofErr w:type="gramEnd"/>
      <w:r>
        <w:rPr>
          <w:rFonts w:ascii="Calibri" w:hAnsi="Calibri" w:cs="Calibri"/>
        </w:rPr>
        <w:t>, por meio da Internet, consulta ao extrato do Convênio, contendo pelo menos, o objeto, a finalidade, os valores e as datas de liberação e detalhamento da aplicação dos recursos e eventuais contratações realizadas para a execução do objeto pact</w:t>
      </w:r>
      <w:r>
        <w:rPr>
          <w:rFonts w:ascii="Calibri" w:hAnsi="Calibri" w:cs="Calibri"/>
        </w:rPr>
        <w:t>uado ou inserir link na sua página eletrônica que possibilite acesso direto ao Portal de Convênios.</w:t>
      </w:r>
    </w:p>
    <w:p w:rsidR="00113901" w:rsidRDefault="008E3988" w:rsidP="00113901">
      <w:pPr>
        <w:spacing w:after="120" w:line="288" w:lineRule="auto"/>
        <w:jc w:val="both"/>
        <w:pPrChange w:id="16" w:author="rcereda" w:date="2016-05-02T14:33:00Z">
          <w:pPr>
            <w:spacing w:after="120" w:line="288" w:lineRule="auto"/>
            <w:ind w:left="708"/>
            <w:jc w:val="both"/>
          </w:pPr>
        </w:pPrChange>
      </w:pPr>
      <w:proofErr w:type="gramStart"/>
      <w:r>
        <w:rPr>
          <w:rFonts w:ascii="Calibri" w:hAnsi="Calibri" w:cs="Calibri"/>
          <w:b/>
        </w:rPr>
        <w:t>II.</w:t>
      </w:r>
      <w:proofErr w:type="gramEnd"/>
      <w:r>
        <w:rPr>
          <w:rFonts w:ascii="Calibri" w:hAnsi="Calibri" w:cs="Calibri"/>
          <w:b/>
        </w:rPr>
        <w:t>18.1</w:t>
      </w:r>
      <w:r>
        <w:rPr>
          <w:rFonts w:ascii="Calibri" w:hAnsi="Calibri" w:cs="Calibri"/>
        </w:rPr>
        <w:t xml:space="preserve"> a Fundação deverá divulgar na íntegra, na Internet, no mínimo a íntegra: (I) o instrumento de convênio; (II) relatórios semestrais de execução do C</w:t>
      </w:r>
      <w:del w:id="17" w:author="Rogério Yamanishi" w:date="2016-05-30T16:38:00Z">
        <w:r w:rsidDel="006756A9">
          <w:rPr>
            <w:rFonts w:ascii="Calibri" w:hAnsi="Calibri" w:cs="Calibri"/>
          </w:rPr>
          <w:delText>c</w:delText>
        </w:r>
      </w:del>
      <w:r>
        <w:rPr>
          <w:rFonts w:ascii="Calibri" w:hAnsi="Calibri" w:cs="Calibri"/>
        </w:rPr>
        <w:t xml:space="preserve">onvênio e da captação de recursos financeiros, com indicação dos valores executados, das atividades, das obras e dos serviços realizados; (III) a relação dos pagamentos efetuados a servidores e agentes </w:t>
      </w:r>
      <w:r>
        <w:rPr>
          <w:rFonts w:ascii="Calibri" w:hAnsi="Calibri" w:cs="Calibri"/>
        </w:rPr>
        <w:lastRenderedPageBreak/>
        <w:t xml:space="preserve">públicos de qualquer natureza em razão da execução do </w:t>
      </w:r>
      <w:r>
        <w:rPr>
          <w:rFonts w:ascii="Calibri" w:hAnsi="Calibri" w:cs="Calibri"/>
        </w:rPr>
        <w:t>projeto; (IV) a relação dos pagamentos realizados a pessoas físicas e jurídicas em razão da execução do projeto; (V) as prestações de contas do Convênio levadas a cabo junto ao CTI</w:t>
      </w:r>
      <w:ins w:id="18" w:author="Rogério Yamanishi" w:date="2016-05-30T16:38:00Z">
        <w:r w:rsidR="006756A9">
          <w:rPr>
            <w:rFonts w:ascii="Calibri" w:hAnsi="Calibri" w:cs="Calibri"/>
          </w:rPr>
          <w:t>,</w:t>
        </w:r>
      </w:ins>
      <w:del w:id="19" w:author="Rogério Yamanishi" w:date="2016-05-30T16:39:00Z">
        <w:r w:rsidDel="006756A9">
          <w:rPr>
            <w:rFonts w:ascii="Calibri" w:hAnsi="Calibri" w:cs="Calibri"/>
          </w:rPr>
          <w:delText>CONCEDENTE</w:delText>
        </w:r>
        <w:r w:rsidDel="006756A9">
          <w:rPr>
            <w:rFonts w:ascii="Calibri" w:hAnsi="Calibri" w:cs="Calibri"/>
          </w:rPr>
          <w:delText xml:space="preserve"> ICT</w:delText>
        </w:r>
      </w:del>
      <w:r>
        <w:rPr>
          <w:rFonts w:ascii="Calibri" w:hAnsi="Calibri" w:cs="Calibri"/>
        </w:rPr>
        <w:t>; (IV) a identificação de cada contratado, por meio do seu CPF</w:t>
      </w:r>
      <w:r>
        <w:rPr>
          <w:rFonts w:ascii="Calibri" w:hAnsi="Calibri" w:cs="Calibri"/>
        </w:rPr>
        <w:t xml:space="preserve"> para pessoa física, ou do CNPJ para pessoa jurídica, imediatamente após a contratação; </w:t>
      </w:r>
    </w:p>
    <w:p w:rsidR="00113901" w:rsidRDefault="008E3988">
      <w:pPr>
        <w:pStyle w:val="PargrafodaLista"/>
        <w:spacing w:after="120" w:line="288" w:lineRule="auto"/>
        <w:ind w:left="0"/>
        <w:jc w:val="both"/>
        <w:rPr>
          <w:rFonts w:ascii="Calibri" w:hAnsi="Calibri" w:cs="Calibri"/>
          <w:b/>
        </w:rPr>
      </w:pPr>
      <w:proofErr w:type="gramStart"/>
      <w:r>
        <w:rPr>
          <w:rFonts w:ascii="Calibri" w:hAnsi="Calibri" w:cs="Calibri"/>
          <w:b/>
        </w:rPr>
        <w:t>II.</w:t>
      </w:r>
      <w:proofErr w:type="gramEnd"/>
      <w:r>
        <w:rPr>
          <w:rFonts w:ascii="Calibri" w:hAnsi="Calibri" w:cs="Calibri"/>
          <w:b/>
        </w:rPr>
        <w:t>19.</w:t>
      </w:r>
      <w:r>
        <w:rPr>
          <w:rFonts w:ascii="Calibri" w:hAnsi="Calibri" w:cs="Calibri"/>
        </w:rPr>
        <w:t xml:space="preserve">  </w:t>
      </w:r>
      <w:proofErr w:type="gramStart"/>
      <w:r>
        <w:rPr>
          <w:rFonts w:ascii="Calibri" w:hAnsi="Calibri" w:cs="Calibri"/>
        </w:rPr>
        <w:t>reparar</w:t>
      </w:r>
      <w:proofErr w:type="gramEnd"/>
      <w:r>
        <w:rPr>
          <w:rFonts w:ascii="Calibri" w:hAnsi="Calibri" w:cs="Calibri"/>
        </w:rPr>
        <w:t>, corrigir, remover ou substituir, às suas expensas, no total ou em parte, no prazo fixado pelo responsável pelo Convênio, as situações em que se verifi</w:t>
      </w:r>
      <w:r>
        <w:rPr>
          <w:rFonts w:ascii="Calibri" w:hAnsi="Calibri" w:cs="Calibri"/>
        </w:rPr>
        <w:t>carem vícios, defeitos ou incorreções no apoio ao objeto do Convênio;</w:t>
      </w:r>
    </w:p>
    <w:p w:rsidR="00113901" w:rsidRDefault="008E3988">
      <w:pPr>
        <w:pStyle w:val="PargrafodaLista"/>
        <w:spacing w:after="120" w:line="288" w:lineRule="auto"/>
        <w:ind w:left="0"/>
        <w:jc w:val="both"/>
        <w:rPr>
          <w:rFonts w:ascii="Calibri" w:hAnsi="Calibri" w:cs="Calibri"/>
          <w:b/>
        </w:rPr>
      </w:pPr>
      <w:proofErr w:type="gramStart"/>
      <w:r>
        <w:rPr>
          <w:rFonts w:ascii="Calibri" w:hAnsi="Calibri" w:cs="Calibri"/>
          <w:b/>
        </w:rPr>
        <w:t>II.</w:t>
      </w:r>
      <w:proofErr w:type="gramEnd"/>
      <w:r>
        <w:rPr>
          <w:rFonts w:ascii="Calibri" w:hAnsi="Calibri" w:cs="Calibri"/>
          <w:b/>
        </w:rPr>
        <w:t>20.</w:t>
      </w:r>
      <w:r>
        <w:rPr>
          <w:rFonts w:ascii="Calibri" w:hAnsi="Calibri" w:cs="Calibri"/>
        </w:rPr>
        <w:t xml:space="preserve">  </w:t>
      </w:r>
      <w:proofErr w:type="gramStart"/>
      <w:r>
        <w:rPr>
          <w:rFonts w:ascii="Calibri" w:hAnsi="Calibri" w:cs="Calibri"/>
        </w:rPr>
        <w:t>relatar</w:t>
      </w:r>
      <w:proofErr w:type="gramEnd"/>
      <w:r>
        <w:rPr>
          <w:rFonts w:ascii="Calibri" w:hAnsi="Calibri" w:cs="Calibri"/>
        </w:rPr>
        <w:t xml:space="preserve"> ao CONCEDENTE toda e qualquer irregularidade verificada no decorrer da execução do Plano de Trabalho;</w:t>
      </w:r>
    </w:p>
    <w:p w:rsidR="00113901" w:rsidRDefault="008E3988">
      <w:pPr>
        <w:pStyle w:val="PargrafodaLista"/>
        <w:spacing w:after="120" w:line="288" w:lineRule="auto"/>
        <w:ind w:left="0"/>
        <w:jc w:val="both"/>
        <w:rPr>
          <w:rFonts w:ascii="Calibri" w:hAnsi="Calibri" w:cs="Calibri"/>
          <w:b/>
        </w:rPr>
      </w:pPr>
      <w:commentRangeStart w:id="20"/>
      <w:proofErr w:type="gramStart"/>
      <w:r>
        <w:rPr>
          <w:rFonts w:ascii="Calibri" w:hAnsi="Calibri" w:cs="Calibri"/>
          <w:b/>
        </w:rPr>
        <w:t>II.</w:t>
      </w:r>
      <w:proofErr w:type="gramEnd"/>
      <w:r>
        <w:rPr>
          <w:rFonts w:ascii="Calibri" w:hAnsi="Calibri" w:cs="Calibri"/>
          <w:b/>
        </w:rPr>
        <w:t xml:space="preserve">21. </w:t>
      </w:r>
      <w:proofErr w:type="gramStart"/>
      <w:r>
        <w:rPr>
          <w:rFonts w:ascii="Calibri" w:hAnsi="Calibri" w:cs="Calibri"/>
        </w:rPr>
        <w:t>manter</w:t>
      </w:r>
      <w:proofErr w:type="gramEnd"/>
      <w:r>
        <w:rPr>
          <w:rFonts w:ascii="Calibri" w:hAnsi="Calibri" w:cs="Calibri"/>
        </w:rPr>
        <w:t>, durante a vigência deste Convênio, o registro e o cre</w:t>
      </w:r>
      <w:r>
        <w:rPr>
          <w:rFonts w:ascii="Calibri" w:hAnsi="Calibri" w:cs="Calibri"/>
        </w:rPr>
        <w:t>denciamento/autorização perante os Ministérios da Educação (MEC) e da Ciênci</w:t>
      </w:r>
      <w:bookmarkStart w:id="21" w:name="_GoBack"/>
      <w:bookmarkEnd w:id="21"/>
      <w:r>
        <w:rPr>
          <w:rFonts w:ascii="Calibri" w:hAnsi="Calibri" w:cs="Calibri"/>
        </w:rPr>
        <w:t xml:space="preserve">a, Tecnologia e Inovação (MCTI); </w:t>
      </w:r>
      <w:commentRangeEnd w:id="20"/>
      <w:r>
        <w:rPr>
          <w:rStyle w:val="Refdecomentrio"/>
        </w:rPr>
        <w:commentReference w:id="20"/>
      </w:r>
    </w:p>
    <w:p w:rsidR="00113901" w:rsidRDefault="008E3988">
      <w:pPr>
        <w:pStyle w:val="PargrafodaLista"/>
        <w:spacing w:after="120" w:line="288" w:lineRule="auto"/>
        <w:ind w:left="0"/>
        <w:jc w:val="both"/>
        <w:rPr>
          <w:rFonts w:ascii="Calibri" w:hAnsi="Calibri" w:cs="Calibri"/>
          <w:b/>
        </w:rPr>
      </w:pPr>
      <w:proofErr w:type="gramStart"/>
      <w:r>
        <w:rPr>
          <w:rFonts w:ascii="Calibri" w:hAnsi="Calibri" w:cs="Calibri"/>
          <w:b/>
        </w:rPr>
        <w:t>II.</w:t>
      </w:r>
      <w:proofErr w:type="gramEnd"/>
      <w:r>
        <w:rPr>
          <w:rFonts w:ascii="Calibri" w:hAnsi="Calibri" w:cs="Calibri"/>
          <w:b/>
        </w:rPr>
        <w:t xml:space="preserve">22. </w:t>
      </w:r>
      <w:proofErr w:type="gramStart"/>
      <w:r>
        <w:rPr>
          <w:rFonts w:ascii="Calibri" w:hAnsi="Calibri" w:cs="Calibri"/>
        </w:rPr>
        <w:t>arcar</w:t>
      </w:r>
      <w:proofErr w:type="gramEnd"/>
      <w:r>
        <w:rPr>
          <w:rFonts w:ascii="Calibri" w:hAnsi="Calibri" w:cs="Calibri"/>
        </w:rPr>
        <w:t xml:space="preserve"> com o ônus decorrente de eventual equívoco no dimensionamento dos quantitativos de sua proposta, devendo complementá-los, caso o prev</w:t>
      </w:r>
      <w:r>
        <w:rPr>
          <w:rFonts w:ascii="Calibri" w:hAnsi="Calibri" w:cs="Calibri"/>
        </w:rPr>
        <w:t>isto inicialmente não seja satisfatório para o atendimento do objeto da contratação, exceto quando ocorrer algum dos eventos arrolados nos incisos do § 1º do art. 57 da Lei nº 8.666, de 1993;</w:t>
      </w:r>
    </w:p>
    <w:p w:rsidR="00113901" w:rsidRDefault="008E3988">
      <w:pPr>
        <w:pStyle w:val="PargrafodaLista"/>
        <w:spacing w:after="120" w:line="288" w:lineRule="auto"/>
        <w:ind w:left="0"/>
        <w:jc w:val="both"/>
        <w:rPr>
          <w:rFonts w:ascii="Calibri" w:hAnsi="Calibri" w:cs="Calibri"/>
          <w:b/>
        </w:rPr>
      </w:pPr>
      <w:proofErr w:type="gramStart"/>
      <w:r>
        <w:rPr>
          <w:rFonts w:ascii="Calibri" w:hAnsi="Calibri" w:cs="Calibri"/>
          <w:b/>
        </w:rPr>
        <w:t>II.</w:t>
      </w:r>
      <w:proofErr w:type="gramEnd"/>
      <w:r>
        <w:rPr>
          <w:rFonts w:ascii="Calibri" w:hAnsi="Calibri" w:cs="Calibri"/>
          <w:b/>
        </w:rPr>
        <w:t xml:space="preserve">23. </w:t>
      </w:r>
      <w:proofErr w:type="gramStart"/>
      <w:r>
        <w:rPr>
          <w:rFonts w:ascii="Calibri" w:hAnsi="Calibri" w:cs="Calibri"/>
        </w:rPr>
        <w:t>apresentar</w:t>
      </w:r>
      <w:proofErr w:type="gramEnd"/>
      <w:r>
        <w:rPr>
          <w:rFonts w:ascii="Calibri" w:hAnsi="Calibri" w:cs="Calibri"/>
        </w:rPr>
        <w:t xml:space="preserve"> relatórios conforme previsto no Plano de Traba</w:t>
      </w:r>
      <w:r>
        <w:rPr>
          <w:rFonts w:ascii="Calibri" w:hAnsi="Calibri" w:cs="Calibri"/>
        </w:rPr>
        <w:t>lho.</w:t>
      </w:r>
    </w:p>
    <w:p w:rsidR="00113901" w:rsidRDefault="008E3988">
      <w:pPr>
        <w:pStyle w:val="PargrafodaLista"/>
        <w:spacing w:after="120" w:line="288" w:lineRule="auto"/>
        <w:ind w:left="0"/>
        <w:jc w:val="both"/>
        <w:rPr>
          <w:rFonts w:ascii="Calibri" w:hAnsi="Calibri" w:cs="Calibri"/>
          <w:b/>
        </w:rPr>
      </w:pPr>
      <w:proofErr w:type="gramStart"/>
      <w:r>
        <w:rPr>
          <w:rFonts w:ascii="Calibri" w:hAnsi="Calibri" w:cs="Calibri"/>
          <w:b/>
        </w:rPr>
        <w:t>II.</w:t>
      </w:r>
      <w:proofErr w:type="gramEnd"/>
      <w:r>
        <w:rPr>
          <w:rFonts w:ascii="Calibri" w:hAnsi="Calibri" w:cs="Calibri"/>
          <w:b/>
        </w:rPr>
        <w:t>24</w:t>
      </w:r>
      <w:r>
        <w:rPr>
          <w:rFonts w:ascii="Calibri" w:hAnsi="Calibri" w:cs="Calibri"/>
        </w:rPr>
        <w:t xml:space="preserve">. </w:t>
      </w:r>
      <w:proofErr w:type="gramStart"/>
      <w:r>
        <w:rPr>
          <w:rFonts w:ascii="Calibri" w:hAnsi="Calibri" w:cs="Calibri"/>
        </w:rPr>
        <w:t>apresentar</w:t>
      </w:r>
      <w:proofErr w:type="gramEnd"/>
      <w:r>
        <w:rPr>
          <w:rFonts w:ascii="Calibri" w:hAnsi="Calibri" w:cs="Calibri"/>
        </w:rPr>
        <w:t xml:space="preserve"> relatório mensal consolidado de cumprimento das metas e respectivos indicadores, que deverão conter no mínimo as informações de quantas licitações foram realizadas no período, o valor referente a cada contratação, os objetos adquirid</w:t>
      </w:r>
      <w:r>
        <w:rPr>
          <w:rFonts w:ascii="Calibri" w:hAnsi="Calibri" w:cs="Calibri"/>
        </w:rPr>
        <w:t xml:space="preserve">os ou serviços contratados e, ainda, quadro comparativo entre o prazo estimado para o cumprimento da meta e o prazo efetivo de seu atendimento. O relatório deverá ser apresentado no prazo de até </w:t>
      </w:r>
      <w:proofErr w:type="gramStart"/>
      <w:r>
        <w:rPr>
          <w:rFonts w:ascii="Calibri" w:hAnsi="Calibri" w:cs="Calibri"/>
        </w:rPr>
        <w:t>5</w:t>
      </w:r>
      <w:proofErr w:type="gramEnd"/>
      <w:r>
        <w:rPr>
          <w:rFonts w:ascii="Calibri" w:hAnsi="Calibri" w:cs="Calibri"/>
        </w:rPr>
        <w:t xml:space="preserve"> (cinco) dias úteis do mês subsequente ao mês de referência;</w:t>
      </w:r>
    </w:p>
    <w:p w:rsidR="00113901" w:rsidRDefault="008E3988">
      <w:pPr>
        <w:pStyle w:val="PargrafodaLista"/>
        <w:spacing w:after="120" w:line="288" w:lineRule="auto"/>
        <w:ind w:left="0"/>
        <w:jc w:val="both"/>
        <w:rPr>
          <w:rFonts w:ascii="Calibri" w:hAnsi="Calibri" w:cs="Calibri"/>
          <w:b/>
        </w:rPr>
      </w:pPr>
      <w:commentRangeStart w:id="22"/>
      <w:proofErr w:type="gramStart"/>
      <w:r>
        <w:rPr>
          <w:rFonts w:ascii="Calibri" w:hAnsi="Calibri" w:cs="Calibri"/>
          <w:b/>
        </w:rPr>
        <w:t>II.</w:t>
      </w:r>
      <w:proofErr w:type="gramEnd"/>
      <w:r>
        <w:rPr>
          <w:rFonts w:ascii="Calibri" w:hAnsi="Calibri" w:cs="Calibri"/>
          <w:b/>
        </w:rPr>
        <w:t>25.</w:t>
      </w:r>
      <w:r>
        <w:rPr>
          <w:rFonts w:ascii="Calibri" w:hAnsi="Calibri" w:cs="Calibri"/>
        </w:rPr>
        <w:t xml:space="preserve"> </w:t>
      </w:r>
      <w:proofErr w:type="gramStart"/>
      <w:r>
        <w:rPr>
          <w:rFonts w:ascii="Calibri" w:hAnsi="Calibri" w:cs="Calibri"/>
        </w:rPr>
        <w:t>observar</w:t>
      </w:r>
      <w:proofErr w:type="gramEnd"/>
      <w:r>
        <w:rPr>
          <w:rFonts w:ascii="Calibri" w:hAnsi="Calibri" w:cs="Calibri"/>
        </w:rPr>
        <w:t>, naquilo que couber, as disposições contidas nos modelos de editais da AGU que sejam compatíveis com o procedimento licitatório regido pelo Decreto nº 8.241, de 21 de maio de 2014, as Súmulas da AGU e as do Tribunal de Contas da União.</w:t>
      </w:r>
      <w:commentRangeEnd w:id="22"/>
      <w:r w:rsidR="008A7659">
        <w:rPr>
          <w:rStyle w:val="Refdecomentrio"/>
        </w:rPr>
        <w:commentReference w:id="22"/>
      </w:r>
    </w:p>
    <w:p w:rsidR="00113901" w:rsidRDefault="008E3988">
      <w:pPr>
        <w:pStyle w:val="PargrafodaLista"/>
        <w:spacing w:after="120" w:line="288" w:lineRule="auto"/>
        <w:ind w:left="0"/>
        <w:jc w:val="both"/>
        <w:rPr>
          <w:rFonts w:ascii="Calibri" w:hAnsi="Calibri" w:cs="Calibri"/>
          <w:b/>
          <w:bCs/>
        </w:rPr>
      </w:pPr>
      <w:proofErr w:type="gramStart"/>
      <w:r>
        <w:rPr>
          <w:rFonts w:ascii="Calibri" w:hAnsi="Calibri" w:cs="Calibri"/>
          <w:b/>
        </w:rPr>
        <w:t>II.</w:t>
      </w:r>
      <w:proofErr w:type="gramEnd"/>
      <w:r>
        <w:rPr>
          <w:rFonts w:ascii="Calibri" w:hAnsi="Calibri" w:cs="Calibri"/>
          <w:b/>
        </w:rPr>
        <w:t>26.</w:t>
      </w:r>
      <w:r>
        <w:rPr>
          <w:rFonts w:ascii="Calibri" w:hAnsi="Calibri" w:cs="Calibri"/>
        </w:rPr>
        <w:t xml:space="preserve"> </w:t>
      </w:r>
      <w:proofErr w:type="gramStart"/>
      <w:r>
        <w:rPr>
          <w:rFonts w:ascii="Calibri" w:hAnsi="Calibri" w:cs="Calibri"/>
        </w:rPr>
        <w:t>observar</w:t>
      </w:r>
      <w:proofErr w:type="gramEnd"/>
      <w:r>
        <w:rPr>
          <w:rFonts w:ascii="Calibri" w:hAnsi="Calibri" w:cs="Calibri"/>
        </w:rPr>
        <w:t xml:space="preserve"> o prazo de até 5(cinco) dias úteis, a partir da apresentação do relatório mensal, para publicação na internet dos documentos a que se refere o item II.18.</w:t>
      </w:r>
    </w:p>
    <w:p w:rsidR="00113901" w:rsidRDefault="00113901">
      <w:pPr>
        <w:spacing w:after="120" w:line="276" w:lineRule="auto"/>
        <w:ind w:left="349"/>
        <w:jc w:val="both"/>
        <w:rPr>
          <w:rFonts w:ascii="Calibri" w:hAnsi="Calibri" w:cs="Calibri"/>
          <w:b/>
          <w:bCs/>
        </w:rPr>
      </w:pPr>
    </w:p>
    <w:p w:rsidR="00113901" w:rsidRDefault="008E3988">
      <w:pPr>
        <w:spacing w:after="120" w:line="276" w:lineRule="auto"/>
        <w:jc w:val="both"/>
        <w:rPr>
          <w:rFonts w:ascii="Calibri" w:hAnsi="Calibri" w:cs="Calibri"/>
        </w:rPr>
      </w:pPr>
      <w:r>
        <w:rPr>
          <w:rFonts w:ascii="Calibri" w:hAnsi="Calibri" w:cs="Calibri"/>
          <w:b/>
          <w:bCs/>
        </w:rPr>
        <w:t>III – OBRIGAÇÕES COMUNS</w:t>
      </w:r>
    </w:p>
    <w:p w:rsidR="00113901" w:rsidRDefault="008E3988">
      <w:pPr>
        <w:spacing w:after="120" w:line="276" w:lineRule="auto"/>
        <w:jc w:val="both"/>
        <w:rPr>
          <w:rFonts w:ascii="Calibri" w:hAnsi="Calibri" w:cs="Calibri"/>
          <w:b/>
        </w:rPr>
      </w:pPr>
      <w:r>
        <w:rPr>
          <w:rFonts w:ascii="Calibri" w:hAnsi="Calibri" w:cs="Calibri"/>
        </w:rPr>
        <w:t>Os Partícipes deverão zelar pela não ocorrência das seguinte</w:t>
      </w:r>
      <w:r>
        <w:rPr>
          <w:rFonts w:ascii="Calibri" w:hAnsi="Calibri" w:cs="Calibri"/>
        </w:rPr>
        <w:t>s práticas:</w:t>
      </w:r>
    </w:p>
    <w:p w:rsidR="00113901" w:rsidRDefault="008E3988">
      <w:pPr>
        <w:spacing w:after="120" w:line="276" w:lineRule="auto"/>
        <w:jc w:val="both"/>
        <w:rPr>
          <w:rFonts w:ascii="Calibri" w:hAnsi="Calibri" w:cs="Calibri"/>
          <w:b/>
        </w:rPr>
      </w:pPr>
      <w:proofErr w:type="gramStart"/>
      <w:r>
        <w:rPr>
          <w:rFonts w:ascii="Calibri" w:hAnsi="Calibri" w:cs="Calibri"/>
          <w:b/>
        </w:rPr>
        <w:t>III.</w:t>
      </w:r>
      <w:proofErr w:type="gramEnd"/>
      <w:r>
        <w:rPr>
          <w:rFonts w:ascii="Calibri" w:hAnsi="Calibri" w:cs="Calibri"/>
          <w:b/>
        </w:rPr>
        <w:t>1.</w:t>
      </w:r>
      <w:r>
        <w:rPr>
          <w:rFonts w:ascii="Calibri" w:hAnsi="Calibri" w:cs="Calibri"/>
        </w:rPr>
        <w:t xml:space="preserve"> </w:t>
      </w:r>
      <w:proofErr w:type="gramStart"/>
      <w:r>
        <w:rPr>
          <w:rFonts w:ascii="Calibri" w:hAnsi="Calibri" w:cs="Calibri"/>
        </w:rPr>
        <w:t>arrecadação</w:t>
      </w:r>
      <w:proofErr w:type="gramEnd"/>
      <w:r>
        <w:rPr>
          <w:rFonts w:ascii="Calibri" w:hAnsi="Calibri" w:cs="Calibri"/>
        </w:rPr>
        <w:t xml:space="preserve"> de receitas ou execução de despesas desvinculadas do objeto deste Convênio;</w:t>
      </w:r>
    </w:p>
    <w:p w:rsidR="00113901" w:rsidRDefault="008E3988">
      <w:pPr>
        <w:spacing w:after="120" w:line="276" w:lineRule="auto"/>
        <w:jc w:val="both"/>
        <w:rPr>
          <w:rFonts w:ascii="Calibri" w:hAnsi="Calibri" w:cs="Calibri"/>
          <w:b/>
        </w:rPr>
      </w:pPr>
      <w:proofErr w:type="gramStart"/>
      <w:r>
        <w:rPr>
          <w:rFonts w:ascii="Calibri" w:hAnsi="Calibri" w:cs="Calibri"/>
          <w:b/>
        </w:rPr>
        <w:t>III.</w:t>
      </w:r>
      <w:proofErr w:type="gramEnd"/>
      <w:r>
        <w:rPr>
          <w:rFonts w:ascii="Calibri" w:hAnsi="Calibri" w:cs="Calibri"/>
          <w:b/>
        </w:rPr>
        <w:t>2.</w:t>
      </w:r>
      <w:r>
        <w:rPr>
          <w:rFonts w:ascii="Calibri" w:hAnsi="Calibri" w:cs="Calibri"/>
        </w:rPr>
        <w:t xml:space="preserve"> </w:t>
      </w:r>
      <w:proofErr w:type="gramStart"/>
      <w:r>
        <w:rPr>
          <w:rFonts w:ascii="Calibri" w:hAnsi="Calibri" w:cs="Calibri"/>
        </w:rPr>
        <w:t>utilização</w:t>
      </w:r>
      <w:proofErr w:type="gramEnd"/>
      <w:r>
        <w:rPr>
          <w:rFonts w:ascii="Calibri" w:hAnsi="Calibri" w:cs="Calibri"/>
        </w:rPr>
        <w:t xml:space="preserve"> de fundos de apoio institucional da </w:t>
      </w:r>
      <w:r>
        <w:rPr>
          <w:rFonts w:ascii="Calibri" w:hAnsi="Calibri" w:cs="Calibri"/>
        </w:rPr>
        <w:t>CONVENENTE</w:t>
      </w:r>
      <w:r>
        <w:rPr>
          <w:rFonts w:ascii="Calibri" w:hAnsi="Calibri" w:cs="Calibri"/>
        </w:rPr>
        <w:t xml:space="preserve"> ou mecanismos similares para execução direta das atividades deste Convênio;</w:t>
      </w:r>
    </w:p>
    <w:p w:rsidR="00113901" w:rsidRDefault="00113901">
      <w:pPr>
        <w:spacing w:after="120" w:line="276" w:lineRule="auto"/>
        <w:jc w:val="both"/>
        <w:rPr>
          <w:rFonts w:ascii="Calibri" w:hAnsi="Calibri" w:cs="Calibri"/>
        </w:rPr>
      </w:pPr>
    </w:p>
    <w:p w:rsidR="00113901" w:rsidRDefault="008E3988">
      <w:pPr>
        <w:spacing w:after="120" w:line="276" w:lineRule="auto"/>
        <w:jc w:val="both"/>
      </w:pPr>
      <w:proofErr w:type="gramStart"/>
      <w:r>
        <w:rPr>
          <w:rFonts w:ascii="Calibri" w:hAnsi="Calibri" w:cs="Calibri"/>
          <w:b/>
        </w:rPr>
        <w:lastRenderedPageBreak/>
        <w:t>III.</w:t>
      </w:r>
      <w:proofErr w:type="gramEnd"/>
      <w:r>
        <w:rPr>
          <w:rFonts w:ascii="Calibri" w:hAnsi="Calibri" w:cs="Calibri"/>
          <w:b/>
        </w:rPr>
        <w:t>4.</w:t>
      </w:r>
      <w:r>
        <w:rPr>
          <w:rFonts w:ascii="Calibri" w:hAnsi="Calibri" w:cs="Calibri"/>
        </w:rPr>
        <w:t xml:space="preserve"> </w:t>
      </w:r>
      <w:proofErr w:type="gramStart"/>
      <w:r>
        <w:rPr>
          <w:rFonts w:ascii="Calibri" w:hAnsi="Calibri" w:cs="Calibri"/>
        </w:rPr>
        <w:t>concessão</w:t>
      </w:r>
      <w:proofErr w:type="gramEnd"/>
      <w:r>
        <w:rPr>
          <w:rFonts w:ascii="Calibri" w:hAnsi="Calibri" w:cs="Calibri"/>
        </w:rPr>
        <w:t xml:space="preserve"> de bolsas a servidores a título de retribuição pelo desempenho de funções comissionadas;</w:t>
      </w:r>
    </w:p>
    <w:p w:rsidR="00113901" w:rsidRDefault="008E3988">
      <w:pPr>
        <w:spacing w:after="120" w:line="276" w:lineRule="auto"/>
        <w:jc w:val="both"/>
        <w:rPr>
          <w:rFonts w:ascii="Calibri" w:hAnsi="Calibri" w:cs="Calibri"/>
          <w:b/>
        </w:rPr>
      </w:pPr>
      <w:proofErr w:type="gramStart"/>
      <w:r>
        <w:rPr>
          <w:rFonts w:ascii="Calibri" w:hAnsi="Calibri" w:cs="Calibri"/>
          <w:b/>
        </w:rPr>
        <w:t>III.</w:t>
      </w:r>
      <w:proofErr w:type="gramEnd"/>
      <w:r>
        <w:rPr>
          <w:rFonts w:ascii="Calibri" w:hAnsi="Calibri" w:cs="Calibri"/>
          <w:b/>
        </w:rPr>
        <w:t>5.</w:t>
      </w:r>
      <w:r>
        <w:rPr>
          <w:rFonts w:ascii="Calibri" w:hAnsi="Calibri" w:cs="Calibri"/>
        </w:rPr>
        <w:t xml:space="preserve"> </w:t>
      </w:r>
      <w:proofErr w:type="gramStart"/>
      <w:r>
        <w:rPr>
          <w:rFonts w:ascii="Calibri" w:hAnsi="Calibri" w:cs="Calibri"/>
        </w:rPr>
        <w:t>concessão</w:t>
      </w:r>
      <w:proofErr w:type="gramEnd"/>
      <w:r>
        <w:rPr>
          <w:rFonts w:ascii="Calibri" w:hAnsi="Calibri" w:cs="Calibri"/>
        </w:rPr>
        <w:t xml:space="preserve"> de bolsas a servidores pela participação nos conselhos da </w:t>
      </w:r>
      <w:r>
        <w:rPr>
          <w:rFonts w:ascii="Calibri" w:hAnsi="Calibri" w:cs="Calibri"/>
        </w:rPr>
        <w:t>CONVENENTE</w:t>
      </w:r>
      <w:r>
        <w:rPr>
          <w:rFonts w:ascii="Calibri" w:hAnsi="Calibri" w:cs="Calibri"/>
        </w:rPr>
        <w:t>;</w:t>
      </w:r>
    </w:p>
    <w:p w:rsidR="00113901" w:rsidRDefault="008E3988">
      <w:pPr>
        <w:spacing w:after="120" w:line="276" w:lineRule="auto"/>
        <w:jc w:val="both"/>
        <w:rPr>
          <w:rFonts w:ascii="Calibri" w:hAnsi="Calibri" w:cs="Calibri"/>
          <w:b/>
          <w:bCs/>
        </w:rPr>
      </w:pPr>
      <w:proofErr w:type="gramStart"/>
      <w:r>
        <w:rPr>
          <w:rFonts w:ascii="Calibri" w:hAnsi="Calibri" w:cs="Calibri"/>
          <w:b/>
        </w:rPr>
        <w:t>III.</w:t>
      </w:r>
      <w:proofErr w:type="gramEnd"/>
      <w:r>
        <w:rPr>
          <w:rFonts w:ascii="Calibri" w:hAnsi="Calibri" w:cs="Calibri"/>
          <w:b/>
        </w:rPr>
        <w:t>6.</w:t>
      </w:r>
      <w:r>
        <w:rPr>
          <w:rFonts w:ascii="Calibri" w:hAnsi="Calibri" w:cs="Calibri"/>
        </w:rPr>
        <w:t xml:space="preserve"> </w:t>
      </w:r>
      <w:proofErr w:type="gramStart"/>
      <w:r>
        <w:rPr>
          <w:rFonts w:ascii="Calibri" w:hAnsi="Calibri" w:cs="Calibri"/>
        </w:rPr>
        <w:t>a</w:t>
      </w:r>
      <w:proofErr w:type="gramEnd"/>
      <w:r>
        <w:rPr>
          <w:rFonts w:ascii="Calibri" w:hAnsi="Calibri" w:cs="Calibri"/>
        </w:rPr>
        <w:t xml:space="preserve"> cumulatividade do pagamento da Gratificação por Encargo de Cu</w:t>
      </w:r>
      <w:r>
        <w:rPr>
          <w:rFonts w:ascii="Calibri" w:hAnsi="Calibri" w:cs="Calibri"/>
        </w:rPr>
        <w:t>rso e Concurso, de que trata o art. 76-A da Lei no 8.112, de 11 de dezembro de 1990, pela realização de atividades remuneradas com a concessão de bolsas de que trata o art. 7º do Decreto 7.423/2010.</w:t>
      </w:r>
    </w:p>
    <w:p w:rsidR="00113901" w:rsidRDefault="00113901">
      <w:pPr>
        <w:spacing w:after="120" w:line="288" w:lineRule="auto"/>
        <w:jc w:val="both"/>
      </w:pPr>
    </w:p>
    <w:p w:rsidR="00113901" w:rsidRDefault="00113901">
      <w:pPr>
        <w:spacing w:after="120" w:line="288" w:lineRule="auto"/>
        <w:jc w:val="both"/>
      </w:pPr>
    </w:p>
    <w:p w:rsidR="00113901" w:rsidRDefault="008E3988">
      <w:pPr>
        <w:spacing w:after="120" w:line="288" w:lineRule="auto"/>
        <w:jc w:val="both"/>
        <w:rPr>
          <w:rFonts w:ascii="Calibri" w:hAnsi="Calibri" w:cs="Calibri"/>
        </w:rPr>
      </w:pPr>
      <w:r>
        <w:rPr>
          <w:rFonts w:ascii="Calibri" w:hAnsi="Calibri" w:cs="Calibri"/>
          <w:b/>
          <w:bCs/>
        </w:rPr>
        <w:t>CLÁUSULA QUARTA - DA VIGÊNCIA</w:t>
      </w:r>
    </w:p>
    <w:p w:rsidR="00113901" w:rsidRDefault="008E3988">
      <w:pPr>
        <w:spacing w:after="120" w:line="288" w:lineRule="auto"/>
        <w:jc w:val="both"/>
      </w:pPr>
      <w:r>
        <w:rPr>
          <w:rFonts w:ascii="Calibri" w:hAnsi="Calibri" w:cs="Calibri"/>
        </w:rPr>
        <w:t>Este Convênio terá vigênc</w:t>
      </w:r>
      <w:r>
        <w:rPr>
          <w:rFonts w:ascii="Calibri" w:hAnsi="Calibri" w:cs="Calibri"/>
        </w:rPr>
        <w:t xml:space="preserve">ia de </w:t>
      </w:r>
      <w:commentRangeStart w:id="23"/>
      <w:r>
        <w:rPr>
          <w:rFonts w:ascii="Calibri" w:hAnsi="Calibri" w:cs="Calibri"/>
          <w:highlight w:val="yellow"/>
        </w:rPr>
        <w:t>19 (dezenove)</w:t>
      </w:r>
      <w:r>
        <w:rPr>
          <w:rFonts w:ascii="Calibri" w:hAnsi="Calibri" w:cs="Calibri"/>
        </w:rPr>
        <w:t xml:space="preserve"> meses</w:t>
      </w:r>
      <w:commentRangeEnd w:id="23"/>
      <w:r w:rsidR="0056742E">
        <w:rPr>
          <w:rStyle w:val="Refdecomentrio"/>
        </w:rPr>
        <w:commentReference w:id="23"/>
      </w:r>
      <w:r>
        <w:rPr>
          <w:rFonts w:ascii="Calibri" w:hAnsi="Calibri" w:cs="Calibri"/>
        </w:rPr>
        <w:t xml:space="preserve">, contados a partir da publicação do respectivo extrato no Diário Oficial da União, podendo ser prorrogado, mediante termo aditivo, por solicitação do CONVENENTE devidamente fundamentada, formulada, no mínimo, 30 dias antes do seu </w:t>
      </w:r>
      <w:r>
        <w:rPr>
          <w:rFonts w:ascii="Calibri" w:hAnsi="Calibri" w:cs="Calibri"/>
        </w:rPr>
        <w:t xml:space="preserve">término, desde que autorizada </w:t>
      </w:r>
      <w:proofErr w:type="gramStart"/>
      <w:r>
        <w:rPr>
          <w:rFonts w:ascii="Calibri" w:hAnsi="Calibri" w:cs="Calibri"/>
        </w:rPr>
        <w:t>pelo CONCEDENTE</w:t>
      </w:r>
      <w:proofErr w:type="gramEnd"/>
      <w:r>
        <w:rPr>
          <w:rFonts w:ascii="Calibri" w:hAnsi="Calibri" w:cs="Calibri"/>
        </w:rPr>
        <w:t>.</w:t>
      </w:r>
    </w:p>
    <w:p w:rsidR="00113901" w:rsidRDefault="008E3988">
      <w:pPr>
        <w:spacing w:before="120" w:after="120" w:line="288" w:lineRule="auto"/>
        <w:jc w:val="both"/>
        <w:rPr>
          <w:rFonts w:ascii="Calibri" w:hAnsi="Calibri" w:cs="Calibri"/>
          <w:b/>
          <w:bCs/>
          <w:sz w:val="20"/>
          <w:szCs w:val="20"/>
        </w:rPr>
      </w:pPr>
      <w:proofErr w:type="spellStart"/>
      <w:r>
        <w:rPr>
          <w:rFonts w:ascii="Calibri" w:hAnsi="Calibri" w:cs="Calibri"/>
          <w:b/>
        </w:rPr>
        <w:t>Subcláusula</w:t>
      </w:r>
      <w:proofErr w:type="spellEnd"/>
      <w:r>
        <w:rPr>
          <w:rFonts w:ascii="Calibri" w:hAnsi="Calibri" w:cs="Calibri"/>
          <w:b/>
        </w:rPr>
        <w:t xml:space="preserve"> Única. </w:t>
      </w:r>
      <w:proofErr w:type="gramStart"/>
      <w:r>
        <w:rPr>
          <w:rFonts w:ascii="Calibri" w:hAnsi="Calibri" w:cs="Calibri"/>
        </w:rPr>
        <w:t>O CONCEDENTE</w:t>
      </w:r>
      <w:proofErr w:type="gramEnd"/>
      <w:r>
        <w:rPr>
          <w:rFonts w:ascii="Calibri" w:hAnsi="Calibri" w:cs="Calibri"/>
        </w:rPr>
        <w:t xml:space="preserve"> prorrogará “</w:t>
      </w:r>
      <w:r>
        <w:rPr>
          <w:rFonts w:ascii="Calibri" w:hAnsi="Calibri" w:cs="Calibri"/>
          <w:i/>
        </w:rPr>
        <w:t>de ofício</w:t>
      </w:r>
      <w:r>
        <w:rPr>
          <w:rFonts w:ascii="Calibri" w:hAnsi="Calibri" w:cs="Calibri"/>
        </w:rPr>
        <w:t>” a vigência deste Convênio, quando der causa ao atraso na liberação dos recursos, limitada a prorrogação ao exato período do atraso verificado.</w:t>
      </w:r>
      <w:r>
        <w:rPr>
          <w:rFonts w:ascii="Calibri" w:hAnsi="Calibri" w:cs="Calibri"/>
          <w:b/>
          <w:sz w:val="20"/>
          <w:szCs w:val="20"/>
        </w:rPr>
        <w:t xml:space="preserve"> </w:t>
      </w:r>
    </w:p>
    <w:p w:rsidR="00113901" w:rsidRDefault="00113901">
      <w:pPr>
        <w:spacing w:after="120" w:line="288" w:lineRule="auto"/>
        <w:jc w:val="both"/>
        <w:rPr>
          <w:rFonts w:ascii="Calibri" w:hAnsi="Calibri" w:cs="Calibri"/>
          <w:b/>
          <w:bCs/>
          <w:sz w:val="20"/>
          <w:szCs w:val="20"/>
        </w:rPr>
      </w:pPr>
    </w:p>
    <w:p w:rsidR="00113901" w:rsidRDefault="008E3988">
      <w:pPr>
        <w:spacing w:after="120" w:line="288" w:lineRule="auto"/>
        <w:jc w:val="both"/>
        <w:rPr>
          <w:rFonts w:ascii="Calibri" w:hAnsi="Calibri" w:cs="Calibri"/>
        </w:rPr>
      </w:pPr>
      <w:r>
        <w:rPr>
          <w:rFonts w:ascii="Calibri" w:hAnsi="Calibri" w:cs="Calibri"/>
          <w:b/>
          <w:bCs/>
        </w:rPr>
        <w:t xml:space="preserve">CLÁUSULA </w:t>
      </w:r>
      <w:r>
        <w:rPr>
          <w:rFonts w:ascii="Calibri" w:hAnsi="Calibri" w:cs="Calibri"/>
          <w:b/>
          <w:bCs/>
        </w:rPr>
        <w:t>QUINTA - DO VALOR E DA CLASSIFICAÇÃO ORÇAMENTÁRIA</w:t>
      </w:r>
    </w:p>
    <w:p w:rsidR="00113901" w:rsidRDefault="008E3988">
      <w:pPr>
        <w:spacing w:before="120" w:after="120" w:line="288" w:lineRule="auto"/>
        <w:jc w:val="both"/>
        <w:rPr>
          <w:rFonts w:ascii="Calibri" w:hAnsi="Calibri" w:cs="Calibri"/>
          <w:highlight w:val="yellow"/>
        </w:rPr>
      </w:pPr>
      <w:r>
        <w:rPr>
          <w:rFonts w:ascii="Calibri" w:hAnsi="Calibri" w:cs="Calibri"/>
        </w:rPr>
        <w:t xml:space="preserve">Os recursos financeiros para a execução do objeto deste Convênio, neste ato fixados em R$ </w:t>
      </w:r>
      <w:r>
        <w:rPr>
          <w:rFonts w:ascii="Calibri" w:hAnsi="Calibri" w:cs="Calibri"/>
          <w:highlight w:val="yellow"/>
        </w:rPr>
        <w:t xml:space="preserve">R$ </w:t>
      </w:r>
      <w:r>
        <w:rPr>
          <w:rFonts w:ascii="Calibri" w:hAnsi="Calibri" w:cs="Calibri"/>
          <w:b/>
          <w:bCs/>
          <w:color w:val="000000"/>
          <w:sz w:val="22"/>
          <w:szCs w:val="22"/>
          <w:highlight w:val="yellow"/>
        </w:rPr>
        <w:t>XXX</w:t>
      </w:r>
      <w:r>
        <w:rPr>
          <w:rFonts w:ascii="Calibri" w:hAnsi="Calibri" w:cs="Calibri"/>
          <w:highlight w:val="yellow"/>
        </w:rPr>
        <w:t xml:space="preserve"> (XXX)</w:t>
      </w:r>
      <w:r>
        <w:rPr>
          <w:rFonts w:ascii="Calibri" w:hAnsi="Calibri" w:cs="Calibri"/>
        </w:rPr>
        <w:t xml:space="preserve">, serão alocados de acordo com o cronograma de desembolso constante no Plano de Trabalho, conforme a </w:t>
      </w:r>
      <w:r>
        <w:rPr>
          <w:rFonts w:ascii="Calibri" w:hAnsi="Calibri" w:cs="Calibri"/>
        </w:rPr>
        <w:t>seguinte classificação orçamentária:</w:t>
      </w:r>
    </w:p>
    <w:p w:rsidR="00113901" w:rsidRDefault="008E3988">
      <w:pPr>
        <w:pStyle w:val="PargrafodaLista"/>
        <w:numPr>
          <w:ilvl w:val="0"/>
          <w:numId w:val="2"/>
        </w:numPr>
        <w:spacing w:before="120" w:after="120" w:line="288" w:lineRule="auto"/>
        <w:jc w:val="both"/>
        <w:rPr>
          <w:rFonts w:ascii="Calibri" w:hAnsi="Calibri" w:cs="Calibri"/>
          <w:highlight w:val="yellow"/>
        </w:rPr>
      </w:pPr>
      <w:r>
        <w:rPr>
          <w:rFonts w:ascii="Calibri" w:hAnsi="Calibri" w:cs="Calibri"/>
          <w:highlight w:val="yellow"/>
        </w:rPr>
        <w:t xml:space="preserve">R$ 15.432.199,13 (quinze milhões, quatrocentos e trinta e dois mil, cento e noventa e nove reais e treze centavos) relativos ao exercício de 2015, correrão à conta da dotação alocada no orçamento </w:t>
      </w:r>
      <w:proofErr w:type="gramStart"/>
      <w:r>
        <w:rPr>
          <w:rFonts w:ascii="Calibri" w:hAnsi="Calibri" w:cs="Calibri"/>
          <w:highlight w:val="yellow"/>
        </w:rPr>
        <w:t>do CONCEDENTE</w:t>
      </w:r>
      <w:proofErr w:type="gramEnd"/>
      <w:r>
        <w:rPr>
          <w:rFonts w:ascii="Calibri" w:hAnsi="Calibri" w:cs="Calibri"/>
          <w:highlight w:val="yellow"/>
        </w:rPr>
        <w:t>, vinculad</w:t>
      </w:r>
      <w:r>
        <w:rPr>
          <w:rFonts w:ascii="Calibri" w:hAnsi="Calibri" w:cs="Calibri"/>
          <w:highlight w:val="yellow"/>
        </w:rPr>
        <w:t>a ao Programa de Trabalho - PTRES n</w:t>
      </w:r>
      <w:r>
        <w:rPr>
          <w:rFonts w:ascii="Calibri" w:hAnsi="Calibri" w:cs="Calibri"/>
          <w:highlight w:val="yellow"/>
          <w:vertAlign w:val="superscript"/>
        </w:rPr>
        <w:t>o</w:t>
      </w:r>
      <w:r>
        <w:rPr>
          <w:rFonts w:ascii="Calibri" w:hAnsi="Calibri" w:cs="Calibri"/>
          <w:highlight w:val="yellow"/>
        </w:rPr>
        <w:t>. 090402, à conta de recursos oriundos do Tesouro Nacional, Fonte de Recursos 100, Natureza da Despesa 335041/03 e 445041/03;</w:t>
      </w:r>
    </w:p>
    <w:p w:rsidR="00113901" w:rsidRDefault="008E3988">
      <w:pPr>
        <w:pStyle w:val="PargrafodaLista"/>
        <w:numPr>
          <w:ilvl w:val="0"/>
          <w:numId w:val="2"/>
        </w:numPr>
        <w:spacing w:before="120" w:after="120" w:line="288" w:lineRule="auto"/>
        <w:jc w:val="both"/>
        <w:rPr>
          <w:rFonts w:ascii="Calibri" w:hAnsi="Calibri" w:cs="Calibri"/>
          <w:highlight w:val="yellow"/>
        </w:rPr>
      </w:pPr>
      <w:r>
        <w:rPr>
          <w:rFonts w:ascii="Calibri" w:hAnsi="Calibri" w:cs="Calibri"/>
          <w:highlight w:val="yellow"/>
        </w:rPr>
        <w:t xml:space="preserve">R$ 18.523.538,11 (dezoito milhões, quinhentos e vinte e três mil, quinhentos e trinta e oito </w:t>
      </w:r>
      <w:r>
        <w:rPr>
          <w:rFonts w:ascii="Calibri" w:hAnsi="Calibri" w:cs="Calibri"/>
          <w:highlight w:val="yellow"/>
        </w:rPr>
        <w:t>reais e onze centavos) relativos ao exercício de 2016;</w:t>
      </w:r>
    </w:p>
    <w:p w:rsidR="00113901" w:rsidRDefault="008E3988">
      <w:pPr>
        <w:pStyle w:val="PargrafodaLista"/>
        <w:numPr>
          <w:ilvl w:val="0"/>
          <w:numId w:val="2"/>
        </w:numPr>
        <w:spacing w:before="120" w:after="120" w:line="288" w:lineRule="auto"/>
        <w:jc w:val="both"/>
        <w:rPr>
          <w:rFonts w:ascii="Calibri" w:eastAsia="MS Gothic" w:hAnsi="Calibri" w:cs="Calibri"/>
          <w:b/>
          <w:bCs/>
          <w:lang w:eastAsia="en-US"/>
        </w:rPr>
      </w:pPr>
      <w:r>
        <w:rPr>
          <w:rFonts w:ascii="Calibri" w:hAnsi="Calibri" w:cs="Calibri"/>
          <w:highlight w:val="yellow"/>
        </w:rPr>
        <w:t>R$ 6.011.046,97 (seis milhões, onze mil e quarenta e seis reais e noventa e sete centavos) relativos ao exercício de 2017.</w:t>
      </w:r>
    </w:p>
    <w:p w:rsidR="00113901" w:rsidRDefault="008E3988">
      <w:pPr>
        <w:pStyle w:val="PargrafodaLista"/>
        <w:spacing w:before="120" w:after="120" w:line="288" w:lineRule="auto"/>
        <w:ind w:left="0"/>
        <w:jc w:val="both"/>
      </w:pPr>
      <w:proofErr w:type="spellStart"/>
      <w:r>
        <w:rPr>
          <w:rFonts w:ascii="Calibri" w:eastAsia="MS Gothic" w:hAnsi="Calibri" w:cs="Calibri"/>
          <w:b/>
          <w:bCs/>
          <w:lang w:eastAsia="en-US"/>
        </w:rPr>
        <w:t>Subcláusula</w:t>
      </w:r>
      <w:proofErr w:type="spellEnd"/>
      <w:r>
        <w:rPr>
          <w:rFonts w:ascii="Calibri" w:eastAsia="MS Gothic" w:hAnsi="Calibri" w:cs="Calibri"/>
          <w:b/>
          <w:bCs/>
          <w:lang w:eastAsia="en-US"/>
        </w:rPr>
        <w:t xml:space="preserve"> Primeira.</w:t>
      </w:r>
      <w:r>
        <w:t xml:space="preserve"> </w:t>
      </w:r>
      <w:r>
        <w:rPr>
          <w:rFonts w:ascii="Calibri" w:hAnsi="Calibri" w:cs="Calibri"/>
        </w:rPr>
        <w:t xml:space="preserve">Os recursos para o exercício de 2015 estão previstos no </w:t>
      </w:r>
      <w:r>
        <w:rPr>
          <w:rFonts w:ascii="Calibri" w:hAnsi="Calibri" w:cs="Calibri"/>
        </w:rPr>
        <w:t xml:space="preserve">Plano Plurianual da União – PPA, período de 2012 a 2015, conforme Lei nº 12.593/2012. Para os exercícios de 2016 e 2017, os recursos serão incluídos na legislação orçamentária do correspondente exercício financeiro. </w:t>
      </w:r>
    </w:p>
    <w:p w:rsidR="00113901" w:rsidRDefault="008E3988" w:rsidP="00113901">
      <w:pPr>
        <w:pStyle w:val="Ttulo2"/>
        <w:widowControl w:val="0"/>
        <w:spacing w:before="120" w:after="120" w:line="288" w:lineRule="auto"/>
        <w:jc w:val="both"/>
        <w:pPrChange w:id="24" w:author="rcereda" w:date="2016-05-03T08:27:00Z">
          <w:pPr>
            <w:keepNext/>
            <w:widowControl w:val="0"/>
            <w:spacing w:before="120" w:after="120" w:line="288" w:lineRule="auto"/>
            <w:jc w:val="both"/>
          </w:pPr>
        </w:pPrChange>
      </w:pPr>
      <w:proofErr w:type="spellStart"/>
      <w:r>
        <w:rPr>
          <w:color w:val="00000A"/>
          <w:sz w:val="24"/>
          <w:szCs w:val="24"/>
        </w:rPr>
        <w:lastRenderedPageBreak/>
        <w:t>Subcláusula</w:t>
      </w:r>
      <w:proofErr w:type="spellEnd"/>
      <w:r>
        <w:rPr>
          <w:color w:val="00000A"/>
          <w:sz w:val="24"/>
          <w:szCs w:val="24"/>
        </w:rPr>
        <w:t xml:space="preserve"> Segunda. </w:t>
      </w:r>
      <w:r>
        <w:rPr>
          <w:b w:val="0"/>
          <w:color w:val="00000A"/>
          <w:sz w:val="24"/>
          <w:szCs w:val="24"/>
        </w:rPr>
        <w:t>O CONVENENTE obrig</w:t>
      </w:r>
      <w:r>
        <w:rPr>
          <w:b w:val="0"/>
          <w:color w:val="00000A"/>
          <w:sz w:val="24"/>
          <w:szCs w:val="24"/>
        </w:rPr>
        <w:t>a-se a incluir em seu orçamento os subprojetos/subatividades contemplados pelas transferências dos recursos para</w:t>
      </w:r>
      <w:r>
        <w:rPr>
          <w:color w:val="00000A"/>
          <w:sz w:val="24"/>
          <w:szCs w:val="24"/>
        </w:rPr>
        <w:t xml:space="preserve"> </w:t>
      </w:r>
      <w:r>
        <w:rPr>
          <w:b w:val="0"/>
          <w:color w:val="00000A"/>
          <w:sz w:val="24"/>
          <w:szCs w:val="24"/>
        </w:rPr>
        <w:t>a</w:t>
      </w:r>
      <w:r>
        <w:rPr>
          <w:color w:val="00000A"/>
          <w:sz w:val="24"/>
          <w:szCs w:val="24"/>
        </w:rPr>
        <w:t xml:space="preserve"> </w:t>
      </w:r>
      <w:r>
        <w:rPr>
          <w:b w:val="0"/>
          <w:color w:val="00000A"/>
          <w:sz w:val="24"/>
          <w:szCs w:val="24"/>
        </w:rPr>
        <w:t>execução deste Convênio.</w:t>
      </w:r>
    </w:p>
    <w:p w:rsidR="00113901" w:rsidRDefault="008E3988" w:rsidP="00113901">
      <w:pPr>
        <w:pStyle w:val="Ttulo8"/>
        <w:widowControl w:val="0"/>
        <w:numPr>
          <w:ilvl w:val="7"/>
          <w:numId w:val="1"/>
        </w:numPr>
        <w:tabs>
          <w:tab w:val="left" w:pos="284"/>
        </w:tabs>
        <w:spacing w:before="120" w:after="120" w:line="288" w:lineRule="auto"/>
        <w:ind w:left="0" w:firstLine="0"/>
        <w:jc w:val="both"/>
        <w:rPr>
          <w:b/>
        </w:rPr>
        <w:pPrChange w:id="25" w:author="rcereda" w:date="2016-05-03T08:29:00Z">
          <w:pPr>
            <w:keepNext/>
            <w:widowControl w:val="0"/>
            <w:spacing w:before="120" w:after="120" w:line="288" w:lineRule="auto"/>
            <w:jc w:val="both"/>
          </w:pPr>
        </w:pPrChange>
      </w:pPr>
      <w:proofErr w:type="spellStart"/>
      <w:r>
        <w:rPr>
          <w:b/>
          <w:color w:val="00000A"/>
          <w:sz w:val="24"/>
          <w:szCs w:val="24"/>
        </w:rPr>
        <w:t>Subcláusula</w:t>
      </w:r>
      <w:proofErr w:type="spellEnd"/>
      <w:r>
        <w:rPr>
          <w:b/>
          <w:color w:val="00000A"/>
          <w:sz w:val="24"/>
          <w:szCs w:val="24"/>
        </w:rPr>
        <w:t xml:space="preserve"> Terceira</w:t>
      </w:r>
      <w:r>
        <w:rPr>
          <w:color w:val="00000A"/>
          <w:sz w:val="24"/>
          <w:szCs w:val="24"/>
        </w:rPr>
        <w:t>. Em caso de ocorrência de cancelamento de Restos a Pagar, o quantitativo das metas constante no</w:t>
      </w:r>
      <w:r>
        <w:rPr>
          <w:color w:val="00000A"/>
          <w:sz w:val="24"/>
          <w:szCs w:val="24"/>
        </w:rPr>
        <w:t xml:space="preserve"> Plano de Trabalho poderá ser reduzido até a etapa que apresente funcionalidade, mediante aprovação </w:t>
      </w:r>
      <w:proofErr w:type="gramStart"/>
      <w:r>
        <w:rPr>
          <w:color w:val="00000A"/>
          <w:sz w:val="24"/>
          <w:szCs w:val="24"/>
        </w:rPr>
        <w:t>do CONCEDENTE</w:t>
      </w:r>
      <w:proofErr w:type="gramEnd"/>
      <w:r>
        <w:rPr>
          <w:color w:val="00000A"/>
          <w:sz w:val="24"/>
          <w:szCs w:val="24"/>
        </w:rPr>
        <w:t xml:space="preserve">. </w:t>
      </w:r>
    </w:p>
    <w:p w:rsidR="00113901" w:rsidRDefault="008E3988" w:rsidP="00113901">
      <w:pPr>
        <w:pStyle w:val="Ttulo8"/>
        <w:widowControl w:val="0"/>
        <w:numPr>
          <w:ilvl w:val="7"/>
          <w:numId w:val="1"/>
        </w:numPr>
        <w:tabs>
          <w:tab w:val="left" w:pos="142"/>
        </w:tabs>
        <w:spacing w:before="120" w:after="120" w:line="288" w:lineRule="auto"/>
        <w:ind w:left="0" w:firstLine="0"/>
        <w:jc w:val="both"/>
        <w:pPrChange w:id="26" w:author="rcereda" w:date="2016-05-03T08:31:00Z">
          <w:pPr>
            <w:keepNext/>
            <w:widowControl w:val="0"/>
            <w:spacing w:before="120" w:after="120" w:line="288" w:lineRule="auto"/>
            <w:jc w:val="both"/>
          </w:pPr>
        </w:pPrChange>
      </w:pPr>
      <w:r>
        <w:rPr>
          <w:b/>
          <w:color w:val="00000A"/>
          <w:sz w:val="24"/>
          <w:szCs w:val="24"/>
        </w:rPr>
        <w:t>. Os recursos destinados à cobertura das despesas com as contratações, operacionais e administrativas,</w:t>
      </w:r>
      <w:r>
        <w:rPr>
          <w:color w:val="00000A"/>
          <w:sz w:val="24"/>
          <w:szCs w:val="24"/>
        </w:rPr>
        <w:t xml:space="preserve"> serão liberados de acordo com a compr</w:t>
      </w:r>
      <w:r>
        <w:rPr>
          <w:color w:val="00000A"/>
          <w:sz w:val="24"/>
          <w:szCs w:val="24"/>
        </w:rPr>
        <w:t xml:space="preserve">ovação destas, e na exata medida das mesmas. </w:t>
      </w:r>
    </w:p>
    <w:p w:rsidR="00113901" w:rsidRDefault="00113901">
      <w:pPr>
        <w:spacing w:after="120" w:line="288" w:lineRule="auto"/>
        <w:jc w:val="both"/>
        <w:rPr>
          <w:rFonts w:ascii="Calibri" w:eastAsia="MS Gothic" w:hAnsi="Calibri" w:cs="Calibri"/>
          <w:b/>
          <w:lang w:eastAsia="en-US"/>
        </w:rPr>
      </w:pPr>
    </w:p>
    <w:p w:rsidR="00113901" w:rsidRDefault="008E3988">
      <w:pPr>
        <w:spacing w:after="120" w:line="288" w:lineRule="auto"/>
        <w:jc w:val="both"/>
        <w:rPr>
          <w:rFonts w:ascii="Calibri" w:eastAsia="MS Gothic" w:hAnsi="Calibri" w:cs="Calibri"/>
          <w:lang w:eastAsia="en-US"/>
        </w:rPr>
      </w:pPr>
      <w:r>
        <w:rPr>
          <w:rFonts w:ascii="Calibri" w:eastAsia="MS Gothic" w:hAnsi="Calibri" w:cs="Calibri"/>
          <w:b/>
          <w:lang w:eastAsia="en-US"/>
        </w:rPr>
        <w:t>CLÁUSULA SEXTA - DA CONTRAPARTIDA</w:t>
      </w:r>
    </w:p>
    <w:p w:rsidR="00113901" w:rsidRDefault="008E3988">
      <w:pPr>
        <w:spacing w:after="120" w:line="288" w:lineRule="auto"/>
        <w:jc w:val="both"/>
        <w:rPr>
          <w:rFonts w:ascii="Calibri" w:eastAsia="MS Gothic" w:hAnsi="Calibri" w:cs="Calibri"/>
          <w:b/>
          <w:bCs/>
          <w:lang w:eastAsia="en-US"/>
        </w:rPr>
      </w:pPr>
      <w:r>
        <w:rPr>
          <w:rFonts w:ascii="Calibri" w:eastAsia="MS Gothic" w:hAnsi="Calibri" w:cs="Calibri"/>
          <w:lang w:eastAsia="en-US"/>
        </w:rPr>
        <w:t>Não haverá contrapartida por parte da CONVENENTE na execução do objeto do presente Convênio.</w:t>
      </w:r>
    </w:p>
    <w:p w:rsidR="00113901" w:rsidRDefault="00113901">
      <w:pPr>
        <w:spacing w:after="120" w:line="288" w:lineRule="auto"/>
        <w:jc w:val="both"/>
        <w:rPr>
          <w:rFonts w:ascii="Calibri" w:eastAsia="MS Gothic" w:hAnsi="Calibri" w:cs="Calibri"/>
          <w:b/>
          <w:bCs/>
          <w:lang w:eastAsia="en-US"/>
        </w:rPr>
      </w:pPr>
    </w:p>
    <w:p w:rsidR="00113901" w:rsidRDefault="008E3988">
      <w:pPr>
        <w:keepNext/>
        <w:keepLines/>
        <w:spacing w:after="120" w:line="288" w:lineRule="auto"/>
        <w:jc w:val="both"/>
        <w:rPr>
          <w:rFonts w:ascii="Calibri" w:hAnsi="Calibri" w:cs="Calibri"/>
        </w:rPr>
      </w:pPr>
      <w:r>
        <w:rPr>
          <w:rFonts w:ascii="Calibri" w:hAnsi="Calibri" w:cs="Calibri"/>
          <w:b/>
          <w:bCs/>
        </w:rPr>
        <w:t>CLÁUSULA SÉTIMA - DA LIBERAÇÃO E DA APLICAÇÃO DOS RECURSOS</w:t>
      </w:r>
    </w:p>
    <w:p w:rsidR="00113901" w:rsidRDefault="008E3988">
      <w:pPr>
        <w:keepNext/>
        <w:keepLines/>
        <w:spacing w:after="120" w:line="288" w:lineRule="auto"/>
        <w:jc w:val="both"/>
        <w:rPr>
          <w:rFonts w:ascii="Calibri" w:hAnsi="Calibri" w:cs="Calibri"/>
          <w:b/>
        </w:rPr>
      </w:pPr>
      <w:r>
        <w:rPr>
          <w:rFonts w:ascii="Calibri" w:hAnsi="Calibri" w:cs="Calibri"/>
        </w:rPr>
        <w:t xml:space="preserve">Os recursos serão liberados de acordo com a disponibilidade orçamentária e financeira do Governo Federal, em conformidade com o cronograma de desembolso previsto no Plano de Trabalho, e </w:t>
      </w:r>
      <w:r>
        <w:rPr>
          <w:rFonts w:ascii="Calibri" w:hAnsi="Calibri" w:cs="Calibri"/>
          <w:color w:val="000000"/>
        </w:rPr>
        <w:t>guardará</w:t>
      </w:r>
      <w:r>
        <w:rPr>
          <w:rFonts w:ascii="Calibri" w:hAnsi="Calibri" w:cs="Calibri"/>
        </w:rPr>
        <w:t xml:space="preserve"> consonância com as metas, fases e etapas de execução do objet</w:t>
      </w:r>
      <w:r>
        <w:rPr>
          <w:rFonts w:ascii="Calibri" w:hAnsi="Calibri" w:cs="Calibri"/>
        </w:rPr>
        <w:t>o do instrumento.</w:t>
      </w:r>
    </w:p>
    <w:p w:rsidR="00113901" w:rsidRDefault="008E3988">
      <w:pPr>
        <w:pStyle w:val="TextBody"/>
        <w:spacing w:after="120" w:line="288" w:lineRule="auto"/>
        <w:rPr>
          <w:rFonts w:ascii="Calibri" w:hAnsi="Calibri" w:cs="Calibri"/>
          <w:b/>
        </w:rPr>
      </w:pPr>
      <w:proofErr w:type="spellStart"/>
      <w:r>
        <w:rPr>
          <w:rFonts w:ascii="Calibri" w:hAnsi="Calibri" w:cs="Calibri"/>
          <w:b/>
        </w:rPr>
        <w:t>Subcláusula</w:t>
      </w:r>
      <w:proofErr w:type="spellEnd"/>
      <w:r>
        <w:rPr>
          <w:rFonts w:ascii="Calibri" w:hAnsi="Calibri" w:cs="Calibri"/>
          <w:b/>
        </w:rPr>
        <w:t xml:space="preserve"> Primeira.</w:t>
      </w:r>
      <w:r>
        <w:rPr>
          <w:rFonts w:ascii="Calibri" w:hAnsi="Calibri" w:cs="Calibri"/>
          <w:color w:val="008000"/>
        </w:rPr>
        <w:t xml:space="preserve"> </w:t>
      </w:r>
      <w:r>
        <w:rPr>
          <w:rFonts w:ascii="Calibri" w:hAnsi="Calibri" w:cs="Calibri"/>
          <w:szCs w:val="24"/>
        </w:rPr>
        <w:t xml:space="preserve">Os recursos serão movimentados exclusivamente na conta bancária especifica do Convênio, </w:t>
      </w:r>
      <w:r>
        <w:rPr>
          <w:rFonts w:ascii="Calibri" w:hAnsi="Calibri" w:cs="Calibri"/>
          <w:szCs w:val="24"/>
          <w:highlight w:val="yellow"/>
        </w:rPr>
        <w:t xml:space="preserve">no Banco..., Agência..., conta corrente </w:t>
      </w:r>
      <w:proofErr w:type="gramStart"/>
      <w:r>
        <w:rPr>
          <w:rFonts w:ascii="Calibri" w:hAnsi="Calibri" w:cs="Calibri"/>
          <w:szCs w:val="24"/>
          <w:highlight w:val="yellow"/>
        </w:rPr>
        <w:t>nº ...</w:t>
      </w:r>
      <w:proofErr w:type="gramEnd"/>
      <w:r>
        <w:rPr>
          <w:rFonts w:ascii="Calibri" w:hAnsi="Calibri" w:cs="Calibri"/>
          <w:szCs w:val="24"/>
          <w:highlight w:val="yellow"/>
        </w:rPr>
        <w:t xml:space="preserve">, </w:t>
      </w:r>
      <w:r>
        <w:rPr>
          <w:rFonts w:ascii="Calibri" w:hAnsi="Calibri" w:cs="Calibri"/>
          <w:szCs w:val="24"/>
        </w:rPr>
        <w:t>aberta exclusivamente para a execução do objeto proposto.</w:t>
      </w:r>
    </w:p>
    <w:p w:rsidR="00113901" w:rsidRDefault="008E3988">
      <w:pPr>
        <w:pStyle w:val="TextBody"/>
        <w:spacing w:after="120" w:line="288" w:lineRule="auto"/>
        <w:ind w:right="0"/>
        <w:rPr>
          <w:rFonts w:ascii="Calibri" w:hAnsi="Calibri" w:cs="Calibri"/>
          <w:b/>
          <w:szCs w:val="24"/>
        </w:rPr>
      </w:pPr>
      <w:proofErr w:type="spellStart"/>
      <w:r>
        <w:rPr>
          <w:rFonts w:ascii="Calibri" w:hAnsi="Calibri" w:cs="Calibri"/>
          <w:b/>
        </w:rPr>
        <w:t>Subcláusula</w:t>
      </w:r>
      <w:proofErr w:type="spellEnd"/>
      <w:r>
        <w:rPr>
          <w:rFonts w:ascii="Calibri" w:hAnsi="Calibri" w:cs="Calibri"/>
          <w:b/>
        </w:rPr>
        <w:t xml:space="preserve"> Segunda</w:t>
      </w:r>
      <w:r>
        <w:rPr>
          <w:rFonts w:ascii="Calibri" w:hAnsi="Calibri" w:cs="Calibri"/>
        </w:rPr>
        <w:t>.</w:t>
      </w:r>
      <w:r>
        <w:rPr>
          <w:rFonts w:ascii="Calibri" w:hAnsi="Calibri" w:cs="Calibri"/>
          <w:color w:val="008000"/>
        </w:rPr>
        <w:t xml:space="preserve"> </w:t>
      </w:r>
      <w:r>
        <w:rPr>
          <w:rFonts w:ascii="Calibri" w:hAnsi="Calibri" w:cs="Calibri"/>
          <w:szCs w:val="24"/>
        </w:rPr>
        <w:t>P</w:t>
      </w:r>
      <w:r>
        <w:rPr>
          <w:rFonts w:ascii="Calibri" w:hAnsi="Calibri" w:cs="Calibri"/>
          <w:szCs w:val="24"/>
        </w:rPr>
        <w:t>ara o recebimento de cada parcela dos recursos, deverá o CONVENENTE:</w:t>
      </w:r>
    </w:p>
    <w:p w:rsidR="00113901" w:rsidRDefault="008E3988">
      <w:pPr>
        <w:pStyle w:val="TextBody"/>
        <w:tabs>
          <w:tab w:val="left" w:pos="360"/>
          <w:tab w:val="left" w:pos="900"/>
        </w:tabs>
        <w:spacing w:after="120" w:line="288" w:lineRule="auto"/>
        <w:ind w:right="0"/>
        <w:rPr>
          <w:rFonts w:ascii="Calibri" w:hAnsi="Calibri" w:cs="Calibri"/>
          <w:b/>
          <w:szCs w:val="24"/>
        </w:rPr>
      </w:pPr>
      <w:r>
        <w:rPr>
          <w:rFonts w:ascii="Calibri" w:hAnsi="Calibri" w:cs="Calibri"/>
          <w:b/>
          <w:szCs w:val="24"/>
        </w:rPr>
        <w:t>I -</w:t>
      </w:r>
      <w:r>
        <w:rPr>
          <w:rFonts w:ascii="Calibri" w:hAnsi="Calibri" w:cs="Calibri"/>
          <w:szCs w:val="24"/>
        </w:rPr>
        <w:t xml:space="preserve"> atender às exigências para contratação e pagamento previstas nos </w:t>
      </w:r>
      <w:proofErr w:type="spellStart"/>
      <w:r>
        <w:rPr>
          <w:rFonts w:ascii="Calibri" w:hAnsi="Calibri" w:cs="Calibri"/>
          <w:szCs w:val="24"/>
        </w:rPr>
        <w:t>arts</w:t>
      </w:r>
      <w:proofErr w:type="spellEnd"/>
      <w:r>
        <w:rPr>
          <w:rFonts w:ascii="Calibri" w:hAnsi="Calibri" w:cs="Calibri"/>
          <w:szCs w:val="24"/>
        </w:rPr>
        <w:t xml:space="preserve">. 56 a 61 da Portaria Interministerial nº 507, de 2011; </w:t>
      </w:r>
      <w:proofErr w:type="gramStart"/>
      <w:r>
        <w:rPr>
          <w:rFonts w:ascii="Calibri" w:hAnsi="Calibri" w:cs="Calibri"/>
          <w:szCs w:val="24"/>
        </w:rPr>
        <w:t>e</w:t>
      </w:r>
      <w:proofErr w:type="gramEnd"/>
    </w:p>
    <w:p w:rsidR="00113901" w:rsidRDefault="008E3988">
      <w:pPr>
        <w:pStyle w:val="TextBody"/>
        <w:tabs>
          <w:tab w:val="left" w:pos="360"/>
          <w:tab w:val="left" w:pos="900"/>
        </w:tabs>
        <w:spacing w:after="120" w:line="288" w:lineRule="auto"/>
        <w:ind w:right="0"/>
        <w:rPr>
          <w:rFonts w:ascii="Calibri" w:hAnsi="Calibri" w:cs="Calibri"/>
          <w:b/>
        </w:rPr>
      </w:pPr>
      <w:r>
        <w:rPr>
          <w:rFonts w:ascii="Calibri" w:hAnsi="Calibri" w:cs="Calibri"/>
          <w:b/>
          <w:szCs w:val="24"/>
        </w:rPr>
        <w:t>II -</w:t>
      </w:r>
      <w:r>
        <w:rPr>
          <w:rFonts w:ascii="Calibri" w:hAnsi="Calibri" w:cs="Calibri"/>
          <w:szCs w:val="24"/>
        </w:rPr>
        <w:t xml:space="preserve"> estar em situação regular com a execução do Plano d</w:t>
      </w:r>
      <w:r>
        <w:rPr>
          <w:rFonts w:ascii="Calibri" w:hAnsi="Calibri" w:cs="Calibri"/>
          <w:szCs w:val="24"/>
        </w:rPr>
        <w:t>e Trabalho.</w:t>
      </w:r>
    </w:p>
    <w:p w:rsidR="00113901" w:rsidRDefault="008E3988">
      <w:pPr>
        <w:spacing w:after="120" w:line="288" w:lineRule="auto"/>
        <w:jc w:val="both"/>
        <w:rPr>
          <w:rFonts w:ascii="Calibri" w:hAnsi="Calibri" w:cs="Calibri"/>
          <w:b/>
        </w:rPr>
      </w:pPr>
      <w:proofErr w:type="spellStart"/>
      <w:r>
        <w:rPr>
          <w:rFonts w:ascii="Calibri" w:hAnsi="Calibri" w:cs="Calibri"/>
          <w:b/>
        </w:rPr>
        <w:t>Subcláusula</w:t>
      </w:r>
      <w:proofErr w:type="spellEnd"/>
      <w:r>
        <w:rPr>
          <w:rFonts w:ascii="Calibri" w:hAnsi="Calibri" w:cs="Calibri"/>
          <w:b/>
        </w:rPr>
        <w:t xml:space="preserve"> Terceira.</w:t>
      </w:r>
      <w:r>
        <w:rPr>
          <w:rFonts w:ascii="Calibri" w:hAnsi="Calibri" w:cs="Calibri"/>
          <w:b/>
          <w:color w:val="008000"/>
        </w:rPr>
        <w:t xml:space="preserve"> </w:t>
      </w:r>
      <w:r>
        <w:rPr>
          <w:rFonts w:ascii="Calibri" w:hAnsi="Calibri" w:cs="Calibri"/>
        </w:rPr>
        <w:t>A liberação das parcelas do Convênio será suspensa até a correção das impropriedades constatadas, quando:</w:t>
      </w:r>
    </w:p>
    <w:p w:rsidR="00113901" w:rsidRDefault="008E3988">
      <w:pPr>
        <w:spacing w:after="120" w:line="288" w:lineRule="auto"/>
        <w:jc w:val="both"/>
        <w:rPr>
          <w:rFonts w:ascii="Calibri" w:hAnsi="Calibri" w:cs="Calibri"/>
          <w:b/>
        </w:rPr>
      </w:pPr>
      <w:r>
        <w:rPr>
          <w:rFonts w:ascii="Calibri" w:hAnsi="Calibri" w:cs="Calibri"/>
          <w:b/>
        </w:rPr>
        <w:t>I -</w:t>
      </w:r>
      <w:r>
        <w:rPr>
          <w:rFonts w:ascii="Calibri" w:hAnsi="Calibri" w:cs="Calibri"/>
        </w:rPr>
        <w:t xml:space="preserve"> não houver comprovação da boa e regular aplicação da parcela anteriormente recebida, constatada </w:t>
      </w:r>
      <w:proofErr w:type="gramStart"/>
      <w:r>
        <w:rPr>
          <w:rFonts w:ascii="Calibri" w:hAnsi="Calibri" w:cs="Calibri"/>
        </w:rPr>
        <w:t xml:space="preserve">pelo </w:t>
      </w:r>
      <w:r>
        <w:rPr>
          <w:rFonts w:ascii="Calibri" w:hAnsi="Calibri" w:cs="Calibri"/>
          <w:bCs/>
        </w:rPr>
        <w:t>CONCEDENTE</w:t>
      </w:r>
      <w:proofErr w:type="gramEnd"/>
      <w:r>
        <w:rPr>
          <w:rFonts w:ascii="Calibri" w:hAnsi="Calibri" w:cs="Calibri"/>
          <w:b/>
          <w:bCs/>
        </w:rPr>
        <w:t xml:space="preserve"> </w:t>
      </w:r>
      <w:r>
        <w:rPr>
          <w:rFonts w:ascii="Calibri" w:hAnsi="Calibri" w:cs="Calibri"/>
        </w:rPr>
        <w:t>ou pelo órgão competente do Sistema de Controle Interno da Administração Pública;</w:t>
      </w:r>
    </w:p>
    <w:p w:rsidR="00113901" w:rsidRDefault="008E3988">
      <w:pPr>
        <w:pStyle w:val="TextBody"/>
        <w:tabs>
          <w:tab w:val="left" w:pos="360"/>
          <w:tab w:val="left" w:pos="900"/>
        </w:tabs>
        <w:spacing w:after="120" w:line="288" w:lineRule="auto"/>
        <w:ind w:right="0"/>
        <w:rPr>
          <w:rFonts w:ascii="Calibri" w:hAnsi="Calibri" w:cs="Calibri"/>
          <w:b/>
          <w:szCs w:val="24"/>
        </w:rPr>
      </w:pPr>
      <w:r>
        <w:rPr>
          <w:rFonts w:ascii="Calibri" w:hAnsi="Calibri" w:cs="Calibri"/>
          <w:b/>
          <w:szCs w:val="24"/>
        </w:rPr>
        <w:t>II -</w:t>
      </w:r>
      <w:r>
        <w:rPr>
          <w:rFonts w:ascii="Calibri" w:hAnsi="Calibri" w:cs="Calibri"/>
          <w:szCs w:val="24"/>
        </w:rPr>
        <w:t xml:space="preserve"> for verificado o desvio de finalidade na aplicação dos recursos, atrasos não justificados no cumprimento das etapas e fases programadas, práticas atentatórias aos princí</w:t>
      </w:r>
      <w:r>
        <w:rPr>
          <w:rFonts w:ascii="Calibri" w:hAnsi="Calibri" w:cs="Calibri"/>
          <w:szCs w:val="24"/>
        </w:rPr>
        <w:t xml:space="preserve">pios fundamentais de Administração Pública nas contratações e demais atos praticados na execução do Convênio; </w:t>
      </w:r>
    </w:p>
    <w:p w:rsidR="00113901" w:rsidRDefault="008E3988">
      <w:pPr>
        <w:pStyle w:val="TextBody"/>
        <w:tabs>
          <w:tab w:val="left" w:pos="360"/>
          <w:tab w:val="left" w:pos="900"/>
        </w:tabs>
        <w:spacing w:after="120" w:line="288" w:lineRule="auto"/>
        <w:ind w:right="0"/>
        <w:rPr>
          <w:rFonts w:ascii="Calibri" w:hAnsi="Calibri" w:cs="Calibri"/>
          <w:b/>
        </w:rPr>
      </w:pPr>
      <w:r>
        <w:rPr>
          <w:rFonts w:ascii="Calibri" w:hAnsi="Calibri" w:cs="Calibri"/>
          <w:b/>
          <w:szCs w:val="24"/>
        </w:rPr>
        <w:lastRenderedPageBreak/>
        <w:t>III -</w:t>
      </w:r>
      <w:r>
        <w:rPr>
          <w:rFonts w:ascii="Calibri" w:hAnsi="Calibri" w:cs="Calibri"/>
          <w:szCs w:val="24"/>
        </w:rPr>
        <w:t xml:space="preserve"> for descumprida, injustificadamente pelo </w:t>
      </w:r>
      <w:r>
        <w:rPr>
          <w:rFonts w:ascii="Calibri" w:hAnsi="Calibri" w:cs="Calibri"/>
          <w:bCs w:val="0"/>
          <w:szCs w:val="24"/>
        </w:rPr>
        <w:t>CONVENENTE,</w:t>
      </w:r>
      <w:r>
        <w:rPr>
          <w:rFonts w:ascii="Calibri" w:hAnsi="Calibri" w:cs="Calibri"/>
          <w:b/>
          <w:bCs w:val="0"/>
          <w:szCs w:val="24"/>
        </w:rPr>
        <w:t xml:space="preserve"> </w:t>
      </w:r>
      <w:r>
        <w:rPr>
          <w:rFonts w:ascii="Calibri" w:hAnsi="Calibri" w:cs="Calibri"/>
          <w:szCs w:val="24"/>
        </w:rPr>
        <w:t>cláusula ou condição do Convênio.</w:t>
      </w:r>
    </w:p>
    <w:p w:rsidR="00113901" w:rsidRDefault="008E3988">
      <w:pPr>
        <w:spacing w:after="240" w:line="288" w:lineRule="auto"/>
        <w:jc w:val="both"/>
      </w:pPr>
      <w:proofErr w:type="spellStart"/>
      <w:r>
        <w:rPr>
          <w:rFonts w:ascii="Calibri" w:hAnsi="Calibri" w:cs="Calibri"/>
          <w:b/>
        </w:rPr>
        <w:t>Subcláusula</w:t>
      </w:r>
      <w:proofErr w:type="spellEnd"/>
      <w:r>
        <w:rPr>
          <w:rFonts w:ascii="Calibri" w:hAnsi="Calibri" w:cs="Calibri"/>
          <w:b/>
        </w:rPr>
        <w:t xml:space="preserve"> Quarta. </w:t>
      </w:r>
      <w:r>
        <w:rPr>
          <w:rFonts w:ascii="Calibri" w:hAnsi="Calibri" w:cs="Calibri"/>
        </w:rPr>
        <w:t xml:space="preserve">Os recursos deste Convênio, </w:t>
      </w:r>
      <w:r>
        <w:rPr>
          <w:rFonts w:ascii="Calibri" w:hAnsi="Calibri" w:cs="Calibri"/>
        </w:rPr>
        <w:t xml:space="preserve">enquanto não empregados na sua finalidade, serão obrigatoriamente aplicados pelo CONVENENTE em caderneta de poupança de instituição financeira pública federal, se a previsão de seu uso for igual ou superior a um mês, ou em fundo de aplicação financeira de </w:t>
      </w:r>
      <w:r>
        <w:rPr>
          <w:rFonts w:ascii="Calibri" w:hAnsi="Calibri" w:cs="Calibri"/>
        </w:rPr>
        <w:t>curto prazo ou operação de mercado aberto lastreada em títulos da dívida pública, quando a utilização desses recursos verificar-se em prazos menores que um mês.</w:t>
      </w:r>
    </w:p>
    <w:p w:rsidR="00113901" w:rsidRDefault="008E3988">
      <w:pPr>
        <w:pStyle w:val="TextBody"/>
        <w:spacing w:before="120" w:after="120" w:line="288" w:lineRule="auto"/>
        <w:ind w:right="0"/>
        <w:rPr>
          <w:rFonts w:ascii="Calibri" w:hAnsi="Calibri" w:cs="Calibri"/>
          <w:b/>
          <w:szCs w:val="24"/>
        </w:rPr>
      </w:pPr>
      <w:proofErr w:type="spellStart"/>
      <w:r>
        <w:rPr>
          <w:rFonts w:ascii="Calibri" w:hAnsi="Calibri" w:cs="Calibri"/>
          <w:b/>
          <w:szCs w:val="24"/>
        </w:rPr>
        <w:t>Subcláusula</w:t>
      </w:r>
      <w:proofErr w:type="spellEnd"/>
      <w:r>
        <w:rPr>
          <w:rFonts w:ascii="Calibri" w:hAnsi="Calibri" w:cs="Calibri"/>
          <w:szCs w:val="24"/>
        </w:rPr>
        <w:t xml:space="preserve"> </w:t>
      </w:r>
      <w:r>
        <w:rPr>
          <w:rFonts w:ascii="Calibri" w:hAnsi="Calibri" w:cs="Calibri"/>
          <w:b/>
          <w:szCs w:val="24"/>
        </w:rPr>
        <w:t xml:space="preserve">Quinta. </w:t>
      </w:r>
      <w:r>
        <w:rPr>
          <w:rFonts w:ascii="Calibri" w:hAnsi="Calibri" w:cs="Calibri"/>
          <w:szCs w:val="24"/>
        </w:rPr>
        <w:t>As receitas das aplicações financeiras somente poderão ser aplicadas no obj</w:t>
      </w:r>
      <w:r>
        <w:rPr>
          <w:rFonts w:ascii="Calibri" w:hAnsi="Calibri" w:cs="Calibri"/>
          <w:szCs w:val="24"/>
        </w:rPr>
        <w:t xml:space="preserve">eto do Convênio, mediante anuência prévia </w:t>
      </w:r>
      <w:proofErr w:type="gramStart"/>
      <w:r>
        <w:rPr>
          <w:rFonts w:ascii="Calibri" w:hAnsi="Calibri" w:cs="Calibri"/>
          <w:szCs w:val="24"/>
        </w:rPr>
        <w:t>do CONCEDENTE</w:t>
      </w:r>
      <w:proofErr w:type="gramEnd"/>
      <w:r>
        <w:rPr>
          <w:rFonts w:ascii="Calibri" w:hAnsi="Calibri" w:cs="Calibri"/>
          <w:szCs w:val="24"/>
        </w:rPr>
        <w:t>, estando sujeitos às mesmas condições de prestação de contas, não podendo ser computados como contrapartida.</w:t>
      </w:r>
    </w:p>
    <w:p w:rsidR="00113901" w:rsidRDefault="008E3988">
      <w:pPr>
        <w:pStyle w:val="TextBody"/>
        <w:spacing w:before="120" w:after="120" w:line="288" w:lineRule="auto"/>
        <w:ind w:right="0"/>
        <w:rPr>
          <w:rFonts w:ascii="Calibri" w:hAnsi="Calibri" w:cs="Calibri"/>
          <w:b/>
          <w:szCs w:val="24"/>
        </w:rPr>
      </w:pPr>
      <w:proofErr w:type="spellStart"/>
      <w:r>
        <w:rPr>
          <w:rFonts w:ascii="Calibri" w:hAnsi="Calibri" w:cs="Calibri"/>
          <w:b/>
          <w:szCs w:val="24"/>
        </w:rPr>
        <w:t>Subcláusula</w:t>
      </w:r>
      <w:proofErr w:type="spellEnd"/>
      <w:r>
        <w:rPr>
          <w:rFonts w:ascii="Calibri" w:hAnsi="Calibri" w:cs="Calibri"/>
          <w:b/>
          <w:szCs w:val="24"/>
        </w:rPr>
        <w:t xml:space="preserve"> Sexta. </w:t>
      </w:r>
      <w:r>
        <w:rPr>
          <w:rFonts w:ascii="Calibri" w:hAnsi="Calibri" w:cs="Calibri"/>
          <w:szCs w:val="24"/>
        </w:rPr>
        <w:t xml:space="preserve">A conta referida no </w:t>
      </w:r>
      <w:r>
        <w:rPr>
          <w:rFonts w:ascii="Calibri" w:hAnsi="Calibri" w:cs="Calibri"/>
          <w:i/>
          <w:szCs w:val="24"/>
        </w:rPr>
        <w:t>caput</w:t>
      </w:r>
      <w:r>
        <w:rPr>
          <w:rFonts w:ascii="Calibri" w:hAnsi="Calibri" w:cs="Calibri"/>
          <w:szCs w:val="24"/>
        </w:rPr>
        <w:t xml:space="preserve"> desta cláusula será isenta da cobrança de tari</w:t>
      </w:r>
      <w:r>
        <w:rPr>
          <w:rFonts w:ascii="Calibri" w:hAnsi="Calibri" w:cs="Calibri"/>
          <w:szCs w:val="24"/>
        </w:rPr>
        <w:t>fas bancárias.</w:t>
      </w:r>
    </w:p>
    <w:p w:rsidR="00113901" w:rsidRDefault="00113901">
      <w:pPr>
        <w:spacing w:after="120" w:line="288" w:lineRule="auto"/>
        <w:jc w:val="both"/>
        <w:rPr>
          <w:rFonts w:ascii="Calibri" w:hAnsi="Calibri" w:cs="Calibri"/>
          <w:b/>
          <w:bCs/>
        </w:rPr>
      </w:pPr>
    </w:p>
    <w:p w:rsidR="00113901" w:rsidRDefault="008E3988">
      <w:pPr>
        <w:spacing w:after="120" w:line="288" w:lineRule="auto"/>
        <w:jc w:val="both"/>
        <w:rPr>
          <w:rFonts w:ascii="Calibri" w:hAnsi="Calibri" w:cs="Calibri"/>
        </w:rPr>
      </w:pPr>
      <w:r>
        <w:rPr>
          <w:rFonts w:ascii="Calibri" w:hAnsi="Calibri" w:cs="Calibri"/>
          <w:b/>
          <w:bCs/>
        </w:rPr>
        <w:t>CLÁUSULA OITAVA - DA EXECUÇÃO DAS DESPESAS</w:t>
      </w:r>
    </w:p>
    <w:p w:rsidR="00113901" w:rsidRDefault="008E3988">
      <w:pPr>
        <w:spacing w:before="120" w:after="120" w:line="288" w:lineRule="auto"/>
        <w:jc w:val="both"/>
        <w:rPr>
          <w:rFonts w:ascii="Calibri" w:hAnsi="Calibri" w:cs="Calibri"/>
          <w:b/>
          <w:bCs/>
        </w:rPr>
      </w:pPr>
      <w:r>
        <w:rPr>
          <w:rFonts w:ascii="Calibri" w:hAnsi="Calibri" w:cs="Calibri"/>
        </w:rPr>
        <w:t xml:space="preserve">Este Convênio deverá ser executado fielmente pelas partes, de acordo com as cláusulas pactuadas e as normas pertinentes, respondendo cada uma pelas consequências de sua </w:t>
      </w:r>
      <w:r>
        <w:rPr>
          <w:rFonts w:ascii="Calibri" w:hAnsi="Calibri" w:cs="Calibri"/>
          <w:bCs/>
        </w:rPr>
        <w:t>inexecução</w:t>
      </w:r>
      <w:r>
        <w:rPr>
          <w:rFonts w:ascii="Calibri" w:hAnsi="Calibri" w:cs="Calibri"/>
        </w:rPr>
        <w:t xml:space="preserve"> total ou parcial.</w:t>
      </w:r>
    </w:p>
    <w:p w:rsidR="00113901" w:rsidRDefault="008E3988">
      <w:pPr>
        <w:spacing w:before="120" w:after="120" w:line="288" w:lineRule="auto"/>
        <w:jc w:val="both"/>
        <w:rPr>
          <w:rFonts w:ascii="Calibri" w:hAnsi="Calibri" w:cs="Calibri"/>
          <w:b/>
        </w:rPr>
      </w:pPr>
      <w:proofErr w:type="spellStart"/>
      <w:r>
        <w:rPr>
          <w:rFonts w:ascii="Calibri" w:hAnsi="Calibri" w:cs="Calibri"/>
          <w:b/>
          <w:bCs/>
        </w:rPr>
        <w:t>Subcláusula</w:t>
      </w:r>
      <w:proofErr w:type="spellEnd"/>
      <w:r>
        <w:rPr>
          <w:rFonts w:ascii="Calibri" w:hAnsi="Calibri" w:cs="Calibri"/>
          <w:b/>
          <w:bCs/>
        </w:rPr>
        <w:t xml:space="preserve"> Primeira. </w:t>
      </w:r>
      <w:r>
        <w:rPr>
          <w:rFonts w:ascii="Calibri" w:hAnsi="Calibri" w:cs="Calibri"/>
        </w:rPr>
        <w:t xml:space="preserve">É vedado ao </w:t>
      </w:r>
      <w:r>
        <w:rPr>
          <w:rFonts w:ascii="Calibri" w:hAnsi="Calibri" w:cs="Calibri"/>
          <w:b/>
          <w:bCs/>
        </w:rPr>
        <w:t>CONVENENTE</w:t>
      </w:r>
      <w:r>
        <w:rPr>
          <w:rFonts w:ascii="Calibri" w:hAnsi="Calibri" w:cs="Calibri"/>
        </w:rPr>
        <w:t>:</w:t>
      </w:r>
    </w:p>
    <w:p w:rsidR="00113901" w:rsidRDefault="008E3988">
      <w:pPr>
        <w:spacing w:before="120" w:after="120" w:line="288" w:lineRule="auto"/>
        <w:jc w:val="both"/>
        <w:rPr>
          <w:rFonts w:ascii="Calibri" w:hAnsi="Calibri" w:cs="Calibri"/>
          <w:b/>
        </w:rPr>
      </w:pPr>
      <w:r>
        <w:rPr>
          <w:rFonts w:ascii="Calibri" w:hAnsi="Calibri" w:cs="Calibri"/>
          <w:b/>
        </w:rPr>
        <w:t>I -</w:t>
      </w:r>
      <w:r>
        <w:rPr>
          <w:rFonts w:ascii="Calibri" w:hAnsi="Calibri" w:cs="Calibri"/>
        </w:rPr>
        <w:t xml:space="preserve"> utilizar os recursos em finalidade diversa da estabelecida no Plano de Trabalho, ainda que em caráter de emergência;</w:t>
      </w:r>
    </w:p>
    <w:p w:rsidR="00113901" w:rsidRDefault="008E3988">
      <w:pPr>
        <w:spacing w:before="120" w:after="120" w:line="288" w:lineRule="auto"/>
        <w:jc w:val="both"/>
        <w:rPr>
          <w:rFonts w:ascii="Calibri" w:hAnsi="Calibri" w:cs="Calibri"/>
          <w:b/>
        </w:rPr>
      </w:pPr>
      <w:r>
        <w:rPr>
          <w:rFonts w:ascii="Calibri" w:hAnsi="Calibri" w:cs="Calibri"/>
          <w:b/>
        </w:rPr>
        <w:t xml:space="preserve">II - </w:t>
      </w:r>
      <w:r>
        <w:rPr>
          <w:rFonts w:ascii="Calibri" w:hAnsi="Calibri" w:cs="Calibri"/>
        </w:rPr>
        <w:t>realizar despesas a título de taxa de administração, de gerência ou similar; admite</w:t>
      </w:r>
      <w:r>
        <w:rPr>
          <w:rFonts w:ascii="Calibri" w:hAnsi="Calibri" w:cs="Calibri"/>
        </w:rPr>
        <w:t xml:space="preserve">-se a realização de despesas administrativas até o limite de </w:t>
      </w:r>
      <w:commentRangeStart w:id="27"/>
      <w:r>
        <w:rPr>
          <w:rFonts w:ascii="Calibri" w:hAnsi="Calibri" w:cs="Calibri"/>
        </w:rPr>
        <w:t xml:space="preserve">5% (cinco por cento) </w:t>
      </w:r>
      <w:commentRangeEnd w:id="27"/>
      <w:r w:rsidR="002E4AD7">
        <w:rPr>
          <w:rStyle w:val="Refdecomentrio"/>
        </w:rPr>
        <w:commentReference w:id="27"/>
      </w:r>
      <w:r>
        <w:rPr>
          <w:rFonts w:ascii="Calibri" w:hAnsi="Calibri" w:cs="Calibri"/>
        </w:rPr>
        <w:t xml:space="preserve">do valor do objeto, desde que conste no Plano de Trabalho, devidamente detalhadas e estimadas, e haja autorização expressa </w:t>
      </w:r>
      <w:proofErr w:type="gramStart"/>
      <w:r>
        <w:rPr>
          <w:rFonts w:ascii="Calibri" w:hAnsi="Calibri" w:cs="Calibri"/>
        </w:rPr>
        <w:t>do CONCEDENTE</w:t>
      </w:r>
      <w:proofErr w:type="gramEnd"/>
      <w:r>
        <w:rPr>
          <w:rFonts w:ascii="Calibri" w:hAnsi="Calibri" w:cs="Calibri"/>
        </w:rPr>
        <w:t xml:space="preserve"> conforme estabelece o art. 52, parágr</w:t>
      </w:r>
      <w:r>
        <w:rPr>
          <w:rFonts w:ascii="Calibri" w:hAnsi="Calibri" w:cs="Calibri"/>
        </w:rPr>
        <w:t>afo único, da Portaria Interministerial nº 507, de 2011;</w:t>
      </w:r>
    </w:p>
    <w:p w:rsidR="00113901" w:rsidRDefault="008E3988">
      <w:pPr>
        <w:spacing w:before="120" w:after="120" w:line="288" w:lineRule="auto"/>
        <w:jc w:val="both"/>
      </w:pPr>
      <w:r>
        <w:rPr>
          <w:rFonts w:ascii="Calibri" w:hAnsi="Calibri" w:cs="Calibri"/>
          <w:b/>
        </w:rPr>
        <w:t>III -</w:t>
      </w:r>
      <w:r>
        <w:rPr>
          <w:rFonts w:ascii="Calibri" w:hAnsi="Calibri" w:cs="Calibri"/>
        </w:rPr>
        <w:t xml:space="preserve"> pagar, a qualquer título, servidor ou empregado público, integrante de quadro de pessoal de órgão ou </w:t>
      </w:r>
      <w:r>
        <w:rPr>
          <w:rFonts w:ascii="Calibri" w:hAnsi="Calibri" w:cs="Calibri"/>
          <w:bCs/>
        </w:rPr>
        <w:t>entidade</w:t>
      </w:r>
      <w:r>
        <w:rPr>
          <w:rFonts w:ascii="Calibri" w:hAnsi="Calibri" w:cs="Calibri"/>
        </w:rPr>
        <w:t xml:space="preserve"> publica da administração direta ou indireta, por serviços de consultoria ou assistê</w:t>
      </w:r>
      <w:r>
        <w:rPr>
          <w:rFonts w:ascii="Calibri" w:hAnsi="Calibri" w:cs="Calibri"/>
        </w:rPr>
        <w:t>ncia técnica, salvo nas hipóteses previstas em leis específicas e na Lei de Diretrizes Orçamentárias;</w:t>
      </w:r>
    </w:p>
    <w:p w:rsidR="00113901" w:rsidRDefault="008E3988">
      <w:pPr>
        <w:spacing w:before="120" w:after="120" w:line="288" w:lineRule="auto"/>
        <w:jc w:val="both"/>
        <w:rPr>
          <w:rFonts w:ascii="Calibri" w:hAnsi="Calibri" w:cs="Calibri"/>
          <w:b/>
        </w:rPr>
      </w:pPr>
      <w:r>
        <w:rPr>
          <w:rFonts w:ascii="Calibri" w:hAnsi="Calibri" w:cs="Calibri"/>
          <w:b/>
        </w:rPr>
        <w:t>IV -</w:t>
      </w:r>
      <w:r>
        <w:rPr>
          <w:rFonts w:ascii="Calibri" w:hAnsi="Calibri" w:cs="Calibri"/>
        </w:rPr>
        <w:t xml:space="preserve"> alterar o objeto do convênio, exceto no caso de ampliação da execução do objeto pactuado ou para redução ou exclusão de meta, sem prejuízo da funcion</w:t>
      </w:r>
      <w:r>
        <w:rPr>
          <w:rFonts w:ascii="Calibri" w:hAnsi="Calibri" w:cs="Calibri"/>
        </w:rPr>
        <w:t xml:space="preserve">alidade do objeto </w:t>
      </w:r>
      <w:r>
        <w:rPr>
          <w:rFonts w:ascii="Calibri" w:hAnsi="Calibri" w:cs="Calibri"/>
          <w:bCs/>
        </w:rPr>
        <w:t>conveniado</w:t>
      </w:r>
      <w:r>
        <w:rPr>
          <w:rFonts w:ascii="Calibri" w:hAnsi="Calibri" w:cs="Calibri"/>
        </w:rPr>
        <w:t>;</w:t>
      </w:r>
    </w:p>
    <w:p w:rsidR="00113901" w:rsidRDefault="008E3988">
      <w:pPr>
        <w:spacing w:before="120" w:after="120" w:line="288" w:lineRule="auto"/>
        <w:jc w:val="both"/>
        <w:rPr>
          <w:rFonts w:ascii="Calibri" w:hAnsi="Calibri" w:cs="Calibri"/>
          <w:b/>
        </w:rPr>
      </w:pPr>
      <w:r>
        <w:rPr>
          <w:rFonts w:ascii="Calibri" w:hAnsi="Calibri" w:cs="Calibri"/>
          <w:b/>
        </w:rPr>
        <w:t>V -</w:t>
      </w:r>
      <w:r>
        <w:rPr>
          <w:rFonts w:ascii="Calibri" w:hAnsi="Calibri" w:cs="Calibri"/>
        </w:rPr>
        <w:t xml:space="preserve"> </w:t>
      </w:r>
      <w:r>
        <w:rPr>
          <w:rFonts w:ascii="Calibri" w:hAnsi="Calibri" w:cs="Calibri"/>
          <w:bCs/>
        </w:rPr>
        <w:t>realizar</w:t>
      </w:r>
      <w:r>
        <w:rPr>
          <w:rFonts w:ascii="Calibri" w:hAnsi="Calibri" w:cs="Calibri"/>
        </w:rPr>
        <w:t xml:space="preserve"> despesa em data anterior à vigência do instrumento;</w:t>
      </w:r>
    </w:p>
    <w:p w:rsidR="00113901" w:rsidRDefault="008E3988">
      <w:pPr>
        <w:spacing w:before="120" w:after="120" w:line="288" w:lineRule="auto"/>
        <w:jc w:val="both"/>
        <w:rPr>
          <w:rFonts w:ascii="Calibri" w:hAnsi="Calibri" w:cs="Calibri"/>
          <w:b/>
        </w:rPr>
      </w:pPr>
      <w:r>
        <w:rPr>
          <w:rFonts w:ascii="Calibri" w:hAnsi="Calibri" w:cs="Calibri"/>
          <w:b/>
        </w:rPr>
        <w:lastRenderedPageBreak/>
        <w:t>VI -</w:t>
      </w:r>
      <w:r>
        <w:rPr>
          <w:rFonts w:ascii="Calibri" w:hAnsi="Calibri" w:cs="Calibri"/>
        </w:rPr>
        <w:t xml:space="preserve"> efetuar pagamento em data posterior à vigência deste Convênio, salvo se expressamente autorizado pela </w:t>
      </w:r>
      <w:r>
        <w:rPr>
          <w:rFonts w:ascii="Calibri" w:hAnsi="Calibri" w:cs="Calibri"/>
          <w:bCs/>
        </w:rPr>
        <w:t>autoridade</w:t>
      </w:r>
      <w:r>
        <w:rPr>
          <w:rFonts w:ascii="Calibri" w:hAnsi="Calibri" w:cs="Calibri"/>
        </w:rPr>
        <w:t xml:space="preserve"> competente </w:t>
      </w:r>
      <w:proofErr w:type="gramStart"/>
      <w:r>
        <w:rPr>
          <w:rFonts w:ascii="Calibri" w:hAnsi="Calibri" w:cs="Calibri"/>
        </w:rPr>
        <w:t>do CONCEDENTE</w:t>
      </w:r>
      <w:proofErr w:type="gramEnd"/>
      <w:r>
        <w:rPr>
          <w:rFonts w:ascii="Calibri" w:hAnsi="Calibri" w:cs="Calibri"/>
        </w:rPr>
        <w:t xml:space="preserve"> e desde que o fato gerador da despesa tenha ocorrido durante sua vigência e;</w:t>
      </w:r>
    </w:p>
    <w:p w:rsidR="00113901" w:rsidRDefault="008E3988">
      <w:pPr>
        <w:spacing w:before="120" w:after="120" w:line="288" w:lineRule="auto"/>
        <w:jc w:val="both"/>
        <w:rPr>
          <w:rFonts w:ascii="Calibri" w:hAnsi="Calibri" w:cs="Calibri"/>
          <w:b/>
          <w:bCs/>
        </w:rPr>
      </w:pPr>
      <w:r>
        <w:rPr>
          <w:rFonts w:ascii="Calibri" w:hAnsi="Calibri" w:cs="Calibri"/>
          <w:b/>
        </w:rPr>
        <w:t>VII -</w:t>
      </w:r>
      <w:r>
        <w:rPr>
          <w:rFonts w:ascii="Calibri" w:hAnsi="Calibri" w:cs="Calibri"/>
        </w:rPr>
        <w:t xml:space="preserve"> </w:t>
      </w:r>
      <w:r>
        <w:rPr>
          <w:rFonts w:ascii="Calibri" w:hAnsi="Calibri" w:cs="Calibri"/>
          <w:bCs/>
        </w:rPr>
        <w:t>realizar</w:t>
      </w:r>
      <w:r>
        <w:rPr>
          <w:rFonts w:ascii="Calibri" w:hAnsi="Calibri" w:cs="Calibri"/>
        </w:rPr>
        <w:t xml:space="preserve"> despesas com taxas bancárias, multas, juros ou correção monetária, inclusive referentes a pagamentos ou recolhimentos fora dos prazos, exc</w:t>
      </w:r>
      <w:r>
        <w:rPr>
          <w:rFonts w:ascii="Calibri" w:hAnsi="Calibri" w:cs="Calibri"/>
        </w:rPr>
        <w:t xml:space="preserve">eto no que se refere às multas, se decorrentes de atraso na transferência de recursos </w:t>
      </w:r>
      <w:proofErr w:type="gramStart"/>
      <w:r>
        <w:rPr>
          <w:rFonts w:ascii="Calibri" w:hAnsi="Calibri" w:cs="Calibri"/>
        </w:rPr>
        <w:t>pelo CONCEDENTE</w:t>
      </w:r>
      <w:proofErr w:type="gramEnd"/>
      <w:r>
        <w:rPr>
          <w:rFonts w:ascii="Calibri" w:hAnsi="Calibri" w:cs="Calibri"/>
        </w:rPr>
        <w:t>, e desde que os prazos para pagamento e os percentuais sejam os mesmos aplicados no mercado.</w:t>
      </w:r>
    </w:p>
    <w:p w:rsidR="00113901" w:rsidRDefault="008E3988">
      <w:pPr>
        <w:spacing w:before="120" w:after="120" w:line="288" w:lineRule="auto"/>
        <w:jc w:val="both"/>
        <w:rPr>
          <w:rFonts w:ascii="Calibri" w:hAnsi="Calibri" w:cs="Calibri"/>
          <w:b/>
          <w:bCs/>
        </w:rPr>
      </w:pPr>
      <w:proofErr w:type="spellStart"/>
      <w:r>
        <w:rPr>
          <w:rFonts w:ascii="Calibri" w:hAnsi="Calibri" w:cs="Calibri"/>
          <w:b/>
          <w:bCs/>
        </w:rPr>
        <w:t>Subcláusula</w:t>
      </w:r>
      <w:proofErr w:type="spellEnd"/>
      <w:r>
        <w:rPr>
          <w:rFonts w:ascii="Calibri" w:hAnsi="Calibri" w:cs="Calibri"/>
          <w:b/>
          <w:bCs/>
        </w:rPr>
        <w:t xml:space="preserve"> Segunda.</w:t>
      </w:r>
      <w:r>
        <w:rPr>
          <w:rFonts w:ascii="Calibri" w:hAnsi="Calibri" w:cs="Calibri"/>
          <w:b/>
          <w:bCs/>
          <w:color w:val="008000"/>
        </w:rPr>
        <w:t xml:space="preserve"> </w:t>
      </w:r>
      <w:r>
        <w:rPr>
          <w:rFonts w:ascii="Calibri" w:hAnsi="Calibri" w:cs="Calibri"/>
        </w:rPr>
        <w:t>As faturas, recibos, notas fiscais e qua</w:t>
      </w:r>
      <w:r>
        <w:rPr>
          <w:rFonts w:ascii="Calibri" w:hAnsi="Calibri" w:cs="Calibri"/>
        </w:rPr>
        <w:t xml:space="preserve">isquer outros documentos comprobatórios de despesas deverão ser emitidos em nome do CONVENENTE, devidamente identificados com o número deste Convênio e mantidos os seus originais em arquivo, </w:t>
      </w:r>
      <w:r>
        <w:rPr>
          <w:rFonts w:ascii="Calibri" w:hAnsi="Calibri" w:cs="Calibri"/>
          <w:bCs/>
        </w:rPr>
        <w:t>em</w:t>
      </w:r>
      <w:r>
        <w:rPr>
          <w:rFonts w:ascii="Calibri" w:hAnsi="Calibri" w:cs="Calibri"/>
        </w:rPr>
        <w:t xml:space="preserve"> boa ordem, no próprio local em que foram contabilizados, à dis</w:t>
      </w:r>
      <w:r>
        <w:rPr>
          <w:rFonts w:ascii="Calibri" w:hAnsi="Calibri" w:cs="Calibri"/>
        </w:rPr>
        <w:t>posição dos órgãos de controle interno e externo, pelo prazo de 10 (dez) anos, contados da aprovação da prestação de contas.</w:t>
      </w:r>
    </w:p>
    <w:p w:rsidR="00113901" w:rsidRDefault="008E3988">
      <w:pPr>
        <w:spacing w:before="120" w:after="120" w:line="288" w:lineRule="auto"/>
        <w:jc w:val="both"/>
        <w:rPr>
          <w:rFonts w:ascii="Calibri" w:hAnsi="Calibri" w:cs="Calibri"/>
          <w:b/>
          <w:bCs/>
        </w:rPr>
      </w:pPr>
      <w:proofErr w:type="spellStart"/>
      <w:r>
        <w:rPr>
          <w:rFonts w:ascii="Calibri" w:hAnsi="Calibri" w:cs="Calibri"/>
          <w:b/>
          <w:bCs/>
        </w:rPr>
        <w:t>Subcláusula</w:t>
      </w:r>
      <w:proofErr w:type="spellEnd"/>
      <w:r>
        <w:rPr>
          <w:rFonts w:ascii="Calibri" w:hAnsi="Calibri" w:cs="Calibri"/>
          <w:b/>
          <w:bCs/>
        </w:rPr>
        <w:t xml:space="preserve"> Terceira.</w:t>
      </w:r>
      <w:r>
        <w:rPr>
          <w:rFonts w:ascii="Calibri" w:hAnsi="Calibri" w:cs="Calibri"/>
          <w:b/>
          <w:bCs/>
          <w:color w:val="008000"/>
        </w:rPr>
        <w:t xml:space="preserve"> </w:t>
      </w:r>
      <w:r>
        <w:rPr>
          <w:rFonts w:ascii="Calibri" w:hAnsi="Calibri" w:cs="Calibri"/>
        </w:rPr>
        <w:t>Na ocorrência de cancelamento de restos a pagar, o quantitativo será reduzido até a etapa que apresente funci</w:t>
      </w:r>
      <w:r>
        <w:rPr>
          <w:rFonts w:ascii="Calibri" w:hAnsi="Calibri" w:cs="Calibri"/>
        </w:rPr>
        <w:t xml:space="preserve">onalidade. </w:t>
      </w:r>
    </w:p>
    <w:p w:rsidR="00113901" w:rsidRDefault="008E3988">
      <w:pPr>
        <w:spacing w:before="120" w:after="120" w:line="288" w:lineRule="auto"/>
        <w:jc w:val="both"/>
        <w:rPr>
          <w:rFonts w:ascii="Calibri" w:hAnsi="Calibri" w:cs="Calibri"/>
        </w:rPr>
      </w:pPr>
      <w:proofErr w:type="spellStart"/>
      <w:r>
        <w:rPr>
          <w:rFonts w:ascii="Calibri" w:hAnsi="Calibri" w:cs="Calibri"/>
          <w:b/>
          <w:bCs/>
        </w:rPr>
        <w:t>Subcláusula</w:t>
      </w:r>
      <w:proofErr w:type="spellEnd"/>
      <w:r>
        <w:rPr>
          <w:rFonts w:ascii="Calibri" w:hAnsi="Calibri" w:cs="Calibri"/>
          <w:b/>
          <w:bCs/>
        </w:rPr>
        <w:t xml:space="preserve"> Quarta.</w:t>
      </w:r>
      <w:r>
        <w:rPr>
          <w:rFonts w:ascii="Calibri" w:hAnsi="Calibri" w:cs="Calibri"/>
          <w:b/>
          <w:bCs/>
          <w:color w:val="008000"/>
        </w:rPr>
        <w:t xml:space="preserve"> </w:t>
      </w:r>
      <w:r>
        <w:rPr>
          <w:rFonts w:ascii="Calibri" w:hAnsi="Calibri" w:cs="Calibri"/>
        </w:rPr>
        <w:t xml:space="preserve">Excepcionalmente, mediante mecanismo que permita a identificação pelo banco, poderá </w:t>
      </w:r>
      <w:r>
        <w:rPr>
          <w:rFonts w:ascii="Calibri" w:hAnsi="Calibri" w:cs="Calibri"/>
          <w:bCs/>
        </w:rPr>
        <w:t>ser</w:t>
      </w:r>
      <w:r>
        <w:rPr>
          <w:rFonts w:ascii="Calibri" w:hAnsi="Calibri" w:cs="Calibri"/>
        </w:rPr>
        <w:t xml:space="preserve"> </w:t>
      </w:r>
      <w:proofErr w:type="gramStart"/>
      <w:r>
        <w:rPr>
          <w:rFonts w:ascii="Calibri" w:hAnsi="Calibri" w:cs="Calibri"/>
        </w:rPr>
        <w:t>realizado, uma única vez</w:t>
      </w:r>
      <w:proofErr w:type="gramEnd"/>
      <w:r>
        <w:rPr>
          <w:rFonts w:ascii="Calibri" w:hAnsi="Calibri" w:cs="Calibri"/>
        </w:rPr>
        <w:t xml:space="preserve"> no decorrer da vigência do instrumento, pagamento a pessoa física que não possua conta bancária, observado o li</w:t>
      </w:r>
      <w:r>
        <w:rPr>
          <w:rFonts w:ascii="Calibri" w:hAnsi="Calibri" w:cs="Calibri"/>
        </w:rPr>
        <w:t>mite de R$ 800,00 (oitocentos reais) por fornecedor ou prestador de serviço.</w:t>
      </w:r>
    </w:p>
    <w:p w:rsidR="00113901" w:rsidRDefault="00113901">
      <w:pPr>
        <w:spacing w:before="120" w:after="240" w:line="288" w:lineRule="auto"/>
        <w:jc w:val="both"/>
        <w:rPr>
          <w:rFonts w:ascii="Calibri" w:hAnsi="Calibri" w:cs="Calibri"/>
        </w:rPr>
      </w:pPr>
    </w:p>
    <w:p w:rsidR="00113901" w:rsidRDefault="008E3988">
      <w:pPr>
        <w:spacing w:after="120" w:line="288" w:lineRule="auto"/>
        <w:jc w:val="both"/>
        <w:rPr>
          <w:rFonts w:ascii="Calibri" w:hAnsi="Calibri" w:cs="Calibri"/>
        </w:rPr>
      </w:pPr>
      <w:r>
        <w:rPr>
          <w:rFonts w:ascii="Calibri" w:hAnsi="Calibri" w:cs="Calibri"/>
          <w:b/>
          <w:bCs/>
        </w:rPr>
        <w:t>CLAUSULA NONA – DA CONTRATAÇÃO COM TERCEIROS</w:t>
      </w:r>
    </w:p>
    <w:p w:rsidR="00113901" w:rsidRDefault="008E3988">
      <w:pPr>
        <w:spacing w:before="120" w:after="120" w:line="288" w:lineRule="auto"/>
        <w:jc w:val="both"/>
        <w:rPr>
          <w:rFonts w:ascii="Calibri" w:hAnsi="Calibri" w:cs="Calibri"/>
          <w:b/>
        </w:rPr>
      </w:pPr>
      <w:r w:rsidRPr="008940A1">
        <w:rPr>
          <w:rFonts w:ascii="Calibri" w:hAnsi="Calibri" w:cs="Calibri"/>
          <w:highlight w:val="yellow"/>
          <w:rPrChange w:id="28" w:author="Rogério Yamanishi" w:date="2016-05-30T15:58:00Z">
            <w:rPr>
              <w:rFonts w:ascii="Calibri" w:hAnsi="Calibri" w:cs="Calibri"/>
            </w:rPr>
          </w:rPrChange>
        </w:rPr>
        <w:t xml:space="preserve">A CONVENENTE deverá executar diretamente a integralidade do objeto, permitindo-se a contratação de serviços de terceiros quando houver previsão no Plano de Trabalho ou em razão de fato superveniente e imprevisível, devidamente justificado, e aprovado </w:t>
      </w:r>
      <w:proofErr w:type="gramStart"/>
      <w:r w:rsidRPr="008940A1">
        <w:rPr>
          <w:rFonts w:ascii="Calibri" w:hAnsi="Calibri" w:cs="Calibri"/>
          <w:highlight w:val="yellow"/>
          <w:rPrChange w:id="29" w:author="Rogério Yamanishi" w:date="2016-05-30T15:58:00Z">
            <w:rPr>
              <w:rFonts w:ascii="Calibri" w:hAnsi="Calibri" w:cs="Calibri"/>
            </w:rPr>
          </w:rPrChange>
        </w:rPr>
        <w:t xml:space="preserve">pelo </w:t>
      </w:r>
      <w:r w:rsidRPr="008940A1">
        <w:rPr>
          <w:rFonts w:ascii="Calibri" w:hAnsi="Calibri" w:cs="Calibri"/>
          <w:highlight w:val="yellow"/>
          <w:rPrChange w:id="30" w:author="Rogério Yamanishi" w:date="2016-05-30T15:58:00Z">
            <w:rPr>
              <w:rFonts w:ascii="Calibri" w:hAnsi="Calibri" w:cs="Calibri"/>
            </w:rPr>
          </w:rPrChange>
        </w:rPr>
        <w:t>CONCEDENTE</w:t>
      </w:r>
      <w:proofErr w:type="gramEnd"/>
      <w:r w:rsidRPr="008940A1">
        <w:rPr>
          <w:rFonts w:ascii="Calibri" w:hAnsi="Calibri" w:cs="Calibri"/>
          <w:highlight w:val="yellow"/>
          <w:rPrChange w:id="31" w:author="Rogério Yamanishi" w:date="2016-05-30T15:58:00Z">
            <w:rPr>
              <w:rFonts w:ascii="Calibri" w:hAnsi="Calibri" w:cs="Calibri"/>
            </w:rPr>
          </w:rPrChange>
        </w:rPr>
        <w:t>, assegurando que todas as pessoas designadas para desenvolver as atividades concernentes ao presente Convênio, sejam pessoas regularmente contratadas ou vinculadas.</w:t>
      </w:r>
    </w:p>
    <w:p w:rsidR="00113901" w:rsidRDefault="008E3988">
      <w:pPr>
        <w:spacing w:before="120" w:after="120" w:line="288" w:lineRule="auto"/>
        <w:jc w:val="both"/>
      </w:pPr>
      <w:proofErr w:type="spellStart"/>
      <w:r>
        <w:rPr>
          <w:rFonts w:ascii="Calibri" w:hAnsi="Calibri" w:cs="Calibri"/>
          <w:b/>
        </w:rPr>
        <w:t>Subcláusula</w:t>
      </w:r>
      <w:proofErr w:type="spellEnd"/>
      <w:r>
        <w:rPr>
          <w:rFonts w:ascii="Calibri" w:hAnsi="Calibri" w:cs="Calibri"/>
          <w:b/>
        </w:rPr>
        <w:t xml:space="preserve"> Primeira.</w:t>
      </w:r>
      <w:r>
        <w:rPr>
          <w:rFonts w:ascii="Calibri" w:hAnsi="Calibri" w:cs="Calibri"/>
        </w:rPr>
        <w:t xml:space="preserve"> Na aquisição de bens e serviços necessários à execução do </w:t>
      </w:r>
      <w:r>
        <w:rPr>
          <w:rFonts w:ascii="Calibri" w:hAnsi="Calibri" w:cs="Calibri"/>
        </w:rPr>
        <w:t>projeto, a CONVENENTE observará as normas do Decreto nº 8.241, de 21 de maio de 2014 e, na confecção dos instrumentos convocatórios da seleção pública (para os modos de disputa aberto ou fechado), utilizará como referência o teor dos modelos de minutas dis</w:t>
      </w:r>
      <w:r>
        <w:rPr>
          <w:rFonts w:ascii="Calibri" w:hAnsi="Calibri" w:cs="Calibri"/>
        </w:rPr>
        <w:t>ponibilizados pela Advocacia-Geral da União para as licitações e contratos.</w:t>
      </w:r>
    </w:p>
    <w:p w:rsidR="00113901" w:rsidRDefault="008E3988">
      <w:pPr>
        <w:spacing w:before="120" w:after="120" w:line="276" w:lineRule="auto"/>
        <w:jc w:val="both"/>
        <w:rPr>
          <w:rFonts w:ascii="Calibri" w:hAnsi="Calibri" w:cs="Calibri"/>
          <w:b/>
        </w:rPr>
      </w:pPr>
      <w:proofErr w:type="spellStart"/>
      <w:r>
        <w:rPr>
          <w:rFonts w:ascii="Calibri" w:hAnsi="Calibri" w:cs="Calibri"/>
          <w:b/>
        </w:rPr>
        <w:t>Subcláusula</w:t>
      </w:r>
      <w:proofErr w:type="spellEnd"/>
      <w:r>
        <w:rPr>
          <w:rFonts w:ascii="Calibri" w:hAnsi="Calibri" w:cs="Calibri"/>
          <w:b/>
        </w:rPr>
        <w:t xml:space="preserve"> Segunda.</w:t>
      </w:r>
      <w:r>
        <w:rPr>
          <w:rFonts w:ascii="Calibri" w:hAnsi="Calibri" w:cs="Calibri"/>
        </w:rPr>
        <w:t xml:space="preserve"> Nos contratos celebrados entre a CONVENENTE e terceiros, para a execução do objeto do presente Convênio, é vedada a previsão de serviços, compras, alienações, </w:t>
      </w:r>
      <w:r>
        <w:rPr>
          <w:rFonts w:ascii="Calibri" w:hAnsi="Calibri" w:cs="Calibri"/>
        </w:rPr>
        <w:t xml:space="preserve">locações ou qualquer outro conteúdo estranho ao previsto no Plano de Trabalho, </w:t>
      </w:r>
      <w:proofErr w:type="gramStart"/>
      <w:r>
        <w:rPr>
          <w:rFonts w:ascii="Calibri" w:hAnsi="Calibri" w:cs="Calibri"/>
        </w:rPr>
        <w:t>sob pena</w:t>
      </w:r>
      <w:proofErr w:type="gramEnd"/>
      <w:r>
        <w:rPr>
          <w:rFonts w:ascii="Calibri" w:hAnsi="Calibri" w:cs="Calibri"/>
        </w:rPr>
        <w:t xml:space="preserve"> de adoção das medidas previstas neste instrumento e na legislação de regência.</w:t>
      </w:r>
    </w:p>
    <w:p w:rsidR="00113901" w:rsidRDefault="008E3988">
      <w:pPr>
        <w:spacing w:after="120" w:line="276" w:lineRule="auto"/>
        <w:jc w:val="both"/>
        <w:rPr>
          <w:rFonts w:ascii="Calibri" w:hAnsi="Calibri" w:cs="Calibri"/>
        </w:rPr>
      </w:pPr>
      <w:proofErr w:type="spellStart"/>
      <w:r>
        <w:rPr>
          <w:rFonts w:ascii="Calibri" w:hAnsi="Calibri" w:cs="Calibri"/>
          <w:b/>
        </w:rPr>
        <w:t>Subcláusula</w:t>
      </w:r>
      <w:proofErr w:type="spellEnd"/>
      <w:r>
        <w:rPr>
          <w:rFonts w:ascii="Calibri" w:hAnsi="Calibri" w:cs="Calibri"/>
          <w:b/>
        </w:rPr>
        <w:t xml:space="preserve"> Terceira.</w:t>
      </w:r>
      <w:r>
        <w:rPr>
          <w:rFonts w:ascii="Calibri" w:hAnsi="Calibri" w:cs="Calibri"/>
        </w:rPr>
        <w:t xml:space="preserve"> Cabe à CONVENENTE, na qualidade de contratante:</w:t>
      </w:r>
    </w:p>
    <w:p w:rsidR="00113901" w:rsidRDefault="008E3988">
      <w:pPr>
        <w:numPr>
          <w:ilvl w:val="0"/>
          <w:numId w:val="3"/>
        </w:numPr>
        <w:spacing w:before="120" w:after="120" w:line="276" w:lineRule="auto"/>
        <w:ind w:left="426" w:hanging="426"/>
        <w:jc w:val="both"/>
        <w:rPr>
          <w:rFonts w:ascii="Calibri" w:hAnsi="Calibri" w:cs="Calibri"/>
        </w:rPr>
      </w:pPr>
      <w:proofErr w:type="gramStart"/>
      <w:r>
        <w:rPr>
          <w:rFonts w:ascii="Calibri" w:hAnsi="Calibri" w:cs="Calibri"/>
        </w:rPr>
        <w:lastRenderedPageBreak/>
        <w:t>fazer</w:t>
      </w:r>
      <w:proofErr w:type="gramEnd"/>
      <w:r>
        <w:rPr>
          <w:rFonts w:ascii="Calibri" w:hAnsi="Calibri" w:cs="Calibri"/>
        </w:rPr>
        <w:t xml:space="preserve"> constar dos c</w:t>
      </w:r>
      <w:r>
        <w:rPr>
          <w:rFonts w:ascii="Calibri" w:hAnsi="Calibri" w:cs="Calibri"/>
        </w:rPr>
        <w:t xml:space="preserve">ontratos celebrados com terceiros, tendo por finalidade a execução deste Convênio, cláusula que obrigue o contratado a conceder livre acesso aos documentos e registros contábeis da empresa, referentes ao objeto pactuado, para os servidores do CONCEDENTE e </w:t>
      </w:r>
      <w:r>
        <w:rPr>
          <w:rFonts w:ascii="Calibri" w:hAnsi="Calibri" w:cs="Calibri"/>
        </w:rPr>
        <w:t xml:space="preserve">dos órgãos de controle interno e externo, a fim de que, no exercício de suas atribuições, exerçam atividades de acompanhamento e fiscalização da execução do projeto nos termos do art. 56 da Portaria Interministerial n.º 507, de 2011; </w:t>
      </w:r>
    </w:p>
    <w:p w:rsidR="00113901" w:rsidRDefault="008E3988">
      <w:pPr>
        <w:numPr>
          <w:ilvl w:val="0"/>
          <w:numId w:val="3"/>
        </w:numPr>
        <w:spacing w:before="120" w:after="120" w:line="276" w:lineRule="auto"/>
        <w:ind w:left="426" w:hanging="426"/>
        <w:jc w:val="both"/>
        <w:rPr>
          <w:rFonts w:ascii="Calibri" w:hAnsi="Calibri" w:cs="Calibri"/>
        </w:rPr>
      </w:pPr>
      <w:proofErr w:type="gramStart"/>
      <w:r>
        <w:rPr>
          <w:rFonts w:ascii="Calibri" w:hAnsi="Calibri" w:cs="Calibri"/>
        </w:rPr>
        <w:t>fazer</w:t>
      </w:r>
      <w:proofErr w:type="gramEnd"/>
      <w:r>
        <w:rPr>
          <w:rFonts w:ascii="Calibri" w:hAnsi="Calibri" w:cs="Calibri"/>
        </w:rPr>
        <w:t xml:space="preserve"> constar dos con</w:t>
      </w:r>
      <w:r>
        <w:rPr>
          <w:rFonts w:ascii="Calibri" w:hAnsi="Calibri" w:cs="Calibri"/>
        </w:rPr>
        <w:t>tratos celebrados com terceiros, que a responsabilidade pela qualidade dos materiais e serviços fornecidos é da empresa ou outra entidade contratada para essa finalidade, inclusive a promoção de readequações, sempre que detectadas impropriedades que possam</w:t>
      </w:r>
      <w:r>
        <w:rPr>
          <w:rFonts w:ascii="Calibri" w:hAnsi="Calibri" w:cs="Calibri"/>
        </w:rPr>
        <w:t xml:space="preserve"> comprometer a consecução do objeto conveniado; e</w:t>
      </w:r>
    </w:p>
    <w:p w:rsidR="00113901" w:rsidRDefault="008E3988">
      <w:pPr>
        <w:numPr>
          <w:ilvl w:val="0"/>
          <w:numId w:val="3"/>
        </w:numPr>
        <w:spacing w:after="120" w:line="276" w:lineRule="auto"/>
        <w:ind w:left="426" w:hanging="426"/>
        <w:jc w:val="both"/>
        <w:rPr>
          <w:rFonts w:ascii="Calibri" w:hAnsi="Calibri" w:cs="Calibri"/>
          <w:b/>
        </w:rPr>
      </w:pPr>
      <w:proofErr w:type="gramStart"/>
      <w:r>
        <w:rPr>
          <w:rFonts w:ascii="Calibri" w:hAnsi="Calibri" w:cs="Calibri"/>
        </w:rPr>
        <w:t>assegurar</w:t>
      </w:r>
      <w:proofErr w:type="gramEnd"/>
      <w:r>
        <w:rPr>
          <w:rFonts w:ascii="Calibri" w:hAnsi="Calibri" w:cs="Calibri"/>
        </w:rPr>
        <w:t xml:space="preserve"> que o atesto das faturas somente ocorra após a comprovação da efetiva prestação dos serviços, mediante identificação precisa do que foi executado, com descrição ou especificação dos produtos e sua</w:t>
      </w:r>
      <w:r>
        <w:rPr>
          <w:rFonts w:ascii="Calibri" w:hAnsi="Calibri" w:cs="Calibri"/>
        </w:rPr>
        <w:t xml:space="preserve"> quantidade, salvo em caso de disposição legal em contrário.</w:t>
      </w:r>
    </w:p>
    <w:p w:rsidR="00113901" w:rsidRDefault="00113901">
      <w:pPr>
        <w:spacing w:after="120" w:line="276" w:lineRule="auto"/>
        <w:jc w:val="both"/>
        <w:rPr>
          <w:rFonts w:ascii="Calibri" w:hAnsi="Calibri" w:cs="Calibri"/>
        </w:rPr>
      </w:pPr>
    </w:p>
    <w:p w:rsidR="00113901" w:rsidRDefault="008E3988">
      <w:pPr>
        <w:spacing w:after="120" w:line="276" w:lineRule="auto"/>
        <w:jc w:val="both"/>
      </w:pPr>
      <w:proofErr w:type="spellStart"/>
      <w:r w:rsidRPr="008940A1">
        <w:rPr>
          <w:rFonts w:ascii="Calibri" w:hAnsi="Calibri" w:cs="Calibri"/>
          <w:b/>
          <w:highlight w:val="yellow"/>
          <w:rPrChange w:id="32" w:author="Rogério Yamanishi" w:date="2016-05-30T15:58:00Z">
            <w:rPr>
              <w:rFonts w:ascii="Calibri" w:hAnsi="Calibri" w:cs="Calibri"/>
              <w:b/>
            </w:rPr>
          </w:rPrChange>
        </w:rPr>
        <w:t>Subcláusula</w:t>
      </w:r>
      <w:proofErr w:type="spellEnd"/>
      <w:r w:rsidRPr="008940A1">
        <w:rPr>
          <w:rFonts w:ascii="Calibri" w:hAnsi="Calibri" w:cs="Calibri"/>
          <w:b/>
          <w:highlight w:val="yellow"/>
          <w:rPrChange w:id="33" w:author="Rogério Yamanishi" w:date="2016-05-30T15:58:00Z">
            <w:rPr>
              <w:rFonts w:ascii="Calibri" w:hAnsi="Calibri" w:cs="Calibri"/>
              <w:b/>
            </w:rPr>
          </w:rPrChange>
        </w:rPr>
        <w:t xml:space="preserve"> Quarta.</w:t>
      </w:r>
      <w:r w:rsidRPr="008940A1">
        <w:rPr>
          <w:rFonts w:ascii="Calibri" w:hAnsi="Calibri" w:cs="Calibri"/>
          <w:highlight w:val="yellow"/>
          <w:rPrChange w:id="34" w:author="Rogério Yamanishi" w:date="2016-05-30T15:58:00Z">
            <w:rPr>
              <w:rFonts w:ascii="Calibri" w:hAnsi="Calibri" w:cs="Calibri"/>
            </w:rPr>
          </w:rPrChange>
        </w:rPr>
        <w:t xml:space="preserve"> É vedada a subcontratação total do objeto deste Convênio, bem como a subcontratação parcial que delegue a terceiros a execução do núcleo do objeto </w:t>
      </w:r>
      <w:commentRangeStart w:id="35"/>
      <w:r w:rsidRPr="008940A1">
        <w:rPr>
          <w:rFonts w:ascii="Calibri" w:hAnsi="Calibri" w:cs="Calibri"/>
          <w:highlight w:val="yellow"/>
          <w:rPrChange w:id="36" w:author="Rogério Yamanishi" w:date="2016-05-30T15:58:00Z">
            <w:rPr>
              <w:rFonts w:ascii="Calibri" w:hAnsi="Calibri" w:cs="Calibri"/>
            </w:rPr>
          </w:rPrChange>
        </w:rPr>
        <w:t>contratado</w:t>
      </w:r>
      <w:commentRangeEnd w:id="35"/>
      <w:r w:rsidR="008940A1">
        <w:rPr>
          <w:rStyle w:val="Refdecomentrio"/>
        </w:rPr>
        <w:commentReference w:id="35"/>
      </w:r>
      <w:r w:rsidRPr="008940A1">
        <w:rPr>
          <w:rFonts w:ascii="Calibri" w:hAnsi="Calibri" w:cs="Calibri"/>
          <w:highlight w:val="yellow"/>
          <w:rPrChange w:id="37" w:author="Rogério Yamanishi" w:date="2016-05-30T15:58:00Z">
            <w:rPr>
              <w:rFonts w:ascii="Calibri" w:hAnsi="Calibri" w:cs="Calibri"/>
            </w:rPr>
          </w:rPrChange>
        </w:rPr>
        <w:t>.</w:t>
      </w:r>
    </w:p>
    <w:p w:rsidR="00113901" w:rsidRDefault="00113901">
      <w:pPr>
        <w:spacing w:after="120" w:line="288" w:lineRule="auto"/>
        <w:jc w:val="both"/>
        <w:rPr>
          <w:rFonts w:ascii="Calibri" w:hAnsi="Calibri" w:cs="Calibri"/>
          <w:b/>
          <w:bCs/>
        </w:rPr>
      </w:pPr>
    </w:p>
    <w:p w:rsidR="00113901" w:rsidRDefault="008E3988">
      <w:pPr>
        <w:spacing w:after="120" w:line="288" w:lineRule="auto"/>
        <w:jc w:val="both"/>
        <w:rPr>
          <w:rFonts w:ascii="Calibri" w:hAnsi="Calibri" w:cs="Calibri"/>
        </w:rPr>
      </w:pPr>
      <w:r>
        <w:rPr>
          <w:rFonts w:ascii="Calibri" w:hAnsi="Calibri" w:cs="Calibri"/>
          <w:b/>
          <w:bCs/>
        </w:rPr>
        <w:t>CLÁUSULA DÉCIM</w:t>
      </w:r>
      <w:r>
        <w:rPr>
          <w:rFonts w:ascii="Calibri" w:hAnsi="Calibri" w:cs="Calibri"/>
          <w:b/>
          <w:bCs/>
        </w:rPr>
        <w:t>A – DO ACOMPANHAMENTO E DA FISCALIZAÇÃO</w:t>
      </w:r>
    </w:p>
    <w:p w:rsidR="00113901" w:rsidRDefault="008E3988">
      <w:pPr>
        <w:spacing w:before="120" w:after="120" w:line="288" w:lineRule="auto"/>
        <w:jc w:val="both"/>
        <w:rPr>
          <w:rFonts w:ascii="Calibri" w:hAnsi="Calibri" w:cs="Calibri"/>
          <w:b/>
          <w:bCs/>
        </w:rPr>
      </w:pPr>
      <w:r>
        <w:rPr>
          <w:rFonts w:ascii="Calibri" w:hAnsi="Calibri" w:cs="Calibri"/>
        </w:rPr>
        <w:t xml:space="preserve">Cabe </w:t>
      </w:r>
      <w:proofErr w:type="gramStart"/>
      <w:r>
        <w:rPr>
          <w:rFonts w:ascii="Calibri" w:hAnsi="Calibri" w:cs="Calibri"/>
        </w:rPr>
        <w:t xml:space="preserve">ao </w:t>
      </w:r>
      <w:r>
        <w:rPr>
          <w:rFonts w:ascii="Calibri" w:hAnsi="Calibri" w:cs="Calibri"/>
          <w:bCs/>
        </w:rPr>
        <w:t>CONCEDENTE</w:t>
      </w:r>
      <w:proofErr w:type="gramEnd"/>
      <w:r>
        <w:rPr>
          <w:rFonts w:ascii="Calibri" w:hAnsi="Calibri" w:cs="Calibri"/>
          <w:b/>
          <w:bCs/>
        </w:rPr>
        <w:t xml:space="preserve"> </w:t>
      </w:r>
      <w:r>
        <w:rPr>
          <w:rFonts w:ascii="Calibri" w:hAnsi="Calibri" w:cs="Calibri"/>
        </w:rPr>
        <w:t xml:space="preserve">exercer as </w:t>
      </w:r>
      <w:r>
        <w:rPr>
          <w:rFonts w:ascii="Calibri" w:hAnsi="Calibri" w:cs="Calibri"/>
          <w:color w:val="000000"/>
        </w:rPr>
        <w:t>atribuições</w:t>
      </w:r>
      <w:r>
        <w:rPr>
          <w:rFonts w:ascii="Calibri" w:hAnsi="Calibri" w:cs="Calibri"/>
        </w:rPr>
        <w:t xml:space="preserve"> de acompanhamento, fiscalização e avaliação das ações </w:t>
      </w:r>
      <w:r>
        <w:rPr>
          <w:rFonts w:ascii="Calibri" w:hAnsi="Calibri" w:cs="Calibri"/>
          <w:bCs/>
        </w:rPr>
        <w:t>constantes</w:t>
      </w:r>
      <w:r>
        <w:rPr>
          <w:rFonts w:ascii="Calibri" w:hAnsi="Calibri" w:cs="Calibri"/>
        </w:rPr>
        <w:t xml:space="preserve"> do Plano de Trabalho,</w:t>
      </w:r>
      <w:r>
        <w:rPr>
          <w:rFonts w:ascii="Calibri" w:hAnsi="Calibri" w:cs="Calibri"/>
          <w:bCs/>
        </w:rPr>
        <w:t xml:space="preserve"> na forma do art. 5º, § 2º, e </w:t>
      </w:r>
      <w:proofErr w:type="spellStart"/>
      <w:r>
        <w:rPr>
          <w:rFonts w:ascii="Calibri" w:hAnsi="Calibri" w:cs="Calibri"/>
          <w:bCs/>
        </w:rPr>
        <w:t>arts</w:t>
      </w:r>
      <w:proofErr w:type="spellEnd"/>
      <w:r>
        <w:rPr>
          <w:rFonts w:ascii="Calibri" w:hAnsi="Calibri" w:cs="Calibri"/>
          <w:bCs/>
        </w:rPr>
        <w:t xml:space="preserve">. 65 a 71 da </w:t>
      </w:r>
      <w:r>
        <w:rPr>
          <w:rFonts w:ascii="Calibri" w:hAnsi="Calibri" w:cs="Calibri"/>
          <w:bCs/>
          <w:color w:val="000000"/>
        </w:rPr>
        <w:t xml:space="preserve">Portaria Interministerial nº. 507, de </w:t>
      </w:r>
      <w:r>
        <w:rPr>
          <w:rFonts w:ascii="Calibri" w:hAnsi="Calibri" w:cs="Calibri"/>
          <w:bCs/>
          <w:color w:val="000000"/>
        </w:rPr>
        <w:t>2011</w:t>
      </w:r>
      <w:r>
        <w:rPr>
          <w:rFonts w:ascii="Calibri" w:hAnsi="Calibri" w:cs="Calibri"/>
          <w:bCs/>
        </w:rPr>
        <w:t>.</w:t>
      </w:r>
    </w:p>
    <w:p w:rsidR="00113901" w:rsidRDefault="008E3988">
      <w:pPr>
        <w:spacing w:before="120" w:after="120" w:line="288" w:lineRule="auto"/>
        <w:jc w:val="both"/>
        <w:rPr>
          <w:rFonts w:ascii="Calibri" w:hAnsi="Calibri" w:cs="Calibri"/>
          <w:b/>
          <w:bCs/>
        </w:rPr>
      </w:pPr>
      <w:proofErr w:type="spellStart"/>
      <w:r>
        <w:rPr>
          <w:rFonts w:ascii="Calibri" w:hAnsi="Calibri" w:cs="Calibri"/>
          <w:b/>
          <w:bCs/>
        </w:rPr>
        <w:t>Subcláusula</w:t>
      </w:r>
      <w:proofErr w:type="spellEnd"/>
      <w:r>
        <w:rPr>
          <w:rFonts w:ascii="Calibri" w:hAnsi="Calibri" w:cs="Calibri"/>
          <w:b/>
          <w:bCs/>
        </w:rPr>
        <w:t xml:space="preserve"> Primeira.</w:t>
      </w:r>
      <w:r>
        <w:rPr>
          <w:rFonts w:ascii="Calibri" w:hAnsi="Calibri" w:cs="Calibri"/>
          <w:bCs/>
        </w:rPr>
        <w:t xml:space="preserve"> </w:t>
      </w:r>
      <w:proofErr w:type="gramStart"/>
      <w:r>
        <w:rPr>
          <w:rFonts w:ascii="Calibri" w:hAnsi="Calibri" w:cs="Calibri"/>
          <w:bCs/>
        </w:rPr>
        <w:t>O CONCEDENTE</w:t>
      </w:r>
      <w:proofErr w:type="gramEnd"/>
      <w:r>
        <w:rPr>
          <w:rFonts w:ascii="Calibri" w:hAnsi="Calibri" w:cs="Calibri"/>
          <w:bCs/>
        </w:rPr>
        <w:t xml:space="preserve"> designará e registrará no SICONV </w:t>
      </w:r>
      <w:r>
        <w:rPr>
          <w:rFonts w:ascii="Calibri" w:hAnsi="Calibri" w:cs="Calibri"/>
        </w:rPr>
        <w:t>representante para o acompanhamento e fiscalização da execução deste Convênio, o qual</w:t>
      </w:r>
      <w:r>
        <w:rPr>
          <w:rFonts w:ascii="Calibri" w:hAnsi="Calibri" w:cs="Calibri"/>
          <w:bCs/>
        </w:rPr>
        <w:t xml:space="preserve"> anotará em registro próprio todas as ocorrências relacionadas à consecução do objeto, adotando </w:t>
      </w:r>
      <w:r>
        <w:rPr>
          <w:rFonts w:ascii="Calibri" w:hAnsi="Calibri" w:cs="Calibri"/>
        </w:rPr>
        <w:t>a</w:t>
      </w:r>
      <w:r>
        <w:rPr>
          <w:rFonts w:ascii="Calibri" w:hAnsi="Calibri" w:cs="Calibri"/>
        </w:rPr>
        <w:t>s medidas necessárias à regularização das falhas observadas.</w:t>
      </w:r>
    </w:p>
    <w:p w:rsidR="00113901" w:rsidRDefault="008E3988">
      <w:pPr>
        <w:spacing w:before="120" w:after="120" w:line="288" w:lineRule="auto"/>
        <w:jc w:val="both"/>
        <w:rPr>
          <w:rFonts w:ascii="Calibri" w:hAnsi="Calibri" w:cs="Calibri"/>
          <w:b/>
        </w:rPr>
      </w:pPr>
      <w:proofErr w:type="spellStart"/>
      <w:r>
        <w:rPr>
          <w:rFonts w:ascii="Calibri" w:hAnsi="Calibri" w:cs="Calibri"/>
          <w:b/>
          <w:bCs/>
        </w:rPr>
        <w:t>Subcláusula</w:t>
      </w:r>
      <w:proofErr w:type="spellEnd"/>
      <w:r>
        <w:rPr>
          <w:rFonts w:ascii="Calibri" w:hAnsi="Calibri" w:cs="Calibri"/>
          <w:b/>
          <w:bCs/>
        </w:rPr>
        <w:t xml:space="preserve"> Segunda.</w:t>
      </w:r>
      <w:r>
        <w:rPr>
          <w:rFonts w:ascii="Calibri" w:hAnsi="Calibri" w:cs="Calibri"/>
        </w:rPr>
        <w:t xml:space="preserve"> A fiscalização </w:t>
      </w:r>
      <w:proofErr w:type="gramStart"/>
      <w:r>
        <w:rPr>
          <w:rFonts w:ascii="Calibri" w:hAnsi="Calibri" w:cs="Calibri"/>
        </w:rPr>
        <w:t>pelo CONCEDENTE</w:t>
      </w:r>
      <w:proofErr w:type="gramEnd"/>
      <w:r>
        <w:rPr>
          <w:rFonts w:ascii="Calibri" w:hAnsi="Calibri" w:cs="Calibri"/>
        </w:rPr>
        <w:t xml:space="preserve"> consistirá em verificar:</w:t>
      </w:r>
    </w:p>
    <w:p w:rsidR="00113901" w:rsidRDefault="008E3988">
      <w:pPr>
        <w:spacing w:after="120" w:line="288" w:lineRule="auto"/>
        <w:jc w:val="both"/>
        <w:rPr>
          <w:rFonts w:ascii="Calibri" w:hAnsi="Calibri" w:cs="Calibri"/>
          <w:b/>
        </w:rPr>
      </w:pPr>
      <w:r>
        <w:rPr>
          <w:rFonts w:ascii="Calibri" w:hAnsi="Calibri" w:cs="Calibri"/>
          <w:b/>
        </w:rPr>
        <w:t xml:space="preserve">I - </w:t>
      </w:r>
      <w:r>
        <w:rPr>
          <w:rFonts w:ascii="Calibri" w:hAnsi="Calibri" w:cs="Calibri"/>
          <w:bCs/>
        </w:rPr>
        <w:t xml:space="preserve">o cumprimento pelo CONVENENTE da obrigação contida no item art. 49, parágrafo único, da Portaria Interministerial </w:t>
      </w:r>
      <w:r>
        <w:rPr>
          <w:rFonts w:ascii="Calibri" w:hAnsi="Calibri" w:cs="Calibri"/>
          <w:bCs/>
        </w:rPr>
        <w:t xml:space="preserve">nº 507, </w:t>
      </w:r>
      <w:r>
        <w:rPr>
          <w:rFonts w:ascii="Calibri" w:hAnsi="Calibri" w:cs="Calibri"/>
        </w:rPr>
        <w:t>de 2011;</w:t>
      </w:r>
    </w:p>
    <w:p w:rsidR="00113901" w:rsidRDefault="008E3988">
      <w:pPr>
        <w:spacing w:after="120" w:line="288" w:lineRule="auto"/>
        <w:jc w:val="both"/>
        <w:rPr>
          <w:rFonts w:ascii="Calibri" w:hAnsi="Calibri" w:cs="Calibri"/>
          <w:b/>
        </w:rPr>
      </w:pPr>
      <w:r>
        <w:rPr>
          <w:rFonts w:ascii="Calibri" w:hAnsi="Calibri" w:cs="Calibri"/>
          <w:b/>
        </w:rPr>
        <w:t>II –</w:t>
      </w:r>
      <w:r>
        <w:rPr>
          <w:rFonts w:ascii="Calibri" w:hAnsi="Calibri" w:cs="Calibri"/>
        </w:rPr>
        <w:t xml:space="preserve"> se a compra de materiais e a contratação de prestadores de serviços observou o disposto nos artigos 57 a 61 da Portaria Interministerial nº 507, de 2011, atentando-se especialmente para: a validade das propostas; os preços do forneced</w:t>
      </w:r>
      <w:r>
        <w:rPr>
          <w:rFonts w:ascii="Calibri" w:hAnsi="Calibri" w:cs="Calibri"/>
        </w:rPr>
        <w:t xml:space="preserve">or selecionado e a respectiva compatibilidade com os preços de mercado; e o enquadramento do objeto conveniado com o efetivamente contratado; </w:t>
      </w:r>
    </w:p>
    <w:p w:rsidR="00113901" w:rsidRDefault="008E3988">
      <w:pPr>
        <w:spacing w:after="120" w:line="288" w:lineRule="auto"/>
        <w:jc w:val="both"/>
        <w:rPr>
          <w:rFonts w:ascii="Calibri" w:hAnsi="Calibri" w:cs="Calibri"/>
          <w:b/>
          <w:bCs/>
        </w:rPr>
      </w:pPr>
      <w:r>
        <w:rPr>
          <w:rFonts w:ascii="Calibri" w:hAnsi="Calibri" w:cs="Calibri"/>
          <w:b/>
        </w:rPr>
        <w:lastRenderedPageBreak/>
        <w:t>III –</w:t>
      </w:r>
      <w:r>
        <w:rPr>
          <w:rFonts w:ascii="Calibri" w:hAnsi="Calibri" w:cs="Calibri"/>
        </w:rPr>
        <w:t xml:space="preserve"> se o CONVENENTE forneceu declaração expressa firmada por seu representante legal ou registro no SICONV que </w:t>
      </w:r>
      <w:r>
        <w:rPr>
          <w:rFonts w:ascii="Calibri" w:hAnsi="Calibri" w:cs="Calibri"/>
        </w:rPr>
        <w:t xml:space="preserve">a substitua, atestando o atendimento às disposições normativas referidas no inciso anterior; </w:t>
      </w:r>
    </w:p>
    <w:p w:rsidR="00113901" w:rsidRDefault="008E3988">
      <w:pPr>
        <w:spacing w:before="120" w:after="120" w:line="288" w:lineRule="auto"/>
        <w:jc w:val="both"/>
        <w:rPr>
          <w:rFonts w:ascii="Calibri" w:hAnsi="Calibri" w:cs="Calibri"/>
          <w:b/>
          <w:bCs/>
        </w:rPr>
      </w:pPr>
      <w:r>
        <w:rPr>
          <w:rFonts w:ascii="Calibri" w:hAnsi="Calibri" w:cs="Calibri"/>
          <w:b/>
          <w:bCs/>
        </w:rPr>
        <w:t>IV -</w:t>
      </w:r>
      <w:r>
        <w:rPr>
          <w:rFonts w:ascii="Calibri" w:hAnsi="Calibri" w:cs="Calibri"/>
          <w:bCs/>
        </w:rPr>
        <w:t xml:space="preserve"> </w:t>
      </w:r>
      <w:r>
        <w:rPr>
          <w:rFonts w:ascii="Calibri" w:hAnsi="Calibri" w:cs="Calibri"/>
        </w:rPr>
        <w:t>o cumprimento das metas do Plano de Trabalho nos prazos e condições estabelecidas;</w:t>
      </w:r>
    </w:p>
    <w:p w:rsidR="00113901" w:rsidRDefault="008E3988">
      <w:pPr>
        <w:spacing w:before="120" w:after="120" w:line="288" w:lineRule="auto"/>
        <w:jc w:val="both"/>
        <w:rPr>
          <w:rFonts w:ascii="Calibri" w:hAnsi="Calibri" w:cs="Calibri"/>
          <w:b/>
        </w:rPr>
      </w:pPr>
      <w:r>
        <w:rPr>
          <w:rFonts w:ascii="Calibri" w:hAnsi="Calibri" w:cs="Calibri"/>
          <w:b/>
          <w:bCs/>
        </w:rPr>
        <w:t>V</w:t>
      </w:r>
      <w:r>
        <w:rPr>
          <w:rFonts w:ascii="Calibri" w:hAnsi="Calibri" w:cs="Calibri"/>
          <w:bCs/>
        </w:rPr>
        <w:t xml:space="preserve"> </w:t>
      </w:r>
      <w:r>
        <w:rPr>
          <w:rFonts w:ascii="Calibri" w:hAnsi="Calibri" w:cs="Calibri"/>
          <w:b/>
          <w:bCs/>
        </w:rPr>
        <w:t xml:space="preserve">- </w:t>
      </w:r>
      <w:r>
        <w:rPr>
          <w:rFonts w:ascii="Calibri" w:hAnsi="Calibri" w:cs="Calibri"/>
          <w:bCs/>
        </w:rPr>
        <w:t xml:space="preserve">a comprovação da boa e regular aplicação dos recursos, na forma da </w:t>
      </w:r>
      <w:r>
        <w:rPr>
          <w:rFonts w:ascii="Calibri" w:hAnsi="Calibri" w:cs="Calibri"/>
          <w:bCs/>
        </w:rPr>
        <w:t>legislação aplicável;</w:t>
      </w:r>
    </w:p>
    <w:p w:rsidR="00113901" w:rsidRDefault="008E3988">
      <w:pPr>
        <w:spacing w:before="120" w:after="120" w:line="288" w:lineRule="auto"/>
        <w:jc w:val="both"/>
        <w:rPr>
          <w:rFonts w:ascii="Calibri" w:hAnsi="Calibri" w:cs="Calibri"/>
          <w:b/>
        </w:rPr>
      </w:pPr>
      <w:r>
        <w:rPr>
          <w:rFonts w:ascii="Calibri" w:hAnsi="Calibri" w:cs="Calibri"/>
          <w:b/>
        </w:rPr>
        <w:t>VI -</w:t>
      </w:r>
      <w:r>
        <w:rPr>
          <w:rFonts w:ascii="Calibri" w:hAnsi="Calibri" w:cs="Calibri"/>
        </w:rPr>
        <w:t xml:space="preserve"> a compatibilidade entre a execução do objeto, o que foi estabelecido no Plano de Trabalho, e os desembolsos e pagamentos, conforme os cronogramas apresentados; </w:t>
      </w:r>
      <w:proofErr w:type="gramStart"/>
      <w:r>
        <w:rPr>
          <w:rFonts w:ascii="Calibri" w:hAnsi="Calibri" w:cs="Calibri"/>
        </w:rPr>
        <w:t>e</w:t>
      </w:r>
      <w:proofErr w:type="gramEnd"/>
    </w:p>
    <w:p w:rsidR="00113901" w:rsidRDefault="008E3988">
      <w:pPr>
        <w:spacing w:before="120" w:after="120" w:line="288" w:lineRule="auto"/>
        <w:jc w:val="both"/>
        <w:rPr>
          <w:rFonts w:ascii="Calibri" w:hAnsi="Calibri" w:cs="Calibri"/>
          <w:b/>
          <w:bCs/>
        </w:rPr>
      </w:pPr>
      <w:r>
        <w:rPr>
          <w:rFonts w:ascii="Calibri" w:hAnsi="Calibri" w:cs="Calibri"/>
          <w:b/>
        </w:rPr>
        <w:t>VII -</w:t>
      </w:r>
      <w:r>
        <w:rPr>
          <w:rFonts w:ascii="Calibri" w:hAnsi="Calibri" w:cs="Calibri"/>
        </w:rPr>
        <w:t xml:space="preserve"> a regularidade das informações registradas pelo CONVENENTE no</w:t>
      </w:r>
      <w:r>
        <w:rPr>
          <w:rFonts w:ascii="Calibri" w:hAnsi="Calibri" w:cs="Calibri"/>
        </w:rPr>
        <w:t xml:space="preserve"> SICONV.</w:t>
      </w:r>
    </w:p>
    <w:p w:rsidR="00113901" w:rsidRDefault="008E3988">
      <w:pPr>
        <w:spacing w:after="120" w:line="288" w:lineRule="auto"/>
        <w:jc w:val="both"/>
        <w:rPr>
          <w:rFonts w:ascii="Calibri" w:hAnsi="Calibri" w:cs="Calibri"/>
          <w:b/>
        </w:rPr>
      </w:pPr>
      <w:proofErr w:type="spellStart"/>
      <w:r>
        <w:rPr>
          <w:rFonts w:ascii="Calibri" w:hAnsi="Calibri" w:cs="Calibri"/>
          <w:b/>
          <w:bCs/>
        </w:rPr>
        <w:t>Subcláusula</w:t>
      </w:r>
      <w:proofErr w:type="spellEnd"/>
      <w:r>
        <w:rPr>
          <w:rFonts w:ascii="Calibri" w:hAnsi="Calibri" w:cs="Calibri"/>
          <w:b/>
          <w:bCs/>
        </w:rPr>
        <w:t xml:space="preserve"> Terceira</w:t>
      </w:r>
      <w:r>
        <w:rPr>
          <w:rFonts w:ascii="Calibri" w:hAnsi="Calibri" w:cs="Calibri"/>
        </w:rPr>
        <w:t xml:space="preserve">. Para o efetivo acompanhamento, controle e avaliação da execução do Plano de Trabalho, a </w:t>
      </w:r>
      <w:r>
        <w:rPr>
          <w:rFonts w:ascii="Calibri" w:hAnsi="Calibri" w:cs="Calibri"/>
          <w:bCs/>
        </w:rPr>
        <w:t>CONVENENTE obriga-se a respeitar as normas estabelecidas na Portaria Interministerial nº 507, de 2011.</w:t>
      </w:r>
    </w:p>
    <w:p w:rsidR="00113901" w:rsidRDefault="008E3988">
      <w:pPr>
        <w:spacing w:after="120" w:line="288" w:lineRule="auto"/>
        <w:jc w:val="both"/>
        <w:rPr>
          <w:rFonts w:ascii="Calibri" w:eastAsia="MS Mincho" w:hAnsi="Calibri" w:cs="Calibri"/>
          <w:b/>
        </w:rPr>
      </w:pPr>
      <w:proofErr w:type="spellStart"/>
      <w:r>
        <w:rPr>
          <w:rFonts w:ascii="Calibri" w:hAnsi="Calibri" w:cs="Calibri"/>
          <w:b/>
        </w:rPr>
        <w:t>Subcláusula</w:t>
      </w:r>
      <w:proofErr w:type="spellEnd"/>
      <w:r>
        <w:rPr>
          <w:rFonts w:ascii="Calibri" w:hAnsi="Calibri" w:cs="Calibri"/>
          <w:b/>
        </w:rPr>
        <w:t xml:space="preserve"> Quarta.</w:t>
      </w:r>
      <w:r>
        <w:rPr>
          <w:rFonts w:ascii="Calibri" w:hAnsi="Calibri" w:cs="Calibri"/>
          <w:b/>
          <w:color w:val="008000"/>
        </w:rPr>
        <w:t xml:space="preserve"> </w:t>
      </w:r>
      <w:r>
        <w:rPr>
          <w:rFonts w:ascii="Calibri" w:hAnsi="Calibri" w:cs="Calibri"/>
          <w:bCs/>
        </w:rPr>
        <w:t>No</w:t>
      </w:r>
      <w:r>
        <w:rPr>
          <w:rFonts w:ascii="Calibri" w:hAnsi="Calibri" w:cs="Calibri"/>
        </w:rPr>
        <w:t xml:space="preserve"> exercício d</w:t>
      </w:r>
      <w:r>
        <w:rPr>
          <w:rFonts w:ascii="Calibri" w:hAnsi="Calibri" w:cs="Calibri"/>
        </w:rPr>
        <w:t xml:space="preserve">as atividades de fiscalização e acompanhamento da execução do objeto, </w:t>
      </w:r>
      <w:proofErr w:type="gramStart"/>
      <w:r>
        <w:rPr>
          <w:rFonts w:ascii="Calibri" w:hAnsi="Calibri" w:cs="Calibri"/>
        </w:rPr>
        <w:t>o CONCEDENTE</w:t>
      </w:r>
      <w:proofErr w:type="gramEnd"/>
      <w:r>
        <w:rPr>
          <w:rFonts w:ascii="Calibri" w:hAnsi="Calibri" w:cs="Calibri"/>
        </w:rPr>
        <w:t xml:space="preserve"> poderá:</w:t>
      </w:r>
    </w:p>
    <w:p w:rsidR="00113901" w:rsidRDefault="008E3988">
      <w:pPr>
        <w:spacing w:before="120" w:after="120" w:line="288" w:lineRule="auto"/>
        <w:jc w:val="both"/>
        <w:rPr>
          <w:rFonts w:ascii="Calibri" w:eastAsia="MS Mincho" w:hAnsi="Calibri" w:cs="Calibri"/>
          <w:b/>
        </w:rPr>
      </w:pPr>
      <w:r>
        <w:rPr>
          <w:rFonts w:ascii="Calibri" w:eastAsia="MS Mincho" w:hAnsi="Calibri" w:cs="Calibri"/>
          <w:b/>
        </w:rPr>
        <w:t>I -</w:t>
      </w:r>
      <w:r>
        <w:rPr>
          <w:rFonts w:ascii="Calibri" w:eastAsia="MS Mincho" w:hAnsi="Calibri" w:cs="Calibri"/>
        </w:rPr>
        <w:t xml:space="preserve"> valer-se do apoio técnico de terceiros;</w:t>
      </w:r>
    </w:p>
    <w:p w:rsidR="00113901" w:rsidRDefault="008E3988">
      <w:pPr>
        <w:spacing w:before="120" w:after="120" w:line="288" w:lineRule="auto"/>
        <w:jc w:val="both"/>
        <w:rPr>
          <w:rFonts w:ascii="Calibri" w:eastAsia="MS Mincho" w:hAnsi="Calibri" w:cs="Calibri"/>
          <w:b/>
        </w:rPr>
      </w:pPr>
      <w:r>
        <w:rPr>
          <w:rFonts w:ascii="Calibri" w:eastAsia="MS Mincho" w:hAnsi="Calibri" w:cs="Calibri"/>
          <w:b/>
        </w:rPr>
        <w:t>II -</w:t>
      </w:r>
      <w:r>
        <w:rPr>
          <w:rFonts w:ascii="Calibri" w:eastAsia="MS Mincho" w:hAnsi="Calibri" w:cs="Calibri"/>
        </w:rPr>
        <w:t xml:space="preserve"> delegar competência ou firmar </w:t>
      </w:r>
      <w:proofErr w:type="gramStart"/>
      <w:r>
        <w:rPr>
          <w:rFonts w:ascii="Calibri" w:eastAsia="MS Mincho" w:hAnsi="Calibri" w:cs="Calibri"/>
        </w:rPr>
        <w:t>parcerias com outros órgãos ou entidades que se situem próximos ao local de aplicação dos recursos, com tal finalidade</w:t>
      </w:r>
      <w:proofErr w:type="gramEnd"/>
      <w:r>
        <w:rPr>
          <w:rFonts w:ascii="Calibri" w:eastAsia="MS Mincho" w:hAnsi="Calibri" w:cs="Calibri"/>
        </w:rPr>
        <w:t>; e</w:t>
      </w:r>
    </w:p>
    <w:p w:rsidR="00113901" w:rsidRDefault="008E3988">
      <w:pPr>
        <w:spacing w:before="120" w:after="120" w:line="288" w:lineRule="auto"/>
        <w:jc w:val="both"/>
        <w:rPr>
          <w:rFonts w:ascii="Calibri" w:hAnsi="Calibri" w:cs="Calibri"/>
          <w:b/>
        </w:rPr>
      </w:pPr>
      <w:r>
        <w:rPr>
          <w:rFonts w:ascii="Calibri" w:eastAsia="MS Mincho" w:hAnsi="Calibri" w:cs="Calibri"/>
          <w:b/>
        </w:rPr>
        <w:t>III -</w:t>
      </w:r>
      <w:r>
        <w:rPr>
          <w:rFonts w:ascii="Calibri" w:eastAsia="MS Mincho" w:hAnsi="Calibri" w:cs="Calibri"/>
        </w:rPr>
        <w:t xml:space="preserve"> reorientar ações e decidir quanto à aceitação de justificativas sobre impropriedades identificada</w:t>
      </w:r>
      <w:r>
        <w:rPr>
          <w:rFonts w:ascii="Calibri" w:eastAsia="MS Mincho" w:hAnsi="Calibri" w:cs="Calibri"/>
        </w:rPr>
        <w:t>s na execução do instrumento.</w:t>
      </w:r>
    </w:p>
    <w:p w:rsidR="00113901" w:rsidRDefault="008E3988">
      <w:pPr>
        <w:spacing w:after="120" w:line="288" w:lineRule="auto"/>
        <w:jc w:val="both"/>
        <w:rPr>
          <w:rFonts w:ascii="Calibri" w:hAnsi="Calibri" w:cs="Calibri"/>
          <w:b/>
        </w:rPr>
      </w:pPr>
      <w:proofErr w:type="spellStart"/>
      <w:r>
        <w:rPr>
          <w:rFonts w:ascii="Calibri" w:hAnsi="Calibri" w:cs="Calibri"/>
          <w:b/>
        </w:rPr>
        <w:t>Subcláusula</w:t>
      </w:r>
      <w:proofErr w:type="spellEnd"/>
      <w:r>
        <w:rPr>
          <w:rFonts w:ascii="Calibri" w:hAnsi="Calibri" w:cs="Calibri"/>
          <w:b/>
        </w:rPr>
        <w:t xml:space="preserve"> Quinta.</w:t>
      </w:r>
      <w:r>
        <w:rPr>
          <w:rFonts w:ascii="Calibri" w:hAnsi="Calibri" w:cs="Calibri"/>
          <w:b/>
          <w:color w:val="008000"/>
        </w:rPr>
        <w:t xml:space="preserve"> </w:t>
      </w:r>
      <w:r>
        <w:rPr>
          <w:rFonts w:ascii="Calibri" w:hAnsi="Calibri" w:cs="Calibri"/>
        </w:rPr>
        <w:t xml:space="preserve">Constatadas irregularidades na execução deste Convênio ou pendências de ordem técnica, </w:t>
      </w:r>
      <w:proofErr w:type="gramStart"/>
      <w:r>
        <w:rPr>
          <w:rFonts w:ascii="Calibri" w:hAnsi="Calibri" w:cs="Calibri"/>
        </w:rPr>
        <w:t>o CONCEDENTE</w:t>
      </w:r>
      <w:proofErr w:type="gramEnd"/>
      <w:r>
        <w:rPr>
          <w:rFonts w:ascii="Calibri" w:hAnsi="Calibri" w:cs="Calibri"/>
        </w:rPr>
        <w:t xml:space="preserve"> suspenderá a liberação de parcelas de recursos pendentes e notificará o </w:t>
      </w:r>
      <w:r>
        <w:rPr>
          <w:rFonts w:ascii="Calibri" w:hAnsi="Calibri" w:cs="Calibri"/>
          <w:bCs/>
        </w:rPr>
        <w:t>CONVENENTE</w:t>
      </w:r>
      <w:r>
        <w:rPr>
          <w:rFonts w:ascii="Calibri" w:hAnsi="Calibri" w:cs="Calibri"/>
          <w:b/>
          <w:bCs/>
        </w:rPr>
        <w:t xml:space="preserve"> </w:t>
      </w:r>
      <w:r>
        <w:rPr>
          <w:rFonts w:ascii="Calibri" w:hAnsi="Calibri" w:cs="Calibri"/>
        </w:rPr>
        <w:t xml:space="preserve">para sanear a situação </w:t>
      </w:r>
      <w:r>
        <w:rPr>
          <w:rFonts w:ascii="Calibri" w:hAnsi="Calibri" w:cs="Calibri"/>
        </w:rPr>
        <w:t>ou prestar informações e esclarecimentos, no prazo máximo de 30 (trinta) dias, prorrogável por igual período.</w:t>
      </w:r>
    </w:p>
    <w:p w:rsidR="00113901" w:rsidRDefault="008E3988">
      <w:pPr>
        <w:spacing w:after="120" w:line="288" w:lineRule="auto"/>
        <w:jc w:val="both"/>
        <w:rPr>
          <w:rFonts w:ascii="Calibri" w:hAnsi="Calibri" w:cs="Calibri"/>
          <w:b/>
        </w:rPr>
      </w:pPr>
      <w:proofErr w:type="spellStart"/>
      <w:r>
        <w:rPr>
          <w:rFonts w:ascii="Calibri" w:hAnsi="Calibri" w:cs="Calibri"/>
          <w:b/>
        </w:rPr>
        <w:t>Subcláusula</w:t>
      </w:r>
      <w:proofErr w:type="spellEnd"/>
      <w:r>
        <w:rPr>
          <w:rFonts w:ascii="Calibri" w:hAnsi="Calibri" w:cs="Calibri"/>
          <w:b/>
        </w:rPr>
        <w:t xml:space="preserve"> Sexta. </w:t>
      </w:r>
      <w:r>
        <w:rPr>
          <w:rFonts w:ascii="Calibri" w:hAnsi="Calibri" w:cs="Calibri"/>
        </w:rPr>
        <w:t xml:space="preserve">Recebidos os esclarecimentos e informações solicitados, </w:t>
      </w:r>
      <w:proofErr w:type="gramStart"/>
      <w:r>
        <w:rPr>
          <w:rFonts w:ascii="Calibri" w:hAnsi="Calibri" w:cs="Calibri"/>
        </w:rPr>
        <w:t xml:space="preserve">o </w:t>
      </w:r>
      <w:r>
        <w:rPr>
          <w:rFonts w:ascii="Calibri" w:hAnsi="Calibri" w:cs="Calibri"/>
          <w:bCs/>
        </w:rPr>
        <w:t>CONCEDENTE</w:t>
      </w:r>
      <w:proofErr w:type="gramEnd"/>
      <w:r>
        <w:rPr>
          <w:rFonts w:ascii="Calibri" w:hAnsi="Calibri" w:cs="Calibri"/>
        </w:rPr>
        <w:t xml:space="preserve"> apreciará e decidirá quanto à aceitação das justificativas</w:t>
      </w:r>
      <w:r>
        <w:rPr>
          <w:rFonts w:ascii="Calibri" w:hAnsi="Calibri" w:cs="Calibri"/>
        </w:rPr>
        <w:t xml:space="preserve"> da CONVENENTE e dará ciência de tudo à Controladoria-Geral da União, nos termos do art. 6º; § 2º, da Portaria Interministerial nº 507, de 2011.</w:t>
      </w:r>
    </w:p>
    <w:p w:rsidR="00113901" w:rsidRDefault="008E3988">
      <w:pPr>
        <w:spacing w:after="120" w:line="288" w:lineRule="auto"/>
        <w:jc w:val="both"/>
        <w:rPr>
          <w:rFonts w:ascii="Calibri" w:hAnsi="Calibri" w:cs="Calibri"/>
          <w:b/>
        </w:rPr>
      </w:pPr>
      <w:proofErr w:type="spellStart"/>
      <w:r>
        <w:rPr>
          <w:rFonts w:ascii="Calibri" w:hAnsi="Calibri" w:cs="Calibri"/>
          <w:b/>
        </w:rPr>
        <w:t>Subcláusula</w:t>
      </w:r>
      <w:proofErr w:type="spellEnd"/>
      <w:r>
        <w:rPr>
          <w:rFonts w:ascii="Calibri" w:hAnsi="Calibri" w:cs="Calibri"/>
          <w:b/>
        </w:rPr>
        <w:t xml:space="preserve"> Sétima. </w:t>
      </w:r>
      <w:r>
        <w:rPr>
          <w:rFonts w:ascii="Calibri" w:hAnsi="Calibri" w:cs="Calibri"/>
        </w:rPr>
        <w:t>Findo o prazo fixado para a adoção de providências e a apresentação de esclarecimentos, sem</w:t>
      </w:r>
      <w:r>
        <w:rPr>
          <w:rFonts w:ascii="Calibri" w:hAnsi="Calibri" w:cs="Calibri"/>
        </w:rPr>
        <w:t xml:space="preserve"> a regularização ou aceitação das justificativas ofertadas, o ordenador de despesas </w:t>
      </w:r>
      <w:proofErr w:type="gramStart"/>
      <w:r>
        <w:rPr>
          <w:rFonts w:ascii="Calibri" w:hAnsi="Calibri" w:cs="Calibri"/>
        </w:rPr>
        <w:t>do CONCEDENTE</w:t>
      </w:r>
      <w:proofErr w:type="gramEnd"/>
      <w:r>
        <w:rPr>
          <w:rFonts w:ascii="Calibri" w:hAnsi="Calibri" w:cs="Calibri"/>
        </w:rPr>
        <w:t xml:space="preserve"> realizará a apuração do dano e comunicará o fato ao CONVENENTE para que seja ressarcido o valor respectivo, sob pena de instauração de Tomada de Contas Especi</w:t>
      </w:r>
      <w:r>
        <w:rPr>
          <w:rFonts w:ascii="Calibri" w:hAnsi="Calibri" w:cs="Calibri"/>
        </w:rPr>
        <w:t>al.</w:t>
      </w:r>
    </w:p>
    <w:p w:rsidR="00113901" w:rsidRDefault="008E3988">
      <w:pPr>
        <w:spacing w:before="120" w:after="120" w:line="288" w:lineRule="auto"/>
        <w:jc w:val="both"/>
        <w:rPr>
          <w:rFonts w:ascii="Calibri" w:hAnsi="Calibri" w:cs="Calibri"/>
          <w:b/>
        </w:rPr>
      </w:pPr>
      <w:proofErr w:type="spellStart"/>
      <w:r>
        <w:rPr>
          <w:rFonts w:ascii="Calibri" w:hAnsi="Calibri" w:cs="Calibri"/>
          <w:b/>
        </w:rPr>
        <w:t>Subcláusula</w:t>
      </w:r>
      <w:proofErr w:type="spellEnd"/>
      <w:r>
        <w:rPr>
          <w:rFonts w:ascii="Calibri" w:hAnsi="Calibri" w:cs="Calibri"/>
          <w:b/>
        </w:rPr>
        <w:t xml:space="preserve"> Oitava.</w:t>
      </w:r>
      <w:r>
        <w:rPr>
          <w:rFonts w:ascii="Calibri" w:hAnsi="Calibri" w:cs="Calibri"/>
          <w:b/>
          <w:color w:val="008000"/>
        </w:rPr>
        <w:t xml:space="preserve"> </w:t>
      </w:r>
      <w:proofErr w:type="gramStart"/>
      <w:r>
        <w:rPr>
          <w:rFonts w:ascii="Calibri" w:hAnsi="Calibri" w:cs="Calibri"/>
        </w:rPr>
        <w:t>O CONCEDENTE</w:t>
      </w:r>
      <w:proofErr w:type="gramEnd"/>
      <w:r>
        <w:rPr>
          <w:rFonts w:ascii="Calibri" w:hAnsi="Calibri" w:cs="Calibri"/>
        </w:rPr>
        <w:t xml:space="preserve"> comunicará aos órgãos de controle qualquer irregularidade da qual tenha tomado conhecimento e, havendo fundada suspeita da prática de crime ou de ato de improbidade administrativa, cientificará o Ministério Público, nos</w:t>
      </w:r>
      <w:r>
        <w:rPr>
          <w:rFonts w:ascii="Calibri" w:hAnsi="Calibri" w:cs="Calibri"/>
        </w:rPr>
        <w:t xml:space="preserve"> termos do art. 6º, § 3º, da Portaria Interministerial nº 507, de 2011.</w:t>
      </w:r>
    </w:p>
    <w:p w:rsidR="00113901" w:rsidRDefault="008E3988">
      <w:pPr>
        <w:spacing w:after="120" w:line="288" w:lineRule="auto"/>
        <w:jc w:val="both"/>
        <w:rPr>
          <w:rFonts w:ascii="Calibri" w:hAnsi="Calibri" w:cs="Calibri"/>
          <w:b/>
        </w:rPr>
      </w:pPr>
      <w:proofErr w:type="spellStart"/>
      <w:r>
        <w:rPr>
          <w:rFonts w:ascii="Calibri" w:hAnsi="Calibri" w:cs="Calibri"/>
          <w:b/>
        </w:rPr>
        <w:lastRenderedPageBreak/>
        <w:t>Subcláusula</w:t>
      </w:r>
      <w:proofErr w:type="spellEnd"/>
      <w:r>
        <w:rPr>
          <w:rFonts w:ascii="Calibri" w:hAnsi="Calibri" w:cs="Calibri"/>
          <w:b/>
        </w:rPr>
        <w:t xml:space="preserve"> Nona. </w:t>
      </w:r>
      <w:r>
        <w:rPr>
          <w:rFonts w:ascii="Calibri" w:hAnsi="Calibri" w:cs="Calibri"/>
        </w:rPr>
        <w:t xml:space="preserve">Aquele que, por ação ou omissão, causar embaraço, constrangimento ou obstáculo à atuação </w:t>
      </w:r>
      <w:proofErr w:type="gramStart"/>
      <w:r>
        <w:rPr>
          <w:rFonts w:ascii="Calibri" w:hAnsi="Calibri" w:cs="Calibri"/>
        </w:rPr>
        <w:t>do CONCEDENTE</w:t>
      </w:r>
      <w:proofErr w:type="gramEnd"/>
      <w:r>
        <w:rPr>
          <w:rFonts w:ascii="Calibri" w:hAnsi="Calibri" w:cs="Calibri"/>
        </w:rPr>
        <w:t xml:space="preserve"> e dos órgãos de controle interno e externo do Poder Executivo F</w:t>
      </w:r>
      <w:r>
        <w:rPr>
          <w:rFonts w:ascii="Calibri" w:hAnsi="Calibri" w:cs="Calibri"/>
        </w:rPr>
        <w:t>ederal, no desempenho de suas funções institucionais relativas ao acompanhamento e fiscalização dos recursos federais transferidos, ficará sujeito à responsabilização administrativa, civil e penal.</w:t>
      </w:r>
    </w:p>
    <w:p w:rsidR="00113901" w:rsidRDefault="008E3988">
      <w:pPr>
        <w:spacing w:after="240" w:line="288" w:lineRule="auto"/>
        <w:jc w:val="both"/>
        <w:rPr>
          <w:rFonts w:ascii="Calibri" w:hAnsi="Calibri" w:cs="Calibri"/>
          <w:b/>
          <w:bCs/>
        </w:rPr>
      </w:pPr>
      <w:proofErr w:type="spellStart"/>
      <w:r>
        <w:rPr>
          <w:rFonts w:ascii="Calibri" w:hAnsi="Calibri" w:cs="Calibri"/>
          <w:b/>
        </w:rPr>
        <w:t>Subcláusula</w:t>
      </w:r>
      <w:proofErr w:type="spellEnd"/>
      <w:r>
        <w:rPr>
          <w:rFonts w:ascii="Calibri" w:hAnsi="Calibri" w:cs="Calibri"/>
          <w:b/>
        </w:rPr>
        <w:t xml:space="preserve"> Décima.</w:t>
      </w:r>
      <w:r>
        <w:rPr>
          <w:rFonts w:ascii="Calibri" w:hAnsi="Calibri" w:cs="Calibri"/>
          <w:b/>
          <w:color w:val="008000"/>
        </w:rPr>
        <w:t xml:space="preserve"> </w:t>
      </w:r>
      <w:r>
        <w:rPr>
          <w:rFonts w:ascii="Calibri" w:hAnsi="Calibri" w:cs="Calibri"/>
          <w:bCs/>
        </w:rPr>
        <w:t>A fiscalização pelo CONVENENTE consist</w:t>
      </w:r>
      <w:r>
        <w:rPr>
          <w:rFonts w:ascii="Calibri" w:hAnsi="Calibri" w:cs="Calibri"/>
          <w:bCs/>
        </w:rPr>
        <w:t>e na atividade realizada de modo sistemático com a finalidade de verificar o cumprimento das disposições contratuais, técnicas e administrativas em todos os seus aspectos, na forma da Cláusula intitulada “Da Contratação com Terceiros” e compreende, também,</w:t>
      </w:r>
      <w:r>
        <w:rPr>
          <w:rFonts w:ascii="Calibri" w:hAnsi="Calibri" w:cs="Calibri"/>
          <w:bCs/>
        </w:rPr>
        <w:t xml:space="preserve"> a designação de profissional ou equipe de fiscalização, com experiência necessária ao acompanhamento e controle dos contratos </w:t>
      </w:r>
      <w:r>
        <w:rPr>
          <w:rFonts w:ascii="Calibri" w:hAnsi="Calibri" w:cs="Calibri"/>
        </w:rPr>
        <w:t>celebrados</w:t>
      </w:r>
      <w:r>
        <w:rPr>
          <w:rFonts w:ascii="Calibri" w:hAnsi="Calibri" w:cs="Calibri"/>
          <w:bCs/>
        </w:rPr>
        <w:t>.</w:t>
      </w:r>
    </w:p>
    <w:p w:rsidR="00113901" w:rsidRDefault="00113901">
      <w:pPr>
        <w:spacing w:after="120" w:line="288" w:lineRule="auto"/>
        <w:jc w:val="both"/>
        <w:rPr>
          <w:rFonts w:ascii="Calibri" w:hAnsi="Calibri" w:cs="Calibri"/>
          <w:b/>
          <w:bCs/>
        </w:rPr>
      </w:pPr>
    </w:p>
    <w:p w:rsidR="00113901" w:rsidRDefault="008E3988">
      <w:pPr>
        <w:spacing w:after="120" w:line="288" w:lineRule="auto"/>
        <w:jc w:val="both"/>
        <w:rPr>
          <w:rFonts w:ascii="Calibri" w:hAnsi="Calibri" w:cs="Calibri"/>
        </w:rPr>
      </w:pPr>
      <w:r>
        <w:rPr>
          <w:rFonts w:ascii="Calibri" w:hAnsi="Calibri" w:cs="Calibri"/>
          <w:b/>
          <w:bCs/>
        </w:rPr>
        <w:t>CLÁUSULA DÉCIMA PRIMEIRA - DA ALTERAÇÃO</w:t>
      </w:r>
    </w:p>
    <w:p w:rsidR="00113901" w:rsidRDefault="008E3988">
      <w:pPr>
        <w:spacing w:after="240" w:line="288" w:lineRule="auto"/>
        <w:jc w:val="both"/>
        <w:rPr>
          <w:rFonts w:ascii="Calibri" w:hAnsi="Calibri" w:cs="Calibri"/>
          <w:b/>
          <w:bCs/>
          <w:strike/>
        </w:rPr>
      </w:pPr>
      <w:r>
        <w:rPr>
          <w:rFonts w:ascii="Calibri" w:hAnsi="Calibri" w:cs="Calibri"/>
        </w:rPr>
        <w:t>Este Convênio poderá ser alterado mediante proposta dos partícipes, devidame</w:t>
      </w:r>
      <w:r>
        <w:rPr>
          <w:rFonts w:ascii="Calibri" w:hAnsi="Calibri" w:cs="Calibri"/>
        </w:rPr>
        <w:t>nte formalizada e justificada, por meio de termos aditivos, vedado o desvirtuamento da natureza do objeto pactuado.</w:t>
      </w:r>
    </w:p>
    <w:p w:rsidR="00113901" w:rsidRDefault="00113901">
      <w:pPr>
        <w:spacing w:after="120" w:line="288" w:lineRule="auto"/>
        <w:jc w:val="both"/>
        <w:rPr>
          <w:rFonts w:ascii="Calibri" w:hAnsi="Calibri" w:cs="Calibri"/>
          <w:b/>
          <w:bCs/>
          <w:strike/>
        </w:rPr>
      </w:pPr>
    </w:p>
    <w:p w:rsidR="00113901" w:rsidRDefault="008E3988">
      <w:pPr>
        <w:spacing w:after="120" w:line="288" w:lineRule="auto"/>
        <w:jc w:val="both"/>
        <w:rPr>
          <w:rFonts w:ascii="Calibri" w:hAnsi="Calibri" w:cs="Calibri"/>
        </w:rPr>
      </w:pPr>
      <w:r>
        <w:rPr>
          <w:rFonts w:ascii="Calibri" w:hAnsi="Calibri" w:cs="Calibri"/>
          <w:b/>
          <w:bCs/>
        </w:rPr>
        <w:t>CLÁUSULA DÉCIMA SEGUNDA - DA PUBLICIDADE</w:t>
      </w:r>
    </w:p>
    <w:p w:rsidR="00113901" w:rsidRDefault="008E3988">
      <w:pPr>
        <w:spacing w:after="120" w:line="288" w:lineRule="auto"/>
        <w:jc w:val="both"/>
        <w:rPr>
          <w:rFonts w:ascii="Calibri" w:hAnsi="Calibri" w:cs="Calibri"/>
          <w:b/>
        </w:rPr>
      </w:pPr>
      <w:proofErr w:type="gramStart"/>
      <w:r>
        <w:rPr>
          <w:rFonts w:ascii="Calibri" w:hAnsi="Calibri" w:cs="Calibri"/>
        </w:rPr>
        <w:t xml:space="preserve">O </w:t>
      </w:r>
      <w:r>
        <w:rPr>
          <w:rFonts w:ascii="Calibri" w:hAnsi="Calibri" w:cs="Calibri"/>
          <w:bCs/>
        </w:rPr>
        <w:t>CONCEDENTE</w:t>
      </w:r>
      <w:proofErr w:type="gramEnd"/>
      <w:r>
        <w:rPr>
          <w:rFonts w:ascii="Calibri" w:hAnsi="Calibri" w:cs="Calibri"/>
          <w:b/>
          <w:bCs/>
        </w:rPr>
        <w:t xml:space="preserve"> </w:t>
      </w:r>
      <w:r>
        <w:rPr>
          <w:rFonts w:ascii="Calibri" w:hAnsi="Calibri" w:cs="Calibri"/>
        </w:rPr>
        <w:t>providenciará, às suas expensas, publicação do extrato do presente Convênio no Diário</w:t>
      </w:r>
      <w:r>
        <w:rPr>
          <w:rFonts w:ascii="Calibri" w:hAnsi="Calibri" w:cs="Calibri"/>
        </w:rPr>
        <w:t xml:space="preserve"> Oficial da União, no prazo de 20 (vinte) dias, a contar de sua assinatura, na forma do art. 61, parágrafo único, da Lei nº. 8.666, de 1993, bem como no Portal dos Convênios, nos termos do art. 46 da Portaria Interministerial nº 507, de 2011.</w:t>
      </w:r>
    </w:p>
    <w:p w:rsidR="00113901" w:rsidRDefault="008E3988">
      <w:pPr>
        <w:spacing w:after="120" w:line="288" w:lineRule="auto"/>
        <w:jc w:val="both"/>
        <w:rPr>
          <w:rFonts w:ascii="Calibri" w:hAnsi="Calibri" w:cs="Calibri"/>
          <w:b/>
        </w:rPr>
      </w:pPr>
      <w:proofErr w:type="spellStart"/>
      <w:r>
        <w:rPr>
          <w:rFonts w:ascii="Calibri" w:hAnsi="Calibri" w:cs="Calibri"/>
          <w:b/>
        </w:rPr>
        <w:t>Subcláusula</w:t>
      </w:r>
      <w:proofErr w:type="spellEnd"/>
      <w:r>
        <w:rPr>
          <w:rFonts w:ascii="Calibri" w:hAnsi="Calibri" w:cs="Calibri"/>
        </w:rPr>
        <w:t xml:space="preserve"> </w:t>
      </w:r>
      <w:r>
        <w:rPr>
          <w:rFonts w:ascii="Calibri" w:hAnsi="Calibri" w:cs="Calibri"/>
          <w:b/>
        </w:rPr>
        <w:t>Primeira.</w:t>
      </w:r>
      <w:r>
        <w:rPr>
          <w:rFonts w:ascii="Calibri" w:hAnsi="Calibri" w:cs="Calibri"/>
        </w:rPr>
        <w:t xml:space="preserve"> A eficácia do presente Convênio, ou dos aditamentos que impliquem alteração de valor ou ampliação de metas, fica condicionada à publicação dos respectivos extratos no Diário Oficial da União, na forma do </w:t>
      </w:r>
      <w:r>
        <w:rPr>
          <w:rFonts w:ascii="Calibri" w:hAnsi="Calibri" w:cs="Calibri"/>
          <w:b/>
        </w:rPr>
        <w:t>caput</w:t>
      </w:r>
      <w:r>
        <w:rPr>
          <w:rFonts w:ascii="Calibri" w:hAnsi="Calibri" w:cs="Calibri"/>
        </w:rPr>
        <w:t xml:space="preserve"> desta Cláusula.</w:t>
      </w:r>
    </w:p>
    <w:p w:rsidR="00113901" w:rsidRDefault="008E3988">
      <w:pPr>
        <w:spacing w:after="240" w:line="288" w:lineRule="auto"/>
        <w:jc w:val="both"/>
        <w:rPr>
          <w:rFonts w:ascii="Calibri" w:hAnsi="Calibri" w:cs="Calibri"/>
          <w:color w:val="008000"/>
          <w:lang w:eastAsia="en-US"/>
        </w:rPr>
      </w:pPr>
      <w:proofErr w:type="spellStart"/>
      <w:r>
        <w:rPr>
          <w:rFonts w:ascii="Calibri" w:hAnsi="Calibri" w:cs="Calibri"/>
          <w:b/>
        </w:rPr>
        <w:t>Subcláusula</w:t>
      </w:r>
      <w:proofErr w:type="spellEnd"/>
      <w:r>
        <w:rPr>
          <w:rFonts w:ascii="Calibri" w:hAnsi="Calibri" w:cs="Calibri"/>
        </w:rPr>
        <w:t xml:space="preserve"> </w:t>
      </w:r>
      <w:r>
        <w:rPr>
          <w:rFonts w:ascii="Calibri" w:hAnsi="Calibri" w:cs="Calibri"/>
          <w:b/>
        </w:rPr>
        <w:t>Segunda.</w:t>
      </w:r>
      <w:r>
        <w:rPr>
          <w:rFonts w:ascii="Calibri" w:hAnsi="Calibri" w:cs="Calibri"/>
        </w:rPr>
        <w:t xml:space="preserve"> O CONVENENTE</w:t>
      </w:r>
      <w:r>
        <w:rPr>
          <w:rFonts w:ascii="Calibri" w:hAnsi="Calibri" w:cs="Calibri"/>
          <w:b/>
        </w:rPr>
        <w:t xml:space="preserve"> </w:t>
      </w:r>
      <w:r>
        <w:rPr>
          <w:rFonts w:ascii="Calibri" w:hAnsi="Calibri" w:cs="Calibri"/>
        </w:rPr>
        <w:t>dará ciência da celebração deste Convênio ao conselho local ou instância de controle social da área vinculada ao programa de governo que originou a transferência, quando houver, nos termos do art. 49 da Portaria Interministerial nº. 507, de 2</w:t>
      </w:r>
      <w:r>
        <w:rPr>
          <w:rFonts w:ascii="Calibri" w:hAnsi="Calibri" w:cs="Calibri"/>
        </w:rPr>
        <w:t xml:space="preserve">011. Obriga-se, ainda, a </w:t>
      </w:r>
      <w:r>
        <w:rPr>
          <w:rFonts w:ascii="Calibri" w:hAnsi="Calibri" w:cs="Calibri"/>
          <w:lang w:eastAsia="en-US"/>
        </w:rPr>
        <w:t xml:space="preserve">notificar, se </w:t>
      </w:r>
      <w:proofErr w:type="gramStart"/>
      <w:r>
        <w:rPr>
          <w:rFonts w:ascii="Calibri" w:hAnsi="Calibri" w:cs="Calibri"/>
          <w:lang w:eastAsia="en-US"/>
        </w:rPr>
        <w:t>houver,</w:t>
      </w:r>
      <w:proofErr w:type="gramEnd"/>
      <w:r>
        <w:rPr>
          <w:rFonts w:ascii="Calibri" w:hAnsi="Calibri" w:cs="Calibri"/>
          <w:lang w:eastAsia="en-US"/>
        </w:rPr>
        <w:t xml:space="preserve"> o conselho municipal ou estadual responsável pela respectiva política pública onde será executada a ação.</w:t>
      </w:r>
    </w:p>
    <w:p w:rsidR="00113901" w:rsidRDefault="00113901">
      <w:pPr>
        <w:spacing w:after="240" w:line="288" w:lineRule="auto"/>
        <w:jc w:val="both"/>
        <w:rPr>
          <w:rFonts w:ascii="Calibri" w:hAnsi="Calibri" w:cs="Calibri"/>
          <w:color w:val="008000"/>
          <w:lang w:eastAsia="en-US"/>
        </w:rPr>
      </w:pPr>
    </w:p>
    <w:p w:rsidR="00113901" w:rsidRDefault="008E3988">
      <w:pPr>
        <w:keepNext/>
        <w:spacing w:after="120" w:line="288" w:lineRule="auto"/>
        <w:jc w:val="both"/>
        <w:rPr>
          <w:rFonts w:ascii="Calibri" w:hAnsi="Calibri" w:cs="Calibri"/>
        </w:rPr>
      </w:pPr>
      <w:r>
        <w:rPr>
          <w:rFonts w:ascii="Calibri" w:hAnsi="Calibri" w:cs="Calibri"/>
          <w:b/>
          <w:bCs/>
        </w:rPr>
        <w:lastRenderedPageBreak/>
        <w:t>CLÁUSULA DÉCIMA TERCEIRA - DA DENÚNCIA E DA RESCISÃO</w:t>
      </w:r>
    </w:p>
    <w:p w:rsidR="00113901" w:rsidRDefault="008E3988">
      <w:pPr>
        <w:keepNext/>
        <w:spacing w:after="120" w:line="288" w:lineRule="auto"/>
        <w:jc w:val="both"/>
        <w:rPr>
          <w:rFonts w:ascii="Calibri" w:hAnsi="Calibri" w:cs="Calibri"/>
          <w:b/>
        </w:rPr>
      </w:pPr>
      <w:r>
        <w:rPr>
          <w:rFonts w:ascii="Calibri" w:hAnsi="Calibri" w:cs="Calibri"/>
        </w:rPr>
        <w:t>O presente Convênio poderá ser:</w:t>
      </w:r>
    </w:p>
    <w:p w:rsidR="00113901" w:rsidRDefault="008E3988">
      <w:pPr>
        <w:spacing w:after="120" w:line="288" w:lineRule="auto"/>
        <w:jc w:val="both"/>
        <w:rPr>
          <w:rFonts w:ascii="Calibri" w:hAnsi="Calibri" w:cs="Calibri"/>
          <w:b/>
          <w:iCs/>
        </w:rPr>
      </w:pPr>
      <w:r>
        <w:rPr>
          <w:rFonts w:ascii="Calibri" w:hAnsi="Calibri" w:cs="Calibri"/>
          <w:b/>
        </w:rPr>
        <w:t>I.</w:t>
      </w:r>
      <w:r>
        <w:rPr>
          <w:rFonts w:ascii="Calibri" w:hAnsi="Calibri" w:cs="Calibri"/>
        </w:rPr>
        <w:tab/>
      </w:r>
      <w:r>
        <w:rPr>
          <w:rFonts w:ascii="Calibri" w:hAnsi="Calibri" w:cs="Calibri"/>
          <w:b/>
        </w:rPr>
        <w:t>denunciado</w:t>
      </w:r>
      <w:r>
        <w:rPr>
          <w:rFonts w:ascii="Calibri" w:hAnsi="Calibri" w:cs="Calibri"/>
        </w:rPr>
        <w:t xml:space="preserve"> </w:t>
      </w:r>
      <w:r>
        <w:rPr>
          <w:rFonts w:ascii="Calibri" w:hAnsi="Calibri" w:cs="Calibri"/>
          <w:bCs/>
        </w:rPr>
        <w:t xml:space="preserve">a </w:t>
      </w:r>
      <w:r>
        <w:rPr>
          <w:rFonts w:ascii="Calibri" w:hAnsi="Calibri" w:cs="Calibri"/>
          <w:bCs/>
        </w:rPr>
        <w:t>qualquer tempo, ficando os partícipes responsáveis somente pelas obrigações e auferindo as vantagens do tempo em que participaram voluntariamente da avença.</w:t>
      </w:r>
    </w:p>
    <w:p w:rsidR="00113901" w:rsidRDefault="008E3988">
      <w:pPr>
        <w:spacing w:after="120" w:line="288" w:lineRule="auto"/>
        <w:jc w:val="both"/>
        <w:rPr>
          <w:rFonts w:ascii="Calibri" w:hAnsi="Calibri" w:cs="Calibri"/>
          <w:b/>
        </w:rPr>
      </w:pPr>
      <w:r>
        <w:rPr>
          <w:rFonts w:ascii="Calibri" w:hAnsi="Calibri" w:cs="Calibri"/>
          <w:b/>
          <w:iCs/>
        </w:rPr>
        <w:t>II.</w:t>
      </w:r>
      <w:r>
        <w:rPr>
          <w:rFonts w:ascii="Calibri" w:hAnsi="Calibri" w:cs="Calibri"/>
          <w:iCs/>
        </w:rPr>
        <w:tab/>
      </w:r>
      <w:r>
        <w:rPr>
          <w:rFonts w:ascii="Calibri" w:hAnsi="Calibri" w:cs="Calibri"/>
          <w:b/>
          <w:iCs/>
        </w:rPr>
        <w:t>rescindido</w:t>
      </w:r>
      <w:r>
        <w:rPr>
          <w:rFonts w:ascii="Calibri" w:hAnsi="Calibri" w:cs="Calibri"/>
          <w:iCs/>
        </w:rPr>
        <w:t xml:space="preserve">, </w:t>
      </w:r>
      <w:r>
        <w:rPr>
          <w:rFonts w:ascii="Calibri" w:hAnsi="Calibri" w:cs="Calibri"/>
        </w:rPr>
        <w:t xml:space="preserve">independentemente de prévia notificação ou interpelação judicial ou extrajudicial, </w:t>
      </w:r>
      <w:r>
        <w:rPr>
          <w:rFonts w:ascii="Calibri" w:hAnsi="Calibri" w:cs="Calibri"/>
        </w:rPr>
        <w:t xml:space="preserve">nas seguintes hipóteses: </w:t>
      </w:r>
    </w:p>
    <w:p w:rsidR="00113901" w:rsidRDefault="008E3988">
      <w:pPr>
        <w:spacing w:after="120" w:line="288" w:lineRule="auto"/>
        <w:jc w:val="both"/>
        <w:rPr>
          <w:rFonts w:ascii="Calibri" w:hAnsi="Calibri" w:cs="Calibri"/>
          <w:b/>
          <w:bCs/>
        </w:rPr>
      </w:pPr>
      <w:proofErr w:type="gramStart"/>
      <w:r>
        <w:rPr>
          <w:rFonts w:ascii="Calibri" w:hAnsi="Calibri" w:cs="Calibri"/>
          <w:b/>
        </w:rPr>
        <w:t>II.</w:t>
      </w:r>
      <w:proofErr w:type="gramEnd"/>
      <w:r>
        <w:rPr>
          <w:rFonts w:ascii="Calibri" w:hAnsi="Calibri" w:cs="Calibri"/>
          <w:b/>
        </w:rPr>
        <w:t>1.</w:t>
      </w:r>
      <w:r>
        <w:rPr>
          <w:rFonts w:ascii="Calibri" w:hAnsi="Calibri" w:cs="Calibri"/>
        </w:rPr>
        <w:tab/>
        <w:t>utilização dos recursos em desacordo com o Plano de Trabalho;</w:t>
      </w:r>
    </w:p>
    <w:p w:rsidR="00113901" w:rsidRDefault="008E3988">
      <w:pPr>
        <w:spacing w:after="120" w:line="288" w:lineRule="auto"/>
        <w:jc w:val="both"/>
        <w:rPr>
          <w:rFonts w:ascii="Calibri" w:hAnsi="Calibri" w:cs="Calibri"/>
          <w:b/>
        </w:rPr>
      </w:pPr>
      <w:proofErr w:type="gramStart"/>
      <w:r>
        <w:rPr>
          <w:rFonts w:ascii="Calibri" w:hAnsi="Calibri" w:cs="Calibri"/>
          <w:b/>
          <w:bCs/>
        </w:rPr>
        <w:t>II.</w:t>
      </w:r>
      <w:proofErr w:type="gramEnd"/>
      <w:r>
        <w:rPr>
          <w:rFonts w:ascii="Calibri" w:hAnsi="Calibri" w:cs="Calibri"/>
          <w:b/>
          <w:bCs/>
        </w:rPr>
        <w:t>2.</w:t>
      </w:r>
      <w:r>
        <w:rPr>
          <w:rFonts w:ascii="Calibri" w:hAnsi="Calibri" w:cs="Calibri"/>
          <w:bCs/>
        </w:rPr>
        <w:tab/>
      </w:r>
      <w:r>
        <w:rPr>
          <w:rFonts w:ascii="Calibri" w:hAnsi="Calibri" w:cs="Calibri"/>
        </w:rPr>
        <w:t>inadimplemento de quaisquer das cláusulas pactuadas;</w:t>
      </w:r>
    </w:p>
    <w:p w:rsidR="00113901" w:rsidRDefault="008E3988">
      <w:pPr>
        <w:spacing w:after="120" w:line="288" w:lineRule="auto"/>
        <w:jc w:val="both"/>
        <w:rPr>
          <w:rFonts w:ascii="Calibri" w:hAnsi="Calibri" w:cs="Calibri"/>
          <w:b/>
        </w:rPr>
      </w:pPr>
      <w:proofErr w:type="gramStart"/>
      <w:r>
        <w:rPr>
          <w:rFonts w:ascii="Calibri" w:hAnsi="Calibri" w:cs="Calibri"/>
          <w:b/>
        </w:rPr>
        <w:t>II.</w:t>
      </w:r>
      <w:proofErr w:type="gramEnd"/>
      <w:r>
        <w:rPr>
          <w:rFonts w:ascii="Calibri" w:hAnsi="Calibri" w:cs="Calibri"/>
          <w:b/>
        </w:rPr>
        <w:t>3.</w:t>
      </w:r>
      <w:r>
        <w:rPr>
          <w:rFonts w:ascii="Calibri" w:hAnsi="Calibri" w:cs="Calibri"/>
        </w:rPr>
        <w:tab/>
        <w:t>constatação, a qualquer tempo, de falsidade ou incorreção em qualquer documento apresentado; e</w:t>
      </w:r>
    </w:p>
    <w:p w:rsidR="00113901" w:rsidRDefault="008E3988">
      <w:pPr>
        <w:spacing w:after="120" w:line="288" w:lineRule="auto"/>
        <w:jc w:val="both"/>
        <w:rPr>
          <w:rFonts w:ascii="Calibri" w:hAnsi="Calibri" w:cs="Calibri"/>
          <w:b/>
          <w:bCs/>
        </w:rPr>
      </w:pPr>
      <w:proofErr w:type="gramStart"/>
      <w:r>
        <w:rPr>
          <w:rFonts w:ascii="Calibri" w:hAnsi="Calibri" w:cs="Calibri"/>
          <w:b/>
        </w:rPr>
        <w:t>II</w:t>
      </w:r>
      <w:r>
        <w:rPr>
          <w:rFonts w:ascii="Calibri" w:hAnsi="Calibri" w:cs="Calibri"/>
          <w:b/>
        </w:rPr>
        <w:t>.</w:t>
      </w:r>
      <w:proofErr w:type="gramEnd"/>
      <w:r>
        <w:rPr>
          <w:rFonts w:ascii="Calibri" w:hAnsi="Calibri" w:cs="Calibri"/>
          <w:b/>
        </w:rPr>
        <w:t>4.</w:t>
      </w:r>
      <w:r>
        <w:rPr>
          <w:rFonts w:ascii="Calibri" w:hAnsi="Calibri" w:cs="Calibri"/>
        </w:rPr>
        <w:tab/>
        <w:t>verificação da ocorrência de qualquer circunstância que enseje a instauração de Tomada de Contas Especial.</w:t>
      </w:r>
    </w:p>
    <w:p w:rsidR="00113901" w:rsidRDefault="008E3988">
      <w:pPr>
        <w:spacing w:after="240" w:line="288" w:lineRule="auto"/>
        <w:jc w:val="both"/>
        <w:rPr>
          <w:rFonts w:ascii="Calibri" w:hAnsi="Calibri" w:cs="Calibri"/>
          <w:b/>
          <w:bCs/>
        </w:rPr>
      </w:pPr>
      <w:proofErr w:type="spellStart"/>
      <w:r>
        <w:rPr>
          <w:rFonts w:ascii="Calibri" w:hAnsi="Calibri" w:cs="Calibri"/>
          <w:b/>
          <w:bCs/>
        </w:rPr>
        <w:t>Subcláusula</w:t>
      </w:r>
      <w:proofErr w:type="spellEnd"/>
      <w:r>
        <w:rPr>
          <w:rFonts w:ascii="Calibri" w:hAnsi="Calibri" w:cs="Calibri"/>
          <w:b/>
          <w:bCs/>
        </w:rPr>
        <w:t xml:space="preserve"> Única.</w:t>
      </w:r>
      <w:r>
        <w:rPr>
          <w:rFonts w:ascii="Calibri" w:hAnsi="Calibri" w:cs="Calibri"/>
          <w:b/>
          <w:bCs/>
          <w:color w:val="008000"/>
        </w:rPr>
        <w:t xml:space="preserve"> </w:t>
      </w:r>
      <w:r>
        <w:rPr>
          <w:rFonts w:ascii="Calibri" w:hAnsi="Calibri" w:cs="Calibri"/>
          <w:bCs/>
        </w:rPr>
        <w:t xml:space="preserve">A </w:t>
      </w:r>
      <w:r>
        <w:rPr>
          <w:rFonts w:ascii="Calibri" w:hAnsi="Calibri" w:cs="Calibri"/>
        </w:rPr>
        <w:t>rescisão</w:t>
      </w:r>
      <w:r>
        <w:rPr>
          <w:rFonts w:ascii="Calibri" w:hAnsi="Calibri" w:cs="Calibri"/>
          <w:bCs/>
        </w:rPr>
        <w:t xml:space="preserve"> do Convênio, quando resulte dano ao erário, enseja a instauração de Tomada de Contas Especial.</w:t>
      </w:r>
    </w:p>
    <w:p w:rsidR="00113901" w:rsidRDefault="00113901">
      <w:pPr>
        <w:spacing w:after="120" w:line="288" w:lineRule="auto"/>
        <w:jc w:val="both"/>
        <w:rPr>
          <w:rFonts w:ascii="Calibri" w:hAnsi="Calibri" w:cs="Calibri"/>
          <w:b/>
          <w:bCs/>
        </w:rPr>
      </w:pPr>
    </w:p>
    <w:p w:rsidR="00113901" w:rsidRDefault="008E3988">
      <w:pPr>
        <w:spacing w:after="120" w:line="288" w:lineRule="auto"/>
        <w:jc w:val="both"/>
        <w:rPr>
          <w:rFonts w:ascii="Calibri" w:hAnsi="Calibri" w:cs="Calibri"/>
          <w:bCs/>
        </w:rPr>
      </w:pPr>
      <w:r>
        <w:rPr>
          <w:rFonts w:ascii="Calibri" w:hAnsi="Calibri" w:cs="Calibri"/>
          <w:b/>
          <w:bCs/>
        </w:rPr>
        <w:t xml:space="preserve">CLÁUSULA DÉCIMA </w:t>
      </w:r>
      <w:r>
        <w:rPr>
          <w:rFonts w:ascii="Calibri" w:hAnsi="Calibri" w:cs="Calibri"/>
          <w:b/>
          <w:bCs/>
        </w:rPr>
        <w:t>QUARTA – DA PRESTAÇÃO DE CONTAS</w:t>
      </w:r>
    </w:p>
    <w:p w:rsidR="00113901" w:rsidRDefault="008E3988">
      <w:pPr>
        <w:spacing w:after="120" w:line="276" w:lineRule="auto"/>
        <w:jc w:val="both"/>
        <w:rPr>
          <w:rFonts w:ascii="Calibri" w:hAnsi="Calibri" w:cs="Calibri"/>
          <w:b/>
          <w:bCs/>
        </w:rPr>
      </w:pPr>
      <w:r>
        <w:rPr>
          <w:rFonts w:ascii="Calibri" w:hAnsi="Calibri" w:cs="Calibri"/>
          <w:bCs/>
        </w:rPr>
        <w:t>A CONVENENTE prestará contas dos recursos financeiros transferidos pela CONCEDENTE e dos rendimentos obtidos em aplicações no mercado financeiro, e apresentará relatórios conforme definido no Plano de Trabalho.</w:t>
      </w:r>
    </w:p>
    <w:p w:rsidR="00113901" w:rsidRDefault="008E3988">
      <w:pPr>
        <w:spacing w:after="120" w:line="276" w:lineRule="auto"/>
        <w:jc w:val="both"/>
        <w:rPr>
          <w:rFonts w:ascii="Calibri" w:hAnsi="Calibri" w:cs="Calibri"/>
          <w:b/>
          <w:bCs/>
        </w:rPr>
      </w:pPr>
      <w:proofErr w:type="spellStart"/>
      <w:r>
        <w:rPr>
          <w:rFonts w:ascii="Calibri" w:hAnsi="Calibri" w:cs="Calibri"/>
          <w:b/>
          <w:bCs/>
        </w:rPr>
        <w:t>Subcláusula</w:t>
      </w:r>
      <w:proofErr w:type="spellEnd"/>
      <w:r>
        <w:rPr>
          <w:rFonts w:ascii="Calibri" w:hAnsi="Calibri" w:cs="Calibri"/>
          <w:b/>
          <w:bCs/>
        </w:rPr>
        <w:t xml:space="preserve"> Ú</w:t>
      </w:r>
      <w:r>
        <w:rPr>
          <w:rFonts w:ascii="Calibri" w:hAnsi="Calibri" w:cs="Calibri"/>
          <w:b/>
          <w:bCs/>
        </w:rPr>
        <w:t>nica.</w:t>
      </w:r>
      <w:r>
        <w:rPr>
          <w:rFonts w:ascii="Calibri" w:hAnsi="Calibri" w:cs="Calibri"/>
          <w:bCs/>
        </w:rPr>
        <w:t xml:space="preserve"> A prestação de contas da CONVENENTE à CONCEDENTE deverá atender às exigências do art. 11 do Decreto nº 7.423/2010.</w:t>
      </w:r>
    </w:p>
    <w:p w:rsidR="00113901" w:rsidRDefault="00113901">
      <w:pPr>
        <w:spacing w:after="120" w:line="288" w:lineRule="auto"/>
        <w:jc w:val="both"/>
        <w:rPr>
          <w:rFonts w:ascii="Calibri" w:hAnsi="Calibri" w:cs="Calibri"/>
          <w:b/>
          <w:bCs/>
        </w:rPr>
      </w:pPr>
    </w:p>
    <w:p w:rsidR="00113901" w:rsidRDefault="008E3988">
      <w:pPr>
        <w:spacing w:after="120" w:line="288" w:lineRule="auto"/>
        <w:jc w:val="both"/>
        <w:rPr>
          <w:rFonts w:ascii="Calibri" w:hAnsi="Calibri" w:cs="Calibri"/>
          <w:bCs/>
        </w:rPr>
      </w:pPr>
      <w:r>
        <w:rPr>
          <w:rFonts w:ascii="Calibri" w:hAnsi="Calibri" w:cs="Calibri"/>
          <w:b/>
        </w:rPr>
        <w:t xml:space="preserve">CLÁUSULA DÉCIMA </w:t>
      </w:r>
      <w:r>
        <w:rPr>
          <w:rFonts w:ascii="Calibri" w:hAnsi="Calibri" w:cs="Calibri"/>
          <w:b/>
          <w:bCs/>
        </w:rPr>
        <w:t xml:space="preserve">QUINTA </w:t>
      </w:r>
      <w:r>
        <w:rPr>
          <w:rFonts w:ascii="Calibri" w:hAnsi="Calibri" w:cs="Calibri"/>
          <w:b/>
        </w:rPr>
        <w:t>– DA RESTITUIÇÃO DE RECURSOS</w:t>
      </w:r>
    </w:p>
    <w:p w:rsidR="00113901" w:rsidRDefault="008E3988">
      <w:pPr>
        <w:spacing w:after="240" w:line="288" w:lineRule="auto"/>
        <w:jc w:val="both"/>
        <w:rPr>
          <w:rFonts w:ascii="Calibri" w:hAnsi="Calibri" w:cs="Calibri"/>
          <w:b/>
          <w:bCs/>
        </w:rPr>
      </w:pPr>
      <w:r>
        <w:rPr>
          <w:rFonts w:ascii="Calibri" w:hAnsi="Calibri" w:cs="Calibri"/>
          <w:bCs/>
        </w:rPr>
        <w:t>Quando da conclusão do objeto pactuado, da denúncia, da rescisão ou da extinção de</w:t>
      </w:r>
      <w:r>
        <w:rPr>
          <w:rFonts w:ascii="Calibri" w:hAnsi="Calibri" w:cs="Calibri"/>
          <w:bCs/>
        </w:rPr>
        <w:t xml:space="preserve">ste Convênio, o CONVENENTE, no mesmo prazo estabelecido para a prestação de contas, </w:t>
      </w:r>
      <w:proofErr w:type="gramStart"/>
      <w:r>
        <w:rPr>
          <w:rFonts w:ascii="Calibri" w:hAnsi="Calibri" w:cs="Calibri"/>
          <w:bCs/>
        </w:rPr>
        <w:t>sob pena</w:t>
      </w:r>
      <w:proofErr w:type="gramEnd"/>
      <w:r>
        <w:rPr>
          <w:rFonts w:ascii="Calibri" w:hAnsi="Calibri" w:cs="Calibri"/>
          <w:bCs/>
        </w:rPr>
        <w:t xml:space="preserve"> de imediata instauração de Tomada de Contas Especial, obriga-se a recolher à CONTA ÚNICA DO TESOURO NACIONAL, no Banco do Brasil S.A., em favor da União, por meio </w:t>
      </w:r>
      <w:r>
        <w:rPr>
          <w:rFonts w:ascii="Calibri" w:hAnsi="Calibri" w:cs="Calibri"/>
          <w:bCs/>
        </w:rPr>
        <w:t>de Guia de Recolhimento da União – GRU, disponível no site www.tesouro.fazenda.gov.br, portal SIAFI, informando a Unidade Gestora (UG) e Gestão 00001 (Tesouro):</w:t>
      </w:r>
    </w:p>
    <w:p w:rsidR="00113901" w:rsidRDefault="008E3988">
      <w:pPr>
        <w:spacing w:after="240" w:line="288" w:lineRule="auto"/>
        <w:jc w:val="both"/>
        <w:rPr>
          <w:rFonts w:ascii="Calibri" w:hAnsi="Calibri" w:cs="Calibri"/>
          <w:b/>
          <w:bCs/>
        </w:rPr>
      </w:pPr>
      <w:r>
        <w:rPr>
          <w:rFonts w:ascii="Calibri" w:hAnsi="Calibri" w:cs="Calibri"/>
          <w:b/>
          <w:bCs/>
        </w:rPr>
        <w:t>I.</w:t>
      </w:r>
      <w:r>
        <w:rPr>
          <w:rFonts w:ascii="Calibri" w:hAnsi="Calibri" w:cs="Calibri"/>
          <w:bCs/>
        </w:rPr>
        <w:tab/>
        <w:t>o eventual saldo remanescente dos recursos financeiros, inclusive o proveniente das receitas</w:t>
      </w:r>
      <w:r>
        <w:rPr>
          <w:rFonts w:ascii="Calibri" w:hAnsi="Calibri" w:cs="Calibri"/>
          <w:bCs/>
        </w:rPr>
        <w:t xml:space="preserve"> obtidas nas aplicações financeiras realizadas e não utilizadas no objeto pactuado, ainda que não tenha havido aplicação, informando o número e a data do Convênio;</w:t>
      </w:r>
    </w:p>
    <w:p w:rsidR="00113901" w:rsidRDefault="008E3988">
      <w:pPr>
        <w:spacing w:after="240" w:line="288" w:lineRule="auto"/>
        <w:jc w:val="both"/>
        <w:rPr>
          <w:rFonts w:ascii="Calibri" w:hAnsi="Calibri" w:cs="Calibri"/>
          <w:b/>
          <w:bCs/>
        </w:rPr>
      </w:pPr>
      <w:r>
        <w:rPr>
          <w:rFonts w:ascii="Calibri" w:hAnsi="Calibri" w:cs="Calibri"/>
          <w:b/>
          <w:bCs/>
        </w:rPr>
        <w:lastRenderedPageBreak/>
        <w:t>II.</w:t>
      </w:r>
      <w:r>
        <w:rPr>
          <w:rFonts w:ascii="Calibri" w:hAnsi="Calibri" w:cs="Calibri"/>
          <w:bCs/>
        </w:rPr>
        <w:tab/>
        <w:t xml:space="preserve">o valor total transferido </w:t>
      </w:r>
      <w:proofErr w:type="gramStart"/>
      <w:r>
        <w:rPr>
          <w:rFonts w:ascii="Calibri" w:hAnsi="Calibri" w:cs="Calibri"/>
          <w:bCs/>
        </w:rPr>
        <w:t>pelo CONCEDENTE</w:t>
      </w:r>
      <w:proofErr w:type="gramEnd"/>
      <w:r>
        <w:rPr>
          <w:rFonts w:ascii="Calibri" w:hAnsi="Calibri" w:cs="Calibri"/>
          <w:bCs/>
        </w:rPr>
        <w:t>, atualizado monetariamente e acrescido de juro</w:t>
      </w:r>
      <w:r>
        <w:rPr>
          <w:rFonts w:ascii="Calibri" w:hAnsi="Calibri" w:cs="Calibri"/>
          <w:bCs/>
        </w:rPr>
        <w:t>s legais, na forma da legislação aplicável aos débitos para com a Fazenda Nacional, a partir da data de recebimento, nos seguintes casos:</w:t>
      </w:r>
    </w:p>
    <w:p w:rsidR="00113901" w:rsidRDefault="008E3988">
      <w:pPr>
        <w:spacing w:after="240" w:line="288" w:lineRule="auto"/>
        <w:jc w:val="both"/>
        <w:rPr>
          <w:rFonts w:ascii="Calibri" w:hAnsi="Calibri" w:cs="Calibri"/>
          <w:b/>
          <w:bCs/>
        </w:rPr>
      </w:pPr>
      <w:proofErr w:type="gramStart"/>
      <w:r>
        <w:rPr>
          <w:rFonts w:ascii="Calibri" w:hAnsi="Calibri" w:cs="Calibri"/>
          <w:b/>
          <w:bCs/>
        </w:rPr>
        <w:t>II.</w:t>
      </w:r>
      <w:proofErr w:type="gramEnd"/>
      <w:r>
        <w:rPr>
          <w:rFonts w:ascii="Calibri" w:hAnsi="Calibri" w:cs="Calibri"/>
          <w:b/>
          <w:bCs/>
        </w:rPr>
        <w:t>1.</w:t>
      </w:r>
      <w:r>
        <w:rPr>
          <w:rFonts w:ascii="Calibri" w:hAnsi="Calibri" w:cs="Calibri"/>
          <w:bCs/>
        </w:rPr>
        <w:tab/>
        <w:t>quando não for executado o objeto do Convênio, excetuada a hipótese prevista no art. 72, § 2º, da Portaria Inter</w:t>
      </w:r>
      <w:r>
        <w:rPr>
          <w:rFonts w:ascii="Calibri" w:hAnsi="Calibri" w:cs="Calibri"/>
          <w:bCs/>
        </w:rPr>
        <w:t>ministerial nº 507, de 2011, em que não haverá incidência de juros de mora;</w:t>
      </w:r>
    </w:p>
    <w:p w:rsidR="00113901" w:rsidRDefault="008E3988">
      <w:pPr>
        <w:spacing w:after="240" w:line="288" w:lineRule="auto"/>
        <w:jc w:val="both"/>
        <w:rPr>
          <w:rFonts w:ascii="Calibri" w:hAnsi="Calibri" w:cs="Calibri"/>
          <w:b/>
          <w:bCs/>
        </w:rPr>
      </w:pPr>
      <w:proofErr w:type="gramStart"/>
      <w:r>
        <w:rPr>
          <w:rFonts w:ascii="Calibri" w:hAnsi="Calibri" w:cs="Calibri"/>
          <w:b/>
          <w:bCs/>
        </w:rPr>
        <w:t>II.</w:t>
      </w:r>
      <w:proofErr w:type="gramEnd"/>
      <w:r>
        <w:rPr>
          <w:rFonts w:ascii="Calibri" w:hAnsi="Calibri" w:cs="Calibri"/>
          <w:b/>
          <w:bCs/>
        </w:rPr>
        <w:t>2</w:t>
      </w:r>
      <w:r>
        <w:rPr>
          <w:rFonts w:ascii="Calibri" w:hAnsi="Calibri" w:cs="Calibri"/>
          <w:bCs/>
        </w:rPr>
        <w:t>.</w:t>
      </w:r>
      <w:r>
        <w:rPr>
          <w:rFonts w:ascii="Calibri" w:hAnsi="Calibri" w:cs="Calibri"/>
          <w:bCs/>
        </w:rPr>
        <w:tab/>
        <w:t>quando não for apresentada a prestação de contas no prazo fixado neste instrumento; e</w:t>
      </w:r>
    </w:p>
    <w:p w:rsidR="00113901" w:rsidRDefault="008E3988">
      <w:pPr>
        <w:spacing w:after="240" w:line="288" w:lineRule="auto"/>
        <w:jc w:val="both"/>
        <w:rPr>
          <w:rFonts w:ascii="Calibri" w:hAnsi="Calibri" w:cs="Calibri"/>
          <w:b/>
          <w:bCs/>
        </w:rPr>
      </w:pPr>
      <w:proofErr w:type="gramStart"/>
      <w:r>
        <w:rPr>
          <w:rFonts w:ascii="Calibri" w:hAnsi="Calibri" w:cs="Calibri"/>
          <w:b/>
          <w:bCs/>
        </w:rPr>
        <w:t>II.</w:t>
      </w:r>
      <w:proofErr w:type="gramEnd"/>
      <w:r>
        <w:rPr>
          <w:rFonts w:ascii="Calibri" w:hAnsi="Calibri" w:cs="Calibri"/>
          <w:b/>
          <w:bCs/>
        </w:rPr>
        <w:t>3.</w:t>
      </w:r>
      <w:r>
        <w:rPr>
          <w:rFonts w:ascii="Calibri" w:hAnsi="Calibri" w:cs="Calibri"/>
          <w:bCs/>
        </w:rPr>
        <w:tab/>
        <w:t>quando os recursos forem utilizados em finalidade diversa da estabelecida neste Co</w:t>
      </w:r>
      <w:r>
        <w:rPr>
          <w:rFonts w:ascii="Calibri" w:hAnsi="Calibri" w:cs="Calibri"/>
          <w:bCs/>
        </w:rPr>
        <w:t>nvênio.</w:t>
      </w:r>
    </w:p>
    <w:p w:rsidR="00113901" w:rsidRDefault="008E3988">
      <w:pPr>
        <w:spacing w:after="240" w:line="288" w:lineRule="auto"/>
        <w:jc w:val="both"/>
        <w:rPr>
          <w:rFonts w:ascii="Calibri" w:hAnsi="Calibri" w:cs="Calibri"/>
          <w:b/>
          <w:bCs/>
        </w:rPr>
      </w:pPr>
      <w:r>
        <w:rPr>
          <w:rFonts w:ascii="Calibri" w:hAnsi="Calibri" w:cs="Calibri"/>
          <w:b/>
          <w:bCs/>
        </w:rPr>
        <w:t>III.</w:t>
      </w:r>
      <w:r>
        <w:rPr>
          <w:rFonts w:ascii="Calibri" w:hAnsi="Calibri" w:cs="Calibri"/>
          <w:bCs/>
        </w:rPr>
        <w:tab/>
        <w:t xml:space="preserve">o valor correspondente às </w:t>
      </w:r>
      <w:proofErr w:type="gramStart"/>
      <w:r>
        <w:rPr>
          <w:rFonts w:ascii="Calibri" w:hAnsi="Calibri" w:cs="Calibri"/>
          <w:bCs/>
        </w:rPr>
        <w:t>despesas comprovadas com documentos inidôneos ou impugnados</w:t>
      </w:r>
      <w:proofErr w:type="gramEnd"/>
      <w:r>
        <w:rPr>
          <w:rFonts w:ascii="Calibri" w:hAnsi="Calibri" w:cs="Calibri"/>
          <w:bCs/>
        </w:rPr>
        <w:t>, atualizado monetariamente e acrescido de juros legais.</w:t>
      </w:r>
    </w:p>
    <w:p w:rsidR="00113901" w:rsidRDefault="008E3988">
      <w:pPr>
        <w:spacing w:after="240" w:line="288" w:lineRule="auto"/>
        <w:jc w:val="both"/>
        <w:rPr>
          <w:rFonts w:ascii="Calibri" w:hAnsi="Calibri" w:cs="Calibri"/>
          <w:b/>
          <w:bCs/>
        </w:rPr>
      </w:pPr>
      <w:proofErr w:type="spellStart"/>
      <w:r>
        <w:rPr>
          <w:rFonts w:ascii="Calibri" w:hAnsi="Calibri" w:cs="Calibri"/>
          <w:b/>
          <w:bCs/>
        </w:rPr>
        <w:t>Subcláusula</w:t>
      </w:r>
      <w:proofErr w:type="spellEnd"/>
      <w:r>
        <w:rPr>
          <w:rFonts w:ascii="Calibri" w:hAnsi="Calibri" w:cs="Calibri"/>
          <w:b/>
          <w:bCs/>
        </w:rPr>
        <w:t xml:space="preserve"> Primeira.</w:t>
      </w:r>
      <w:r>
        <w:rPr>
          <w:rFonts w:ascii="Calibri" w:hAnsi="Calibri" w:cs="Calibri"/>
          <w:bCs/>
        </w:rPr>
        <w:t xml:space="preserve"> A devolução prevista acima será realizada com observância da proporcionalidade </w:t>
      </w:r>
      <w:r>
        <w:rPr>
          <w:rFonts w:ascii="Calibri" w:hAnsi="Calibri" w:cs="Calibri"/>
          <w:bCs/>
        </w:rPr>
        <w:t xml:space="preserve">dos recursos transferidos </w:t>
      </w:r>
      <w:proofErr w:type="gramStart"/>
      <w:r>
        <w:rPr>
          <w:rFonts w:ascii="Calibri" w:hAnsi="Calibri" w:cs="Calibri"/>
          <w:bCs/>
        </w:rPr>
        <w:t>pelo CONCEDENTE</w:t>
      </w:r>
      <w:proofErr w:type="gramEnd"/>
      <w:r>
        <w:rPr>
          <w:rFonts w:ascii="Calibri" w:hAnsi="Calibri" w:cs="Calibri"/>
          <w:bCs/>
          <w:i/>
        </w:rPr>
        <w:t>,</w:t>
      </w:r>
      <w:r>
        <w:rPr>
          <w:rFonts w:ascii="Calibri" w:hAnsi="Calibri" w:cs="Calibri"/>
          <w:bCs/>
        </w:rPr>
        <w:t xml:space="preserve"> independentemente da época em que foram aportados pelos partícipes.</w:t>
      </w:r>
    </w:p>
    <w:p w:rsidR="00113901" w:rsidRDefault="008E3988">
      <w:pPr>
        <w:spacing w:after="120" w:line="288" w:lineRule="auto"/>
        <w:jc w:val="both"/>
        <w:rPr>
          <w:rFonts w:ascii="Calibri" w:hAnsi="Calibri" w:cs="Calibri"/>
          <w:b/>
          <w:bCs/>
        </w:rPr>
      </w:pPr>
      <w:proofErr w:type="spellStart"/>
      <w:r>
        <w:rPr>
          <w:rFonts w:ascii="Calibri" w:hAnsi="Calibri" w:cs="Calibri"/>
          <w:b/>
          <w:bCs/>
        </w:rPr>
        <w:t>Subcláusula</w:t>
      </w:r>
      <w:proofErr w:type="spellEnd"/>
      <w:r>
        <w:rPr>
          <w:rFonts w:ascii="Calibri" w:hAnsi="Calibri" w:cs="Calibri"/>
          <w:b/>
          <w:bCs/>
        </w:rPr>
        <w:t xml:space="preserve"> Segunda.</w:t>
      </w:r>
      <w:r>
        <w:rPr>
          <w:rFonts w:ascii="Calibri" w:hAnsi="Calibri" w:cs="Calibri"/>
          <w:bCs/>
        </w:rPr>
        <w:t xml:space="preserve"> A inobservância ao disposto nesta Cláusula enseja a instauração de Tomada de Contas Especial.</w:t>
      </w:r>
    </w:p>
    <w:p w:rsidR="00113901" w:rsidRDefault="00113901">
      <w:pPr>
        <w:spacing w:before="240" w:after="120" w:line="288" w:lineRule="auto"/>
        <w:jc w:val="both"/>
        <w:rPr>
          <w:rFonts w:ascii="Calibri" w:hAnsi="Calibri" w:cs="Calibri"/>
          <w:b/>
          <w:bCs/>
        </w:rPr>
      </w:pPr>
    </w:p>
    <w:p w:rsidR="00113901" w:rsidRDefault="008E3988">
      <w:pPr>
        <w:spacing w:before="240" w:after="120" w:line="288" w:lineRule="auto"/>
        <w:jc w:val="both"/>
        <w:rPr>
          <w:rFonts w:ascii="Calibri" w:hAnsi="Calibri" w:cs="Calibri"/>
          <w:bCs/>
        </w:rPr>
      </w:pPr>
      <w:r>
        <w:rPr>
          <w:rFonts w:ascii="Calibri" w:hAnsi="Calibri" w:cs="Calibri"/>
          <w:b/>
        </w:rPr>
        <w:t xml:space="preserve">CLÁUSULA DÉCIMA SEXTA – DOS </w:t>
      </w:r>
      <w:r>
        <w:rPr>
          <w:rFonts w:ascii="Calibri" w:hAnsi="Calibri" w:cs="Calibri"/>
          <w:b/>
        </w:rPr>
        <w:t>BENS REMANESCENTES</w:t>
      </w:r>
    </w:p>
    <w:p w:rsidR="00113901" w:rsidRDefault="008E3988">
      <w:pPr>
        <w:spacing w:after="120" w:line="288" w:lineRule="auto"/>
        <w:jc w:val="both"/>
      </w:pPr>
      <w:r>
        <w:rPr>
          <w:rFonts w:ascii="Calibri" w:hAnsi="Calibri" w:cs="Calibri"/>
          <w:bCs/>
        </w:rPr>
        <w:t xml:space="preserve">Todos os bens patrimoniais que vierem a ser adquiridos ou produzidos com recursos </w:t>
      </w:r>
      <w:proofErr w:type="gramStart"/>
      <w:r>
        <w:rPr>
          <w:rFonts w:ascii="Calibri" w:hAnsi="Calibri" w:cs="Calibri"/>
          <w:bCs/>
        </w:rPr>
        <w:t>do CONCEDENTE</w:t>
      </w:r>
      <w:proofErr w:type="gramEnd"/>
      <w:r>
        <w:rPr>
          <w:rFonts w:ascii="Calibri" w:hAnsi="Calibri" w:cs="Calibri"/>
          <w:bCs/>
        </w:rPr>
        <w:t xml:space="preserve"> no âmbito deste Convênio, previstos ou não, remanescentes na data da sua conclusão ou extinção, serão de propriedade do CONCEDENTE, observada</w:t>
      </w:r>
      <w:r>
        <w:rPr>
          <w:rFonts w:ascii="Calibri" w:hAnsi="Calibri" w:cs="Calibri"/>
          <w:bCs/>
        </w:rPr>
        <w:t xml:space="preserve">s as disposições do Decreto nº 6.170, de 2007 e da Portaria Interministerial nº 507, de 2011. </w:t>
      </w:r>
    </w:p>
    <w:p w:rsidR="00113901" w:rsidRDefault="008E3988">
      <w:pPr>
        <w:spacing w:after="120" w:line="288" w:lineRule="auto"/>
        <w:jc w:val="both"/>
        <w:rPr>
          <w:rFonts w:ascii="Calibri" w:hAnsi="Calibri" w:cs="Calibri"/>
          <w:b/>
          <w:bCs/>
        </w:rPr>
      </w:pPr>
      <w:proofErr w:type="spellStart"/>
      <w:r>
        <w:rPr>
          <w:rFonts w:ascii="Calibri" w:hAnsi="Calibri" w:cs="Calibri"/>
          <w:b/>
          <w:bCs/>
        </w:rPr>
        <w:t>Subcláusula</w:t>
      </w:r>
      <w:proofErr w:type="spellEnd"/>
      <w:r>
        <w:rPr>
          <w:rFonts w:ascii="Calibri" w:hAnsi="Calibri" w:cs="Calibri"/>
          <w:b/>
          <w:bCs/>
        </w:rPr>
        <w:t xml:space="preserve"> Primeira.</w:t>
      </w:r>
      <w:r>
        <w:rPr>
          <w:rFonts w:ascii="Calibri" w:hAnsi="Calibri" w:cs="Calibri"/>
          <w:bCs/>
        </w:rPr>
        <w:t xml:space="preserve"> O inventário de Bens Patrimoniais a ser realizado pelo CONVENENTE, após aprovado </w:t>
      </w:r>
      <w:proofErr w:type="gramStart"/>
      <w:r>
        <w:rPr>
          <w:rFonts w:ascii="Calibri" w:hAnsi="Calibri" w:cs="Calibri"/>
          <w:bCs/>
        </w:rPr>
        <w:t>pelo CONCEDENTE</w:t>
      </w:r>
      <w:proofErr w:type="gramEnd"/>
      <w:r>
        <w:rPr>
          <w:rFonts w:ascii="Calibri" w:hAnsi="Calibri" w:cs="Calibri"/>
          <w:bCs/>
        </w:rPr>
        <w:t>, integrará a prestação de contas do Convên</w:t>
      </w:r>
      <w:r>
        <w:rPr>
          <w:rFonts w:ascii="Calibri" w:hAnsi="Calibri" w:cs="Calibri"/>
          <w:bCs/>
        </w:rPr>
        <w:t>io.</w:t>
      </w:r>
    </w:p>
    <w:p w:rsidR="00113901" w:rsidRDefault="008E3988">
      <w:pPr>
        <w:spacing w:after="120" w:line="288" w:lineRule="auto"/>
        <w:jc w:val="both"/>
        <w:rPr>
          <w:rFonts w:ascii="Calibri" w:hAnsi="Calibri" w:cs="Calibri"/>
          <w:b/>
        </w:rPr>
      </w:pPr>
      <w:proofErr w:type="spellStart"/>
      <w:r>
        <w:rPr>
          <w:rFonts w:ascii="Calibri" w:hAnsi="Calibri" w:cs="Calibri"/>
          <w:b/>
          <w:bCs/>
        </w:rPr>
        <w:t>Subcláusula</w:t>
      </w:r>
      <w:proofErr w:type="spellEnd"/>
      <w:r>
        <w:rPr>
          <w:rFonts w:ascii="Calibri" w:hAnsi="Calibri" w:cs="Calibri"/>
          <w:b/>
          <w:bCs/>
        </w:rPr>
        <w:t xml:space="preserve"> Segunda.</w:t>
      </w:r>
      <w:r>
        <w:rPr>
          <w:rFonts w:ascii="Calibri" w:hAnsi="Calibri" w:cs="Calibri"/>
          <w:bCs/>
        </w:rPr>
        <w:t xml:space="preserve"> Os bens patrimoniais que vierem a ser adquiridos ou produzidos em razão deste Convênio constituem garantia real em favor </w:t>
      </w:r>
      <w:proofErr w:type="gramStart"/>
      <w:r>
        <w:rPr>
          <w:rFonts w:ascii="Calibri" w:hAnsi="Calibri" w:cs="Calibri"/>
          <w:bCs/>
        </w:rPr>
        <w:t>do CONCEDENTE</w:t>
      </w:r>
      <w:proofErr w:type="gramEnd"/>
      <w:r>
        <w:rPr>
          <w:rFonts w:ascii="Calibri" w:hAnsi="Calibri" w:cs="Calibri"/>
          <w:bCs/>
        </w:rPr>
        <w:t>, em montante equivalente aos recursos de capital destinados ao CONVENENTE, válida até a deprecia</w:t>
      </w:r>
      <w:r>
        <w:rPr>
          <w:rFonts w:ascii="Calibri" w:hAnsi="Calibri" w:cs="Calibri"/>
          <w:bCs/>
        </w:rPr>
        <w:t>ção integral do bem ou a amortização do investimento, aplicando-se a reversão patrimonial quando houver desvio de finalidade ou aplicação irregular dos recursos, conforme o disposto na LDO do exercício financeiro da celebração.</w:t>
      </w:r>
    </w:p>
    <w:p w:rsidR="00113901" w:rsidRDefault="008E3988" w:rsidP="006756A9">
      <w:pPr>
        <w:rPr>
          <w:rFonts w:ascii="Calibri" w:hAnsi="Calibri" w:cs="Calibri"/>
        </w:rPr>
        <w:pPrChange w:id="38" w:author="Rogério Yamanishi" w:date="2016-05-30T16:36:00Z">
          <w:pPr>
            <w:spacing w:before="240" w:after="120" w:line="288" w:lineRule="auto"/>
            <w:jc w:val="both"/>
          </w:pPr>
        </w:pPrChange>
      </w:pPr>
      <w:r>
        <w:rPr>
          <w:rFonts w:ascii="Calibri" w:hAnsi="Calibri" w:cs="Calibri"/>
          <w:b/>
        </w:rPr>
        <w:t>CLÁUSULA DÉCIMA SÉTIMA – DAS</w:t>
      </w:r>
      <w:r>
        <w:rPr>
          <w:rFonts w:ascii="Calibri" w:hAnsi="Calibri" w:cs="Calibri"/>
          <w:b/>
        </w:rPr>
        <w:t xml:space="preserve"> DISPOSIÇÕES FINAIS</w:t>
      </w:r>
    </w:p>
    <w:p w:rsidR="00113901" w:rsidRDefault="008E3988">
      <w:pPr>
        <w:spacing w:before="120" w:after="120" w:line="288" w:lineRule="auto"/>
        <w:jc w:val="both"/>
        <w:rPr>
          <w:rFonts w:ascii="Calibri" w:hAnsi="Calibri" w:cs="Calibri"/>
          <w:b/>
          <w:bCs/>
        </w:rPr>
      </w:pPr>
      <w:r>
        <w:rPr>
          <w:rFonts w:ascii="Calibri" w:hAnsi="Calibri" w:cs="Calibri"/>
        </w:rPr>
        <w:t>Acordam os partícipes, ainda, que:</w:t>
      </w:r>
    </w:p>
    <w:p w:rsidR="00113901" w:rsidRDefault="008E3988">
      <w:pPr>
        <w:spacing w:after="120" w:line="288" w:lineRule="auto"/>
        <w:jc w:val="both"/>
        <w:rPr>
          <w:rFonts w:ascii="Calibri" w:hAnsi="Calibri" w:cs="Calibri"/>
          <w:b/>
          <w:bCs/>
        </w:rPr>
      </w:pPr>
      <w:r>
        <w:rPr>
          <w:rFonts w:ascii="Calibri" w:hAnsi="Calibri" w:cs="Calibri"/>
          <w:b/>
          <w:bCs/>
        </w:rPr>
        <w:lastRenderedPageBreak/>
        <w:t>I –</w:t>
      </w:r>
      <w:r>
        <w:rPr>
          <w:rFonts w:ascii="Calibri" w:hAnsi="Calibri" w:cs="Calibri"/>
          <w:bCs/>
        </w:rPr>
        <w:t xml:space="preserve"> </w:t>
      </w:r>
      <w:proofErr w:type="gramStart"/>
      <w:r>
        <w:rPr>
          <w:rFonts w:ascii="Calibri" w:hAnsi="Calibri" w:cs="Calibri"/>
          <w:bCs/>
        </w:rPr>
        <w:t>o CONCEDENTE</w:t>
      </w:r>
      <w:proofErr w:type="gramEnd"/>
      <w:r>
        <w:rPr>
          <w:rFonts w:ascii="Calibri" w:hAnsi="Calibri" w:cs="Calibri"/>
          <w:bCs/>
        </w:rPr>
        <w:t xml:space="preserve"> tem a prerrogativa de assumir ou </w:t>
      </w:r>
      <w:r>
        <w:rPr>
          <w:rFonts w:ascii="Calibri" w:hAnsi="Calibri" w:cs="Calibri"/>
        </w:rPr>
        <w:t>transferir</w:t>
      </w:r>
      <w:r>
        <w:rPr>
          <w:rFonts w:ascii="Calibri" w:hAnsi="Calibri" w:cs="Calibri"/>
          <w:bCs/>
        </w:rPr>
        <w:t xml:space="preserve"> a responsabilidade pela execução do Convênio, no caso de paralisação ou ocorrência de fato relevante, de modo a evitar sua descontinuidade;</w:t>
      </w:r>
    </w:p>
    <w:p w:rsidR="00113901" w:rsidRDefault="008E3988">
      <w:pPr>
        <w:spacing w:after="120" w:line="288" w:lineRule="auto"/>
        <w:jc w:val="both"/>
        <w:rPr>
          <w:rFonts w:ascii="Calibri" w:hAnsi="Calibri" w:cs="Calibri"/>
          <w:b/>
          <w:bCs/>
        </w:rPr>
      </w:pPr>
      <w:r>
        <w:rPr>
          <w:rFonts w:ascii="Calibri" w:hAnsi="Calibri" w:cs="Calibri"/>
          <w:b/>
          <w:bCs/>
        </w:rPr>
        <w:t>II -</w:t>
      </w:r>
      <w:r>
        <w:rPr>
          <w:rFonts w:ascii="Calibri" w:hAnsi="Calibri" w:cs="Calibri"/>
          <w:bCs/>
        </w:rPr>
        <w:t xml:space="preserve"> todas as </w:t>
      </w:r>
      <w:r>
        <w:rPr>
          <w:rFonts w:ascii="Calibri" w:hAnsi="Calibri" w:cs="Calibri"/>
        </w:rPr>
        <w:t>comunicações</w:t>
      </w:r>
      <w:r>
        <w:rPr>
          <w:rFonts w:ascii="Calibri" w:hAnsi="Calibri" w:cs="Calibri"/>
          <w:bCs/>
        </w:rPr>
        <w:t xml:space="preserve"> relativas a este Convênio serão consideradas como regularmente efetuadas, quando realizadas por intermédio do SICONV;</w:t>
      </w:r>
    </w:p>
    <w:p w:rsidR="00113901" w:rsidRDefault="008E3988">
      <w:pPr>
        <w:spacing w:after="120" w:line="288" w:lineRule="auto"/>
        <w:jc w:val="both"/>
        <w:rPr>
          <w:rFonts w:ascii="Calibri" w:hAnsi="Calibri" w:cs="Calibri"/>
          <w:b/>
        </w:rPr>
      </w:pPr>
      <w:r>
        <w:rPr>
          <w:rFonts w:ascii="Calibri" w:hAnsi="Calibri" w:cs="Calibri"/>
          <w:b/>
          <w:bCs/>
        </w:rPr>
        <w:t>III -</w:t>
      </w:r>
      <w:r>
        <w:rPr>
          <w:rFonts w:ascii="Calibri" w:hAnsi="Calibri" w:cs="Calibri"/>
          <w:bCs/>
        </w:rPr>
        <w:t xml:space="preserve"> as </w:t>
      </w:r>
      <w:r>
        <w:rPr>
          <w:rFonts w:ascii="Calibri" w:hAnsi="Calibri" w:cs="Calibri"/>
        </w:rPr>
        <w:t>comunicações</w:t>
      </w:r>
      <w:r>
        <w:rPr>
          <w:rFonts w:ascii="Calibri" w:hAnsi="Calibri" w:cs="Calibri"/>
          <w:bCs/>
        </w:rPr>
        <w:t xml:space="preserve"> que não puderem ser efetuadas pelo SICONV serão remetidas por correspondência ou fax e se</w:t>
      </w:r>
      <w:r>
        <w:rPr>
          <w:rFonts w:ascii="Calibri" w:hAnsi="Calibri" w:cs="Calibri"/>
          <w:bCs/>
        </w:rPr>
        <w:t>rão consideradas regularmente efetuadas quando comprovado o recebimento;</w:t>
      </w:r>
    </w:p>
    <w:p w:rsidR="00113901" w:rsidRDefault="008E3988">
      <w:pPr>
        <w:spacing w:after="120" w:line="288" w:lineRule="auto"/>
        <w:jc w:val="both"/>
        <w:rPr>
          <w:rFonts w:ascii="Calibri" w:hAnsi="Calibri" w:cs="Calibri"/>
          <w:b/>
        </w:rPr>
      </w:pPr>
      <w:r>
        <w:rPr>
          <w:rFonts w:ascii="Calibri" w:hAnsi="Calibri" w:cs="Calibri"/>
          <w:b/>
        </w:rPr>
        <w:t>IV -</w:t>
      </w:r>
      <w:r>
        <w:rPr>
          <w:rFonts w:ascii="Calibri" w:hAnsi="Calibri" w:cs="Calibri"/>
        </w:rPr>
        <w:t xml:space="preserve"> as mensagens e documentos, resultantes da transmissão via fax, não poderão se constituir em peças de processo, e os respectivos originais deverão ser encaminhados no prazo de cin</w:t>
      </w:r>
      <w:r>
        <w:rPr>
          <w:rFonts w:ascii="Calibri" w:hAnsi="Calibri" w:cs="Calibri"/>
        </w:rPr>
        <w:t>co dias;</w:t>
      </w:r>
    </w:p>
    <w:p w:rsidR="00113901" w:rsidRDefault="008E3988">
      <w:pPr>
        <w:spacing w:after="120" w:line="288" w:lineRule="auto"/>
        <w:jc w:val="both"/>
        <w:rPr>
          <w:rFonts w:ascii="Calibri" w:hAnsi="Calibri" w:cs="Calibri"/>
          <w:b/>
        </w:rPr>
      </w:pPr>
      <w:r>
        <w:rPr>
          <w:rFonts w:ascii="Calibri" w:hAnsi="Calibri" w:cs="Calibri"/>
          <w:b/>
        </w:rPr>
        <w:t>V -</w:t>
      </w:r>
      <w:r>
        <w:rPr>
          <w:rFonts w:ascii="Calibri" w:hAnsi="Calibri" w:cs="Calibri"/>
        </w:rPr>
        <w:t xml:space="preserve"> as reuniões entre os representantes credenciados pelos partícipes, bem como quaisquer ocorrências que possam ter implicações neste Convênio, serão aceitas somente se registradas em ata ou relatórios circunstanciados; </w:t>
      </w:r>
    </w:p>
    <w:p w:rsidR="00113901" w:rsidRDefault="008E3988">
      <w:pPr>
        <w:spacing w:after="240" w:line="288" w:lineRule="auto"/>
        <w:jc w:val="both"/>
        <w:rPr>
          <w:rFonts w:ascii="Calibri" w:hAnsi="Calibri" w:cs="Calibri"/>
          <w:b/>
        </w:rPr>
      </w:pPr>
      <w:r>
        <w:rPr>
          <w:rFonts w:ascii="Calibri" w:hAnsi="Calibri" w:cs="Calibri"/>
          <w:b/>
        </w:rPr>
        <w:t>VI -</w:t>
      </w:r>
      <w:r>
        <w:rPr>
          <w:rFonts w:ascii="Calibri" w:hAnsi="Calibri" w:cs="Calibri"/>
        </w:rPr>
        <w:t xml:space="preserve"> as exigências que nã</w:t>
      </w:r>
      <w:r>
        <w:rPr>
          <w:rFonts w:ascii="Calibri" w:hAnsi="Calibri" w:cs="Calibri"/>
        </w:rPr>
        <w:t>o puderem ser cumpridas por meio do SICONV deverão ser supridas através da regular instrução processual;</w:t>
      </w:r>
    </w:p>
    <w:p w:rsidR="00113901" w:rsidRDefault="008E3988">
      <w:pPr>
        <w:spacing w:after="240" w:line="288" w:lineRule="auto"/>
        <w:jc w:val="both"/>
      </w:pPr>
      <w:r>
        <w:rPr>
          <w:rFonts w:ascii="Calibri" w:hAnsi="Calibri" w:cs="Calibri"/>
          <w:b/>
        </w:rPr>
        <w:t xml:space="preserve">VII - </w:t>
      </w:r>
      <w:r>
        <w:rPr>
          <w:rFonts w:ascii="Calibri" w:hAnsi="Calibri" w:cs="Calibri"/>
        </w:rPr>
        <w:t>todos os direitos de propriedade intelectual sobre os produtos desenvolvidos no âmbito do presente Convênio, incluindo os programas de computador</w:t>
      </w:r>
      <w:r>
        <w:rPr>
          <w:rFonts w:ascii="Calibri" w:hAnsi="Calibri" w:cs="Calibri"/>
        </w:rPr>
        <w:t xml:space="preserve">, são exclusivos </w:t>
      </w:r>
      <w:proofErr w:type="gramStart"/>
      <w:r>
        <w:rPr>
          <w:rFonts w:ascii="Calibri" w:hAnsi="Calibri" w:cs="Calibri"/>
        </w:rPr>
        <w:t xml:space="preserve">do </w:t>
      </w:r>
      <w:r>
        <w:rPr>
          <w:rFonts w:ascii="Calibri" w:hAnsi="Calibri" w:cs="Calibri"/>
        </w:rPr>
        <w:t>CONCEDENTE</w:t>
      </w:r>
      <w:proofErr w:type="gramEnd"/>
      <w:r>
        <w:rPr>
          <w:rFonts w:ascii="Calibri" w:hAnsi="Calibri" w:cs="Calibri"/>
        </w:rPr>
        <w:t>, tendo este total autonomia para decidir sobre a sua utilização;</w:t>
      </w:r>
    </w:p>
    <w:p w:rsidR="00113901" w:rsidRDefault="008E3988">
      <w:pPr>
        <w:spacing w:after="240" w:line="288" w:lineRule="auto"/>
        <w:jc w:val="both"/>
        <w:rPr>
          <w:rFonts w:ascii="Calibri" w:hAnsi="Calibri" w:cs="Calibri"/>
          <w:b/>
        </w:rPr>
      </w:pPr>
      <w:r>
        <w:rPr>
          <w:rFonts w:ascii="Calibri" w:hAnsi="Calibri" w:cs="Calibri"/>
          <w:b/>
        </w:rPr>
        <w:t>VIII</w:t>
      </w:r>
      <w:r>
        <w:rPr>
          <w:rFonts w:ascii="Calibri" w:hAnsi="Calibri" w:cs="Calibri"/>
        </w:rPr>
        <w:t xml:space="preserve"> - nos termos do Decreto nº 7.724/2012, que regulamenta a Lei nº 12.527/2011, todas as informações produzidas ou custodiadas no âmbito deste Convênio são pú</w:t>
      </w:r>
      <w:r>
        <w:rPr>
          <w:rFonts w:ascii="Calibri" w:hAnsi="Calibri" w:cs="Calibri"/>
        </w:rPr>
        <w:t>blicas e acessíveis a todos os cidadãos, ressalvadas as hipóteses de sigilo mencionadas no artigo 6º do referido Decreto, como fiscal, bancário, de operações e serviços no mercado de capitais, comercial, profissional, industrial, segredo de justiça e as in</w:t>
      </w:r>
      <w:r>
        <w:rPr>
          <w:rFonts w:ascii="Calibri" w:hAnsi="Calibri" w:cs="Calibri"/>
        </w:rPr>
        <w:t xml:space="preserve">formações referentes a </w:t>
      </w:r>
      <w:proofErr w:type="gramStart"/>
      <w:r>
        <w:rPr>
          <w:rFonts w:ascii="Calibri" w:hAnsi="Calibri" w:cs="Calibri"/>
        </w:rPr>
        <w:t>projetos de pesquisa e desenvolvimento científicos ou tecnológicos cujo sigilo seja imprescindível</w:t>
      </w:r>
      <w:proofErr w:type="gramEnd"/>
      <w:r>
        <w:rPr>
          <w:rFonts w:ascii="Calibri" w:hAnsi="Calibri" w:cs="Calibri"/>
        </w:rPr>
        <w:t xml:space="preserve"> à segurança da sociedade e do Estado, na forma do §1º do artigo 7º e do artigo 23, ambos da referida Lei;</w:t>
      </w:r>
    </w:p>
    <w:p w:rsidR="00113901" w:rsidRDefault="008E3988">
      <w:pPr>
        <w:spacing w:after="240" w:line="288" w:lineRule="auto"/>
        <w:jc w:val="both"/>
        <w:rPr>
          <w:rFonts w:ascii="Calibri" w:hAnsi="Calibri" w:cs="Calibri"/>
          <w:b/>
          <w:bCs/>
        </w:rPr>
      </w:pPr>
      <w:r>
        <w:rPr>
          <w:rFonts w:ascii="Calibri" w:hAnsi="Calibri" w:cs="Calibri"/>
          <w:b/>
        </w:rPr>
        <w:t xml:space="preserve">IX - </w:t>
      </w:r>
      <w:r>
        <w:rPr>
          <w:rFonts w:ascii="Calibri" w:hAnsi="Calibri" w:cs="Calibri"/>
        </w:rPr>
        <w:t>os Partícipes se compro</w:t>
      </w:r>
      <w:r>
        <w:rPr>
          <w:rFonts w:ascii="Calibri" w:hAnsi="Calibri" w:cs="Calibri"/>
        </w:rPr>
        <w:t>metem a manter sigilo com relação às informações confidenciais obtidas no desenvolvimento do objeto do presente Convênio ou de seus Termos Aditivos, sendo vedada, sem autorização por escrito, sua divulgação a terceiros, em especial os conhecimentos técnico</w:t>
      </w:r>
      <w:r>
        <w:rPr>
          <w:rFonts w:ascii="Calibri" w:hAnsi="Calibri" w:cs="Calibri"/>
        </w:rPr>
        <w:t>s adquiridos e outros dados particulares a eles referentes, comprometendo-se a repassar aos seus servidores, empregados e colaboradores, que venham a ter acesso às informações confidenciais deste Convênio, as obrigações de sigilo aqui constantes.</w:t>
      </w:r>
    </w:p>
    <w:p w:rsidR="00113901" w:rsidRDefault="00113901">
      <w:pPr>
        <w:spacing w:after="120" w:line="288" w:lineRule="auto"/>
        <w:jc w:val="both"/>
        <w:rPr>
          <w:rFonts w:ascii="Calibri" w:hAnsi="Calibri" w:cs="Calibri"/>
          <w:b/>
          <w:bCs/>
        </w:rPr>
      </w:pPr>
    </w:p>
    <w:p w:rsidR="00113901" w:rsidRDefault="008E3988">
      <w:pPr>
        <w:spacing w:after="120" w:line="288" w:lineRule="auto"/>
        <w:jc w:val="both"/>
        <w:rPr>
          <w:rFonts w:ascii="Calibri" w:hAnsi="Calibri" w:cs="Calibri"/>
        </w:rPr>
      </w:pPr>
      <w:r>
        <w:rPr>
          <w:rFonts w:ascii="Calibri" w:hAnsi="Calibri" w:cs="Calibri"/>
          <w:b/>
          <w:bCs/>
        </w:rPr>
        <w:t>CLÁUSULA</w:t>
      </w:r>
      <w:r>
        <w:rPr>
          <w:rFonts w:ascii="Calibri" w:hAnsi="Calibri" w:cs="Calibri"/>
          <w:b/>
          <w:bCs/>
        </w:rPr>
        <w:t xml:space="preserve"> DÉCIMA </w:t>
      </w:r>
      <w:r>
        <w:rPr>
          <w:rFonts w:ascii="Calibri" w:hAnsi="Calibri" w:cs="Calibri"/>
          <w:b/>
        </w:rPr>
        <w:t xml:space="preserve">OITAVA </w:t>
      </w:r>
      <w:r>
        <w:rPr>
          <w:rFonts w:ascii="Calibri" w:hAnsi="Calibri" w:cs="Calibri"/>
          <w:b/>
          <w:bCs/>
        </w:rPr>
        <w:t>– DO FORO</w:t>
      </w:r>
    </w:p>
    <w:p w:rsidR="00113901" w:rsidRDefault="008E3988">
      <w:pPr>
        <w:spacing w:after="120" w:line="288" w:lineRule="auto"/>
        <w:jc w:val="both"/>
        <w:rPr>
          <w:rFonts w:ascii="Calibri" w:hAnsi="Calibri" w:cs="Calibri"/>
        </w:rPr>
      </w:pPr>
      <w:r>
        <w:rPr>
          <w:rFonts w:ascii="Calibri" w:hAnsi="Calibri" w:cs="Calibri"/>
        </w:rPr>
        <w:lastRenderedPageBreak/>
        <w:t>Será competente para dirimir as questões decorrentes deste Convênio, que não possam ser resolvidas pela via administrativa, o foro da Justiça Federal de São Paulo, da Subseção Judiciária de Campinas – SP, por força do inciso I do a</w:t>
      </w:r>
      <w:r>
        <w:rPr>
          <w:rFonts w:ascii="Calibri" w:hAnsi="Calibri" w:cs="Calibri"/>
        </w:rPr>
        <w:t>rt. 109 da Constituição Federal.</w:t>
      </w:r>
    </w:p>
    <w:p w:rsidR="00113901" w:rsidRDefault="00113901">
      <w:pPr>
        <w:spacing w:after="120" w:line="288" w:lineRule="auto"/>
        <w:jc w:val="both"/>
        <w:rPr>
          <w:rFonts w:ascii="Calibri" w:hAnsi="Calibri" w:cs="Calibri"/>
        </w:rPr>
      </w:pPr>
    </w:p>
    <w:p w:rsidR="00113901" w:rsidRDefault="008E3988">
      <w:pPr>
        <w:spacing w:before="120" w:after="120" w:line="288" w:lineRule="auto"/>
        <w:jc w:val="both"/>
        <w:rPr>
          <w:rFonts w:ascii="Calibri" w:hAnsi="Calibri" w:cs="Calibri"/>
        </w:rPr>
      </w:pPr>
      <w:r>
        <w:rPr>
          <w:rFonts w:ascii="Calibri" w:hAnsi="Calibri" w:cs="Calibri"/>
        </w:rPr>
        <w:t xml:space="preserve">E, por assim estarem plenamente de acordo, os partícipes obrigam-se ao total e irrenunciável cumprimento dos termos do presente instrumento, o qual lido e achado conforme, foi lavrado em </w:t>
      </w:r>
      <w:proofErr w:type="gramStart"/>
      <w:r>
        <w:rPr>
          <w:rFonts w:ascii="Calibri" w:hAnsi="Calibri" w:cs="Calibri"/>
        </w:rPr>
        <w:t>2</w:t>
      </w:r>
      <w:proofErr w:type="gramEnd"/>
      <w:r>
        <w:rPr>
          <w:rFonts w:ascii="Calibri" w:hAnsi="Calibri" w:cs="Calibri"/>
        </w:rPr>
        <w:t xml:space="preserve"> (duas) vias de igual teor e forma</w:t>
      </w:r>
      <w:r>
        <w:rPr>
          <w:rFonts w:ascii="Calibri" w:hAnsi="Calibri" w:cs="Calibri"/>
        </w:rPr>
        <w:t>, que vão assinadas pelos partícipes, para que produza seus jurídicos e legais efeitos, em Juízo ou fora dele.</w:t>
      </w:r>
    </w:p>
    <w:p w:rsidR="00113901" w:rsidRDefault="00113901">
      <w:pPr>
        <w:spacing w:before="120" w:after="120" w:line="288" w:lineRule="auto"/>
        <w:jc w:val="both"/>
        <w:rPr>
          <w:rFonts w:ascii="Calibri" w:hAnsi="Calibri" w:cs="Calibri"/>
        </w:rPr>
      </w:pPr>
    </w:p>
    <w:p w:rsidR="00113901" w:rsidRDefault="008E3988">
      <w:pPr>
        <w:spacing w:before="120" w:after="120" w:line="288" w:lineRule="auto"/>
        <w:ind w:firstLine="708"/>
        <w:jc w:val="right"/>
        <w:rPr>
          <w:rFonts w:ascii="Calibri" w:hAnsi="Calibri" w:cs="Calibri"/>
        </w:rPr>
      </w:pPr>
      <w:commentRangeStart w:id="39"/>
      <w:r>
        <w:rPr>
          <w:rFonts w:ascii="Calibri" w:hAnsi="Calibri" w:cs="Calibri"/>
        </w:rPr>
        <w:t>Campinas</w:t>
      </w:r>
      <w:proofErr w:type="gramStart"/>
      <w:r>
        <w:rPr>
          <w:rFonts w:ascii="Calibri" w:hAnsi="Calibri" w:cs="Calibri"/>
        </w:rPr>
        <w:t>, .</w:t>
      </w:r>
      <w:proofErr w:type="gramEnd"/>
      <w:r>
        <w:rPr>
          <w:rFonts w:ascii="Calibri" w:hAnsi="Calibri" w:cs="Calibri"/>
        </w:rPr>
        <w:t xml:space="preserve">      .</w:t>
      </w:r>
      <w:r>
        <w:rPr>
          <w:rFonts w:ascii="Calibri" w:hAnsi="Calibri" w:cs="Calibri"/>
          <w:vertAlign w:val="superscript"/>
        </w:rPr>
        <w:t xml:space="preserve"> </w:t>
      </w:r>
      <w:proofErr w:type="gramStart"/>
      <w:r>
        <w:rPr>
          <w:rFonts w:ascii="Calibri" w:hAnsi="Calibri" w:cs="Calibri"/>
        </w:rPr>
        <w:t>de</w:t>
      </w:r>
      <w:proofErr w:type="gramEnd"/>
      <w:r>
        <w:rPr>
          <w:rFonts w:ascii="Calibri" w:hAnsi="Calibri" w:cs="Calibri"/>
        </w:rPr>
        <w:t xml:space="preserve"> .        . </w:t>
      </w:r>
      <w:proofErr w:type="gramStart"/>
      <w:r>
        <w:rPr>
          <w:rFonts w:ascii="Calibri" w:hAnsi="Calibri" w:cs="Calibri"/>
        </w:rPr>
        <w:t>de</w:t>
      </w:r>
      <w:proofErr w:type="gramEnd"/>
      <w:r>
        <w:rPr>
          <w:rFonts w:ascii="Calibri" w:hAnsi="Calibri" w:cs="Calibri"/>
        </w:rPr>
        <w:t xml:space="preserve"> 2016</w:t>
      </w:r>
      <w:commentRangeEnd w:id="39"/>
      <w:r w:rsidR="00651ADF">
        <w:rPr>
          <w:rStyle w:val="Refdecomentrio"/>
        </w:rPr>
        <w:commentReference w:id="39"/>
      </w:r>
    </w:p>
    <w:p w:rsidR="00113901" w:rsidRDefault="00113901">
      <w:pPr>
        <w:spacing w:before="120" w:after="120" w:line="288" w:lineRule="auto"/>
        <w:ind w:firstLine="708"/>
        <w:jc w:val="right"/>
        <w:rPr>
          <w:rFonts w:ascii="Calibri" w:hAnsi="Calibri" w:cs="Calibri"/>
        </w:rPr>
      </w:pPr>
    </w:p>
    <w:p w:rsidR="00113901" w:rsidRDefault="00113901">
      <w:pPr>
        <w:spacing w:before="120" w:after="120" w:line="288" w:lineRule="auto"/>
        <w:ind w:firstLine="708"/>
        <w:jc w:val="right"/>
        <w:rPr>
          <w:rFonts w:ascii="Calibri" w:hAnsi="Calibri" w:cs="Calibri"/>
        </w:rPr>
      </w:pPr>
    </w:p>
    <w:p w:rsidR="00113901" w:rsidRDefault="00113901">
      <w:pPr>
        <w:spacing w:before="120" w:after="120" w:line="288" w:lineRule="auto"/>
        <w:ind w:firstLine="708"/>
        <w:jc w:val="right"/>
        <w:rPr>
          <w:rFonts w:ascii="Calibri" w:hAnsi="Calibri" w:cs="Calibri"/>
        </w:rPr>
      </w:pPr>
    </w:p>
    <w:p w:rsidR="00113901" w:rsidRDefault="008E3988">
      <w:pPr>
        <w:spacing w:before="120" w:after="120" w:line="288" w:lineRule="auto"/>
        <w:jc w:val="both"/>
        <w:rPr>
          <w:rFonts w:ascii="Calibri" w:hAnsi="Calibri" w:cs="Calibri"/>
          <w:b/>
        </w:rPr>
      </w:pPr>
      <w:r>
        <w:rPr>
          <w:rFonts w:ascii="Calibri" w:hAnsi="Calibri" w:cs="Calibri"/>
          <w:b/>
        </w:rPr>
        <w:t>----------------------------------------------------------------------</w:t>
      </w:r>
    </w:p>
    <w:p w:rsidR="00113901" w:rsidRDefault="008E3988">
      <w:pPr>
        <w:spacing w:before="120" w:after="120" w:line="288" w:lineRule="auto"/>
        <w:jc w:val="both"/>
        <w:rPr>
          <w:rFonts w:ascii="Calibri" w:hAnsi="Calibri" w:cs="Calibri"/>
          <w:i/>
        </w:rPr>
      </w:pPr>
      <w:r>
        <w:rPr>
          <w:rFonts w:ascii="Calibri" w:hAnsi="Calibri" w:cs="Calibri"/>
          <w:b/>
        </w:rPr>
        <w:t xml:space="preserve">Assinatura do representante </w:t>
      </w:r>
      <w:r>
        <w:rPr>
          <w:rFonts w:ascii="Calibri" w:hAnsi="Calibri" w:cs="Calibri"/>
          <w:b/>
        </w:rPr>
        <w:t xml:space="preserve">legal </w:t>
      </w:r>
      <w:proofErr w:type="gramStart"/>
      <w:r>
        <w:rPr>
          <w:rFonts w:ascii="Calibri" w:hAnsi="Calibri" w:cs="Calibri"/>
          <w:b/>
        </w:rPr>
        <w:t>do CONCEDENTE</w:t>
      </w:r>
      <w:proofErr w:type="gramEnd"/>
    </w:p>
    <w:p w:rsidR="00113901" w:rsidRDefault="008E3988">
      <w:pPr>
        <w:spacing w:line="288" w:lineRule="auto"/>
        <w:jc w:val="both"/>
        <w:rPr>
          <w:rFonts w:ascii="Calibri" w:hAnsi="Calibri" w:cs="Calibri"/>
          <w:b/>
        </w:rPr>
      </w:pPr>
      <w:r>
        <w:rPr>
          <w:rFonts w:ascii="Calibri" w:hAnsi="Calibri" w:cs="Calibri"/>
          <w:i/>
        </w:rPr>
        <w:t xml:space="preserve">Victor Pellegrini </w:t>
      </w:r>
      <w:proofErr w:type="spellStart"/>
      <w:r>
        <w:rPr>
          <w:rFonts w:ascii="Calibri" w:hAnsi="Calibri" w:cs="Calibri"/>
          <w:i/>
        </w:rPr>
        <w:t>Mammana</w:t>
      </w:r>
      <w:proofErr w:type="spellEnd"/>
    </w:p>
    <w:p w:rsidR="00113901" w:rsidRDefault="00113901">
      <w:pPr>
        <w:spacing w:before="120" w:after="120" w:line="288" w:lineRule="auto"/>
        <w:jc w:val="both"/>
        <w:rPr>
          <w:rFonts w:ascii="Calibri" w:hAnsi="Calibri" w:cs="Calibri"/>
          <w:b/>
        </w:rPr>
      </w:pPr>
    </w:p>
    <w:p w:rsidR="00113901" w:rsidRDefault="00113901">
      <w:pPr>
        <w:spacing w:before="120" w:after="120" w:line="288" w:lineRule="auto"/>
        <w:jc w:val="both"/>
        <w:rPr>
          <w:rFonts w:ascii="Calibri" w:hAnsi="Calibri" w:cs="Calibri"/>
          <w:b/>
        </w:rPr>
      </w:pPr>
    </w:p>
    <w:p w:rsidR="00113901" w:rsidRDefault="00113901">
      <w:pPr>
        <w:spacing w:before="120" w:after="120" w:line="288" w:lineRule="auto"/>
        <w:jc w:val="both"/>
        <w:rPr>
          <w:rFonts w:ascii="Calibri" w:hAnsi="Calibri" w:cs="Calibri"/>
          <w:b/>
        </w:rPr>
      </w:pPr>
    </w:p>
    <w:p w:rsidR="00113901" w:rsidRDefault="008E3988">
      <w:pPr>
        <w:spacing w:before="120" w:after="120" w:line="288" w:lineRule="auto"/>
        <w:jc w:val="both"/>
        <w:rPr>
          <w:rFonts w:ascii="Calibri" w:hAnsi="Calibri" w:cs="Calibri"/>
          <w:b/>
        </w:rPr>
      </w:pPr>
      <w:r>
        <w:rPr>
          <w:rFonts w:ascii="Calibri" w:hAnsi="Calibri" w:cs="Calibri"/>
          <w:b/>
        </w:rPr>
        <w:t>----------------------------------------------------------------------</w:t>
      </w:r>
    </w:p>
    <w:p w:rsidR="00113901" w:rsidRDefault="008E3988">
      <w:pPr>
        <w:spacing w:before="120" w:after="120" w:line="288" w:lineRule="auto"/>
        <w:jc w:val="both"/>
        <w:rPr>
          <w:rFonts w:ascii="Calibri" w:hAnsi="Calibri" w:cs="Calibri"/>
          <w:i/>
        </w:rPr>
      </w:pPr>
      <w:r>
        <w:rPr>
          <w:rFonts w:ascii="Calibri" w:hAnsi="Calibri" w:cs="Calibri"/>
          <w:b/>
        </w:rPr>
        <w:t>Assinatura do representante legal do CONVENENTE</w:t>
      </w:r>
    </w:p>
    <w:p w:rsidR="00113901" w:rsidRDefault="00113901">
      <w:pPr>
        <w:spacing w:before="120" w:after="120" w:line="288" w:lineRule="auto"/>
        <w:jc w:val="both"/>
        <w:rPr>
          <w:rFonts w:ascii="Calibri" w:hAnsi="Calibri" w:cs="Calibri"/>
          <w:i/>
        </w:rPr>
      </w:pPr>
    </w:p>
    <w:p w:rsidR="00113901" w:rsidRDefault="00113901">
      <w:pPr>
        <w:spacing w:before="120" w:after="120" w:line="288" w:lineRule="auto"/>
        <w:jc w:val="both"/>
        <w:rPr>
          <w:rFonts w:ascii="Calibri" w:hAnsi="Calibri" w:cs="Calibri"/>
          <w:i/>
        </w:rPr>
      </w:pPr>
    </w:p>
    <w:p w:rsidR="00113901" w:rsidRDefault="008E3988">
      <w:pPr>
        <w:spacing w:after="120" w:line="288" w:lineRule="auto"/>
        <w:jc w:val="both"/>
      </w:pPr>
      <w:r>
        <w:rPr>
          <w:rFonts w:ascii="Calibri" w:hAnsi="Calibri" w:cs="Calibri"/>
          <w:b/>
        </w:rPr>
        <w:t>Testemunhas:</w:t>
      </w:r>
    </w:p>
    <w:sectPr w:rsidR="00113901">
      <w:headerReference w:type="default" r:id="rId10"/>
      <w:footerReference w:type="default" r:id="rId11"/>
      <w:pgSz w:w="11906" w:h="16838"/>
      <w:pgMar w:top="1418" w:right="1134" w:bottom="851" w:left="1701" w:header="709" w:footer="709" w:gutter="0"/>
      <w:cols w:space="720"/>
      <w:formProt w:val="0"/>
      <w:docGrid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gério Yamanishi" w:date="2016-05-30T15:13:00Z" w:initials="RY">
    <w:p w:rsidR="0056742E" w:rsidRDefault="0056742E">
      <w:pPr>
        <w:pStyle w:val="Textodecomentrio"/>
      </w:pPr>
      <w:r>
        <w:rPr>
          <w:rStyle w:val="Refdecomentrio"/>
        </w:rPr>
        <w:annotationRef/>
      </w:r>
      <w:r>
        <w:t>Convênio ou Contrato de repasse?</w:t>
      </w:r>
    </w:p>
    <w:p w:rsidR="003671F6" w:rsidRDefault="003671F6">
      <w:pPr>
        <w:pStyle w:val="Textodecomentrio"/>
      </w:pPr>
    </w:p>
    <w:p w:rsidR="0056742E" w:rsidRDefault="0056742E">
      <w:pPr>
        <w:pStyle w:val="Textodecomentrio"/>
      </w:pPr>
    </w:p>
  </w:comment>
  <w:comment w:id="1" w:author="Rogério Yamanishi" w:date="2016-05-30T15:11:00Z" w:initials="RY">
    <w:p w:rsidR="003671F6" w:rsidRDefault="00CB252B">
      <w:pPr>
        <w:pStyle w:val="Textodecomentrio"/>
      </w:pPr>
      <w:r>
        <w:rPr>
          <w:rStyle w:val="Refdecomentrio"/>
        </w:rPr>
        <w:annotationRef/>
      </w:r>
      <w:proofErr w:type="gramStart"/>
      <w:r>
        <w:t>O órgão concedente</w:t>
      </w:r>
      <w:proofErr w:type="gramEnd"/>
      <w:r>
        <w:t xml:space="preserve"> está transferindo indevidamente </w:t>
      </w:r>
      <w:r w:rsidR="00F50F0F">
        <w:t>atividades que constituem sua missão institucional.</w:t>
      </w:r>
      <w:r w:rsidR="003671F6">
        <w:t xml:space="preserve"> </w:t>
      </w:r>
    </w:p>
    <w:p w:rsidR="00CB252B" w:rsidRDefault="003671F6">
      <w:pPr>
        <w:pStyle w:val="Textodecomentrio"/>
      </w:pPr>
      <w:r>
        <w:t xml:space="preserve">§2º do </w:t>
      </w:r>
      <w:proofErr w:type="spellStart"/>
      <w:r>
        <w:t>art</w:t>
      </w:r>
      <w:proofErr w:type="spellEnd"/>
      <w:r>
        <w:t xml:space="preserve"> 18 da Lei nº 13.242/2015</w:t>
      </w:r>
    </w:p>
    <w:p w:rsidR="00F50F0F" w:rsidRDefault="00F50F0F">
      <w:pPr>
        <w:pStyle w:val="Textodecomentrio"/>
      </w:pPr>
    </w:p>
  </w:comment>
  <w:comment w:id="2" w:author="Rogério Yamanishi" w:date="2016-05-30T14:58:00Z" w:initials="RY">
    <w:p w:rsidR="00BE4DB5" w:rsidRPr="00F50F0F" w:rsidRDefault="00BE4DB5" w:rsidP="00F50F0F">
      <w:pPr>
        <w:pStyle w:val="Textodecomentrio"/>
      </w:pPr>
      <w:r>
        <w:rPr>
          <w:rStyle w:val="Refdecomentrio"/>
        </w:rPr>
        <w:annotationRef/>
      </w:r>
      <w:r w:rsidR="0056742E" w:rsidRPr="00F50F0F">
        <w:t>Os Convênios com transf</w:t>
      </w:r>
      <w:r w:rsidR="00F50F0F">
        <w:t>erê</w:t>
      </w:r>
      <w:r w:rsidR="0056742E" w:rsidRPr="00F50F0F">
        <w:t>ncia de Recurso deverão ser assinados pelo Ministro de Estado ou Dirigente Máximo da entidade da Administração Pública Federal concedente.</w:t>
      </w:r>
    </w:p>
    <w:p w:rsidR="0056742E" w:rsidRPr="00F50F0F" w:rsidRDefault="0056742E" w:rsidP="00F50F0F">
      <w:pPr>
        <w:pStyle w:val="Textodecomentrio"/>
      </w:pPr>
      <w:r w:rsidRPr="00F50F0F">
        <w:t>Art 6 – A do Decreto 6170/2007 e Art 45 da Portaria Interministerial nº 507/2011</w:t>
      </w:r>
    </w:p>
    <w:p w:rsidR="0056742E" w:rsidRPr="00BE4DB5" w:rsidRDefault="0056742E" w:rsidP="0056742E">
      <w:pPr>
        <w:spacing w:before="100" w:beforeAutospacing="1" w:after="100" w:afterAutospacing="1"/>
        <w:ind w:firstLine="567"/>
        <w:rPr>
          <w:rFonts w:ascii="Arial" w:hAnsi="Arial" w:cs="Arial"/>
          <w:color w:val="000000"/>
          <w:lang w:eastAsia="pt-BR"/>
        </w:rPr>
      </w:pPr>
    </w:p>
    <w:p w:rsidR="00BE4DB5" w:rsidRDefault="00BE4DB5">
      <w:pPr>
        <w:pStyle w:val="Textodecomentrio"/>
      </w:pPr>
    </w:p>
  </w:comment>
  <w:comment w:id="3" w:author="Rogério Yamanishi" w:date="2016-05-30T17:05:00Z" w:initials="RY">
    <w:p w:rsidR="0008372A" w:rsidRDefault="0008372A">
      <w:pPr>
        <w:pStyle w:val="Textodecomentrio"/>
      </w:pPr>
      <w:r>
        <w:rPr>
          <w:rStyle w:val="Refdecomentrio"/>
        </w:rPr>
        <w:annotationRef/>
      </w:r>
      <w:r>
        <w:t xml:space="preserve">Não </w:t>
      </w:r>
      <w:proofErr w:type="gramStart"/>
      <w:r>
        <w:t xml:space="preserve">confundir </w:t>
      </w:r>
      <w:r w:rsidR="008A7659">
        <w:t>,</w:t>
      </w:r>
      <w:proofErr w:type="gramEnd"/>
      <w:r w:rsidR="008A7659">
        <w:t xml:space="preserve"> os </w:t>
      </w:r>
      <w:r>
        <w:t xml:space="preserve">Convênio </w:t>
      </w:r>
      <w:r w:rsidR="008A7659">
        <w:t xml:space="preserve">e contratos de repasse previstos no Decreto 6170/2007 e </w:t>
      </w:r>
      <w:r w:rsidR="008A7659" w:rsidRPr="003671F6">
        <w:t>Interministerial nº 507/2011</w:t>
      </w:r>
      <w:r w:rsidR="008A7659">
        <w:t>, com os acordos de parceria previstos na Lei nº 10.973/2004 e Decreto 5563/2005. Bem como, com os convênios de ECTI previstos na Lei 8959/93, Decreto 7423/2010 e Decreto 8241/2014.</w:t>
      </w:r>
    </w:p>
  </w:comment>
  <w:comment w:id="4" w:author="Rogério Yamanishi" w:date="2016-05-30T15:27:00Z" w:initials="RY">
    <w:p w:rsidR="003671F6" w:rsidRDefault="003671F6">
      <w:pPr>
        <w:pStyle w:val="Textodecomentrio"/>
      </w:pPr>
      <w:r>
        <w:rPr>
          <w:rStyle w:val="Refdecomentrio"/>
        </w:rPr>
        <w:annotationRef/>
      </w:r>
      <w:r>
        <w:t xml:space="preserve">Houve Chamamento Público ou decisão fundamentada do Ministro de Estado ou dirigente máximo da entidade da Administração Pública </w:t>
      </w:r>
      <w:proofErr w:type="gramStart"/>
      <w:r>
        <w:t>Federal ?</w:t>
      </w:r>
      <w:proofErr w:type="gramEnd"/>
    </w:p>
    <w:p w:rsidR="003671F6" w:rsidRDefault="003671F6">
      <w:pPr>
        <w:pStyle w:val="Textodecomentrio"/>
      </w:pPr>
      <w:r>
        <w:t xml:space="preserve">§2º do </w:t>
      </w:r>
      <w:proofErr w:type="spellStart"/>
      <w:r>
        <w:t>Art</w:t>
      </w:r>
      <w:proofErr w:type="spellEnd"/>
      <w:r>
        <w:t xml:space="preserve"> 4º do Decreto nº 6170/2007; </w:t>
      </w:r>
      <w:proofErr w:type="spellStart"/>
      <w:r>
        <w:t>art</w:t>
      </w:r>
      <w:proofErr w:type="spellEnd"/>
      <w:r>
        <w:t xml:space="preserve"> §8º da </w:t>
      </w:r>
      <w:r w:rsidRPr="003671F6">
        <w:t>Portaria Interministerial nº 507/2011</w:t>
      </w:r>
      <w:r w:rsidR="00503919">
        <w:t>;</w:t>
      </w:r>
    </w:p>
    <w:p w:rsidR="00503919" w:rsidRDefault="00503919">
      <w:pPr>
        <w:pStyle w:val="Textodecomentrio"/>
      </w:pPr>
    </w:p>
  </w:comment>
  <w:comment w:id="5" w:author="Rogério Yamanishi" w:date="2016-05-30T15:18:00Z" w:initials="RY">
    <w:p w:rsidR="00D929CA" w:rsidRPr="003671F6" w:rsidRDefault="00D929CA">
      <w:pPr>
        <w:pStyle w:val="Textodecomentrio"/>
      </w:pPr>
      <w:r>
        <w:rPr>
          <w:rStyle w:val="Refdecomentrio"/>
        </w:rPr>
        <w:annotationRef/>
      </w:r>
      <w:r w:rsidR="00CB252B" w:rsidRPr="003671F6">
        <w:t xml:space="preserve">Não é possível verificar se o Convênio </w:t>
      </w:r>
      <w:r w:rsidRPr="003671F6">
        <w:t>visa</w:t>
      </w:r>
      <w:r w:rsidR="00CB252B" w:rsidRPr="003671F6">
        <w:t xml:space="preserve"> </w:t>
      </w:r>
      <w:proofErr w:type="gramStart"/>
      <w:r w:rsidRPr="003671F6">
        <w:t>a</w:t>
      </w:r>
      <w:proofErr w:type="gramEnd"/>
      <w:r w:rsidRPr="003671F6">
        <w:t xml:space="preserve"> execução de programa de governo, envolvendo a realização de projeto, atividade, serviço, aquisição de bens ou evento de interesse recíproco, em regime de mútua cooperação</w:t>
      </w:r>
      <w:r w:rsidR="00CB252B" w:rsidRPr="003671F6">
        <w:t>.</w:t>
      </w:r>
    </w:p>
    <w:p w:rsidR="00CB252B" w:rsidRDefault="00CB252B" w:rsidP="003671F6">
      <w:pPr>
        <w:pStyle w:val="Textodecomentrio"/>
        <w:rPr>
          <w:rFonts w:ascii="Arial" w:hAnsi="Arial" w:cs="Arial"/>
          <w:color w:val="000000"/>
          <w:lang w:val="en-US" w:eastAsia="pt-BR"/>
        </w:rPr>
      </w:pPr>
      <w:r w:rsidRPr="003671F6">
        <w:t xml:space="preserve">Inciso I, §1º do </w:t>
      </w:r>
      <w:proofErr w:type="spellStart"/>
      <w:r w:rsidRPr="003671F6">
        <w:t>Art</w:t>
      </w:r>
      <w:proofErr w:type="spellEnd"/>
      <w:r w:rsidRPr="003671F6">
        <w:t xml:space="preserve"> 1º do Decreto 6170/2007 e </w:t>
      </w:r>
      <w:proofErr w:type="spellStart"/>
      <w:r w:rsidRPr="003671F6">
        <w:t>Art</w:t>
      </w:r>
      <w:proofErr w:type="spellEnd"/>
      <w:r w:rsidRPr="003671F6">
        <w:t xml:space="preserve"> 10, </w:t>
      </w:r>
      <w:proofErr w:type="spellStart"/>
      <w:r w:rsidRPr="003671F6">
        <w:t>inc</w:t>
      </w:r>
      <w:proofErr w:type="spellEnd"/>
      <w:r w:rsidRPr="003671F6">
        <w:t xml:space="preserve"> VII; </w:t>
      </w:r>
      <w:proofErr w:type="spellStart"/>
      <w:r w:rsidRPr="003671F6">
        <w:t>art</w:t>
      </w:r>
      <w:proofErr w:type="spellEnd"/>
      <w:r w:rsidRPr="003671F6">
        <w:t xml:space="preserve"> 52, </w:t>
      </w:r>
      <w:proofErr w:type="spellStart"/>
      <w:r w:rsidRPr="003671F6">
        <w:t>inc</w:t>
      </w:r>
      <w:proofErr w:type="spellEnd"/>
      <w:r w:rsidRPr="003671F6">
        <w:t xml:space="preserve"> I e </w:t>
      </w:r>
      <w:proofErr w:type="spellStart"/>
      <w:r w:rsidRPr="003671F6">
        <w:t>art</w:t>
      </w:r>
      <w:proofErr w:type="spellEnd"/>
      <w:r w:rsidRPr="003671F6">
        <w:t xml:space="preserve"> 60 </w:t>
      </w:r>
      <w:r w:rsidRPr="003671F6">
        <w:t xml:space="preserve">da </w:t>
      </w:r>
      <w:proofErr w:type="spellStart"/>
      <w:r w:rsidRPr="003671F6">
        <w:t>Portaria</w:t>
      </w:r>
      <w:proofErr w:type="spellEnd"/>
      <w:r w:rsidRPr="003671F6">
        <w:t xml:space="preserve"> </w:t>
      </w:r>
      <w:proofErr w:type="spellStart"/>
      <w:r w:rsidRPr="003671F6">
        <w:t>Interministerial</w:t>
      </w:r>
      <w:proofErr w:type="spellEnd"/>
      <w:r w:rsidRPr="003671F6">
        <w:t xml:space="preserve"> nº </w:t>
      </w:r>
      <w:proofErr w:type="gramStart"/>
      <w:r w:rsidRPr="003671F6">
        <w:t>507/2011</w:t>
      </w:r>
      <w:proofErr w:type="gramEnd"/>
    </w:p>
    <w:p w:rsidR="00CB252B" w:rsidRDefault="00CB252B">
      <w:pPr>
        <w:pStyle w:val="Textodecomentrio"/>
      </w:pPr>
    </w:p>
  </w:comment>
  <w:comment w:id="6" w:author="Rogério Yamanishi" w:date="2016-05-30T15:35:00Z" w:initials="RY">
    <w:p w:rsidR="00894331" w:rsidRDefault="00894331">
      <w:pPr>
        <w:pStyle w:val="Textodecomentrio"/>
      </w:pPr>
      <w:r>
        <w:rPr>
          <w:rStyle w:val="Refdecomentrio"/>
        </w:rPr>
        <w:annotationRef/>
      </w:r>
      <w:r>
        <w:t>Não há plano de trabalho anexo.</w:t>
      </w:r>
    </w:p>
    <w:p w:rsidR="00894331" w:rsidRDefault="00894331">
      <w:pPr>
        <w:pStyle w:val="Textodecomentrio"/>
      </w:pPr>
      <w:r>
        <w:t xml:space="preserve">Não foi verificado se o plano de trabalho observa o </w:t>
      </w:r>
      <w:proofErr w:type="spellStart"/>
      <w:r>
        <w:t>art</w:t>
      </w:r>
      <w:proofErr w:type="spellEnd"/>
      <w:r>
        <w:t xml:space="preserve"> 25 da Portaria Interministerial nº 507 e </w:t>
      </w:r>
      <w:proofErr w:type="spellStart"/>
      <w:r>
        <w:t>art</w:t>
      </w:r>
      <w:proofErr w:type="spellEnd"/>
      <w:r>
        <w:t xml:space="preserve"> 116 da Lei nº 8666/93</w:t>
      </w:r>
    </w:p>
  </w:comment>
  <w:comment w:id="15" w:author="Rogério Yamanishi" w:date="2016-05-30T16:41:00Z" w:initials="RY">
    <w:p w:rsidR="006756A9" w:rsidRDefault="006756A9">
      <w:pPr>
        <w:pStyle w:val="Textodecomentrio"/>
      </w:pPr>
      <w:r>
        <w:rPr>
          <w:rStyle w:val="Refdecomentrio"/>
        </w:rPr>
        <w:annotationRef/>
      </w:r>
      <w:r>
        <w:t>Não cabe. A prestação de contas deverá ser na forma descrita no Decreto 6170 e na portaria interministerial nº 507/2011</w:t>
      </w:r>
    </w:p>
  </w:comment>
  <w:comment w:id="20" w:author="Rogério Yamanishi" w:date="2016-05-30T17:14:00Z" w:initials="RY">
    <w:p w:rsidR="008E3988" w:rsidRDefault="008E3988">
      <w:pPr>
        <w:pStyle w:val="Textodecomentrio"/>
      </w:pPr>
      <w:r>
        <w:rPr>
          <w:rStyle w:val="Refdecomentrio"/>
        </w:rPr>
        <w:annotationRef/>
      </w:r>
      <w:r>
        <w:t>Não é necessário para os convênios com fulcro no Decreto 6170.</w:t>
      </w:r>
    </w:p>
    <w:p w:rsidR="008E3988" w:rsidRDefault="008E3988">
      <w:pPr>
        <w:pStyle w:val="Textodecomentrio"/>
      </w:pPr>
      <w:r>
        <w:t xml:space="preserve">A previsão de credenciamento ou autorização </w:t>
      </w:r>
      <w:proofErr w:type="gramStart"/>
      <w:r>
        <w:t>são</w:t>
      </w:r>
      <w:proofErr w:type="gramEnd"/>
      <w:r>
        <w:t xml:space="preserve"> para os convênios de ECTI, previstos na Lei 8958/94.</w:t>
      </w:r>
    </w:p>
  </w:comment>
  <w:comment w:id="22" w:author="Rogério Yamanishi" w:date="2016-05-30T17:12:00Z" w:initials="RY">
    <w:p w:rsidR="008A7659" w:rsidRDefault="008A7659">
      <w:pPr>
        <w:pStyle w:val="Textodecomentrio"/>
      </w:pPr>
      <w:r>
        <w:rPr>
          <w:rStyle w:val="Refdecomentrio"/>
        </w:rPr>
        <w:annotationRef/>
      </w:r>
      <w:r>
        <w:t xml:space="preserve">Obrigação de realizar no mínimo cotação prévia de preços, na forma prevista no </w:t>
      </w:r>
      <w:proofErr w:type="spellStart"/>
      <w:r>
        <w:t>art</w:t>
      </w:r>
      <w:proofErr w:type="spellEnd"/>
      <w:r>
        <w:t xml:space="preserve"> 58 e 59 da Portaria Interministerial nº 507/2011</w:t>
      </w:r>
      <w:r w:rsidR="008E3988">
        <w:t>.</w:t>
      </w:r>
    </w:p>
    <w:p w:rsidR="008E3988" w:rsidRDefault="008E3988">
      <w:pPr>
        <w:pStyle w:val="Textodecomentrio"/>
      </w:pPr>
      <w:proofErr w:type="gramStart"/>
      <w:r>
        <w:t>Entendo,</w:t>
      </w:r>
      <w:proofErr w:type="gramEnd"/>
      <w:r>
        <w:t xml:space="preserve"> </w:t>
      </w:r>
      <w:proofErr w:type="spellStart"/>
      <w:r>
        <w:t>smj</w:t>
      </w:r>
      <w:proofErr w:type="spellEnd"/>
      <w:r>
        <w:t>. que a previsão do Decreto 8.241 é mais restritiva e ,portanto, pode ser empregada</w:t>
      </w:r>
    </w:p>
    <w:p w:rsidR="008E3988" w:rsidRDefault="008E3988">
      <w:pPr>
        <w:pStyle w:val="Textodecomentrio"/>
      </w:pPr>
      <w:proofErr w:type="spellStart"/>
      <w:r>
        <w:t>Art</w:t>
      </w:r>
      <w:proofErr w:type="spellEnd"/>
      <w:r>
        <w:t xml:space="preserve"> 11 do Decreto 6170/2007</w:t>
      </w:r>
    </w:p>
  </w:comment>
  <w:comment w:id="23" w:author="Rogério Yamanishi" w:date="2016-05-30T16:21:00Z" w:initials="RY">
    <w:p w:rsidR="0056742E" w:rsidRDefault="0056742E">
      <w:pPr>
        <w:pStyle w:val="Textodecomentrio"/>
      </w:pPr>
      <w:r>
        <w:rPr>
          <w:rStyle w:val="Refdecomentrio"/>
        </w:rPr>
        <w:annotationRef/>
      </w:r>
      <w:r w:rsidR="0028562A">
        <w:t xml:space="preserve">Prorrogável por uma única vez por igual </w:t>
      </w:r>
      <w:r w:rsidR="00651ADF">
        <w:t>período</w:t>
      </w:r>
      <w:r w:rsidR="0028562A">
        <w:t xml:space="preserve">. </w:t>
      </w:r>
      <w:r>
        <w:t>O prazo não poderá ultrapassar 18 meses.</w:t>
      </w:r>
      <w:r w:rsidR="0028562A">
        <w:t xml:space="preserve"> </w:t>
      </w:r>
    </w:p>
    <w:p w:rsidR="0056742E" w:rsidRDefault="0028562A">
      <w:pPr>
        <w:pStyle w:val="Textodecomentrio"/>
      </w:pPr>
      <w:r>
        <w:t xml:space="preserve">§§2º e 3º do </w:t>
      </w:r>
      <w:proofErr w:type="spellStart"/>
      <w:r>
        <w:t>Art</w:t>
      </w:r>
      <w:proofErr w:type="spellEnd"/>
      <w:r>
        <w:t xml:space="preserve"> 37.</w:t>
      </w:r>
    </w:p>
  </w:comment>
  <w:comment w:id="27" w:author="Rogério Yamanishi" w:date="2016-05-30T15:50:00Z" w:initials="RY">
    <w:p w:rsidR="002E4AD7" w:rsidRDefault="002E4AD7">
      <w:pPr>
        <w:pStyle w:val="Textodecomentrio"/>
      </w:pPr>
      <w:r>
        <w:rPr>
          <w:rStyle w:val="Refdecomentrio"/>
        </w:rPr>
        <w:annotationRef/>
      </w:r>
      <w:r>
        <w:t>O limite é de até 15% segundo a legislação.</w:t>
      </w:r>
    </w:p>
    <w:p w:rsidR="002E4AD7" w:rsidRDefault="002E4AD7">
      <w:pPr>
        <w:pStyle w:val="Textodecomentrio"/>
      </w:pPr>
      <w:proofErr w:type="spellStart"/>
      <w:r>
        <w:t>Art</w:t>
      </w:r>
      <w:proofErr w:type="spellEnd"/>
      <w:r>
        <w:t xml:space="preserve"> 11- A do Decreto 6170/2007</w:t>
      </w:r>
    </w:p>
  </w:comment>
  <w:comment w:id="35" w:author="Rogério Yamanishi" w:date="2016-05-30T16:01:00Z" w:initials="RY">
    <w:p w:rsidR="008940A1" w:rsidRDefault="008940A1">
      <w:pPr>
        <w:pStyle w:val="Textodecomentrio"/>
      </w:pPr>
      <w:r>
        <w:rPr>
          <w:rStyle w:val="Refdecomentrio"/>
        </w:rPr>
        <w:annotationRef/>
      </w:r>
      <w:r>
        <w:t xml:space="preserve">Conflito com </w:t>
      </w:r>
      <w:proofErr w:type="gramStart"/>
      <w:r>
        <w:t>a clausula</w:t>
      </w:r>
      <w:proofErr w:type="gramEnd"/>
      <w:r>
        <w:t xml:space="preserve"> nona.</w:t>
      </w:r>
    </w:p>
    <w:p w:rsidR="008940A1" w:rsidRDefault="008940A1">
      <w:pPr>
        <w:pStyle w:val="Textodecomentrio"/>
      </w:pPr>
      <w:r>
        <w:t xml:space="preserve">É </w:t>
      </w:r>
      <w:proofErr w:type="gramStart"/>
      <w:r>
        <w:t>permitido a contratação de serviços</w:t>
      </w:r>
      <w:proofErr w:type="gramEnd"/>
      <w:r>
        <w:t xml:space="preserve"> de terceiros quando houver previsão no plano ou programa ou em razão de fato superveniente e imprevisível</w:t>
      </w:r>
      <w:r w:rsidR="0035168F">
        <w:t>, devidamente justificado.</w:t>
      </w:r>
    </w:p>
    <w:p w:rsidR="0035168F" w:rsidRDefault="0035168F">
      <w:pPr>
        <w:pStyle w:val="Textodecomentrio"/>
      </w:pPr>
      <w:proofErr w:type="spellStart"/>
      <w:r>
        <w:t>Art</w:t>
      </w:r>
      <w:proofErr w:type="spellEnd"/>
      <w:r>
        <w:t xml:space="preserve"> 60 da Portaria nº 507</w:t>
      </w:r>
    </w:p>
  </w:comment>
  <w:comment w:id="39" w:author="Rogério Yamanishi" w:date="2016-05-30T16:33:00Z" w:initials="RY">
    <w:p w:rsidR="00651ADF" w:rsidRDefault="00651ADF">
      <w:pPr>
        <w:pStyle w:val="Textodecomentrio"/>
      </w:pPr>
      <w:r>
        <w:rPr>
          <w:rStyle w:val="Refdecomentrio"/>
        </w:rPr>
        <w:annotationRef/>
      </w:r>
      <w:r>
        <w:t xml:space="preserve">Vedação a transferência voluntária nos </w:t>
      </w:r>
      <w:proofErr w:type="gramStart"/>
      <w:r>
        <w:t>3</w:t>
      </w:r>
      <w:proofErr w:type="gramEnd"/>
      <w:r>
        <w:t xml:space="preserve"> meses que antecedem </w:t>
      </w:r>
      <w:r w:rsidR="006756A9">
        <w:t xml:space="preserve">o pleito eleitoral. Permanece se houver </w:t>
      </w:r>
      <w:proofErr w:type="gramStart"/>
      <w:r w:rsidR="006756A9">
        <w:t>2</w:t>
      </w:r>
      <w:proofErr w:type="gramEnd"/>
      <w:r w:rsidR="006756A9">
        <w:t xml:space="preserve"> turno.</w:t>
      </w:r>
    </w:p>
    <w:p w:rsidR="006756A9" w:rsidRDefault="006756A9">
      <w:pPr>
        <w:pStyle w:val="Textodecomentrio"/>
      </w:pPr>
      <w:proofErr w:type="spellStart"/>
      <w:r>
        <w:t>Art</w:t>
      </w:r>
      <w:proofErr w:type="spellEnd"/>
      <w:r>
        <w:t xml:space="preserve"> 73 da Lei 9504/1997</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E3988">
      <w:r>
        <w:separator/>
      </w:r>
    </w:p>
  </w:endnote>
  <w:endnote w:type="continuationSeparator" w:id="0">
    <w:p w:rsidR="00000000" w:rsidRDefault="008E3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901" w:rsidRDefault="008E3988">
    <w:pPr>
      <w:pStyle w:val="Rodap"/>
      <w:ind w:right="360"/>
    </w:pPr>
    <w:r>
      <w:rPr>
        <w:noProof/>
        <w:lang w:eastAsia="pt-BR"/>
      </w:rPr>
      <mc:AlternateContent>
        <mc:Choice Requires="wps">
          <w:drawing>
            <wp:anchor distT="0" distB="0" distL="0" distR="0" simplePos="0" relativeHeight="17" behindDoc="1" locked="0" layoutInCell="1" allowOverlap="1">
              <wp:simplePos x="0" y="0"/>
              <wp:positionH relativeFrom="page">
                <wp:posOffset>6712585</wp:posOffset>
              </wp:positionH>
              <wp:positionV relativeFrom="paragraph">
                <wp:posOffset>635</wp:posOffset>
              </wp:positionV>
              <wp:extent cx="128270" cy="147320"/>
              <wp:effectExtent l="0" t="0" r="0" b="0"/>
              <wp:wrapSquare wrapText="bothSides"/>
              <wp:docPr id="1" name=""/>
              <wp:cNvGraphicFramePr/>
              <a:graphic xmlns:a="http://schemas.openxmlformats.org/drawingml/2006/main">
                <a:graphicData uri="http://schemas.microsoft.com/office/word/2010/wordprocessingShape">
                  <wps:wsp>
                    <wps:cNvSpPr/>
                    <wps:spPr>
                      <a:xfrm>
                        <a:off x="0" y="0"/>
                        <a:ext cx="127800" cy="146520"/>
                      </a:xfrm>
                      <a:prstGeom prst="rect">
                        <a:avLst/>
                      </a:prstGeom>
                      <a:noFill/>
                      <a:ln>
                        <a:noFill/>
                      </a:ln>
                    </wps:spPr>
                    <wps:style>
                      <a:lnRef idx="0">
                        <a:scrgbClr r="0" g="0" b="0"/>
                      </a:lnRef>
                      <a:fillRef idx="0">
                        <a:scrgbClr r="0" g="0" b="0"/>
                      </a:fillRef>
                      <a:effectRef idx="0">
                        <a:scrgbClr r="0" g="0" b="0"/>
                      </a:effectRef>
                      <a:fontRef idx="minor"/>
                    </wps:style>
                    <wps:txbx>
                      <w:txbxContent>
                        <w:p w:rsidR="00113901" w:rsidRDefault="008E3988">
                          <w:pPr>
                            <w:pStyle w:val="Rodap"/>
                            <w:rPr>
                              <w:color w:val="000000"/>
                            </w:rPr>
                          </w:pPr>
                          <w:r>
                            <w:rPr>
                              <w:color w:val="000000"/>
                            </w:rPr>
                            <w:fldChar w:fldCharType="begin"/>
                          </w:r>
                          <w:r>
                            <w:instrText>PAGE</w:instrText>
                          </w:r>
                          <w:r>
                            <w:fldChar w:fldCharType="separate"/>
                          </w:r>
                          <w:r>
                            <w:rPr>
                              <w:noProof/>
                            </w:rPr>
                            <w:t>8</w:t>
                          </w:r>
                          <w:r>
                            <w:fldChar w:fldCharType="end"/>
                          </w:r>
                        </w:p>
                      </w:txbxContent>
                    </wps:txbx>
                    <wps:bodyPr lIns="0" tIns="0" rIns="0" bIns="0">
                      <a:noAutofit/>
                    </wps:bodyPr>
                  </wps:wsp>
                </a:graphicData>
              </a:graphic>
            </wp:anchor>
          </w:drawing>
        </mc:Choice>
        <mc:Fallback>
          <w:pict>
            <v:rect id="_x0000_s1026" style="position:absolute;margin-left:528.55pt;margin-top:.05pt;width:10.1pt;height:11.6pt;z-index:-50331646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" filled="f" stroked="f">
              <v:textbox inset="0,0,0,0">
                <w:txbxContent>
                  <w:p w:rsidR="00113901" w:rsidRDefault="008E3988">
                    <w:pPr>
                      <w:pStyle w:val="Rodap"/>
                      <w:rPr>
                        <w:color w:val="000000"/>
                      </w:rPr>
                    </w:pPr>
                    <w:r>
                      <w:rPr>
                        <w:color w:val="000000"/>
                      </w:rPr>
                      <w:fldChar w:fldCharType="begin"/>
                    </w:r>
                    <w:r>
                      <w:instrText>PAGE</w:instrText>
                    </w:r>
                    <w:r>
                      <w:fldChar w:fldCharType="separate"/>
                    </w:r>
                    <w:r>
                      <w:rPr>
                        <w:noProof/>
                      </w:rPr>
                      <w:t>8</w:t>
                    </w:r>
                    <w:r>
                      <w:fldChar w:fldCharType="end"/>
                    </w:r>
                  </w:p>
                </w:txbxContent>
              </v:textbox>
              <w10:wrap type="square"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E3988">
      <w:r>
        <w:separator/>
      </w:r>
    </w:p>
  </w:footnote>
  <w:footnote w:type="continuationSeparator" w:id="0">
    <w:p w:rsidR="00000000" w:rsidRDefault="008E39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901" w:rsidRDefault="00113901">
    <w:pPr>
      <w:pStyle w:val="Cabealho"/>
      <w:rPr>
        <w:lang w:eastAsia="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52074"/>
    <w:multiLevelType w:val="multilevel"/>
    <w:tmpl w:val="7DE8CCAC"/>
    <w:lvl w:ilvl="0">
      <w:start w:val="1"/>
      <w:numFmt w:val="upperRoman"/>
      <w:lvlText w:val="%1."/>
      <w:lvlJc w:val="left"/>
      <w:pPr>
        <w:ind w:left="1080" w:hanging="720"/>
      </w:pPr>
      <w:rPr>
        <w:rFonts w:ascii="Calibri" w:hAnsi="Calibri" w:cs="Calibri"/>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62B5A3B"/>
    <w:multiLevelType w:val="multilevel"/>
    <w:tmpl w:val="A35C89DE"/>
    <w:lvl w:ilvl="0">
      <w:start w:val="1"/>
      <w:numFmt w:val="upperRoman"/>
      <w:lvlText w:val="%1."/>
      <w:lvlJc w:val="left"/>
      <w:pPr>
        <w:ind w:left="2424" w:hanging="360"/>
      </w:pPr>
      <w:rPr>
        <w:rFonts w:ascii="Calibri" w:hAnsi="Calibri"/>
        <w:b/>
      </w:rPr>
    </w:lvl>
    <w:lvl w:ilvl="1">
      <w:start w:val="1"/>
      <w:numFmt w:val="lowerLetter"/>
      <w:lvlText w:val="%2."/>
      <w:lvlJc w:val="left"/>
      <w:pPr>
        <w:ind w:left="3144" w:hanging="360"/>
      </w:pPr>
    </w:lvl>
    <w:lvl w:ilvl="2">
      <w:start w:val="1"/>
      <w:numFmt w:val="lowerRoman"/>
      <w:lvlText w:val="%3."/>
      <w:lvlJc w:val="right"/>
      <w:pPr>
        <w:ind w:left="3864" w:hanging="180"/>
      </w:pPr>
    </w:lvl>
    <w:lvl w:ilvl="3">
      <w:start w:val="1"/>
      <w:numFmt w:val="decimal"/>
      <w:lvlText w:val="%4."/>
      <w:lvlJc w:val="left"/>
      <w:pPr>
        <w:ind w:left="4584" w:hanging="360"/>
      </w:pPr>
    </w:lvl>
    <w:lvl w:ilvl="4">
      <w:start w:val="1"/>
      <w:numFmt w:val="lowerLetter"/>
      <w:lvlText w:val="%5."/>
      <w:lvlJc w:val="left"/>
      <w:pPr>
        <w:ind w:left="5304" w:hanging="360"/>
      </w:pPr>
    </w:lvl>
    <w:lvl w:ilvl="5">
      <w:start w:val="1"/>
      <w:numFmt w:val="lowerRoman"/>
      <w:lvlText w:val="%6."/>
      <w:lvlJc w:val="right"/>
      <w:pPr>
        <w:ind w:left="6024" w:hanging="180"/>
      </w:pPr>
    </w:lvl>
    <w:lvl w:ilvl="6">
      <w:start w:val="1"/>
      <w:numFmt w:val="decimal"/>
      <w:lvlText w:val="%7."/>
      <w:lvlJc w:val="left"/>
      <w:pPr>
        <w:ind w:left="6744" w:hanging="360"/>
      </w:pPr>
    </w:lvl>
    <w:lvl w:ilvl="7">
      <w:start w:val="1"/>
      <w:numFmt w:val="lowerLetter"/>
      <w:lvlText w:val="%8."/>
      <w:lvlJc w:val="left"/>
      <w:pPr>
        <w:ind w:left="7464" w:hanging="360"/>
      </w:pPr>
    </w:lvl>
    <w:lvl w:ilvl="8">
      <w:start w:val="1"/>
      <w:numFmt w:val="lowerRoman"/>
      <w:lvlText w:val="%9."/>
      <w:lvlJc w:val="right"/>
      <w:pPr>
        <w:ind w:left="8184" w:hanging="180"/>
      </w:pPr>
    </w:lvl>
  </w:abstractNum>
  <w:abstractNum w:abstractNumId="2">
    <w:nsid w:val="49F57F62"/>
    <w:multiLevelType w:val="multilevel"/>
    <w:tmpl w:val="505C4D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99A4B44"/>
    <w:multiLevelType w:val="multilevel"/>
    <w:tmpl w:val="80CEFF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901"/>
    <w:rsid w:val="0008372A"/>
    <w:rsid w:val="00113901"/>
    <w:rsid w:val="0028562A"/>
    <w:rsid w:val="002E4AD7"/>
    <w:rsid w:val="0035168F"/>
    <w:rsid w:val="003671F6"/>
    <w:rsid w:val="00503919"/>
    <w:rsid w:val="0056742E"/>
    <w:rsid w:val="00651ADF"/>
    <w:rsid w:val="006756A9"/>
    <w:rsid w:val="008940A1"/>
    <w:rsid w:val="00894331"/>
    <w:rsid w:val="008A7659"/>
    <w:rsid w:val="008E3988"/>
    <w:rsid w:val="00BE4DB5"/>
    <w:rsid w:val="00CB252B"/>
    <w:rsid w:val="00D929CA"/>
    <w:rsid w:val="00F50F0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41"/>
    <w:pPr>
      <w:suppressAutoHyphens/>
    </w:pPr>
    <w:rPr>
      <w:color w:val="00000A"/>
      <w:sz w:val="24"/>
      <w:szCs w:val="24"/>
      <w:lang w:eastAsia="zh-CN"/>
    </w:rPr>
  </w:style>
  <w:style w:type="paragraph" w:styleId="Ttulo1">
    <w:name w:val="heading 1"/>
    <w:basedOn w:val="Normal"/>
    <w:qFormat/>
    <w:rsid w:val="00711041"/>
    <w:pPr>
      <w:keepNext/>
      <w:spacing w:before="120"/>
      <w:outlineLvl w:val="0"/>
    </w:pPr>
    <w:rPr>
      <w:rFonts w:ascii="Arial" w:hAnsi="Arial" w:cs="Arial"/>
      <w:b/>
      <w:bCs/>
      <w:spacing w:val="8"/>
      <w:sz w:val="22"/>
      <w:szCs w:val="22"/>
    </w:rPr>
  </w:style>
  <w:style w:type="paragraph" w:styleId="Ttulo2">
    <w:name w:val="heading 2"/>
    <w:basedOn w:val="Normal"/>
    <w:next w:val="Normal"/>
    <w:qFormat/>
    <w:rsid w:val="00711041"/>
    <w:pPr>
      <w:keepNext/>
      <w:keepLines/>
      <w:spacing w:before="200" w:line="276" w:lineRule="auto"/>
      <w:outlineLvl w:val="1"/>
    </w:pPr>
    <w:rPr>
      <w:rFonts w:ascii="Calibri" w:eastAsia="MS Gothic" w:hAnsi="Calibri" w:cs="Calibri"/>
      <w:b/>
      <w:bCs/>
      <w:color w:val="4F81BD"/>
      <w:sz w:val="26"/>
      <w:szCs w:val="26"/>
    </w:rPr>
  </w:style>
  <w:style w:type="paragraph" w:styleId="Ttulo8">
    <w:name w:val="heading 8"/>
    <w:basedOn w:val="Normal"/>
    <w:next w:val="Normal"/>
    <w:qFormat/>
    <w:rsid w:val="00711041"/>
    <w:pPr>
      <w:keepNext/>
      <w:keepLines/>
      <w:spacing w:before="200" w:line="276" w:lineRule="auto"/>
      <w:outlineLvl w:val="7"/>
    </w:pPr>
    <w:rPr>
      <w:rFonts w:ascii="Calibri" w:eastAsia="MS Gothic" w:hAnsi="Calibri" w:cs="Calibri"/>
      <w:color w:val="404040"/>
      <w:sz w:val="20"/>
      <w:szCs w:val="20"/>
    </w:rPr>
  </w:style>
  <w:style w:type="paragraph" w:styleId="Ttulo9">
    <w:name w:val="heading 9"/>
    <w:basedOn w:val="Normal"/>
    <w:next w:val="Normal"/>
    <w:qFormat/>
    <w:rsid w:val="00711041"/>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sid w:val="00711041"/>
    <w:rPr>
      <w:rFonts w:ascii="Symbol" w:hAnsi="Symbol" w:cs="Symbol"/>
    </w:rPr>
  </w:style>
  <w:style w:type="character" w:customStyle="1" w:styleId="WW8Num1z2">
    <w:name w:val="WW8Num1z2"/>
    <w:qFormat/>
    <w:rsid w:val="00711041"/>
    <w:rPr>
      <w:rFonts w:ascii="Courier New" w:hAnsi="Courier New" w:cs="Courier New"/>
    </w:rPr>
  </w:style>
  <w:style w:type="character" w:customStyle="1" w:styleId="WW8Num1z3">
    <w:name w:val="WW8Num1z3"/>
    <w:qFormat/>
    <w:rsid w:val="00711041"/>
    <w:rPr>
      <w:rFonts w:ascii="Wingdings" w:hAnsi="Wingdings" w:cs="Wingdings"/>
    </w:rPr>
  </w:style>
  <w:style w:type="character" w:customStyle="1" w:styleId="WW8Num2z0">
    <w:name w:val="WW8Num2z0"/>
    <w:qFormat/>
    <w:rsid w:val="00711041"/>
    <w:rPr>
      <w:rFonts w:ascii="Calibri" w:hAnsi="Calibri" w:cs="Calibri"/>
    </w:rPr>
  </w:style>
  <w:style w:type="character" w:customStyle="1" w:styleId="WW8Num2z1">
    <w:name w:val="WW8Num2z1"/>
    <w:qFormat/>
    <w:rsid w:val="00711041"/>
  </w:style>
  <w:style w:type="character" w:customStyle="1" w:styleId="WW8Num2z2">
    <w:name w:val="WW8Num2z2"/>
    <w:qFormat/>
    <w:rsid w:val="00711041"/>
  </w:style>
  <w:style w:type="character" w:customStyle="1" w:styleId="WW8Num2z3">
    <w:name w:val="WW8Num2z3"/>
    <w:qFormat/>
    <w:rsid w:val="00711041"/>
  </w:style>
  <w:style w:type="character" w:customStyle="1" w:styleId="WW8Num2z4">
    <w:name w:val="WW8Num2z4"/>
    <w:qFormat/>
    <w:rsid w:val="00711041"/>
  </w:style>
  <w:style w:type="character" w:customStyle="1" w:styleId="WW8Num2z5">
    <w:name w:val="WW8Num2z5"/>
    <w:qFormat/>
    <w:rsid w:val="00711041"/>
  </w:style>
  <w:style w:type="character" w:customStyle="1" w:styleId="WW8Num2z6">
    <w:name w:val="WW8Num2z6"/>
    <w:qFormat/>
    <w:rsid w:val="00711041"/>
  </w:style>
  <w:style w:type="character" w:customStyle="1" w:styleId="WW8Num2z7">
    <w:name w:val="WW8Num2z7"/>
    <w:qFormat/>
    <w:rsid w:val="00711041"/>
  </w:style>
  <w:style w:type="character" w:customStyle="1" w:styleId="WW8Num2z8">
    <w:name w:val="WW8Num2z8"/>
    <w:qFormat/>
    <w:rsid w:val="00711041"/>
  </w:style>
  <w:style w:type="character" w:customStyle="1" w:styleId="WW8Num3z0">
    <w:name w:val="WW8Num3z0"/>
    <w:qFormat/>
    <w:rsid w:val="00711041"/>
  </w:style>
  <w:style w:type="character" w:customStyle="1" w:styleId="WW8Num4z0">
    <w:name w:val="WW8Num4z0"/>
    <w:qFormat/>
    <w:rsid w:val="00711041"/>
    <w:rPr>
      <w:rFonts w:ascii="Symbol" w:hAnsi="Symbol" w:cs="Symbol"/>
    </w:rPr>
  </w:style>
  <w:style w:type="character" w:customStyle="1" w:styleId="WW8Num4z1">
    <w:name w:val="WW8Num4z1"/>
    <w:qFormat/>
    <w:rsid w:val="00711041"/>
    <w:rPr>
      <w:rFonts w:ascii="Courier New" w:hAnsi="Courier New" w:cs="Courier New"/>
    </w:rPr>
  </w:style>
  <w:style w:type="character" w:customStyle="1" w:styleId="WW8Num4z2">
    <w:name w:val="WW8Num4z2"/>
    <w:qFormat/>
    <w:rsid w:val="00711041"/>
    <w:rPr>
      <w:rFonts w:ascii="Wingdings" w:hAnsi="Wingdings" w:cs="Wingdings"/>
    </w:rPr>
  </w:style>
  <w:style w:type="character" w:customStyle="1" w:styleId="WW8Num5z0">
    <w:name w:val="WW8Num5z0"/>
    <w:qFormat/>
    <w:rsid w:val="00711041"/>
    <w:rPr>
      <w:b/>
    </w:rPr>
  </w:style>
  <w:style w:type="character" w:customStyle="1" w:styleId="WW8Num5z1">
    <w:name w:val="WW8Num5z1"/>
    <w:qFormat/>
    <w:rsid w:val="00711041"/>
  </w:style>
  <w:style w:type="character" w:customStyle="1" w:styleId="WW8Num5z2">
    <w:name w:val="WW8Num5z2"/>
    <w:qFormat/>
    <w:rsid w:val="00711041"/>
  </w:style>
  <w:style w:type="character" w:customStyle="1" w:styleId="WW8Num5z3">
    <w:name w:val="WW8Num5z3"/>
    <w:qFormat/>
    <w:rsid w:val="00711041"/>
  </w:style>
  <w:style w:type="character" w:customStyle="1" w:styleId="WW8Num5z4">
    <w:name w:val="WW8Num5z4"/>
    <w:qFormat/>
    <w:rsid w:val="00711041"/>
  </w:style>
  <w:style w:type="character" w:customStyle="1" w:styleId="WW8Num5z5">
    <w:name w:val="WW8Num5z5"/>
    <w:qFormat/>
    <w:rsid w:val="00711041"/>
  </w:style>
  <w:style w:type="character" w:customStyle="1" w:styleId="WW8Num5z6">
    <w:name w:val="WW8Num5z6"/>
    <w:qFormat/>
    <w:rsid w:val="00711041"/>
  </w:style>
  <w:style w:type="character" w:customStyle="1" w:styleId="WW8Num5z7">
    <w:name w:val="WW8Num5z7"/>
    <w:qFormat/>
    <w:rsid w:val="00711041"/>
  </w:style>
  <w:style w:type="character" w:customStyle="1" w:styleId="WW8Num5z8">
    <w:name w:val="WW8Num5z8"/>
    <w:qFormat/>
    <w:rsid w:val="00711041"/>
  </w:style>
  <w:style w:type="character" w:customStyle="1" w:styleId="WW8Num6z0">
    <w:name w:val="WW8Num6z0"/>
    <w:qFormat/>
    <w:rsid w:val="00711041"/>
    <w:rPr>
      <w:rFonts w:ascii="Symbol" w:hAnsi="Symbol" w:cs="Symbol"/>
    </w:rPr>
  </w:style>
  <w:style w:type="character" w:customStyle="1" w:styleId="WW8Num6z1">
    <w:name w:val="WW8Num6z1"/>
    <w:qFormat/>
    <w:rsid w:val="00711041"/>
    <w:rPr>
      <w:rFonts w:ascii="Courier New" w:hAnsi="Courier New" w:cs="Courier New"/>
    </w:rPr>
  </w:style>
  <w:style w:type="character" w:customStyle="1" w:styleId="WW8Num6z2">
    <w:name w:val="WW8Num6z2"/>
    <w:qFormat/>
    <w:rsid w:val="00711041"/>
    <w:rPr>
      <w:rFonts w:ascii="Wingdings" w:hAnsi="Wingdings" w:cs="Wingdings"/>
    </w:rPr>
  </w:style>
  <w:style w:type="character" w:customStyle="1" w:styleId="WW8Num7z0">
    <w:name w:val="WW8Num7z0"/>
    <w:qFormat/>
    <w:rsid w:val="00711041"/>
    <w:rPr>
      <w:rFonts w:ascii="Symbol" w:hAnsi="Symbol" w:cs="Symbol"/>
    </w:rPr>
  </w:style>
  <w:style w:type="character" w:customStyle="1" w:styleId="WW8Num7z1">
    <w:name w:val="WW8Num7z1"/>
    <w:qFormat/>
    <w:rsid w:val="00711041"/>
    <w:rPr>
      <w:rFonts w:ascii="Courier New" w:hAnsi="Courier New" w:cs="Courier New"/>
    </w:rPr>
  </w:style>
  <w:style w:type="character" w:customStyle="1" w:styleId="WW8Num7z2">
    <w:name w:val="WW8Num7z2"/>
    <w:qFormat/>
    <w:rsid w:val="00711041"/>
    <w:rPr>
      <w:rFonts w:ascii="Wingdings" w:hAnsi="Wingdings" w:cs="Wingdings"/>
    </w:rPr>
  </w:style>
  <w:style w:type="character" w:customStyle="1" w:styleId="WW8Num8z0">
    <w:name w:val="WW8Num8z0"/>
    <w:qFormat/>
    <w:rsid w:val="00711041"/>
    <w:rPr>
      <w:b/>
    </w:rPr>
  </w:style>
  <w:style w:type="character" w:customStyle="1" w:styleId="WW8Num8z1">
    <w:name w:val="WW8Num8z1"/>
    <w:qFormat/>
    <w:rsid w:val="00711041"/>
  </w:style>
  <w:style w:type="character" w:customStyle="1" w:styleId="WW8Num8z2">
    <w:name w:val="WW8Num8z2"/>
    <w:qFormat/>
    <w:rsid w:val="00711041"/>
  </w:style>
  <w:style w:type="character" w:customStyle="1" w:styleId="WW8Num8z3">
    <w:name w:val="WW8Num8z3"/>
    <w:qFormat/>
    <w:rsid w:val="00711041"/>
  </w:style>
  <w:style w:type="character" w:customStyle="1" w:styleId="WW8Num8z4">
    <w:name w:val="WW8Num8z4"/>
    <w:qFormat/>
    <w:rsid w:val="00711041"/>
  </w:style>
  <w:style w:type="character" w:customStyle="1" w:styleId="WW8Num8z5">
    <w:name w:val="WW8Num8z5"/>
    <w:qFormat/>
    <w:rsid w:val="00711041"/>
  </w:style>
  <w:style w:type="character" w:customStyle="1" w:styleId="WW8Num8z6">
    <w:name w:val="WW8Num8z6"/>
    <w:qFormat/>
    <w:rsid w:val="00711041"/>
  </w:style>
  <w:style w:type="character" w:customStyle="1" w:styleId="WW8Num8z7">
    <w:name w:val="WW8Num8z7"/>
    <w:qFormat/>
    <w:rsid w:val="00711041"/>
  </w:style>
  <w:style w:type="character" w:customStyle="1" w:styleId="WW8Num8z8">
    <w:name w:val="WW8Num8z8"/>
    <w:qFormat/>
    <w:rsid w:val="00711041"/>
  </w:style>
  <w:style w:type="character" w:customStyle="1" w:styleId="WW8Num9z0">
    <w:name w:val="WW8Num9z0"/>
    <w:qFormat/>
    <w:rsid w:val="00711041"/>
  </w:style>
  <w:style w:type="character" w:customStyle="1" w:styleId="WW8Num9z1">
    <w:name w:val="WW8Num9z1"/>
    <w:qFormat/>
    <w:rsid w:val="00711041"/>
  </w:style>
  <w:style w:type="character" w:customStyle="1" w:styleId="WW8Num9z2">
    <w:name w:val="WW8Num9z2"/>
    <w:qFormat/>
    <w:rsid w:val="00711041"/>
  </w:style>
  <w:style w:type="character" w:customStyle="1" w:styleId="WW8Num9z3">
    <w:name w:val="WW8Num9z3"/>
    <w:qFormat/>
    <w:rsid w:val="00711041"/>
  </w:style>
  <w:style w:type="character" w:customStyle="1" w:styleId="WW8Num9z4">
    <w:name w:val="WW8Num9z4"/>
    <w:qFormat/>
    <w:rsid w:val="00711041"/>
  </w:style>
  <w:style w:type="character" w:customStyle="1" w:styleId="WW8Num9z5">
    <w:name w:val="WW8Num9z5"/>
    <w:qFormat/>
    <w:rsid w:val="00711041"/>
  </w:style>
  <w:style w:type="character" w:customStyle="1" w:styleId="WW8Num9z6">
    <w:name w:val="WW8Num9z6"/>
    <w:qFormat/>
    <w:rsid w:val="00711041"/>
  </w:style>
  <w:style w:type="character" w:customStyle="1" w:styleId="WW8Num9z7">
    <w:name w:val="WW8Num9z7"/>
    <w:qFormat/>
    <w:rsid w:val="00711041"/>
  </w:style>
  <w:style w:type="character" w:customStyle="1" w:styleId="WW8Num9z8">
    <w:name w:val="WW8Num9z8"/>
    <w:qFormat/>
    <w:rsid w:val="00711041"/>
  </w:style>
  <w:style w:type="character" w:customStyle="1" w:styleId="WW8Num10z0">
    <w:name w:val="WW8Num10z0"/>
    <w:qFormat/>
    <w:rsid w:val="00711041"/>
  </w:style>
  <w:style w:type="character" w:customStyle="1" w:styleId="Fontepargpadro1">
    <w:name w:val="Fonte parág. padrão1"/>
    <w:qFormat/>
    <w:rsid w:val="00711041"/>
  </w:style>
  <w:style w:type="character" w:styleId="Nmerodepgina">
    <w:name w:val="page number"/>
    <w:basedOn w:val="Fontepargpadro1"/>
    <w:qFormat/>
    <w:rsid w:val="00711041"/>
  </w:style>
  <w:style w:type="character" w:customStyle="1" w:styleId="Refdecomentrio1">
    <w:name w:val="Ref. de comentário1"/>
    <w:qFormat/>
    <w:rsid w:val="00711041"/>
    <w:rPr>
      <w:sz w:val="16"/>
      <w:szCs w:val="16"/>
    </w:rPr>
  </w:style>
  <w:style w:type="character" w:customStyle="1" w:styleId="CorpodetextoChar">
    <w:name w:val="Corpo de texto Char"/>
    <w:qFormat/>
    <w:rsid w:val="00711041"/>
    <w:rPr>
      <w:bCs/>
      <w:sz w:val="24"/>
      <w:lang w:val="pt-BR" w:bidi="ar-SA"/>
    </w:rPr>
  </w:style>
  <w:style w:type="character" w:customStyle="1" w:styleId="InternetLink">
    <w:name w:val="Internet Link"/>
    <w:rsid w:val="00711041"/>
    <w:rPr>
      <w:rFonts w:cs="Times New Roman"/>
      <w:color w:val="0000FF"/>
      <w:u w:val="single"/>
    </w:rPr>
  </w:style>
  <w:style w:type="character" w:customStyle="1" w:styleId="CabealhoChar">
    <w:name w:val="Cabeçalho Char"/>
    <w:qFormat/>
    <w:rsid w:val="00711041"/>
    <w:rPr>
      <w:sz w:val="24"/>
      <w:szCs w:val="24"/>
    </w:rPr>
  </w:style>
  <w:style w:type="character" w:customStyle="1" w:styleId="Recuodecorpodetexto3Char">
    <w:name w:val="Recuo de corpo de texto 3 Char"/>
    <w:qFormat/>
    <w:rsid w:val="00711041"/>
    <w:rPr>
      <w:sz w:val="16"/>
      <w:szCs w:val="16"/>
    </w:rPr>
  </w:style>
  <w:style w:type="character" w:customStyle="1" w:styleId="Corpodetexto2Char">
    <w:name w:val="Corpo de texto 2 Char"/>
    <w:qFormat/>
    <w:rsid w:val="00711041"/>
    <w:rPr>
      <w:rFonts w:ascii="Calibri" w:eastAsia="Calibri" w:hAnsi="Calibri" w:cs="Calibri"/>
      <w:sz w:val="22"/>
      <w:szCs w:val="22"/>
    </w:rPr>
  </w:style>
  <w:style w:type="character" w:customStyle="1" w:styleId="Ttulo2Char">
    <w:name w:val="Título 2 Char"/>
    <w:qFormat/>
    <w:rsid w:val="00711041"/>
    <w:rPr>
      <w:rFonts w:ascii="Calibri" w:eastAsia="MS Gothic" w:hAnsi="Calibri" w:cs="Times New Roman"/>
      <w:b/>
      <w:bCs/>
      <w:color w:val="4F81BD"/>
      <w:sz w:val="26"/>
      <w:szCs w:val="26"/>
    </w:rPr>
  </w:style>
  <w:style w:type="character" w:customStyle="1" w:styleId="Ttulo8Char">
    <w:name w:val="Título 8 Char"/>
    <w:qFormat/>
    <w:rsid w:val="00711041"/>
    <w:rPr>
      <w:rFonts w:ascii="Calibri" w:eastAsia="MS Gothic" w:hAnsi="Calibri" w:cs="Times New Roman"/>
      <w:color w:val="404040"/>
    </w:rPr>
  </w:style>
  <w:style w:type="character" w:styleId="HiperlinkVisitado">
    <w:name w:val="FollowedHyperlink"/>
    <w:qFormat/>
    <w:rsid w:val="00711041"/>
    <w:rPr>
      <w:color w:val="800080"/>
      <w:u w:val="single"/>
    </w:rPr>
  </w:style>
  <w:style w:type="character" w:customStyle="1" w:styleId="Ttulo9Char">
    <w:name w:val="Título 9 Char"/>
    <w:qFormat/>
    <w:rsid w:val="00711041"/>
    <w:rPr>
      <w:rFonts w:ascii="Arial" w:hAnsi="Arial" w:cs="Arial"/>
      <w:sz w:val="22"/>
      <w:szCs w:val="22"/>
    </w:rPr>
  </w:style>
  <w:style w:type="character" w:customStyle="1" w:styleId="apple-converted-space">
    <w:name w:val="apple-converted-space"/>
    <w:qFormat/>
    <w:rsid w:val="00711041"/>
  </w:style>
  <w:style w:type="character" w:customStyle="1" w:styleId="NumberingSymbols">
    <w:name w:val="Numbering Symbols"/>
    <w:qFormat/>
    <w:rsid w:val="00711041"/>
  </w:style>
  <w:style w:type="character" w:styleId="Refdecomentrio">
    <w:name w:val="annotation reference"/>
    <w:basedOn w:val="Fontepargpadro"/>
    <w:uiPriority w:val="99"/>
    <w:semiHidden/>
    <w:unhideWhenUsed/>
    <w:qFormat/>
    <w:rsid w:val="00E32572"/>
    <w:rPr>
      <w:sz w:val="16"/>
      <w:szCs w:val="16"/>
    </w:rPr>
  </w:style>
  <w:style w:type="character" w:customStyle="1" w:styleId="TextodecomentrioChar">
    <w:name w:val="Texto de comentário Char"/>
    <w:basedOn w:val="Fontepargpadro"/>
    <w:link w:val="Textodecomentrio"/>
    <w:uiPriority w:val="99"/>
    <w:semiHidden/>
    <w:qFormat/>
    <w:rsid w:val="00E32572"/>
    <w:rPr>
      <w:lang w:eastAsia="zh-CN"/>
    </w:rPr>
  </w:style>
  <w:style w:type="character" w:customStyle="1" w:styleId="ListLabel1">
    <w:name w:val="ListLabel 1"/>
    <w:qFormat/>
    <w:rPr>
      <w:rFonts w:ascii="Calibri" w:hAnsi="Calibri" w:cs="Calibri"/>
      <w:b/>
    </w:rPr>
  </w:style>
  <w:style w:type="character" w:customStyle="1" w:styleId="ListLabel2">
    <w:name w:val="ListLabel 2"/>
    <w:qFormat/>
    <w:rPr>
      <w:rFonts w:ascii="Calibri" w:hAnsi="Calibri"/>
      <w:b/>
    </w:rPr>
  </w:style>
  <w:style w:type="character" w:customStyle="1" w:styleId="ListLabel3">
    <w:name w:val="ListLabel 3"/>
    <w:qFormat/>
    <w:rPr>
      <w:rFonts w:ascii="Calibri" w:hAnsi="Calibri" w:cs="Calibri"/>
      <w:b/>
    </w:rPr>
  </w:style>
  <w:style w:type="character" w:customStyle="1" w:styleId="ListLabel4">
    <w:name w:val="ListLabel 4"/>
    <w:qFormat/>
    <w:rPr>
      <w:rFonts w:ascii="Calibri" w:hAnsi="Calibri"/>
      <w:b/>
    </w:rPr>
  </w:style>
  <w:style w:type="character" w:customStyle="1" w:styleId="ListLabel5">
    <w:name w:val="ListLabel 5"/>
    <w:qFormat/>
    <w:rPr>
      <w:rFonts w:ascii="Calibri" w:hAnsi="Calibri" w:cs="Calibri"/>
      <w:b/>
    </w:rPr>
  </w:style>
  <w:style w:type="character" w:customStyle="1" w:styleId="ListLabel6">
    <w:name w:val="ListLabel 6"/>
    <w:qFormat/>
    <w:rPr>
      <w:rFonts w:ascii="Calibri" w:hAnsi="Calibri"/>
      <w:b/>
    </w:rPr>
  </w:style>
  <w:style w:type="paragraph" w:customStyle="1" w:styleId="Heading">
    <w:name w:val="Heading"/>
    <w:basedOn w:val="Normal"/>
    <w:next w:val="TextBody"/>
    <w:qFormat/>
    <w:rsid w:val="00711041"/>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rsid w:val="00711041"/>
    <w:pPr>
      <w:ind w:right="40"/>
      <w:jc w:val="both"/>
    </w:pPr>
    <w:rPr>
      <w:bCs/>
      <w:szCs w:val="20"/>
    </w:rPr>
  </w:style>
  <w:style w:type="paragraph" w:styleId="Lista">
    <w:name w:val="List"/>
    <w:basedOn w:val="TextBody"/>
    <w:rsid w:val="00711041"/>
  </w:style>
  <w:style w:type="paragraph" w:styleId="Legenda">
    <w:name w:val="caption"/>
    <w:basedOn w:val="Normal"/>
    <w:qFormat/>
    <w:rsid w:val="00711041"/>
    <w:pPr>
      <w:suppressLineNumbers/>
      <w:spacing w:before="120" w:after="120"/>
    </w:pPr>
    <w:rPr>
      <w:i/>
      <w:iCs/>
    </w:rPr>
  </w:style>
  <w:style w:type="paragraph" w:customStyle="1" w:styleId="Index">
    <w:name w:val="Index"/>
    <w:basedOn w:val="Normal"/>
    <w:qFormat/>
    <w:rsid w:val="00711041"/>
    <w:pPr>
      <w:suppressLineNumbers/>
    </w:pPr>
  </w:style>
  <w:style w:type="paragraph" w:styleId="Rodap">
    <w:name w:val="footer"/>
    <w:basedOn w:val="Normal"/>
    <w:rsid w:val="00711041"/>
  </w:style>
  <w:style w:type="paragraph" w:styleId="Textodebalo">
    <w:name w:val="Balloon Text"/>
    <w:basedOn w:val="Normal"/>
    <w:qFormat/>
    <w:rsid w:val="00711041"/>
    <w:rPr>
      <w:rFonts w:ascii="Tahoma" w:hAnsi="Tahoma" w:cs="Tahoma"/>
      <w:sz w:val="16"/>
      <w:szCs w:val="16"/>
    </w:rPr>
  </w:style>
  <w:style w:type="paragraph" w:customStyle="1" w:styleId="Textodecomentrio1">
    <w:name w:val="Texto de comentário1"/>
    <w:basedOn w:val="Normal"/>
    <w:qFormat/>
    <w:rsid w:val="00711041"/>
    <w:rPr>
      <w:sz w:val="20"/>
      <w:szCs w:val="20"/>
    </w:rPr>
  </w:style>
  <w:style w:type="paragraph" w:styleId="Assuntodocomentrio">
    <w:name w:val="annotation subject"/>
    <w:basedOn w:val="Textodecomentrio1"/>
    <w:qFormat/>
    <w:rsid w:val="00711041"/>
    <w:rPr>
      <w:b/>
      <w:bCs/>
    </w:rPr>
  </w:style>
  <w:style w:type="paragraph" w:customStyle="1" w:styleId="Textoembloco1">
    <w:name w:val="Texto em bloco1"/>
    <w:basedOn w:val="Normal"/>
    <w:qFormat/>
    <w:rsid w:val="00711041"/>
    <w:pPr>
      <w:ind w:left="3686"/>
      <w:jc w:val="both"/>
    </w:pPr>
    <w:rPr>
      <w:b/>
      <w:szCs w:val="20"/>
    </w:rPr>
  </w:style>
  <w:style w:type="paragraph" w:styleId="NormalWeb">
    <w:name w:val="Normal (Web)"/>
    <w:basedOn w:val="Normal"/>
    <w:uiPriority w:val="99"/>
    <w:qFormat/>
    <w:rsid w:val="00711041"/>
    <w:pPr>
      <w:spacing w:after="280"/>
      <w:jc w:val="both"/>
    </w:pPr>
    <w:rPr>
      <w:rFonts w:ascii="Verdana" w:hAnsi="Verdana" w:cs="Verdana"/>
      <w:color w:val="000000"/>
      <w:sz w:val="17"/>
      <w:szCs w:val="17"/>
    </w:rPr>
  </w:style>
  <w:style w:type="paragraph" w:styleId="PargrafodaLista">
    <w:name w:val="List Paragraph"/>
    <w:basedOn w:val="Normal"/>
    <w:qFormat/>
    <w:rsid w:val="00711041"/>
    <w:pPr>
      <w:ind w:left="708"/>
    </w:pPr>
  </w:style>
  <w:style w:type="paragraph" w:customStyle="1" w:styleId="Recuodecorpodetexto21">
    <w:name w:val="Recuo de corpo de texto 21"/>
    <w:basedOn w:val="Normal"/>
    <w:qFormat/>
    <w:rsid w:val="00711041"/>
    <w:pPr>
      <w:spacing w:after="120" w:line="480" w:lineRule="auto"/>
      <w:ind w:left="283"/>
    </w:pPr>
  </w:style>
  <w:style w:type="paragraph" w:customStyle="1" w:styleId="Corpodetexto32">
    <w:name w:val="Corpo de texto 32"/>
    <w:basedOn w:val="Normal"/>
    <w:qFormat/>
    <w:rsid w:val="00711041"/>
    <w:pPr>
      <w:spacing w:after="120"/>
    </w:pPr>
    <w:rPr>
      <w:sz w:val="16"/>
      <w:szCs w:val="16"/>
    </w:rPr>
  </w:style>
  <w:style w:type="paragraph" w:customStyle="1" w:styleId="Corpodetexto31">
    <w:name w:val="Corpo de texto 31"/>
    <w:basedOn w:val="Normal"/>
    <w:qFormat/>
    <w:rsid w:val="00711041"/>
    <w:pPr>
      <w:spacing w:before="201" w:line="292" w:lineRule="exact"/>
      <w:jc w:val="both"/>
    </w:pPr>
  </w:style>
  <w:style w:type="paragraph" w:customStyle="1" w:styleId="Corpodetexto21">
    <w:name w:val="Corpo de texto 21"/>
    <w:basedOn w:val="Normal"/>
    <w:qFormat/>
    <w:rsid w:val="00711041"/>
    <w:pPr>
      <w:jc w:val="both"/>
    </w:pPr>
  </w:style>
  <w:style w:type="paragraph" w:styleId="Cabealho">
    <w:name w:val="header"/>
    <w:basedOn w:val="Normal"/>
    <w:rsid w:val="00711041"/>
  </w:style>
  <w:style w:type="paragraph" w:customStyle="1" w:styleId="Recuodecorpodetexto31">
    <w:name w:val="Recuo de corpo de texto 31"/>
    <w:basedOn w:val="Normal"/>
    <w:qFormat/>
    <w:rsid w:val="00711041"/>
    <w:pPr>
      <w:spacing w:after="120"/>
      <w:ind w:left="283"/>
    </w:pPr>
    <w:rPr>
      <w:sz w:val="16"/>
      <w:szCs w:val="16"/>
    </w:rPr>
  </w:style>
  <w:style w:type="paragraph" w:customStyle="1" w:styleId="Corpodetexto22">
    <w:name w:val="Corpo de texto 22"/>
    <w:basedOn w:val="Normal"/>
    <w:qFormat/>
    <w:rsid w:val="00711041"/>
    <w:pPr>
      <w:spacing w:after="120" w:line="480" w:lineRule="auto"/>
    </w:pPr>
    <w:rPr>
      <w:rFonts w:ascii="Calibri" w:eastAsia="Calibri" w:hAnsi="Calibri" w:cs="Calibri"/>
      <w:sz w:val="22"/>
      <w:szCs w:val="22"/>
    </w:rPr>
  </w:style>
  <w:style w:type="paragraph" w:customStyle="1" w:styleId="FrameContents">
    <w:name w:val="Frame Contents"/>
    <w:basedOn w:val="Normal"/>
    <w:qFormat/>
    <w:rsid w:val="00711041"/>
  </w:style>
  <w:style w:type="paragraph" w:styleId="Textodecomentrio">
    <w:name w:val="annotation text"/>
    <w:basedOn w:val="Normal"/>
    <w:link w:val="TextodecomentrioChar"/>
    <w:uiPriority w:val="99"/>
    <w:semiHidden/>
    <w:unhideWhenUsed/>
    <w:qFormat/>
    <w:rsid w:val="00E32572"/>
    <w:rPr>
      <w:sz w:val="20"/>
      <w:szCs w:val="20"/>
    </w:rPr>
  </w:style>
  <w:style w:type="character" w:styleId="Hyperlink">
    <w:name w:val="Hyperlink"/>
    <w:basedOn w:val="Fontepargpadro"/>
    <w:uiPriority w:val="99"/>
    <w:semiHidden/>
    <w:unhideWhenUsed/>
    <w:rsid w:val="00BE4DB5"/>
    <w:rPr>
      <w:color w:val="0000FF"/>
      <w:u w:val="single"/>
    </w:rPr>
  </w:style>
  <w:style w:type="paragraph" w:customStyle="1" w:styleId="textbody0">
    <w:name w:val="textbody"/>
    <w:basedOn w:val="Normal"/>
    <w:rsid w:val="00BE4DB5"/>
    <w:pPr>
      <w:suppressAutoHyphens w:val="0"/>
      <w:spacing w:before="100" w:beforeAutospacing="1" w:after="100" w:afterAutospacing="1"/>
    </w:pPr>
    <w:rPr>
      <w:color w:val="auto"/>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41"/>
    <w:pPr>
      <w:suppressAutoHyphens/>
    </w:pPr>
    <w:rPr>
      <w:color w:val="00000A"/>
      <w:sz w:val="24"/>
      <w:szCs w:val="24"/>
      <w:lang w:eastAsia="zh-CN"/>
    </w:rPr>
  </w:style>
  <w:style w:type="paragraph" w:styleId="Ttulo1">
    <w:name w:val="heading 1"/>
    <w:basedOn w:val="Normal"/>
    <w:qFormat/>
    <w:rsid w:val="00711041"/>
    <w:pPr>
      <w:keepNext/>
      <w:spacing w:before="120"/>
      <w:outlineLvl w:val="0"/>
    </w:pPr>
    <w:rPr>
      <w:rFonts w:ascii="Arial" w:hAnsi="Arial" w:cs="Arial"/>
      <w:b/>
      <w:bCs/>
      <w:spacing w:val="8"/>
      <w:sz w:val="22"/>
      <w:szCs w:val="22"/>
    </w:rPr>
  </w:style>
  <w:style w:type="paragraph" w:styleId="Ttulo2">
    <w:name w:val="heading 2"/>
    <w:basedOn w:val="Normal"/>
    <w:next w:val="Normal"/>
    <w:qFormat/>
    <w:rsid w:val="00711041"/>
    <w:pPr>
      <w:keepNext/>
      <w:keepLines/>
      <w:spacing w:before="200" w:line="276" w:lineRule="auto"/>
      <w:outlineLvl w:val="1"/>
    </w:pPr>
    <w:rPr>
      <w:rFonts w:ascii="Calibri" w:eastAsia="MS Gothic" w:hAnsi="Calibri" w:cs="Calibri"/>
      <w:b/>
      <w:bCs/>
      <w:color w:val="4F81BD"/>
      <w:sz w:val="26"/>
      <w:szCs w:val="26"/>
    </w:rPr>
  </w:style>
  <w:style w:type="paragraph" w:styleId="Ttulo8">
    <w:name w:val="heading 8"/>
    <w:basedOn w:val="Normal"/>
    <w:next w:val="Normal"/>
    <w:qFormat/>
    <w:rsid w:val="00711041"/>
    <w:pPr>
      <w:keepNext/>
      <w:keepLines/>
      <w:spacing w:before="200" w:line="276" w:lineRule="auto"/>
      <w:outlineLvl w:val="7"/>
    </w:pPr>
    <w:rPr>
      <w:rFonts w:ascii="Calibri" w:eastAsia="MS Gothic" w:hAnsi="Calibri" w:cs="Calibri"/>
      <w:color w:val="404040"/>
      <w:sz w:val="20"/>
      <w:szCs w:val="20"/>
    </w:rPr>
  </w:style>
  <w:style w:type="paragraph" w:styleId="Ttulo9">
    <w:name w:val="heading 9"/>
    <w:basedOn w:val="Normal"/>
    <w:next w:val="Normal"/>
    <w:qFormat/>
    <w:rsid w:val="00711041"/>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sid w:val="00711041"/>
    <w:rPr>
      <w:rFonts w:ascii="Symbol" w:hAnsi="Symbol" w:cs="Symbol"/>
    </w:rPr>
  </w:style>
  <w:style w:type="character" w:customStyle="1" w:styleId="WW8Num1z2">
    <w:name w:val="WW8Num1z2"/>
    <w:qFormat/>
    <w:rsid w:val="00711041"/>
    <w:rPr>
      <w:rFonts w:ascii="Courier New" w:hAnsi="Courier New" w:cs="Courier New"/>
    </w:rPr>
  </w:style>
  <w:style w:type="character" w:customStyle="1" w:styleId="WW8Num1z3">
    <w:name w:val="WW8Num1z3"/>
    <w:qFormat/>
    <w:rsid w:val="00711041"/>
    <w:rPr>
      <w:rFonts w:ascii="Wingdings" w:hAnsi="Wingdings" w:cs="Wingdings"/>
    </w:rPr>
  </w:style>
  <w:style w:type="character" w:customStyle="1" w:styleId="WW8Num2z0">
    <w:name w:val="WW8Num2z0"/>
    <w:qFormat/>
    <w:rsid w:val="00711041"/>
    <w:rPr>
      <w:rFonts w:ascii="Calibri" w:hAnsi="Calibri" w:cs="Calibri"/>
    </w:rPr>
  </w:style>
  <w:style w:type="character" w:customStyle="1" w:styleId="WW8Num2z1">
    <w:name w:val="WW8Num2z1"/>
    <w:qFormat/>
    <w:rsid w:val="00711041"/>
  </w:style>
  <w:style w:type="character" w:customStyle="1" w:styleId="WW8Num2z2">
    <w:name w:val="WW8Num2z2"/>
    <w:qFormat/>
    <w:rsid w:val="00711041"/>
  </w:style>
  <w:style w:type="character" w:customStyle="1" w:styleId="WW8Num2z3">
    <w:name w:val="WW8Num2z3"/>
    <w:qFormat/>
    <w:rsid w:val="00711041"/>
  </w:style>
  <w:style w:type="character" w:customStyle="1" w:styleId="WW8Num2z4">
    <w:name w:val="WW8Num2z4"/>
    <w:qFormat/>
    <w:rsid w:val="00711041"/>
  </w:style>
  <w:style w:type="character" w:customStyle="1" w:styleId="WW8Num2z5">
    <w:name w:val="WW8Num2z5"/>
    <w:qFormat/>
    <w:rsid w:val="00711041"/>
  </w:style>
  <w:style w:type="character" w:customStyle="1" w:styleId="WW8Num2z6">
    <w:name w:val="WW8Num2z6"/>
    <w:qFormat/>
    <w:rsid w:val="00711041"/>
  </w:style>
  <w:style w:type="character" w:customStyle="1" w:styleId="WW8Num2z7">
    <w:name w:val="WW8Num2z7"/>
    <w:qFormat/>
    <w:rsid w:val="00711041"/>
  </w:style>
  <w:style w:type="character" w:customStyle="1" w:styleId="WW8Num2z8">
    <w:name w:val="WW8Num2z8"/>
    <w:qFormat/>
    <w:rsid w:val="00711041"/>
  </w:style>
  <w:style w:type="character" w:customStyle="1" w:styleId="WW8Num3z0">
    <w:name w:val="WW8Num3z0"/>
    <w:qFormat/>
    <w:rsid w:val="00711041"/>
  </w:style>
  <w:style w:type="character" w:customStyle="1" w:styleId="WW8Num4z0">
    <w:name w:val="WW8Num4z0"/>
    <w:qFormat/>
    <w:rsid w:val="00711041"/>
    <w:rPr>
      <w:rFonts w:ascii="Symbol" w:hAnsi="Symbol" w:cs="Symbol"/>
    </w:rPr>
  </w:style>
  <w:style w:type="character" w:customStyle="1" w:styleId="WW8Num4z1">
    <w:name w:val="WW8Num4z1"/>
    <w:qFormat/>
    <w:rsid w:val="00711041"/>
    <w:rPr>
      <w:rFonts w:ascii="Courier New" w:hAnsi="Courier New" w:cs="Courier New"/>
    </w:rPr>
  </w:style>
  <w:style w:type="character" w:customStyle="1" w:styleId="WW8Num4z2">
    <w:name w:val="WW8Num4z2"/>
    <w:qFormat/>
    <w:rsid w:val="00711041"/>
    <w:rPr>
      <w:rFonts w:ascii="Wingdings" w:hAnsi="Wingdings" w:cs="Wingdings"/>
    </w:rPr>
  </w:style>
  <w:style w:type="character" w:customStyle="1" w:styleId="WW8Num5z0">
    <w:name w:val="WW8Num5z0"/>
    <w:qFormat/>
    <w:rsid w:val="00711041"/>
    <w:rPr>
      <w:b/>
    </w:rPr>
  </w:style>
  <w:style w:type="character" w:customStyle="1" w:styleId="WW8Num5z1">
    <w:name w:val="WW8Num5z1"/>
    <w:qFormat/>
    <w:rsid w:val="00711041"/>
  </w:style>
  <w:style w:type="character" w:customStyle="1" w:styleId="WW8Num5z2">
    <w:name w:val="WW8Num5z2"/>
    <w:qFormat/>
    <w:rsid w:val="00711041"/>
  </w:style>
  <w:style w:type="character" w:customStyle="1" w:styleId="WW8Num5z3">
    <w:name w:val="WW8Num5z3"/>
    <w:qFormat/>
    <w:rsid w:val="00711041"/>
  </w:style>
  <w:style w:type="character" w:customStyle="1" w:styleId="WW8Num5z4">
    <w:name w:val="WW8Num5z4"/>
    <w:qFormat/>
    <w:rsid w:val="00711041"/>
  </w:style>
  <w:style w:type="character" w:customStyle="1" w:styleId="WW8Num5z5">
    <w:name w:val="WW8Num5z5"/>
    <w:qFormat/>
    <w:rsid w:val="00711041"/>
  </w:style>
  <w:style w:type="character" w:customStyle="1" w:styleId="WW8Num5z6">
    <w:name w:val="WW8Num5z6"/>
    <w:qFormat/>
    <w:rsid w:val="00711041"/>
  </w:style>
  <w:style w:type="character" w:customStyle="1" w:styleId="WW8Num5z7">
    <w:name w:val="WW8Num5z7"/>
    <w:qFormat/>
    <w:rsid w:val="00711041"/>
  </w:style>
  <w:style w:type="character" w:customStyle="1" w:styleId="WW8Num5z8">
    <w:name w:val="WW8Num5z8"/>
    <w:qFormat/>
    <w:rsid w:val="00711041"/>
  </w:style>
  <w:style w:type="character" w:customStyle="1" w:styleId="WW8Num6z0">
    <w:name w:val="WW8Num6z0"/>
    <w:qFormat/>
    <w:rsid w:val="00711041"/>
    <w:rPr>
      <w:rFonts w:ascii="Symbol" w:hAnsi="Symbol" w:cs="Symbol"/>
    </w:rPr>
  </w:style>
  <w:style w:type="character" w:customStyle="1" w:styleId="WW8Num6z1">
    <w:name w:val="WW8Num6z1"/>
    <w:qFormat/>
    <w:rsid w:val="00711041"/>
    <w:rPr>
      <w:rFonts w:ascii="Courier New" w:hAnsi="Courier New" w:cs="Courier New"/>
    </w:rPr>
  </w:style>
  <w:style w:type="character" w:customStyle="1" w:styleId="WW8Num6z2">
    <w:name w:val="WW8Num6z2"/>
    <w:qFormat/>
    <w:rsid w:val="00711041"/>
    <w:rPr>
      <w:rFonts w:ascii="Wingdings" w:hAnsi="Wingdings" w:cs="Wingdings"/>
    </w:rPr>
  </w:style>
  <w:style w:type="character" w:customStyle="1" w:styleId="WW8Num7z0">
    <w:name w:val="WW8Num7z0"/>
    <w:qFormat/>
    <w:rsid w:val="00711041"/>
    <w:rPr>
      <w:rFonts w:ascii="Symbol" w:hAnsi="Symbol" w:cs="Symbol"/>
    </w:rPr>
  </w:style>
  <w:style w:type="character" w:customStyle="1" w:styleId="WW8Num7z1">
    <w:name w:val="WW8Num7z1"/>
    <w:qFormat/>
    <w:rsid w:val="00711041"/>
    <w:rPr>
      <w:rFonts w:ascii="Courier New" w:hAnsi="Courier New" w:cs="Courier New"/>
    </w:rPr>
  </w:style>
  <w:style w:type="character" w:customStyle="1" w:styleId="WW8Num7z2">
    <w:name w:val="WW8Num7z2"/>
    <w:qFormat/>
    <w:rsid w:val="00711041"/>
    <w:rPr>
      <w:rFonts w:ascii="Wingdings" w:hAnsi="Wingdings" w:cs="Wingdings"/>
    </w:rPr>
  </w:style>
  <w:style w:type="character" w:customStyle="1" w:styleId="WW8Num8z0">
    <w:name w:val="WW8Num8z0"/>
    <w:qFormat/>
    <w:rsid w:val="00711041"/>
    <w:rPr>
      <w:b/>
    </w:rPr>
  </w:style>
  <w:style w:type="character" w:customStyle="1" w:styleId="WW8Num8z1">
    <w:name w:val="WW8Num8z1"/>
    <w:qFormat/>
    <w:rsid w:val="00711041"/>
  </w:style>
  <w:style w:type="character" w:customStyle="1" w:styleId="WW8Num8z2">
    <w:name w:val="WW8Num8z2"/>
    <w:qFormat/>
    <w:rsid w:val="00711041"/>
  </w:style>
  <w:style w:type="character" w:customStyle="1" w:styleId="WW8Num8z3">
    <w:name w:val="WW8Num8z3"/>
    <w:qFormat/>
    <w:rsid w:val="00711041"/>
  </w:style>
  <w:style w:type="character" w:customStyle="1" w:styleId="WW8Num8z4">
    <w:name w:val="WW8Num8z4"/>
    <w:qFormat/>
    <w:rsid w:val="00711041"/>
  </w:style>
  <w:style w:type="character" w:customStyle="1" w:styleId="WW8Num8z5">
    <w:name w:val="WW8Num8z5"/>
    <w:qFormat/>
    <w:rsid w:val="00711041"/>
  </w:style>
  <w:style w:type="character" w:customStyle="1" w:styleId="WW8Num8z6">
    <w:name w:val="WW8Num8z6"/>
    <w:qFormat/>
    <w:rsid w:val="00711041"/>
  </w:style>
  <w:style w:type="character" w:customStyle="1" w:styleId="WW8Num8z7">
    <w:name w:val="WW8Num8z7"/>
    <w:qFormat/>
    <w:rsid w:val="00711041"/>
  </w:style>
  <w:style w:type="character" w:customStyle="1" w:styleId="WW8Num8z8">
    <w:name w:val="WW8Num8z8"/>
    <w:qFormat/>
    <w:rsid w:val="00711041"/>
  </w:style>
  <w:style w:type="character" w:customStyle="1" w:styleId="WW8Num9z0">
    <w:name w:val="WW8Num9z0"/>
    <w:qFormat/>
    <w:rsid w:val="00711041"/>
  </w:style>
  <w:style w:type="character" w:customStyle="1" w:styleId="WW8Num9z1">
    <w:name w:val="WW8Num9z1"/>
    <w:qFormat/>
    <w:rsid w:val="00711041"/>
  </w:style>
  <w:style w:type="character" w:customStyle="1" w:styleId="WW8Num9z2">
    <w:name w:val="WW8Num9z2"/>
    <w:qFormat/>
    <w:rsid w:val="00711041"/>
  </w:style>
  <w:style w:type="character" w:customStyle="1" w:styleId="WW8Num9z3">
    <w:name w:val="WW8Num9z3"/>
    <w:qFormat/>
    <w:rsid w:val="00711041"/>
  </w:style>
  <w:style w:type="character" w:customStyle="1" w:styleId="WW8Num9z4">
    <w:name w:val="WW8Num9z4"/>
    <w:qFormat/>
    <w:rsid w:val="00711041"/>
  </w:style>
  <w:style w:type="character" w:customStyle="1" w:styleId="WW8Num9z5">
    <w:name w:val="WW8Num9z5"/>
    <w:qFormat/>
    <w:rsid w:val="00711041"/>
  </w:style>
  <w:style w:type="character" w:customStyle="1" w:styleId="WW8Num9z6">
    <w:name w:val="WW8Num9z6"/>
    <w:qFormat/>
    <w:rsid w:val="00711041"/>
  </w:style>
  <w:style w:type="character" w:customStyle="1" w:styleId="WW8Num9z7">
    <w:name w:val="WW8Num9z7"/>
    <w:qFormat/>
    <w:rsid w:val="00711041"/>
  </w:style>
  <w:style w:type="character" w:customStyle="1" w:styleId="WW8Num9z8">
    <w:name w:val="WW8Num9z8"/>
    <w:qFormat/>
    <w:rsid w:val="00711041"/>
  </w:style>
  <w:style w:type="character" w:customStyle="1" w:styleId="WW8Num10z0">
    <w:name w:val="WW8Num10z0"/>
    <w:qFormat/>
    <w:rsid w:val="00711041"/>
  </w:style>
  <w:style w:type="character" w:customStyle="1" w:styleId="Fontepargpadro1">
    <w:name w:val="Fonte parág. padrão1"/>
    <w:qFormat/>
    <w:rsid w:val="00711041"/>
  </w:style>
  <w:style w:type="character" w:styleId="Nmerodepgina">
    <w:name w:val="page number"/>
    <w:basedOn w:val="Fontepargpadro1"/>
    <w:qFormat/>
    <w:rsid w:val="00711041"/>
  </w:style>
  <w:style w:type="character" w:customStyle="1" w:styleId="Refdecomentrio1">
    <w:name w:val="Ref. de comentário1"/>
    <w:qFormat/>
    <w:rsid w:val="00711041"/>
    <w:rPr>
      <w:sz w:val="16"/>
      <w:szCs w:val="16"/>
    </w:rPr>
  </w:style>
  <w:style w:type="character" w:customStyle="1" w:styleId="CorpodetextoChar">
    <w:name w:val="Corpo de texto Char"/>
    <w:qFormat/>
    <w:rsid w:val="00711041"/>
    <w:rPr>
      <w:bCs/>
      <w:sz w:val="24"/>
      <w:lang w:val="pt-BR" w:bidi="ar-SA"/>
    </w:rPr>
  </w:style>
  <w:style w:type="character" w:customStyle="1" w:styleId="InternetLink">
    <w:name w:val="Internet Link"/>
    <w:rsid w:val="00711041"/>
    <w:rPr>
      <w:rFonts w:cs="Times New Roman"/>
      <w:color w:val="0000FF"/>
      <w:u w:val="single"/>
    </w:rPr>
  </w:style>
  <w:style w:type="character" w:customStyle="1" w:styleId="CabealhoChar">
    <w:name w:val="Cabeçalho Char"/>
    <w:qFormat/>
    <w:rsid w:val="00711041"/>
    <w:rPr>
      <w:sz w:val="24"/>
      <w:szCs w:val="24"/>
    </w:rPr>
  </w:style>
  <w:style w:type="character" w:customStyle="1" w:styleId="Recuodecorpodetexto3Char">
    <w:name w:val="Recuo de corpo de texto 3 Char"/>
    <w:qFormat/>
    <w:rsid w:val="00711041"/>
    <w:rPr>
      <w:sz w:val="16"/>
      <w:szCs w:val="16"/>
    </w:rPr>
  </w:style>
  <w:style w:type="character" w:customStyle="1" w:styleId="Corpodetexto2Char">
    <w:name w:val="Corpo de texto 2 Char"/>
    <w:qFormat/>
    <w:rsid w:val="00711041"/>
    <w:rPr>
      <w:rFonts w:ascii="Calibri" w:eastAsia="Calibri" w:hAnsi="Calibri" w:cs="Calibri"/>
      <w:sz w:val="22"/>
      <w:szCs w:val="22"/>
    </w:rPr>
  </w:style>
  <w:style w:type="character" w:customStyle="1" w:styleId="Ttulo2Char">
    <w:name w:val="Título 2 Char"/>
    <w:qFormat/>
    <w:rsid w:val="00711041"/>
    <w:rPr>
      <w:rFonts w:ascii="Calibri" w:eastAsia="MS Gothic" w:hAnsi="Calibri" w:cs="Times New Roman"/>
      <w:b/>
      <w:bCs/>
      <w:color w:val="4F81BD"/>
      <w:sz w:val="26"/>
      <w:szCs w:val="26"/>
    </w:rPr>
  </w:style>
  <w:style w:type="character" w:customStyle="1" w:styleId="Ttulo8Char">
    <w:name w:val="Título 8 Char"/>
    <w:qFormat/>
    <w:rsid w:val="00711041"/>
    <w:rPr>
      <w:rFonts w:ascii="Calibri" w:eastAsia="MS Gothic" w:hAnsi="Calibri" w:cs="Times New Roman"/>
      <w:color w:val="404040"/>
    </w:rPr>
  </w:style>
  <w:style w:type="character" w:styleId="HiperlinkVisitado">
    <w:name w:val="FollowedHyperlink"/>
    <w:qFormat/>
    <w:rsid w:val="00711041"/>
    <w:rPr>
      <w:color w:val="800080"/>
      <w:u w:val="single"/>
    </w:rPr>
  </w:style>
  <w:style w:type="character" w:customStyle="1" w:styleId="Ttulo9Char">
    <w:name w:val="Título 9 Char"/>
    <w:qFormat/>
    <w:rsid w:val="00711041"/>
    <w:rPr>
      <w:rFonts w:ascii="Arial" w:hAnsi="Arial" w:cs="Arial"/>
      <w:sz w:val="22"/>
      <w:szCs w:val="22"/>
    </w:rPr>
  </w:style>
  <w:style w:type="character" w:customStyle="1" w:styleId="apple-converted-space">
    <w:name w:val="apple-converted-space"/>
    <w:qFormat/>
    <w:rsid w:val="00711041"/>
  </w:style>
  <w:style w:type="character" w:customStyle="1" w:styleId="NumberingSymbols">
    <w:name w:val="Numbering Symbols"/>
    <w:qFormat/>
    <w:rsid w:val="00711041"/>
  </w:style>
  <w:style w:type="character" w:styleId="Refdecomentrio">
    <w:name w:val="annotation reference"/>
    <w:basedOn w:val="Fontepargpadro"/>
    <w:uiPriority w:val="99"/>
    <w:semiHidden/>
    <w:unhideWhenUsed/>
    <w:qFormat/>
    <w:rsid w:val="00E32572"/>
    <w:rPr>
      <w:sz w:val="16"/>
      <w:szCs w:val="16"/>
    </w:rPr>
  </w:style>
  <w:style w:type="character" w:customStyle="1" w:styleId="TextodecomentrioChar">
    <w:name w:val="Texto de comentário Char"/>
    <w:basedOn w:val="Fontepargpadro"/>
    <w:link w:val="Textodecomentrio"/>
    <w:uiPriority w:val="99"/>
    <w:semiHidden/>
    <w:qFormat/>
    <w:rsid w:val="00E32572"/>
    <w:rPr>
      <w:lang w:eastAsia="zh-CN"/>
    </w:rPr>
  </w:style>
  <w:style w:type="character" w:customStyle="1" w:styleId="ListLabel1">
    <w:name w:val="ListLabel 1"/>
    <w:qFormat/>
    <w:rPr>
      <w:rFonts w:ascii="Calibri" w:hAnsi="Calibri" w:cs="Calibri"/>
      <w:b/>
    </w:rPr>
  </w:style>
  <w:style w:type="character" w:customStyle="1" w:styleId="ListLabel2">
    <w:name w:val="ListLabel 2"/>
    <w:qFormat/>
    <w:rPr>
      <w:rFonts w:ascii="Calibri" w:hAnsi="Calibri"/>
      <w:b/>
    </w:rPr>
  </w:style>
  <w:style w:type="character" w:customStyle="1" w:styleId="ListLabel3">
    <w:name w:val="ListLabel 3"/>
    <w:qFormat/>
    <w:rPr>
      <w:rFonts w:ascii="Calibri" w:hAnsi="Calibri" w:cs="Calibri"/>
      <w:b/>
    </w:rPr>
  </w:style>
  <w:style w:type="character" w:customStyle="1" w:styleId="ListLabel4">
    <w:name w:val="ListLabel 4"/>
    <w:qFormat/>
    <w:rPr>
      <w:rFonts w:ascii="Calibri" w:hAnsi="Calibri"/>
      <w:b/>
    </w:rPr>
  </w:style>
  <w:style w:type="character" w:customStyle="1" w:styleId="ListLabel5">
    <w:name w:val="ListLabel 5"/>
    <w:qFormat/>
    <w:rPr>
      <w:rFonts w:ascii="Calibri" w:hAnsi="Calibri" w:cs="Calibri"/>
      <w:b/>
    </w:rPr>
  </w:style>
  <w:style w:type="character" w:customStyle="1" w:styleId="ListLabel6">
    <w:name w:val="ListLabel 6"/>
    <w:qFormat/>
    <w:rPr>
      <w:rFonts w:ascii="Calibri" w:hAnsi="Calibri"/>
      <w:b/>
    </w:rPr>
  </w:style>
  <w:style w:type="paragraph" w:customStyle="1" w:styleId="Heading">
    <w:name w:val="Heading"/>
    <w:basedOn w:val="Normal"/>
    <w:next w:val="TextBody"/>
    <w:qFormat/>
    <w:rsid w:val="00711041"/>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rsid w:val="00711041"/>
    <w:pPr>
      <w:ind w:right="40"/>
      <w:jc w:val="both"/>
    </w:pPr>
    <w:rPr>
      <w:bCs/>
      <w:szCs w:val="20"/>
    </w:rPr>
  </w:style>
  <w:style w:type="paragraph" w:styleId="Lista">
    <w:name w:val="List"/>
    <w:basedOn w:val="TextBody"/>
    <w:rsid w:val="00711041"/>
  </w:style>
  <w:style w:type="paragraph" w:styleId="Legenda">
    <w:name w:val="caption"/>
    <w:basedOn w:val="Normal"/>
    <w:qFormat/>
    <w:rsid w:val="00711041"/>
    <w:pPr>
      <w:suppressLineNumbers/>
      <w:spacing w:before="120" w:after="120"/>
    </w:pPr>
    <w:rPr>
      <w:i/>
      <w:iCs/>
    </w:rPr>
  </w:style>
  <w:style w:type="paragraph" w:customStyle="1" w:styleId="Index">
    <w:name w:val="Index"/>
    <w:basedOn w:val="Normal"/>
    <w:qFormat/>
    <w:rsid w:val="00711041"/>
    <w:pPr>
      <w:suppressLineNumbers/>
    </w:pPr>
  </w:style>
  <w:style w:type="paragraph" w:styleId="Rodap">
    <w:name w:val="footer"/>
    <w:basedOn w:val="Normal"/>
    <w:rsid w:val="00711041"/>
  </w:style>
  <w:style w:type="paragraph" w:styleId="Textodebalo">
    <w:name w:val="Balloon Text"/>
    <w:basedOn w:val="Normal"/>
    <w:qFormat/>
    <w:rsid w:val="00711041"/>
    <w:rPr>
      <w:rFonts w:ascii="Tahoma" w:hAnsi="Tahoma" w:cs="Tahoma"/>
      <w:sz w:val="16"/>
      <w:szCs w:val="16"/>
    </w:rPr>
  </w:style>
  <w:style w:type="paragraph" w:customStyle="1" w:styleId="Textodecomentrio1">
    <w:name w:val="Texto de comentário1"/>
    <w:basedOn w:val="Normal"/>
    <w:qFormat/>
    <w:rsid w:val="00711041"/>
    <w:rPr>
      <w:sz w:val="20"/>
      <w:szCs w:val="20"/>
    </w:rPr>
  </w:style>
  <w:style w:type="paragraph" w:styleId="Assuntodocomentrio">
    <w:name w:val="annotation subject"/>
    <w:basedOn w:val="Textodecomentrio1"/>
    <w:qFormat/>
    <w:rsid w:val="00711041"/>
    <w:rPr>
      <w:b/>
      <w:bCs/>
    </w:rPr>
  </w:style>
  <w:style w:type="paragraph" w:customStyle="1" w:styleId="Textoembloco1">
    <w:name w:val="Texto em bloco1"/>
    <w:basedOn w:val="Normal"/>
    <w:qFormat/>
    <w:rsid w:val="00711041"/>
    <w:pPr>
      <w:ind w:left="3686"/>
      <w:jc w:val="both"/>
    </w:pPr>
    <w:rPr>
      <w:b/>
      <w:szCs w:val="20"/>
    </w:rPr>
  </w:style>
  <w:style w:type="paragraph" w:styleId="NormalWeb">
    <w:name w:val="Normal (Web)"/>
    <w:basedOn w:val="Normal"/>
    <w:uiPriority w:val="99"/>
    <w:qFormat/>
    <w:rsid w:val="00711041"/>
    <w:pPr>
      <w:spacing w:after="280"/>
      <w:jc w:val="both"/>
    </w:pPr>
    <w:rPr>
      <w:rFonts w:ascii="Verdana" w:hAnsi="Verdana" w:cs="Verdana"/>
      <w:color w:val="000000"/>
      <w:sz w:val="17"/>
      <w:szCs w:val="17"/>
    </w:rPr>
  </w:style>
  <w:style w:type="paragraph" w:styleId="PargrafodaLista">
    <w:name w:val="List Paragraph"/>
    <w:basedOn w:val="Normal"/>
    <w:qFormat/>
    <w:rsid w:val="00711041"/>
    <w:pPr>
      <w:ind w:left="708"/>
    </w:pPr>
  </w:style>
  <w:style w:type="paragraph" w:customStyle="1" w:styleId="Recuodecorpodetexto21">
    <w:name w:val="Recuo de corpo de texto 21"/>
    <w:basedOn w:val="Normal"/>
    <w:qFormat/>
    <w:rsid w:val="00711041"/>
    <w:pPr>
      <w:spacing w:after="120" w:line="480" w:lineRule="auto"/>
      <w:ind w:left="283"/>
    </w:pPr>
  </w:style>
  <w:style w:type="paragraph" w:customStyle="1" w:styleId="Corpodetexto32">
    <w:name w:val="Corpo de texto 32"/>
    <w:basedOn w:val="Normal"/>
    <w:qFormat/>
    <w:rsid w:val="00711041"/>
    <w:pPr>
      <w:spacing w:after="120"/>
    </w:pPr>
    <w:rPr>
      <w:sz w:val="16"/>
      <w:szCs w:val="16"/>
    </w:rPr>
  </w:style>
  <w:style w:type="paragraph" w:customStyle="1" w:styleId="Corpodetexto31">
    <w:name w:val="Corpo de texto 31"/>
    <w:basedOn w:val="Normal"/>
    <w:qFormat/>
    <w:rsid w:val="00711041"/>
    <w:pPr>
      <w:spacing w:before="201" w:line="292" w:lineRule="exact"/>
      <w:jc w:val="both"/>
    </w:pPr>
  </w:style>
  <w:style w:type="paragraph" w:customStyle="1" w:styleId="Corpodetexto21">
    <w:name w:val="Corpo de texto 21"/>
    <w:basedOn w:val="Normal"/>
    <w:qFormat/>
    <w:rsid w:val="00711041"/>
    <w:pPr>
      <w:jc w:val="both"/>
    </w:pPr>
  </w:style>
  <w:style w:type="paragraph" w:styleId="Cabealho">
    <w:name w:val="header"/>
    <w:basedOn w:val="Normal"/>
    <w:rsid w:val="00711041"/>
  </w:style>
  <w:style w:type="paragraph" w:customStyle="1" w:styleId="Recuodecorpodetexto31">
    <w:name w:val="Recuo de corpo de texto 31"/>
    <w:basedOn w:val="Normal"/>
    <w:qFormat/>
    <w:rsid w:val="00711041"/>
    <w:pPr>
      <w:spacing w:after="120"/>
      <w:ind w:left="283"/>
    </w:pPr>
    <w:rPr>
      <w:sz w:val="16"/>
      <w:szCs w:val="16"/>
    </w:rPr>
  </w:style>
  <w:style w:type="paragraph" w:customStyle="1" w:styleId="Corpodetexto22">
    <w:name w:val="Corpo de texto 22"/>
    <w:basedOn w:val="Normal"/>
    <w:qFormat/>
    <w:rsid w:val="00711041"/>
    <w:pPr>
      <w:spacing w:after="120" w:line="480" w:lineRule="auto"/>
    </w:pPr>
    <w:rPr>
      <w:rFonts w:ascii="Calibri" w:eastAsia="Calibri" w:hAnsi="Calibri" w:cs="Calibri"/>
      <w:sz w:val="22"/>
      <w:szCs w:val="22"/>
    </w:rPr>
  </w:style>
  <w:style w:type="paragraph" w:customStyle="1" w:styleId="FrameContents">
    <w:name w:val="Frame Contents"/>
    <w:basedOn w:val="Normal"/>
    <w:qFormat/>
    <w:rsid w:val="00711041"/>
  </w:style>
  <w:style w:type="paragraph" w:styleId="Textodecomentrio">
    <w:name w:val="annotation text"/>
    <w:basedOn w:val="Normal"/>
    <w:link w:val="TextodecomentrioChar"/>
    <w:uiPriority w:val="99"/>
    <w:semiHidden/>
    <w:unhideWhenUsed/>
    <w:qFormat/>
    <w:rsid w:val="00E32572"/>
    <w:rPr>
      <w:sz w:val="20"/>
      <w:szCs w:val="20"/>
    </w:rPr>
  </w:style>
  <w:style w:type="character" w:styleId="Hyperlink">
    <w:name w:val="Hyperlink"/>
    <w:basedOn w:val="Fontepargpadro"/>
    <w:uiPriority w:val="99"/>
    <w:semiHidden/>
    <w:unhideWhenUsed/>
    <w:rsid w:val="00BE4DB5"/>
    <w:rPr>
      <w:color w:val="0000FF"/>
      <w:u w:val="single"/>
    </w:rPr>
  </w:style>
  <w:style w:type="paragraph" w:customStyle="1" w:styleId="textbody0">
    <w:name w:val="textbody"/>
    <w:basedOn w:val="Normal"/>
    <w:rsid w:val="00BE4DB5"/>
    <w:pPr>
      <w:suppressAutoHyphens w:val="0"/>
      <w:spacing w:before="100" w:beforeAutospacing="1" w:after="100" w:afterAutospacing="1"/>
    </w:pPr>
    <w:rPr>
      <w:color w:val="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331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F10E2-3BB2-4286-A384-03266D15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5667</Words>
  <Characters>30602</Characters>
  <Application>Microsoft Office Word</Application>
  <DocSecurity>4</DocSecurity>
  <Lines>255</Lines>
  <Paragraphs>72</Paragraphs>
  <ScaleCrop>false</ScaleCrop>
  <HeadingPairs>
    <vt:vector size="2" baseType="variant">
      <vt:variant>
        <vt:lpstr>Título</vt:lpstr>
      </vt:variant>
      <vt:variant>
        <vt:i4>1</vt:i4>
      </vt:variant>
    </vt:vector>
  </HeadingPairs>
  <TitlesOfParts>
    <vt:vector size="1" baseType="lpstr">
      <vt:lpstr>- ANEXO IV –</vt:lpstr>
    </vt:vector>
  </TitlesOfParts>
  <Company/>
  <LinksUpToDate>false</LinksUpToDate>
  <CharactersWithSpaces>36197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ANEXO IV –</dc:title>
  <dc:creator>andrea.fonseca</dc:creator>
  <cp:lastModifiedBy>Rogério Yamanishi</cp:lastModifiedBy>
  <cp:revision>2</cp:revision>
  <cp:lastPrinted>2015-03-13T14:23:00Z</cp:lastPrinted>
  <dcterms:created xsi:type="dcterms:W3CDTF">2016-05-30T20:17:00Z</dcterms:created>
  <dcterms:modified xsi:type="dcterms:W3CDTF">2016-05-30T20:17:00Z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