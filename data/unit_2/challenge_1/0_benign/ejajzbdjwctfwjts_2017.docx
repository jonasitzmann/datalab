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9ED9B" w14:textId="665ACDF7" w:rsidR="00912728" w:rsidRDefault="00B47BED" w:rsidP="00EF7454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rPr>
          <w:b/>
        </w:rPr>
      </w:pPr>
      <w:r>
        <w:rPr>
          <w:b/>
        </w:rPr>
        <w:t xml:space="preserve">   C</w:t>
      </w:r>
      <w:r w:rsidR="004212E5">
        <w:rPr>
          <w:b/>
        </w:rPr>
        <w:t>urriculum Vitae</w:t>
      </w:r>
    </w:p>
    <w:p w14:paraId="278CFDF2" w14:textId="77777777" w:rsidR="00912728" w:rsidRDefault="00912728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</w:p>
    <w:p w14:paraId="66F6EDF3" w14:textId="77777777" w:rsidR="00912728" w:rsidRDefault="004212E5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 xml:space="preserve">Christine </w:t>
      </w:r>
      <w:proofErr w:type="spellStart"/>
      <w:r>
        <w:rPr>
          <w:b/>
        </w:rPr>
        <w:t>Eleana</w:t>
      </w:r>
      <w:proofErr w:type="spellEnd"/>
      <w:r>
        <w:rPr>
          <w:b/>
        </w:rPr>
        <w:t xml:space="preserve"> Kasper, PhD, RN, FAAN, FACSM</w:t>
      </w:r>
    </w:p>
    <w:p w14:paraId="2A137698" w14:textId="4C4173BE" w:rsidR="00912728" w:rsidRDefault="004212E5" w:rsidP="00290229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>Dept. of Veterans Affairs, Central Office, Office of Nursing Services</w:t>
      </w:r>
      <w:r w:rsidR="00E7412B">
        <w:rPr>
          <w:b/>
        </w:rPr>
        <w:t xml:space="preserve"> and</w:t>
      </w:r>
    </w:p>
    <w:p w14:paraId="47B96D99" w14:textId="77777777" w:rsidR="00290229" w:rsidRDefault="00290229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 xml:space="preserve">Uniformed Services University of the Health Sciences </w:t>
      </w:r>
    </w:p>
    <w:p w14:paraId="2FAE7241" w14:textId="0602166B" w:rsidR="00290229" w:rsidRDefault="00E7412B">
      <w:pPr>
        <w:tabs>
          <w:tab w:val="left" w:pos="-576"/>
          <w:tab w:val="left" w:pos="-540"/>
          <w:tab w:val="left" w:pos="-288"/>
          <w:tab w:val="left" w:pos="432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 xml:space="preserve">Daniel K. Inouye </w:t>
      </w:r>
      <w:r w:rsidR="00290229">
        <w:rPr>
          <w:b/>
        </w:rPr>
        <w:t xml:space="preserve">Graduate School of Nursing / </w:t>
      </w:r>
    </w:p>
    <w:p w14:paraId="52620220" w14:textId="77777777" w:rsidR="00290229" w:rsidRDefault="00290229">
      <w:pPr>
        <w:tabs>
          <w:tab w:val="left" w:pos="-576"/>
          <w:tab w:val="left" w:pos="-540"/>
          <w:tab w:val="left" w:pos="-288"/>
          <w:tab w:val="left" w:pos="117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>4301 Jones Bridge Road</w:t>
      </w:r>
    </w:p>
    <w:p w14:paraId="14F86FA7" w14:textId="77777777" w:rsidR="00290229" w:rsidRDefault="00290229">
      <w:pPr>
        <w:tabs>
          <w:tab w:val="left" w:pos="-576"/>
          <w:tab w:val="left" w:pos="-540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jc w:val="center"/>
        <w:rPr>
          <w:b/>
        </w:rPr>
      </w:pPr>
      <w:r>
        <w:rPr>
          <w:b/>
        </w:rPr>
        <w:t>Bethesda, MD  20814-4799</w:t>
      </w:r>
    </w:p>
    <w:p w14:paraId="19E00DF8" w14:textId="77777777" w:rsidR="00290229" w:rsidRDefault="00290229">
      <w:pPr>
        <w:rPr>
          <w:b/>
          <w:u w:val="single"/>
        </w:rPr>
      </w:pPr>
    </w:p>
    <w:p w14:paraId="4384B4B1" w14:textId="77777777" w:rsidR="00290229" w:rsidRDefault="00290229">
      <w:r>
        <w:rPr>
          <w:b/>
          <w:u w:val="single"/>
        </w:rPr>
        <w:t>PERSONAL DATA</w:t>
      </w:r>
    </w:p>
    <w:p w14:paraId="5514BCB9" w14:textId="77777777" w:rsidR="00290229" w:rsidRDefault="00290229">
      <w:pPr>
        <w:tabs>
          <w:tab w:val="left" w:pos="-576"/>
          <w:tab w:val="left" w:pos="-540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  <w:rPr>
          <w:b/>
        </w:rPr>
      </w:pPr>
    </w:p>
    <w:p w14:paraId="1798D78E" w14:textId="77777777" w:rsidR="00290229" w:rsidRDefault="00290229">
      <w:pPr>
        <w:tabs>
          <w:tab w:val="left" w:pos="-576"/>
          <w:tab w:val="left" w:pos="-540"/>
          <w:tab w:val="left" w:pos="-288"/>
          <w:tab w:val="left" w:pos="0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Telephone:</w:t>
      </w:r>
      <w:r>
        <w:rPr>
          <w:b/>
        </w:rPr>
        <w:tab/>
        <w:t xml:space="preserve">  </w:t>
      </w:r>
      <w:r>
        <w:rPr>
          <w:b/>
        </w:rPr>
        <w:tab/>
      </w:r>
      <w:r>
        <w:t>Office (202) 422-2679; (301) 295-</w:t>
      </w:r>
      <w:r w:rsidR="00BE4334">
        <w:t>3815</w:t>
      </w:r>
      <w:r>
        <w:t xml:space="preserve"> (lab) </w:t>
      </w:r>
    </w:p>
    <w:p w14:paraId="5D922DF6" w14:textId="77777777" w:rsidR="00290229" w:rsidRDefault="00290229" w:rsidP="009822AC">
      <w:pPr>
        <w:tabs>
          <w:tab w:val="left" w:pos="-576"/>
          <w:tab w:val="left" w:pos="-540"/>
          <w:tab w:val="left" w:pos="-288"/>
          <w:tab w:val="left" w:pos="0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</w:pPr>
      <w:r>
        <w:tab/>
      </w:r>
      <w:r>
        <w:tab/>
      </w:r>
      <w:r>
        <w:tab/>
      </w:r>
      <w:r>
        <w:tab/>
      </w:r>
      <w:r>
        <w:tab/>
      </w:r>
      <w:r>
        <w:tab/>
        <w:t>Home (410) 235-6266</w:t>
      </w:r>
      <w:r w:rsidR="009822AC">
        <w:t xml:space="preserve">; </w:t>
      </w:r>
      <w:r>
        <w:t>Fax  (301) 295-9006</w:t>
      </w:r>
    </w:p>
    <w:p w14:paraId="4BFA2C3B" w14:textId="1D0AAF33" w:rsidR="00290229" w:rsidRDefault="00290229" w:rsidP="00DC11AC">
      <w:pPr>
        <w:tabs>
          <w:tab w:val="left" w:pos="-576"/>
          <w:tab w:val="left" w:pos="-540"/>
          <w:tab w:val="left" w:pos="-288"/>
          <w:tab w:val="left" w:pos="0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</w:tabs>
        <w:ind w:left="-576" w:right="14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</w:t>
      </w:r>
      <w:r>
        <w:t>:</w:t>
      </w:r>
      <w:r>
        <w:tab/>
      </w:r>
      <w:r>
        <w:tab/>
      </w:r>
      <w:r w:rsidR="00BE4334">
        <w:t>Christine.K</w:t>
      </w:r>
      <w:r w:rsidRPr="00E823EE">
        <w:t>asper@usuhs.edu</w:t>
      </w:r>
      <w:r>
        <w:t xml:space="preserve">; </w:t>
      </w:r>
      <w:r w:rsidR="00DC11AC">
        <w:t>Christine.Kasper@va.gov</w:t>
      </w:r>
    </w:p>
    <w:p w14:paraId="577FA28F" w14:textId="77777777" w:rsidR="00290229" w:rsidRDefault="00290229" w:rsidP="009822AC">
      <w:pPr>
        <w:tabs>
          <w:tab w:val="left" w:pos="-576"/>
          <w:tab w:val="left" w:pos="-540"/>
          <w:tab w:val="left" w:pos="-288"/>
          <w:tab w:val="left" w:pos="0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ind w:left="-576" w:right="144"/>
      </w:pPr>
      <w:r>
        <w:rPr>
          <w:b/>
        </w:rPr>
        <w:tab/>
      </w:r>
    </w:p>
    <w:tbl>
      <w:tblPr>
        <w:tblW w:w="9900" w:type="dxa"/>
        <w:tblInd w:w="-72" w:type="dxa"/>
        <w:tblLook w:val="0000" w:firstRow="0" w:lastRow="0" w:firstColumn="0" w:lastColumn="0" w:noHBand="0" w:noVBand="0"/>
      </w:tblPr>
      <w:tblGrid>
        <w:gridCol w:w="1800"/>
        <w:gridCol w:w="3083"/>
        <w:gridCol w:w="2677"/>
        <w:gridCol w:w="2340"/>
      </w:tblGrid>
      <w:tr w:rsidR="00290229" w14:paraId="0C1B80FA" w14:textId="77777777">
        <w:tc>
          <w:tcPr>
            <w:tcW w:w="9900" w:type="dxa"/>
            <w:gridSpan w:val="4"/>
          </w:tcPr>
          <w:p w14:paraId="568C1A98" w14:textId="77777777" w:rsidR="00290229" w:rsidRDefault="00290229">
            <w:pPr>
              <w:rPr>
                <w:b/>
              </w:rPr>
            </w:pPr>
            <w:r>
              <w:rPr>
                <w:b/>
                <w:u w:val="single"/>
              </w:rPr>
              <w:t>EDUCATION AND TRAINING</w:t>
            </w:r>
            <w:r>
              <w:rPr>
                <w:b/>
              </w:rPr>
              <w:t xml:space="preserve">  </w:t>
            </w:r>
          </w:p>
          <w:p w14:paraId="57E52078" w14:textId="77777777" w:rsidR="00290229" w:rsidRDefault="00290229">
            <w:pPr>
              <w:rPr>
                <w:u w:val="single"/>
              </w:rPr>
            </w:pPr>
          </w:p>
        </w:tc>
      </w:tr>
      <w:tr w:rsidR="00290229" w14:paraId="0250D483" w14:textId="77777777">
        <w:tc>
          <w:tcPr>
            <w:tcW w:w="1800" w:type="dxa"/>
          </w:tcPr>
          <w:p w14:paraId="162FA115" w14:textId="77777777" w:rsidR="00290229" w:rsidRPr="00C5037E" w:rsidRDefault="00290229" w:rsidP="00290229">
            <w:pPr>
              <w:rPr>
                <w:b/>
              </w:rPr>
            </w:pPr>
            <w:r>
              <w:rPr>
                <w:b/>
                <w:u w:val="single"/>
              </w:rPr>
              <w:t>Dates Attended</w:t>
            </w:r>
          </w:p>
          <w:p w14:paraId="3C436730" w14:textId="77777777" w:rsidR="00290229" w:rsidRPr="00E823EE" w:rsidRDefault="00290229" w:rsidP="00290229">
            <w:r w:rsidRPr="00E823EE">
              <w:t>2007</w:t>
            </w:r>
          </w:p>
        </w:tc>
        <w:tc>
          <w:tcPr>
            <w:tcW w:w="3083" w:type="dxa"/>
          </w:tcPr>
          <w:p w14:paraId="00DA7E00" w14:textId="77777777" w:rsidR="00290229" w:rsidRPr="00C5037E" w:rsidRDefault="00290229" w:rsidP="00290229">
            <w:pPr>
              <w:rPr>
                <w:b/>
              </w:rPr>
            </w:pPr>
            <w:r>
              <w:rPr>
                <w:b/>
                <w:u w:val="single"/>
              </w:rPr>
              <w:t>Institution and Location</w:t>
            </w:r>
          </w:p>
          <w:p w14:paraId="59206625" w14:textId="77777777" w:rsidR="00290229" w:rsidRPr="00E823EE" w:rsidRDefault="00290229" w:rsidP="00290229">
            <w:r w:rsidRPr="00E823EE">
              <w:t>National Institutes of Health</w:t>
            </w:r>
            <w:r w:rsidR="00A50B46">
              <w:t xml:space="preserve"> &amp; Georgetown University</w:t>
            </w:r>
          </w:p>
        </w:tc>
        <w:tc>
          <w:tcPr>
            <w:tcW w:w="2677" w:type="dxa"/>
          </w:tcPr>
          <w:p w14:paraId="4AFB705C" w14:textId="77777777" w:rsidR="00290229" w:rsidRPr="00C5037E" w:rsidRDefault="00290229" w:rsidP="00290229">
            <w:pPr>
              <w:rPr>
                <w:b/>
              </w:rPr>
            </w:pPr>
            <w:r>
              <w:rPr>
                <w:b/>
                <w:u w:val="single"/>
              </w:rPr>
              <w:t>Program/ Degree</w:t>
            </w:r>
          </w:p>
          <w:p w14:paraId="2B125356" w14:textId="77777777" w:rsidR="00290229" w:rsidRPr="00E823EE" w:rsidRDefault="00290229" w:rsidP="00290229">
            <w:r w:rsidRPr="00E823EE">
              <w:t>Summer Genetics Institute, Fellow</w:t>
            </w:r>
          </w:p>
        </w:tc>
        <w:tc>
          <w:tcPr>
            <w:tcW w:w="2340" w:type="dxa"/>
          </w:tcPr>
          <w:p w14:paraId="7913E2E1" w14:textId="77777777" w:rsidR="00290229" w:rsidRDefault="00290229" w:rsidP="0029022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Major</w:t>
            </w:r>
          </w:p>
          <w:p w14:paraId="0AF3CD60" w14:textId="77777777" w:rsidR="00290229" w:rsidRPr="00E823EE" w:rsidRDefault="00290229" w:rsidP="00290229">
            <w:r w:rsidRPr="00E823EE">
              <w:t>Genetics</w:t>
            </w:r>
          </w:p>
          <w:p w14:paraId="461A8443" w14:textId="77777777" w:rsidR="00290229" w:rsidRDefault="00290229" w:rsidP="00290229">
            <w:pPr>
              <w:jc w:val="center"/>
              <w:rPr>
                <w:b/>
              </w:rPr>
            </w:pPr>
          </w:p>
        </w:tc>
      </w:tr>
      <w:tr w:rsidR="00290229" w14:paraId="11176FCE" w14:textId="77777777">
        <w:tc>
          <w:tcPr>
            <w:tcW w:w="1800" w:type="dxa"/>
          </w:tcPr>
          <w:p w14:paraId="71F554B8" w14:textId="77777777" w:rsidR="00290229" w:rsidRDefault="00290229">
            <w:r>
              <w:t>2001</w:t>
            </w:r>
          </w:p>
        </w:tc>
        <w:tc>
          <w:tcPr>
            <w:tcW w:w="3083" w:type="dxa"/>
          </w:tcPr>
          <w:p w14:paraId="6BBFFA59" w14:textId="77777777" w:rsidR="00290229" w:rsidRDefault="00290229">
            <w:r>
              <w:t>Harvard University,</w:t>
            </w:r>
          </w:p>
          <w:p w14:paraId="3EF421A4" w14:textId="77777777" w:rsidR="00290229" w:rsidRDefault="00290229">
            <w:r>
              <w:t>School of Higher Education</w:t>
            </w:r>
          </w:p>
          <w:p w14:paraId="36BB6D6A" w14:textId="77777777" w:rsidR="00290229" w:rsidRDefault="00290229">
            <w:r>
              <w:t>Cambridge, MA</w:t>
            </w:r>
          </w:p>
        </w:tc>
        <w:tc>
          <w:tcPr>
            <w:tcW w:w="2677" w:type="dxa"/>
          </w:tcPr>
          <w:p w14:paraId="4F61575F" w14:textId="77777777" w:rsidR="00290229" w:rsidRDefault="00290229">
            <w:r>
              <w:t>Certificate</w:t>
            </w:r>
          </w:p>
        </w:tc>
        <w:tc>
          <w:tcPr>
            <w:tcW w:w="2340" w:type="dxa"/>
          </w:tcPr>
          <w:p w14:paraId="6461A583" w14:textId="77777777" w:rsidR="00290229" w:rsidRDefault="00290229">
            <w:r>
              <w:t>Higher Education Management</w:t>
            </w:r>
          </w:p>
        </w:tc>
      </w:tr>
      <w:tr w:rsidR="00290229" w14:paraId="6D482FD4" w14:textId="77777777">
        <w:tc>
          <w:tcPr>
            <w:tcW w:w="1800" w:type="dxa"/>
          </w:tcPr>
          <w:p w14:paraId="4B28E3D0" w14:textId="77777777" w:rsidR="00290229" w:rsidRDefault="00290229">
            <w:pPr>
              <w:pStyle w:val="WPDefaults"/>
              <w:autoSpaceDE/>
              <w:autoSpaceDN/>
            </w:pPr>
            <w:r>
              <w:t>1982-1984</w:t>
            </w:r>
          </w:p>
        </w:tc>
        <w:tc>
          <w:tcPr>
            <w:tcW w:w="3083" w:type="dxa"/>
          </w:tcPr>
          <w:p w14:paraId="7AB88251" w14:textId="77777777" w:rsidR="00290229" w:rsidRDefault="00290229">
            <w:pPr>
              <w:ind w:right="144"/>
            </w:pPr>
            <w:r>
              <w:t>Rush University</w:t>
            </w:r>
            <w:r>
              <w:tab/>
            </w:r>
          </w:p>
          <w:p w14:paraId="136C62E0" w14:textId="77777777" w:rsidR="00290229" w:rsidRDefault="00290229">
            <w:pPr>
              <w:ind w:right="144"/>
            </w:pPr>
            <w:r>
              <w:t>Department of Physiology/ Biophysics, Chicago, IL</w:t>
            </w:r>
          </w:p>
        </w:tc>
        <w:tc>
          <w:tcPr>
            <w:tcW w:w="2677" w:type="dxa"/>
          </w:tcPr>
          <w:p w14:paraId="4019F22F" w14:textId="77777777" w:rsidR="00290229" w:rsidRDefault="00290229">
            <w:pPr>
              <w:ind w:right="144"/>
            </w:pPr>
            <w:r>
              <w:t>Post Doctoral Fellow</w:t>
            </w:r>
            <w:r>
              <w:tab/>
            </w:r>
          </w:p>
        </w:tc>
        <w:tc>
          <w:tcPr>
            <w:tcW w:w="2340" w:type="dxa"/>
          </w:tcPr>
          <w:p w14:paraId="3E6CC180" w14:textId="77777777" w:rsidR="00290229" w:rsidRDefault="00290229">
            <w:pPr>
              <w:ind w:right="144"/>
            </w:pPr>
            <w:r>
              <w:t>Physiology/ Biophysics</w:t>
            </w:r>
          </w:p>
        </w:tc>
      </w:tr>
      <w:tr w:rsidR="00290229" w14:paraId="0D0601FA" w14:textId="77777777">
        <w:tc>
          <w:tcPr>
            <w:tcW w:w="1800" w:type="dxa"/>
          </w:tcPr>
          <w:p w14:paraId="055FBA2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1977-1982</w:t>
            </w:r>
          </w:p>
        </w:tc>
        <w:tc>
          <w:tcPr>
            <w:tcW w:w="3083" w:type="dxa"/>
          </w:tcPr>
          <w:p w14:paraId="4476020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University of Michigan</w:t>
            </w:r>
          </w:p>
          <w:p w14:paraId="7E388A6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Ann Arbor, MI</w:t>
            </w:r>
          </w:p>
        </w:tc>
        <w:tc>
          <w:tcPr>
            <w:tcW w:w="2677" w:type="dxa"/>
          </w:tcPr>
          <w:p w14:paraId="5A23672A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Ph.D.</w:t>
            </w:r>
          </w:p>
        </w:tc>
        <w:tc>
          <w:tcPr>
            <w:tcW w:w="2340" w:type="dxa"/>
          </w:tcPr>
          <w:p w14:paraId="1B39A1EF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Nursing </w:t>
            </w:r>
          </w:p>
        </w:tc>
      </w:tr>
      <w:tr w:rsidR="00290229" w14:paraId="64E4FFE6" w14:textId="77777777">
        <w:tc>
          <w:tcPr>
            <w:tcW w:w="1800" w:type="dxa"/>
          </w:tcPr>
          <w:p w14:paraId="3A86977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1975-1976</w:t>
            </w:r>
          </w:p>
        </w:tc>
        <w:tc>
          <w:tcPr>
            <w:tcW w:w="3083" w:type="dxa"/>
          </w:tcPr>
          <w:p w14:paraId="586E245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Rush University</w:t>
            </w:r>
          </w:p>
          <w:p w14:paraId="14753BEF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College of Nursing</w:t>
            </w:r>
          </w:p>
          <w:p w14:paraId="7088EBE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Chicago, IL</w:t>
            </w:r>
          </w:p>
        </w:tc>
        <w:tc>
          <w:tcPr>
            <w:tcW w:w="2677" w:type="dxa"/>
          </w:tcPr>
          <w:p w14:paraId="4FCE0F72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M.S.</w:t>
            </w:r>
          </w:p>
        </w:tc>
        <w:tc>
          <w:tcPr>
            <w:tcW w:w="2340" w:type="dxa"/>
          </w:tcPr>
          <w:p w14:paraId="2F337A3B" w14:textId="77777777" w:rsidR="00290229" w:rsidRDefault="00290229">
            <w:r>
              <w:t>Nursing</w:t>
            </w:r>
          </w:p>
        </w:tc>
      </w:tr>
      <w:tr w:rsidR="00290229" w14:paraId="3961A205" w14:textId="77777777">
        <w:tc>
          <w:tcPr>
            <w:tcW w:w="1800" w:type="dxa"/>
          </w:tcPr>
          <w:p w14:paraId="403A0BE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1973</w:t>
            </w:r>
          </w:p>
        </w:tc>
        <w:tc>
          <w:tcPr>
            <w:tcW w:w="3083" w:type="dxa"/>
          </w:tcPr>
          <w:p w14:paraId="0DE82FC2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proofErr w:type="spellStart"/>
            <w:r>
              <w:t>Harlaxton</w:t>
            </w:r>
            <w:proofErr w:type="spellEnd"/>
            <w:r>
              <w:t xml:space="preserve"> College, Grantham &amp; District Hospital,</w:t>
            </w:r>
            <w:r w:rsidR="00343516">
              <w:t xml:space="preserve"> </w:t>
            </w:r>
            <w:r>
              <w:t xml:space="preserve">Lincolnshire, </w:t>
            </w:r>
            <w:r w:rsidR="00343516">
              <w:t>UK</w:t>
            </w:r>
            <w:r>
              <w:tab/>
            </w:r>
          </w:p>
        </w:tc>
        <w:tc>
          <w:tcPr>
            <w:tcW w:w="2677" w:type="dxa"/>
          </w:tcPr>
          <w:p w14:paraId="1F7CE2D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Obstetrical Nursing</w:t>
            </w:r>
          </w:p>
        </w:tc>
        <w:tc>
          <w:tcPr>
            <w:tcW w:w="2340" w:type="dxa"/>
          </w:tcPr>
          <w:p w14:paraId="1517493F" w14:textId="77777777" w:rsidR="00290229" w:rsidRDefault="00290229">
            <w:r>
              <w:t>Nursing</w:t>
            </w:r>
          </w:p>
        </w:tc>
      </w:tr>
      <w:tr w:rsidR="00290229" w14:paraId="0CED2D29" w14:textId="77777777">
        <w:trPr>
          <w:trHeight w:val="437"/>
        </w:trPr>
        <w:tc>
          <w:tcPr>
            <w:tcW w:w="1800" w:type="dxa"/>
          </w:tcPr>
          <w:p w14:paraId="7191732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1971-1975</w:t>
            </w:r>
          </w:p>
        </w:tc>
        <w:tc>
          <w:tcPr>
            <w:tcW w:w="3083" w:type="dxa"/>
          </w:tcPr>
          <w:p w14:paraId="73FAA69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University of Evansville</w:t>
            </w:r>
          </w:p>
          <w:p w14:paraId="71D67E9E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Evansville, IN </w:t>
            </w:r>
          </w:p>
        </w:tc>
        <w:tc>
          <w:tcPr>
            <w:tcW w:w="2677" w:type="dxa"/>
          </w:tcPr>
          <w:p w14:paraId="4CC46C6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B.S.</w:t>
            </w:r>
          </w:p>
        </w:tc>
        <w:tc>
          <w:tcPr>
            <w:tcW w:w="2340" w:type="dxa"/>
          </w:tcPr>
          <w:p w14:paraId="267FB91C" w14:textId="77777777" w:rsidR="00290229" w:rsidRDefault="00290229">
            <w:r>
              <w:t>Nursing</w:t>
            </w:r>
          </w:p>
        </w:tc>
      </w:tr>
    </w:tbl>
    <w:p w14:paraId="01EA240A" w14:textId="77777777" w:rsidR="00290229" w:rsidRDefault="00290229"/>
    <w:p w14:paraId="0E753235" w14:textId="77777777" w:rsidR="00343516" w:rsidRDefault="00290229">
      <w:pPr>
        <w:rPr>
          <w:b/>
          <w:u w:val="single"/>
        </w:rPr>
      </w:pPr>
      <w:r w:rsidRPr="00721B05">
        <w:rPr>
          <w:b/>
          <w:sz w:val="28"/>
          <w:u w:val="single"/>
        </w:rPr>
        <w:t>LICENSURE</w:t>
      </w:r>
      <w:r>
        <w:rPr>
          <w:b/>
          <w:u w:val="single"/>
        </w:rPr>
        <w:t>:</w:t>
      </w:r>
    </w:p>
    <w:p w14:paraId="4113D2EE" w14:textId="77777777" w:rsidR="00290229" w:rsidRPr="00343516" w:rsidRDefault="00290229">
      <w:pPr>
        <w:rPr>
          <w:b/>
          <w:u w:val="single"/>
        </w:rPr>
      </w:pPr>
    </w:p>
    <w:tbl>
      <w:tblPr>
        <w:tblW w:w="9900" w:type="dxa"/>
        <w:tblInd w:w="18" w:type="dxa"/>
        <w:tblLook w:val="0000" w:firstRow="0" w:lastRow="0" w:firstColumn="0" w:lastColumn="0" w:noHBand="0" w:noVBand="0"/>
      </w:tblPr>
      <w:tblGrid>
        <w:gridCol w:w="3960"/>
        <w:gridCol w:w="3600"/>
        <w:gridCol w:w="2340"/>
      </w:tblGrid>
      <w:tr w:rsidR="00290229" w14:paraId="5E409D47" w14:textId="77777777">
        <w:trPr>
          <w:tblHeader/>
        </w:trPr>
        <w:tc>
          <w:tcPr>
            <w:tcW w:w="3960" w:type="dxa"/>
          </w:tcPr>
          <w:p w14:paraId="308FBD5E" w14:textId="77777777" w:rsidR="00290229" w:rsidRPr="00721B05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  <w:sz w:val="28"/>
              </w:rPr>
            </w:pPr>
            <w:r w:rsidRPr="00721B05">
              <w:rPr>
                <w:b/>
                <w:sz w:val="28"/>
                <w:u w:val="single"/>
              </w:rPr>
              <w:t>Inclusive Years</w:t>
            </w:r>
            <w:r w:rsidRPr="00721B05">
              <w:rPr>
                <w:b/>
                <w:sz w:val="28"/>
              </w:rPr>
              <w:tab/>
            </w:r>
          </w:p>
        </w:tc>
        <w:tc>
          <w:tcPr>
            <w:tcW w:w="3600" w:type="dxa"/>
          </w:tcPr>
          <w:p w14:paraId="15608EE0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</w:rPr>
            </w:pPr>
            <w:r>
              <w:rPr>
                <w:b/>
                <w:u w:val="single"/>
              </w:rPr>
              <w:t>Licensure</w:t>
            </w:r>
          </w:p>
        </w:tc>
        <w:tc>
          <w:tcPr>
            <w:tcW w:w="2340" w:type="dxa"/>
          </w:tcPr>
          <w:p w14:paraId="3455E50B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</w:rPr>
            </w:pPr>
            <w:r>
              <w:rPr>
                <w:b/>
                <w:u w:val="single"/>
              </w:rPr>
              <w:t>Number</w:t>
            </w:r>
          </w:p>
        </w:tc>
      </w:tr>
      <w:tr w:rsidR="00290229" w14:paraId="6E0F3419" w14:textId="77777777">
        <w:tc>
          <w:tcPr>
            <w:tcW w:w="3960" w:type="dxa"/>
          </w:tcPr>
          <w:p w14:paraId="6FDE952A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1997-present</w:t>
            </w:r>
          </w:p>
        </w:tc>
        <w:tc>
          <w:tcPr>
            <w:tcW w:w="3600" w:type="dxa"/>
          </w:tcPr>
          <w:p w14:paraId="490D6D6F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Maryland</w:t>
            </w:r>
          </w:p>
        </w:tc>
        <w:tc>
          <w:tcPr>
            <w:tcW w:w="2340" w:type="dxa"/>
          </w:tcPr>
          <w:p w14:paraId="232C1ADC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R134496</w:t>
            </w:r>
          </w:p>
        </w:tc>
      </w:tr>
      <w:tr w:rsidR="00290229" w14:paraId="45E4ABAB" w14:textId="77777777">
        <w:tc>
          <w:tcPr>
            <w:tcW w:w="3960" w:type="dxa"/>
          </w:tcPr>
          <w:p w14:paraId="584E9C8A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1988-1998</w:t>
            </w:r>
          </w:p>
        </w:tc>
        <w:tc>
          <w:tcPr>
            <w:tcW w:w="3600" w:type="dxa"/>
          </w:tcPr>
          <w:p w14:paraId="5AD844E8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California</w:t>
            </w:r>
          </w:p>
        </w:tc>
        <w:tc>
          <w:tcPr>
            <w:tcW w:w="2340" w:type="dxa"/>
          </w:tcPr>
          <w:p w14:paraId="35D84BE7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459854</w:t>
            </w:r>
          </w:p>
        </w:tc>
      </w:tr>
      <w:tr w:rsidR="00290229" w14:paraId="49DBEE6A" w14:textId="77777777">
        <w:tc>
          <w:tcPr>
            <w:tcW w:w="3960" w:type="dxa"/>
          </w:tcPr>
          <w:p w14:paraId="709A9549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1984-1989</w:t>
            </w:r>
          </w:p>
        </w:tc>
        <w:tc>
          <w:tcPr>
            <w:tcW w:w="3600" w:type="dxa"/>
          </w:tcPr>
          <w:p w14:paraId="755E0D60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Wisconsin</w:t>
            </w:r>
          </w:p>
        </w:tc>
        <w:tc>
          <w:tcPr>
            <w:tcW w:w="2340" w:type="dxa"/>
          </w:tcPr>
          <w:p w14:paraId="3433FF75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89510</w:t>
            </w:r>
          </w:p>
        </w:tc>
      </w:tr>
      <w:tr w:rsidR="00290229" w14:paraId="1DD9A4A2" w14:textId="77777777">
        <w:tc>
          <w:tcPr>
            <w:tcW w:w="3960" w:type="dxa"/>
          </w:tcPr>
          <w:p w14:paraId="15563A38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1977-1989</w:t>
            </w:r>
          </w:p>
        </w:tc>
        <w:tc>
          <w:tcPr>
            <w:tcW w:w="3600" w:type="dxa"/>
          </w:tcPr>
          <w:p w14:paraId="2804246D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Michigan</w:t>
            </w:r>
          </w:p>
        </w:tc>
        <w:tc>
          <w:tcPr>
            <w:tcW w:w="2340" w:type="dxa"/>
          </w:tcPr>
          <w:p w14:paraId="41F63846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117283</w:t>
            </w:r>
          </w:p>
        </w:tc>
      </w:tr>
      <w:tr w:rsidR="00290229" w14:paraId="6A79B2C8" w14:textId="77777777">
        <w:tc>
          <w:tcPr>
            <w:tcW w:w="3960" w:type="dxa"/>
          </w:tcPr>
          <w:p w14:paraId="418D8E1A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1975-1988</w:t>
            </w:r>
          </w:p>
        </w:tc>
        <w:tc>
          <w:tcPr>
            <w:tcW w:w="3600" w:type="dxa"/>
          </w:tcPr>
          <w:p w14:paraId="6E915E93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Illinois</w:t>
            </w:r>
          </w:p>
        </w:tc>
        <w:tc>
          <w:tcPr>
            <w:tcW w:w="2340" w:type="dxa"/>
          </w:tcPr>
          <w:p w14:paraId="59E61327" w14:textId="77777777" w:rsidR="00290229" w:rsidRDefault="00290229" w:rsidP="0034351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041-162948</w:t>
            </w:r>
          </w:p>
        </w:tc>
      </w:tr>
    </w:tbl>
    <w:p w14:paraId="59CC86E9" w14:textId="77777777" w:rsidR="006F71FF" w:rsidRDefault="006F71FF"/>
    <w:p w14:paraId="166073D6" w14:textId="77777777" w:rsidR="00290229" w:rsidRDefault="00290229"/>
    <w:p w14:paraId="338B6E44" w14:textId="77777777" w:rsidR="00290229" w:rsidRDefault="00290229"/>
    <w:tbl>
      <w:tblPr>
        <w:tblW w:w="9900" w:type="dxa"/>
        <w:tblInd w:w="1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7939"/>
      </w:tblGrid>
      <w:tr w:rsidR="00290229" w14:paraId="4C31B61E" w14:textId="77777777">
        <w:tc>
          <w:tcPr>
            <w:tcW w:w="1961" w:type="dxa"/>
            <w:tcBorders>
              <w:right w:val="nil"/>
            </w:tcBorders>
          </w:tcPr>
          <w:p w14:paraId="0711FBAD" w14:textId="77777777" w:rsidR="00290229" w:rsidRPr="00721B05" w:rsidRDefault="00290229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</w:rPr>
            </w:pPr>
            <w:r w:rsidRPr="00721B05">
              <w:rPr>
                <w:b/>
                <w:sz w:val="28"/>
                <w:u w:val="single"/>
              </w:rPr>
              <w:t>Year</w:t>
            </w:r>
            <w:r w:rsidRPr="00721B05">
              <w:rPr>
                <w:b/>
                <w:sz w:val="28"/>
              </w:rPr>
              <w:tab/>
            </w:r>
          </w:p>
        </w:tc>
        <w:tc>
          <w:tcPr>
            <w:tcW w:w="7939" w:type="dxa"/>
            <w:tcBorders>
              <w:left w:val="nil"/>
              <w:right w:val="nil"/>
            </w:tcBorders>
          </w:tcPr>
          <w:p w14:paraId="57F0CE93" w14:textId="6FA74A30" w:rsidR="00290229" w:rsidRPr="00721B05" w:rsidRDefault="00602524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Certifications</w:t>
            </w:r>
          </w:p>
        </w:tc>
      </w:tr>
      <w:tr w:rsidR="00290229" w14:paraId="68EF8CC4" w14:textId="77777777">
        <w:tblPrEx>
          <w:tblBorders>
            <w:insideV w:val="none" w:sz="0" w:space="0" w:color="auto"/>
          </w:tblBorders>
        </w:tblPrEx>
        <w:tc>
          <w:tcPr>
            <w:tcW w:w="1961" w:type="dxa"/>
          </w:tcPr>
          <w:p w14:paraId="2A247923" w14:textId="77777777" w:rsidR="00290229" w:rsidRDefault="00290229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1995</w:t>
            </w:r>
          </w:p>
        </w:tc>
        <w:tc>
          <w:tcPr>
            <w:tcW w:w="7939" w:type="dxa"/>
          </w:tcPr>
          <w:p w14:paraId="5447FE31" w14:textId="77777777" w:rsidR="00290229" w:rsidRDefault="00290229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Smith College, Molecular Biology/New England Biomedical Labs</w:t>
            </w:r>
          </w:p>
        </w:tc>
      </w:tr>
      <w:tr w:rsidR="00290229" w14:paraId="668F0AFB" w14:textId="77777777">
        <w:tblPrEx>
          <w:tblBorders>
            <w:insideV w:val="none" w:sz="0" w:space="0" w:color="auto"/>
          </w:tblBorders>
        </w:tblPrEx>
        <w:trPr>
          <w:trHeight w:val="369"/>
        </w:trPr>
        <w:tc>
          <w:tcPr>
            <w:tcW w:w="1961" w:type="dxa"/>
          </w:tcPr>
          <w:p w14:paraId="48F83BC8" w14:textId="77777777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1999</w:t>
            </w:r>
          </w:p>
        </w:tc>
        <w:tc>
          <w:tcPr>
            <w:tcW w:w="7939" w:type="dxa"/>
          </w:tcPr>
          <w:p w14:paraId="761A35CE" w14:textId="77777777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Life Technologies: Quantitative PCR, Rockville, MD</w:t>
            </w:r>
          </w:p>
        </w:tc>
      </w:tr>
      <w:tr w:rsidR="00290229" w14:paraId="46077699" w14:textId="77777777">
        <w:tblPrEx>
          <w:tblBorders>
            <w:insideV w:val="none" w:sz="0" w:space="0" w:color="auto"/>
          </w:tblBorders>
        </w:tblPrEx>
        <w:tc>
          <w:tcPr>
            <w:tcW w:w="1961" w:type="dxa"/>
          </w:tcPr>
          <w:p w14:paraId="18A535CC" w14:textId="77777777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2000</w:t>
            </w:r>
          </w:p>
        </w:tc>
        <w:tc>
          <w:tcPr>
            <w:tcW w:w="7939" w:type="dxa"/>
          </w:tcPr>
          <w:p w14:paraId="150D9B31" w14:textId="77777777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Life Technologies: Cloning and Protein Expression, Rockville, MD</w:t>
            </w:r>
          </w:p>
        </w:tc>
      </w:tr>
      <w:tr w:rsidR="00290229" w14:paraId="0E0CE3A3" w14:textId="77777777">
        <w:tblPrEx>
          <w:tblBorders>
            <w:insideV w:val="none" w:sz="0" w:space="0" w:color="auto"/>
          </w:tblBorders>
        </w:tblPrEx>
        <w:tc>
          <w:tcPr>
            <w:tcW w:w="1961" w:type="dxa"/>
          </w:tcPr>
          <w:p w14:paraId="275DB695" w14:textId="77777777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2000</w:t>
            </w:r>
          </w:p>
        </w:tc>
        <w:tc>
          <w:tcPr>
            <w:tcW w:w="7939" w:type="dxa"/>
          </w:tcPr>
          <w:p w14:paraId="5132344A" w14:textId="72B4FDC2" w:rsidR="00290229" w:rsidRDefault="00290229" w:rsidP="000174A0">
            <w:pPr>
              <w:widowControl w:val="0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Life Technologies: Recombinant DNA Technique, Rockville, MD</w:t>
            </w:r>
          </w:p>
        </w:tc>
      </w:tr>
      <w:tr w:rsidR="00290229" w14:paraId="336B4391" w14:textId="77777777">
        <w:tblPrEx>
          <w:tblBorders>
            <w:insideV w:val="none" w:sz="0" w:space="0" w:color="auto"/>
          </w:tblBorders>
        </w:tblPrEx>
        <w:tc>
          <w:tcPr>
            <w:tcW w:w="1961" w:type="dxa"/>
          </w:tcPr>
          <w:p w14:paraId="1F859525" w14:textId="77777777" w:rsidR="00290229" w:rsidRDefault="00290229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2002</w:t>
            </w:r>
          </w:p>
        </w:tc>
        <w:tc>
          <w:tcPr>
            <w:tcW w:w="7939" w:type="dxa"/>
          </w:tcPr>
          <w:p w14:paraId="62B7775E" w14:textId="19A17F16" w:rsidR="00290229" w:rsidRDefault="00290229" w:rsidP="006F71FF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WIPO (World Intellectual Property Organization) Techn</w:t>
            </w:r>
            <w:r w:rsidR="000174A0">
              <w:t>ology Transfer</w:t>
            </w:r>
          </w:p>
        </w:tc>
      </w:tr>
    </w:tbl>
    <w:p w14:paraId="350BD32A" w14:textId="77777777" w:rsidR="00290229" w:rsidRDefault="00290229"/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3979"/>
        <w:gridCol w:w="3960"/>
      </w:tblGrid>
      <w:tr w:rsidR="00290229" w14:paraId="15287D0D" w14:textId="77777777">
        <w:trPr>
          <w:tblHeader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0C2A8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</w:rPr>
            </w:pPr>
            <w:r w:rsidRPr="0011516D">
              <w:rPr>
                <w:b/>
                <w:sz w:val="28"/>
                <w:u w:val="single"/>
              </w:rPr>
              <w:t>PROFESSIONAL EXPERIENCE</w:t>
            </w:r>
            <w:r w:rsidRPr="0011516D">
              <w:rPr>
                <w:b/>
                <w:sz w:val="28"/>
              </w:rPr>
              <w:t xml:space="preserve"> </w:t>
            </w:r>
          </w:p>
        </w:tc>
      </w:tr>
      <w:tr w:rsidR="00290229" w14:paraId="539455F0" w14:textId="77777777">
        <w:trPr>
          <w:tblHeader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D522347" w14:textId="77777777" w:rsidR="00290229" w:rsidRPr="0011516D" w:rsidRDefault="00290229">
            <w:pPr>
              <w:rPr>
                <w:b/>
                <w:sz w:val="28"/>
              </w:rPr>
            </w:pPr>
            <w:r w:rsidRPr="0011516D">
              <w:rPr>
                <w:b/>
                <w:sz w:val="28"/>
                <w:u w:val="single"/>
              </w:rPr>
              <w:t>Year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6320468A" w14:textId="77777777" w:rsidR="00290229" w:rsidRPr="0011516D" w:rsidRDefault="00290229">
            <w:pPr>
              <w:rPr>
                <w:b/>
                <w:sz w:val="28"/>
              </w:rPr>
            </w:pPr>
            <w:r w:rsidRPr="0011516D">
              <w:rPr>
                <w:b/>
                <w:sz w:val="28"/>
                <w:u w:val="single"/>
              </w:rPr>
              <w:t>Title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83EFD9D" w14:textId="77777777" w:rsidR="00290229" w:rsidRPr="0011516D" w:rsidRDefault="00290229">
            <w:pPr>
              <w:rPr>
                <w:b/>
                <w:sz w:val="28"/>
              </w:rPr>
            </w:pPr>
            <w:r w:rsidRPr="0011516D">
              <w:rPr>
                <w:b/>
                <w:sz w:val="28"/>
                <w:u w:val="single"/>
              </w:rPr>
              <w:t>Institution</w:t>
            </w:r>
          </w:p>
        </w:tc>
      </w:tr>
      <w:tr w:rsidR="00290229" w14:paraId="01687FE8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835862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2007- 2011</w:t>
            </w:r>
          </w:p>
          <w:p w14:paraId="09D25C9D" w14:textId="77777777" w:rsidR="00922799" w:rsidRDefault="0092279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  <w:p w14:paraId="48681DC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2005- 2007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1F01C11A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Director, PhD Program</w:t>
            </w:r>
          </w:p>
          <w:p w14:paraId="6637A948" w14:textId="77777777" w:rsidR="00922799" w:rsidRDefault="0092279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  <w:p w14:paraId="2159B86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Associate Director, PhD Program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63A988A" w14:textId="77777777" w:rsidR="00290229" w:rsidRDefault="00266BAD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USU</w:t>
            </w:r>
            <w:r w:rsidR="008E36BE">
              <w:t>, Daniel K. Inouye Grad. Sch.</w:t>
            </w:r>
            <w:r w:rsidR="00290229">
              <w:t xml:space="preserve"> of Nursing</w:t>
            </w:r>
          </w:p>
          <w:p w14:paraId="4EBB4590" w14:textId="60FA9FD3" w:rsidR="00922799" w:rsidRDefault="0092279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USU, Daniel K. Inouye Grad. Sch. of Nursing</w:t>
            </w:r>
          </w:p>
        </w:tc>
      </w:tr>
      <w:tr w:rsidR="00290229" w14:paraId="362E7461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0FF8B8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2003-Present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0699506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Professor and Sr. Research Scientist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2AE5CE4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Dept. of Veterans Affairs, Office of Nursing Services, Washington DC</w:t>
            </w:r>
          </w:p>
        </w:tc>
      </w:tr>
      <w:tr w:rsidR="00290229" w14:paraId="0832E42C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F336B6E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2003-Present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62AD2BA8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Professor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870BDED" w14:textId="51D4359B" w:rsidR="00290229" w:rsidRDefault="00A154ED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USU</w:t>
            </w:r>
            <w:r w:rsidR="00F44CA2">
              <w:t>, Bethesda, MD</w:t>
            </w:r>
          </w:p>
        </w:tc>
      </w:tr>
      <w:tr w:rsidR="00290229" w14:paraId="2C412D6C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36832DE" w14:textId="0332EE6C" w:rsidR="00290229" w:rsidRDefault="00290229" w:rsidP="00B20AD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</w:t>
            </w:r>
            <w:r w:rsidR="00B20AD4">
              <w:t>1</w:t>
            </w:r>
            <w:r>
              <w:t>- 200</w:t>
            </w:r>
            <w:r w:rsidR="00B20AD4">
              <w:t>3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6F74420B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Visiting Scientist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A168034" w14:textId="77777777" w:rsidR="00290229" w:rsidRDefault="003776CE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NIH, </w:t>
            </w:r>
            <w:r w:rsidR="00290229">
              <w:t>National Institute on Aging</w:t>
            </w:r>
          </w:p>
        </w:tc>
      </w:tr>
      <w:tr w:rsidR="00290229" w14:paraId="750C1F2B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5B785C9A" w14:textId="436AEBC3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2001- </w:t>
            </w:r>
            <w:r w:rsidR="005A46E0">
              <w:t>2011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33856E04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Member, Governor’s Committee on Spinal Cord Injury Research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0DA62C7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State of Maryland, Governor</w:t>
            </w:r>
          </w:p>
        </w:tc>
      </w:tr>
      <w:tr w:rsidR="00290229" w14:paraId="0AAB7A3C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D149B45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2000-2004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4A95A093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Adjunct Faculty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93E00A4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Winston-Salem State University (HBCU), Winston-Salem, NC</w:t>
            </w:r>
          </w:p>
        </w:tc>
      </w:tr>
      <w:tr w:rsidR="00290229" w14:paraId="19A430C7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6F7CFD6D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1998-2000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602C895D" w14:textId="1D37DF87" w:rsidR="00275393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Director, Doctoral Programs (Pre-doctoral and Post-doctoral)</w:t>
            </w:r>
          </w:p>
          <w:p w14:paraId="279E8C27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Graduate Board</w:t>
            </w:r>
            <w:r w:rsidR="009F1709">
              <w:t>, JHU</w:t>
            </w:r>
            <w:r>
              <w:t xml:space="preserve"> </w:t>
            </w:r>
          </w:p>
          <w:p w14:paraId="08738611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2EB021B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Johns Hopkins University </w:t>
            </w:r>
          </w:p>
          <w:p w14:paraId="0D6D5C26" w14:textId="0386EFCD" w:rsidR="00275393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School of Nursing, Baltimore, MD</w:t>
            </w:r>
          </w:p>
          <w:p w14:paraId="3774DF38" w14:textId="77777777" w:rsidR="00290229" w:rsidRDefault="00290229" w:rsidP="000174A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Johns Hopkins University, Baltimore, MD</w:t>
            </w:r>
          </w:p>
        </w:tc>
      </w:tr>
      <w:tr w:rsidR="00290229" w14:paraId="07C474E1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4AEFF61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1997-2003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72BFD7B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M. Adelaide Nutting Endowed Research Chair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4C39D1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Johns Hopkins University </w:t>
            </w:r>
          </w:p>
          <w:p w14:paraId="1F6F315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School of Nursing, Baltimore, MD</w:t>
            </w:r>
          </w:p>
        </w:tc>
      </w:tr>
      <w:tr w:rsidR="00290229" w14:paraId="7CA9676A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03DF466F" w14:textId="77777777" w:rsidR="007F1948" w:rsidRDefault="007F194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  <w:p w14:paraId="16C49DE7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1996-1997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279DC587" w14:textId="77777777" w:rsidR="007F1948" w:rsidRDefault="007F194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  <w:p w14:paraId="0FEA694F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Associate Professor (Tenured) </w:t>
            </w:r>
            <w:r>
              <w:tab/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AAF89AA" w14:textId="77777777" w:rsidR="007F1948" w:rsidRDefault="007F194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  <w:p w14:paraId="2ED6ACA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UCLA</w:t>
            </w:r>
            <w:r w:rsidR="002710B6">
              <w:t xml:space="preserve">, </w:t>
            </w:r>
            <w:r>
              <w:t>School of Nursing, Los Angeles, CA</w:t>
            </w:r>
          </w:p>
        </w:tc>
      </w:tr>
      <w:tr w:rsidR="00290229" w14:paraId="3108B4BD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09F13FE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1991- 1997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072E28AA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Member, </w:t>
            </w:r>
            <w:proofErr w:type="spellStart"/>
            <w:r>
              <w:t>Jonsson</w:t>
            </w:r>
            <w:proofErr w:type="spellEnd"/>
            <w:r>
              <w:t xml:space="preserve"> Comprehensive Cancer Center, Cell Biology Division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0DAB2C4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UCLA, School of Medicine, Los Angeles, CA </w:t>
            </w:r>
          </w:p>
        </w:tc>
      </w:tr>
      <w:tr w:rsidR="00290229" w14:paraId="2A872DA4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360A7E9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1989-1997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4BA74F1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 xml:space="preserve">Member, Jerry Lewis Neuromuscular Research Center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C91A58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UCLA, School of Medicine, Los Angeles, CA</w:t>
            </w:r>
          </w:p>
        </w:tc>
      </w:tr>
      <w:tr w:rsidR="00290229" w14:paraId="3B0F677D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1EEEB61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1988-1996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46CC24B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Assistant Professor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0AA29B9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UCLA, School of Nursing, Los Angeles, CA</w:t>
            </w:r>
          </w:p>
        </w:tc>
      </w:tr>
      <w:tr w:rsidR="00290229" w14:paraId="0AB725CB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5901F29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1984-1988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3AC5407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Assistant Professor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C46B70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University of Wisconsin-Madison</w:t>
            </w:r>
          </w:p>
          <w:p w14:paraId="7FE837F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School of Nursing, Madison, WI</w:t>
            </w:r>
          </w:p>
        </w:tc>
      </w:tr>
      <w:tr w:rsidR="00290229" w14:paraId="2003DDAD" w14:textId="77777777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14:paraId="2F319F5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1982-1984</w:t>
            </w:r>
          </w:p>
        </w:tc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</w:tcPr>
          <w:p w14:paraId="1DBB5242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Post-doctoral Fellow, Dept. Physiology &amp; Biophysics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64F6C8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Rush Medical College, Chicago, IL</w:t>
            </w:r>
          </w:p>
        </w:tc>
      </w:tr>
    </w:tbl>
    <w:p w14:paraId="7A325B96" w14:textId="77777777" w:rsidR="00290229" w:rsidRDefault="00290229"/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850"/>
        <w:gridCol w:w="5070"/>
      </w:tblGrid>
      <w:tr w:rsidR="00290229" w14:paraId="220FC064" w14:textId="77777777">
        <w:tc>
          <w:tcPr>
            <w:tcW w:w="4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08665" w14:textId="77777777" w:rsidR="00290229" w:rsidRPr="0049379C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sz w:val="28"/>
              </w:rPr>
            </w:pPr>
            <w:r w:rsidRPr="0049379C">
              <w:rPr>
                <w:b/>
                <w:sz w:val="28"/>
              </w:rPr>
              <w:lastRenderedPageBreak/>
              <w:t>Editorship of Journal(s)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3E60C91A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</w:rPr>
            </w:pPr>
          </w:p>
        </w:tc>
      </w:tr>
      <w:tr w:rsidR="00290229" w14:paraId="74212E1B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1547CEA" w14:textId="77777777" w:rsidR="00290229" w:rsidRPr="0049379C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</w:rPr>
            </w:pPr>
            <w:r w:rsidRPr="0049379C">
              <w:rPr>
                <w:b/>
                <w:sz w:val="28"/>
                <w:u w:val="single"/>
              </w:rPr>
              <w:t>Years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31490CE1" w14:textId="77777777" w:rsidR="00290229" w:rsidRPr="0049379C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  <w:u w:val="single"/>
              </w:rPr>
            </w:pPr>
            <w:r w:rsidRPr="0049379C">
              <w:rPr>
                <w:b/>
                <w:sz w:val="28"/>
                <w:u w:val="single"/>
              </w:rPr>
              <w:t>Name of Journal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5A7FCE7B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</w:p>
        </w:tc>
      </w:tr>
      <w:tr w:rsidR="00290229" w14:paraId="51385BBF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7F2B174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1997 - 2002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E7B7D" w14:textId="77777777" w:rsidR="00290229" w:rsidRDefault="00290229" w:rsidP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-432"/>
            </w:pPr>
            <w:r>
              <w:t xml:space="preserve">Founding Editor, </w:t>
            </w:r>
            <w:r>
              <w:rPr>
                <w:u w:val="single"/>
              </w:rPr>
              <w:t>Biologic Research in Nursing</w:t>
            </w:r>
            <w:r>
              <w:t>, Sage Publications: Thousand</w:t>
            </w:r>
          </w:p>
          <w:p w14:paraId="25A1F4C8" w14:textId="59918368" w:rsidR="00290229" w:rsidRDefault="00290229" w:rsidP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-432"/>
            </w:pPr>
            <w:r>
              <w:t>Oaks: CA.</w:t>
            </w:r>
          </w:p>
        </w:tc>
      </w:tr>
      <w:tr w:rsidR="00290229" w14:paraId="602DCEA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A2485FA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2008- Present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BEBB2" w14:textId="3E6B21E5" w:rsidR="00290229" w:rsidRDefault="009F1709" w:rsidP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-432"/>
            </w:pPr>
            <w:proofErr w:type="gramStart"/>
            <w:r>
              <w:t>Editor ,</w:t>
            </w:r>
            <w:proofErr w:type="gramEnd"/>
            <w:r>
              <w:t xml:space="preserve"> </w:t>
            </w:r>
            <w:r w:rsidR="00290229" w:rsidRPr="009F2434">
              <w:rPr>
                <w:u w:val="single"/>
              </w:rPr>
              <w:t>Annual Review of Nursing Research</w:t>
            </w:r>
            <w:r w:rsidR="00290229">
              <w:t>,</w:t>
            </w:r>
            <w:r>
              <w:t xml:space="preserve"> Springer Publications, NY, NY</w:t>
            </w:r>
          </w:p>
        </w:tc>
      </w:tr>
    </w:tbl>
    <w:p w14:paraId="585D9EFA" w14:textId="77777777" w:rsidR="00290229" w:rsidRDefault="00290229" w:rsidP="00711439"/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8460"/>
      </w:tblGrid>
      <w:tr w:rsidR="00290229" w14:paraId="4022FC79" w14:textId="77777777" w:rsidTr="00FF1D70">
        <w:trPr>
          <w:tblHeader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8D382" w14:textId="77777777" w:rsidR="00867915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t>HONORS AND AWARDS</w:t>
            </w:r>
          </w:p>
          <w:p w14:paraId="59C6F146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sz w:val="28"/>
                <w:u w:val="single"/>
              </w:rPr>
            </w:pPr>
          </w:p>
        </w:tc>
      </w:tr>
      <w:tr w:rsidR="00933D5D" w14:paraId="06B82A38" w14:textId="77777777" w:rsidTr="00FF1D70">
        <w:trPr>
          <w:trHeight w:val="443"/>
          <w:tblHeader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9CA71" w14:textId="06ED0EC4" w:rsidR="00933D5D" w:rsidRPr="00933D5D" w:rsidRDefault="00933D5D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Dates</w:t>
            </w:r>
            <w:r w:rsidRPr="00A53349"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 xml:space="preserve">   </w:t>
            </w:r>
            <w:r w:rsidRPr="00A53349">
              <w:rPr>
                <w:b/>
                <w:sz w:val="28"/>
                <w:u w:val="single"/>
              </w:rPr>
              <w:t>Award</w:t>
            </w:r>
          </w:p>
        </w:tc>
      </w:tr>
      <w:tr w:rsidR="00590F6E" w14:paraId="55ACF356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088FFF" w14:textId="13386BF8" w:rsidR="008E3E73" w:rsidRDefault="008E3E73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2014</w:t>
            </w:r>
          </w:p>
          <w:p w14:paraId="3338DCD0" w14:textId="4E128A84" w:rsidR="00590F6E" w:rsidRDefault="00590F6E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2013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7988E14E" w14:textId="7692BBAB" w:rsidR="008E3E73" w:rsidRDefault="008E3E73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Distinguished Lecturer, University of South Florida, Tampa, FL</w:t>
            </w:r>
          </w:p>
          <w:p w14:paraId="277BDBD3" w14:textId="53F8F86D" w:rsidR="00590F6E" w:rsidRDefault="00590F6E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szCs w:val="22"/>
              </w:rPr>
            </w:pPr>
            <w:r>
              <w:t xml:space="preserve">Beverly H. </w:t>
            </w:r>
            <w:proofErr w:type="spellStart"/>
            <w:r>
              <w:t>Bowns</w:t>
            </w:r>
            <w:proofErr w:type="spellEnd"/>
            <w:r>
              <w:t xml:space="preserve"> Distinguished Visiting Professor, University of Tennessee Health Sciences Center, Memphis, TN</w:t>
            </w:r>
          </w:p>
        </w:tc>
      </w:tr>
      <w:tr w:rsidR="00570CE4" w14:paraId="4585603A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85FA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2011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27BAD4E0" w14:textId="317DE5C6" w:rsidR="00570CE4" w:rsidRPr="001F0020" w:rsidRDefault="00266BAD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rPr>
                <w:szCs w:val="22"/>
              </w:rPr>
              <w:t>USU</w:t>
            </w:r>
            <w:r w:rsidR="0036685D">
              <w:rPr>
                <w:szCs w:val="22"/>
              </w:rPr>
              <w:t>,</w:t>
            </w:r>
            <w:r w:rsidR="00570CE4" w:rsidRPr="001F0020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University </w:t>
            </w:r>
            <w:r w:rsidR="001D4F4B">
              <w:rPr>
                <w:szCs w:val="22"/>
              </w:rPr>
              <w:t>Med</w:t>
            </w:r>
            <w:r w:rsidR="00EA0C6F">
              <w:rPr>
                <w:szCs w:val="22"/>
              </w:rPr>
              <w:t xml:space="preserve">al for Outstanding Service </w:t>
            </w:r>
          </w:p>
        </w:tc>
      </w:tr>
      <w:tr w:rsidR="00570CE4" w14:paraId="1B61B720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C97C85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2011,2012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54BABFED" w14:textId="77777777" w:rsidR="00570CE4" w:rsidRDefault="00266BAD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USU</w:t>
            </w:r>
            <w:r w:rsidR="0036685D">
              <w:t>,</w:t>
            </w:r>
            <w:r w:rsidR="00570CE4">
              <w:t xml:space="preserve"> Outstanding Doctoral Faculty Award</w:t>
            </w:r>
          </w:p>
        </w:tc>
      </w:tr>
      <w:tr w:rsidR="00570CE4" w14:paraId="539475B9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BAF9CE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2006,2007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360E09A3" w14:textId="77777777" w:rsidR="00570CE4" w:rsidRDefault="00266BAD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USU</w:t>
            </w:r>
            <w:r w:rsidR="0036685D">
              <w:t>,</w:t>
            </w:r>
            <w:r w:rsidR="00570CE4">
              <w:t xml:space="preserve"> Faye G. </w:t>
            </w:r>
            <w:proofErr w:type="spellStart"/>
            <w:r w:rsidR="00570CE4">
              <w:t>Abdellah</w:t>
            </w:r>
            <w:proofErr w:type="spellEnd"/>
            <w:r w:rsidR="00570CE4">
              <w:t xml:space="preserve"> Senior Researcher Award</w:t>
            </w:r>
          </w:p>
        </w:tc>
      </w:tr>
      <w:tr w:rsidR="00570CE4" w14:paraId="46338B73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752D4D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2004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07579674" w14:textId="77777777" w:rsidR="00570CE4" w:rsidRDefault="00266BAD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USU</w:t>
            </w:r>
            <w:r w:rsidR="0036685D">
              <w:t>,</w:t>
            </w:r>
            <w:r w:rsidR="00570CE4">
              <w:t xml:space="preserve"> Teaching Award, PhD Program</w:t>
            </w:r>
          </w:p>
        </w:tc>
      </w:tr>
      <w:tr w:rsidR="00570CE4" w14:paraId="4B7855BC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799FAB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2000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4EEF4008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Federal University of </w:t>
            </w:r>
            <w:proofErr w:type="spellStart"/>
            <w:r>
              <w:t>Pernambuco</w:t>
            </w:r>
            <w:proofErr w:type="spellEnd"/>
            <w:r>
              <w:t xml:space="preserve">, </w:t>
            </w:r>
            <w:proofErr w:type="spellStart"/>
            <w:r>
              <w:t>Recifé</w:t>
            </w:r>
            <w:proofErr w:type="spellEnd"/>
            <w:r>
              <w:t>, Brazil. University Research Medal.</w:t>
            </w:r>
          </w:p>
        </w:tc>
      </w:tr>
      <w:tr w:rsidR="00570CE4" w14:paraId="0CAE8BAB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7DFD8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2000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167474B9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National Library of Medicine. Outstanding new research journal, (Biologic Research for Nursing)</w:t>
            </w:r>
          </w:p>
        </w:tc>
      </w:tr>
      <w:tr w:rsidR="00570CE4" w14:paraId="0DE2C970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30C3E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1999</w:t>
            </w:r>
            <w:r>
              <w:tab/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2CD8A29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Office of the Director, Rat Model Priority Advisory Panel to Dr. Harold Varmus</w:t>
            </w:r>
          </w:p>
        </w:tc>
      </w:tr>
      <w:tr w:rsidR="00570CE4" w14:paraId="26EA0EFD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5678D8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1997-2001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2066E849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CSR Respiratory and Applied Physiology (RAP), Study Section, chartered member.</w:t>
            </w:r>
          </w:p>
        </w:tc>
      </w:tr>
      <w:tr w:rsidR="00570CE4" w14:paraId="54815E46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4DCAE9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1995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4F6E4607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Elected Fellow of the American College of Sports Medicine (FACSM).</w:t>
            </w:r>
          </w:p>
        </w:tc>
      </w:tr>
      <w:tr w:rsidR="00570CE4" w14:paraId="5EBFCC48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0A7435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1995-1997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6618C162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CSR Respiratory and Applied Physiology  (RAP) Study Section, ad-hoc member.</w:t>
            </w:r>
          </w:p>
        </w:tc>
      </w:tr>
      <w:tr w:rsidR="00570CE4" w14:paraId="2511F6B7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0CC46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1994</w:t>
            </w:r>
            <w:r>
              <w:tab/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27D803AE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Elected to Fellowship in the American Academy of Nursing (FAAN).</w:t>
            </w:r>
          </w:p>
        </w:tc>
      </w:tr>
      <w:tr w:rsidR="00570CE4" w14:paraId="4A58B3C3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328F6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1993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57B4B38B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Alpha Tau Delta, National Nursing Society, Nat’l Faculty Advisor of the Year.</w:t>
            </w:r>
          </w:p>
        </w:tc>
      </w:tr>
      <w:tr w:rsidR="00570CE4" w14:paraId="50336205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F518A1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1991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20BEBBB2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UCLA Faculty Career Development Award</w:t>
            </w:r>
          </w:p>
        </w:tc>
      </w:tr>
      <w:tr w:rsidR="00570CE4" w14:paraId="26CCDA67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444929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1980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7CB78095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American Nurses Foundation Scholar</w:t>
            </w:r>
          </w:p>
        </w:tc>
      </w:tr>
      <w:tr w:rsidR="00570CE4" w14:paraId="274429B0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E36814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1980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7E1C85C1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Rackham Graduate School, Univ. of Michigan, Dissertation/Thesis Award for Graduate Research</w:t>
            </w:r>
          </w:p>
        </w:tc>
      </w:tr>
      <w:tr w:rsidR="00570CE4" w14:paraId="4E590AF3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00000D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1978-81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040EFEFE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National Research Service Award, Department of Health and Human Services</w:t>
            </w:r>
          </w:p>
        </w:tc>
      </w:tr>
      <w:tr w:rsidR="00570CE4" w14:paraId="2B8D6F99" w14:textId="77777777" w:rsidTr="00FF1D7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05DA5A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1977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</w:tcPr>
          <w:p w14:paraId="009692E1" w14:textId="77777777" w:rsidR="00570CE4" w:rsidRDefault="00570CE4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Sigma Theta Tau, National Honor Society</w:t>
            </w:r>
          </w:p>
        </w:tc>
      </w:tr>
    </w:tbl>
    <w:p w14:paraId="3174F714" w14:textId="77777777" w:rsidR="00290229" w:rsidRDefault="00290229">
      <w:pPr>
        <w:rPr>
          <w:b/>
        </w:rPr>
      </w:pPr>
    </w:p>
    <w:p w14:paraId="5B072E56" w14:textId="77777777" w:rsidR="00D07CE9" w:rsidRDefault="00D07CE9">
      <w:pPr>
        <w:rPr>
          <w:b/>
        </w:rPr>
      </w:pPr>
    </w:p>
    <w:tbl>
      <w:tblPr>
        <w:tblW w:w="100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31"/>
        <w:gridCol w:w="17"/>
        <w:gridCol w:w="42"/>
        <w:gridCol w:w="990"/>
        <w:gridCol w:w="1260"/>
        <w:gridCol w:w="2340"/>
        <w:gridCol w:w="19"/>
        <w:gridCol w:w="1781"/>
        <w:gridCol w:w="1440"/>
      </w:tblGrid>
      <w:tr w:rsidR="00290229" w:rsidRPr="00A53349" w14:paraId="41762A46" w14:textId="77777777">
        <w:trPr>
          <w:tblHeader/>
        </w:trPr>
        <w:tc>
          <w:tcPr>
            <w:tcW w:w="10080" w:type="dxa"/>
            <w:gridSpan w:val="11"/>
          </w:tcPr>
          <w:p w14:paraId="6F378F02" w14:textId="77777777" w:rsidR="00290229" w:rsidRPr="00A53349" w:rsidRDefault="00290229" w:rsidP="005D671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lastRenderedPageBreak/>
              <w:t>RESEARCH/SCHOLARSHIP</w:t>
            </w:r>
          </w:p>
        </w:tc>
      </w:tr>
      <w:tr w:rsidR="00290229" w:rsidRPr="00A53349" w14:paraId="7BFEB494" w14:textId="77777777">
        <w:trPr>
          <w:tblHeader/>
        </w:trPr>
        <w:tc>
          <w:tcPr>
            <w:tcW w:w="8640" w:type="dxa"/>
            <w:gridSpan w:val="10"/>
          </w:tcPr>
          <w:p w14:paraId="6D40A4A8" w14:textId="77777777" w:rsidR="00290229" w:rsidRPr="00A53349" w:rsidRDefault="00290229" w:rsidP="005D671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b/>
                <w:sz w:val="28"/>
              </w:rPr>
            </w:pPr>
            <w:r w:rsidRPr="00A53349">
              <w:rPr>
                <w:b/>
                <w:sz w:val="28"/>
              </w:rPr>
              <w:t>Investigations Funded</w:t>
            </w:r>
          </w:p>
        </w:tc>
        <w:tc>
          <w:tcPr>
            <w:tcW w:w="1440" w:type="dxa"/>
          </w:tcPr>
          <w:p w14:paraId="63F9AA14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  <w:u w:val="single"/>
              </w:rPr>
            </w:pPr>
          </w:p>
        </w:tc>
      </w:tr>
      <w:tr w:rsidR="00290229" w:rsidRPr="00A53349" w14:paraId="75A378C5" w14:textId="77777777">
        <w:trPr>
          <w:tblHeader/>
        </w:trPr>
        <w:tc>
          <w:tcPr>
            <w:tcW w:w="1080" w:type="dxa"/>
          </w:tcPr>
          <w:p w14:paraId="75628082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 xml:space="preserve">Year </w:t>
            </w:r>
          </w:p>
        </w:tc>
        <w:tc>
          <w:tcPr>
            <w:tcW w:w="1080" w:type="dxa"/>
          </w:tcPr>
          <w:p w14:paraId="5EE8E70C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t>Role</w:t>
            </w:r>
          </w:p>
        </w:tc>
        <w:tc>
          <w:tcPr>
            <w:tcW w:w="1080" w:type="dxa"/>
            <w:gridSpan w:val="4"/>
          </w:tcPr>
          <w:p w14:paraId="27F49FE3" w14:textId="77777777" w:rsidR="00290229" w:rsidRPr="0036685D" w:rsidRDefault="00290229" w:rsidP="0036685D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6"/>
                <w:u w:val="single"/>
              </w:rPr>
            </w:pPr>
            <w:r w:rsidRPr="00A53349">
              <w:rPr>
                <w:b/>
                <w:sz w:val="26"/>
                <w:u w:val="single"/>
              </w:rPr>
              <w:t>%</w:t>
            </w:r>
            <w:r w:rsidR="0036685D">
              <w:rPr>
                <w:b/>
                <w:sz w:val="26"/>
                <w:u w:val="single"/>
              </w:rPr>
              <w:t xml:space="preserve"> </w:t>
            </w:r>
            <w:r w:rsidRPr="00A53349">
              <w:rPr>
                <w:b/>
                <w:sz w:val="26"/>
                <w:u w:val="single"/>
              </w:rPr>
              <w:t>Effort</w:t>
            </w:r>
          </w:p>
        </w:tc>
        <w:tc>
          <w:tcPr>
            <w:tcW w:w="1260" w:type="dxa"/>
          </w:tcPr>
          <w:p w14:paraId="6EA689D9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PI</w:t>
            </w:r>
          </w:p>
        </w:tc>
        <w:tc>
          <w:tcPr>
            <w:tcW w:w="2340" w:type="dxa"/>
          </w:tcPr>
          <w:p w14:paraId="0603477E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Title</w:t>
            </w:r>
          </w:p>
        </w:tc>
        <w:tc>
          <w:tcPr>
            <w:tcW w:w="1800" w:type="dxa"/>
            <w:gridSpan w:val="2"/>
          </w:tcPr>
          <w:p w14:paraId="46DA516A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Funding Agency</w:t>
            </w:r>
          </w:p>
        </w:tc>
        <w:tc>
          <w:tcPr>
            <w:tcW w:w="1440" w:type="dxa"/>
          </w:tcPr>
          <w:p w14:paraId="40722287" w14:textId="77777777" w:rsidR="00290229" w:rsidRPr="00A5334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t>Amount</w:t>
            </w:r>
          </w:p>
        </w:tc>
      </w:tr>
      <w:tr w:rsidR="00290229" w14:paraId="5F3E1C54" w14:textId="77777777">
        <w:trPr>
          <w:trHeight w:val="864"/>
        </w:trPr>
        <w:tc>
          <w:tcPr>
            <w:tcW w:w="1080" w:type="dxa"/>
          </w:tcPr>
          <w:p w14:paraId="1B5D14B4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1978-1981</w:t>
            </w:r>
          </w:p>
        </w:tc>
        <w:tc>
          <w:tcPr>
            <w:tcW w:w="1080" w:type="dxa"/>
          </w:tcPr>
          <w:p w14:paraId="5CF01009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00A4108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100%</w:t>
            </w:r>
          </w:p>
        </w:tc>
        <w:tc>
          <w:tcPr>
            <w:tcW w:w="1260" w:type="dxa"/>
          </w:tcPr>
          <w:p w14:paraId="311AA3B2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C. E. Kasper</w:t>
            </w:r>
          </w:p>
        </w:tc>
        <w:tc>
          <w:tcPr>
            <w:tcW w:w="2340" w:type="dxa"/>
          </w:tcPr>
          <w:p w14:paraId="6606B449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National Research Service Award, Pre-doctoral Fellowship</w:t>
            </w:r>
          </w:p>
        </w:tc>
        <w:tc>
          <w:tcPr>
            <w:tcW w:w="1800" w:type="dxa"/>
            <w:gridSpan w:val="2"/>
          </w:tcPr>
          <w:p w14:paraId="2A3F4AF2" w14:textId="77777777" w:rsidR="00290229" w:rsidRDefault="00290229" w:rsidP="003838A9">
            <w:pPr>
              <w:pStyle w:val="Header"/>
              <w:tabs>
                <w:tab w:val="clear" w:pos="4320"/>
                <w:tab w:val="clear" w:pos="8640"/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rPr>
                <w:vanish/>
              </w:rPr>
            </w:pPr>
            <w:r>
              <w:t>US Dept. Health &amp; Human Services</w:t>
            </w:r>
          </w:p>
        </w:tc>
        <w:tc>
          <w:tcPr>
            <w:tcW w:w="1440" w:type="dxa"/>
          </w:tcPr>
          <w:p w14:paraId="592AEFCB" w14:textId="518A8AFA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right"/>
            </w:pPr>
          </w:p>
        </w:tc>
      </w:tr>
      <w:tr w:rsidR="00290229" w14:paraId="7988068F" w14:textId="77777777">
        <w:trPr>
          <w:trHeight w:val="945"/>
        </w:trPr>
        <w:tc>
          <w:tcPr>
            <w:tcW w:w="1080" w:type="dxa"/>
          </w:tcPr>
          <w:p w14:paraId="6CD1BDB2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1980-1982</w:t>
            </w:r>
          </w:p>
        </w:tc>
        <w:tc>
          <w:tcPr>
            <w:tcW w:w="1080" w:type="dxa"/>
          </w:tcPr>
          <w:p w14:paraId="4567472E" w14:textId="77777777" w:rsidR="00290229" w:rsidRDefault="00290229">
            <w:r>
              <w:t>PI</w:t>
            </w:r>
          </w:p>
        </w:tc>
        <w:tc>
          <w:tcPr>
            <w:tcW w:w="1080" w:type="dxa"/>
            <w:gridSpan w:val="4"/>
          </w:tcPr>
          <w:p w14:paraId="262290BF" w14:textId="77777777" w:rsidR="00290229" w:rsidRDefault="00290229">
            <w:r>
              <w:t>20%</w:t>
            </w:r>
          </w:p>
        </w:tc>
        <w:tc>
          <w:tcPr>
            <w:tcW w:w="1260" w:type="dxa"/>
          </w:tcPr>
          <w:p w14:paraId="1717AB7B" w14:textId="77777777" w:rsidR="00290229" w:rsidRDefault="00290229" w:rsidP="00DB00C4">
            <w:r>
              <w:t>C. E. Kasper</w:t>
            </w:r>
          </w:p>
        </w:tc>
        <w:tc>
          <w:tcPr>
            <w:tcW w:w="2340" w:type="dxa"/>
          </w:tcPr>
          <w:p w14:paraId="021A5B17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Adaptation of Skeletal Muscle to Prolonged Immobility</w:t>
            </w:r>
          </w:p>
        </w:tc>
        <w:tc>
          <w:tcPr>
            <w:tcW w:w="1800" w:type="dxa"/>
            <w:gridSpan w:val="2"/>
          </w:tcPr>
          <w:p w14:paraId="482526D2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American Nurses’ Foundation</w:t>
            </w:r>
          </w:p>
        </w:tc>
        <w:tc>
          <w:tcPr>
            <w:tcW w:w="1440" w:type="dxa"/>
          </w:tcPr>
          <w:p w14:paraId="544F193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right"/>
            </w:pPr>
            <w:r>
              <w:t>$2,500</w:t>
            </w:r>
          </w:p>
        </w:tc>
      </w:tr>
      <w:tr w:rsidR="00290229" w14:paraId="43CFF7E4" w14:textId="77777777">
        <w:trPr>
          <w:trHeight w:val="999"/>
        </w:trPr>
        <w:tc>
          <w:tcPr>
            <w:tcW w:w="1080" w:type="dxa"/>
          </w:tcPr>
          <w:p w14:paraId="72708E23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1984</w:t>
            </w:r>
          </w:p>
        </w:tc>
        <w:tc>
          <w:tcPr>
            <w:tcW w:w="1080" w:type="dxa"/>
          </w:tcPr>
          <w:p w14:paraId="6309CE06" w14:textId="77777777" w:rsidR="00290229" w:rsidRDefault="00290229">
            <w:r>
              <w:t>PI</w:t>
            </w:r>
          </w:p>
        </w:tc>
        <w:tc>
          <w:tcPr>
            <w:tcW w:w="1080" w:type="dxa"/>
            <w:gridSpan w:val="4"/>
          </w:tcPr>
          <w:p w14:paraId="0A319905" w14:textId="77777777" w:rsidR="00290229" w:rsidRDefault="00290229">
            <w:r>
              <w:t>20%</w:t>
            </w:r>
          </w:p>
        </w:tc>
        <w:tc>
          <w:tcPr>
            <w:tcW w:w="1260" w:type="dxa"/>
          </w:tcPr>
          <w:p w14:paraId="2BC80A51" w14:textId="77777777" w:rsidR="00290229" w:rsidRDefault="00290229" w:rsidP="00DB00C4">
            <w:r>
              <w:t>C. E. Kasper</w:t>
            </w:r>
          </w:p>
        </w:tc>
        <w:tc>
          <w:tcPr>
            <w:tcW w:w="2340" w:type="dxa"/>
          </w:tcPr>
          <w:p w14:paraId="3440936D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 xml:space="preserve">Recovery from Skeletal Muscle Atrophy: Injury Potential </w:t>
            </w:r>
          </w:p>
        </w:tc>
        <w:tc>
          <w:tcPr>
            <w:tcW w:w="1800" w:type="dxa"/>
            <w:gridSpan w:val="2"/>
          </w:tcPr>
          <w:p w14:paraId="2C6499CF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Chicago Community Trust Fund</w:t>
            </w:r>
          </w:p>
        </w:tc>
        <w:tc>
          <w:tcPr>
            <w:tcW w:w="1440" w:type="dxa"/>
          </w:tcPr>
          <w:p w14:paraId="2A6D728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right"/>
            </w:pPr>
            <w:r>
              <w:t>$3,000</w:t>
            </w:r>
          </w:p>
        </w:tc>
      </w:tr>
      <w:tr w:rsidR="00290229" w14:paraId="249A6CD1" w14:textId="77777777">
        <w:tblPrEx>
          <w:tblCellMar>
            <w:left w:w="43" w:type="dxa"/>
            <w:right w:w="43" w:type="dxa"/>
          </w:tblCellMar>
        </w:tblPrEx>
        <w:trPr>
          <w:trHeight w:val="1080"/>
        </w:trPr>
        <w:tc>
          <w:tcPr>
            <w:tcW w:w="1080" w:type="dxa"/>
          </w:tcPr>
          <w:p w14:paraId="1C65C4EA" w14:textId="77777777" w:rsidR="00290229" w:rsidRDefault="00290229">
            <w:pPr>
              <w:pStyle w:val="BodyText3"/>
              <w:spacing w:after="120"/>
              <w:rPr>
                <w:sz w:val="24"/>
              </w:rPr>
            </w:pPr>
            <w:r>
              <w:rPr>
                <w:sz w:val="24"/>
              </w:rPr>
              <w:t>1984-1985</w:t>
            </w:r>
          </w:p>
          <w:p w14:paraId="07400BBE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080" w:type="dxa"/>
          </w:tcPr>
          <w:p w14:paraId="3F0F3D7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46B68022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260" w:type="dxa"/>
          </w:tcPr>
          <w:p w14:paraId="625E7A22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C. E. Kasper</w:t>
            </w:r>
          </w:p>
        </w:tc>
        <w:tc>
          <w:tcPr>
            <w:tcW w:w="2340" w:type="dxa"/>
          </w:tcPr>
          <w:p w14:paraId="5D8045C3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>Recovery from Skeletal Muscle Atrophy Injury Potential</w:t>
            </w:r>
          </w:p>
        </w:tc>
        <w:tc>
          <w:tcPr>
            <w:tcW w:w="1800" w:type="dxa"/>
            <w:gridSpan w:val="2"/>
          </w:tcPr>
          <w:p w14:paraId="1D013AC2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Wisconsin Alumni Research Foundation</w:t>
            </w:r>
          </w:p>
        </w:tc>
        <w:tc>
          <w:tcPr>
            <w:tcW w:w="1440" w:type="dxa"/>
          </w:tcPr>
          <w:p w14:paraId="5337F40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$2,000</w:t>
            </w:r>
          </w:p>
        </w:tc>
      </w:tr>
      <w:tr w:rsidR="00290229" w14:paraId="12102D40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534D5C73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1985-1986</w:t>
            </w:r>
          </w:p>
        </w:tc>
        <w:tc>
          <w:tcPr>
            <w:tcW w:w="1080" w:type="dxa"/>
          </w:tcPr>
          <w:p w14:paraId="59E08F67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16EA4447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344A13D0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18E6D8FF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>Recovery from Skeletal Muscle Atrophy</w:t>
            </w:r>
          </w:p>
        </w:tc>
        <w:tc>
          <w:tcPr>
            <w:tcW w:w="1800" w:type="dxa"/>
            <w:gridSpan w:val="2"/>
          </w:tcPr>
          <w:p w14:paraId="6B1F7E95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Wisconsin Alumni Research Foundation</w:t>
            </w:r>
          </w:p>
        </w:tc>
        <w:tc>
          <w:tcPr>
            <w:tcW w:w="1440" w:type="dxa"/>
          </w:tcPr>
          <w:p w14:paraId="32481310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 w:hanging="66"/>
              <w:jc w:val="right"/>
            </w:pPr>
            <w:r>
              <w:t>$15,500</w:t>
            </w:r>
          </w:p>
        </w:tc>
      </w:tr>
      <w:tr w:rsidR="00290229" w14:paraId="505AE46F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11A49AF6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1985-1986</w:t>
            </w:r>
          </w:p>
        </w:tc>
        <w:tc>
          <w:tcPr>
            <w:tcW w:w="1080" w:type="dxa"/>
          </w:tcPr>
          <w:p w14:paraId="72D9975F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209106B5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76BB1682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025B6162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>Molecular Basis of Tension Development in Muscle Atrophy</w:t>
            </w:r>
          </w:p>
        </w:tc>
        <w:tc>
          <w:tcPr>
            <w:tcW w:w="1800" w:type="dxa"/>
            <w:gridSpan w:val="2"/>
          </w:tcPr>
          <w:p w14:paraId="06B38C4D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University of Wisconsin, School of Nursing </w:t>
            </w:r>
          </w:p>
        </w:tc>
        <w:tc>
          <w:tcPr>
            <w:tcW w:w="1440" w:type="dxa"/>
          </w:tcPr>
          <w:p w14:paraId="311A131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$4,500</w:t>
            </w:r>
          </w:p>
        </w:tc>
      </w:tr>
      <w:tr w:rsidR="00290229" w14:paraId="5862B22A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49FA62C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1986-1987</w:t>
            </w:r>
          </w:p>
        </w:tc>
        <w:tc>
          <w:tcPr>
            <w:tcW w:w="1080" w:type="dxa"/>
          </w:tcPr>
          <w:p w14:paraId="25AC7CC2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653AD9BE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260" w:type="dxa"/>
          </w:tcPr>
          <w:p w14:paraId="1DC041DD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C. E. Kasper</w:t>
            </w:r>
          </w:p>
        </w:tc>
        <w:tc>
          <w:tcPr>
            <w:tcW w:w="2340" w:type="dxa"/>
          </w:tcPr>
          <w:p w14:paraId="73AB8E14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>Molecular Basis of Tension Development in Muscular Atrophy</w:t>
            </w:r>
          </w:p>
        </w:tc>
        <w:tc>
          <w:tcPr>
            <w:tcW w:w="1800" w:type="dxa"/>
            <w:gridSpan w:val="2"/>
          </w:tcPr>
          <w:p w14:paraId="17768A75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University of Wisconsin, Grad. School  </w:t>
            </w:r>
          </w:p>
        </w:tc>
        <w:tc>
          <w:tcPr>
            <w:tcW w:w="1440" w:type="dxa"/>
          </w:tcPr>
          <w:p w14:paraId="39AA6147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$12,552</w:t>
            </w:r>
          </w:p>
        </w:tc>
      </w:tr>
      <w:tr w:rsidR="00290229" w14:paraId="10EB6528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5D59D923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1986-1987</w:t>
            </w:r>
          </w:p>
        </w:tc>
        <w:tc>
          <w:tcPr>
            <w:tcW w:w="1080" w:type="dxa"/>
          </w:tcPr>
          <w:p w14:paraId="5AEBF26C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28C009DA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6A46CA42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38CA2C8E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>The Effects of Reduced Activity on Skeletal Muscle in Aged Rats</w:t>
            </w:r>
          </w:p>
        </w:tc>
        <w:tc>
          <w:tcPr>
            <w:tcW w:w="1800" w:type="dxa"/>
            <w:gridSpan w:val="2"/>
          </w:tcPr>
          <w:p w14:paraId="3F1C109D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University of Wisconsin-Madison</w:t>
            </w:r>
          </w:p>
        </w:tc>
        <w:tc>
          <w:tcPr>
            <w:tcW w:w="1440" w:type="dxa"/>
          </w:tcPr>
          <w:p w14:paraId="32B62663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$2,548</w:t>
            </w:r>
          </w:p>
        </w:tc>
      </w:tr>
      <w:tr w:rsidR="00290229" w14:paraId="23855F92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3194640F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1986-1987</w:t>
            </w:r>
          </w:p>
        </w:tc>
        <w:tc>
          <w:tcPr>
            <w:tcW w:w="1080" w:type="dxa"/>
          </w:tcPr>
          <w:p w14:paraId="24CF5397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40C68DEA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1C3F1D7B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3C5AB87F" w14:textId="77777777" w:rsidR="00290229" w:rsidRDefault="00290229" w:rsidP="00101E19">
            <w:pPr>
              <w:pStyle w:val="BodyText2"/>
              <w:spacing w:after="120"/>
              <w:ind w:left="72"/>
              <w:rPr>
                <w:sz w:val="24"/>
              </w:rPr>
            </w:pPr>
            <w:r>
              <w:rPr>
                <w:sz w:val="24"/>
              </w:rPr>
              <w:t>Skeletal Muscle Adaptation to Decreased Activity &amp; Exercise During Recovery</w:t>
            </w:r>
          </w:p>
        </w:tc>
        <w:tc>
          <w:tcPr>
            <w:tcW w:w="1800" w:type="dxa"/>
            <w:gridSpan w:val="2"/>
          </w:tcPr>
          <w:p w14:paraId="7F64BE8B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Wisconsin Alumni Research Foundation (WARF)</w:t>
            </w:r>
          </w:p>
        </w:tc>
        <w:tc>
          <w:tcPr>
            <w:tcW w:w="1440" w:type="dxa"/>
          </w:tcPr>
          <w:p w14:paraId="56EED59A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$4,378</w:t>
            </w:r>
          </w:p>
        </w:tc>
      </w:tr>
      <w:tr w:rsidR="00290229" w14:paraId="525D6273" w14:textId="77777777">
        <w:tblPrEx>
          <w:tblCellMar>
            <w:left w:w="43" w:type="dxa"/>
            <w:right w:w="43" w:type="dxa"/>
          </w:tblCellMar>
        </w:tblPrEx>
        <w:trPr>
          <w:trHeight w:val="1120"/>
        </w:trPr>
        <w:tc>
          <w:tcPr>
            <w:tcW w:w="1080" w:type="dxa"/>
            <w:tcBorders>
              <w:bottom w:val="dotted" w:sz="4" w:space="0" w:color="D9D9D9"/>
            </w:tcBorders>
          </w:tcPr>
          <w:p w14:paraId="4EB029B9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1988-1992</w:t>
            </w:r>
          </w:p>
        </w:tc>
        <w:tc>
          <w:tcPr>
            <w:tcW w:w="1080" w:type="dxa"/>
            <w:tcBorders>
              <w:bottom w:val="dotted" w:sz="4" w:space="0" w:color="D9D9D9"/>
            </w:tcBorders>
          </w:tcPr>
          <w:p w14:paraId="573D7533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PI</w:t>
            </w:r>
          </w:p>
          <w:p w14:paraId="6BC5FAF1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  <w:p w14:paraId="2538F274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</w:tc>
        <w:tc>
          <w:tcPr>
            <w:tcW w:w="1080" w:type="dxa"/>
            <w:gridSpan w:val="4"/>
            <w:tcBorders>
              <w:bottom w:val="dotted" w:sz="4" w:space="0" w:color="D9D9D9"/>
            </w:tcBorders>
          </w:tcPr>
          <w:p w14:paraId="14BA0C3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260" w:type="dxa"/>
            <w:tcBorders>
              <w:bottom w:val="dotted" w:sz="4" w:space="0" w:color="D9D9D9"/>
            </w:tcBorders>
          </w:tcPr>
          <w:p w14:paraId="40730C58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C. E. Kasper</w:t>
            </w:r>
          </w:p>
          <w:p w14:paraId="18AD6390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</w:p>
        </w:tc>
        <w:tc>
          <w:tcPr>
            <w:tcW w:w="2340" w:type="dxa"/>
            <w:tcBorders>
              <w:bottom w:val="dotted" w:sz="4" w:space="0" w:color="D9D9D9"/>
            </w:tcBorders>
          </w:tcPr>
          <w:p w14:paraId="4ED14BC0" w14:textId="77777777" w:rsidR="00290229" w:rsidRDefault="00290229" w:rsidP="00101E1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r>
              <w:t xml:space="preserve">Molecular Basis of Tension Development during Recovery from Atrophy.   </w:t>
            </w:r>
          </w:p>
        </w:tc>
        <w:tc>
          <w:tcPr>
            <w:tcW w:w="1800" w:type="dxa"/>
            <w:gridSpan w:val="2"/>
            <w:tcBorders>
              <w:bottom w:val="dotted" w:sz="4" w:space="0" w:color="D9D9D9"/>
            </w:tcBorders>
          </w:tcPr>
          <w:p w14:paraId="4E53E6AE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NASA: NAG-9-323 and </w:t>
            </w:r>
          </w:p>
          <w:p w14:paraId="03C58A90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</w:p>
        </w:tc>
        <w:tc>
          <w:tcPr>
            <w:tcW w:w="1440" w:type="dxa"/>
            <w:tcBorders>
              <w:bottom w:val="dotted" w:sz="4" w:space="0" w:color="D9D9D9"/>
            </w:tcBorders>
          </w:tcPr>
          <w:p w14:paraId="4C6178A0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$220,305</w:t>
            </w:r>
          </w:p>
        </w:tc>
      </w:tr>
      <w:tr w:rsidR="00290229" w14:paraId="69AD1283" w14:textId="77777777">
        <w:tblPrEx>
          <w:tblCellMar>
            <w:left w:w="43" w:type="dxa"/>
            <w:right w:w="43" w:type="dxa"/>
          </w:tblCellMar>
        </w:tblPrEx>
        <w:trPr>
          <w:trHeight w:val="1500"/>
        </w:trPr>
        <w:tc>
          <w:tcPr>
            <w:tcW w:w="1080" w:type="dxa"/>
            <w:tcBorders>
              <w:top w:val="dotted" w:sz="4" w:space="0" w:color="D9D9D9"/>
            </w:tcBorders>
          </w:tcPr>
          <w:p w14:paraId="6396A4D3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lastRenderedPageBreak/>
              <w:t>1989-92</w:t>
            </w:r>
          </w:p>
        </w:tc>
        <w:tc>
          <w:tcPr>
            <w:tcW w:w="1080" w:type="dxa"/>
            <w:tcBorders>
              <w:top w:val="dotted" w:sz="4" w:space="0" w:color="D9D9D9"/>
            </w:tcBorders>
          </w:tcPr>
          <w:p w14:paraId="253E24B2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PI</w:t>
            </w:r>
          </w:p>
        </w:tc>
        <w:tc>
          <w:tcPr>
            <w:tcW w:w="1080" w:type="dxa"/>
            <w:gridSpan w:val="4"/>
            <w:tcBorders>
              <w:top w:val="dotted" w:sz="4" w:space="0" w:color="D9D9D9"/>
            </w:tcBorders>
          </w:tcPr>
          <w:p w14:paraId="5C1285A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260" w:type="dxa"/>
            <w:tcBorders>
              <w:top w:val="dotted" w:sz="4" w:space="0" w:color="D9D9D9"/>
            </w:tcBorders>
          </w:tcPr>
          <w:p w14:paraId="4D9EFC7D" w14:textId="77777777" w:rsidR="00290229" w:rsidRDefault="00290229" w:rsidP="00DB00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C. E. Kasper</w:t>
            </w:r>
          </w:p>
        </w:tc>
        <w:tc>
          <w:tcPr>
            <w:tcW w:w="2340" w:type="dxa"/>
            <w:tcBorders>
              <w:top w:val="dotted" w:sz="4" w:space="0" w:color="D9D9D9"/>
            </w:tcBorders>
          </w:tcPr>
          <w:p w14:paraId="67491B8D" w14:textId="77777777" w:rsidR="00290229" w:rsidRDefault="00290229" w:rsidP="00B504EC">
            <w:pPr>
              <w:pStyle w:val="Header"/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Investigation of the Effects of Micro</w:t>
            </w:r>
            <w:r w:rsidR="008F4DE7">
              <w:t xml:space="preserve">gravity on </w:t>
            </w:r>
            <w:proofErr w:type="spellStart"/>
            <w:r w:rsidR="008F4DE7">
              <w:t>Titin</w:t>
            </w:r>
            <w:proofErr w:type="spellEnd"/>
            <w:r w:rsidR="008F4DE7">
              <w:t xml:space="preserve"> and </w:t>
            </w:r>
            <w:proofErr w:type="spellStart"/>
            <w:r w:rsidR="008F4DE7">
              <w:t>Myonuclei</w:t>
            </w:r>
            <w:proofErr w:type="spellEnd"/>
            <w:r w:rsidR="008F4DE7">
              <w:t>.</w:t>
            </w:r>
            <w:r>
              <w:t xml:space="preserve"> PARE-01 Project, </w:t>
            </w:r>
            <w:r>
              <w:rPr>
                <w:b/>
              </w:rPr>
              <w:t xml:space="preserve">NASA   </w:t>
            </w:r>
            <w:r>
              <w:rPr>
                <w:b/>
                <w:i/>
              </w:rPr>
              <w:t>Shuttle Flight STS-48, Launch Sept. 12, 1991</w:t>
            </w:r>
            <w:r>
              <w:rPr>
                <w:i/>
              </w:rPr>
              <w:t>.</w:t>
            </w:r>
          </w:p>
        </w:tc>
        <w:tc>
          <w:tcPr>
            <w:tcW w:w="1800" w:type="dxa"/>
            <w:gridSpan w:val="2"/>
            <w:tcBorders>
              <w:top w:val="dotted" w:sz="4" w:space="0" w:color="D9D9D9"/>
            </w:tcBorders>
          </w:tcPr>
          <w:p w14:paraId="7AB2EFBF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Sub-grant to NAG-9-323, </w:t>
            </w:r>
          </w:p>
        </w:tc>
        <w:tc>
          <w:tcPr>
            <w:tcW w:w="1440" w:type="dxa"/>
            <w:tcBorders>
              <w:top w:val="dotted" w:sz="4" w:space="0" w:color="D9D9D9"/>
            </w:tcBorders>
          </w:tcPr>
          <w:p w14:paraId="3DA4786F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center"/>
            </w:pPr>
          </w:p>
        </w:tc>
      </w:tr>
      <w:tr w:rsidR="00290229" w14:paraId="01897A66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2FAC23C7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1988-1994</w:t>
            </w:r>
          </w:p>
        </w:tc>
        <w:tc>
          <w:tcPr>
            <w:tcW w:w="1080" w:type="dxa"/>
          </w:tcPr>
          <w:p w14:paraId="79E54A41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6C5E8BF5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022C2906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732E77C2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Atrophy of Skeletal Muscle Change in Tension De</w:t>
            </w:r>
            <w:r w:rsidR="008F4DE7">
              <w:t>velopment.</w:t>
            </w:r>
          </w:p>
        </w:tc>
        <w:tc>
          <w:tcPr>
            <w:tcW w:w="1800" w:type="dxa"/>
            <w:gridSpan w:val="2"/>
          </w:tcPr>
          <w:p w14:paraId="58B5509A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NIH: R29 NR02204-01</w:t>
            </w:r>
          </w:p>
        </w:tc>
        <w:tc>
          <w:tcPr>
            <w:tcW w:w="1440" w:type="dxa"/>
          </w:tcPr>
          <w:p w14:paraId="3EE20FE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$350,000</w:t>
            </w:r>
          </w:p>
        </w:tc>
      </w:tr>
      <w:tr w:rsidR="00290229" w14:paraId="62F82C6F" w14:textId="77777777">
        <w:tblPrEx>
          <w:tblCellMar>
            <w:left w:w="43" w:type="dxa"/>
            <w:right w:w="43" w:type="dxa"/>
          </w:tblCellMar>
        </w:tblPrEx>
        <w:tc>
          <w:tcPr>
            <w:tcW w:w="1080" w:type="dxa"/>
          </w:tcPr>
          <w:p w14:paraId="12294E3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1988- 1989</w:t>
            </w:r>
          </w:p>
        </w:tc>
        <w:tc>
          <w:tcPr>
            <w:tcW w:w="1080" w:type="dxa"/>
          </w:tcPr>
          <w:p w14:paraId="55AB0998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1D9C0199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04F5FFA3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6C5CB467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Adaptation of Atrophied Skeletal Muscle to Exercise d</w:t>
            </w:r>
            <w:r w:rsidR="008F4DE7">
              <w:t>uring Recovery: Time Sequence.”</w:t>
            </w:r>
          </w:p>
        </w:tc>
        <w:tc>
          <w:tcPr>
            <w:tcW w:w="1800" w:type="dxa"/>
            <w:gridSpan w:val="2"/>
          </w:tcPr>
          <w:p w14:paraId="3B81C95B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UCLA, Faculty Senate</w:t>
            </w:r>
          </w:p>
        </w:tc>
        <w:tc>
          <w:tcPr>
            <w:tcW w:w="1440" w:type="dxa"/>
          </w:tcPr>
          <w:p w14:paraId="7D167E4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$2,500</w:t>
            </w:r>
          </w:p>
        </w:tc>
      </w:tr>
      <w:tr w:rsidR="00290229" w14:paraId="33875502" w14:textId="77777777">
        <w:tblPrEx>
          <w:tblCellMar>
            <w:left w:w="43" w:type="dxa"/>
            <w:right w:w="43" w:type="dxa"/>
          </w:tblCellMar>
        </w:tblPrEx>
        <w:trPr>
          <w:trHeight w:val="576"/>
        </w:trPr>
        <w:tc>
          <w:tcPr>
            <w:tcW w:w="1080" w:type="dxa"/>
          </w:tcPr>
          <w:p w14:paraId="65CD7DD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1990-1991</w:t>
            </w:r>
          </w:p>
        </w:tc>
        <w:tc>
          <w:tcPr>
            <w:tcW w:w="1080" w:type="dxa"/>
          </w:tcPr>
          <w:p w14:paraId="17622B1B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80" w:type="dxa"/>
            <w:gridSpan w:val="4"/>
          </w:tcPr>
          <w:p w14:paraId="2C1C578B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565733D4" w14:textId="77777777" w:rsidR="00290229" w:rsidRDefault="00290229" w:rsidP="00DB00C4">
            <w:pPr>
              <w:spacing w:after="120"/>
            </w:pPr>
            <w:r>
              <w:t>C. E. Kasper</w:t>
            </w:r>
          </w:p>
        </w:tc>
        <w:tc>
          <w:tcPr>
            <w:tcW w:w="2340" w:type="dxa"/>
          </w:tcPr>
          <w:p w14:paraId="6A6C3F07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Computer Hardware &amp; Assisted Instruction.</w:t>
            </w:r>
          </w:p>
        </w:tc>
        <w:tc>
          <w:tcPr>
            <w:tcW w:w="1800" w:type="dxa"/>
            <w:gridSpan w:val="2"/>
          </w:tcPr>
          <w:p w14:paraId="55BAE8C7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Helene </w:t>
            </w:r>
            <w:proofErr w:type="spellStart"/>
            <w:r>
              <w:t>Fuld</w:t>
            </w:r>
            <w:proofErr w:type="spellEnd"/>
            <w:r>
              <w:t xml:space="preserve"> Health Trust Grant. </w:t>
            </w:r>
          </w:p>
        </w:tc>
        <w:tc>
          <w:tcPr>
            <w:tcW w:w="1440" w:type="dxa"/>
          </w:tcPr>
          <w:p w14:paraId="7E80F015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$18,628</w:t>
            </w:r>
          </w:p>
        </w:tc>
      </w:tr>
      <w:tr w:rsidR="00290229" w14:paraId="0AE90180" w14:textId="77777777">
        <w:trPr>
          <w:trHeight w:val="828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69D4FF79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color w:val="000000"/>
              </w:rPr>
            </w:pPr>
            <w:r>
              <w:rPr>
                <w:color w:val="000000"/>
              </w:rPr>
              <w:t>1991-1994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2B59A551" w14:textId="77777777" w:rsidR="00290229" w:rsidRDefault="00290229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Co-PI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2927DE88" w14:textId="77777777" w:rsidR="00290229" w:rsidRDefault="00290229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color w:val="000000"/>
                <w:sz w:val="24"/>
              </w:rPr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7990D388" w14:textId="77777777" w:rsidR="00290229" w:rsidRDefault="00290229" w:rsidP="00DB00C4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S. M. Ludington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440FF73A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Skin to skin contact for pre term infants &amp; their mothers.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338C386C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NINR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255D6499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  <w:rPr>
                <w:color w:val="000000"/>
              </w:rPr>
            </w:pPr>
            <w:r>
              <w:rPr>
                <w:color w:val="000000"/>
              </w:rPr>
              <w:t>$994,338</w:t>
            </w:r>
          </w:p>
        </w:tc>
      </w:tr>
      <w:tr w:rsidR="00290229" w14:paraId="3DCA7BEB" w14:textId="77777777">
        <w:trPr>
          <w:trHeight w:val="828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27EB3CA8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1992-1997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0682B281" w14:textId="77777777" w:rsidR="00290229" w:rsidRDefault="00290229">
            <w:pPr>
              <w:spacing w:after="120"/>
            </w:pPr>
            <w:r>
              <w:t>Co-PI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5F06BE8D" w14:textId="77777777" w:rsidR="00290229" w:rsidRDefault="00290229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20C91033" w14:textId="77777777" w:rsidR="00290229" w:rsidRDefault="00290229" w:rsidP="00DB00C4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K. </w:t>
            </w:r>
            <w:proofErr w:type="spellStart"/>
            <w:r>
              <w:rPr>
                <w:sz w:val="24"/>
              </w:rPr>
              <w:t>Dracup</w:t>
            </w:r>
            <w:proofErr w:type="spellEnd"/>
            <w:r>
              <w:rPr>
                <w:sz w:val="24"/>
              </w:rPr>
              <w:t>,</w:t>
            </w:r>
          </w:p>
          <w:p w14:paraId="5C7F3A5C" w14:textId="77777777" w:rsidR="00290229" w:rsidRDefault="00290229" w:rsidP="00DB00C4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sz w:val="24"/>
              </w:rPr>
            </w:pPr>
            <w:r>
              <w:rPr>
                <w:sz w:val="24"/>
              </w:rPr>
              <w:t>G. Padilla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17EEC05A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Nursing Rese</w:t>
            </w:r>
            <w:r w:rsidR="008F4DE7">
              <w:t>arch in Health Quality of Life.</w:t>
            </w:r>
            <w:r>
              <w:t xml:space="preserve"> 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3D5609DF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NIH: NINR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28C58D4D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$506,838</w:t>
            </w:r>
          </w:p>
        </w:tc>
      </w:tr>
      <w:tr w:rsidR="00290229" w14:paraId="2BC8D211" w14:textId="77777777">
        <w:trPr>
          <w:trHeight w:val="1676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1C00C203" w14:textId="77777777" w:rsidR="00290229" w:rsidRDefault="00290229" w:rsidP="002C416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</w:pPr>
            <w:r>
              <w:t>1992-1993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641FA62F" w14:textId="77777777" w:rsidR="00290229" w:rsidRDefault="00290229" w:rsidP="002C416E">
            <w:pPr>
              <w:spacing w:after="60"/>
            </w:pPr>
            <w:r>
              <w:t>PI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2D3742A6" w14:textId="77777777" w:rsidR="00290229" w:rsidRDefault="00290229" w:rsidP="002C416E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60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3C04B186" w14:textId="77777777" w:rsidR="00290229" w:rsidRDefault="00290229" w:rsidP="002C416E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60"/>
              <w:rPr>
                <w:sz w:val="24"/>
              </w:rPr>
            </w:pPr>
            <w:r>
              <w:rPr>
                <w:sz w:val="24"/>
              </w:rPr>
              <w:t>C. E. Kasper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1B1B25A4" w14:textId="77777777" w:rsidR="00290229" w:rsidRDefault="00290229" w:rsidP="00B504EC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Physiologic &amp; Physiologic Correlates of Functional Status during Adjuvant Chemotherapy for Breast Cancer: A Pilot Study.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7B7FD4C0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UCLA, Academic Senate Award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7211B139" w14:textId="77777777" w:rsidR="00290229" w:rsidRDefault="00290229" w:rsidP="002C416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  <w:jc w:val="right"/>
            </w:pPr>
            <w:r>
              <w:t>$3,474</w:t>
            </w:r>
          </w:p>
        </w:tc>
      </w:tr>
      <w:tr w:rsidR="00290229" w14:paraId="0190388C" w14:textId="77777777">
        <w:trPr>
          <w:trHeight w:val="605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522FA17A" w14:textId="77777777" w:rsidR="00290229" w:rsidRDefault="00290229" w:rsidP="002C416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</w:pPr>
            <w:r>
              <w:t>1993-2000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0852B438" w14:textId="77777777" w:rsidR="00290229" w:rsidRDefault="00290229" w:rsidP="002C416E">
            <w:pPr>
              <w:spacing w:after="60"/>
            </w:pPr>
            <w:r>
              <w:t>PI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67D87539" w14:textId="77777777" w:rsidR="00290229" w:rsidRDefault="00290229" w:rsidP="002C416E">
            <w:pPr>
              <w:spacing w:after="60"/>
            </w:pPr>
            <w:r>
              <w:t>40%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76160457" w14:textId="77777777" w:rsidR="00290229" w:rsidRDefault="00290229" w:rsidP="002C416E">
            <w:pPr>
              <w:spacing w:after="60"/>
            </w:pPr>
            <w:r>
              <w:t>C. E. Kasper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45B16861" w14:textId="77777777" w:rsidR="00290229" w:rsidRDefault="00290229" w:rsidP="00C31D75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Control of Muscle Fiber Size in Adaptation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41FE24EF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NIH: R01 NR 02922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4DDBBA8B" w14:textId="77777777" w:rsidR="00290229" w:rsidRDefault="00290229" w:rsidP="002C416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  <w:jc w:val="right"/>
            </w:pPr>
            <w:r>
              <w:t>$1,352,000</w:t>
            </w:r>
          </w:p>
        </w:tc>
      </w:tr>
      <w:tr w:rsidR="00290229" w14:paraId="21CC1664" w14:textId="77777777">
        <w:trPr>
          <w:trHeight w:val="830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14D6025E" w14:textId="77777777" w:rsidR="00290229" w:rsidRDefault="00290229" w:rsidP="002C416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</w:pPr>
            <w:r>
              <w:t>1994-1998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712589C4" w14:textId="77777777" w:rsidR="00290229" w:rsidRDefault="00290229" w:rsidP="002C416E">
            <w:pPr>
              <w:spacing w:after="60"/>
            </w:pPr>
            <w:r>
              <w:t>Sponsor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482323B2" w14:textId="77777777" w:rsidR="00290229" w:rsidRDefault="00290229" w:rsidP="002C416E">
            <w:pPr>
              <w:spacing w:after="60"/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071D2CB9" w14:textId="77777777" w:rsidR="00290229" w:rsidRDefault="00290229" w:rsidP="002C416E">
            <w:pPr>
              <w:spacing w:after="60"/>
            </w:pPr>
            <w:r>
              <w:t>J. Halle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05496C82" w14:textId="77777777" w:rsidR="00290229" w:rsidRDefault="00290229" w:rsidP="00C31D75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Prevention of Hypoxic Brain Damage in the Newborn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6CD46CA6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NIH: NINR</w:t>
            </w:r>
          </w:p>
          <w:p w14:paraId="2C5909B4" w14:textId="77777777" w:rsidR="00290229" w:rsidRDefault="00290229" w:rsidP="003838A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</w:pPr>
            <w:r>
              <w:t>Pre-doctoral Award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6ED5F95B" w14:textId="77777777" w:rsidR="00290229" w:rsidRDefault="00290229" w:rsidP="00410DB6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60"/>
              <w:ind w:right="144"/>
              <w:jc w:val="right"/>
            </w:pPr>
            <w:r>
              <w:t>$88,000</w:t>
            </w:r>
          </w:p>
        </w:tc>
      </w:tr>
      <w:tr w:rsidR="00290229" w14:paraId="25367777" w14:textId="77777777">
        <w:trPr>
          <w:trHeight w:val="634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2D83B765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lastRenderedPageBreak/>
              <w:t>1995-1998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311F78F5" w14:textId="64653CA1" w:rsidR="00290229" w:rsidRDefault="00CC1E9A" w:rsidP="007552E8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sz w:val="24"/>
              </w:rPr>
            </w:pPr>
            <w:r>
              <w:rPr>
                <w:sz w:val="24"/>
              </w:rPr>
              <w:t>Co- I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1F700BA0" w14:textId="77777777" w:rsidR="00290229" w:rsidRDefault="00290229" w:rsidP="007552E8">
            <w:pPr>
              <w:spacing w:after="120"/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287AAA94" w14:textId="77777777" w:rsidR="00290229" w:rsidRDefault="00290229" w:rsidP="007552E8">
            <w:pPr>
              <w:spacing w:after="120"/>
            </w:pPr>
            <w:r>
              <w:t>S.</w:t>
            </w:r>
            <w:r w:rsidR="002C416E">
              <w:t xml:space="preserve"> </w:t>
            </w:r>
            <w:r>
              <w:t>Ludington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04EEC51D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Pulmonary Improvement for Pre-term Infants (The James Shannon Director’s Award)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570C98BD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R55 NR/OD02251-04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194C7523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$100,000</w:t>
            </w:r>
          </w:p>
        </w:tc>
      </w:tr>
      <w:tr w:rsidR="00290229" w14:paraId="1C79229C" w14:textId="77777777">
        <w:trPr>
          <w:trHeight w:val="547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3591C91A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1998-2001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14:paraId="34DCBF1E" w14:textId="77777777" w:rsidR="00290229" w:rsidRDefault="00290229" w:rsidP="007552E8">
            <w:pPr>
              <w:spacing w:after="120"/>
            </w:pPr>
            <w:r>
              <w:t>Sponsor</w:t>
            </w:r>
          </w:p>
        </w:tc>
        <w:tc>
          <w:tcPr>
            <w:tcW w:w="1080" w:type="dxa"/>
            <w:gridSpan w:val="4"/>
            <w:tcMar>
              <w:left w:w="58" w:type="dxa"/>
              <w:right w:w="58" w:type="dxa"/>
            </w:tcMar>
          </w:tcPr>
          <w:p w14:paraId="139C9F1E" w14:textId="77777777" w:rsidR="00290229" w:rsidRDefault="00290229" w:rsidP="007552E8">
            <w:pPr>
              <w:spacing w:after="120"/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7A9104BB" w14:textId="77777777" w:rsidR="00290229" w:rsidRDefault="00290229" w:rsidP="007552E8">
            <w:pPr>
              <w:spacing w:after="120"/>
            </w:pPr>
            <w:r>
              <w:t>T. Andrade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286F7B09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Expression in Fetal Hemoglobin Adult </w:t>
            </w:r>
            <w:proofErr w:type="spellStart"/>
            <w:r>
              <w:t>HbF</w:t>
            </w:r>
            <w:proofErr w:type="spellEnd"/>
            <w:r>
              <w:t xml:space="preserve"> Levels 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57CFE0E9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NRSA (Pre-doctoral)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5CF41FE9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$72,000</w:t>
            </w:r>
          </w:p>
        </w:tc>
      </w:tr>
      <w:tr w:rsidR="00290229" w14:paraId="54FC0671" w14:textId="77777777">
        <w:trPr>
          <w:trHeight w:val="1181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6E3182E6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1998-1999 </w:t>
            </w:r>
          </w:p>
        </w:tc>
        <w:tc>
          <w:tcPr>
            <w:tcW w:w="1111" w:type="dxa"/>
            <w:gridSpan w:val="2"/>
            <w:tcMar>
              <w:left w:w="58" w:type="dxa"/>
              <w:right w:w="58" w:type="dxa"/>
            </w:tcMar>
          </w:tcPr>
          <w:p w14:paraId="7C77B5A6" w14:textId="77777777" w:rsidR="00290229" w:rsidRDefault="00290229" w:rsidP="007552E8">
            <w:pPr>
              <w:pStyle w:val="Footer"/>
              <w:tabs>
                <w:tab w:val="clear" w:pos="4320"/>
                <w:tab w:val="clear" w:pos="8640"/>
              </w:tabs>
              <w:autoSpaceDE/>
              <w:autoSpaceDN/>
              <w:spacing w:after="120"/>
              <w:rPr>
                <w:sz w:val="24"/>
              </w:rPr>
            </w:pPr>
            <w:r>
              <w:rPr>
                <w:sz w:val="24"/>
              </w:rPr>
              <w:t>Consult-ant</w:t>
            </w:r>
          </w:p>
        </w:tc>
        <w:tc>
          <w:tcPr>
            <w:tcW w:w="1049" w:type="dxa"/>
            <w:gridSpan w:val="3"/>
            <w:tcMar>
              <w:left w:w="58" w:type="dxa"/>
              <w:right w:w="58" w:type="dxa"/>
            </w:tcMar>
          </w:tcPr>
          <w:p w14:paraId="1780AA80" w14:textId="77777777" w:rsidR="00290229" w:rsidRDefault="00290229" w:rsidP="007552E8">
            <w:pPr>
              <w:spacing w:after="120"/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3E19BA74" w14:textId="77777777" w:rsidR="00290229" w:rsidRDefault="00290229" w:rsidP="007552E8">
            <w:pPr>
              <w:spacing w:after="120"/>
            </w:pPr>
            <w:r>
              <w:t>L. Talbot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7C12D8B1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Effects of Electrical Muscle Stimulation on Quadriceps Muscle Strength in Women with Osteoarthritis 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7A0FF55C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Program in Gerontology, JHU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5144BC63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$40,000</w:t>
            </w:r>
          </w:p>
        </w:tc>
      </w:tr>
      <w:tr w:rsidR="00290229" w14:paraId="38F5C383" w14:textId="77777777">
        <w:trPr>
          <w:trHeight w:val="902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63900D24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1999-2003</w:t>
            </w:r>
          </w:p>
        </w:tc>
        <w:tc>
          <w:tcPr>
            <w:tcW w:w="1111" w:type="dxa"/>
            <w:gridSpan w:val="2"/>
            <w:tcMar>
              <w:left w:w="58" w:type="dxa"/>
              <w:right w:w="58" w:type="dxa"/>
            </w:tcMar>
          </w:tcPr>
          <w:p w14:paraId="28551418" w14:textId="2113A019" w:rsidR="00290229" w:rsidRDefault="00CC1E9A" w:rsidP="007552E8">
            <w:pPr>
              <w:spacing w:after="120"/>
            </w:pPr>
            <w:r>
              <w:t>Co-I</w:t>
            </w:r>
          </w:p>
        </w:tc>
        <w:tc>
          <w:tcPr>
            <w:tcW w:w="1049" w:type="dxa"/>
            <w:gridSpan w:val="3"/>
            <w:tcMar>
              <w:left w:w="58" w:type="dxa"/>
              <w:right w:w="58" w:type="dxa"/>
            </w:tcMar>
          </w:tcPr>
          <w:p w14:paraId="62F0936A" w14:textId="77777777" w:rsidR="00290229" w:rsidRDefault="00290229" w:rsidP="007552E8">
            <w:pPr>
              <w:spacing w:after="120"/>
            </w:pPr>
            <w:r>
              <w:t>10%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42543A46" w14:textId="77777777" w:rsidR="00290229" w:rsidRDefault="00290229" w:rsidP="007552E8">
            <w:pPr>
              <w:spacing w:after="120"/>
            </w:pPr>
            <w:r>
              <w:t xml:space="preserve">F. Gaston-Johansson 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344C776E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Global Health Promotion Research Training Program 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748E954B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NIH:  Fogarty </w:t>
            </w:r>
          </w:p>
          <w:p w14:paraId="1D025263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T37-TW00108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7D1F686B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$683,000</w:t>
            </w:r>
          </w:p>
        </w:tc>
      </w:tr>
      <w:tr w:rsidR="00290229" w14:paraId="08B8012F" w14:textId="77777777">
        <w:trPr>
          <w:trHeight w:val="850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475A4F22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2001-2005</w:t>
            </w:r>
          </w:p>
        </w:tc>
        <w:tc>
          <w:tcPr>
            <w:tcW w:w="1111" w:type="dxa"/>
            <w:gridSpan w:val="2"/>
            <w:tcMar>
              <w:left w:w="58" w:type="dxa"/>
              <w:right w:w="58" w:type="dxa"/>
            </w:tcMar>
          </w:tcPr>
          <w:p w14:paraId="6E9A9D52" w14:textId="752F86D0" w:rsidR="00290229" w:rsidRDefault="00235A4F" w:rsidP="007552E8">
            <w:pPr>
              <w:spacing w:after="120"/>
            </w:pPr>
            <w:r>
              <w:t>Co-I</w:t>
            </w:r>
          </w:p>
        </w:tc>
        <w:tc>
          <w:tcPr>
            <w:tcW w:w="1049" w:type="dxa"/>
            <w:gridSpan w:val="3"/>
            <w:tcMar>
              <w:left w:w="58" w:type="dxa"/>
              <w:right w:w="58" w:type="dxa"/>
            </w:tcMar>
          </w:tcPr>
          <w:p w14:paraId="3C92480D" w14:textId="77777777" w:rsidR="00290229" w:rsidRDefault="00290229" w:rsidP="007552E8">
            <w:pPr>
              <w:spacing w:after="120"/>
            </w:pPr>
            <w:r>
              <w:t>5%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52E2FEE7" w14:textId="77777777" w:rsidR="00290229" w:rsidRDefault="00290229" w:rsidP="007552E8">
            <w:pPr>
              <w:spacing w:after="120"/>
            </w:pPr>
            <w:r>
              <w:t>V. Mock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6959B823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Mitigating Cancer Treatment- Related Fatigue by Exercise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31F9F6D9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NR04991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5D7FBE65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$1,155,680</w:t>
            </w:r>
          </w:p>
        </w:tc>
      </w:tr>
      <w:tr w:rsidR="00290229" w14:paraId="51F343CC" w14:textId="77777777">
        <w:trPr>
          <w:trHeight w:val="826"/>
        </w:trPr>
        <w:tc>
          <w:tcPr>
            <w:tcW w:w="1080" w:type="dxa"/>
            <w:tcMar>
              <w:left w:w="58" w:type="dxa"/>
              <w:right w:w="58" w:type="dxa"/>
            </w:tcMar>
          </w:tcPr>
          <w:p w14:paraId="16122F69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2000-2004</w:t>
            </w:r>
          </w:p>
        </w:tc>
        <w:tc>
          <w:tcPr>
            <w:tcW w:w="1111" w:type="dxa"/>
            <w:gridSpan w:val="2"/>
            <w:tcMar>
              <w:left w:w="58" w:type="dxa"/>
              <w:right w:w="58" w:type="dxa"/>
            </w:tcMar>
          </w:tcPr>
          <w:p w14:paraId="52B17F9F" w14:textId="77777777" w:rsidR="00290229" w:rsidRDefault="00290229" w:rsidP="007552E8">
            <w:pPr>
              <w:spacing w:after="120"/>
            </w:pPr>
            <w:r>
              <w:t>Co-PI</w:t>
            </w:r>
          </w:p>
        </w:tc>
        <w:tc>
          <w:tcPr>
            <w:tcW w:w="1049" w:type="dxa"/>
            <w:gridSpan w:val="3"/>
            <w:tcMar>
              <w:left w:w="58" w:type="dxa"/>
              <w:right w:w="58" w:type="dxa"/>
            </w:tcMar>
          </w:tcPr>
          <w:p w14:paraId="7E79E49A" w14:textId="77777777" w:rsidR="00290229" w:rsidRDefault="00290229" w:rsidP="007552E8">
            <w:pPr>
              <w:spacing w:after="120"/>
            </w:pPr>
            <w:r>
              <w:t>10%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14:paraId="2543F317" w14:textId="77777777" w:rsidR="00290229" w:rsidRDefault="00290229" w:rsidP="007552E8">
            <w:pPr>
              <w:spacing w:after="120"/>
            </w:pPr>
            <w:r>
              <w:t>S. Ling/C.</w:t>
            </w:r>
            <w:r w:rsidR="008D60EA">
              <w:t xml:space="preserve"> </w:t>
            </w:r>
            <w:r>
              <w:t>Kasper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14:paraId="3AD178AC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Weakness from Inflammation: A Basis of Disability from Knee Osteoarthritis</w:t>
            </w:r>
          </w:p>
        </w:tc>
        <w:tc>
          <w:tcPr>
            <w:tcW w:w="1800" w:type="dxa"/>
            <w:gridSpan w:val="2"/>
            <w:tcMar>
              <w:left w:w="58" w:type="dxa"/>
              <w:right w:w="58" w:type="dxa"/>
            </w:tcMar>
          </w:tcPr>
          <w:p w14:paraId="110F249F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NIH: Nat’l Institute of Aging</w:t>
            </w:r>
          </w:p>
        </w:tc>
        <w:tc>
          <w:tcPr>
            <w:tcW w:w="1440" w:type="dxa"/>
            <w:tcMar>
              <w:left w:w="58" w:type="dxa"/>
              <w:right w:w="58" w:type="dxa"/>
            </w:tcMar>
          </w:tcPr>
          <w:p w14:paraId="0CFC9BD7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Intramural</w:t>
            </w:r>
          </w:p>
        </w:tc>
      </w:tr>
      <w:tr w:rsidR="00290229" w14:paraId="4EDFBD43" w14:textId="77777777">
        <w:tblPrEx>
          <w:tblCellMar>
            <w:left w:w="58" w:type="dxa"/>
            <w:right w:w="58" w:type="dxa"/>
          </w:tblCellMar>
        </w:tblPrEx>
        <w:tc>
          <w:tcPr>
            <w:tcW w:w="1080" w:type="dxa"/>
          </w:tcPr>
          <w:p w14:paraId="7C7CC7E4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2000-2005</w:t>
            </w:r>
          </w:p>
        </w:tc>
        <w:tc>
          <w:tcPr>
            <w:tcW w:w="1128" w:type="dxa"/>
            <w:gridSpan w:val="3"/>
          </w:tcPr>
          <w:p w14:paraId="5A0D6D6A" w14:textId="77777777" w:rsidR="00290229" w:rsidRDefault="002C416E" w:rsidP="007552E8">
            <w:pPr>
              <w:spacing w:after="120"/>
            </w:pPr>
            <w:r>
              <w:t>Co-I</w:t>
            </w:r>
          </w:p>
        </w:tc>
        <w:tc>
          <w:tcPr>
            <w:tcW w:w="1032" w:type="dxa"/>
            <w:gridSpan w:val="2"/>
          </w:tcPr>
          <w:p w14:paraId="502B5173" w14:textId="77777777" w:rsidR="00290229" w:rsidRDefault="00290229" w:rsidP="007552E8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6%</w:t>
            </w:r>
          </w:p>
        </w:tc>
        <w:tc>
          <w:tcPr>
            <w:tcW w:w="1260" w:type="dxa"/>
          </w:tcPr>
          <w:p w14:paraId="28E08FBB" w14:textId="77777777" w:rsidR="00290229" w:rsidRDefault="00290229" w:rsidP="007552E8">
            <w:pPr>
              <w:spacing w:after="120"/>
            </w:pPr>
            <w:r>
              <w:t>Flack, S.</w:t>
            </w:r>
            <w:r w:rsidR="002C416E">
              <w:t xml:space="preserve"> </w:t>
            </w:r>
            <w:r>
              <w:t>Winston-Salem State University</w:t>
            </w:r>
          </w:p>
        </w:tc>
        <w:tc>
          <w:tcPr>
            <w:tcW w:w="2340" w:type="dxa"/>
          </w:tcPr>
          <w:p w14:paraId="49F6C270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 xml:space="preserve">Developing a Training Program in Breast Cancer Research: Disease </w:t>
            </w:r>
            <w:r w:rsidR="00487BE9">
              <w:t>&amp;</w:t>
            </w:r>
            <w:r>
              <w:t xml:space="preserve"> Disparity of Morbidity </w:t>
            </w:r>
            <w:r w:rsidR="00487BE9">
              <w:t xml:space="preserve">&amp; </w:t>
            </w:r>
            <w:r>
              <w:t>Mortality in Underserved Minority Women</w:t>
            </w:r>
          </w:p>
        </w:tc>
        <w:tc>
          <w:tcPr>
            <w:tcW w:w="1800" w:type="dxa"/>
            <w:gridSpan w:val="2"/>
          </w:tcPr>
          <w:p w14:paraId="1A8E23CC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U.S. Dept. of Defense (DOD)</w:t>
            </w:r>
          </w:p>
        </w:tc>
        <w:tc>
          <w:tcPr>
            <w:tcW w:w="1440" w:type="dxa"/>
          </w:tcPr>
          <w:p w14:paraId="5A000C2B" w14:textId="77777777" w:rsidR="00290229" w:rsidRDefault="00290229" w:rsidP="007552E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$998,658</w:t>
            </w:r>
          </w:p>
        </w:tc>
      </w:tr>
      <w:tr w:rsidR="00290229" w14:paraId="783EB42B" w14:textId="77777777">
        <w:tblPrEx>
          <w:tblCellMar>
            <w:left w:w="58" w:type="dxa"/>
            <w:right w:w="58" w:type="dxa"/>
          </w:tblCellMar>
        </w:tblPrEx>
        <w:tc>
          <w:tcPr>
            <w:tcW w:w="1080" w:type="dxa"/>
          </w:tcPr>
          <w:p w14:paraId="786CA5E7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2001-2003</w:t>
            </w:r>
          </w:p>
        </w:tc>
        <w:tc>
          <w:tcPr>
            <w:tcW w:w="1128" w:type="dxa"/>
            <w:gridSpan w:val="3"/>
          </w:tcPr>
          <w:p w14:paraId="7B2584B4" w14:textId="77777777" w:rsidR="00290229" w:rsidRDefault="00290229">
            <w:pPr>
              <w:spacing w:after="120"/>
            </w:pPr>
            <w:r>
              <w:t>PI</w:t>
            </w:r>
          </w:p>
        </w:tc>
        <w:tc>
          <w:tcPr>
            <w:tcW w:w="1032" w:type="dxa"/>
            <w:gridSpan w:val="2"/>
          </w:tcPr>
          <w:p w14:paraId="6960DBE8" w14:textId="77777777" w:rsidR="00290229" w:rsidRDefault="00290229">
            <w:pPr>
              <w:spacing w:after="120"/>
            </w:pPr>
            <w:r>
              <w:t>25%</w:t>
            </w:r>
          </w:p>
        </w:tc>
        <w:tc>
          <w:tcPr>
            <w:tcW w:w="1260" w:type="dxa"/>
          </w:tcPr>
          <w:p w14:paraId="43E1507D" w14:textId="77777777" w:rsidR="00290229" w:rsidRDefault="00290229">
            <w:pPr>
              <w:spacing w:after="120"/>
            </w:pPr>
            <w:r>
              <w:t>Page/ Kasper</w:t>
            </w:r>
          </w:p>
        </w:tc>
        <w:tc>
          <w:tcPr>
            <w:tcW w:w="2340" w:type="dxa"/>
          </w:tcPr>
          <w:p w14:paraId="35D992E5" w14:textId="77777777" w:rsidR="00290229" w:rsidRDefault="00290229" w:rsidP="0046145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The Impact of Chronic Neuropathic Pain on Muscle Function </w:t>
            </w:r>
            <w:r w:rsidR="0046145E">
              <w:t>&amp;</w:t>
            </w:r>
            <w:r>
              <w:t xml:space="preserve"> Metastatic Susceptibility</w:t>
            </w:r>
          </w:p>
        </w:tc>
        <w:tc>
          <w:tcPr>
            <w:tcW w:w="1800" w:type="dxa"/>
            <w:gridSpan w:val="2"/>
          </w:tcPr>
          <w:p w14:paraId="76E5199B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proofErr w:type="spellStart"/>
            <w:r>
              <w:t>Blaustein</w:t>
            </w:r>
            <w:proofErr w:type="spellEnd"/>
            <w:r>
              <w:t xml:space="preserve"> Cancer Research Grant</w:t>
            </w:r>
          </w:p>
        </w:tc>
        <w:tc>
          <w:tcPr>
            <w:tcW w:w="1440" w:type="dxa"/>
          </w:tcPr>
          <w:p w14:paraId="4E1434E9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$40,000</w:t>
            </w:r>
          </w:p>
        </w:tc>
      </w:tr>
      <w:tr w:rsidR="00290229" w14:paraId="517CE32E" w14:textId="77777777">
        <w:tblPrEx>
          <w:tblCellMar>
            <w:left w:w="58" w:type="dxa"/>
            <w:right w:w="58" w:type="dxa"/>
          </w:tblCellMar>
        </w:tblPrEx>
        <w:tc>
          <w:tcPr>
            <w:tcW w:w="1080" w:type="dxa"/>
          </w:tcPr>
          <w:p w14:paraId="1892DA8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2003-2004</w:t>
            </w:r>
          </w:p>
        </w:tc>
        <w:tc>
          <w:tcPr>
            <w:tcW w:w="1128" w:type="dxa"/>
            <w:gridSpan w:val="3"/>
          </w:tcPr>
          <w:p w14:paraId="54D6E953" w14:textId="77777777" w:rsidR="00290229" w:rsidRDefault="00290229">
            <w:pPr>
              <w:spacing w:after="120"/>
            </w:pPr>
            <w:r>
              <w:t>Co-PI</w:t>
            </w:r>
          </w:p>
        </w:tc>
        <w:tc>
          <w:tcPr>
            <w:tcW w:w="1032" w:type="dxa"/>
            <w:gridSpan w:val="2"/>
          </w:tcPr>
          <w:p w14:paraId="53C20565" w14:textId="77777777" w:rsidR="00290229" w:rsidRDefault="00290229">
            <w:pPr>
              <w:spacing w:after="120"/>
            </w:pPr>
          </w:p>
        </w:tc>
        <w:tc>
          <w:tcPr>
            <w:tcW w:w="1260" w:type="dxa"/>
          </w:tcPr>
          <w:p w14:paraId="5555D147" w14:textId="77777777" w:rsidR="00290229" w:rsidRDefault="00290229">
            <w:pPr>
              <w:spacing w:after="120"/>
            </w:pPr>
            <w:r>
              <w:t>S. Ling</w:t>
            </w:r>
            <w:r w:rsidR="00EF26D1">
              <w:t xml:space="preserve"> </w:t>
            </w:r>
            <w:r>
              <w:t>/ C. Kasper</w:t>
            </w:r>
          </w:p>
        </w:tc>
        <w:tc>
          <w:tcPr>
            <w:tcW w:w="2340" w:type="dxa"/>
          </w:tcPr>
          <w:p w14:paraId="584A659C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Arthritis-Induced Muscle Dysfunction</w:t>
            </w:r>
          </w:p>
        </w:tc>
        <w:tc>
          <w:tcPr>
            <w:tcW w:w="1800" w:type="dxa"/>
            <w:gridSpan w:val="2"/>
          </w:tcPr>
          <w:p w14:paraId="39290330" w14:textId="77777777" w:rsidR="00290229" w:rsidRDefault="004109E0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 xml:space="preserve">NIH: Nat’l Inst. </w:t>
            </w:r>
            <w:r w:rsidR="00290229">
              <w:t>of Aging</w:t>
            </w:r>
          </w:p>
        </w:tc>
        <w:tc>
          <w:tcPr>
            <w:tcW w:w="1440" w:type="dxa"/>
          </w:tcPr>
          <w:p w14:paraId="756C2964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Intramural</w:t>
            </w:r>
          </w:p>
        </w:tc>
      </w:tr>
      <w:tr w:rsidR="00290229" w14:paraId="55CB67D6" w14:textId="77777777">
        <w:tblPrEx>
          <w:tblCellMar>
            <w:left w:w="58" w:type="dxa"/>
            <w:right w:w="58" w:type="dxa"/>
          </w:tblCellMar>
        </w:tblPrEx>
        <w:tc>
          <w:tcPr>
            <w:tcW w:w="1080" w:type="dxa"/>
          </w:tcPr>
          <w:p w14:paraId="3F242D4F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lastRenderedPageBreak/>
              <w:t>2005-2006</w:t>
            </w:r>
          </w:p>
        </w:tc>
        <w:tc>
          <w:tcPr>
            <w:tcW w:w="1128" w:type="dxa"/>
            <w:gridSpan w:val="3"/>
          </w:tcPr>
          <w:p w14:paraId="69EB021E" w14:textId="77777777" w:rsidR="00290229" w:rsidRDefault="00290229">
            <w:pPr>
              <w:spacing w:after="120"/>
            </w:pPr>
            <w:r>
              <w:t>Co-PI</w:t>
            </w:r>
          </w:p>
        </w:tc>
        <w:tc>
          <w:tcPr>
            <w:tcW w:w="1032" w:type="dxa"/>
            <w:gridSpan w:val="2"/>
          </w:tcPr>
          <w:p w14:paraId="77BD319B" w14:textId="77777777" w:rsidR="00290229" w:rsidRDefault="00290229">
            <w:pPr>
              <w:spacing w:after="120"/>
            </w:pPr>
            <w:r>
              <w:t>5%</w:t>
            </w:r>
          </w:p>
        </w:tc>
        <w:tc>
          <w:tcPr>
            <w:tcW w:w="1260" w:type="dxa"/>
          </w:tcPr>
          <w:p w14:paraId="3024F90D" w14:textId="77777777" w:rsidR="00290229" w:rsidRDefault="00290229">
            <w:pPr>
              <w:spacing w:after="120"/>
            </w:pPr>
            <w:r>
              <w:t xml:space="preserve">R. </w:t>
            </w:r>
            <w:proofErr w:type="spellStart"/>
            <w:r>
              <w:t>Ricciardi</w:t>
            </w:r>
            <w:proofErr w:type="spellEnd"/>
          </w:p>
        </w:tc>
        <w:tc>
          <w:tcPr>
            <w:tcW w:w="2340" w:type="dxa"/>
          </w:tcPr>
          <w:p w14:paraId="15733760" w14:textId="77777777" w:rsidR="00290229" w:rsidRDefault="00290229" w:rsidP="00983FF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 w:right="144"/>
            </w:pPr>
            <w:r>
              <w:t>Impact of Body Armor on Physical Work Performance</w:t>
            </w:r>
          </w:p>
        </w:tc>
        <w:tc>
          <w:tcPr>
            <w:tcW w:w="1800" w:type="dxa"/>
            <w:gridSpan w:val="2"/>
          </w:tcPr>
          <w:p w14:paraId="00201494" w14:textId="77777777" w:rsidR="00290229" w:rsidRDefault="00290229" w:rsidP="007777F8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left="72"/>
            </w:pPr>
            <w:proofErr w:type="spellStart"/>
            <w:r>
              <w:t>TriSerivce</w:t>
            </w:r>
            <w:proofErr w:type="spellEnd"/>
            <w:r>
              <w:t xml:space="preserve"> Nursing Research</w:t>
            </w:r>
          </w:p>
        </w:tc>
        <w:tc>
          <w:tcPr>
            <w:tcW w:w="1440" w:type="dxa"/>
          </w:tcPr>
          <w:p w14:paraId="69C215CE" w14:textId="77777777" w:rsidR="00290229" w:rsidRDefault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$40,000</w:t>
            </w:r>
          </w:p>
        </w:tc>
      </w:tr>
      <w:tr w:rsidR="00290229" w14:paraId="6FE10110" w14:textId="77777777">
        <w:tc>
          <w:tcPr>
            <w:tcW w:w="1080" w:type="dxa"/>
          </w:tcPr>
          <w:p w14:paraId="775B6976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2006-2007</w:t>
            </w:r>
          </w:p>
        </w:tc>
        <w:tc>
          <w:tcPr>
            <w:tcW w:w="1170" w:type="dxa"/>
            <w:gridSpan w:val="4"/>
          </w:tcPr>
          <w:p w14:paraId="08E9C337" w14:textId="77777777" w:rsidR="00290229" w:rsidRDefault="00290229" w:rsidP="00290229">
            <w:r>
              <w:t>Co-I</w:t>
            </w:r>
          </w:p>
        </w:tc>
        <w:tc>
          <w:tcPr>
            <w:tcW w:w="990" w:type="dxa"/>
          </w:tcPr>
          <w:p w14:paraId="0AF2C576" w14:textId="77777777" w:rsidR="00290229" w:rsidRDefault="00AA08F6" w:rsidP="00AA08F6">
            <w:pPr>
              <w:ind w:left="-108"/>
            </w:pPr>
            <w:r>
              <w:t>1</w:t>
            </w:r>
            <w:r w:rsidR="00290229">
              <w:t>5%</w:t>
            </w:r>
          </w:p>
        </w:tc>
        <w:tc>
          <w:tcPr>
            <w:tcW w:w="1260" w:type="dxa"/>
          </w:tcPr>
          <w:p w14:paraId="1E8E075A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left="-108"/>
            </w:pPr>
            <w:r>
              <w:t xml:space="preserve">C. </w:t>
            </w:r>
            <w:proofErr w:type="spellStart"/>
            <w:r>
              <w:t>Engstrom</w:t>
            </w:r>
            <w:proofErr w:type="spellEnd"/>
          </w:p>
        </w:tc>
        <w:tc>
          <w:tcPr>
            <w:tcW w:w="2359" w:type="dxa"/>
            <w:gridSpan w:val="2"/>
          </w:tcPr>
          <w:p w14:paraId="49BCC61C" w14:textId="77777777" w:rsidR="00290229" w:rsidRDefault="00290229" w:rsidP="00983FF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Hot Flashes in Prostate Cancer Patients</w:t>
            </w:r>
          </w:p>
        </w:tc>
        <w:tc>
          <w:tcPr>
            <w:tcW w:w="1781" w:type="dxa"/>
          </w:tcPr>
          <w:p w14:paraId="6A0905C6" w14:textId="77777777" w:rsidR="00290229" w:rsidRDefault="00290229" w:rsidP="00437DC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>
              <w:t>VA Nursing Pilot Grant</w:t>
            </w:r>
          </w:p>
        </w:tc>
        <w:tc>
          <w:tcPr>
            <w:tcW w:w="1440" w:type="dxa"/>
          </w:tcPr>
          <w:p w14:paraId="772F6274" w14:textId="77777777" w:rsidR="00290229" w:rsidRDefault="00290229" w:rsidP="0029022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right"/>
            </w:pPr>
            <w:r>
              <w:t>$10,000</w:t>
            </w:r>
          </w:p>
        </w:tc>
      </w:tr>
    </w:tbl>
    <w:p w14:paraId="25F2A5A5" w14:textId="77777777" w:rsidR="00290229" w:rsidRDefault="00290229" w:rsidP="00290229">
      <w:pPr>
        <w:pStyle w:val="Header"/>
        <w:tabs>
          <w:tab w:val="clear" w:pos="4320"/>
          <w:tab w:val="clear" w:pos="8640"/>
        </w:tabs>
      </w:pPr>
    </w:p>
    <w:tbl>
      <w:tblPr>
        <w:tblW w:w="100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260"/>
        <w:gridCol w:w="2359"/>
        <w:gridCol w:w="1781"/>
        <w:gridCol w:w="1440"/>
      </w:tblGrid>
      <w:tr w:rsidR="00290229" w14:paraId="13274506" w14:textId="77777777">
        <w:tc>
          <w:tcPr>
            <w:tcW w:w="1080" w:type="dxa"/>
          </w:tcPr>
          <w:p w14:paraId="68C974E5" w14:textId="77777777" w:rsidR="0029022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2007-2009</w:t>
            </w:r>
          </w:p>
        </w:tc>
        <w:tc>
          <w:tcPr>
            <w:tcW w:w="1080" w:type="dxa"/>
          </w:tcPr>
          <w:p w14:paraId="139659C0" w14:textId="77777777" w:rsidR="00290229" w:rsidRDefault="00290229" w:rsidP="00EF26D1">
            <w:pPr>
              <w:spacing w:after="120"/>
            </w:pPr>
            <w:r>
              <w:t>Co-I</w:t>
            </w:r>
          </w:p>
        </w:tc>
        <w:tc>
          <w:tcPr>
            <w:tcW w:w="1080" w:type="dxa"/>
          </w:tcPr>
          <w:p w14:paraId="09FDC517" w14:textId="77777777" w:rsidR="00290229" w:rsidRDefault="00290229" w:rsidP="00EF26D1">
            <w:pPr>
              <w:spacing w:after="120"/>
            </w:pPr>
            <w:r>
              <w:t>10%</w:t>
            </w:r>
          </w:p>
        </w:tc>
        <w:tc>
          <w:tcPr>
            <w:tcW w:w="1260" w:type="dxa"/>
          </w:tcPr>
          <w:p w14:paraId="677EA885" w14:textId="77777777" w:rsidR="0029022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M. Kane</w:t>
            </w:r>
          </w:p>
        </w:tc>
        <w:tc>
          <w:tcPr>
            <w:tcW w:w="2359" w:type="dxa"/>
          </w:tcPr>
          <w:p w14:paraId="0113D3C2" w14:textId="77777777" w:rsidR="0029022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973064">
              <w:t xml:space="preserve">Gene Expression Analysis and Genotoxic Potential of </w:t>
            </w:r>
            <w:r>
              <w:t xml:space="preserve">Weapons Grade </w:t>
            </w:r>
            <w:r w:rsidRPr="00973064">
              <w:t>Embedded Tungsten Alloys</w:t>
            </w:r>
            <w:r>
              <w:t xml:space="preserve"> in Male F344 Rats</w:t>
            </w:r>
          </w:p>
        </w:tc>
        <w:tc>
          <w:tcPr>
            <w:tcW w:w="1781" w:type="dxa"/>
          </w:tcPr>
          <w:p w14:paraId="70AF59FE" w14:textId="77777777" w:rsidR="00290229" w:rsidRDefault="008D45C2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USU</w:t>
            </w:r>
            <w:r w:rsidR="00290229">
              <w:t xml:space="preserve"> GSN Intramural</w:t>
            </w:r>
          </w:p>
          <w:p w14:paraId="121C5F09" w14:textId="77777777" w:rsidR="0029022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440" w:type="dxa"/>
          </w:tcPr>
          <w:p w14:paraId="6576A1BA" w14:textId="77777777" w:rsidR="0029022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$5,000</w:t>
            </w:r>
          </w:p>
        </w:tc>
      </w:tr>
      <w:tr w:rsidR="00290229" w:rsidRPr="001C3840" w14:paraId="230E4A30" w14:textId="77777777">
        <w:tc>
          <w:tcPr>
            <w:tcW w:w="1080" w:type="dxa"/>
          </w:tcPr>
          <w:p w14:paraId="648FB299" w14:textId="17350C6D" w:rsidR="00290229" w:rsidRPr="001C3840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highlight w:val="yellow"/>
              </w:rPr>
            </w:pPr>
            <w:r w:rsidRPr="006216F8">
              <w:t>2008-201</w:t>
            </w:r>
            <w:r w:rsidR="00601CA2">
              <w:t>4</w:t>
            </w:r>
          </w:p>
        </w:tc>
        <w:tc>
          <w:tcPr>
            <w:tcW w:w="1080" w:type="dxa"/>
          </w:tcPr>
          <w:p w14:paraId="77C372FE" w14:textId="77777777" w:rsidR="00290229" w:rsidRPr="006216F8" w:rsidRDefault="00290229" w:rsidP="00EF26D1">
            <w:pPr>
              <w:spacing w:after="120"/>
            </w:pPr>
            <w:r w:rsidRPr="006216F8">
              <w:t>PI</w:t>
            </w:r>
          </w:p>
        </w:tc>
        <w:tc>
          <w:tcPr>
            <w:tcW w:w="1080" w:type="dxa"/>
          </w:tcPr>
          <w:p w14:paraId="201F6B31" w14:textId="77777777" w:rsidR="00290229" w:rsidRPr="006216F8" w:rsidRDefault="00290229" w:rsidP="00EF26D1">
            <w:pPr>
              <w:spacing w:after="120"/>
            </w:pPr>
            <w:r w:rsidRPr="006216F8">
              <w:t>35%</w:t>
            </w:r>
          </w:p>
        </w:tc>
        <w:tc>
          <w:tcPr>
            <w:tcW w:w="1260" w:type="dxa"/>
          </w:tcPr>
          <w:p w14:paraId="70600672" w14:textId="77777777" w:rsidR="00290229" w:rsidRPr="006216F8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 w:rsidRPr="006216F8">
              <w:t>C. E. Kasper</w:t>
            </w:r>
          </w:p>
        </w:tc>
        <w:tc>
          <w:tcPr>
            <w:tcW w:w="2359" w:type="dxa"/>
          </w:tcPr>
          <w:p w14:paraId="2EE446D7" w14:textId="354C21DE" w:rsidR="00290229" w:rsidRPr="006216F8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6216F8">
              <w:t>Recovery from Mild and</w:t>
            </w:r>
            <w:r w:rsidR="00AB6DD4">
              <w:t xml:space="preserve"> </w:t>
            </w:r>
            <w:proofErr w:type="gramStart"/>
            <w:r w:rsidR="00AB6DD4">
              <w:t xml:space="preserve">Severe </w:t>
            </w:r>
            <w:r w:rsidRPr="006216F8">
              <w:t xml:space="preserve"> Traumatic</w:t>
            </w:r>
            <w:proofErr w:type="gramEnd"/>
            <w:r w:rsidRPr="006216F8">
              <w:t xml:space="preserve"> Brain Injury</w:t>
            </w:r>
          </w:p>
        </w:tc>
        <w:tc>
          <w:tcPr>
            <w:tcW w:w="1781" w:type="dxa"/>
          </w:tcPr>
          <w:p w14:paraId="067E70AA" w14:textId="77777777" w:rsidR="00290229" w:rsidRPr="006216F8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6216F8">
              <w:t xml:space="preserve">VA Merit Award </w:t>
            </w:r>
          </w:p>
        </w:tc>
        <w:tc>
          <w:tcPr>
            <w:tcW w:w="1440" w:type="dxa"/>
          </w:tcPr>
          <w:p w14:paraId="3BB4D2F8" w14:textId="77777777" w:rsidR="00290229" w:rsidRPr="006216F8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 w:rsidRPr="006216F8">
              <w:t>$736,100</w:t>
            </w:r>
          </w:p>
        </w:tc>
      </w:tr>
      <w:tr w:rsidR="00290229" w:rsidRPr="00281BFB" w14:paraId="21BC7128" w14:textId="77777777">
        <w:tc>
          <w:tcPr>
            <w:tcW w:w="1080" w:type="dxa"/>
          </w:tcPr>
          <w:p w14:paraId="7640E1F6" w14:textId="77777777" w:rsidR="00290229" w:rsidRPr="004B4D7D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2009- 2010</w:t>
            </w:r>
          </w:p>
        </w:tc>
        <w:tc>
          <w:tcPr>
            <w:tcW w:w="1080" w:type="dxa"/>
          </w:tcPr>
          <w:p w14:paraId="322981FF" w14:textId="77777777" w:rsidR="00290229" w:rsidRPr="00CD6E91" w:rsidRDefault="00290229" w:rsidP="00EF26D1">
            <w:pPr>
              <w:spacing w:after="120"/>
            </w:pPr>
            <w:r w:rsidRPr="00CD6E91">
              <w:t>Co-I</w:t>
            </w:r>
          </w:p>
        </w:tc>
        <w:tc>
          <w:tcPr>
            <w:tcW w:w="1080" w:type="dxa"/>
          </w:tcPr>
          <w:p w14:paraId="7D6CCF34" w14:textId="77777777" w:rsidR="00290229" w:rsidRPr="00520050" w:rsidRDefault="00290229" w:rsidP="00EF26D1">
            <w:pPr>
              <w:spacing w:after="120"/>
              <w:ind w:left="-18"/>
            </w:pPr>
            <w:r>
              <w:t>5%</w:t>
            </w:r>
          </w:p>
        </w:tc>
        <w:tc>
          <w:tcPr>
            <w:tcW w:w="1260" w:type="dxa"/>
          </w:tcPr>
          <w:p w14:paraId="5255E73D" w14:textId="77777777" w:rsidR="00290229" w:rsidRPr="00EF10D6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 w:rsidRPr="00EF10D6">
              <w:t xml:space="preserve">J. F. </w:t>
            </w:r>
            <w:proofErr w:type="spellStart"/>
            <w:r w:rsidRPr="00EF10D6">
              <w:t>Kalinich</w:t>
            </w:r>
            <w:proofErr w:type="spellEnd"/>
          </w:p>
        </w:tc>
        <w:tc>
          <w:tcPr>
            <w:tcW w:w="2359" w:type="dxa"/>
          </w:tcPr>
          <w:p w14:paraId="4494F7FC" w14:textId="77777777" w:rsidR="00290229" w:rsidRPr="004B4D7D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9F626A">
              <w:t>Effect of Militarily-Relevant Metals on Muscle Wound Repair</w:t>
            </w:r>
          </w:p>
        </w:tc>
        <w:tc>
          <w:tcPr>
            <w:tcW w:w="1781" w:type="dxa"/>
          </w:tcPr>
          <w:p w14:paraId="21FA5CCF" w14:textId="77777777" w:rsidR="00290229" w:rsidRPr="00050451" w:rsidRDefault="00050451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t xml:space="preserve">US Army Medical </w:t>
            </w:r>
            <w:proofErr w:type="spellStart"/>
            <w:r>
              <w:rPr>
                <w:color w:val="auto"/>
              </w:rPr>
              <w:t>Rsch</w:t>
            </w:r>
            <w:proofErr w:type="spellEnd"/>
            <w:r>
              <w:rPr>
                <w:color w:val="auto"/>
              </w:rPr>
              <w:t>.</w:t>
            </w:r>
            <w:r w:rsidR="00290229" w:rsidRPr="004B4D7D">
              <w:rPr>
                <w:color w:val="auto"/>
              </w:rPr>
              <w:t xml:space="preserve"> </w:t>
            </w:r>
            <w:r>
              <w:rPr>
                <w:color w:val="auto"/>
              </w:rPr>
              <w:t>&amp;</w:t>
            </w:r>
            <w:r w:rsidR="00290229" w:rsidRPr="004B4D7D">
              <w:rPr>
                <w:color w:val="auto"/>
              </w:rPr>
              <w:t xml:space="preserve"> Materiel Command </w:t>
            </w:r>
          </w:p>
        </w:tc>
        <w:tc>
          <w:tcPr>
            <w:tcW w:w="1440" w:type="dxa"/>
          </w:tcPr>
          <w:p w14:paraId="1CC73802" w14:textId="77777777" w:rsidR="00290229" w:rsidRPr="00520050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$166,525</w:t>
            </w:r>
          </w:p>
        </w:tc>
      </w:tr>
      <w:tr w:rsidR="00290229" w:rsidRPr="001C3840" w14:paraId="36D507CE" w14:textId="77777777">
        <w:tc>
          <w:tcPr>
            <w:tcW w:w="1080" w:type="dxa"/>
          </w:tcPr>
          <w:p w14:paraId="554DC97F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2010-2012</w:t>
            </w:r>
          </w:p>
        </w:tc>
        <w:tc>
          <w:tcPr>
            <w:tcW w:w="1080" w:type="dxa"/>
          </w:tcPr>
          <w:p w14:paraId="2437EF4B" w14:textId="77777777" w:rsidR="00290229" w:rsidRPr="00B00059" w:rsidRDefault="00290229" w:rsidP="00EF26D1">
            <w:pPr>
              <w:spacing w:after="120"/>
            </w:pPr>
            <w:r w:rsidRPr="00B00059">
              <w:t>Co</w:t>
            </w:r>
            <w:r w:rsidR="00D53A2C">
              <w:t>-I</w:t>
            </w:r>
          </w:p>
        </w:tc>
        <w:tc>
          <w:tcPr>
            <w:tcW w:w="1080" w:type="dxa"/>
          </w:tcPr>
          <w:p w14:paraId="10E3E824" w14:textId="77777777" w:rsidR="00290229" w:rsidRPr="00B00059" w:rsidRDefault="00290229" w:rsidP="00EF26D1">
            <w:pPr>
              <w:spacing w:after="120"/>
            </w:pPr>
            <w:r w:rsidRPr="00B00059">
              <w:t>10%</w:t>
            </w:r>
          </w:p>
        </w:tc>
        <w:tc>
          <w:tcPr>
            <w:tcW w:w="1260" w:type="dxa"/>
          </w:tcPr>
          <w:p w14:paraId="124D6308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S. Perry</w:t>
            </w:r>
          </w:p>
        </w:tc>
        <w:tc>
          <w:tcPr>
            <w:tcW w:w="2359" w:type="dxa"/>
          </w:tcPr>
          <w:p w14:paraId="3DDCD4FE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Catecholamine Induced RyR1 Ca</w:t>
            </w:r>
            <w:r w:rsidRPr="00B00059">
              <w:rPr>
                <w:vertAlign w:val="superscript"/>
              </w:rPr>
              <w:t>2+</w:t>
            </w:r>
            <w:r w:rsidRPr="00B00059">
              <w:t xml:space="preserve"> Release in Malignant Hyperthermia Sensitive Human B-Lymphocytes</w:t>
            </w:r>
          </w:p>
        </w:tc>
        <w:tc>
          <w:tcPr>
            <w:tcW w:w="1781" w:type="dxa"/>
          </w:tcPr>
          <w:p w14:paraId="5BE3D8C2" w14:textId="77777777" w:rsidR="00290229" w:rsidRPr="00B00059" w:rsidRDefault="001A53B6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t xml:space="preserve">American </w:t>
            </w:r>
            <w:proofErr w:type="spellStart"/>
            <w:r>
              <w:rPr>
                <w:color w:val="auto"/>
              </w:rPr>
              <w:t>Asso</w:t>
            </w:r>
            <w:proofErr w:type="spellEnd"/>
            <w:r>
              <w:rPr>
                <w:color w:val="auto"/>
              </w:rPr>
              <w:t>.</w:t>
            </w:r>
            <w:r w:rsidR="00290229" w:rsidRPr="00B00059">
              <w:rPr>
                <w:color w:val="auto"/>
              </w:rPr>
              <w:t xml:space="preserve"> </w:t>
            </w:r>
            <w:proofErr w:type="gramStart"/>
            <w:r w:rsidR="00290229" w:rsidRPr="00B00059">
              <w:rPr>
                <w:color w:val="auto"/>
              </w:rPr>
              <w:t>of</w:t>
            </w:r>
            <w:proofErr w:type="gramEnd"/>
            <w:r w:rsidR="00290229" w:rsidRPr="00B00059">
              <w:rPr>
                <w:color w:val="auto"/>
              </w:rPr>
              <w:t xml:space="preserve"> Nurse Anesthetists Foundation</w:t>
            </w:r>
          </w:p>
        </w:tc>
        <w:tc>
          <w:tcPr>
            <w:tcW w:w="1440" w:type="dxa"/>
          </w:tcPr>
          <w:p w14:paraId="4EFF6510" w14:textId="74B37F33" w:rsidR="00290229" w:rsidRPr="00B00059" w:rsidRDefault="000F1ACD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$15,</w:t>
            </w:r>
            <w:r w:rsidR="00290229" w:rsidRPr="00B00059">
              <w:t>295</w:t>
            </w:r>
          </w:p>
        </w:tc>
      </w:tr>
      <w:tr w:rsidR="00290229" w:rsidRPr="001C3840" w14:paraId="5803E36E" w14:textId="77777777">
        <w:tc>
          <w:tcPr>
            <w:tcW w:w="1080" w:type="dxa"/>
          </w:tcPr>
          <w:p w14:paraId="25994061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2011-2012</w:t>
            </w:r>
          </w:p>
        </w:tc>
        <w:tc>
          <w:tcPr>
            <w:tcW w:w="1080" w:type="dxa"/>
          </w:tcPr>
          <w:p w14:paraId="03479B37" w14:textId="77777777" w:rsidR="00290229" w:rsidRPr="00B00059" w:rsidRDefault="00290229" w:rsidP="00EF26D1">
            <w:pPr>
              <w:spacing w:after="120"/>
            </w:pPr>
            <w:r w:rsidRPr="00B00059">
              <w:t>PI</w:t>
            </w:r>
          </w:p>
        </w:tc>
        <w:tc>
          <w:tcPr>
            <w:tcW w:w="1080" w:type="dxa"/>
          </w:tcPr>
          <w:p w14:paraId="6D1A3584" w14:textId="77777777" w:rsidR="00290229" w:rsidRPr="00B00059" w:rsidRDefault="00290229" w:rsidP="00EF26D1">
            <w:pPr>
              <w:spacing w:after="120"/>
            </w:pPr>
            <w:r w:rsidRPr="00B00059">
              <w:t>15%</w:t>
            </w:r>
          </w:p>
        </w:tc>
        <w:tc>
          <w:tcPr>
            <w:tcW w:w="1260" w:type="dxa"/>
          </w:tcPr>
          <w:p w14:paraId="2183ED10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C.E. Kasper</w:t>
            </w:r>
          </w:p>
        </w:tc>
        <w:tc>
          <w:tcPr>
            <w:tcW w:w="2359" w:type="dxa"/>
          </w:tcPr>
          <w:p w14:paraId="5D2A3CC7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Pilot Award: P</w:t>
            </w:r>
            <w:r w:rsidRPr="00B00059">
              <w:rPr>
                <w:color w:val="000000"/>
              </w:rPr>
              <w:t>ET- CT Imaging of tissue alterations of embedded metal fragments</w:t>
            </w:r>
          </w:p>
        </w:tc>
        <w:tc>
          <w:tcPr>
            <w:tcW w:w="1781" w:type="dxa"/>
          </w:tcPr>
          <w:p w14:paraId="386A8073" w14:textId="77777777" w:rsidR="00290229" w:rsidRPr="00B00059" w:rsidRDefault="00290229" w:rsidP="00EF26D1">
            <w:pPr>
              <w:pStyle w:val="Default"/>
              <w:spacing w:after="120"/>
              <w:rPr>
                <w:color w:val="auto"/>
              </w:rPr>
            </w:pPr>
            <w:r w:rsidRPr="00B00059">
              <w:rPr>
                <w:color w:val="auto"/>
              </w:rPr>
              <w:t>VA Embedded Metals Center</w:t>
            </w:r>
          </w:p>
        </w:tc>
        <w:tc>
          <w:tcPr>
            <w:tcW w:w="1440" w:type="dxa"/>
          </w:tcPr>
          <w:p w14:paraId="68CE93AB" w14:textId="77777777" w:rsidR="00290229" w:rsidRPr="00B00059" w:rsidRDefault="0029022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 w:rsidRPr="00B00059">
              <w:t>$26,000</w:t>
            </w:r>
          </w:p>
        </w:tc>
      </w:tr>
      <w:tr w:rsidR="00117730" w:rsidRPr="001C3840" w14:paraId="31CA6E77" w14:textId="77777777">
        <w:tc>
          <w:tcPr>
            <w:tcW w:w="1080" w:type="dxa"/>
          </w:tcPr>
          <w:p w14:paraId="2838EAC6" w14:textId="77777777" w:rsidR="00117730" w:rsidRPr="00B00059" w:rsidRDefault="00117730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2012</w:t>
            </w:r>
            <w:r w:rsidR="009F1709">
              <w:t>- 2013</w:t>
            </w:r>
          </w:p>
        </w:tc>
        <w:tc>
          <w:tcPr>
            <w:tcW w:w="1080" w:type="dxa"/>
          </w:tcPr>
          <w:p w14:paraId="2A93726A" w14:textId="77777777" w:rsidR="00117730" w:rsidRPr="00B00059" w:rsidRDefault="00117730" w:rsidP="00EF26D1">
            <w:pPr>
              <w:spacing w:after="120"/>
            </w:pPr>
            <w:r>
              <w:t>PI</w:t>
            </w:r>
          </w:p>
        </w:tc>
        <w:tc>
          <w:tcPr>
            <w:tcW w:w="1080" w:type="dxa"/>
          </w:tcPr>
          <w:p w14:paraId="75992718" w14:textId="77777777" w:rsidR="00117730" w:rsidRPr="00B00059" w:rsidRDefault="00117730" w:rsidP="00EF26D1">
            <w:pPr>
              <w:spacing w:after="120"/>
            </w:pPr>
          </w:p>
        </w:tc>
        <w:tc>
          <w:tcPr>
            <w:tcW w:w="1260" w:type="dxa"/>
          </w:tcPr>
          <w:p w14:paraId="0F7DB4B7" w14:textId="77777777" w:rsidR="00117730" w:rsidRPr="00B00059" w:rsidRDefault="00117730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B00059">
              <w:t>C.E. Kasper</w:t>
            </w:r>
          </w:p>
        </w:tc>
        <w:tc>
          <w:tcPr>
            <w:tcW w:w="2359" w:type="dxa"/>
          </w:tcPr>
          <w:p w14:paraId="2979985D" w14:textId="77777777" w:rsidR="00117730" w:rsidRDefault="00223181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223181">
              <w:t>The Effect of Military-Relevant Metals on Muscle Cell Differentiation and Repair</w:t>
            </w:r>
          </w:p>
          <w:p w14:paraId="648A80A8" w14:textId="77777777" w:rsidR="00F16F4E" w:rsidRPr="00223181" w:rsidRDefault="00F16F4E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781" w:type="dxa"/>
          </w:tcPr>
          <w:p w14:paraId="3076A55E" w14:textId="77777777" w:rsidR="00117730" w:rsidRPr="00B00059" w:rsidRDefault="00117730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lastRenderedPageBreak/>
              <w:t>VA Office of Nursing Services</w:t>
            </w:r>
          </w:p>
        </w:tc>
        <w:tc>
          <w:tcPr>
            <w:tcW w:w="1440" w:type="dxa"/>
          </w:tcPr>
          <w:p w14:paraId="52B2D60C" w14:textId="77777777" w:rsidR="00117730" w:rsidRPr="00B00059" w:rsidRDefault="00223181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$69,000</w:t>
            </w:r>
          </w:p>
        </w:tc>
      </w:tr>
      <w:tr w:rsidR="00785369" w:rsidRPr="001C3840" w14:paraId="0F50CACE" w14:textId="77777777">
        <w:tc>
          <w:tcPr>
            <w:tcW w:w="1080" w:type="dxa"/>
          </w:tcPr>
          <w:p w14:paraId="3DFC987B" w14:textId="77777777" w:rsidR="00785369" w:rsidRDefault="0078536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lastRenderedPageBreak/>
              <w:t>2013</w:t>
            </w:r>
          </w:p>
        </w:tc>
        <w:tc>
          <w:tcPr>
            <w:tcW w:w="1080" w:type="dxa"/>
          </w:tcPr>
          <w:p w14:paraId="1E728AF1" w14:textId="77777777" w:rsidR="00785369" w:rsidRDefault="00785369" w:rsidP="00EF26D1">
            <w:pPr>
              <w:spacing w:after="120"/>
            </w:pPr>
            <w:r>
              <w:t>Co-I</w:t>
            </w:r>
          </w:p>
        </w:tc>
        <w:tc>
          <w:tcPr>
            <w:tcW w:w="1080" w:type="dxa"/>
          </w:tcPr>
          <w:p w14:paraId="2B48F460" w14:textId="77777777" w:rsidR="00785369" w:rsidRPr="00B00059" w:rsidRDefault="00785369" w:rsidP="00EF26D1">
            <w:pPr>
              <w:spacing w:after="120"/>
            </w:pPr>
            <w:r>
              <w:t>5%</w:t>
            </w:r>
          </w:p>
        </w:tc>
        <w:tc>
          <w:tcPr>
            <w:tcW w:w="1260" w:type="dxa"/>
          </w:tcPr>
          <w:p w14:paraId="28D3E2E4" w14:textId="1B5D311A" w:rsidR="00785369" w:rsidRPr="00785369" w:rsidRDefault="00785369" w:rsidP="00785369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785369">
              <w:t>G.</w:t>
            </w:r>
            <w:r w:rsidR="00601CA2">
              <w:t xml:space="preserve"> </w:t>
            </w:r>
            <w:r w:rsidRPr="00785369">
              <w:t>Ander</w:t>
            </w:r>
            <w:r w:rsidR="00601CA2">
              <w:t>-</w:t>
            </w:r>
            <w:r w:rsidRPr="00785369">
              <w:t>son</w:t>
            </w:r>
          </w:p>
        </w:tc>
        <w:tc>
          <w:tcPr>
            <w:tcW w:w="2359" w:type="dxa"/>
          </w:tcPr>
          <w:p w14:paraId="63B3FA66" w14:textId="4B7D34CF" w:rsidR="00785369" w:rsidRPr="00785369" w:rsidRDefault="00785369" w:rsidP="0002621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785369">
              <w:rPr>
                <w:rFonts w:cs="Arial"/>
              </w:rPr>
              <w:t>Genomic Nursing Competency Assessment Tool</w:t>
            </w:r>
            <w:r w:rsidR="0002621E">
              <w:rPr>
                <w:rFonts w:cs="Arial"/>
              </w:rPr>
              <w:t xml:space="preserve"> </w:t>
            </w:r>
          </w:p>
        </w:tc>
        <w:tc>
          <w:tcPr>
            <w:tcW w:w="1781" w:type="dxa"/>
          </w:tcPr>
          <w:p w14:paraId="0A9A1664" w14:textId="77777777" w:rsidR="00785369" w:rsidRDefault="00785369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t>VA Office of Nursing Services</w:t>
            </w:r>
          </w:p>
        </w:tc>
        <w:tc>
          <w:tcPr>
            <w:tcW w:w="1440" w:type="dxa"/>
          </w:tcPr>
          <w:p w14:paraId="5459AD0E" w14:textId="77777777" w:rsidR="00785369" w:rsidRDefault="00785369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$54,633</w:t>
            </w:r>
          </w:p>
        </w:tc>
      </w:tr>
      <w:tr w:rsidR="00226E2A" w:rsidRPr="001C3840" w14:paraId="0A12A3B0" w14:textId="77777777">
        <w:tc>
          <w:tcPr>
            <w:tcW w:w="1080" w:type="dxa"/>
          </w:tcPr>
          <w:p w14:paraId="613170EF" w14:textId="40C66D65" w:rsidR="00226E2A" w:rsidRDefault="00226E2A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2013</w:t>
            </w:r>
            <w:r w:rsidR="00601CA2">
              <w:t xml:space="preserve"> -14</w:t>
            </w:r>
          </w:p>
          <w:p w14:paraId="652F538D" w14:textId="081E5BCD" w:rsidR="00601CA2" w:rsidRDefault="00601CA2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</w:p>
        </w:tc>
        <w:tc>
          <w:tcPr>
            <w:tcW w:w="1080" w:type="dxa"/>
          </w:tcPr>
          <w:p w14:paraId="63A525E2" w14:textId="0FB4782E" w:rsidR="00226E2A" w:rsidRDefault="00226E2A" w:rsidP="00EF26D1">
            <w:pPr>
              <w:spacing w:after="120"/>
            </w:pPr>
            <w:r>
              <w:t>Co-I</w:t>
            </w:r>
          </w:p>
        </w:tc>
        <w:tc>
          <w:tcPr>
            <w:tcW w:w="1080" w:type="dxa"/>
          </w:tcPr>
          <w:p w14:paraId="51AB2AE3" w14:textId="197332BD" w:rsidR="00226E2A" w:rsidRDefault="00226E2A" w:rsidP="00EF26D1">
            <w:pPr>
              <w:spacing w:after="120"/>
            </w:pPr>
            <w:r>
              <w:t>10%</w:t>
            </w:r>
          </w:p>
        </w:tc>
        <w:tc>
          <w:tcPr>
            <w:tcW w:w="1260" w:type="dxa"/>
          </w:tcPr>
          <w:p w14:paraId="2E9933DD" w14:textId="6502E2D8" w:rsidR="00226E2A" w:rsidRPr="00785369" w:rsidRDefault="00226E2A" w:rsidP="00226E2A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L. Michael-son</w:t>
            </w:r>
          </w:p>
        </w:tc>
        <w:tc>
          <w:tcPr>
            <w:tcW w:w="2359" w:type="dxa"/>
          </w:tcPr>
          <w:p w14:paraId="46676041" w14:textId="18D8EC51" w:rsidR="00226E2A" w:rsidRPr="00785369" w:rsidRDefault="00226E2A" w:rsidP="002000D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rPr>
                <w:rFonts w:cs="Arial"/>
              </w:rPr>
            </w:pPr>
            <w:r>
              <w:rPr>
                <w:rFonts w:cs="Arial"/>
              </w:rPr>
              <w:t xml:space="preserve">Pilot Study of Fatigability, and Eccentric Injury Comparison between </w:t>
            </w:r>
            <w:r w:rsidR="002000DE">
              <w:rPr>
                <w:rFonts w:cs="Arial"/>
              </w:rPr>
              <w:t>Skeletal Muscle of Heavy Metal (</w:t>
            </w:r>
            <w:proofErr w:type="spellStart"/>
            <w:r w:rsidR="002000DE">
              <w:rPr>
                <w:rFonts w:cs="Arial"/>
              </w:rPr>
              <w:t>W</w:t>
            </w:r>
            <w:proofErr w:type="gramStart"/>
            <w:r w:rsidR="002000DE">
              <w:rPr>
                <w:rFonts w:cs="Arial"/>
              </w:rPr>
              <w:t>,Ni</w:t>
            </w:r>
            <w:r>
              <w:rPr>
                <w:rFonts w:cs="Arial"/>
              </w:rPr>
              <w:t>,</w:t>
            </w:r>
            <w:r w:rsidR="002000DE">
              <w:rPr>
                <w:rFonts w:cs="Arial"/>
              </w:rPr>
              <w:t>CO</w:t>
            </w:r>
            <w:proofErr w:type="spellEnd"/>
            <w:proofErr w:type="gramEnd"/>
            <w:r>
              <w:rPr>
                <w:rFonts w:cs="Arial"/>
              </w:rPr>
              <w:t>) Embedded</w:t>
            </w:r>
            <w:r w:rsidR="002000DE">
              <w:rPr>
                <w:rFonts w:cs="Arial"/>
              </w:rPr>
              <w:t xml:space="preserve"> F344 Rats and Non-Heavy Metal Imbedded Rats.</w:t>
            </w:r>
          </w:p>
        </w:tc>
        <w:tc>
          <w:tcPr>
            <w:tcW w:w="1781" w:type="dxa"/>
          </w:tcPr>
          <w:p w14:paraId="06E47595" w14:textId="143CA310" w:rsidR="00226E2A" w:rsidRDefault="00137F63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t>VA Office of Nursing Services</w:t>
            </w:r>
          </w:p>
        </w:tc>
        <w:tc>
          <w:tcPr>
            <w:tcW w:w="1440" w:type="dxa"/>
          </w:tcPr>
          <w:p w14:paraId="057F920D" w14:textId="75486437" w:rsidR="00226E2A" w:rsidRDefault="00137F63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$75,000</w:t>
            </w:r>
          </w:p>
        </w:tc>
      </w:tr>
      <w:tr w:rsidR="001069E4" w:rsidRPr="001C3840" w14:paraId="4CBAD412" w14:textId="77777777">
        <w:tc>
          <w:tcPr>
            <w:tcW w:w="1080" w:type="dxa"/>
          </w:tcPr>
          <w:p w14:paraId="0195F2B1" w14:textId="3666879D" w:rsidR="001069E4" w:rsidRDefault="001069E4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>
              <w:t>2014</w:t>
            </w:r>
          </w:p>
        </w:tc>
        <w:tc>
          <w:tcPr>
            <w:tcW w:w="1080" w:type="dxa"/>
          </w:tcPr>
          <w:p w14:paraId="708C1F81" w14:textId="166D5A0B" w:rsidR="001069E4" w:rsidRDefault="001069E4" w:rsidP="00EF26D1">
            <w:pPr>
              <w:spacing w:after="120"/>
            </w:pPr>
            <w:r>
              <w:t>Co-I</w:t>
            </w:r>
          </w:p>
        </w:tc>
        <w:tc>
          <w:tcPr>
            <w:tcW w:w="1080" w:type="dxa"/>
          </w:tcPr>
          <w:p w14:paraId="4AA18256" w14:textId="7C2420D3" w:rsidR="001069E4" w:rsidRDefault="001069E4" w:rsidP="00EF26D1">
            <w:pPr>
              <w:spacing w:after="120"/>
            </w:pPr>
            <w:r>
              <w:t>5%</w:t>
            </w:r>
          </w:p>
        </w:tc>
        <w:tc>
          <w:tcPr>
            <w:tcW w:w="1260" w:type="dxa"/>
          </w:tcPr>
          <w:p w14:paraId="311206F8" w14:textId="4D558989" w:rsidR="001069E4" w:rsidRDefault="001069E4" w:rsidP="00226E2A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</w:pPr>
            <w:r>
              <w:t>L. Michael-son</w:t>
            </w:r>
          </w:p>
        </w:tc>
        <w:tc>
          <w:tcPr>
            <w:tcW w:w="2359" w:type="dxa"/>
          </w:tcPr>
          <w:p w14:paraId="1BA216E3" w14:textId="658A3C90" w:rsidR="001069E4" w:rsidRPr="001069E4" w:rsidRDefault="001069E4" w:rsidP="002000D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</w:pPr>
            <w:r w:rsidRPr="001069E4">
              <w:rPr>
                <w:color w:val="000000"/>
              </w:rPr>
              <w:t xml:space="preserve">CNG Channel Expression and </w:t>
            </w:r>
            <w:proofErr w:type="spellStart"/>
            <w:r w:rsidRPr="001069E4">
              <w:rPr>
                <w:color w:val="000000"/>
              </w:rPr>
              <w:t>cAMP</w:t>
            </w:r>
            <w:proofErr w:type="spellEnd"/>
            <w:r w:rsidRPr="001069E4">
              <w:rPr>
                <w:color w:val="000000"/>
              </w:rPr>
              <w:t xml:space="preserve"> Levels in Human B-Cells: A Pilot Study</w:t>
            </w:r>
          </w:p>
        </w:tc>
        <w:tc>
          <w:tcPr>
            <w:tcW w:w="1781" w:type="dxa"/>
          </w:tcPr>
          <w:p w14:paraId="3454BE2F" w14:textId="28F5A810" w:rsidR="001069E4" w:rsidRDefault="001069E4" w:rsidP="00EF26D1">
            <w:pPr>
              <w:pStyle w:val="Default"/>
              <w:spacing w:after="120"/>
              <w:rPr>
                <w:color w:val="auto"/>
              </w:rPr>
            </w:pPr>
            <w:r>
              <w:rPr>
                <w:color w:val="auto"/>
              </w:rPr>
              <w:t>VA Office of Nursing Services</w:t>
            </w:r>
          </w:p>
        </w:tc>
        <w:tc>
          <w:tcPr>
            <w:tcW w:w="1440" w:type="dxa"/>
          </w:tcPr>
          <w:p w14:paraId="3210E1FF" w14:textId="733D2E2C" w:rsidR="001069E4" w:rsidRDefault="001069E4" w:rsidP="00EF26D1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144"/>
              <w:jc w:val="right"/>
            </w:pPr>
            <w:r>
              <w:t>$72,000</w:t>
            </w:r>
          </w:p>
        </w:tc>
      </w:tr>
    </w:tbl>
    <w:p w14:paraId="2980F6B6" w14:textId="11189085" w:rsidR="00290229" w:rsidRPr="00226E2A" w:rsidRDefault="00290229" w:rsidP="00290229">
      <w:pPr>
        <w:ind w:right="-432"/>
      </w:pPr>
    </w:p>
    <w:tbl>
      <w:tblPr>
        <w:tblW w:w="100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260"/>
        <w:gridCol w:w="2340"/>
        <w:gridCol w:w="1800"/>
        <w:gridCol w:w="1440"/>
      </w:tblGrid>
      <w:tr w:rsidR="00654E3B" w:rsidRPr="00A53349" w14:paraId="6C0A87A6" w14:textId="77777777">
        <w:trPr>
          <w:tblHeader/>
        </w:trPr>
        <w:tc>
          <w:tcPr>
            <w:tcW w:w="8640" w:type="dxa"/>
            <w:gridSpan w:val="6"/>
          </w:tcPr>
          <w:p w14:paraId="53856E98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</w:rPr>
            </w:pPr>
            <w:r>
              <w:rPr>
                <w:b/>
                <w:sz w:val="28"/>
              </w:rPr>
              <w:t>Investigations Submitted</w:t>
            </w:r>
          </w:p>
        </w:tc>
        <w:tc>
          <w:tcPr>
            <w:tcW w:w="1440" w:type="dxa"/>
          </w:tcPr>
          <w:p w14:paraId="40F0AC30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rPr>
                <w:b/>
                <w:sz w:val="28"/>
                <w:u w:val="single"/>
              </w:rPr>
            </w:pPr>
          </w:p>
        </w:tc>
      </w:tr>
      <w:tr w:rsidR="00654E3B" w:rsidRPr="00A53349" w14:paraId="3D50F5CD" w14:textId="77777777">
        <w:trPr>
          <w:tblHeader/>
        </w:trPr>
        <w:tc>
          <w:tcPr>
            <w:tcW w:w="1080" w:type="dxa"/>
          </w:tcPr>
          <w:p w14:paraId="6B02DFD1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 xml:space="preserve">Year </w:t>
            </w:r>
          </w:p>
        </w:tc>
        <w:tc>
          <w:tcPr>
            <w:tcW w:w="1080" w:type="dxa"/>
          </w:tcPr>
          <w:p w14:paraId="68514025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t>Role</w:t>
            </w:r>
          </w:p>
        </w:tc>
        <w:tc>
          <w:tcPr>
            <w:tcW w:w="1080" w:type="dxa"/>
          </w:tcPr>
          <w:p w14:paraId="1016C8F3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6"/>
                <w:u w:val="single"/>
              </w:rPr>
            </w:pPr>
            <w:r w:rsidRPr="00A53349">
              <w:rPr>
                <w:b/>
                <w:sz w:val="26"/>
                <w:u w:val="single"/>
              </w:rPr>
              <w:t>%</w:t>
            </w:r>
          </w:p>
          <w:p w14:paraId="5527CF45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6"/>
                <w:u w:val="single"/>
              </w:rPr>
              <w:t>Effort</w:t>
            </w:r>
          </w:p>
        </w:tc>
        <w:tc>
          <w:tcPr>
            <w:tcW w:w="1260" w:type="dxa"/>
          </w:tcPr>
          <w:p w14:paraId="73475E5C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PI</w:t>
            </w:r>
          </w:p>
        </w:tc>
        <w:tc>
          <w:tcPr>
            <w:tcW w:w="2340" w:type="dxa"/>
          </w:tcPr>
          <w:p w14:paraId="13FBD687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Title</w:t>
            </w:r>
          </w:p>
        </w:tc>
        <w:tc>
          <w:tcPr>
            <w:tcW w:w="1800" w:type="dxa"/>
          </w:tcPr>
          <w:p w14:paraId="3F61AA1F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</w:rPr>
            </w:pPr>
            <w:r w:rsidRPr="00A53349">
              <w:rPr>
                <w:b/>
                <w:sz w:val="28"/>
                <w:u w:val="single"/>
              </w:rPr>
              <w:t>Funding Agency</w:t>
            </w:r>
          </w:p>
        </w:tc>
        <w:tc>
          <w:tcPr>
            <w:tcW w:w="1440" w:type="dxa"/>
          </w:tcPr>
          <w:p w14:paraId="20C84021" w14:textId="77777777" w:rsidR="00654E3B" w:rsidRPr="00A53349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center"/>
              <w:rPr>
                <w:b/>
                <w:sz w:val="28"/>
                <w:u w:val="single"/>
              </w:rPr>
            </w:pPr>
            <w:r w:rsidRPr="00A53349">
              <w:rPr>
                <w:b/>
                <w:sz w:val="28"/>
                <w:u w:val="single"/>
              </w:rPr>
              <w:t>Amount</w:t>
            </w:r>
          </w:p>
        </w:tc>
      </w:tr>
      <w:tr w:rsidR="00654E3B" w14:paraId="2E022C31" w14:textId="77777777">
        <w:tc>
          <w:tcPr>
            <w:tcW w:w="1080" w:type="dxa"/>
          </w:tcPr>
          <w:p w14:paraId="65F27BB5" w14:textId="60F4BC16" w:rsidR="00654E3B" w:rsidRDefault="00654E3B" w:rsidP="001D37DE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201</w:t>
            </w:r>
            <w:r w:rsidR="001D37DE">
              <w:t>4</w:t>
            </w:r>
            <w:r>
              <w:tab/>
            </w:r>
          </w:p>
        </w:tc>
        <w:tc>
          <w:tcPr>
            <w:tcW w:w="1080" w:type="dxa"/>
          </w:tcPr>
          <w:p w14:paraId="2280BE79" w14:textId="77777777" w:rsidR="00654E3B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PI</w:t>
            </w:r>
          </w:p>
        </w:tc>
        <w:tc>
          <w:tcPr>
            <w:tcW w:w="1080" w:type="dxa"/>
          </w:tcPr>
          <w:p w14:paraId="4017FB21" w14:textId="454A6D1A" w:rsidR="00654E3B" w:rsidRDefault="00CD5255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40</w:t>
            </w:r>
          </w:p>
        </w:tc>
        <w:tc>
          <w:tcPr>
            <w:tcW w:w="1260" w:type="dxa"/>
          </w:tcPr>
          <w:p w14:paraId="7309EC4A" w14:textId="77777777" w:rsidR="00654E3B" w:rsidRDefault="00654E3B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C.E. Kasper</w:t>
            </w:r>
          </w:p>
        </w:tc>
        <w:tc>
          <w:tcPr>
            <w:tcW w:w="2340" w:type="dxa"/>
          </w:tcPr>
          <w:p w14:paraId="5EBAC1C6" w14:textId="3B65EC3D" w:rsidR="00654E3B" w:rsidRPr="00A92048" w:rsidRDefault="00CD5255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</w:pPr>
            <w:r w:rsidRPr="00CD5255">
              <w:t>Role of Pyridostigmine and Inhalation of Desert-Dust Metals in Gulf War Illness</w:t>
            </w:r>
          </w:p>
        </w:tc>
        <w:tc>
          <w:tcPr>
            <w:tcW w:w="1800" w:type="dxa"/>
          </w:tcPr>
          <w:p w14:paraId="3DA8C28A" w14:textId="733E2714" w:rsidR="00654E3B" w:rsidRDefault="00CD5255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</w:pPr>
            <w:r>
              <w:t>VA BLRD</w:t>
            </w:r>
          </w:p>
        </w:tc>
        <w:tc>
          <w:tcPr>
            <w:tcW w:w="1440" w:type="dxa"/>
          </w:tcPr>
          <w:p w14:paraId="0E3BFA68" w14:textId="14CD0F98" w:rsidR="00654E3B" w:rsidRPr="006570CD" w:rsidRDefault="00CD5255" w:rsidP="00241044">
            <w:pPr>
              <w:tabs>
                <w:tab w:val="left" w:pos="-576"/>
                <w:tab w:val="left" w:pos="-288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ind w:right="144"/>
              <w:jc w:val="right"/>
              <w:rPr>
                <w:sz w:val="22"/>
              </w:rPr>
            </w:pPr>
            <w:r>
              <w:rPr>
                <w:sz w:val="22"/>
                <w:szCs w:val="16"/>
              </w:rPr>
              <w:t>$</w:t>
            </w:r>
            <w:r w:rsidR="00241044">
              <w:rPr>
                <w:sz w:val="22"/>
                <w:szCs w:val="16"/>
              </w:rPr>
              <w:t>2,000,000</w:t>
            </w:r>
          </w:p>
        </w:tc>
      </w:tr>
    </w:tbl>
    <w:p w14:paraId="2CBDE6F3" w14:textId="77777777" w:rsidR="00092EC3" w:rsidRDefault="00092EC3" w:rsidP="00290229">
      <w:pPr>
        <w:pStyle w:val="Heading3"/>
        <w:keepNext w:val="0"/>
        <w:widowControl w:val="0"/>
        <w:ind w:left="0"/>
        <w:rPr>
          <w:sz w:val="28"/>
          <w:u w:val="single"/>
        </w:rPr>
      </w:pPr>
    </w:p>
    <w:p w14:paraId="7E0328FB" w14:textId="77777777" w:rsidR="00290229" w:rsidRPr="002D6C47" w:rsidRDefault="00290229" w:rsidP="00290229">
      <w:pPr>
        <w:pStyle w:val="Heading3"/>
        <w:keepNext w:val="0"/>
        <w:widowControl w:val="0"/>
        <w:ind w:left="0"/>
        <w:rPr>
          <w:sz w:val="28"/>
          <w:u w:val="single"/>
        </w:rPr>
      </w:pPr>
      <w:r w:rsidRPr="002D6C47">
        <w:rPr>
          <w:sz w:val="28"/>
          <w:u w:val="single"/>
        </w:rPr>
        <w:t>EDITORIAL ACTIVITIES</w:t>
      </w:r>
    </w:p>
    <w:p w14:paraId="5A4821B7" w14:textId="77777777" w:rsidR="00290229" w:rsidRPr="002D6C47" w:rsidRDefault="00290229">
      <w:pPr>
        <w:spacing w:after="120"/>
        <w:ind w:right="-432"/>
        <w:rPr>
          <w:sz w:val="28"/>
        </w:rPr>
      </w:pPr>
      <w:r w:rsidRPr="002D6C47">
        <w:rPr>
          <w:b/>
          <w:sz w:val="28"/>
        </w:rPr>
        <w:t xml:space="preserve">Refereed articles: </w:t>
      </w:r>
    </w:p>
    <w:p w14:paraId="1C423F20" w14:textId="77777777" w:rsidR="00290229" w:rsidRDefault="00290229" w:rsidP="00290229">
      <w:pPr>
        <w:tabs>
          <w:tab w:val="left" w:pos="9270"/>
        </w:tabs>
        <w:spacing w:after="120"/>
      </w:pPr>
      <w:proofErr w:type="gramStart"/>
      <w:r>
        <w:t xml:space="preserve">Chen, F., J. Lutz, and </w:t>
      </w:r>
      <w:r>
        <w:rPr>
          <w:b/>
        </w:rPr>
        <w:t>C.E. Kasper</w:t>
      </w:r>
      <w:r>
        <w:t>.</w:t>
      </w:r>
      <w:proofErr w:type="gramEnd"/>
      <w:r>
        <w:t xml:space="preserve">  </w:t>
      </w:r>
      <w:proofErr w:type="spellStart"/>
      <w:r>
        <w:t>Hypokinesia</w:t>
      </w:r>
      <w:proofErr w:type="spellEnd"/>
      <w:r>
        <w:t xml:space="preserve">-induced negative calcium balance reversed by weight-bearing exercise.  </w:t>
      </w:r>
      <w:proofErr w:type="gramStart"/>
      <w:r>
        <w:rPr>
          <w:u w:val="single"/>
        </w:rPr>
        <w:t>Aviation, Space and Environmental Medicine</w:t>
      </w:r>
      <w:r>
        <w:t>, 58:308-314, 1987.</w:t>
      </w:r>
      <w:proofErr w:type="gramEnd"/>
    </w:p>
    <w:p w14:paraId="347C79B4" w14:textId="77777777" w:rsidR="00290229" w:rsidRDefault="00290229" w:rsidP="00290229">
      <w:pPr>
        <w:tabs>
          <w:tab w:val="left" w:pos="9270"/>
        </w:tabs>
        <w:spacing w:after="120"/>
      </w:pPr>
      <w:proofErr w:type="spellStart"/>
      <w:r>
        <w:t>Reiser</w:t>
      </w:r>
      <w:proofErr w:type="spellEnd"/>
      <w:r>
        <w:t xml:space="preserve">, P.J., </w:t>
      </w:r>
      <w:r>
        <w:rPr>
          <w:b/>
        </w:rPr>
        <w:t>C.E. Kasper</w:t>
      </w:r>
      <w:r>
        <w:t xml:space="preserve">, and R.L. Moss.  Myosin subunits and contractile properties of single fibers from normal and hypokinetic adult rat fast and slow muscles. </w:t>
      </w:r>
      <w:proofErr w:type="gramStart"/>
      <w:r>
        <w:rPr>
          <w:u w:val="single"/>
        </w:rPr>
        <w:t>J. Appl. Physiol</w:t>
      </w:r>
      <w:r>
        <w:t>. 63(6): 2295-2300, 1987.</w:t>
      </w:r>
      <w:proofErr w:type="gramEnd"/>
    </w:p>
    <w:p w14:paraId="2655C862" w14:textId="77777777" w:rsidR="00290229" w:rsidRDefault="00290229" w:rsidP="00290229">
      <w:pPr>
        <w:pStyle w:val="BlockText"/>
        <w:tabs>
          <w:tab w:val="left" w:pos="9270"/>
        </w:tabs>
        <w:spacing w:after="120"/>
        <w:ind w:left="0" w:right="0"/>
        <w:rPr>
          <w:sz w:val="24"/>
        </w:rPr>
      </w:pPr>
      <w:proofErr w:type="spellStart"/>
      <w:r>
        <w:rPr>
          <w:sz w:val="24"/>
        </w:rPr>
        <w:t>Reiser</w:t>
      </w:r>
      <w:proofErr w:type="spellEnd"/>
      <w:r>
        <w:rPr>
          <w:sz w:val="24"/>
        </w:rPr>
        <w:t xml:space="preserve">, P.J., </w:t>
      </w:r>
      <w:r>
        <w:rPr>
          <w:b/>
          <w:sz w:val="24"/>
        </w:rPr>
        <w:t>C.E. Kasper</w:t>
      </w:r>
      <w:r>
        <w:rPr>
          <w:sz w:val="24"/>
        </w:rPr>
        <w:t xml:space="preserve">, M.L. Greaser, and M.L. Moss.  Functional significance of myosin transitions in single fibers of developing soleus muscle.  </w:t>
      </w:r>
      <w:proofErr w:type="spellStart"/>
      <w:r>
        <w:rPr>
          <w:sz w:val="24"/>
          <w:u w:val="single"/>
        </w:rPr>
        <w:t>Am.J</w:t>
      </w:r>
      <w:proofErr w:type="spellEnd"/>
      <w:r>
        <w:rPr>
          <w:sz w:val="24"/>
          <w:u w:val="single"/>
        </w:rPr>
        <w:t>. Physiol.</w:t>
      </w:r>
      <w:r>
        <w:rPr>
          <w:sz w:val="24"/>
        </w:rPr>
        <w:t xml:space="preserve"> 254 (Cell Physiol. 23): C605-C613, 1988.</w:t>
      </w:r>
      <w:r w:rsidRPr="00281BFB">
        <w:t xml:space="preserve"> </w:t>
      </w:r>
    </w:p>
    <w:p w14:paraId="43F510D9" w14:textId="77777777" w:rsidR="00290229" w:rsidRDefault="00290229" w:rsidP="00290229">
      <w:pPr>
        <w:tabs>
          <w:tab w:val="left" w:pos="9270"/>
        </w:tabs>
        <w:spacing w:after="120"/>
      </w:pPr>
      <w:r>
        <w:rPr>
          <w:b/>
        </w:rPr>
        <w:lastRenderedPageBreak/>
        <w:t>Kasper</w:t>
      </w:r>
      <w:r>
        <w:t xml:space="preserve">, </w:t>
      </w:r>
      <w:r>
        <w:rPr>
          <w:b/>
        </w:rPr>
        <w:t xml:space="preserve">C.E., </w:t>
      </w:r>
      <w:r>
        <w:t xml:space="preserve">D. </w:t>
      </w:r>
      <w:proofErr w:type="spellStart"/>
      <w:r>
        <w:t>Huetteman</w:t>
      </w:r>
      <w:proofErr w:type="spellEnd"/>
      <w:r>
        <w:t xml:space="preserve">, and S. K. Donaldson.  Fixation and EM Visualization of single peeled mammalian skeletal muscle fibers.  </w:t>
      </w:r>
      <w:r>
        <w:rPr>
          <w:u w:val="single"/>
        </w:rPr>
        <w:t xml:space="preserve">J.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Electron Microscopy Technique</w:t>
      </w:r>
      <w:r>
        <w:t>, June, 12(2): 177-178, 1989.</w:t>
      </w:r>
    </w:p>
    <w:p w14:paraId="2B9425FB" w14:textId="77777777" w:rsidR="00290229" w:rsidRDefault="00290229" w:rsidP="00290229">
      <w:pPr>
        <w:tabs>
          <w:tab w:val="left" w:pos="9270"/>
        </w:tabs>
        <w:spacing w:after="120"/>
      </w:pPr>
      <w:r>
        <w:rPr>
          <w:b/>
        </w:rPr>
        <w:t>Kasper, C.E.,</w:t>
      </w:r>
      <w:r>
        <w:t xml:space="preserve"> T.P. White, and L.C. Maxwell.  Running during recovery from </w:t>
      </w:r>
      <w:proofErr w:type="spellStart"/>
      <w:r>
        <w:t>hypodynamia</w:t>
      </w:r>
      <w:proofErr w:type="spellEnd"/>
      <w:r>
        <w:t xml:space="preserve"> induces transient muscle injury.  </w:t>
      </w:r>
      <w:r>
        <w:rPr>
          <w:u w:val="single"/>
        </w:rPr>
        <w:t xml:space="preserve">J. Appl.  </w:t>
      </w:r>
      <w:proofErr w:type="spellStart"/>
      <w:r>
        <w:rPr>
          <w:u w:val="single"/>
        </w:rPr>
        <w:t>Physiol</w:t>
      </w:r>
      <w:proofErr w:type="spellEnd"/>
      <w:r>
        <w:t>, 68(2)</w:t>
      </w:r>
      <w:proofErr w:type="gramStart"/>
      <w:r>
        <w:t>:533</w:t>
      </w:r>
      <w:proofErr w:type="gramEnd"/>
      <w:r>
        <w:t>-539, 1990.</w:t>
      </w:r>
    </w:p>
    <w:p w14:paraId="6D81DD28" w14:textId="77777777" w:rsidR="00290229" w:rsidRDefault="00290229" w:rsidP="00290229">
      <w:pPr>
        <w:tabs>
          <w:tab w:val="left" w:pos="9270"/>
        </w:tabs>
        <w:spacing w:after="120"/>
      </w:pPr>
      <w:proofErr w:type="spellStart"/>
      <w:r>
        <w:t>Maloni</w:t>
      </w:r>
      <w:proofErr w:type="spellEnd"/>
      <w:r>
        <w:t xml:space="preserve">, J.A., and </w:t>
      </w:r>
      <w:r>
        <w:rPr>
          <w:b/>
        </w:rPr>
        <w:t>Kasper, C. E.</w:t>
      </w:r>
      <w:r>
        <w:t xml:space="preserve">  Physical and psychosocial effects of antepartum hospital </w:t>
      </w:r>
      <w:proofErr w:type="spellStart"/>
      <w:r>
        <w:t>bedrest</w:t>
      </w:r>
      <w:proofErr w:type="spellEnd"/>
      <w:r>
        <w:t xml:space="preserve">:  A review of the literature. </w:t>
      </w:r>
      <w:r>
        <w:rPr>
          <w:u w:val="single"/>
        </w:rPr>
        <w:t xml:space="preserve"> Image: Journal of Nursing Scholarship</w:t>
      </w:r>
      <w:r>
        <w:t>, 23(3)</w:t>
      </w:r>
      <w:proofErr w:type="gramStart"/>
      <w:r>
        <w:t>:187</w:t>
      </w:r>
      <w:proofErr w:type="gramEnd"/>
      <w:r>
        <w:t>-192,1991.</w:t>
      </w:r>
    </w:p>
    <w:p w14:paraId="2A0E329B" w14:textId="77777777" w:rsidR="00290229" w:rsidRDefault="00290229" w:rsidP="00290229">
      <w:pPr>
        <w:tabs>
          <w:tab w:val="left" w:pos="9270"/>
        </w:tabs>
        <w:spacing w:after="120"/>
      </w:pPr>
      <w:r>
        <w:t xml:space="preserve">McNulty, A., Otto, A., </w:t>
      </w:r>
      <w:r>
        <w:rPr>
          <w:b/>
        </w:rPr>
        <w:t>Kasper</w:t>
      </w:r>
      <w:r>
        <w:t xml:space="preserve">, </w:t>
      </w:r>
      <w:r>
        <w:rPr>
          <w:b/>
        </w:rPr>
        <w:t xml:space="preserve">C. E. </w:t>
      </w:r>
      <w:r>
        <w:t xml:space="preserve">and Thomas, D.P.  </w:t>
      </w:r>
      <w:proofErr w:type="gramStart"/>
      <w:r>
        <w:t>Effect of recovery mode following hind-limb suspension on soleus muscle composition in the rat.</w:t>
      </w:r>
      <w:proofErr w:type="gramEnd"/>
      <w:r>
        <w:t xml:space="preserve">  </w:t>
      </w:r>
      <w:proofErr w:type="gramStart"/>
      <w:r>
        <w:rPr>
          <w:u w:val="single"/>
        </w:rPr>
        <w:t>Int. J. Sports Med</w:t>
      </w:r>
      <w:r>
        <w:t>., 13:6-14, 1992.</w:t>
      </w:r>
      <w:proofErr w:type="gramEnd"/>
    </w:p>
    <w:p w14:paraId="7DB82D83" w14:textId="77777777" w:rsidR="00290229" w:rsidRDefault="00290229" w:rsidP="00290229">
      <w:pPr>
        <w:tabs>
          <w:tab w:val="left" w:pos="9270"/>
        </w:tabs>
        <w:spacing w:after="120"/>
      </w:pPr>
      <w:r>
        <w:t xml:space="preserve">St. Pierre, B. </w:t>
      </w:r>
      <w:r>
        <w:rPr>
          <w:b/>
        </w:rPr>
        <w:t>Kasper, C. E</w:t>
      </w:r>
      <w:r>
        <w:t>., and Lindsey, A. M</w:t>
      </w:r>
      <w:proofErr w:type="gramStart"/>
      <w:r>
        <w:t>..</w:t>
      </w:r>
      <w:proofErr w:type="gramEnd"/>
      <w:r>
        <w:t xml:space="preserve">  Fatigue Mechanisms in Cancer Patients: TNF and Exercise Effects on Skeletal Muscle Factors.  </w:t>
      </w:r>
      <w:r>
        <w:rPr>
          <w:u w:val="single"/>
        </w:rPr>
        <w:t>Oncology Nursing Forum</w:t>
      </w:r>
      <w:r>
        <w:t>, 19(3)</w:t>
      </w:r>
      <w:proofErr w:type="gramStart"/>
      <w:r>
        <w:t>:419</w:t>
      </w:r>
      <w:proofErr w:type="gramEnd"/>
      <w:r>
        <w:t>-425, 1992.</w:t>
      </w:r>
    </w:p>
    <w:p w14:paraId="1DB6E630" w14:textId="77777777" w:rsidR="00290229" w:rsidRDefault="00290229" w:rsidP="00290229">
      <w:pPr>
        <w:tabs>
          <w:tab w:val="left" w:pos="9270"/>
        </w:tabs>
        <w:spacing w:after="120"/>
      </w:pPr>
      <w:r>
        <w:rPr>
          <w:b/>
        </w:rPr>
        <w:t>Kasper, C.E.</w:t>
      </w:r>
      <w:r>
        <w:t xml:space="preserve">, McNulty, A. L., Otto, A. J. and Thomas, D. P.  Alterations in Skeletal Muscle Related to Impaired Physical Mobility: An Empirical Model.  </w:t>
      </w:r>
      <w:proofErr w:type="gramStart"/>
      <w:r>
        <w:rPr>
          <w:u w:val="single"/>
        </w:rPr>
        <w:t>Research in Nursing and Health</w:t>
      </w:r>
      <w:r>
        <w:t>, 16: 265-273, 1993.</w:t>
      </w:r>
      <w:proofErr w:type="gramEnd"/>
    </w:p>
    <w:p w14:paraId="0CA992FC" w14:textId="78FD3C1A" w:rsidR="00290229" w:rsidRDefault="00290229" w:rsidP="00290229">
      <w:pPr>
        <w:tabs>
          <w:tab w:val="left" w:pos="9270"/>
        </w:tabs>
        <w:spacing w:after="120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“A day in </w:t>
      </w:r>
      <w:r w:rsidR="005C4EB8">
        <w:t>the life of a nurse researcher,”</w:t>
      </w:r>
      <w:r>
        <w:t xml:space="preserve"> The</w:t>
      </w:r>
      <w:r>
        <w:rPr>
          <w:u w:val="single"/>
        </w:rPr>
        <w:t xml:space="preserve"> American Nurse</w:t>
      </w:r>
      <w:r>
        <w:t xml:space="preserve">, p. 11, </w:t>
      </w:r>
      <w:proofErr w:type="gramStart"/>
      <w:r>
        <w:t>January,</w:t>
      </w:r>
      <w:proofErr w:type="gramEnd"/>
      <w:r>
        <w:t xml:space="preserve"> 1993.</w:t>
      </w:r>
    </w:p>
    <w:p w14:paraId="60789554" w14:textId="77777777" w:rsidR="00290229" w:rsidRDefault="00290229" w:rsidP="00290229">
      <w:pPr>
        <w:tabs>
          <w:tab w:val="left" w:pos="9270"/>
        </w:tabs>
        <w:spacing w:after="120"/>
      </w:pPr>
      <w:r>
        <w:t xml:space="preserve">Tseng, B., </w:t>
      </w:r>
      <w:r>
        <w:rPr>
          <w:b/>
        </w:rPr>
        <w:t>Kasper, C. E.</w:t>
      </w:r>
      <w:r>
        <w:t>, Edg</w:t>
      </w:r>
      <w:r w:rsidR="00FD1BAD">
        <w:t>erton, V.R.</w:t>
      </w:r>
      <w:r>
        <w:t xml:space="preserve">  Shape, density, and spatial distribution of </w:t>
      </w:r>
      <w:proofErr w:type="spellStart"/>
      <w:r>
        <w:t>myonuclei</w:t>
      </w:r>
      <w:proofErr w:type="spellEnd"/>
      <w:r>
        <w:t xml:space="preserve"> in rat slow and fast muscle fiber segments. </w:t>
      </w:r>
      <w:proofErr w:type="gramStart"/>
      <w:r>
        <w:rPr>
          <w:u w:val="single"/>
        </w:rPr>
        <w:t xml:space="preserve">Cell and Tissue </w:t>
      </w:r>
      <w:proofErr w:type="spellStart"/>
      <w:r>
        <w:rPr>
          <w:u w:val="single"/>
        </w:rPr>
        <w:t>Rsch</w:t>
      </w:r>
      <w:proofErr w:type="spellEnd"/>
      <w:r>
        <w:t>., 275:39-49,</w:t>
      </w:r>
      <w:r w:rsidR="00FD1BAD">
        <w:t xml:space="preserve"> 1994</w:t>
      </w:r>
      <w:r>
        <w:t>.</w:t>
      </w:r>
      <w:proofErr w:type="gramEnd"/>
    </w:p>
    <w:p w14:paraId="0D0591CF" w14:textId="77777777" w:rsidR="00290229" w:rsidRDefault="00290229" w:rsidP="00290229">
      <w:pPr>
        <w:tabs>
          <w:tab w:val="left" w:pos="9270"/>
        </w:tabs>
        <w:spacing w:after="120"/>
      </w:pPr>
      <w:r>
        <w:t xml:space="preserve">Miller, J., Halle, J., </w:t>
      </w:r>
      <w:r>
        <w:rPr>
          <w:b/>
        </w:rPr>
        <w:t>Kasper, C. E.</w:t>
      </w:r>
      <w:r>
        <w:t xml:space="preserve">, and </w:t>
      </w:r>
      <w:proofErr w:type="spellStart"/>
      <w:r>
        <w:t>Sampselle</w:t>
      </w:r>
      <w:proofErr w:type="spellEnd"/>
      <w:r>
        <w:t xml:space="preserve">, C.  </w:t>
      </w:r>
      <w:proofErr w:type="gramStart"/>
      <w:r>
        <w:t>Review of Muscle Physiology with Application to Pelvic Muscle Exercise.</w:t>
      </w:r>
      <w:proofErr w:type="gramEnd"/>
      <w:r>
        <w:t xml:space="preserve">  </w:t>
      </w:r>
      <w:proofErr w:type="gramStart"/>
      <w:r>
        <w:rPr>
          <w:u w:val="single"/>
        </w:rPr>
        <w:t>Urologic Nursing</w:t>
      </w:r>
      <w:r w:rsidR="00FD1BAD">
        <w:rPr>
          <w:u w:val="single"/>
        </w:rPr>
        <w:t>,</w:t>
      </w:r>
      <w:r w:rsidR="00FD1BAD">
        <w:t xml:space="preserve"> 14:92-97, </w:t>
      </w:r>
      <w:r>
        <w:t>1994.</w:t>
      </w:r>
      <w:proofErr w:type="gramEnd"/>
    </w:p>
    <w:p w14:paraId="29B760F5" w14:textId="77777777" w:rsidR="00290229" w:rsidRDefault="00290229" w:rsidP="00290229">
      <w:pPr>
        <w:tabs>
          <w:tab w:val="left" w:pos="9270"/>
        </w:tabs>
        <w:spacing w:after="120"/>
      </w:pPr>
      <w:r>
        <w:rPr>
          <w:b/>
        </w:rPr>
        <w:t>Kasper, C.E.</w:t>
      </w:r>
      <w:r>
        <w:t xml:space="preserve">, St. Pierre, B., Fuchs, A. and </w:t>
      </w:r>
      <w:proofErr w:type="spellStart"/>
      <w:r>
        <w:t>Garfinkel</w:t>
      </w:r>
      <w:proofErr w:type="spellEnd"/>
      <w:r>
        <w:t xml:space="preserve">, A.  </w:t>
      </w:r>
      <w:proofErr w:type="gramStart"/>
      <w:r>
        <w:t>Spatial Patterns of Muscle Fiber Types in Atrophied Skeletal Muscle.</w:t>
      </w:r>
      <w:proofErr w:type="gramEnd"/>
      <w:r>
        <w:t xml:space="preserve"> </w:t>
      </w:r>
      <w:r>
        <w:rPr>
          <w:u w:val="single"/>
        </w:rPr>
        <w:t>Western Journal of Nursing Research</w:t>
      </w:r>
      <w:r>
        <w:t>,</w:t>
      </w:r>
      <w:r w:rsidR="00FD1BAD">
        <w:t xml:space="preserve"> </w:t>
      </w:r>
      <w:r>
        <w:t>17(1)</w:t>
      </w:r>
      <w:proofErr w:type="gramStart"/>
      <w:r>
        <w:t>:49</w:t>
      </w:r>
      <w:proofErr w:type="gramEnd"/>
      <w:r>
        <w:t>-62, 1995.</w:t>
      </w:r>
    </w:p>
    <w:p w14:paraId="7B0F57AA" w14:textId="25F7AB0E" w:rsidR="00290229" w:rsidRDefault="00290229" w:rsidP="00290229">
      <w:pPr>
        <w:tabs>
          <w:tab w:val="left" w:pos="9270"/>
        </w:tabs>
        <w:spacing w:after="120"/>
      </w:pPr>
      <w:proofErr w:type="spellStart"/>
      <w:proofErr w:type="gramStart"/>
      <w:r>
        <w:t>Boyington</w:t>
      </w:r>
      <w:proofErr w:type="spellEnd"/>
      <w:r>
        <w:t>, A.</w:t>
      </w:r>
      <w:r w:rsidR="00FD1BAD">
        <w:t xml:space="preserve"> R.</w:t>
      </w:r>
      <w:r>
        <w:t xml:space="preserve">, Dougherty, M. C. and </w:t>
      </w:r>
      <w:r>
        <w:rPr>
          <w:b/>
        </w:rPr>
        <w:t>Kasper, C. E</w:t>
      </w:r>
      <w:r>
        <w:t>.</w:t>
      </w:r>
      <w:proofErr w:type="gramEnd"/>
      <w:r>
        <w:t xml:space="preserve">  </w:t>
      </w:r>
      <w:proofErr w:type="gramStart"/>
      <w:r>
        <w:t>Pelvic Muscle Profile Types in Response to Pelvic Muscle Exercise.</w:t>
      </w:r>
      <w:proofErr w:type="gramEnd"/>
      <w:r>
        <w:t xml:space="preserve">  </w:t>
      </w:r>
      <w:proofErr w:type="gramStart"/>
      <w:r>
        <w:rPr>
          <w:u w:val="single"/>
        </w:rPr>
        <w:t xml:space="preserve">International </w:t>
      </w:r>
      <w:proofErr w:type="spellStart"/>
      <w:r>
        <w:rPr>
          <w:u w:val="single"/>
        </w:rPr>
        <w:t>Urogynecology</w:t>
      </w:r>
      <w:proofErr w:type="spellEnd"/>
      <w:r>
        <w:rPr>
          <w:u w:val="single"/>
        </w:rPr>
        <w:t xml:space="preserve"> Journal</w:t>
      </w:r>
      <w:r>
        <w:t xml:space="preserve"> 6(2): 68-72, 1995</w:t>
      </w:r>
      <w:r w:rsidR="005C4EB8">
        <w:t>.</w:t>
      </w:r>
      <w:proofErr w:type="gramEnd"/>
    </w:p>
    <w:p w14:paraId="16A30B99" w14:textId="77777777" w:rsidR="00290229" w:rsidRDefault="00290229" w:rsidP="00290229">
      <w:pPr>
        <w:pStyle w:val="BlockText"/>
        <w:tabs>
          <w:tab w:val="left" w:pos="9270"/>
        </w:tabs>
        <w:spacing w:after="120"/>
        <w:ind w:left="0" w:right="0"/>
        <w:rPr>
          <w:sz w:val="24"/>
        </w:rPr>
      </w:pPr>
      <w:proofErr w:type="gramStart"/>
      <w:r>
        <w:rPr>
          <w:b/>
          <w:sz w:val="24"/>
        </w:rPr>
        <w:t>Kasper, C. E.</w:t>
      </w:r>
      <w:proofErr w:type="gramEnd"/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Sarcolemmal</w:t>
      </w:r>
      <w:proofErr w:type="spellEnd"/>
      <w:r>
        <w:rPr>
          <w:sz w:val="24"/>
        </w:rPr>
        <w:t xml:space="preserve"> Disruption in Re</w:t>
      </w:r>
      <w:r w:rsidR="00FD1BAD">
        <w:rPr>
          <w:sz w:val="24"/>
        </w:rPr>
        <w:t>loaded Atrophic Skeletal Muscle.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 xml:space="preserve">J. Appl.  </w:t>
      </w:r>
      <w:proofErr w:type="gramStart"/>
      <w:r>
        <w:rPr>
          <w:sz w:val="24"/>
          <w:u w:val="single"/>
        </w:rPr>
        <w:t>Physiol</w:t>
      </w:r>
      <w:r>
        <w:rPr>
          <w:sz w:val="24"/>
        </w:rPr>
        <w:t>. 79(2): 607-614, 1995.</w:t>
      </w:r>
      <w:proofErr w:type="gramEnd"/>
    </w:p>
    <w:p w14:paraId="0800A35C" w14:textId="77777777" w:rsidR="00290229" w:rsidRDefault="00290229" w:rsidP="00290229">
      <w:pPr>
        <w:tabs>
          <w:tab w:val="left" w:pos="9270"/>
        </w:tabs>
        <w:spacing w:after="120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Going Through the Motions: The Ethics of Process.  </w:t>
      </w:r>
      <w:r>
        <w:rPr>
          <w:u w:val="single"/>
        </w:rPr>
        <w:t xml:space="preserve">J Cardiovascular </w:t>
      </w:r>
      <w:proofErr w:type="spellStart"/>
      <w:r>
        <w:rPr>
          <w:u w:val="single"/>
        </w:rPr>
        <w:t>Nrsg</w:t>
      </w:r>
      <w:proofErr w:type="spellEnd"/>
      <w:r>
        <w:t>. 9(3)</w:t>
      </w:r>
      <w:proofErr w:type="gramStart"/>
      <w:r>
        <w:t>:62</w:t>
      </w:r>
      <w:proofErr w:type="gramEnd"/>
      <w:r>
        <w:t>-67, 1995.</w:t>
      </w:r>
    </w:p>
    <w:p w14:paraId="1B87AB6F" w14:textId="77777777" w:rsidR="00290229" w:rsidRDefault="00290229" w:rsidP="00290229">
      <w:pPr>
        <w:spacing w:after="120"/>
      </w:pPr>
      <w:proofErr w:type="gramStart"/>
      <w:r>
        <w:t xml:space="preserve">Ludington-Hoe, S. and </w:t>
      </w:r>
      <w:r>
        <w:rPr>
          <w:b/>
        </w:rPr>
        <w:t>Kasper, C.E.</w:t>
      </w:r>
      <w:proofErr w:type="gramEnd"/>
      <w:r>
        <w:t xml:space="preserve">  </w:t>
      </w:r>
      <w:proofErr w:type="gramStart"/>
      <w:r>
        <w:t>Physiologic Monitoring of Premature Infants</w:t>
      </w:r>
      <w:r w:rsidRPr="005C4EB8">
        <w:t>.</w:t>
      </w:r>
      <w:proofErr w:type="gramEnd"/>
      <w:r w:rsidRPr="005C4EB8">
        <w:t xml:space="preserve">  </w:t>
      </w:r>
      <w:r>
        <w:rPr>
          <w:u w:val="single"/>
        </w:rPr>
        <w:t xml:space="preserve">J. </w:t>
      </w:r>
      <w:proofErr w:type="spellStart"/>
      <w:r>
        <w:rPr>
          <w:u w:val="single"/>
        </w:rPr>
        <w:t>Nrsg</w:t>
      </w:r>
      <w:proofErr w:type="spellEnd"/>
      <w:r>
        <w:rPr>
          <w:u w:val="single"/>
        </w:rPr>
        <w:t>. Measurement</w:t>
      </w:r>
      <w:r>
        <w:t>, 3(1)</w:t>
      </w:r>
      <w:proofErr w:type="gramStart"/>
      <w:r>
        <w:t>:13</w:t>
      </w:r>
      <w:proofErr w:type="gramEnd"/>
      <w:r>
        <w:t>-29, 1995.</w:t>
      </w:r>
    </w:p>
    <w:p w14:paraId="3EC87ED7" w14:textId="641F0FB3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Personal Digital Assistants and Clinical Practice.  </w:t>
      </w:r>
      <w:proofErr w:type="gramStart"/>
      <w:r>
        <w:rPr>
          <w:u w:val="single"/>
        </w:rPr>
        <w:t>Western Journal of Nursing Research</w:t>
      </w:r>
      <w:r w:rsidR="005C4EB8">
        <w:t>,</w:t>
      </w:r>
      <w:r>
        <w:t xml:space="preserve"> 18 (6): 717-720, 1996.</w:t>
      </w:r>
      <w:proofErr w:type="gramEnd"/>
    </w:p>
    <w:p w14:paraId="2CB6DCD1" w14:textId="77777777" w:rsidR="00290229" w:rsidRDefault="00290229" w:rsidP="00290229">
      <w:pPr>
        <w:spacing w:after="120"/>
      </w:pPr>
      <w:r>
        <w:rPr>
          <w:b/>
        </w:rPr>
        <w:t>Kasper, C. E</w:t>
      </w:r>
      <w:r>
        <w:t xml:space="preserve">, White, T. P. and Maxwell, L.C.  Alterations in Skeletal Muscle Related to Short-term Impaired Physical Mobility. </w:t>
      </w:r>
      <w:proofErr w:type="gramStart"/>
      <w:r>
        <w:rPr>
          <w:u w:val="single"/>
        </w:rPr>
        <w:t>Research in Nursing and Health</w:t>
      </w:r>
      <w:r w:rsidR="00FD1BAD">
        <w:t xml:space="preserve">, </w:t>
      </w:r>
      <w:r>
        <w:t>19(2): 133-142, 1996.</w:t>
      </w:r>
      <w:proofErr w:type="gramEnd"/>
    </w:p>
    <w:p w14:paraId="7E42082D" w14:textId="77777777" w:rsidR="00290229" w:rsidRDefault="00290229" w:rsidP="00290229">
      <w:pPr>
        <w:spacing w:after="120"/>
      </w:pPr>
      <w:r>
        <w:rPr>
          <w:b/>
        </w:rPr>
        <w:t>Kasper, C. E.</w:t>
      </w:r>
      <w:r w:rsidR="00FD1BAD">
        <w:t xml:space="preserve"> and </w:t>
      </w:r>
      <w:proofErr w:type="spellStart"/>
      <w:r w:rsidR="00FD1BAD">
        <w:t>Xun</w:t>
      </w:r>
      <w:proofErr w:type="spellEnd"/>
      <w:r w:rsidR="00FD1BAD">
        <w:t xml:space="preserve">, L.  </w:t>
      </w:r>
      <w:proofErr w:type="gramStart"/>
      <w:r>
        <w:t>Cytoplasm-to-</w:t>
      </w:r>
      <w:proofErr w:type="spellStart"/>
      <w:r>
        <w:t>Myonucleus</w:t>
      </w:r>
      <w:proofErr w:type="spellEnd"/>
      <w:r>
        <w:t xml:space="preserve"> Ratios in </w:t>
      </w:r>
      <w:proofErr w:type="spellStart"/>
      <w:r>
        <w:t>Plantaris</w:t>
      </w:r>
      <w:proofErr w:type="spellEnd"/>
      <w:r>
        <w:t xml:space="preserve"> and Soleus Muscle Fibers Following </w:t>
      </w:r>
      <w:proofErr w:type="spellStart"/>
      <w:r>
        <w:t>Hindlimb</w:t>
      </w:r>
      <w:proofErr w:type="spellEnd"/>
      <w:r>
        <w:t xml:space="preserve"> Suspension.</w:t>
      </w:r>
      <w:proofErr w:type="gramEnd"/>
      <w:r>
        <w:t xml:space="preserve"> </w:t>
      </w:r>
      <w:r>
        <w:rPr>
          <w:u w:val="single"/>
        </w:rPr>
        <w:t xml:space="preserve">Journal Muscle </w:t>
      </w:r>
      <w:proofErr w:type="spellStart"/>
      <w:r>
        <w:rPr>
          <w:u w:val="single"/>
        </w:rPr>
        <w:t>Rsch</w:t>
      </w:r>
      <w:proofErr w:type="spellEnd"/>
      <w:r>
        <w:rPr>
          <w:u w:val="single"/>
        </w:rPr>
        <w:t xml:space="preserve"> and Cell Motility</w:t>
      </w:r>
      <w:r>
        <w:t>, 17:603-610, 1996.</w:t>
      </w:r>
    </w:p>
    <w:p w14:paraId="4640A6C6" w14:textId="726F2B49" w:rsidR="00290229" w:rsidRDefault="00290229" w:rsidP="00290229">
      <w:pPr>
        <w:spacing w:after="120"/>
      </w:pPr>
      <w:r>
        <w:rPr>
          <w:b/>
        </w:rPr>
        <w:t>Kasper, C. E</w:t>
      </w:r>
      <w:r>
        <w:t xml:space="preserve">. and </w:t>
      </w:r>
      <w:proofErr w:type="spellStart"/>
      <w:r>
        <w:t>Xun</w:t>
      </w:r>
      <w:proofErr w:type="spellEnd"/>
      <w:r>
        <w:t xml:space="preserve">, L.  </w:t>
      </w:r>
      <w:proofErr w:type="gramStart"/>
      <w:r>
        <w:t xml:space="preserve">Adaptation of </w:t>
      </w:r>
      <w:proofErr w:type="spellStart"/>
      <w:r>
        <w:t>Myonuclei</w:t>
      </w:r>
      <w:proofErr w:type="spellEnd"/>
      <w:r>
        <w:t xml:space="preserve"> to Short Term Microgravity</w:t>
      </w:r>
      <w:r w:rsidR="005C4EB8" w:rsidRPr="005C4EB8">
        <w:t>.</w:t>
      </w:r>
      <w:proofErr w:type="gramEnd"/>
      <w:r w:rsidRPr="005C4EB8">
        <w:t xml:space="preserve"> </w:t>
      </w:r>
      <w:r w:rsidR="005C4EB8">
        <w:rPr>
          <w:u w:val="single"/>
        </w:rPr>
        <w:t xml:space="preserve"> </w:t>
      </w:r>
      <w:r>
        <w:rPr>
          <w:u w:val="single"/>
        </w:rPr>
        <w:t xml:space="preserve">Journal Muscle </w:t>
      </w:r>
      <w:proofErr w:type="spellStart"/>
      <w:r>
        <w:rPr>
          <w:u w:val="single"/>
        </w:rPr>
        <w:t>Rsch</w:t>
      </w:r>
      <w:proofErr w:type="spellEnd"/>
      <w:r>
        <w:rPr>
          <w:u w:val="single"/>
        </w:rPr>
        <w:t xml:space="preserve"> and Cell Motility</w:t>
      </w:r>
      <w:r>
        <w:t>, 17:595-602, 1996.</w:t>
      </w:r>
    </w:p>
    <w:p w14:paraId="394AE0A8" w14:textId="2DDC76C6" w:rsidR="00290229" w:rsidRDefault="00290229" w:rsidP="00290229">
      <w:pPr>
        <w:spacing w:after="120"/>
      </w:pPr>
      <w:r>
        <w:t xml:space="preserve">Halle, J. N., </w:t>
      </w:r>
      <w:r>
        <w:rPr>
          <w:b/>
        </w:rPr>
        <w:t>Kasper, C. E.</w:t>
      </w:r>
      <w:r>
        <w:t xml:space="preserve">, </w:t>
      </w:r>
      <w:proofErr w:type="spellStart"/>
      <w:r>
        <w:t>Gidday</w:t>
      </w:r>
      <w:proofErr w:type="spellEnd"/>
      <w:r>
        <w:t xml:space="preserve">, J.M., and </w:t>
      </w:r>
      <w:proofErr w:type="spellStart"/>
      <w:r>
        <w:t>Koos</w:t>
      </w:r>
      <w:proofErr w:type="spellEnd"/>
      <w:r>
        <w:t xml:space="preserve">, B. J. Enhancing adenosine </w:t>
      </w:r>
      <w:proofErr w:type="gramStart"/>
      <w:r>
        <w:t>A</w:t>
      </w:r>
      <w:proofErr w:type="gramEnd"/>
      <w:r>
        <w:t xml:space="preserve"> receptor binding reduces hypoxic-ischemic brain1 injury in newborn rats.  </w:t>
      </w:r>
      <w:proofErr w:type="gramStart"/>
      <w:r>
        <w:rPr>
          <w:u w:val="single"/>
        </w:rPr>
        <w:t>Brain Research</w:t>
      </w:r>
      <w:r w:rsidR="005C4EB8">
        <w:rPr>
          <w:u w:val="single"/>
        </w:rPr>
        <w:t>,</w:t>
      </w:r>
      <w:r>
        <w:t xml:space="preserve"> 759: 309-312, 1997.</w:t>
      </w:r>
      <w:proofErr w:type="gramEnd"/>
    </w:p>
    <w:p w14:paraId="089967FF" w14:textId="0AE94E3D" w:rsidR="00290229" w:rsidRDefault="00290229" w:rsidP="00290229">
      <w:pPr>
        <w:spacing w:after="120"/>
        <w:ind w:left="-8"/>
        <w:rPr>
          <w:b/>
        </w:rPr>
      </w:pPr>
      <w:r>
        <w:rPr>
          <w:b/>
        </w:rPr>
        <w:lastRenderedPageBreak/>
        <w:t>Kasper, C.E.</w:t>
      </w:r>
      <w:r>
        <w:t xml:space="preserve">  </w:t>
      </w:r>
      <w:proofErr w:type="gramStart"/>
      <w:r>
        <w:t xml:space="preserve">Recovery of </w:t>
      </w:r>
      <w:proofErr w:type="spellStart"/>
      <w:r>
        <w:t>Plantaris</w:t>
      </w:r>
      <w:proofErr w:type="spellEnd"/>
      <w:r>
        <w:t xml:space="preserve"> Muscle </w:t>
      </w:r>
      <w:r w:rsidR="0087623E">
        <w:t>from Impaired Physical Mobility.</w:t>
      </w:r>
      <w:proofErr w:type="gramEnd"/>
      <w:r>
        <w:t xml:space="preserve"> </w:t>
      </w:r>
      <w:proofErr w:type="gramStart"/>
      <w:r>
        <w:rPr>
          <w:u w:val="single"/>
        </w:rPr>
        <w:t>Biological Research for Nursing</w:t>
      </w:r>
      <w:r w:rsidR="0087623E">
        <w:rPr>
          <w:u w:val="single"/>
        </w:rPr>
        <w:t>,</w:t>
      </w:r>
      <w:r>
        <w:t xml:space="preserve"> 1(1): 3-10, 1999.</w:t>
      </w:r>
      <w:proofErr w:type="gramEnd"/>
    </w:p>
    <w:p w14:paraId="003768BF" w14:textId="77777777" w:rsidR="00290229" w:rsidRDefault="00290229" w:rsidP="00290229">
      <w:pPr>
        <w:spacing w:after="120"/>
        <w:ind w:left="-8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</w:t>
      </w:r>
      <w:proofErr w:type="gramStart"/>
      <w:r>
        <w:t xml:space="preserve">Spatial Patterns of Atrophied Muscle Fibers During Exercised Recovery, </w:t>
      </w:r>
      <w:r>
        <w:rPr>
          <w:u w:val="single"/>
        </w:rPr>
        <w:t>Biological Research for Nursing</w:t>
      </w:r>
      <w:r w:rsidR="002104A2">
        <w:rPr>
          <w:u w:val="single"/>
        </w:rPr>
        <w:t>,</w:t>
      </w:r>
      <w:r>
        <w:rPr>
          <w:u w:val="single"/>
        </w:rPr>
        <w:t xml:space="preserve"> </w:t>
      </w:r>
      <w:r>
        <w:t>1(1): 36-46, 1999.</w:t>
      </w:r>
      <w:proofErr w:type="gramEnd"/>
    </w:p>
    <w:p w14:paraId="68BA2952" w14:textId="77777777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 xml:space="preserve">., </w:t>
      </w:r>
      <w:proofErr w:type="spellStart"/>
      <w:r>
        <w:t>Sarna</w:t>
      </w:r>
      <w:proofErr w:type="spellEnd"/>
      <w:r>
        <w:t>, L. P.</w:t>
      </w:r>
      <w:proofErr w:type="gramEnd"/>
      <w:r>
        <w:t xml:space="preserve">  </w:t>
      </w:r>
      <w:proofErr w:type="gramStart"/>
      <w:r>
        <w:t>Influence of adjuvant chemotherapy on skeletal muscle and fatigue in women with breast cancer.</w:t>
      </w:r>
      <w:proofErr w:type="gramEnd"/>
      <w:r>
        <w:t xml:space="preserve"> </w:t>
      </w:r>
      <w:r>
        <w:rPr>
          <w:u w:val="single"/>
        </w:rPr>
        <w:t>Biological Research for Nursing</w:t>
      </w:r>
      <w:r w:rsidR="002104A2">
        <w:t>, 2(2)</w:t>
      </w:r>
      <w:proofErr w:type="gramStart"/>
      <w:r w:rsidR="002104A2">
        <w:t>:</w:t>
      </w:r>
      <w:r>
        <w:t>133</w:t>
      </w:r>
      <w:proofErr w:type="gramEnd"/>
      <w:r>
        <w:t>-140, 2000.</w:t>
      </w:r>
    </w:p>
    <w:p w14:paraId="48D02900" w14:textId="07D5FBFF" w:rsidR="00290229" w:rsidRPr="00405448" w:rsidRDefault="00290229" w:rsidP="00290229">
      <w:pPr>
        <w:spacing w:after="120"/>
      </w:pPr>
      <w:r w:rsidRPr="00405448">
        <w:rPr>
          <w:b/>
        </w:rPr>
        <w:t>Kasper, C.E</w:t>
      </w:r>
      <w:r w:rsidRPr="00405448">
        <w:t xml:space="preserve"> &amp; </w:t>
      </w:r>
      <w:proofErr w:type="spellStart"/>
      <w:r w:rsidRPr="00405448">
        <w:t>Xun</w:t>
      </w:r>
      <w:proofErr w:type="spellEnd"/>
      <w:r w:rsidRPr="00405448">
        <w:t xml:space="preserve">, L.  </w:t>
      </w:r>
      <w:proofErr w:type="gramStart"/>
      <w:r w:rsidRPr="00405448">
        <w:t xml:space="preserve">Expression of </w:t>
      </w:r>
      <w:proofErr w:type="spellStart"/>
      <w:r w:rsidRPr="00405448">
        <w:t>Titin</w:t>
      </w:r>
      <w:proofErr w:type="spellEnd"/>
      <w:r w:rsidRPr="00405448">
        <w:t xml:space="preserve"> in Skeletal Muscle</w:t>
      </w:r>
      <w:r w:rsidR="00B010E3">
        <w:t xml:space="preserve"> Varies with </w:t>
      </w:r>
      <w:proofErr w:type="spellStart"/>
      <w:r w:rsidR="00B010E3">
        <w:t>Hindlimb</w:t>
      </w:r>
      <w:proofErr w:type="spellEnd"/>
      <w:r w:rsidR="00B010E3">
        <w:t xml:space="preserve"> Unloading.</w:t>
      </w:r>
      <w:proofErr w:type="gramEnd"/>
      <w:r w:rsidRPr="00405448">
        <w:t xml:space="preserve"> </w:t>
      </w:r>
      <w:proofErr w:type="gramStart"/>
      <w:r w:rsidRPr="00405448">
        <w:rPr>
          <w:u w:val="single"/>
        </w:rPr>
        <w:t>Biological Research for Nursing</w:t>
      </w:r>
      <w:r w:rsidR="00B010E3">
        <w:rPr>
          <w:u w:val="single"/>
        </w:rPr>
        <w:t>,</w:t>
      </w:r>
      <w:r w:rsidRPr="00405448">
        <w:t xml:space="preserve"> 2(2): 107-116, 2000.</w:t>
      </w:r>
      <w:proofErr w:type="gramEnd"/>
    </w:p>
    <w:p w14:paraId="74C1B0AD" w14:textId="77777777" w:rsidR="00290229" w:rsidRPr="00405448" w:rsidRDefault="00290229" w:rsidP="00290229">
      <w:pPr>
        <w:spacing w:after="120"/>
        <w:ind w:left="-8"/>
      </w:pPr>
      <w:r w:rsidRPr="00405448">
        <w:rPr>
          <w:b/>
        </w:rPr>
        <w:t>Kasper, C.E.</w:t>
      </w:r>
      <w:r w:rsidRPr="00405448">
        <w:t xml:space="preserve">  Functional Loss: Agi</w:t>
      </w:r>
      <w:r w:rsidR="002104A2">
        <w:t>ng Muscle during Rehabilitation.</w:t>
      </w:r>
      <w:r w:rsidRPr="00405448">
        <w:t xml:space="preserve"> </w:t>
      </w:r>
      <w:r w:rsidRPr="00405448">
        <w:rPr>
          <w:u w:val="single"/>
        </w:rPr>
        <w:t>Orthopedic Physical Therapy Clinics of North America</w:t>
      </w:r>
      <w:r w:rsidRPr="00405448">
        <w:t>, June: 16-33, 2001.</w:t>
      </w:r>
    </w:p>
    <w:p w14:paraId="45A3C838" w14:textId="77777777" w:rsidR="00290229" w:rsidRPr="00405448" w:rsidRDefault="00290229" w:rsidP="00290229">
      <w:pPr>
        <w:spacing w:after="120"/>
        <w:ind w:left="-8"/>
      </w:pPr>
      <w:r w:rsidRPr="00405448">
        <w:rPr>
          <w:b/>
        </w:rPr>
        <w:t>Kasper, C.E.</w:t>
      </w:r>
      <w:r w:rsidRPr="00405448">
        <w:t>, Talbot, L. &amp; Gaines, J.  Skelet</w:t>
      </w:r>
      <w:r w:rsidR="002104A2">
        <w:t xml:space="preserve">al Muscle Damage and Recovery. </w:t>
      </w:r>
      <w:r w:rsidRPr="00405448">
        <w:rPr>
          <w:u w:val="single"/>
        </w:rPr>
        <w:t>AACN Clinical Issues: Advanced Practice in Acute and</w:t>
      </w:r>
      <w:r w:rsidRPr="00405448">
        <w:t xml:space="preserve"> </w:t>
      </w:r>
      <w:r w:rsidRPr="00405448">
        <w:rPr>
          <w:u w:val="single"/>
        </w:rPr>
        <w:t>Critical Care</w:t>
      </w:r>
      <w:r w:rsidR="002104A2">
        <w:t>,</w:t>
      </w:r>
      <w:r w:rsidRPr="00405448">
        <w:t xml:space="preserve"> May 2002.</w:t>
      </w:r>
    </w:p>
    <w:p w14:paraId="3744F16C" w14:textId="77777777" w:rsidR="00290229" w:rsidRPr="00405448" w:rsidRDefault="00290229" w:rsidP="00290229">
      <w:pPr>
        <w:spacing w:after="120"/>
        <w:ind w:left="-8"/>
      </w:pPr>
      <w:r w:rsidRPr="00405448">
        <w:rPr>
          <w:b/>
        </w:rPr>
        <w:t>Kasper, C.E.</w:t>
      </w:r>
      <w:r w:rsidRPr="00405448">
        <w:t xml:space="preserve">, Talbot, L, &amp; Gaines, J.  </w:t>
      </w:r>
      <w:r w:rsidRPr="00405448">
        <w:rPr>
          <w:b/>
          <w:i/>
        </w:rPr>
        <w:t>Issue Editors</w:t>
      </w:r>
      <w:r w:rsidRPr="00405448">
        <w:t xml:space="preserve">.  </w:t>
      </w:r>
      <w:r w:rsidRPr="00405448">
        <w:rPr>
          <w:u w:val="single"/>
        </w:rPr>
        <w:t>AACN Clinical Issues: Advanced Practice in Acute and</w:t>
      </w:r>
      <w:r w:rsidRPr="00405448">
        <w:t xml:space="preserve"> </w:t>
      </w:r>
      <w:r w:rsidRPr="00405448">
        <w:rPr>
          <w:u w:val="single"/>
        </w:rPr>
        <w:t>Critical</w:t>
      </w:r>
      <w:r w:rsidRPr="00405448">
        <w:t>. May 2002.</w:t>
      </w:r>
    </w:p>
    <w:p w14:paraId="6AEE9758" w14:textId="77777777" w:rsidR="00290229" w:rsidRPr="00405448" w:rsidRDefault="00290229" w:rsidP="00290229">
      <w:pPr>
        <w:spacing w:after="120"/>
      </w:pPr>
      <w:proofErr w:type="spellStart"/>
      <w:proofErr w:type="gramStart"/>
      <w:r w:rsidRPr="00405448">
        <w:rPr>
          <w:color w:val="000000"/>
        </w:rPr>
        <w:t>Sunnerhagen</w:t>
      </w:r>
      <w:proofErr w:type="spellEnd"/>
      <w:r w:rsidRPr="00405448">
        <w:rPr>
          <w:color w:val="000000"/>
        </w:rPr>
        <w:t xml:space="preserve"> KS, Brown B, &amp; </w:t>
      </w:r>
      <w:r w:rsidRPr="00405448">
        <w:rPr>
          <w:b/>
          <w:color w:val="000000"/>
        </w:rPr>
        <w:t>Kasper C</w:t>
      </w:r>
      <w:r w:rsidR="00F755CB">
        <w:rPr>
          <w:b/>
          <w:color w:val="000000"/>
        </w:rPr>
        <w:t>.</w:t>
      </w:r>
      <w:r w:rsidRPr="00405448">
        <w:rPr>
          <w:b/>
          <w:color w:val="000000"/>
        </w:rPr>
        <w:t>E</w:t>
      </w:r>
      <w:r w:rsidRPr="00405448">
        <w:rPr>
          <w:color w:val="000000"/>
        </w:rPr>
        <w:t>.</w:t>
      </w:r>
      <w:proofErr w:type="gramEnd"/>
      <w:r w:rsidRPr="00405448">
        <w:rPr>
          <w:color w:val="000000"/>
        </w:rPr>
        <w:t xml:space="preserve">  Sitting up and transferring to a chair: two functional tests for patients with stroke. </w:t>
      </w:r>
      <w:r w:rsidRPr="00405448">
        <w:rPr>
          <w:color w:val="000000"/>
          <w:u w:val="single"/>
        </w:rPr>
        <w:t xml:space="preserve">J </w:t>
      </w:r>
      <w:proofErr w:type="spellStart"/>
      <w:r w:rsidRPr="00405448">
        <w:rPr>
          <w:color w:val="000000"/>
          <w:u w:val="single"/>
        </w:rPr>
        <w:t>Rehabil</w:t>
      </w:r>
      <w:proofErr w:type="spellEnd"/>
      <w:r w:rsidRPr="00405448">
        <w:rPr>
          <w:color w:val="000000"/>
          <w:u w:val="single"/>
        </w:rPr>
        <w:t xml:space="preserve"> Med.</w:t>
      </w:r>
      <w:r w:rsidR="00F755CB">
        <w:rPr>
          <w:color w:val="000000"/>
          <w:u w:val="single"/>
        </w:rPr>
        <w:t>,</w:t>
      </w:r>
      <w:r w:rsidRPr="00405448">
        <w:rPr>
          <w:color w:val="000000"/>
        </w:rPr>
        <w:t xml:space="preserve"> 2003 Jul; 35(4): 180-3.</w:t>
      </w:r>
    </w:p>
    <w:p w14:paraId="5E310660" w14:textId="2E5F6946" w:rsidR="00290229" w:rsidRPr="00405448" w:rsidRDefault="00290229" w:rsidP="00290229">
      <w:pPr>
        <w:widowControl w:val="0"/>
        <w:autoSpaceDE w:val="0"/>
        <w:autoSpaceDN w:val="0"/>
        <w:adjustRightInd w:val="0"/>
        <w:spacing w:after="120"/>
        <w:rPr>
          <w:szCs w:val="22"/>
        </w:rPr>
      </w:pPr>
      <w:proofErr w:type="gramStart"/>
      <w:r w:rsidRPr="00405448">
        <w:rPr>
          <w:szCs w:val="22"/>
        </w:rPr>
        <w:t>Nelso</w:t>
      </w:r>
      <w:r w:rsidR="003900F4">
        <w:rPr>
          <w:szCs w:val="22"/>
        </w:rPr>
        <w:t xml:space="preserve">n, J, </w:t>
      </w:r>
      <w:proofErr w:type="spellStart"/>
      <w:r w:rsidR="003900F4">
        <w:rPr>
          <w:szCs w:val="22"/>
        </w:rPr>
        <w:t>Bivens</w:t>
      </w:r>
      <w:proofErr w:type="spellEnd"/>
      <w:r w:rsidR="003900F4">
        <w:rPr>
          <w:szCs w:val="22"/>
        </w:rPr>
        <w:t xml:space="preserve">, A., Shinn, A, </w:t>
      </w:r>
      <w:proofErr w:type="spellStart"/>
      <w:r w:rsidR="003900F4">
        <w:rPr>
          <w:szCs w:val="22"/>
        </w:rPr>
        <w:t>Wanz</w:t>
      </w:r>
      <w:r w:rsidRPr="00405448">
        <w:rPr>
          <w:szCs w:val="22"/>
        </w:rPr>
        <w:t>er</w:t>
      </w:r>
      <w:proofErr w:type="spellEnd"/>
      <w:r w:rsidRPr="00405448">
        <w:rPr>
          <w:szCs w:val="22"/>
        </w:rPr>
        <w:t xml:space="preserve">, L., </w:t>
      </w:r>
      <w:r w:rsidRPr="00405448">
        <w:rPr>
          <w:b/>
          <w:szCs w:val="22"/>
        </w:rPr>
        <w:t>Kasper, C.E</w:t>
      </w:r>
      <w:r w:rsidRPr="00405448">
        <w:rPr>
          <w:szCs w:val="22"/>
        </w:rPr>
        <w:t xml:space="preserve">., </w:t>
      </w:r>
      <w:proofErr w:type="spellStart"/>
      <w:r w:rsidRPr="00405448">
        <w:rPr>
          <w:szCs w:val="22"/>
        </w:rPr>
        <w:t>McIlwain</w:t>
      </w:r>
      <w:proofErr w:type="spellEnd"/>
      <w:r w:rsidRPr="00405448">
        <w:rPr>
          <w:szCs w:val="22"/>
        </w:rPr>
        <w:t>, K, &amp; Burton J., Operating</w:t>
      </w:r>
      <w:r w:rsidR="008557FF">
        <w:rPr>
          <w:szCs w:val="22"/>
        </w:rPr>
        <w:t xml:space="preserve"> Room Telephone Microbial Flora.</w:t>
      </w:r>
      <w:proofErr w:type="gramEnd"/>
      <w:r w:rsidRPr="00405448">
        <w:rPr>
          <w:szCs w:val="22"/>
        </w:rPr>
        <w:t xml:space="preserve"> </w:t>
      </w:r>
      <w:r w:rsidRPr="003900F4">
        <w:rPr>
          <w:szCs w:val="22"/>
          <w:u w:val="single"/>
        </w:rPr>
        <w:t>JORN</w:t>
      </w:r>
      <w:r w:rsidRPr="00405448">
        <w:rPr>
          <w:szCs w:val="22"/>
        </w:rPr>
        <w:t xml:space="preserve"> March 2006, 83(3): 607-626.</w:t>
      </w:r>
    </w:p>
    <w:p w14:paraId="19CE7103" w14:textId="77777777" w:rsidR="00290229" w:rsidRPr="00405448" w:rsidRDefault="00290229" w:rsidP="00290229">
      <w:pPr>
        <w:pStyle w:val="BodyText"/>
        <w:spacing w:after="120"/>
        <w:ind w:right="0"/>
        <w:rPr>
          <w:sz w:val="24"/>
          <w:szCs w:val="22"/>
          <w:lang w:val="en-GB"/>
        </w:rPr>
      </w:pPr>
      <w:proofErr w:type="spellStart"/>
      <w:r w:rsidRPr="00405448">
        <w:rPr>
          <w:sz w:val="24"/>
          <w:szCs w:val="22"/>
          <w:lang w:val="en-GB"/>
        </w:rPr>
        <w:t>Caroway</w:t>
      </w:r>
      <w:proofErr w:type="spellEnd"/>
      <w:r w:rsidRPr="00405448">
        <w:rPr>
          <w:sz w:val="24"/>
          <w:szCs w:val="22"/>
          <w:lang w:val="en-GB"/>
        </w:rPr>
        <w:t xml:space="preserve">, I.I., </w:t>
      </w:r>
      <w:proofErr w:type="spellStart"/>
      <w:r w:rsidRPr="00405448">
        <w:rPr>
          <w:sz w:val="24"/>
          <w:szCs w:val="22"/>
          <w:lang w:val="en-GB"/>
        </w:rPr>
        <w:t>Sunnerhagen</w:t>
      </w:r>
      <w:proofErr w:type="spellEnd"/>
      <w:r w:rsidRPr="00405448">
        <w:rPr>
          <w:sz w:val="24"/>
          <w:szCs w:val="22"/>
          <w:lang w:val="en-GB"/>
        </w:rPr>
        <w:t xml:space="preserve">, K.S., </w:t>
      </w:r>
      <w:r w:rsidRPr="00405448">
        <w:rPr>
          <w:b/>
          <w:sz w:val="24"/>
          <w:szCs w:val="22"/>
          <w:lang w:val="en-GB"/>
        </w:rPr>
        <w:t xml:space="preserve">Kasper, C.E., </w:t>
      </w:r>
      <w:r w:rsidRPr="00405448">
        <w:rPr>
          <w:sz w:val="24"/>
          <w:szCs w:val="22"/>
          <w:lang w:val="en-GB"/>
        </w:rPr>
        <w:t xml:space="preserve">&amp; </w:t>
      </w:r>
      <w:proofErr w:type="spellStart"/>
      <w:r w:rsidRPr="00405448">
        <w:rPr>
          <w:sz w:val="24"/>
          <w:szCs w:val="22"/>
          <w:lang w:val="en-GB"/>
        </w:rPr>
        <w:t>Svantesson</w:t>
      </w:r>
      <w:proofErr w:type="spellEnd"/>
      <w:r w:rsidRPr="00405448">
        <w:rPr>
          <w:sz w:val="24"/>
          <w:szCs w:val="22"/>
          <w:lang w:val="en-GB"/>
        </w:rPr>
        <w:t xml:space="preserve">, U. Passive Stiffness of the Plantar Flexors in Relation to Age and Functional Performance. </w:t>
      </w:r>
      <w:proofErr w:type="spellStart"/>
      <w:proofErr w:type="gramStart"/>
      <w:r w:rsidRPr="00405448">
        <w:rPr>
          <w:sz w:val="24"/>
          <w:szCs w:val="22"/>
          <w:u w:val="single"/>
          <w:lang w:val="en-GB"/>
        </w:rPr>
        <w:t>Isokinetics</w:t>
      </w:r>
      <w:proofErr w:type="spellEnd"/>
      <w:r w:rsidRPr="00405448">
        <w:rPr>
          <w:sz w:val="24"/>
          <w:szCs w:val="22"/>
          <w:u w:val="single"/>
          <w:lang w:val="en-GB"/>
        </w:rPr>
        <w:t xml:space="preserve"> </w:t>
      </w:r>
      <w:proofErr w:type="spellStart"/>
      <w:r w:rsidRPr="00405448">
        <w:rPr>
          <w:sz w:val="24"/>
          <w:szCs w:val="22"/>
          <w:u w:val="single"/>
          <w:lang w:val="en-GB"/>
        </w:rPr>
        <w:t>Exer</w:t>
      </w:r>
      <w:proofErr w:type="spellEnd"/>
      <w:r w:rsidRPr="00405448">
        <w:rPr>
          <w:sz w:val="24"/>
          <w:szCs w:val="22"/>
          <w:u w:val="single"/>
          <w:lang w:val="en-GB"/>
        </w:rPr>
        <w:t xml:space="preserve"> Sci</w:t>
      </w:r>
      <w:r w:rsidR="008557FF">
        <w:rPr>
          <w:sz w:val="24"/>
          <w:szCs w:val="22"/>
          <w:u w:val="single"/>
          <w:lang w:val="en-GB"/>
        </w:rPr>
        <w:t>.,</w:t>
      </w:r>
      <w:r w:rsidRPr="00405448">
        <w:rPr>
          <w:sz w:val="24"/>
          <w:szCs w:val="22"/>
          <w:lang w:val="en-GB"/>
        </w:rPr>
        <w:t xml:space="preserve"> 14:25-31, 2006</w:t>
      </w:r>
      <w:r w:rsidRPr="00D569FB">
        <w:rPr>
          <w:sz w:val="24"/>
          <w:szCs w:val="22"/>
          <w:lang w:val="en-GB"/>
        </w:rPr>
        <w:t>.</w:t>
      </w:r>
      <w:proofErr w:type="gramEnd"/>
      <w:r w:rsidRPr="00D569FB">
        <w:rPr>
          <w:sz w:val="24"/>
          <w:szCs w:val="22"/>
          <w:lang w:val="en-GB"/>
        </w:rPr>
        <w:t xml:space="preserve"> </w:t>
      </w:r>
    </w:p>
    <w:p w14:paraId="1FD2354B" w14:textId="77777777" w:rsidR="00290229" w:rsidRPr="00405448" w:rsidRDefault="00290229" w:rsidP="00290229">
      <w:pPr>
        <w:pStyle w:val="BodyText3"/>
        <w:spacing w:after="120"/>
        <w:ind w:right="0"/>
        <w:rPr>
          <w:sz w:val="24"/>
        </w:rPr>
      </w:pPr>
      <w:proofErr w:type="spellStart"/>
      <w:r w:rsidRPr="00405448">
        <w:rPr>
          <w:sz w:val="24"/>
        </w:rPr>
        <w:t>Engstrom</w:t>
      </w:r>
      <w:proofErr w:type="spellEnd"/>
      <w:r w:rsidRPr="00405448">
        <w:rPr>
          <w:sz w:val="24"/>
        </w:rPr>
        <w:t xml:space="preserve">, C. A. and </w:t>
      </w:r>
      <w:r w:rsidRPr="00405448">
        <w:rPr>
          <w:b/>
          <w:sz w:val="24"/>
        </w:rPr>
        <w:t>Kasper, C.E</w:t>
      </w:r>
      <w:r w:rsidRPr="00405448">
        <w:rPr>
          <w:sz w:val="24"/>
        </w:rPr>
        <w:t xml:space="preserve">., Physiology and Endocrinology of Hot Flashes in Prostate Cancer. </w:t>
      </w:r>
      <w:r w:rsidRPr="00FF5622">
        <w:rPr>
          <w:sz w:val="24"/>
          <w:u w:val="single"/>
        </w:rPr>
        <w:t>J. Men’s Health</w:t>
      </w:r>
      <w:r w:rsidRPr="00405448">
        <w:rPr>
          <w:sz w:val="24"/>
        </w:rPr>
        <w:t>, 1(1): 8-17, 2007.</w:t>
      </w:r>
    </w:p>
    <w:p w14:paraId="5E53305F" w14:textId="01D41135" w:rsidR="00290229" w:rsidRPr="00405448" w:rsidRDefault="00290229" w:rsidP="00290229">
      <w:pPr>
        <w:spacing w:after="120"/>
        <w:rPr>
          <w:szCs w:val="22"/>
        </w:rPr>
      </w:pPr>
      <w:r w:rsidRPr="00405448">
        <w:rPr>
          <w:b/>
          <w:szCs w:val="22"/>
        </w:rPr>
        <w:t>Kasper, C.E.</w:t>
      </w:r>
      <w:r w:rsidRPr="00405448">
        <w:rPr>
          <w:b/>
          <w:color w:val="FF0000"/>
          <w:szCs w:val="22"/>
        </w:rPr>
        <w:t xml:space="preserve"> </w:t>
      </w:r>
      <w:r w:rsidRPr="00405448">
        <w:rPr>
          <w:szCs w:val="22"/>
        </w:rPr>
        <w:t xml:space="preserve">Genomic and Proteomic Methodologies for Vulnerable Populations Research. </w:t>
      </w:r>
      <w:r w:rsidRPr="00405448">
        <w:rPr>
          <w:szCs w:val="22"/>
          <w:u w:val="single"/>
        </w:rPr>
        <w:t xml:space="preserve">Ann. Rev. Nursing </w:t>
      </w:r>
      <w:proofErr w:type="spellStart"/>
      <w:r w:rsidRPr="00405448">
        <w:rPr>
          <w:szCs w:val="22"/>
          <w:u w:val="single"/>
        </w:rPr>
        <w:t>Rsch</w:t>
      </w:r>
      <w:proofErr w:type="spellEnd"/>
      <w:r w:rsidRPr="00405448">
        <w:rPr>
          <w:szCs w:val="22"/>
          <w:u w:val="single"/>
        </w:rPr>
        <w:t>.</w:t>
      </w:r>
      <w:r w:rsidR="00BB25BD">
        <w:rPr>
          <w:szCs w:val="22"/>
          <w:u w:val="single"/>
        </w:rPr>
        <w:t>,</w:t>
      </w:r>
      <w:r w:rsidRPr="00405448">
        <w:rPr>
          <w:szCs w:val="22"/>
        </w:rPr>
        <w:t xml:space="preserve"> 7:191-218, 2007.</w:t>
      </w:r>
    </w:p>
    <w:p w14:paraId="38739A35" w14:textId="77777777" w:rsidR="00290229" w:rsidRDefault="00290229" w:rsidP="00290229">
      <w:pPr>
        <w:widowControl w:val="0"/>
        <w:spacing w:after="120"/>
      </w:pPr>
      <w:r w:rsidRPr="00405448">
        <w:t xml:space="preserve">Lavin, R., Dreyfus, M., </w:t>
      </w:r>
      <w:proofErr w:type="spellStart"/>
      <w:r w:rsidRPr="00405448">
        <w:t>Slepski</w:t>
      </w:r>
      <w:proofErr w:type="spellEnd"/>
      <w:r w:rsidRPr="00405448">
        <w:t xml:space="preserve">, L., and </w:t>
      </w:r>
      <w:r w:rsidRPr="00405448">
        <w:rPr>
          <w:b/>
        </w:rPr>
        <w:t>Kasper, C.E.</w:t>
      </w:r>
      <w:r w:rsidRPr="00405448">
        <w:t xml:space="preserve"> </w:t>
      </w:r>
      <w:r>
        <w:t xml:space="preserve"> Said Another Way:  </w:t>
      </w:r>
      <w:r w:rsidRPr="00405448">
        <w:t xml:space="preserve">Subject Matter Experts: Facts and Fiction. </w:t>
      </w:r>
      <w:r w:rsidRPr="00405448">
        <w:rPr>
          <w:u w:val="single"/>
        </w:rPr>
        <w:t>Nursing Forum</w:t>
      </w:r>
      <w:r w:rsidRPr="00405448">
        <w:t>, 42(4)</w:t>
      </w:r>
      <w:proofErr w:type="gramStart"/>
      <w:r w:rsidRPr="00405448">
        <w:t>:189</w:t>
      </w:r>
      <w:proofErr w:type="gramEnd"/>
      <w:r w:rsidRPr="00405448">
        <w:t>-195, 2007.</w:t>
      </w:r>
    </w:p>
    <w:p w14:paraId="45EFBA19" w14:textId="77777777" w:rsidR="00290229" w:rsidRPr="00D22793" w:rsidRDefault="00290229" w:rsidP="00290229">
      <w:pPr>
        <w:widowControl w:val="0"/>
        <w:autoSpaceDE w:val="0"/>
        <w:autoSpaceDN w:val="0"/>
        <w:adjustRightInd w:val="0"/>
        <w:spacing w:after="120" w:line="280" w:lineRule="atLeast"/>
        <w:rPr>
          <w:rFonts w:cs="Arial"/>
          <w:szCs w:val="28"/>
        </w:rPr>
      </w:pPr>
      <w:proofErr w:type="gramStart"/>
      <w:r w:rsidRPr="00D22793">
        <w:rPr>
          <w:rFonts w:cs="Arial"/>
          <w:szCs w:val="28"/>
        </w:rPr>
        <w:t xml:space="preserve">Kane MA, </w:t>
      </w:r>
      <w:r w:rsidRPr="004848CF">
        <w:rPr>
          <w:rFonts w:cs="Arial"/>
          <w:b/>
          <w:szCs w:val="28"/>
        </w:rPr>
        <w:t>Kasper C</w:t>
      </w:r>
      <w:r w:rsidR="0041457C">
        <w:rPr>
          <w:rFonts w:cs="Arial"/>
          <w:b/>
          <w:szCs w:val="28"/>
        </w:rPr>
        <w:t>.</w:t>
      </w:r>
      <w:r w:rsidRPr="004848CF">
        <w:rPr>
          <w:rFonts w:cs="Arial"/>
          <w:b/>
          <w:szCs w:val="28"/>
        </w:rPr>
        <w:t>E</w:t>
      </w:r>
      <w:r w:rsidR="0041457C">
        <w:rPr>
          <w:rFonts w:cs="Arial"/>
          <w:b/>
          <w:szCs w:val="28"/>
        </w:rPr>
        <w:t>.</w:t>
      </w:r>
      <w:r w:rsidRPr="00D22793">
        <w:rPr>
          <w:rFonts w:cs="Arial"/>
          <w:szCs w:val="28"/>
        </w:rPr>
        <w:t xml:space="preserve">, </w:t>
      </w:r>
      <w:proofErr w:type="spellStart"/>
      <w:r w:rsidRPr="00D22793">
        <w:rPr>
          <w:rFonts w:cs="Arial"/>
          <w:szCs w:val="28"/>
        </w:rPr>
        <w:t>Kalinich</w:t>
      </w:r>
      <w:proofErr w:type="spellEnd"/>
      <w:r w:rsidRPr="00D22793">
        <w:rPr>
          <w:rFonts w:cs="Arial"/>
          <w:szCs w:val="28"/>
        </w:rPr>
        <w:t xml:space="preserve"> JF.</w:t>
      </w:r>
      <w:proofErr w:type="gramEnd"/>
      <w:r>
        <w:rPr>
          <w:rFonts w:cs="Arial"/>
          <w:szCs w:val="28"/>
        </w:rPr>
        <w:t xml:space="preserve"> </w:t>
      </w:r>
      <w:hyperlink r:id="rId10" w:history="1">
        <w:proofErr w:type="gramStart"/>
        <w:r w:rsidRPr="00D22793">
          <w:rPr>
            <w:rFonts w:cs="Arial"/>
            <w:szCs w:val="28"/>
            <w:u w:color="192DBF"/>
          </w:rPr>
          <w:t>The use of established skeletal muscle cell lines to assess potential toxicity from embedded metal fragments.</w:t>
        </w:r>
        <w:proofErr w:type="gramEnd"/>
      </w:hyperlink>
      <w:r w:rsidRPr="00D22793">
        <w:rPr>
          <w:rFonts w:cs="Arial"/>
        </w:rPr>
        <w:t xml:space="preserve"> </w:t>
      </w:r>
      <w:proofErr w:type="spellStart"/>
      <w:r w:rsidRPr="000B1E88">
        <w:rPr>
          <w:rFonts w:cs="Arial"/>
          <w:u w:val="single"/>
        </w:rPr>
        <w:t>Toxicol</w:t>
      </w:r>
      <w:proofErr w:type="spellEnd"/>
      <w:r w:rsidR="003B3836">
        <w:rPr>
          <w:rFonts w:cs="Arial"/>
          <w:u w:val="single"/>
        </w:rPr>
        <w:t>.</w:t>
      </w:r>
      <w:r w:rsidRPr="000B1E88">
        <w:rPr>
          <w:rFonts w:cs="Arial"/>
          <w:u w:val="single"/>
        </w:rPr>
        <w:t xml:space="preserve"> In Vitro</w:t>
      </w:r>
      <w:r w:rsidR="003B3836">
        <w:rPr>
          <w:rFonts w:cs="Arial"/>
        </w:rPr>
        <w:t>,</w:t>
      </w:r>
      <w:r w:rsidRPr="00D22793">
        <w:rPr>
          <w:rFonts w:cs="Arial"/>
        </w:rPr>
        <w:t xml:space="preserve"> </w:t>
      </w:r>
      <w:r w:rsidR="003B3836">
        <w:rPr>
          <w:rFonts w:cs="Arial"/>
        </w:rPr>
        <w:t>Mar</w:t>
      </w:r>
      <w:proofErr w:type="gramStart"/>
      <w:r w:rsidR="003B3836">
        <w:rPr>
          <w:rFonts w:cs="Arial"/>
        </w:rPr>
        <w:t>;23</w:t>
      </w:r>
      <w:proofErr w:type="gramEnd"/>
      <w:r w:rsidR="003B3836">
        <w:rPr>
          <w:rFonts w:cs="Arial"/>
        </w:rPr>
        <w:t xml:space="preserve">(2):356-9, </w:t>
      </w:r>
      <w:r w:rsidR="003B3836" w:rsidRPr="00D22793">
        <w:rPr>
          <w:rFonts w:cs="Arial"/>
        </w:rPr>
        <w:t>2009</w:t>
      </w:r>
      <w:r w:rsidRPr="00D22793">
        <w:rPr>
          <w:rFonts w:cs="Arial"/>
        </w:rPr>
        <w:t xml:space="preserve"> </w:t>
      </w:r>
      <w:proofErr w:type="spellStart"/>
      <w:r w:rsidRPr="00D22793">
        <w:rPr>
          <w:rFonts w:cs="Arial"/>
        </w:rPr>
        <w:t>Epub</w:t>
      </w:r>
      <w:proofErr w:type="spellEnd"/>
      <w:r w:rsidRPr="00D22793">
        <w:rPr>
          <w:rFonts w:cs="Arial"/>
        </w:rPr>
        <w:t xml:space="preserve"> 2008 Dec 16.</w:t>
      </w:r>
    </w:p>
    <w:p w14:paraId="18C31891" w14:textId="77777777" w:rsidR="00290229" w:rsidRPr="00163206" w:rsidRDefault="00290229" w:rsidP="00163206">
      <w:pPr>
        <w:widowControl w:val="0"/>
        <w:spacing w:after="120"/>
      </w:pPr>
      <w:r>
        <w:t xml:space="preserve">Kane, M.A., </w:t>
      </w:r>
      <w:r w:rsidRPr="008855C0">
        <w:rPr>
          <w:b/>
        </w:rPr>
        <w:t>Kasper, C.E</w:t>
      </w:r>
      <w:r>
        <w:t xml:space="preserve">., and </w:t>
      </w:r>
      <w:proofErr w:type="spellStart"/>
      <w:r>
        <w:t>Kalinich</w:t>
      </w:r>
      <w:proofErr w:type="spellEnd"/>
      <w:r>
        <w:t xml:space="preserve">, J.F. Protocol or the Assessment of Potential Health Effects from Embedded Metal Fragments.  </w:t>
      </w:r>
      <w:proofErr w:type="gramStart"/>
      <w:r w:rsidRPr="008855C0">
        <w:rPr>
          <w:u w:val="single"/>
        </w:rPr>
        <w:t>Military Medicine</w:t>
      </w:r>
      <w:r>
        <w:t>, 174(3): 265-269, 2009.</w:t>
      </w:r>
      <w:proofErr w:type="gramEnd"/>
    </w:p>
    <w:p w14:paraId="0F923118" w14:textId="3695DCF1" w:rsidR="00CE1AF6" w:rsidRDefault="0022091C" w:rsidP="0039412D">
      <w:pPr>
        <w:spacing w:after="120"/>
        <w:rPr>
          <w:color w:val="000000"/>
        </w:rPr>
      </w:pPr>
      <w:proofErr w:type="spellStart"/>
      <w:r w:rsidRPr="00B00059">
        <w:rPr>
          <w:color w:val="000000"/>
        </w:rPr>
        <w:t>Kovesdi</w:t>
      </w:r>
      <w:proofErr w:type="spellEnd"/>
      <w:r w:rsidRPr="00B00059">
        <w:rPr>
          <w:color w:val="000000"/>
        </w:rPr>
        <w:t xml:space="preserve">, E., </w:t>
      </w:r>
      <w:proofErr w:type="spellStart"/>
      <w:r w:rsidRPr="00B00059">
        <w:rPr>
          <w:color w:val="000000"/>
        </w:rPr>
        <w:t>Gyorgy</w:t>
      </w:r>
      <w:proofErr w:type="spellEnd"/>
      <w:r w:rsidRPr="00B00059">
        <w:rPr>
          <w:color w:val="000000"/>
        </w:rPr>
        <w:t>, A., Kwon, S</w:t>
      </w:r>
      <w:proofErr w:type="gramStart"/>
      <w:r w:rsidRPr="00B00059">
        <w:rPr>
          <w:color w:val="000000"/>
        </w:rPr>
        <w:t>.-</w:t>
      </w:r>
      <w:proofErr w:type="gramEnd"/>
      <w:r w:rsidRPr="00B00059">
        <w:rPr>
          <w:color w:val="000000"/>
        </w:rPr>
        <w:t xml:space="preserve">K., </w:t>
      </w:r>
      <w:proofErr w:type="spellStart"/>
      <w:r w:rsidRPr="00B00059">
        <w:rPr>
          <w:color w:val="000000"/>
        </w:rPr>
        <w:t>Wingo</w:t>
      </w:r>
      <w:proofErr w:type="spellEnd"/>
      <w:r w:rsidRPr="00B00059">
        <w:rPr>
          <w:color w:val="000000"/>
        </w:rPr>
        <w:t xml:space="preserve">, D., </w:t>
      </w:r>
      <w:r w:rsidRPr="00B00059">
        <w:rPr>
          <w:b/>
          <w:color w:val="000000"/>
        </w:rPr>
        <w:t>Kasper, C. E</w:t>
      </w:r>
      <w:r w:rsidRPr="00B00059">
        <w:rPr>
          <w:color w:val="000000"/>
        </w:rPr>
        <w:t>.</w:t>
      </w:r>
      <w:r w:rsidR="00307367" w:rsidRPr="00B00059">
        <w:rPr>
          <w:color w:val="000000"/>
        </w:rPr>
        <w:t>,</w:t>
      </w:r>
      <w:r w:rsidRPr="00B00059">
        <w:rPr>
          <w:color w:val="000000"/>
        </w:rPr>
        <w:t xml:space="preserve"> and </w:t>
      </w:r>
      <w:proofErr w:type="spellStart"/>
      <w:r w:rsidRPr="00B00059">
        <w:rPr>
          <w:color w:val="000000"/>
        </w:rPr>
        <w:t>Agoston</w:t>
      </w:r>
      <w:proofErr w:type="spellEnd"/>
      <w:r w:rsidRPr="00B00059">
        <w:rPr>
          <w:color w:val="000000"/>
        </w:rPr>
        <w:t>, D.  Improving adult neurogenesis and functional outcome after traumatic brain injury</w:t>
      </w:r>
      <w:r w:rsidR="002C6D74">
        <w:rPr>
          <w:color w:val="000000"/>
        </w:rPr>
        <w:t>.</w:t>
      </w:r>
      <w:r w:rsidRPr="00B00059">
        <w:rPr>
          <w:color w:val="000000"/>
        </w:rPr>
        <w:t xml:space="preserve"> </w:t>
      </w:r>
      <w:proofErr w:type="gramStart"/>
      <w:r w:rsidRPr="00B00059">
        <w:rPr>
          <w:color w:val="000000"/>
          <w:u w:val="single"/>
        </w:rPr>
        <w:t>Frontiers in Neuroscience</w:t>
      </w:r>
      <w:r w:rsidR="00D45496" w:rsidRPr="00B00059">
        <w:rPr>
          <w:color w:val="000000"/>
          <w:u w:val="single"/>
        </w:rPr>
        <w:t>,</w:t>
      </w:r>
      <w:r w:rsidR="00D45496" w:rsidRPr="00B00059">
        <w:rPr>
          <w:color w:val="000000"/>
        </w:rPr>
        <w:t xml:space="preserve"> 5(42</w:t>
      </w:r>
      <w:r w:rsidRPr="00B00059">
        <w:rPr>
          <w:color w:val="000000"/>
        </w:rPr>
        <w:t>), 2011.</w:t>
      </w:r>
      <w:proofErr w:type="gramEnd"/>
      <w:r>
        <w:rPr>
          <w:color w:val="000000"/>
        </w:rPr>
        <w:t xml:space="preserve"> </w:t>
      </w:r>
    </w:p>
    <w:p w14:paraId="767224F5" w14:textId="48350F39" w:rsidR="00A356B0" w:rsidRDefault="00CE1AF6" w:rsidP="00A356B0">
      <w:pPr>
        <w:spacing w:after="120"/>
        <w:contextualSpacing/>
        <w:rPr>
          <w:szCs w:val="28"/>
        </w:rPr>
      </w:pPr>
      <w:proofErr w:type="spellStart"/>
      <w:r w:rsidRPr="00B00059">
        <w:rPr>
          <w:color w:val="000000"/>
        </w:rPr>
        <w:t>Kovesdi</w:t>
      </w:r>
      <w:proofErr w:type="spellEnd"/>
      <w:r w:rsidRPr="00B00059">
        <w:rPr>
          <w:color w:val="000000"/>
        </w:rPr>
        <w:t xml:space="preserve">, E., </w:t>
      </w:r>
      <w:proofErr w:type="spellStart"/>
      <w:r>
        <w:rPr>
          <w:color w:val="000000"/>
        </w:rPr>
        <w:t>Kamnaksh</w:t>
      </w:r>
      <w:proofErr w:type="spellEnd"/>
      <w:r>
        <w:rPr>
          <w:color w:val="000000"/>
        </w:rPr>
        <w:t>, A.</w:t>
      </w:r>
      <w:r w:rsidRPr="00B00059">
        <w:rPr>
          <w:color w:val="000000"/>
        </w:rPr>
        <w:t xml:space="preserve">, </w:t>
      </w:r>
      <w:proofErr w:type="spellStart"/>
      <w:r w:rsidRPr="00B00059">
        <w:rPr>
          <w:color w:val="000000"/>
        </w:rPr>
        <w:t>Wingo</w:t>
      </w:r>
      <w:proofErr w:type="spellEnd"/>
      <w:r w:rsidRPr="00B00059">
        <w:rPr>
          <w:color w:val="000000"/>
        </w:rPr>
        <w:t>, D</w:t>
      </w:r>
      <w:r>
        <w:rPr>
          <w:color w:val="000000"/>
        </w:rPr>
        <w:t xml:space="preserve">, Ahmed, F., </w:t>
      </w:r>
      <w:proofErr w:type="spellStart"/>
      <w:r>
        <w:rPr>
          <w:color w:val="000000"/>
        </w:rPr>
        <w:t>Grunberg</w:t>
      </w:r>
      <w:proofErr w:type="spellEnd"/>
      <w:r>
        <w:rPr>
          <w:color w:val="000000"/>
        </w:rPr>
        <w:t>, N.E., Long, J. B.</w:t>
      </w:r>
      <w:r w:rsidRPr="00B00059">
        <w:rPr>
          <w:color w:val="000000"/>
        </w:rPr>
        <w:t xml:space="preserve">, </w:t>
      </w:r>
      <w:r w:rsidRPr="00B00059">
        <w:rPr>
          <w:b/>
          <w:color w:val="000000"/>
        </w:rPr>
        <w:t>Kasper, C.E</w:t>
      </w:r>
      <w:r w:rsidRPr="00B00059">
        <w:rPr>
          <w:color w:val="000000"/>
        </w:rPr>
        <w:t xml:space="preserve">., and </w:t>
      </w:r>
      <w:proofErr w:type="spellStart"/>
      <w:r w:rsidRPr="00B00059">
        <w:rPr>
          <w:color w:val="000000"/>
        </w:rPr>
        <w:t>Agoston</w:t>
      </w:r>
      <w:proofErr w:type="spellEnd"/>
      <w:r w:rsidRPr="00B00059">
        <w:rPr>
          <w:color w:val="000000"/>
        </w:rPr>
        <w:t>, D</w:t>
      </w:r>
      <w:r>
        <w:rPr>
          <w:color w:val="000000"/>
        </w:rPr>
        <w:t>.</w:t>
      </w:r>
      <w:r w:rsidRPr="006E4FAE">
        <w:rPr>
          <w:b/>
          <w:sz w:val="28"/>
          <w:szCs w:val="28"/>
        </w:rPr>
        <w:t xml:space="preserve"> </w:t>
      </w:r>
      <w:r w:rsidRPr="00C414C2">
        <w:rPr>
          <w:szCs w:val="28"/>
        </w:rPr>
        <w:t>Acute minocycline treatment mitigates the symptoms of mild blast-induced traumatic brain injury</w:t>
      </w:r>
      <w:r>
        <w:rPr>
          <w:szCs w:val="28"/>
        </w:rPr>
        <w:t xml:space="preserve">. </w:t>
      </w:r>
      <w:proofErr w:type="gramStart"/>
      <w:r w:rsidR="00160BDF">
        <w:rPr>
          <w:szCs w:val="28"/>
          <w:u w:val="single"/>
        </w:rPr>
        <w:t>Frontiers in Neurology,</w:t>
      </w:r>
      <w:r w:rsidR="00160BDF">
        <w:rPr>
          <w:szCs w:val="28"/>
        </w:rPr>
        <w:t xml:space="preserve"> </w:t>
      </w:r>
      <w:r w:rsidR="009B21F8">
        <w:rPr>
          <w:szCs w:val="28"/>
        </w:rPr>
        <w:t>3(</w:t>
      </w:r>
      <w:r w:rsidR="00160BDF">
        <w:rPr>
          <w:szCs w:val="28"/>
        </w:rPr>
        <w:t>111</w:t>
      </w:r>
      <w:r w:rsidR="009B21F8">
        <w:rPr>
          <w:szCs w:val="28"/>
        </w:rPr>
        <w:t>)</w:t>
      </w:r>
      <w:r>
        <w:rPr>
          <w:szCs w:val="28"/>
        </w:rPr>
        <w:t>, 2012.</w:t>
      </w:r>
      <w:proofErr w:type="gramEnd"/>
    </w:p>
    <w:p w14:paraId="1400B089" w14:textId="77777777" w:rsidR="00A356B0" w:rsidRDefault="00A356B0" w:rsidP="00A356B0">
      <w:pPr>
        <w:spacing w:after="120"/>
        <w:contextualSpacing/>
        <w:rPr>
          <w:szCs w:val="28"/>
        </w:rPr>
      </w:pPr>
    </w:p>
    <w:p w14:paraId="7981300A" w14:textId="35A972E7" w:rsidR="00907AF1" w:rsidRDefault="00774F97" w:rsidP="00D73114">
      <w:pPr>
        <w:spacing w:after="120"/>
      </w:pPr>
      <w:r>
        <w:rPr>
          <w:szCs w:val="22"/>
        </w:rPr>
        <w:t>Hood, M</w:t>
      </w:r>
      <w:r w:rsidR="00A356B0" w:rsidRPr="006D54BE">
        <w:rPr>
          <w:szCs w:val="22"/>
        </w:rPr>
        <w:t xml:space="preserve">N, Song, T.; </w:t>
      </w:r>
      <w:proofErr w:type="spellStart"/>
      <w:r w:rsidR="00A356B0" w:rsidRPr="006D54BE">
        <w:rPr>
          <w:szCs w:val="22"/>
        </w:rPr>
        <w:t>Bedocs</w:t>
      </w:r>
      <w:proofErr w:type="spellEnd"/>
      <w:r w:rsidR="00A356B0" w:rsidRPr="006D54BE">
        <w:rPr>
          <w:szCs w:val="22"/>
        </w:rPr>
        <w:t xml:space="preserve">, P., </w:t>
      </w:r>
      <w:proofErr w:type="spellStart"/>
      <w:r w:rsidR="00A356B0" w:rsidRPr="006D54BE">
        <w:rPr>
          <w:rFonts w:cs="Arial"/>
          <w:szCs w:val="22"/>
        </w:rPr>
        <w:t>Capacchione</w:t>
      </w:r>
      <w:proofErr w:type="spellEnd"/>
      <w:r w:rsidR="00A356B0" w:rsidRPr="006D54BE">
        <w:rPr>
          <w:rFonts w:cs="Arial"/>
          <w:szCs w:val="22"/>
        </w:rPr>
        <w:t>, J. F., Ho, V. B.,</w:t>
      </w:r>
      <w:r w:rsidR="00A356B0" w:rsidRPr="000B6E71">
        <w:rPr>
          <w:rFonts w:ascii="Cambria" w:hAnsi="Cambria" w:cs="Arial"/>
          <w:szCs w:val="22"/>
        </w:rPr>
        <w:t xml:space="preserve"> </w:t>
      </w:r>
      <w:r w:rsidR="00A356B0" w:rsidRPr="000B6E71">
        <w:rPr>
          <w:b/>
        </w:rPr>
        <w:t xml:space="preserve">Kasper, C.E, </w:t>
      </w:r>
      <w:r w:rsidR="00A356B0" w:rsidRPr="00D564AE">
        <w:t>and</w:t>
      </w:r>
      <w:r w:rsidR="00A356B0" w:rsidRPr="000B6E71">
        <w:rPr>
          <w:b/>
        </w:rPr>
        <w:t xml:space="preserve"> </w:t>
      </w:r>
      <w:proofErr w:type="spellStart"/>
      <w:r w:rsidR="00A356B0" w:rsidRPr="000B6E71">
        <w:rPr>
          <w:rFonts w:ascii="Cambria" w:hAnsi="Cambria" w:cs="Arial"/>
          <w:szCs w:val="22"/>
        </w:rPr>
        <w:t>Haigney</w:t>
      </w:r>
      <w:proofErr w:type="spellEnd"/>
      <w:r>
        <w:rPr>
          <w:rFonts w:ascii="Cambria" w:hAnsi="Cambria" w:cs="Arial"/>
          <w:szCs w:val="22"/>
        </w:rPr>
        <w:t>, M.</w:t>
      </w:r>
      <w:r w:rsidR="00A356B0">
        <w:rPr>
          <w:rFonts w:ascii="Cambria" w:hAnsi="Cambria" w:cs="Arial"/>
          <w:szCs w:val="22"/>
        </w:rPr>
        <w:t xml:space="preserve">C., </w:t>
      </w:r>
      <w:r w:rsidR="00A356B0">
        <w:t>Multi-Acquisition T1 Mapping MRI</w:t>
      </w:r>
      <w:r w:rsidR="003B18AB">
        <w:t xml:space="preserve"> During Tidal Respiration </w:t>
      </w:r>
      <w:r w:rsidR="00A356B0">
        <w:t xml:space="preserve">for Quantification of Myocardial T1 in </w:t>
      </w:r>
      <w:r w:rsidR="00C45716">
        <w:t>Swine with Heart Failure.</w:t>
      </w:r>
      <w:r w:rsidR="00A356B0">
        <w:t xml:space="preserve"> </w:t>
      </w:r>
      <w:r w:rsidR="00A356B0" w:rsidRPr="009E1941">
        <w:rPr>
          <w:u w:val="single"/>
        </w:rPr>
        <w:t>A</w:t>
      </w:r>
      <w:r w:rsidR="005A53DA">
        <w:rPr>
          <w:u w:val="single"/>
        </w:rPr>
        <w:t xml:space="preserve">m. J. </w:t>
      </w:r>
      <w:proofErr w:type="spellStart"/>
      <w:r w:rsidR="005A53DA">
        <w:rPr>
          <w:u w:val="single"/>
        </w:rPr>
        <w:t>Roentgenology</w:t>
      </w:r>
      <w:proofErr w:type="spellEnd"/>
      <w:r w:rsidR="005A53DA">
        <w:t>, 201:W563-W570, 2013</w:t>
      </w:r>
      <w:r w:rsidR="000137ED">
        <w:t>.</w:t>
      </w:r>
    </w:p>
    <w:p w14:paraId="5B1FDC70" w14:textId="1864BE20" w:rsidR="00774F97" w:rsidRDefault="00774F97" w:rsidP="00D73114">
      <w:pPr>
        <w:spacing w:after="120"/>
      </w:pPr>
      <w:r>
        <w:lastRenderedPageBreak/>
        <w:t xml:space="preserve">Cowan, L., </w:t>
      </w:r>
      <w:proofErr w:type="spellStart"/>
      <w:r>
        <w:t>Fasoli</w:t>
      </w:r>
      <w:proofErr w:type="spellEnd"/>
      <w:r>
        <w:t xml:space="preserve">, D.R., </w:t>
      </w:r>
      <w:proofErr w:type="spellStart"/>
      <w:r>
        <w:t>Hagle</w:t>
      </w:r>
      <w:proofErr w:type="spellEnd"/>
      <w:r>
        <w:t xml:space="preserve">, M.E., </w:t>
      </w:r>
      <w:r w:rsidRPr="00774F97">
        <w:rPr>
          <w:b/>
        </w:rPr>
        <w:t>Kasper, C.E.</w:t>
      </w:r>
      <w:r>
        <w:t xml:space="preserve">, </w:t>
      </w:r>
      <w:proofErr w:type="spellStart"/>
      <w:r>
        <w:t>Eagerton</w:t>
      </w:r>
      <w:proofErr w:type="spellEnd"/>
      <w:r>
        <w:t xml:space="preserve">, G., Chappell, J., Gentile, D.L., Gordon, S.J., King, V., </w:t>
      </w:r>
      <w:proofErr w:type="spellStart"/>
      <w:r>
        <w:t>Madaris</w:t>
      </w:r>
      <w:proofErr w:type="spellEnd"/>
      <w:r>
        <w:t>, L.L., Mancuso, J.M., Smith, K., and Alt-White, A. Creating an Infrastructure to Advance Nursing Practice and Care for V</w:t>
      </w:r>
      <w:r w:rsidR="00D22677">
        <w:t xml:space="preserve">eterans.  </w:t>
      </w:r>
      <w:r w:rsidR="00D22677" w:rsidRPr="00A94C4C">
        <w:rPr>
          <w:u w:val="single"/>
        </w:rPr>
        <w:t>Nurse Leader</w:t>
      </w:r>
      <w:r>
        <w:t xml:space="preserve">, </w:t>
      </w:r>
      <w:r w:rsidR="00BE458E" w:rsidRPr="00FB7B34">
        <w:rPr>
          <w:iCs/>
          <w:color w:val="1A1A1A"/>
        </w:rPr>
        <w:t>11</w:t>
      </w:r>
      <w:r w:rsidR="00BE458E" w:rsidRPr="00FB7B34">
        <w:rPr>
          <w:color w:val="1A1A1A"/>
        </w:rPr>
        <w:t>(5), 33-36,</w:t>
      </w:r>
      <w:r w:rsidR="00BE458E">
        <w:rPr>
          <w:rFonts w:ascii="Arial" w:hAnsi="Arial" w:cs="Arial"/>
          <w:color w:val="1A1A1A"/>
          <w:sz w:val="26"/>
          <w:szCs w:val="26"/>
        </w:rPr>
        <w:t xml:space="preserve"> </w:t>
      </w:r>
      <w:r>
        <w:t>2013.</w:t>
      </w:r>
    </w:p>
    <w:p w14:paraId="1A7F11A6" w14:textId="2EF15F76" w:rsidR="00A95C7E" w:rsidRPr="00B47BED" w:rsidRDefault="00B47BED" w:rsidP="00E4521F">
      <w:pPr>
        <w:widowControl w:val="0"/>
        <w:autoSpaceDE w:val="0"/>
        <w:autoSpaceDN w:val="0"/>
        <w:adjustRightInd w:val="0"/>
        <w:spacing w:after="120"/>
        <w:rPr>
          <w:rFonts w:cs="Arial"/>
          <w:color w:val="1A1A1A"/>
        </w:rPr>
      </w:pPr>
      <w:proofErr w:type="spellStart"/>
      <w:r>
        <w:t>Kalinich</w:t>
      </w:r>
      <w:proofErr w:type="spellEnd"/>
      <w:r>
        <w:t>, J.</w:t>
      </w:r>
      <w:r w:rsidR="007D572F">
        <w:t>F.</w:t>
      </w:r>
      <w:r>
        <w:t xml:space="preserve"> and </w:t>
      </w:r>
      <w:r w:rsidRPr="00302E6B">
        <w:rPr>
          <w:b/>
        </w:rPr>
        <w:t>Kasper, C.E</w:t>
      </w:r>
      <w:r>
        <w:t xml:space="preserve">. </w:t>
      </w:r>
      <w:r w:rsidRPr="00B47BED">
        <w:rPr>
          <w:rFonts w:cs="Arial"/>
          <w:color w:val="1A1A1A"/>
        </w:rPr>
        <w:t>Do metals that translocate to the brain exa</w:t>
      </w:r>
      <w:r>
        <w:rPr>
          <w:rFonts w:cs="Arial"/>
          <w:color w:val="1A1A1A"/>
        </w:rPr>
        <w:t xml:space="preserve">cerbate traumatic brain injury? </w:t>
      </w:r>
      <w:proofErr w:type="gramStart"/>
      <w:r w:rsidRPr="00A546A2">
        <w:rPr>
          <w:rFonts w:cs="Arial"/>
          <w:color w:val="1A1A1A"/>
          <w:u w:val="single"/>
        </w:rPr>
        <w:t>Medical Hypotheses</w:t>
      </w:r>
      <w:r>
        <w:rPr>
          <w:rFonts w:cs="Arial"/>
          <w:color w:val="1A1A1A"/>
        </w:rPr>
        <w:t xml:space="preserve">, </w:t>
      </w:r>
      <w:r w:rsidR="00A546A2" w:rsidRPr="00A546A2">
        <w:rPr>
          <w:i/>
          <w:iCs/>
          <w:color w:val="1A1A1A"/>
        </w:rPr>
        <w:t>82</w:t>
      </w:r>
      <w:r w:rsidR="00A546A2" w:rsidRPr="00A546A2">
        <w:rPr>
          <w:color w:val="1A1A1A"/>
        </w:rPr>
        <w:t>(5), 558-562</w:t>
      </w:r>
      <w:r w:rsidR="00A546A2">
        <w:rPr>
          <w:rFonts w:cs="Arial"/>
          <w:color w:val="1A1A1A"/>
        </w:rPr>
        <w:t>,</w:t>
      </w:r>
      <w:r w:rsidR="00935451">
        <w:rPr>
          <w:rFonts w:cs="Arial"/>
          <w:color w:val="1A1A1A"/>
        </w:rPr>
        <w:t xml:space="preserve"> </w:t>
      </w:r>
      <w:r w:rsidR="00EF7454">
        <w:rPr>
          <w:rFonts w:cs="Arial"/>
          <w:color w:val="1A1A1A"/>
        </w:rPr>
        <w:t>2014</w:t>
      </w:r>
      <w:r>
        <w:rPr>
          <w:rFonts w:cs="Arial"/>
          <w:color w:val="1A1A1A"/>
        </w:rPr>
        <w:t>.</w:t>
      </w:r>
      <w:proofErr w:type="gramEnd"/>
    </w:p>
    <w:p w14:paraId="5C2D59B3" w14:textId="1C6C3D04" w:rsidR="00A95C7E" w:rsidRPr="00A95C7E" w:rsidRDefault="00A95C7E" w:rsidP="00E45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bCs/>
          <w:color w:val="000000"/>
        </w:rPr>
      </w:pPr>
      <w:r w:rsidRPr="00A95C7E">
        <w:rPr>
          <w:bCs/>
          <w:color w:val="000000"/>
        </w:rPr>
        <w:t xml:space="preserve">Bardack, S., </w:t>
      </w:r>
      <w:proofErr w:type="spellStart"/>
      <w:r w:rsidRPr="00A95C7E">
        <w:rPr>
          <w:bCs/>
          <w:color w:val="000000"/>
        </w:rPr>
        <w:t>Dalgard</w:t>
      </w:r>
      <w:proofErr w:type="spellEnd"/>
      <w:r w:rsidRPr="00A95C7E">
        <w:rPr>
          <w:bCs/>
          <w:color w:val="000000"/>
        </w:rPr>
        <w:t xml:space="preserve">, C. L., </w:t>
      </w:r>
      <w:proofErr w:type="spellStart"/>
      <w:r w:rsidRPr="00A95C7E">
        <w:rPr>
          <w:bCs/>
          <w:color w:val="000000"/>
        </w:rPr>
        <w:t>Kalinich</w:t>
      </w:r>
      <w:proofErr w:type="spellEnd"/>
      <w:r w:rsidRPr="00A95C7E">
        <w:rPr>
          <w:bCs/>
          <w:color w:val="000000"/>
        </w:rPr>
        <w:t xml:space="preserve">, J.F. and </w:t>
      </w:r>
      <w:r w:rsidRPr="00A95C7E">
        <w:rPr>
          <w:b/>
          <w:bCs/>
          <w:color w:val="000000"/>
        </w:rPr>
        <w:t>Kasper, C. E</w:t>
      </w:r>
      <w:r w:rsidR="00A546A2">
        <w:rPr>
          <w:bCs/>
          <w:color w:val="000000"/>
        </w:rPr>
        <w:t xml:space="preserve">., </w:t>
      </w:r>
      <w:r w:rsidRPr="00A95C7E">
        <w:rPr>
          <w:bCs/>
          <w:color w:val="000000"/>
        </w:rPr>
        <w:t xml:space="preserve">Genotoxic Changes to Rodent Cells Exposed In Vitro to Tungsten, Nickel, Cobalt and Iron, </w:t>
      </w:r>
      <w:r w:rsidR="00A341A8" w:rsidRPr="00A546A2">
        <w:rPr>
          <w:u w:val="single"/>
        </w:rPr>
        <w:t xml:space="preserve">Int. J. Environ. </w:t>
      </w:r>
      <w:proofErr w:type="gramStart"/>
      <w:r w:rsidR="00A341A8" w:rsidRPr="00A546A2">
        <w:rPr>
          <w:u w:val="single"/>
        </w:rPr>
        <w:t>Res. Public Health</w:t>
      </w:r>
      <w:r w:rsidR="00A341A8">
        <w:t>,</w:t>
      </w:r>
      <w:r w:rsidR="00935451" w:rsidRPr="00935451">
        <w:rPr>
          <w:i/>
          <w:iCs/>
          <w:color w:val="1A1A1A"/>
        </w:rPr>
        <w:t xml:space="preserve"> 11</w:t>
      </w:r>
      <w:r w:rsidR="00935451" w:rsidRPr="00935451">
        <w:rPr>
          <w:color w:val="1A1A1A"/>
        </w:rPr>
        <w:t>(3), 2922-2940</w:t>
      </w:r>
      <w:r w:rsidR="00935451">
        <w:rPr>
          <w:color w:val="1A1A1A"/>
        </w:rPr>
        <w:t>, 2014.</w:t>
      </w:r>
      <w:proofErr w:type="gramEnd"/>
      <w:r w:rsidR="00A341A8">
        <w:t xml:space="preserve"> </w:t>
      </w:r>
    </w:p>
    <w:p w14:paraId="309DBB0F" w14:textId="6F5453F6" w:rsidR="00EF7454" w:rsidRPr="008B7439" w:rsidRDefault="00323D0A" w:rsidP="008B7439">
      <w:pPr>
        <w:spacing w:after="120"/>
      </w:pPr>
      <w:proofErr w:type="spellStart"/>
      <w:r w:rsidRPr="00301F97">
        <w:t>DeLeon</w:t>
      </w:r>
      <w:proofErr w:type="spellEnd"/>
      <w:r w:rsidRPr="00301F97">
        <w:t xml:space="preserve">, P.H., Sells, J.R., Cassidy, O., Waters, A.J., and </w:t>
      </w:r>
      <w:r w:rsidRPr="00301F97">
        <w:rPr>
          <w:b/>
        </w:rPr>
        <w:t>Kasper, C.E</w:t>
      </w:r>
      <w:r w:rsidRPr="00301F97">
        <w:t xml:space="preserve">., Health Policy: Timely And Interdisciplinary, </w:t>
      </w:r>
      <w:r w:rsidRPr="00B012DF">
        <w:rPr>
          <w:rFonts w:cs="Arial"/>
          <w:u w:val="single"/>
        </w:rPr>
        <w:t>Training and Education in Professional Psychology</w:t>
      </w:r>
      <w:r w:rsidRPr="00301F97">
        <w:rPr>
          <w:rFonts w:cs="Arial"/>
        </w:rPr>
        <w:t xml:space="preserve">, </w:t>
      </w:r>
      <w:r w:rsidRPr="00301F97">
        <w:t>April, 2014.</w:t>
      </w:r>
      <w:r>
        <w:t xml:space="preserve"> (</w:t>
      </w:r>
      <w:proofErr w:type="gramStart"/>
      <w:r>
        <w:t>accepted</w:t>
      </w:r>
      <w:proofErr w:type="gramEnd"/>
      <w:r>
        <w:t xml:space="preserve"> with revision June 2014).</w:t>
      </w:r>
    </w:p>
    <w:p w14:paraId="7E0C7A38" w14:textId="77777777" w:rsidR="00290229" w:rsidRPr="002D6C47" w:rsidRDefault="00290229" w:rsidP="008B7439">
      <w:pPr>
        <w:pStyle w:val="Heading1"/>
        <w:widowControl w:val="0"/>
        <w:spacing w:after="120"/>
        <w:ind w:left="-288" w:firstLine="288"/>
        <w:rPr>
          <w:b/>
          <w:sz w:val="28"/>
          <w:u w:val="single"/>
        </w:rPr>
      </w:pPr>
      <w:r w:rsidRPr="002D6C47">
        <w:rPr>
          <w:b/>
          <w:sz w:val="28"/>
          <w:u w:val="single"/>
        </w:rPr>
        <w:t>Editorials</w:t>
      </w:r>
    </w:p>
    <w:p w14:paraId="3FB9C2D6" w14:textId="77777777" w:rsidR="00290229" w:rsidRPr="00D6469C" w:rsidRDefault="00290229" w:rsidP="00290229">
      <w:pPr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autoSpaceDE w:val="0"/>
        <w:autoSpaceDN w:val="0"/>
        <w:adjustRightInd w:val="0"/>
        <w:spacing w:after="120"/>
      </w:pPr>
      <w:proofErr w:type="gramStart"/>
      <w:r>
        <w:rPr>
          <w:b/>
        </w:rPr>
        <w:t xml:space="preserve">Kasper, C.E. </w:t>
      </w:r>
      <w:r w:rsidRPr="00D6469C">
        <w:rPr>
          <w:szCs w:val="28"/>
        </w:rPr>
        <w:t>VA Nursing in the Genomic Era</w:t>
      </w:r>
      <w:r>
        <w:t xml:space="preserve">, </w:t>
      </w:r>
      <w:r w:rsidRPr="00CA5BB6">
        <w:rPr>
          <w:u w:val="single"/>
        </w:rPr>
        <w:t>NOVA Newsletter</w:t>
      </w:r>
      <w:r>
        <w:t>, Fall 2007.</w:t>
      </w:r>
      <w:proofErr w:type="gramEnd"/>
    </w:p>
    <w:p w14:paraId="54745565" w14:textId="7DF20DF0" w:rsidR="00290229" w:rsidRDefault="00290229" w:rsidP="00290229">
      <w:pPr>
        <w:pStyle w:val="Heading1"/>
        <w:widowControl w:val="0"/>
        <w:spacing w:after="120"/>
        <w:ind w:left="-8"/>
        <w:rPr>
          <w:sz w:val="24"/>
        </w:rPr>
      </w:pPr>
      <w:r>
        <w:rPr>
          <w:b/>
          <w:sz w:val="24"/>
        </w:rPr>
        <w:t xml:space="preserve">Kasper, C.E. </w:t>
      </w:r>
      <w:r>
        <w:rPr>
          <w:sz w:val="24"/>
        </w:rPr>
        <w:t xml:space="preserve">Diversifying Nursing and Genetic Evolution, Letter to Editor, </w:t>
      </w:r>
      <w:r w:rsidRPr="00C13058">
        <w:rPr>
          <w:sz w:val="24"/>
          <w:u w:val="single"/>
        </w:rPr>
        <w:t>Nursing Outlook</w:t>
      </w:r>
      <w:r w:rsidR="00275D35">
        <w:rPr>
          <w:sz w:val="24"/>
        </w:rPr>
        <w:t xml:space="preserve">, </w:t>
      </w:r>
      <w:proofErr w:type="gramStart"/>
      <w:r w:rsidR="00275D35">
        <w:rPr>
          <w:sz w:val="24"/>
        </w:rPr>
        <w:t>Jan</w:t>
      </w:r>
      <w:proofErr w:type="gramEnd"/>
      <w:r w:rsidR="00275D35">
        <w:rPr>
          <w:sz w:val="24"/>
        </w:rPr>
        <w:t>-Feb. 2003.</w:t>
      </w:r>
    </w:p>
    <w:p w14:paraId="0DFCF2BD" w14:textId="77777777" w:rsidR="00290229" w:rsidRDefault="00290229" w:rsidP="00290229">
      <w:pPr>
        <w:spacing w:after="120"/>
        <w:rPr>
          <w:b/>
          <w:color w:val="000000"/>
        </w:rPr>
      </w:pPr>
      <w:r>
        <w:rPr>
          <w:b/>
        </w:rPr>
        <w:t xml:space="preserve">Kasper, C.E. </w:t>
      </w:r>
      <w:r>
        <w:t xml:space="preserve">May extinction not become the future of our </w:t>
      </w:r>
      <w:proofErr w:type="gramStart"/>
      <w:r>
        <w:t>profession.</w:t>
      </w:r>
      <w:proofErr w:type="gramEnd"/>
      <w:r>
        <w:t xml:space="preserve">  </w:t>
      </w:r>
      <w:r w:rsidRPr="00C13058">
        <w:rPr>
          <w:u w:val="single"/>
        </w:rPr>
        <w:t>Nursing Outlook</w:t>
      </w:r>
      <w:r>
        <w:t>. 2002 Nov-Dec; 50(6)</w:t>
      </w:r>
      <w:proofErr w:type="gramStart"/>
      <w:r>
        <w:t>:268</w:t>
      </w:r>
      <w:proofErr w:type="gramEnd"/>
      <w:r>
        <w:t xml:space="preserve">-9. </w:t>
      </w:r>
    </w:p>
    <w:p w14:paraId="3BF8F77B" w14:textId="77777777" w:rsidR="00290229" w:rsidRDefault="00290229" w:rsidP="00290229">
      <w:pPr>
        <w:pStyle w:val="Heading1"/>
        <w:widowControl w:val="0"/>
        <w:spacing w:after="120"/>
        <w:rPr>
          <w:sz w:val="24"/>
        </w:rPr>
      </w:pPr>
      <w:r>
        <w:rPr>
          <w:sz w:val="24"/>
        </w:rPr>
        <w:t xml:space="preserve">Perry, P. &amp; </w:t>
      </w:r>
      <w:r>
        <w:rPr>
          <w:b/>
          <w:sz w:val="24"/>
        </w:rPr>
        <w:t xml:space="preserve">Kasper, C.E. </w:t>
      </w:r>
      <w:r>
        <w:rPr>
          <w:sz w:val="24"/>
        </w:rPr>
        <w:t xml:space="preserve"> Establishing Biological Nursing Science, </w:t>
      </w:r>
      <w:r>
        <w:rPr>
          <w:sz w:val="24"/>
          <w:u w:val="single"/>
        </w:rPr>
        <w:t>Biologic Research for Nursing</w:t>
      </w:r>
      <w:r>
        <w:rPr>
          <w:sz w:val="24"/>
        </w:rPr>
        <w:t>, 2002.</w:t>
      </w:r>
    </w:p>
    <w:p w14:paraId="593AF3B6" w14:textId="4A0DA526" w:rsidR="00290229" w:rsidRDefault="00290229" w:rsidP="00290229">
      <w:pPr>
        <w:widowControl w:val="0"/>
        <w:spacing w:after="120"/>
        <w:rPr>
          <w:b/>
        </w:rPr>
      </w:pPr>
      <w:r>
        <w:t xml:space="preserve">Perry, P. &amp; </w:t>
      </w:r>
      <w:r>
        <w:rPr>
          <w:b/>
        </w:rPr>
        <w:t>Kasper, C.E.</w:t>
      </w:r>
      <w:r>
        <w:t xml:space="preserve">  </w:t>
      </w:r>
      <w:proofErr w:type="gramStart"/>
      <w:r>
        <w:t xml:space="preserve">Challenges Facing Research Scientists, </w:t>
      </w:r>
      <w:r>
        <w:rPr>
          <w:u w:val="single"/>
        </w:rPr>
        <w:t>Biologic Research for Nursing</w:t>
      </w:r>
      <w:r>
        <w:t>, 2(1): 3-4, 2000</w:t>
      </w:r>
      <w:r w:rsidR="00275D35">
        <w:t>.</w:t>
      </w:r>
      <w:proofErr w:type="gramEnd"/>
    </w:p>
    <w:p w14:paraId="45A478A4" w14:textId="5C3F54FC" w:rsidR="00290229" w:rsidRDefault="00290229" w:rsidP="00290229">
      <w:pPr>
        <w:pStyle w:val="Heading1"/>
        <w:widowControl w:val="0"/>
        <w:spacing w:after="120"/>
        <w:rPr>
          <w:sz w:val="24"/>
        </w:rPr>
      </w:pPr>
      <w:r>
        <w:rPr>
          <w:b/>
          <w:sz w:val="24"/>
        </w:rPr>
        <w:t>Kasper, C.E.</w:t>
      </w:r>
      <w:r>
        <w:rPr>
          <w:sz w:val="24"/>
        </w:rPr>
        <w:t xml:space="preserve"> &amp; Perry, P. Summer Camp for Scientists, </w:t>
      </w:r>
      <w:r>
        <w:rPr>
          <w:sz w:val="24"/>
          <w:u w:val="single"/>
        </w:rPr>
        <w:t>Biologic Research for Nursing</w:t>
      </w:r>
      <w:r>
        <w:rPr>
          <w:sz w:val="24"/>
        </w:rPr>
        <w:t>, 2 (2): 83, 2000</w:t>
      </w:r>
      <w:r w:rsidR="003B5706">
        <w:rPr>
          <w:sz w:val="24"/>
        </w:rPr>
        <w:t>.</w:t>
      </w:r>
    </w:p>
    <w:p w14:paraId="51B4F827" w14:textId="77777777" w:rsidR="00290229" w:rsidRDefault="00290229" w:rsidP="00290229">
      <w:pPr>
        <w:pStyle w:val="Heading1"/>
        <w:widowControl w:val="0"/>
        <w:spacing w:after="120"/>
        <w:rPr>
          <w:b/>
          <w:sz w:val="24"/>
          <w:u w:val="single"/>
        </w:rPr>
      </w:pPr>
      <w:r>
        <w:rPr>
          <w:b/>
          <w:sz w:val="24"/>
        </w:rPr>
        <w:t>Kasper, C.E.</w:t>
      </w:r>
      <w:r>
        <w:rPr>
          <w:sz w:val="24"/>
        </w:rPr>
        <w:t xml:space="preserve"> &amp; Perry, P.  </w:t>
      </w:r>
      <w:proofErr w:type="gramStart"/>
      <w:r>
        <w:rPr>
          <w:sz w:val="24"/>
        </w:rPr>
        <w:t xml:space="preserve">Structure Recapitulates Function, </w:t>
      </w:r>
      <w:r>
        <w:rPr>
          <w:sz w:val="24"/>
          <w:u w:val="single"/>
        </w:rPr>
        <w:t>Biologic Research for Nursing,</w:t>
      </w:r>
      <w:r>
        <w:rPr>
          <w:sz w:val="24"/>
        </w:rPr>
        <w:t xml:space="preserve"> 1(4): 251-252, 2000.</w:t>
      </w:r>
      <w:proofErr w:type="gramEnd"/>
    </w:p>
    <w:p w14:paraId="26A0E26F" w14:textId="77777777" w:rsidR="00290229" w:rsidRDefault="00290229" w:rsidP="00290229">
      <w:pPr>
        <w:spacing w:after="120"/>
      </w:pPr>
      <w:r>
        <w:t xml:space="preserve">Perry, P. &amp; </w:t>
      </w:r>
      <w:r>
        <w:rPr>
          <w:b/>
        </w:rPr>
        <w:t>Kasper, C.E.</w:t>
      </w:r>
      <w:r>
        <w:t xml:space="preserve">  A New Horizon for Biologic Research in Nursing</w:t>
      </w:r>
      <w:proofErr w:type="gramStart"/>
      <w:r>
        <w:t xml:space="preserve">,  </w:t>
      </w:r>
      <w:r>
        <w:rPr>
          <w:u w:val="single"/>
        </w:rPr>
        <w:t>Biologic</w:t>
      </w:r>
      <w:proofErr w:type="gramEnd"/>
      <w:r>
        <w:rPr>
          <w:u w:val="single"/>
        </w:rPr>
        <w:t xml:space="preserve"> Research for Nursing</w:t>
      </w:r>
      <w:r>
        <w:t>, 1(1): 1-2, 1999.</w:t>
      </w:r>
    </w:p>
    <w:p w14:paraId="051B963E" w14:textId="77777777" w:rsidR="00290229" w:rsidRPr="00D63CD5" w:rsidRDefault="00290229" w:rsidP="00290229">
      <w:pPr>
        <w:spacing w:after="120"/>
      </w:pPr>
      <w:r>
        <w:t xml:space="preserve">Perry, P. &amp; </w:t>
      </w:r>
      <w:r>
        <w:rPr>
          <w:b/>
        </w:rPr>
        <w:t>Kasper, C.E.</w:t>
      </w:r>
      <w:r>
        <w:t xml:space="preserve">  On Genes and Genomes Mice and Humans, </w:t>
      </w:r>
      <w:r>
        <w:rPr>
          <w:u w:val="single"/>
        </w:rPr>
        <w:t>Biologic Research for Nursing</w:t>
      </w:r>
      <w:r>
        <w:t>, 1(2): 83-84, 1999.</w:t>
      </w:r>
    </w:p>
    <w:p w14:paraId="6159E45D" w14:textId="77777777" w:rsidR="00EF7454" w:rsidRDefault="00EF7454">
      <w:pPr>
        <w:rPr>
          <w:b/>
          <w:sz w:val="28"/>
          <w:u w:val="single"/>
        </w:rPr>
      </w:pPr>
    </w:p>
    <w:p w14:paraId="0E5F7ACE" w14:textId="77777777" w:rsidR="00290229" w:rsidRPr="002D6C47" w:rsidRDefault="00290229">
      <w:pPr>
        <w:rPr>
          <w:sz w:val="28"/>
          <w:u w:val="single"/>
        </w:rPr>
      </w:pPr>
      <w:r w:rsidRPr="002D6C47">
        <w:rPr>
          <w:b/>
          <w:sz w:val="28"/>
          <w:u w:val="single"/>
        </w:rPr>
        <w:t>Book/Book Chapters</w:t>
      </w:r>
      <w:r w:rsidRPr="002D6C47">
        <w:rPr>
          <w:sz w:val="28"/>
          <w:u w:val="single"/>
        </w:rPr>
        <w:t xml:space="preserve"> </w:t>
      </w:r>
    </w:p>
    <w:p w14:paraId="7FF6DFBD" w14:textId="77777777" w:rsidR="00290229" w:rsidRDefault="00290229">
      <w:pPr>
        <w:rPr>
          <w:u w:val="single"/>
        </w:rPr>
      </w:pPr>
    </w:p>
    <w:p w14:paraId="3CF24AA0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</w:t>
      </w:r>
      <w:proofErr w:type="gramStart"/>
      <w:r>
        <w:t>Molecular basis of tension development in muscular atrophy.</w:t>
      </w:r>
      <w:proofErr w:type="gramEnd"/>
      <w:r>
        <w:t xml:space="preserve">  </w:t>
      </w:r>
      <w:proofErr w:type="gramStart"/>
      <w:r>
        <w:t>In “</w:t>
      </w:r>
      <w:r>
        <w:rPr>
          <w:u w:val="single"/>
        </w:rPr>
        <w:t>1988-89 NASA Space/Gravitational Biology Accomplishments</w:t>
      </w:r>
      <w:r>
        <w:t>” NASA Technical Memorandum 4160, January, 1990, pp.134-13.</w:t>
      </w:r>
      <w:proofErr w:type="gramEnd"/>
    </w:p>
    <w:p w14:paraId="3625A46F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“Antecedent Condition:  Impaired Physical Mobility (Disuse Syndrome)”.  In </w:t>
      </w:r>
      <w:r>
        <w:rPr>
          <w:u w:val="single"/>
        </w:rPr>
        <w:t xml:space="preserve">Altered Functioning: Impairment and Disability. </w:t>
      </w:r>
      <w:r>
        <w:t xml:space="preserve">Ed. B. L. Metzger.  Monograph Series 90, Sigma Theta Tau International: </w:t>
      </w:r>
      <w:proofErr w:type="gramStart"/>
      <w:r>
        <w:t>April,</w:t>
      </w:r>
      <w:proofErr w:type="gramEnd"/>
      <w:r>
        <w:t xml:space="preserve"> 1991, pp. 20-38.</w:t>
      </w:r>
    </w:p>
    <w:p w14:paraId="5D21F4AA" w14:textId="77777777" w:rsidR="00290229" w:rsidRDefault="00290229" w:rsidP="00290229">
      <w:pPr>
        <w:spacing w:after="120"/>
      </w:pPr>
      <w:r>
        <w:rPr>
          <w:b/>
        </w:rPr>
        <w:lastRenderedPageBreak/>
        <w:t>Kasper, C.E.</w:t>
      </w:r>
      <w:r>
        <w:t xml:space="preserve">  </w:t>
      </w:r>
      <w:proofErr w:type="gramStart"/>
      <w:r>
        <w:t>Molecular basis of tension development in muscular atrophy.</w:t>
      </w:r>
      <w:proofErr w:type="gramEnd"/>
      <w:r>
        <w:t xml:space="preserve">  In “</w:t>
      </w:r>
      <w:r>
        <w:rPr>
          <w:u w:val="single"/>
        </w:rPr>
        <w:t>1989-90 NASA Space/Gravitational Biology Accomplishments</w:t>
      </w:r>
      <w:r>
        <w:t xml:space="preserve">” NASA Technical Memorandum 4258, </w:t>
      </w:r>
      <w:proofErr w:type="gramStart"/>
      <w:r>
        <w:t>February,</w:t>
      </w:r>
      <w:proofErr w:type="gramEnd"/>
      <w:r>
        <w:t xml:space="preserve"> 1991, pp. 128-131.</w:t>
      </w:r>
    </w:p>
    <w:p w14:paraId="7AB3FC64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“Skeletal Muscle Atrophy,” in </w:t>
      </w:r>
      <w:r>
        <w:rPr>
          <w:u w:val="single"/>
        </w:rPr>
        <w:t>Pathophysiological Phenomena in Nursing: Human Responses to Illness.</w:t>
      </w:r>
      <w:r>
        <w:t xml:space="preserve">  Eds. </w:t>
      </w:r>
      <w:proofErr w:type="spellStart"/>
      <w:r>
        <w:t>Carrieri</w:t>
      </w:r>
      <w:proofErr w:type="spellEnd"/>
      <w:r>
        <w:t xml:space="preserve">, V.K., A.M. Lindsey, and C.M. West.  2nd Ed. W.B. Saunders Co.  </w:t>
      </w:r>
      <w:proofErr w:type="gramStart"/>
      <w:r>
        <w:t>Philadelphia, 1993.</w:t>
      </w:r>
      <w:proofErr w:type="gramEnd"/>
    </w:p>
    <w:p w14:paraId="65E671FA" w14:textId="77777777" w:rsidR="00290229" w:rsidRDefault="00290229" w:rsidP="00290229">
      <w:pPr>
        <w:spacing w:after="120"/>
      </w:pPr>
      <w:proofErr w:type="spellStart"/>
      <w:proofErr w:type="gramStart"/>
      <w:r>
        <w:t>Omery</w:t>
      </w:r>
      <w:proofErr w:type="spellEnd"/>
      <w:r>
        <w:t xml:space="preserve">, A., </w:t>
      </w:r>
      <w:r>
        <w:rPr>
          <w:b/>
        </w:rPr>
        <w:t>Kasper, C.E.</w:t>
      </w:r>
      <w:r>
        <w:t>, &amp; Page, G. (</w:t>
      </w:r>
      <w:proofErr w:type="spellStart"/>
      <w:r>
        <w:t>Eds</w:t>
      </w:r>
      <w:proofErr w:type="spellEnd"/>
      <w:r>
        <w:t>, 1994).</w:t>
      </w:r>
      <w:proofErr w:type="gramEnd"/>
      <w:r>
        <w:t xml:space="preserve"> “</w:t>
      </w:r>
      <w:r>
        <w:rPr>
          <w:u w:val="single"/>
        </w:rPr>
        <w:t>In Search of Science: Nursing’s’ Quest for its’ Scientific Identity</w:t>
      </w:r>
      <w:r>
        <w:t>.” Thousand Oaks, California, 1994.</w:t>
      </w:r>
    </w:p>
    <w:p w14:paraId="54AF6227" w14:textId="77777777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>. (1994).</w:t>
      </w:r>
      <w:proofErr w:type="gramEnd"/>
      <w:r>
        <w:t xml:space="preserve"> “Pragmatism: The </w:t>
      </w:r>
      <w:r w:rsidR="00C35FBF">
        <w:t>Problem with the Bottom Line,” i</w:t>
      </w:r>
      <w:r>
        <w:t xml:space="preserve">n </w:t>
      </w:r>
      <w:r>
        <w:rPr>
          <w:u w:val="single"/>
        </w:rPr>
        <w:t>“In Search of Science: Nursing’s’ Quest for its’ Scientific Identity”</w:t>
      </w:r>
      <w:r>
        <w:t xml:space="preserve">, Eds. </w:t>
      </w:r>
      <w:proofErr w:type="spellStart"/>
      <w:r>
        <w:t>Omery</w:t>
      </w:r>
      <w:proofErr w:type="spellEnd"/>
      <w:r>
        <w:t xml:space="preserve">, A., </w:t>
      </w:r>
      <w:r>
        <w:rPr>
          <w:b/>
        </w:rPr>
        <w:t>Kasper, C.E.</w:t>
      </w:r>
      <w:r>
        <w:t>, and Page, G. Sage: Thousand Oaks, California, 1994.</w:t>
      </w:r>
    </w:p>
    <w:p w14:paraId="6755664E" w14:textId="77777777" w:rsidR="00290229" w:rsidRDefault="00290229" w:rsidP="00290229">
      <w:pPr>
        <w:pStyle w:val="BlockText"/>
        <w:spacing w:after="120"/>
        <w:ind w:left="0" w:right="0"/>
        <w:rPr>
          <w:sz w:val="24"/>
        </w:rPr>
      </w:pPr>
      <w:r>
        <w:rPr>
          <w:b/>
          <w:sz w:val="24"/>
        </w:rPr>
        <w:t>Kasper, C.E.</w:t>
      </w:r>
      <w:r>
        <w:rPr>
          <w:sz w:val="24"/>
        </w:rPr>
        <w:t xml:space="preserve"> (1994). </w:t>
      </w:r>
      <w:proofErr w:type="gramStart"/>
      <w:r>
        <w:rPr>
          <w:sz w:val="24"/>
        </w:rPr>
        <w:t>Molecular basis of tension development in muscular atrophy.</w:t>
      </w:r>
      <w:proofErr w:type="gramEnd"/>
      <w:r>
        <w:rPr>
          <w:sz w:val="24"/>
        </w:rPr>
        <w:t xml:space="preserve">  In “1992-93 NASA Space/Gravitational Biology Accomplishments” NASA Technical Memorandum 4258, pp. 160-163, </w:t>
      </w:r>
      <w:proofErr w:type="gramStart"/>
      <w:r>
        <w:rPr>
          <w:sz w:val="24"/>
        </w:rPr>
        <w:t>February,</w:t>
      </w:r>
      <w:proofErr w:type="gramEnd"/>
      <w:r>
        <w:rPr>
          <w:sz w:val="24"/>
        </w:rPr>
        <w:t xml:space="preserve"> 1994.</w:t>
      </w:r>
    </w:p>
    <w:p w14:paraId="5242AD01" w14:textId="77777777" w:rsidR="0017039D" w:rsidRDefault="00290229" w:rsidP="00290229">
      <w:pPr>
        <w:spacing w:after="120"/>
      </w:pPr>
      <w:r>
        <w:rPr>
          <w:b/>
        </w:rPr>
        <w:t>Kasper, C.E.</w:t>
      </w:r>
      <w:r>
        <w:t xml:space="preserve">  Emerging Research Issues in Mobility, </w:t>
      </w:r>
      <w:r>
        <w:rPr>
          <w:u w:val="single"/>
        </w:rPr>
        <w:t>The Nursing Profession: Tomorrow’s Vision,</w:t>
      </w:r>
      <w:r>
        <w:t xml:space="preserve"> Chaska, N. Ed., Sage Publications, </w:t>
      </w:r>
      <w:proofErr w:type="gramStart"/>
      <w:r>
        <w:t>CA</w:t>
      </w:r>
      <w:proofErr w:type="gramEnd"/>
      <w:r>
        <w:t>, 2000</w:t>
      </w:r>
      <w:r w:rsidR="0017039D">
        <w:t>.</w:t>
      </w:r>
    </w:p>
    <w:p w14:paraId="62F3E411" w14:textId="77777777" w:rsidR="00290229" w:rsidRDefault="0017039D" w:rsidP="0017039D">
      <w:pPr>
        <w:widowControl w:val="0"/>
        <w:spacing w:after="120"/>
      </w:pPr>
      <w:r w:rsidRPr="00405448">
        <w:rPr>
          <w:b/>
        </w:rPr>
        <w:t xml:space="preserve">Kasper, C.E.  </w:t>
      </w:r>
      <w:r w:rsidRPr="00405448">
        <w:t>Integrating Basic Genetic Technologies</w:t>
      </w:r>
      <w:r w:rsidR="002F0DCD">
        <w:t>.</w:t>
      </w:r>
      <w:r w:rsidRPr="00405448">
        <w:t xml:space="preserve"> </w:t>
      </w:r>
      <w:proofErr w:type="gramStart"/>
      <w:r w:rsidRPr="002F0DCD">
        <w:rPr>
          <w:szCs w:val="32"/>
        </w:rPr>
        <w:t xml:space="preserve">In </w:t>
      </w:r>
      <w:r w:rsidR="003D146E" w:rsidRPr="002F0DCD">
        <w:rPr>
          <w:szCs w:val="32"/>
        </w:rPr>
        <w:t>“</w:t>
      </w:r>
      <w:r w:rsidRPr="002F0DCD">
        <w:rPr>
          <w:szCs w:val="32"/>
        </w:rPr>
        <w:t>Nursing and Genetics - Leadership for Global Health</w:t>
      </w:r>
      <w:r w:rsidR="00F97E0A" w:rsidRPr="002F0DCD">
        <w:rPr>
          <w:szCs w:val="32"/>
        </w:rPr>
        <w:t>,</w:t>
      </w:r>
      <w:r w:rsidR="003D146E" w:rsidRPr="002F0DCD">
        <w:rPr>
          <w:szCs w:val="32"/>
        </w:rPr>
        <w:t>”</w:t>
      </w:r>
      <w:r w:rsidR="00F97E0A" w:rsidRPr="002F0DCD">
        <w:rPr>
          <w:szCs w:val="32"/>
        </w:rPr>
        <w:t xml:space="preserve"> Ed. S. </w:t>
      </w:r>
      <w:proofErr w:type="spellStart"/>
      <w:r w:rsidR="00F97E0A" w:rsidRPr="002F0DCD">
        <w:rPr>
          <w:szCs w:val="32"/>
        </w:rPr>
        <w:t>Feetham</w:t>
      </w:r>
      <w:proofErr w:type="spellEnd"/>
      <w:r w:rsidR="003D146E">
        <w:rPr>
          <w:i/>
          <w:szCs w:val="32"/>
        </w:rPr>
        <w:t>.</w:t>
      </w:r>
      <w:proofErr w:type="gramEnd"/>
      <w:r w:rsidR="003D146E">
        <w:rPr>
          <w:i/>
          <w:szCs w:val="32"/>
        </w:rPr>
        <w:t xml:space="preserve"> </w:t>
      </w:r>
      <w:r w:rsidRPr="00405448">
        <w:rPr>
          <w:szCs w:val="32"/>
        </w:rPr>
        <w:t>Geneva: International Council of Nurses, 2003.</w:t>
      </w:r>
    </w:p>
    <w:p w14:paraId="41813ECF" w14:textId="77777777" w:rsidR="00290229" w:rsidRDefault="00290229" w:rsidP="00290229">
      <w:pPr>
        <w:pStyle w:val="BlockText"/>
        <w:spacing w:after="120"/>
        <w:ind w:left="0" w:right="0"/>
        <w:rPr>
          <w:sz w:val="24"/>
        </w:rPr>
      </w:pPr>
      <w:r>
        <w:rPr>
          <w:b/>
          <w:sz w:val="24"/>
        </w:rPr>
        <w:t>Kasper, C.E.</w:t>
      </w:r>
      <w:r>
        <w:rPr>
          <w:sz w:val="24"/>
        </w:rPr>
        <w:t xml:space="preserve">  </w:t>
      </w:r>
      <w:proofErr w:type="gramStart"/>
      <w:r>
        <w:rPr>
          <w:sz w:val="24"/>
        </w:rPr>
        <w:t>Skeletal Muscle Atrophy.</w:t>
      </w:r>
      <w:proofErr w:type="gramEnd"/>
      <w:r>
        <w:rPr>
          <w:sz w:val="24"/>
        </w:rPr>
        <w:t xml:space="preserve">  </w:t>
      </w:r>
      <w:r>
        <w:rPr>
          <w:sz w:val="24"/>
          <w:u w:val="single"/>
        </w:rPr>
        <w:t>Pathophysiological Phenomena in Nursing: Human Responses to Illness</w:t>
      </w:r>
      <w:r>
        <w:rPr>
          <w:sz w:val="24"/>
        </w:rPr>
        <w:t xml:space="preserve">.  Eds. </w:t>
      </w:r>
      <w:proofErr w:type="spellStart"/>
      <w:r>
        <w:rPr>
          <w:sz w:val="24"/>
        </w:rPr>
        <w:t>Carrieri</w:t>
      </w:r>
      <w:proofErr w:type="spellEnd"/>
      <w:r>
        <w:rPr>
          <w:sz w:val="24"/>
        </w:rPr>
        <w:t>, V.K., Lindsey, A.M., and West, C.M.  3rd Ed., W.B. Saunders Co., Philadelphia, 2003.</w:t>
      </w:r>
    </w:p>
    <w:p w14:paraId="165374DA" w14:textId="77777777" w:rsidR="00290229" w:rsidRDefault="00290229" w:rsidP="00290229">
      <w:pPr>
        <w:spacing w:after="120"/>
        <w:ind w:right="-432"/>
      </w:pPr>
      <w:r w:rsidRPr="00136CFF">
        <w:rPr>
          <w:b/>
        </w:rPr>
        <w:t>Kasper, C.E.</w:t>
      </w:r>
      <w:r>
        <w:t xml:space="preserve"> </w:t>
      </w:r>
      <w:r w:rsidRPr="007F17A5">
        <w:rPr>
          <w:u w:val="single"/>
        </w:rPr>
        <w:t>Annual Review of Nursing Research</w:t>
      </w:r>
      <w:r>
        <w:t xml:space="preserve">, Series Editor, “Advancing Nursing Science in Tobacco Control,” </w:t>
      </w:r>
      <w:proofErr w:type="spellStart"/>
      <w:r>
        <w:t>Vol</w:t>
      </w:r>
      <w:proofErr w:type="spellEnd"/>
      <w:r>
        <w:t xml:space="preserve"> 27, 2009, Springer, NY</w:t>
      </w:r>
    </w:p>
    <w:p w14:paraId="1AB68705" w14:textId="0F879901" w:rsidR="00290229" w:rsidRDefault="00290229" w:rsidP="00290229">
      <w:pPr>
        <w:spacing w:after="120"/>
        <w:ind w:right="-432"/>
      </w:pPr>
      <w:r w:rsidRPr="00136CFF">
        <w:rPr>
          <w:b/>
        </w:rPr>
        <w:t>Kasper, C.E.</w:t>
      </w:r>
      <w:r>
        <w:t xml:space="preserve">  Preface. </w:t>
      </w:r>
      <w:r w:rsidRPr="00974BEE">
        <w:rPr>
          <w:u w:val="single"/>
        </w:rPr>
        <w:t>Annual Review of Nursing Research</w:t>
      </w:r>
      <w:r>
        <w:t xml:space="preserve">, </w:t>
      </w:r>
      <w:r w:rsidR="00827CD4">
        <w:t xml:space="preserve">Issue Ed. </w:t>
      </w:r>
      <w:proofErr w:type="spellStart"/>
      <w:r w:rsidR="00827CD4">
        <w:t>Sarna</w:t>
      </w:r>
      <w:proofErr w:type="spellEnd"/>
      <w:r w:rsidR="00827CD4">
        <w:t xml:space="preserve">, L.P., </w:t>
      </w:r>
      <w:r>
        <w:t xml:space="preserve">Series Ed. </w:t>
      </w:r>
      <w:r w:rsidRPr="003B0A09">
        <w:rPr>
          <w:b/>
        </w:rPr>
        <w:t>Kasper, C.E</w:t>
      </w:r>
      <w:r>
        <w:t xml:space="preserve">., “Advancing Nursing Science in Tobacco Control,” </w:t>
      </w:r>
      <w:proofErr w:type="spellStart"/>
      <w:r>
        <w:t>Vol</w:t>
      </w:r>
      <w:proofErr w:type="spellEnd"/>
      <w:r>
        <w:t xml:space="preserve"> 27, 2009, Springer, NY</w:t>
      </w:r>
      <w:r w:rsidR="00DD0109">
        <w:t>.</w:t>
      </w:r>
    </w:p>
    <w:p w14:paraId="67668AA7" w14:textId="77777777" w:rsidR="00290229" w:rsidRPr="00CC09AE" w:rsidRDefault="00290229" w:rsidP="00290229">
      <w:pPr>
        <w:spacing w:after="120"/>
        <w:ind w:right="-432"/>
      </w:pPr>
      <w:proofErr w:type="gramStart"/>
      <w:r w:rsidRPr="00CC09AE">
        <w:rPr>
          <w:b/>
        </w:rPr>
        <w:t>Kasper, C.E.</w:t>
      </w:r>
      <w:r w:rsidRPr="00CC09AE">
        <w:t xml:space="preserve"> </w:t>
      </w:r>
      <w:r w:rsidRPr="00CC09AE">
        <w:rPr>
          <w:u w:val="single"/>
        </w:rPr>
        <w:t>Annual Review of Nursing Research</w:t>
      </w:r>
      <w:r w:rsidRPr="00CC09AE">
        <w:t xml:space="preserve">, Series Editor, “Advancing Nursing Science in Work Force Research,” </w:t>
      </w:r>
      <w:proofErr w:type="spellStart"/>
      <w:r w:rsidRPr="00CC09AE">
        <w:t>Vol</w:t>
      </w:r>
      <w:proofErr w:type="spellEnd"/>
      <w:r w:rsidRPr="00CC09AE">
        <w:t xml:space="preserve"> 28, 2010, Springer, NY.</w:t>
      </w:r>
      <w:proofErr w:type="gramEnd"/>
    </w:p>
    <w:p w14:paraId="63E21F94" w14:textId="77777777" w:rsidR="009E3144" w:rsidRDefault="00290229" w:rsidP="00290229">
      <w:pPr>
        <w:spacing w:after="120"/>
        <w:ind w:right="-432"/>
      </w:pPr>
      <w:r w:rsidRPr="00CC09AE">
        <w:rPr>
          <w:b/>
        </w:rPr>
        <w:t>Kasper, C.E.</w:t>
      </w:r>
      <w:r w:rsidR="009E3144">
        <w:t xml:space="preserve">  Preface. </w:t>
      </w:r>
      <w:r w:rsidRPr="00CC09AE">
        <w:t xml:space="preserve"> </w:t>
      </w:r>
      <w:proofErr w:type="gramStart"/>
      <w:r w:rsidRPr="00CC09AE">
        <w:rPr>
          <w:u w:val="single"/>
        </w:rPr>
        <w:t>Annual Review of Nursing Research</w:t>
      </w:r>
      <w:r w:rsidRPr="00CC09AE">
        <w:t xml:space="preserve">, Series Ed. </w:t>
      </w:r>
      <w:r w:rsidRPr="00CC09AE">
        <w:rPr>
          <w:b/>
        </w:rPr>
        <w:t>Kasper, C.E</w:t>
      </w:r>
      <w:r w:rsidRPr="00CC09AE">
        <w:t xml:space="preserve">., Advancing Nursing Science in Work Force Research,” </w:t>
      </w:r>
      <w:proofErr w:type="spellStart"/>
      <w:r w:rsidRPr="00CC09AE">
        <w:t>Vol</w:t>
      </w:r>
      <w:proofErr w:type="spellEnd"/>
      <w:r w:rsidRPr="00CC09AE">
        <w:t xml:space="preserve"> 28, 2010, Springer, NY.</w:t>
      </w:r>
      <w:proofErr w:type="gramEnd"/>
    </w:p>
    <w:p w14:paraId="74E254B8" w14:textId="77777777" w:rsidR="009E3144" w:rsidRDefault="009E3144" w:rsidP="009E3144">
      <w:pPr>
        <w:spacing w:after="120"/>
        <w:ind w:right="-432"/>
      </w:pPr>
      <w:r w:rsidRPr="00CC09AE">
        <w:rPr>
          <w:b/>
        </w:rPr>
        <w:t>Kasper, C.E.</w:t>
      </w:r>
      <w:r>
        <w:t xml:space="preserve">  Preface. </w:t>
      </w:r>
      <w:r w:rsidRPr="00CC09AE">
        <w:t xml:space="preserve"> </w:t>
      </w:r>
      <w:proofErr w:type="gramStart"/>
      <w:r w:rsidRPr="00CC09AE">
        <w:rPr>
          <w:u w:val="single"/>
        </w:rPr>
        <w:t>Annual Review of Nursing Research</w:t>
      </w:r>
      <w:r w:rsidRPr="00CC09AE">
        <w:t xml:space="preserve">, Series Ed. </w:t>
      </w:r>
      <w:r w:rsidRPr="00CC09AE">
        <w:rPr>
          <w:b/>
        </w:rPr>
        <w:t>Kasper, C.E</w:t>
      </w:r>
      <w:r w:rsidRPr="00CC09AE">
        <w:t>., Advancing Nursing Science</w:t>
      </w:r>
      <w:r>
        <w:t xml:space="preserve"> in Genetics Research,” </w:t>
      </w:r>
      <w:proofErr w:type="spellStart"/>
      <w:r>
        <w:t>Vol</w:t>
      </w:r>
      <w:proofErr w:type="spellEnd"/>
      <w:r>
        <w:t xml:space="preserve"> 29, 2011</w:t>
      </w:r>
      <w:r w:rsidRPr="00CC09AE">
        <w:t>, Springer, NY.</w:t>
      </w:r>
      <w:proofErr w:type="gramEnd"/>
    </w:p>
    <w:p w14:paraId="29D8FC86" w14:textId="77777777" w:rsidR="00290229" w:rsidRDefault="009A23E2" w:rsidP="00290229">
      <w:pPr>
        <w:spacing w:after="120"/>
        <w:ind w:right="-432"/>
      </w:pPr>
      <w:r w:rsidRPr="00CC09AE">
        <w:rPr>
          <w:b/>
        </w:rPr>
        <w:t>Kasper, C.E.</w:t>
      </w:r>
      <w:r>
        <w:t xml:space="preserve">  Skeletal Muscle and Genetics. Chapter 10. </w:t>
      </w:r>
      <w:r w:rsidRPr="00CC09AE">
        <w:t xml:space="preserve"> </w:t>
      </w:r>
      <w:r w:rsidRPr="00CC09AE">
        <w:rPr>
          <w:u w:val="single"/>
        </w:rPr>
        <w:t>Annual Review of Nursing Research</w:t>
      </w:r>
      <w:r w:rsidRPr="00CC09AE">
        <w:t xml:space="preserve">, </w:t>
      </w:r>
      <w:r w:rsidR="00D25853">
        <w:t xml:space="preserve">Issue Ed. Pepper, G., </w:t>
      </w:r>
      <w:r w:rsidRPr="00CC09AE">
        <w:t xml:space="preserve">Series Ed. </w:t>
      </w:r>
      <w:r w:rsidRPr="00CC09AE">
        <w:rPr>
          <w:b/>
        </w:rPr>
        <w:t>Kasper, C.E</w:t>
      </w:r>
      <w:r w:rsidRPr="00CC09AE">
        <w:t xml:space="preserve">., Advancing Nursing Science in </w:t>
      </w:r>
      <w:r w:rsidR="00480B9B">
        <w:t>Genetics</w:t>
      </w:r>
      <w:r w:rsidR="007E4FF8">
        <w:t xml:space="preserve">,” </w:t>
      </w:r>
      <w:proofErr w:type="spellStart"/>
      <w:r w:rsidR="007E4FF8">
        <w:t>Vol</w:t>
      </w:r>
      <w:proofErr w:type="spellEnd"/>
      <w:r w:rsidR="007E4FF8">
        <w:t xml:space="preserve"> 29</w:t>
      </w:r>
      <w:r w:rsidR="00873037">
        <w:t>, 2011</w:t>
      </w:r>
      <w:r w:rsidRPr="00CC09AE">
        <w:t>, Springer, NY.</w:t>
      </w:r>
    </w:p>
    <w:p w14:paraId="045C66E4" w14:textId="77777777" w:rsidR="00473AD0" w:rsidRDefault="005B1300" w:rsidP="00290229">
      <w:pPr>
        <w:spacing w:after="120"/>
        <w:ind w:right="-432"/>
      </w:pPr>
      <w:proofErr w:type="gramStart"/>
      <w:r w:rsidRPr="005D6657">
        <w:rPr>
          <w:b/>
        </w:rPr>
        <w:t>Kasper, C. E.</w:t>
      </w:r>
      <w:r>
        <w:t xml:space="preserve"> Preface.</w:t>
      </w:r>
      <w:proofErr w:type="gramEnd"/>
      <w:r>
        <w:t xml:space="preserve"> </w:t>
      </w:r>
      <w:r w:rsidRPr="00CC09AE">
        <w:rPr>
          <w:u w:val="single"/>
        </w:rPr>
        <w:t>Annual Review of Nursing Research</w:t>
      </w:r>
      <w:r w:rsidRPr="00CC09AE">
        <w:t xml:space="preserve">, </w:t>
      </w:r>
      <w:r w:rsidR="00646FF1">
        <w:t xml:space="preserve">Issue Ed., </w:t>
      </w:r>
      <w:proofErr w:type="spellStart"/>
      <w:r w:rsidR="00646FF1">
        <w:t>Couig</w:t>
      </w:r>
      <w:proofErr w:type="spellEnd"/>
      <w:r w:rsidR="00646FF1">
        <w:t xml:space="preserve">, M.P. &amp; Kelley, P.W. </w:t>
      </w:r>
      <w:r w:rsidRPr="00CC09AE">
        <w:t xml:space="preserve">Series Ed. </w:t>
      </w:r>
      <w:r w:rsidRPr="00CC09AE">
        <w:rPr>
          <w:b/>
        </w:rPr>
        <w:t>Kasper, C.E</w:t>
      </w:r>
      <w:r w:rsidRPr="00CC09AE">
        <w:t>., Advancing Nursing Science</w:t>
      </w:r>
      <w:r>
        <w:t xml:space="preserve"> in Disaster and Huma</w:t>
      </w:r>
      <w:r w:rsidR="002221C9">
        <w:t xml:space="preserve">nitarian Research,” </w:t>
      </w:r>
      <w:proofErr w:type="spellStart"/>
      <w:r w:rsidR="002221C9">
        <w:t>Vol</w:t>
      </w:r>
      <w:proofErr w:type="spellEnd"/>
      <w:r w:rsidR="002221C9">
        <w:t xml:space="preserve"> 30, 2012</w:t>
      </w:r>
      <w:r w:rsidRPr="00CC09AE">
        <w:t>, Springer, NY.</w:t>
      </w:r>
    </w:p>
    <w:p w14:paraId="67E3F3DF" w14:textId="77777777" w:rsidR="005B1300" w:rsidRDefault="00473AD0" w:rsidP="00290229">
      <w:pPr>
        <w:spacing w:after="120"/>
        <w:ind w:right="-432"/>
        <w:rPr>
          <w:rFonts w:eastAsia="华文仿宋"/>
        </w:rPr>
      </w:pPr>
      <w:proofErr w:type="gramStart"/>
      <w:r w:rsidRPr="00692600">
        <w:rPr>
          <w:rFonts w:eastAsia="华文仿宋"/>
          <w:b/>
        </w:rPr>
        <w:t>Kasper, C.E</w:t>
      </w:r>
      <w:r w:rsidRPr="00692600">
        <w:rPr>
          <w:rFonts w:eastAsia="华文仿宋"/>
        </w:rPr>
        <w:t>. Animal Models of Exercise and Obesity</w:t>
      </w:r>
      <w:r w:rsidR="002A095E">
        <w:rPr>
          <w:rFonts w:eastAsia="华文仿宋"/>
        </w:rPr>
        <w:t>, Chapter 1.</w:t>
      </w:r>
      <w:proofErr w:type="gramEnd"/>
      <w:r w:rsidR="002A095E">
        <w:rPr>
          <w:rFonts w:eastAsia="华文仿宋"/>
        </w:rPr>
        <w:t xml:space="preserve"> </w:t>
      </w:r>
      <w:proofErr w:type="gramStart"/>
      <w:r w:rsidR="002A095E" w:rsidRPr="00B453CD">
        <w:rPr>
          <w:rFonts w:eastAsia="华文仿宋"/>
          <w:u w:val="single"/>
        </w:rPr>
        <w:t>Annual Review of Nursing Research</w:t>
      </w:r>
      <w:r w:rsidR="002A095E">
        <w:rPr>
          <w:rFonts w:eastAsia="华文仿宋"/>
        </w:rPr>
        <w:t>,</w:t>
      </w:r>
      <w:r w:rsidRPr="00692600">
        <w:rPr>
          <w:rFonts w:eastAsia="华文仿宋"/>
        </w:rPr>
        <w:t xml:space="preserve"> Issue Ed., Smith, B.A., Series Ed. </w:t>
      </w:r>
      <w:r w:rsidRPr="00646FF1">
        <w:rPr>
          <w:rFonts w:eastAsia="华文仿宋"/>
          <w:b/>
        </w:rPr>
        <w:t>Kasper, C.E</w:t>
      </w:r>
      <w:r w:rsidRPr="00692600">
        <w:rPr>
          <w:rFonts w:eastAsia="华文仿宋"/>
        </w:rPr>
        <w:t xml:space="preserve">., “Nursing Research in Exercise and Obesity,” </w:t>
      </w:r>
      <w:proofErr w:type="spellStart"/>
      <w:r w:rsidRPr="00692600">
        <w:rPr>
          <w:rFonts w:eastAsia="华文仿宋"/>
        </w:rPr>
        <w:t>Vol</w:t>
      </w:r>
      <w:proofErr w:type="spellEnd"/>
      <w:r w:rsidRPr="00692600">
        <w:rPr>
          <w:rFonts w:eastAsia="华文仿宋"/>
        </w:rPr>
        <w:t xml:space="preserve"> 31, 2013, Springer, NY.</w:t>
      </w:r>
      <w:proofErr w:type="gramEnd"/>
    </w:p>
    <w:p w14:paraId="455F56C7" w14:textId="549B3C58" w:rsidR="0071615A" w:rsidRPr="00692600" w:rsidRDefault="0071615A" w:rsidP="00290229">
      <w:pPr>
        <w:spacing w:after="120"/>
        <w:ind w:right="-432"/>
        <w:rPr>
          <w:rFonts w:eastAsia="华文仿宋"/>
        </w:rPr>
      </w:pPr>
      <w:proofErr w:type="spellStart"/>
      <w:r>
        <w:rPr>
          <w:rFonts w:eastAsia="华文仿宋"/>
        </w:rPr>
        <w:lastRenderedPageBreak/>
        <w:t>Kalinich</w:t>
      </w:r>
      <w:proofErr w:type="spellEnd"/>
      <w:r>
        <w:rPr>
          <w:rFonts w:eastAsia="华文仿宋"/>
        </w:rPr>
        <w:t xml:space="preserve">, J.F., Vane, E.A., </w:t>
      </w:r>
      <w:proofErr w:type="spellStart"/>
      <w:r>
        <w:rPr>
          <w:rFonts w:eastAsia="华文仿宋"/>
        </w:rPr>
        <w:t>Centeno</w:t>
      </w:r>
      <w:proofErr w:type="spellEnd"/>
      <w:r>
        <w:rPr>
          <w:rFonts w:eastAsia="华文仿宋"/>
        </w:rPr>
        <w:t xml:space="preserve">, J.A., </w:t>
      </w:r>
      <w:proofErr w:type="spellStart"/>
      <w:r>
        <w:rPr>
          <w:rFonts w:eastAsia="华文仿宋"/>
        </w:rPr>
        <w:t>Gaitens</w:t>
      </w:r>
      <w:proofErr w:type="spellEnd"/>
      <w:r>
        <w:rPr>
          <w:rFonts w:eastAsia="华文仿宋"/>
        </w:rPr>
        <w:t xml:space="preserve">, J., Squibb, K., </w:t>
      </w:r>
      <w:proofErr w:type="spellStart"/>
      <w:r>
        <w:rPr>
          <w:rFonts w:eastAsia="华文仿宋"/>
        </w:rPr>
        <w:t>McDiarmid</w:t>
      </w:r>
      <w:proofErr w:type="spellEnd"/>
      <w:r>
        <w:rPr>
          <w:rFonts w:eastAsia="华文仿宋"/>
        </w:rPr>
        <w:t xml:space="preserve">, M.A., &amp; </w:t>
      </w:r>
      <w:r w:rsidRPr="00485932">
        <w:rPr>
          <w:rFonts w:eastAsia="华文仿宋"/>
          <w:b/>
        </w:rPr>
        <w:t>Kasper, C.E</w:t>
      </w:r>
      <w:r>
        <w:rPr>
          <w:rFonts w:eastAsia="华文仿宋"/>
        </w:rPr>
        <w:t xml:space="preserve">., Embedded Metal Fragments, </w:t>
      </w:r>
      <w:r w:rsidRPr="00E03067">
        <w:rPr>
          <w:rFonts w:eastAsia="华文仿宋"/>
          <w:u w:val="single"/>
        </w:rPr>
        <w:t>Annual Review of Nursing Research</w:t>
      </w:r>
      <w:r w:rsidR="004564A0">
        <w:rPr>
          <w:rFonts w:eastAsia="华文仿宋"/>
        </w:rPr>
        <w:t>, Issue</w:t>
      </w:r>
      <w:r>
        <w:rPr>
          <w:rFonts w:eastAsia="华文仿宋"/>
        </w:rPr>
        <w:t xml:space="preserve"> Ed., Kelley, P.A., Series Ed. </w:t>
      </w:r>
      <w:r w:rsidRPr="00485932">
        <w:rPr>
          <w:rFonts w:eastAsia="华文仿宋"/>
          <w:b/>
        </w:rPr>
        <w:t>Kasper, C.E</w:t>
      </w:r>
      <w:r>
        <w:rPr>
          <w:rFonts w:eastAsia="华文仿宋"/>
        </w:rPr>
        <w:t xml:space="preserve">., “Military Innovation in War,” </w:t>
      </w:r>
      <w:proofErr w:type="spellStart"/>
      <w:r>
        <w:rPr>
          <w:rFonts w:eastAsia="华文仿宋"/>
        </w:rPr>
        <w:t>Vol</w:t>
      </w:r>
      <w:proofErr w:type="spellEnd"/>
      <w:r>
        <w:rPr>
          <w:rFonts w:eastAsia="华文仿宋"/>
        </w:rPr>
        <w:t xml:space="preserve"> </w:t>
      </w:r>
      <w:r w:rsidR="00B8210C">
        <w:rPr>
          <w:rFonts w:eastAsia="华文仿宋"/>
        </w:rPr>
        <w:t xml:space="preserve">32, 2014, </w:t>
      </w:r>
      <w:proofErr w:type="spellStart"/>
      <w:r w:rsidR="00B8210C">
        <w:rPr>
          <w:rFonts w:eastAsia="华文仿宋"/>
        </w:rPr>
        <w:t>Spinge</w:t>
      </w:r>
      <w:r w:rsidR="0072764A">
        <w:rPr>
          <w:rFonts w:eastAsia="华文仿宋"/>
        </w:rPr>
        <w:t>r</w:t>
      </w:r>
      <w:proofErr w:type="spellEnd"/>
      <w:r w:rsidR="0072764A">
        <w:rPr>
          <w:rFonts w:eastAsia="华文仿宋"/>
        </w:rPr>
        <w:t xml:space="preserve">, NY. </w:t>
      </w:r>
      <w:proofErr w:type="gramStart"/>
      <w:r w:rsidR="0072764A">
        <w:rPr>
          <w:rFonts w:eastAsia="华文仿宋"/>
        </w:rPr>
        <w:t>(In Press</w:t>
      </w:r>
      <w:r>
        <w:rPr>
          <w:rFonts w:eastAsia="华文仿宋"/>
        </w:rPr>
        <w:t>)</w:t>
      </w:r>
      <w:r w:rsidR="0072764A">
        <w:rPr>
          <w:rFonts w:eastAsia="华文仿宋"/>
        </w:rPr>
        <w:t>.</w:t>
      </w:r>
      <w:proofErr w:type="gramEnd"/>
    </w:p>
    <w:p w14:paraId="2F0F90F2" w14:textId="77777777" w:rsidR="00290229" w:rsidRPr="00D63CD5" w:rsidRDefault="00290229" w:rsidP="00290229">
      <w:pPr>
        <w:spacing w:after="120"/>
        <w:ind w:right="-432"/>
        <w:rPr>
          <w:b/>
          <w:sz w:val="28"/>
          <w:u w:val="single"/>
        </w:rPr>
      </w:pPr>
      <w:r w:rsidRPr="00D63CD5">
        <w:rPr>
          <w:b/>
          <w:sz w:val="28"/>
          <w:u w:val="single"/>
        </w:rPr>
        <w:t>Abstracts</w:t>
      </w:r>
      <w:r w:rsidRPr="00D63CD5">
        <w:rPr>
          <w:sz w:val="28"/>
          <w:u w:val="single"/>
        </w:rPr>
        <w:t xml:space="preserve"> </w:t>
      </w:r>
    </w:p>
    <w:p w14:paraId="03387314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White, T.P., and Maxwell, L.C.  </w:t>
      </w:r>
      <w:proofErr w:type="gramStart"/>
      <w:r>
        <w:t xml:space="preserve">Adaptation of rat skeletal muscle to </w:t>
      </w:r>
      <w:proofErr w:type="spellStart"/>
      <w:r>
        <w:t>hypokinesia</w:t>
      </w:r>
      <w:proofErr w:type="spellEnd"/>
      <w:r>
        <w:t>.</w:t>
      </w:r>
      <w:proofErr w:type="gramEnd"/>
      <w:r>
        <w:t xml:space="preserve">  </w:t>
      </w:r>
      <w:r>
        <w:rPr>
          <w:u w:val="single"/>
        </w:rPr>
        <w:t>The Physiologist</w:t>
      </w:r>
      <w:r>
        <w:t>, 25(4)</w:t>
      </w:r>
      <w:proofErr w:type="gramStart"/>
      <w:r>
        <w:t>:260</w:t>
      </w:r>
      <w:proofErr w:type="gramEnd"/>
      <w:r>
        <w:t>, 1982.</w:t>
      </w:r>
    </w:p>
    <w:p w14:paraId="27A36D9B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White, T.P., and Maxwell, L.C.  </w:t>
      </w:r>
      <w:proofErr w:type="gramStart"/>
      <w:r>
        <w:t xml:space="preserve">Influence of exercise on the recovery of skeletal muscle from </w:t>
      </w:r>
      <w:proofErr w:type="spellStart"/>
      <w:r>
        <w:t>hypokinesia</w:t>
      </w:r>
      <w:proofErr w:type="spellEnd"/>
      <w:r>
        <w:t>.</w:t>
      </w:r>
      <w:proofErr w:type="gramEnd"/>
      <w:r>
        <w:t xml:space="preserve">  </w:t>
      </w:r>
      <w:r>
        <w:rPr>
          <w:u w:val="single"/>
        </w:rPr>
        <w:t>Fed. Proc</w:t>
      </w:r>
      <w:r>
        <w:t>., 42(4)</w:t>
      </w:r>
      <w:proofErr w:type="gramStart"/>
      <w:r>
        <w:t>:994</w:t>
      </w:r>
      <w:proofErr w:type="gramEnd"/>
      <w:r>
        <w:t>, 1983.</w:t>
      </w:r>
    </w:p>
    <w:p w14:paraId="43B094A6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Donaldson, S.K. and </w:t>
      </w:r>
      <w:proofErr w:type="spellStart"/>
      <w:r>
        <w:t>Huetteman</w:t>
      </w:r>
      <w:proofErr w:type="spellEnd"/>
      <w:r>
        <w:t xml:space="preserve">, D.  </w:t>
      </w:r>
      <w:proofErr w:type="gramStart"/>
      <w:r>
        <w:t>Uniform sarcomere lengths in mammalian peeled muscle fibers.</w:t>
      </w:r>
      <w:proofErr w:type="gramEnd"/>
      <w:r>
        <w:t xml:space="preserve">  </w:t>
      </w:r>
      <w:r>
        <w:rPr>
          <w:u w:val="single"/>
        </w:rPr>
        <w:t>Biophysical J</w:t>
      </w:r>
      <w:r>
        <w:t>., 45(2)</w:t>
      </w:r>
      <w:proofErr w:type="gramStart"/>
      <w:r>
        <w:t>:102a</w:t>
      </w:r>
      <w:proofErr w:type="gramEnd"/>
      <w:r>
        <w:t>, 1984.</w:t>
      </w:r>
    </w:p>
    <w:p w14:paraId="68437DC4" w14:textId="77777777" w:rsidR="00290229" w:rsidRDefault="00290229" w:rsidP="00290229">
      <w:pPr>
        <w:spacing w:after="120"/>
      </w:pPr>
      <w:r>
        <w:t xml:space="preserve">Donaldson, S.K., Dunn, Jr., R.A., </w:t>
      </w:r>
      <w:r>
        <w:rPr>
          <w:b/>
        </w:rPr>
        <w:t>Kasper</w:t>
      </w:r>
      <w:r>
        <w:t xml:space="preserve">, </w:t>
      </w:r>
      <w:r>
        <w:rPr>
          <w:b/>
        </w:rPr>
        <w:t xml:space="preserve">C.E. </w:t>
      </w:r>
      <w:r>
        <w:t xml:space="preserve">and </w:t>
      </w:r>
      <w:proofErr w:type="spellStart"/>
      <w:r>
        <w:t>Huetteman</w:t>
      </w:r>
      <w:proofErr w:type="spellEnd"/>
      <w:r>
        <w:t xml:space="preserve">, D.A.  </w:t>
      </w:r>
      <w:proofErr w:type="spellStart"/>
      <w:r>
        <w:t>Cl</w:t>
      </w:r>
      <w:proofErr w:type="spellEnd"/>
      <w:r>
        <w:rPr>
          <w:vertAlign w:val="superscript"/>
        </w:rPr>
        <w:t>-</w:t>
      </w:r>
      <w:r>
        <w:t xml:space="preserve"> Stimulation of Ca</w:t>
      </w:r>
      <w:r>
        <w:rPr>
          <w:vertAlign w:val="superscript"/>
        </w:rPr>
        <w:t>2+</w:t>
      </w:r>
      <w:r>
        <w:t xml:space="preserve"> release in disrupted cardiac cells via ionic depolarization of plasma membrane fragments.  </w:t>
      </w:r>
      <w:r>
        <w:rPr>
          <w:u w:val="single"/>
        </w:rPr>
        <w:t>Biophysical J</w:t>
      </w:r>
      <w:r>
        <w:t>., 47(2)</w:t>
      </w:r>
      <w:proofErr w:type="gramStart"/>
      <w:r>
        <w:t>:280a</w:t>
      </w:r>
      <w:proofErr w:type="gramEnd"/>
      <w:r>
        <w:t>, 1985.</w:t>
      </w:r>
    </w:p>
    <w:p w14:paraId="003CC3C4" w14:textId="77777777" w:rsidR="00290229" w:rsidRDefault="00290229" w:rsidP="00290229">
      <w:pPr>
        <w:spacing w:after="120"/>
      </w:pPr>
      <w:r>
        <w:t xml:space="preserve">McNulty, A.L., Otto, A.J., </w:t>
      </w:r>
      <w:r>
        <w:rPr>
          <w:b/>
        </w:rPr>
        <w:t>Kasper</w:t>
      </w:r>
      <w:r>
        <w:t xml:space="preserve">, </w:t>
      </w:r>
      <w:r>
        <w:rPr>
          <w:b/>
        </w:rPr>
        <w:t xml:space="preserve">C.E. </w:t>
      </w:r>
      <w:r>
        <w:t>and</w:t>
      </w:r>
      <w:r>
        <w:rPr>
          <w:b/>
        </w:rPr>
        <w:t xml:space="preserve"> </w:t>
      </w:r>
      <w:r>
        <w:t xml:space="preserve">Thomas, S.P.  </w:t>
      </w:r>
      <w:proofErr w:type="gramStart"/>
      <w:r>
        <w:t>Use of the inverted cage suspension (ISC) model to induce skeletal muscle atrophy.</w:t>
      </w:r>
      <w:proofErr w:type="gramEnd"/>
      <w:r>
        <w:t xml:space="preserve">  </w:t>
      </w:r>
      <w:proofErr w:type="gramStart"/>
      <w:r>
        <w:rPr>
          <w:u w:val="single"/>
        </w:rPr>
        <w:t xml:space="preserve">Med </w:t>
      </w:r>
      <w:proofErr w:type="spellStart"/>
      <w:r>
        <w:rPr>
          <w:u w:val="single"/>
        </w:rPr>
        <w:t>Sci</w:t>
      </w:r>
      <w:proofErr w:type="spellEnd"/>
      <w:r>
        <w:rPr>
          <w:u w:val="single"/>
        </w:rPr>
        <w:t xml:space="preserve"> Sports Exercise</w:t>
      </w:r>
      <w:r>
        <w:t>.</w:t>
      </w:r>
      <w:proofErr w:type="gramEnd"/>
      <w:r>
        <w:t xml:space="preserve"> 18(2)</w:t>
      </w:r>
      <w:proofErr w:type="gramStart"/>
      <w:r>
        <w:t>:55</w:t>
      </w:r>
      <w:proofErr w:type="gramEnd"/>
      <w:r>
        <w:t>, 1986.</w:t>
      </w:r>
    </w:p>
    <w:p w14:paraId="362ED779" w14:textId="77777777" w:rsidR="00290229" w:rsidRDefault="00290229" w:rsidP="00290229">
      <w:pPr>
        <w:spacing w:after="120"/>
      </w:pPr>
      <w:proofErr w:type="gramStart"/>
      <w:r>
        <w:t xml:space="preserve">Otto, A.J., McNulty, A.L., </w:t>
      </w:r>
      <w:r>
        <w:rPr>
          <w:b/>
        </w:rPr>
        <w:t>Kasper</w:t>
      </w:r>
      <w:r>
        <w:t xml:space="preserve">, </w:t>
      </w:r>
      <w:r>
        <w:rPr>
          <w:b/>
        </w:rPr>
        <w:t xml:space="preserve">C.E. </w:t>
      </w:r>
      <w:r>
        <w:t>and Thomas, S.P.</w:t>
      </w:r>
      <w:proofErr w:type="gramEnd"/>
      <w:r>
        <w:t xml:space="preserve">  </w:t>
      </w:r>
      <w:proofErr w:type="gramStart"/>
      <w:r>
        <w:t xml:space="preserve">Effects of recovery mode on soleus muscle composition following </w:t>
      </w:r>
      <w:proofErr w:type="spellStart"/>
      <w:r>
        <w:t>hypokinesia</w:t>
      </w:r>
      <w:proofErr w:type="spellEnd"/>
      <w:r>
        <w:t>.</w:t>
      </w:r>
      <w:proofErr w:type="gramEnd"/>
      <w:r>
        <w:t xml:space="preserve">  </w:t>
      </w:r>
      <w:proofErr w:type="gramStart"/>
      <w:r>
        <w:rPr>
          <w:u w:val="single"/>
        </w:rPr>
        <w:t xml:space="preserve">Med </w:t>
      </w:r>
      <w:proofErr w:type="spellStart"/>
      <w:r>
        <w:rPr>
          <w:u w:val="single"/>
        </w:rPr>
        <w:t>Sci</w:t>
      </w:r>
      <w:proofErr w:type="spellEnd"/>
      <w:r>
        <w:rPr>
          <w:u w:val="single"/>
        </w:rPr>
        <w:t xml:space="preserve"> Sports Exercise</w:t>
      </w:r>
      <w:r>
        <w:t>.</w:t>
      </w:r>
      <w:proofErr w:type="gramEnd"/>
      <w:r>
        <w:t xml:space="preserve"> 18(2)</w:t>
      </w:r>
      <w:proofErr w:type="gramStart"/>
      <w:r>
        <w:t>:54</w:t>
      </w:r>
      <w:proofErr w:type="gramEnd"/>
      <w:r>
        <w:t>, 1986.</w:t>
      </w:r>
    </w:p>
    <w:p w14:paraId="3E0D0950" w14:textId="76367035" w:rsidR="00290229" w:rsidRDefault="00290229" w:rsidP="00290229">
      <w:pPr>
        <w:spacing w:after="120"/>
      </w:pPr>
      <w:proofErr w:type="spellStart"/>
      <w:r>
        <w:t>Reiser</w:t>
      </w:r>
      <w:proofErr w:type="spellEnd"/>
      <w:r>
        <w:t xml:space="preserve">, P.J., </w:t>
      </w:r>
      <w:r>
        <w:rPr>
          <w:b/>
        </w:rPr>
        <w:t>Kasper, C.E.</w:t>
      </w:r>
      <w:r>
        <w:t xml:space="preserve">, and Moss, R.L.  Effects of decreased muscle activity on the velocity of shortening and myosin </w:t>
      </w:r>
      <w:proofErr w:type="spellStart"/>
      <w:r>
        <w:t>isozyme</w:t>
      </w:r>
      <w:proofErr w:type="spellEnd"/>
      <w:r>
        <w:t xml:space="preserve"> composition of single fibers from mammalian fast and slow muscles.  </w:t>
      </w:r>
      <w:r>
        <w:rPr>
          <w:u w:val="single"/>
        </w:rPr>
        <w:t>Biophysical. J.</w:t>
      </w:r>
      <w:r>
        <w:t xml:space="preserve"> 49(2)</w:t>
      </w:r>
      <w:proofErr w:type="gramStart"/>
      <w:r>
        <w:t>:422a</w:t>
      </w:r>
      <w:proofErr w:type="gramEnd"/>
      <w:r>
        <w:t>, 1986.</w:t>
      </w:r>
    </w:p>
    <w:p w14:paraId="152B0773" w14:textId="1F948FC1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Measurement of skeletal muscle-atrophy in models of decreased activity.  </w:t>
      </w:r>
      <w:r>
        <w:rPr>
          <w:u w:val="single"/>
        </w:rPr>
        <w:t>Proceedings of Midwest Nursing Research Society Conference</w:t>
      </w:r>
      <w:r w:rsidR="00670C77">
        <w:t xml:space="preserve">, April </w:t>
      </w:r>
      <w:r>
        <w:t>18, 1988.</w:t>
      </w:r>
    </w:p>
    <w:p w14:paraId="2EC981E6" w14:textId="2CF7A88A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</w:t>
      </w:r>
      <w:proofErr w:type="gramStart"/>
      <w:r>
        <w:t>Exercise-induced degeneration of skeletal muscle following inactivity.</w:t>
      </w:r>
      <w:proofErr w:type="gramEnd"/>
      <w:r>
        <w:t xml:space="preserve">  </w:t>
      </w:r>
      <w:r>
        <w:rPr>
          <w:u w:val="single"/>
        </w:rPr>
        <w:t>Proceedings of Midwest Nursing Research Society Conference</w:t>
      </w:r>
      <w:r>
        <w:t>, April 18, 1988</w:t>
      </w:r>
      <w:r w:rsidR="001607B4">
        <w:t>.</w:t>
      </w:r>
    </w:p>
    <w:p w14:paraId="03891419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Otto, A.J., and McNulty, A.L.  </w:t>
      </w:r>
      <w:proofErr w:type="gramStart"/>
      <w:r>
        <w:t xml:space="preserve">Exercise-induced degeneration of </w:t>
      </w:r>
      <w:proofErr w:type="spellStart"/>
      <w:r>
        <w:t>hypodynamic</w:t>
      </w:r>
      <w:proofErr w:type="spellEnd"/>
      <w:r>
        <w:t xml:space="preserve"> skeletal muscle.</w:t>
      </w:r>
      <w:proofErr w:type="gramEnd"/>
      <w:r>
        <w:t xml:space="preserve">  </w:t>
      </w:r>
      <w:r>
        <w:rPr>
          <w:u w:val="single"/>
        </w:rPr>
        <w:t>ASGSB Bulletin</w:t>
      </w:r>
      <w:r>
        <w:t xml:space="preserve">, 2:57, </w:t>
      </w:r>
      <w:proofErr w:type="gramStart"/>
      <w:r>
        <w:t>August,</w:t>
      </w:r>
      <w:proofErr w:type="gramEnd"/>
      <w:r>
        <w:t xml:space="preserve"> 1989.</w:t>
      </w:r>
    </w:p>
    <w:p w14:paraId="3CD4B7C2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and Thompson, J.L.  </w:t>
      </w:r>
      <w:proofErr w:type="gramStart"/>
      <w:r>
        <w:t xml:space="preserve">Limitations of </w:t>
      </w:r>
      <w:proofErr w:type="spellStart"/>
      <w:r>
        <w:t>histochemical</w:t>
      </w:r>
      <w:proofErr w:type="spellEnd"/>
      <w:r>
        <w:t xml:space="preserve"> identification in transitional single skeletal muscle fibers.</w:t>
      </w:r>
      <w:proofErr w:type="gramEnd"/>
      <w:r>
        <w:t xml:space="preserve"> </w:t>
      </w:r>
      <w:r>
        <w:rPr>
          <w:u w:val="single"/>
        </w:rPr>
        <w:t>Biophysical J</w:t>
      </w:r>
      <w:r>
        <w:t>., 55(2)</w:t>
      </w:r>
      <w:proofErr w:type="gramStart"/>
      <w:r>
        <w:t>:88a</w:t>
      </w:r>
      <w:proofErr w:type="gramEnd"/>
      <w:r>
        <w:t>, 1989.</w:t>
      </w:r>
    </w:p>
    <w:p w14:paraId="479A5B8D" w14:textId="77777777" w:rsidR="00290229" w:rsidRDefault="00290229" w:rsidP="00290229">
      <w:pPr>
        <w:spacing w:after="120"/>
      </w:pPr>
      <w:r>
        <w:t xml:space="preserve">Thompson, J.L., </w:t>
      </w:r>
      <w:r>
        <w:rPr>
          <w:b/>
        </w:rPr>
        <w:t>Kasper, C.E.</w:t>
      </w:r>
      <w:r>
        <w:t xml:space="preserve">, and </w:t>
      </w:r>
      <w:proofErr w:type="spellStart"/>
      <w:r>
        <w:t>Garfinkel</w:t>
      </w:r>
      <w:proofErr w:type="spellEnd"/>
      <w:r>
        <w:t xml:space="preserve">, A.  </w:t>
      </w:r>
      <w:proofErr w:type="spellStart"/>
      <w:proofErr w:type="gramStart"/>
      <w:r>
        <w:t>Targetoid</w:t>
      </w:r>
      <w:proofErr w:type="spellEnd"/>
      <w:r>
        <w:t xml:space="preserve"> fibers in reloaded hypokinetic rat soleus.</w:t>
      </w:r>
      <w:proofErr w:type="gramEnd"/>
      <w:r>
        <w:t xml:space="preserve">  </w:t>
      </w:r>
      <w:r>
        <w:rPr>
          <w:u w:val="single"/>
        </w:rPr>
        <w:t>ASGSB Bulletin</w:t>
      </w:r>
      <w:r>
        <w:t>, 3(1): 119, 1989.</w:t>
      </w:r>
    </w:p>
    <w:p w14:paraId="07B71468" w14:textId="77777777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>.</w:t>
      </w:r>
      <w:proofErr w:type="gramEnd"/>
      <w:r>
        <w:t xml:space="preserve">  </w:t>
      </w:r>
      <w:proofErr w:type="gramStart"/>
      <w:r>
        <w:t>Impact of physiological nursing research on direct patient care.</w:t>
      </w:r>
      <w:proofErr w:type="gramEnd"/>
      <w:r>
        <w:t xml:space="preserve">  </w:t>
      </w:r>
      <w:r>
        <w:rPr>
          <w:u w:val="single"/>
        </w:rPr>
        <w:t>Communicating Nursing Research</w:t>
      </w:r>
      <w:r>
        <w:t>, 23:237, 1990.</w:t>
      </w:r>
    </w:p>
    <w:p w14:paraId="159687A4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St. Pierre, B.A., Page, G.G., </w:t>
      </w:r>
      <w:proofErr w:type="spellStart"/>
      <w:r>
        <w:t>Garfinkel</w:t>
      </w:r>
      <w:proofErr w:type="spellEnd"/>
      <w:r>
        <w:t xml:space="preserve">, A., and Woo, M.  </w:t>
      </w:r>
      <w:proofErr w:type="gramStart"/>
      <w:r>
        <w:t>Spatial analysis of fiber type distributions in rat soleus muscle.</w:t>
      </w:r>
      <w:proofErr w:type="gramEnd"/>
      <w:r>
        <w:t xml:space="preserve">  </w:t>
      </w:r>
      <w:r>
        <w:rPr>
          <w:u w:val="single"/>
        </w:rPr>
        <w:t>ASGSB Bulletin</w:t>
      </w:r>
      <w:r>
        <w:t>, 3(1)</w:t>
      </w:r>
      <w:proofErr w:type="gramStart"/>
      <w:r>
        <w:t>:119</w:t>
      </w:r>
      <w:proofErr w:type="gramEnd"/>
      <w:r>
        <w:t>, 1990.</w:t>
      </w:r>
    </w:p>
    <w:p w14:paraId="4ADE5859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and </w:t>
      </w:r>
      <w:proofErr w:type="spellStart"/>
      <w:r>
        <w:t>Townsley</w:t>
      </w:r>
      <w:proofErr w:type="spellEnd"/>
      <w:r>
        <w:t xml:space="preserve">, J.R.  </w:t>
      </w:r>
      <w:proofErr w:type="spellStart"/>
      <w:r>
        <w:t>Titin</w:t>
      </w:r>
      <w:proofErr w:type="spellEnd"/>
      <w:r>
        <w:t xml:space="preserve"> spacing in mechanically peeled single fibers with respect to fiber type.  </w:t>
      </w:r>
      <w:r>
        <w:rPr>
          <w:u w:val="single"/>
        </w:rPr>
        <w:t>Biophysical J</w:t>
      </w:r>
      <w:r>
        <w:t>., 57(2)</w:t>
      </w:r>
      <w:proofErr w:type="gramStart"/>
      <w:r>
        <w:t>:538a</w:t>
      </w:r>
      <w:proofErr w:type="gramEnd"/>
      <w:r>
        <w:t>, 1990.</w:t>
      </w:r>
    </w:p>
    <w:p w14:paraId="4EF029E5" w14:textId="77777777" w:rsidR="00290229" w:rsidRDefault="00290229" w:rsidP="00290229">
      <w:pPr>
        <w:spacing w:after="120"/>
      </w:pPr>
      <w:r>
        <w:t xml:space="preserve">Tseng, B.S., </w:t>
      </w:r>
      <w:r>
        <w:rPr>
          <w:b/>
        </w:rPr>
        <w:t>Kasper, C.E.</w:t>
      </w:r>
      <w:r>
        <w:t xml:space="preserve">, and Edgerton, V.R.  Nuclear density in isolated single rat skeletal muscle fibers with respect to fiber type.  </w:t>
      </w:r>
      <w:r>
        <w:rPr>
          <w:u w:val="single"/>
        </w:rPr>
        <w:t>Biophysical J</w:t>
      </w:r>
      <w:r>
        <w:t>., 57(2)</w:t>
      </w:r>
      <w:proofErr w:type="gramStart"/>
      <w:r>
        <w:t>:551a</w:t>
      </w:r>
      <w:proofErr w:type="gramEnd"/>
      <w:r>
        <w:t>, 1990.</w:t>
      </w:r>
    </w:p>
    <w:p w14:paraId="6E840EAE" w14:textId="77777777" w:rsidR="00290229" w:rsidRDefault="00290229" w:rsidP="00290229">
      <w:pPr>
        <w:spacing w:after="120"/>
      </w:pPr>
      <w:r>
        <w:t xml:space="preserve">Tseng, B.S., </w:t>
      </w:r>
      <w:r>
        <w:rPr>
          <w:b/>
        </w:rPr>
        <w:t>Kasper, C.E.</w:t>
      </w:r>
      <w:r>
        <w:t xml:space="preserve">, and Edgerton, V.R.  Spatial distribution and shape of </w:t>
      </w:r>
      <w:proofErr w:type="spellStart"/>
      <w:r>
        <w:t>myonuclei</w:t>
      </w:r>
      <w:proofErr w:type="spellEnd"/>
      <w:r>
        <w:t xml:space="preserve"> in isolated rat skeletal muscle fibers.  </w:t>
      </w:r>
      <w:r>
        <w:rPr>
          <w:u w:val="single"/>
        </w:rPr>
        <w:t xml:space="preserve">Med </w:t>
      </w:r>
      <w:proofErr w:type="spellStart"/>
      <w:r>
        <w:rPr>
          <w:u w:val="single"/>
        </w:rPr>
        <w:t>Sci</w:t>
      </w:r>
      <w:proofErr w:type="spellEnd"/>
      <w:r>
        <w:rPr>
          <w:u w:val="single"/>
        </w:rPr>
        <w:t xml:space="preserve"> Sports Exercise</w:t>
      </w:r>
      <w:r>
        <w:t>, 23(4 Suppl.)</w:t>
      </w:r>
      <w:proofErr w:type="gramStart"/>
      <w:r>
        <w:t>:S57</w:t>
      </w:r>
      <w:proofErr w:type="gramEnd"/>
      <w:r>
        <w:t>, 1991.</w:t>
      </w:r>
    </w:p>
    <w:p w14:paraId="5B3416E8" w14:textId="77777777" w:rsidR="00290229" w:rsidRDefault="00290229" w:rsidP="00290229">
      <w:pPr>
        <w:spacing w:after="120"/>
      </w:pPr>
      <w:r>
        <w:lastRenderedPageBreak/>
        <w:t xml:space="preserve">Tseng, B.S., Allen, D. L., Sung, C. K., </w:t>
      </w:r>
      <w:r>
        <w:rPr>
          <w:b/>
        </w:rPr>
        <w:t>Kasper, C.E.</w:t>
      </w:r>
      <w:r>
        <w:t xml:space="preserve">, and Edgerton, V.R.  </w:t>
      </w:r>
      <w:proofErr w:type="spellStart"/>
      <w:r>
        <w:t>Mechano</w:t>
      </w:r>
      <w:proofErr w:type="spellEnd"/>
      <w:r>
        <w:t xml:space="preserve">-linkage of </w:t>
      </w:r>
      <w:proofErr w:type="spellStart"/>
      <w:r>
        <w:t>myonuclei</w:t>
      </w:r>
      <w:proofErr w:type="spellEnd"/>
      <w:r>
        <w:t xml:space="preserve"> with sarcomere length in isolated rat skeletal muscle fibers.  </w:t>
      </w:r>
      <w:r>
        <w:rPr>
          <w:u w:val="single"/>
        </w:rPr>
        <w:t xml:space="preserve">Soc. </w:t>
      </w:r>
      <w:proofErr w:type="spellStart"/>
      <w:r>
        <w:rPr>
          <w:u w:val="single"/>
        </w:rPr>
        <w:t>Neurosci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Abstr</w:t>
      </w:r>
      <w:proofErr w:type="spellEnd"/>
      <w:proofErr w:type="gramStart"/>
      <w:r>
        <w:t>.,</w:t>
      </w:r>
      <w:proofErr w:type="gramEnd"/>
      <w:r>
        <w:t xml:space="preserve"> 17 (Part 1):650, 1991.</w:t>
      </w:r>
    </w:p>
    <w:p w14:paraId="785F991F" w14:textId="77777777" w:rsidR="00290229" w:rsidRDefault="00290229" w:rsidP="00290229">
      <w:pPr>
        <w:spacing w:after="120"/>
      </w:pPr>
      <w:proofErr w:type="gramStart"/>
      <w:r>
        <w:rPr>
          <w:b/>
        </w:rPr>
        <w:t>Kasper, C.E.</w:t>
      </w:r>
      <w:r>
        <w:t xml:space="preserve"> and </w:t>
      </w:r>
      <w:proofErr w:type="spellStart"/>
      <w:r>
        <w:t>Xun</w:t>
      </w:r>
      <w:proofErr w:type="spellEnd"/>
      <w:r>
        <w:t xml:space="preserve">, L. Adaptation of </w:t>
      </w:r>
      <w:proofErr w:type="spellStart"/>
      <w:r>
        <w:t>titin</w:t>
      </w:r>
      <w:proofErr w:type="spellEnd"/>
      <w:r>
        <w:t xml:space="preserve"> to short-term microgravity.</w:t>
      </w:r>
      <w:proofErr w:type="gramEnd"/>
      <w:r>
        <w:t xml:space="preserve">  </w:t>
      </w:r>
      <w:r>
        <w:rPr>
          <w:u w:val="single"/>
        </w:rPr>
        <w:t>ASGSB Bulletin</w:t>
      </w:r>
      <w:r>
        <w:t>, 6(1)</w:t>
      </w:r>
      <w:proofErr w:type="gramStart"/>
      <w:r>
        <w:t>:87</w:t>
      </w:r>
      <w:proofErr w:type="gramEnd"/>
      <w:r>
        <w:t>, 1992.</w:t>
      </w:r>
    </w:p>
    <w:p w14:paraId="0682281C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</w:t>
      </w:r>
      <w:proofErr w:type="spellStart"/>
      <w:r>
        <w:t>Xun</w:t>
      </w:r>
      <w:proofErr w:type="spellEnd"/>
      <w:r>
        <w:t xml:space="preserve">, L., </w:t>
      </w:r>
      <w:proofErr w:type="spellStart"/>
      <w:r>
        <w:t>Monke</w:t>
      </w:r>
      <w:proofErr w:type="spellEnd"/>
      <w:r>
        <w:t xml:space="preserve">, S. &amp; </w:t>
      </w:r>
      <w:proofErr w:type="spellStart"/>
      <w:r>
        <w:t>Garfinkel</w:t>
      </w:r>
      <w:proofErr w:type="spellEnd"/>
      <w:r>
        <w:t xml:space="preserve">, A. Adaptation of </w:t>
      </w:r>
      <w:proofErr w:type="spellStart"/>
      <w:r>
        <w:t>myonuclei</w:t>
      </w:r>
      <w:proofErr w:type="spellEnd"/>
      <w:r>
        <w:t xml:space="preserve"> to short-term microgravity.  </w:t>
      </w:r>
      <w:r>
        <w:rPr>
          <w:u w:val="single"/>
        </w:rPr>
        <w:t>ASGSB Bulletin</w:t>
      </w:r>
      <w:r>
        <w:t>, 6(1)</w:t>
      </w:r>
      <w:proofErr w:type="gramStart"/>
      <w:r>
        <w:t>:57</w:t>
      </w:r>
      <w:proofErr w:type="gramEnd"/>
      <w:r>
        <w:t>, 1992.</w:t>
      </w:r>
    </w:p>
    <w:p w14:paraId="4A4978BD" w14:textId="5BFDCDAB" w:rsidR="00290229" w:rsidRDefault="00290229" w:rsidP="00290229">
      <w:pPr>
        <w:spacing w:after="120"/>
      </w:pPr>
      <w:proofErr w:type="gramStart"/>
      <w:r>
        <w:rPr>
          <w:b/>
        </w:rPr>
        <w:t>Kasper, C.E.</w:t>
      </w:r>
      <w:r>
        <w:t xml:space="preserve"> and </w:t>
      </w:r>
      <w:proofErr w:type="spellStart"/>
      <w:r>
        <w:t>Xun</w:t>
      </w:r>
      <w:proofErr w:type="spellEnd"/>
      <w:r>
        <w:t xml:space="preserve">, L. Adaptation of </w:t>
      </w:r>
      <w:proofErr w:type="spellStart"/>
      <w:r>
        <w:t>titin</w:t>
      </w:r>
      <w:proofErr w:type="spellEnd"/>
      <w:r>
        <w:t xml:space="preserve"> to </w:t>
      </w:r>
      <w:proofErr w:type="spellStart"/>
      <w:r>
        <w:t>hindlimb</w:t>
      </w:r>
      <w:proofErr w:type="spellEnd"/>
      <w:r>
        <w:t xml:space="preserve"> unloading</w:t>
      </w:r>
      <w:r>
        <w:rPr>
          <w:u w:val="single"/>
        </w:rPr>
        <w:t>.</w:t>
      </w:r>
      <w:proofErr w:type="gramEnd"/>
      <w:r>
        <w:rPr>
          <w:u w:val="single"/>
        </w:rPr>
        <w:t xml:space="preserve"> Med. Sci. Sport &amp; Exer</w:t>
      </w:r>
      <w:r w:rsidR="0049788F">
        <w:rPr>
          <w:u w:val="single"/>
        </w:rPr>
        <w:t>cise</w:t>
      </w:r>
      <w:r>
        <w:t>. 25 (5, Suppl.)</w:t>
      </w:r>
      <w:proofErr w:type="gramStart"/>
      <w:r>
        <w:t>:S97</w:t>
      </w:r>
      <w:proofErr w:type="gramEnd"/>
      <w:r>
        <w:t>, 1993.</w:t>
      </w:r>
    </w:p>
    <w:p w14:paraId="7FA9B7D5" w14:textId="77777777" w:rsidR="00290229" w:rsidRDefault="00290229" w:rsidP="00290229">
      <w:pPr>
        <w:spacing w:after="120"/>
      </w:pPr>
      <w:proofErr w:type="gramStart"/>
      <w:r>
        <w:rPr>
          <w:b/>
        </w:rPr>
        <w:t>Kasper, C. E</w:t>
      </w:r>
      <w:r>
        <w:t xml:space="preserve">., </w:t>
      </w:r>
      <w:proofErr w:type="spellStart"/>
      <w:r>
        <w:t>Xun</w:t>
      </w:r>
      <w:proofErr w:type="spellEnd"/>
      <w:r>
        <w:t xml:space="preserve">, L., </w:t>
      </w:r>
      <w:proofErr w:type="spellStart"/>
      <w:r>
        <w:t>Mariola</w:t>
      </w:r>
      <w:proofErr w:type="spellEnd"/>
      <w:r>
        <w:t xml:space="preserve">, M., Nguyen, T., </w:t>
      </w:r>
      <w:proofErr w:type="spellStart"/>
      <w:r>
        <w:t>Tobiano</w:t>
      </w:r>
      <w:proofErr w:type="spellEnd"/>
      <w:r>
        <w:t xml:space="preserve">, P., and </w:t>
      </w:r>
      <w:proofErr w:type="spellStart"/>
      <w:r>
        <w:t>Benyamini</w:t>
      </w:r>
      <w:proofErr w:type="spellEnd"/>
      <w:r>
        <w:t xml:space="preserve">, P. </w:t>
      </w:r>
      <w:proofErr w:type="spellStart"/>
      <w:r>
        <w:t>Sarcolemmal</w:t>
      </w:r>
      <w:proofErr w:type="spellEnd"/>
      <w:r>
        <w:t xml:space="preserve"> disruption during recovery from </w:t>
      </w:r>
      <w:proofErr w:type="spellStart"/>
      <w:r>
        <w:t>hindlimb</w:t>
      </w:r>
      <w:proofErr w:type="spellEnd"/>
      <w:r>
        <w:t xml:space="preserve"> unloading.</w:t>
      </w:r>
      <w:proofErr w:type="gramEnd"/>
      <w:r>
        <w:t xml:space="preserve">  </w:t>
      </w:r>
      <w:r>
        <w:rPr>
          <w:u w:val="single"/>
        </w:rPr>
        <w:t>The FASEB Journal</w:t>
      </w:r>
      <w:r>
        <w:t>, 8(4, Pt.1)</w:t>
      </w:r>
      <w:proofErr w:type="gramStart"/>
      <w:r>
        <w:t>:A60</w:t>
      </w:r>
      <w:proofErr w:type="gramEnd"/>
      <w:r>
        <w:t>, 1994.</w:t>
      </w:r>
    </w:p>
    <w:p w14:paraId="2CFE6A08" w14:textId="64D34106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and </w:t>
      </w:r>
      <w:proofErr w:type="spellStart"/>
      <w:r>
        <w:t>Xun</w:t>
      </w:r>
      <w:proofErr w:type="spellEnd"/>
      <w:r>
        <w:t>, L. Cytoplasm-To-</w:t>
      </w:r>
      <w:proofErr w:type="spellStart"/>
      <w:r>
        <w:t>Myonucleus</w:t>
      </w:r>
      <w:proofErr w:type="spellEnd"/>
      <w:r>
        <w:t xml:space="preserve"> Ratios In Atrophic Skeletal Muscle. </w:t>
      </w:r>
      <w:r>
        <w:rPr>
          <w:u w:val="single"/>
        </w:rPr>
        <w:t xml:space="preserve">Med </w:t>
      </w:r>
      <w:proofErr w:type="spellStart"/>
      <w:r>
        <w:rPr>
          <w:u w:val="single"/>
        </w:rPr>
        <w:t>Sci</w:t>
      </w:r>
      <w:proofErr w:type="spellEnd"/>
      <w:r>
        <w:rPr>
          <w:u w:val="single"/>
        </w:rPr>
        <w:t xml:space="preserve"> Sport &amp; Exer</w:t>
      </w:r>
      <w:r w:rsidR="00A34D4E">
        <w:rPr>
          <w:u w:val="single"/>
        </w:rPr>
        <w:t>cise</w:t>
      </w:r>
      <w:r w:rsidR="00E23941">
        <w:rPr>
          <w:u w:val="single"/>
        </w:rPr>
        <w:t>,</w:t>
      </w:r>
      <w:r>
        <w:t xml:space="preserve"> 27(5)</w:t>
      </w:r>
      <w:proofErr w:type="gramStart"/>
      <w:r>
        <w:t>:S121</w:t>
      </w:r>
      <w:proofErr w:type="gramEnd"/>
      <w:r>
        <w:t>, 1995.</w:t>
      </w:r>
    </w:p>
    <w:p w14:paraId="37366DED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</w:t>
      </w:r>
      <w:proofErr w:type="gramStart"/>
      <w:r>
        <w:t xml:space="preserve">A Role for </w:t>
      </w:r>
      <w:proofErr w:type="spellStart"/>
      <w:r>
        <w:t>Kinesin</w:t>
      </w:r>
      <w:proofErr w:type="spellEnd"/>
      <w:r>
        <w:t xml:space="preserve"> in Developing Soleus Muscle Fibers in the Rat.</w:t>
      </w:r>
      <w:proofErr w:type="gramEnd"/>
      <w:r>
        <w:t xml:space="preserve">  </w:t>
      </w:r>
      <w:proofErr w:type="spellStart"/>
      <w:r>
        <w:rPr>
          <w:u w:val="single"/>
        </w:rPr>
        <w:t>Biophys</w:t>
      </w:r>
      <w:proofErr w:type="spellEnd"/>
      <w:r>
        <w:rPr>
          <w:u w:val="single"/>
        </w:rPr>
        <w:t>. J</w:t>
      </w:r>
      <w:r>
        <w:t>, 70(2): A21, 1996.</w:t>
      </w:r>
    </w:p>
    <w:p w14:paraId="3E23FFB4" w14:textId="710DD251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Cytoplasmic Volume-to-</w:t>
      </w:r>
      <w:proofErr w:type="spellStart"/>
      <w:r>
        <w:t>myonucleus</w:t>
      </w:r>
      <w:proofErr w:type="spellEnd"/>
      <w:r>
        <w:t xml:space="preserve"> Ratios in Developing Rat Soleus </w:t>
      </w:r>
      <w:proofErr w:type="gramStart"/>
      <w:r>
        <w:t xml:space="preserve">and  </w:t>
      </w:r>
      <w:proofErr w:type="spellStart"/>
      <w:r>
        <w:t>Plantaris</w:t>
      </w:r>
      <w:proofErr w:type="spellEnd"/>
      <w:proofErr w:type="gramEnd"/>
      <w:r>
        <w:t xml:space="preserve"> Fibers. </w:t>
      </w:r>
      <w:r>
        <w:rPr>
          <w:u w:val="single"/>
        </w:rPr>
        <w:t>Med. Sci. Sport &amp; Exer</w:t>
      </w:r>
      <w:r w:rsidR="00F70FE4">
        <w:rPr>
          <w:u w:val="single"/>
        </w:rPr>
        <w:t>cise</w:t>
      </w:r>
      <w:r w:rsidR="00E23941">
        <w:rPr>
          <w:u w:val="single"/>
        </w:rPr>
        <w:t xml:space="preserve">, </w:t>
      </w:r>
      <w:r>
        <w:t>28(5), 1996.</w:t>
      </w:r>
    </w:p>
    <w:p w14:paraId="061577BB" w14:textId="3A4A5607" w:rsidR="00290229" w:rsidRDefault="00290229" w:rsidP="00290229">
      <w:pPr>
        <w:spacing w:after="120"/>
      </w:pPr>
      <w:r>
        <w:t xml:space="preserve">Halle, J., </w:t>
      </w:r>
      <w:r>
        <w:rPr>
          <w:b/>
        </w:rPr>
        <w:t>Kasper, C.E.</w:t>
      </w:r>
      <w:r>
        <w:t xml:space="preserve">, </w:t>
      </w:r>
      <w:proofErr w:type="spellStart"/>
      <w:r>
        <w:t>Gidday</w:t>
      </w:r>
      <w:proofErr w:type="spellEnd"/>
      <w:r>
        <w:t xml:space="preserve">, J. and </w:t>
      </w:r>
      <w:proofErr w:type="spellStart"/>
      <w:r>
        <w:t>Koos</w:t>
      </w:r>
      <w:proofErr w:type="spellEnd"/>
      <w:r>
        <w:t xml:space="preserve">, B. Neonatal hypoxic ischemic </w:t>
      </w:r>
      <w:proofErr w:type="spellStart"/>
      <w:r>
        <w:t>neuroprotection</w:t>
      </w:r>
      <w:proofErr w:type="spellEnd"/>
      <w:r>
        <w:t xml:space="preserve"> by the adenosine A1 receptor binding enhancer PD 81, 273.  </w:t>
      </w:r>
      <w:proofErr w:type="gramStart"/>
      <w:r>
        <w:rPr>
          <w:u w:val="single"/>
        </w:rPr>
        <w:t>Proceedings of the Society for Gynecologic Investigation</w:t>
      </w:r>
      <w:r>
        <w:t>, 1997.</w:t>
      </w:r>
      <w:proofErr w:type="gramEnd"/>
    </w:p>
    <w:p w14:paraId="009F0486" w14:textId="50D313E6" w:rsidR="00290229" w:rsidRDefault="00290229" w:rsidP="00290229">
      <w:pPr>
        <w:spacing w:after="120"/>
      </w:pPr>
      <w:r>
        <w:rPr>
          <w:b/>
        </w:rPr>
        <w:t>Kasper, C.E</w:t>
      </w:r>
      <w:r w:rsidR="00D64A82">
        <w:t xml:space="preserve"> and Thompson, L. V. </w:t>
      </w:r>
      <w:r>
        <w:t xml:space="preserve">Altered nuclear control domains in aging skeletal muscle.  </w:t>
      </w:r>
      <w:proofErr w:type="spellStart"/>
      <w:r>
        <w:rPr>
          <w:u w:val="single"/>
        </w:rPr>
        <w:t>Biophys</w:t>
      </w:r>
      <w:proofErr w:type="spellEnd"/>
      <w:r>
        <w:rPr>
          <w:u w:val="single"/>
        </w:rPr>
        <w:t>. J</w:t>
      </w:r>
      <w:r>
        <w:t>.</w:t>
      </w:r>
      <w:r w:rsidR="00E23941">
        <w:t>,</w:t>
      </w:r>
      <w:r>
        <w:t xml:space="preserve"> 72(2)</w:t>
      </w:r>
      <w:proofErr w:type="gramStart"/>
      <w:r>
        <w:t>:A277</w:t>
      </w:r>
      <w:proofErr w:type="gramEnd"/>
      <w:r>
        <w:t>, 1997.</w:t>
      </w:r>
    </w:p>
    <w:p w14:paraId="6F7D3602" w14:textId="77777777" w:rsidR="00290229" w:rsidRDefault="00290229" w:rsidP="00290229">
      <w:pPr>
        <w:spacing w:after="120"/>
      </w:pPr>
      <w:r>
        <w:rPr>
          <w:b/>
        </w:rPr>
        <w:t>Kasper, C.E</w:t>
      </w:r>
      <w:r w:rsidR="00D64A82">
        <w:t xml:space="preserve">. &amp; Thompson, L. V. </w:t>
      </w:r>
      <w:r>
        <w:t xml:space="preserve">Altered nuclear control domains in aging skeletal muscle.  </w:t>
      </w:r>
      <w:proofErr w:type="gramStart"/>
      <w:r>
        <w:t xml:space="preserve">J </w:t>
      </w:r>
      <w:r w:rsidRPr="006D61B9">
        <w:rPr>
          <w:u w:val="single"/>
        </w:rPr>
        <w:t>Women’s Health</w:t>
      </w:r>
      <w:r>
        <w:t>, 1998.</w:t>
      </w:r>
      <w:proofErr w:type="gramEnd"/>
    </w:p>
    <w:p w14:paraId="318DE6CF" w14:textId="4CAF31BA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Aging Skeletal Muscle </w:t>
      </w:r>
      <w:proofErr w:type="spellStart"/>
      <w:r>
        <w:t>Myonuclei</w:t>
      </w:r>
      <w:proofErr w:type="spellEnd"/>
      <w:r>
        <w:t xml:space="preserve">, </w:t>
      </w:r>
      <w:r>
        <w:rPr>
          <w:u w:val="single"/>
        </w:rPr>
        <w:t>Med. Sci. Sports &amp; Exercise</w:t>
      </w:r>
      <w:r w:rsidR="00E23941">
        <w:rPr>
          <w:u w:val="single"/>
        </w:rPr>
        <w:t>,</w:t>
      </w:r>
      <w:r>
        <w:t xml:space="preserve"> 31(5)</w:t>
      </w:r>
      <w:proofErr w:type="gramStart"/>
      <w:r>
        <w:t>:S133</w:t>
      </w:r>
      <w:proofErr w:type="gramEnd"/>
      <w:r>
        <w:t>, 1999.</w:t>
      </w:r>
    </w:p>
    <w:p w14:paraId="2BDC70C9" w14:textId="781377DF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, </w:t>
      </w:r>
      <w:proofErr w:type="spellStart"/>
      <w:r>
        <w:t>Lamin</w:t>
      </w:r>
      <w:proofErr w:type="spellEnd"/>
      <w:r>
        <w:t xml:space="preserve"> in adapting skeletal muscle, </w:t>
      </w:r>
      <w:r>
        <w:rPr>
          <w:u w:val="single"/>
        </w:rPr>
        <w:t>Molecular Biol. Cell</w:t>
      </w:r>
      <w:r>
        <w:t>, Dec. 2002.</w:t>
      </w:r>
    </w:p>
    <w:p w14:paraId="42DFA3D7" w14:textId="77777777" w:rsidR="00290229" w:rsidRDefault="00290229" w:rsidP="00290229">
      <w:pPr>
        <w:spacing w:after="120"/>
      </w:pPr>
      <w:proofErr w:type="spellStart"/>
      <w:r>
        <w:t>Galban</w:t>
      </w:r>
      <w:proofErr w:type="spellEnd"/>
      <w:r>
        <w:t xml:space="preserve">, C., </w:t>
      </w:r>
      <w:r>
        <w:rPr>
          <w:b/>
        </w:rPr>
        <w:t>Kasper, C.E.,</w:t>
      </w:r>
      <w:r>
        <w:t xml:space="preserve"> Spencer, R., and Ling, S.M.  Arthritis-induced muscle dysfunction-atrophy, or more? </w:t>
      </w:r>
      <w:proofErr w:type="gramStart"/>
      <w:r>
        <w:t xml:space="preserve">Determination of </w:t>
      </w:r>
      <w:proofErr w:type="spellStart"/>
      <w:r>
        <w:t>bioenergetic</w:t>
      </w:r>
      <w:proofErr w:type="spellEnd"/>
      <w:r>
        <w:t xml:space="preserve"> reserve by in-vivo </w:t>
      </w:r>
      <w:r>
        <w:rPr>
          <w:vertAlign w:val="superscript"/>
        </w:rPr>
        <w:t>31</w:t>
      </w:r>
      <w:r>
        <w:t>P nuclear magnetic resonance spectroscopy.</w:t>
      </w:r>
      <w:proofErr w:type="gramEnd"/>
      <w:r>
        <w:t xml:space="preserve"> </w:t>
      </w:r>
      <w:r>
        <w:rPr>
          <w:u w:val="single"/>
        </w:rPr>
        <w:t>J. Ortho. Research</w:t>
      </w:r>
      <w:r>
        <w:t>, Feb. 2003.</w:t>
      </w:r>
    </w:p>
    <w:p w14:paraId="189D3A43" w14:textId="5DA38FF0" w:rsidR="00290229" w:rsidRPr="00D902B4" w:rsidRDefault="00290229" w:rsidP="00290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</w:pPr>
      <w:proofErr w:type="spellStart"/>
      <w:r w:rsidRPr="00D902B4">
        <w:t>Batra</w:t>
      </w:r>
      <w:proofErr w:type="spellEnd"/>
      <w:r w:rsidRPr="00D902B4">
        <w:t xml:space="preserve">, A., Ling, S.M., Spencer, R G S, </w:t>
      </w:r>
      <w:r w:rsidRPr="00D902B4">
        <w:rPr>
          <w:b/>
        </w:rPr>
        <w:t>Kasper, C E</w:t>
      </w:r>
      <w:r w:rsidRPr="00D902B4">
        <w:t xml:space="preserve">, </w:t>
      </w:r>
      <w:proofErr w:type="spellStart"/>
      <w:r w:rsidRPr="00D902B4">
        <w:t>Galban</w:t>
      </w:r>
      <w:proofErr w:type="spellEnd"/>
      <w:r w:rsidRPr="00D902B4">
        <w:t xml:space="preserve">, C., </w:t>
      </w:r>
      <w:proofErr w:type="spellStart"/>
      <w:r w:rsidRPr="00D902B4">
        <w:t>Taub</w:t>
      </w:r>
      <w:proofErr w:type="spellEnd"/>
      <w:r w:rsidRPr="00D902B4">
        <w:t>, D, &amp; Abernethy, D R.  Skeletal Muscle Atrophy Induced by Hind-limb Unloading is Associated with Low Muscle IL-6.</w:t>
      </w:r>
      <w:r w:rsidRPr="00D902B4">
        <w:rPr>
          <w:b/>
        </w:rPr>
        <w:t xml:space="preserve"> </w:t>
      </w:r>
      <w:r w:rsidR="00920FCD" w:rsidRPr="00920FCD">
        <w:rPr>
          <w:rFonts w:cs="Arial"/>
          <w:color w:val="1A1A1A"/>
          <w:sz w:val="22"/>
          <w:szCs w:val="22"/>
        </w:rPr>
        <w:t xml:space="preserve">In </w:t>
      </w:r>
      <w:r w:rsidR="00465715">
        <w:rPr>
          <w:rFonts w:cs="Arial"/>
          <w:iCs/>
          <w:color w:val="1A1A1A"/>
          <w:sz w:val="22"/>
          <w:szCs w:val="22"/>
          <w:u w:val="single"/>
        </w:rPr>
        <w:t>FASEB Journal,</w:t>
      </w:r>
      <w:r w:rsidR="00920FCD" w:rsidRPr="00920FCD">
        <w:rPr>
          <w:rFonts w:cs="Arial"/>
          <w:color w:val="1A1A1A"/>
          <w:sz w:val="22"/>
          <w:szCs w:val="22"/>
        </w:rPr>
        <w:t xml:space="preserve"> (Vol. 17, No. 5, pp. A957-A957)</w:t>
      </w:r>
      <w:r w:rsidRPr="00920FCD">
        <w:rPr>
          <w:sz w:val="22"/>
          <w:szCs w:val="22"/>
        </w:rPr>
        <w:t>,</w:t>
      </w:r>
      <w:r w:rsidRPr="00D902B4">
        <w:t xml:space="preserve"> </w:t>
      </w:r>
      <w:proofErr w:type="gramStart"/>
      <w:r w:rsidRPr="00D902B4">
        <w:t>April,</w:t>
      </w:r>
      <w:proofErr w:type="gramEnd"/>
      <w:r w:rsidRPr="00D902B4">
        <w:t xml:space="preserve"> 2003.</w:t>
      </w:r>
    </w:p>
    <w:p w14:paraId="62D0D6EF" w14:textId="77777777" w:rsidR="00290229" w:rsidRPr="00D902B4" w:rsidRDefault="00290229" w:rsidP="00290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</w:pPr>
      <w:proofErr w:type="spellStart"/>
      <w:r w:rsidRPr="00D902B4">
        <w:t>Galban</w:t>
      </w:r>
      <w:proofErr w:type="spellEnd"/>
      <w:r w:rsidRPr="00D902B4">
        <w:t xml:space="preserve">, C., Ling, S.M., </w:t>
      </w:r>
      <w:r w:rsidRPr="00D902B4">
        <w:rPr>
          <w:b/>
        </w:rPr>
        <w:t>Kasper, C.E.,</w:t>
      </w:r>
      <w:r w:rsidRPr="00D902B4">
        <w:t xml:space="preserve"> </w:t>
      </w:r>
      <w:r w:rsidR="00EF48C8">
        <w:t xml:space="preserve"> </w:t>
      </w:r>
      <w:r w:rsidRPr="00D902B4">
        <w:t xml:space="preserve">&amp; Spencer, R. G. S.  Determination of </w:t>
      </w:r>
      <w:proofErr w:type="spellStart"/>
      <w:r w:rsidRPr="00D902B4">
        <w:t>Bioenergetic</w:t>
      </w:r>
      <w:proofErr w:type="spellEnd"/>
      <w:r w:rsidRPr="00D902B4">
        <w:t xml:space="preserve"> Reserve In Arthritis-Induced Muscle Dysfunction By In-Vivo 31p Nuclear Magnetic Resonance Spectroscopy,</w:t>
      </w:r>
      <w:r w:rsidRPr="00D902B4">
        <w:rPr>
          <w:i/>
          <w:u w:val="single"/>
        </w:rPr>
        <w:t xml:space="preserve"> </w:t>
      </w:r>
      <w:r w:rsidRPr="00D902B4">
        <w:rPr>
          <w:u w:val="single"/>
        </w:rPr>
        <w:t>Magnetic Resonance in Medicine</w:t>
      </w:r>
      <w:r w:rsidRPr="00D902B4">
        <w:t>, May, 2003.</w:t>
      </w:r>
    </w:p>
    <w:p w14:paraId="00D26A51" w14:textId="77777777" w:rsidR="00290229" w:rsidRDefault="00290229" w:rsidP="00A957D0">
      <w:pPr>
        <w:widowControl w:val="0"/>
        <w:autoSpaceDE w:val="0"/>
        <w:autoSpaceDN w:val="0"/>
        <w:adjustRightInd w:val="0"/>
        <w:spacing w:after="120"/>
        <w:rPr>
          <w:rFonts w:cs="Times-Roman"/>
          <w:szCs w:val="26"/>
        </w:rPr>
      </w:pPr>
      <w:proofErr w:type="spellStart"/>
      <w:r w:rsidRPr="00CC09AE">
        <w:rPr>
          <w:rFonts w:cs="Times-Bold"/>
          <w:bCs/>
          <w:szCs w:val="26"/>
        </w:rPr>
        <w:t>Kovesdi</w:t>
      </w:r>
      <w:proofErr w:type="spellEnd"/>
      <w:r w:rsidRPr="00CC09AE">
        <w:rPr>
          <w:rFonts w:cs="Times-Bold"/>
          <w:bCs/>
          <w:szCs w:val="26"/>
        </w:rPr>
        <w:t>, E.</w:t>
      </w:r>
      <w:r w:rsidRPr="00CC09AE">
        <w:rPr>
          <w:rFonts w:cs="Times-Bold"/>
          <w:szCs w:val="26"/>
        </w:rPr>
        <w:t xml:space="preserve">, </w:t>
      </w:r>
      <w:proofErr w:type="spellStart"/>
      <w:r w:rsidRPr="00CC09AE">
        <w:rPr>
          <w:rFonts w:cs="Times-Bold"/>
          <w:szCs w:val="26"/>
        </w:rPr>
        <w:t>Gyorgy</w:t>
      </w:r>
      <w:proofErr w:type="spellEnd"/>
      <w:r w:rsidRPr="00CC09AE">
        <w:rPr>
          <w:rFonts w:cs="Times-Bold"/>
          <w:szCs w:val="26"/>
        </w:rPr>
        <w:t>, A., Kwon, S</w:t>
      </w:r>
      <w:proofErr w:type="gramStart"/>
      <w:r w:rsidRPr="00CC09AE">
        <w:rPr>
          <w:rFonts w:cs="Times-Bold"/>
          <w:szCs w:val="26"/>
        </w:rPr>
        <w:t>.-</w:t>
      </w:r>
      <w:proofErr w:type="gramEnd"/>
      <w:r w:rsidRPr="00CC09AE">
        <w:rPr>
          <w:rFonts w:cs="Times-Bold"/>
          <w:szCs w:val="26"/>
        </w:rPr>
        <w:t xml:space="preserve">K., </w:t>
      </w:r>
      <w:proofErr w:type="spellStart"/>
      <w:r w:rsidRPr="00CC09AE">
        <w:rPr>
          <w:rFonts w:cs="Times-Bold"/>
          <w:szCs w:val="26"/>
        </w:rPr>
        <w:t>Wingo</w:t>
      </w:r>
      <w:proofErr w:type="spellEnd"/>
      <w:r w:rsidRPr="00CC09AE">
        <w:rPr>
          <w:rFonts w:cs="Times-Bold"/>
          <w:szCs w:val="26"/>
        </w:rPr>
        <w:t xml:space="preserve"> D., Walker J., </w:t>
      </w:r>
      <w:r w:rsidRPr="00CC09AE">
        <w:rPr>
          <w:rFonts w:cs="Times-Bold"/>
          <w:b/>
          <w:szCs w:val="26"/>
        </w:rPr>
        <w:t>Kasper C</w:t>
      </w:r>
      <w:r w:rsidRPr="00CC09AE">
        <w:rPr>
          <w:rFonts w:cs="Times-Bold"/>
          <w:szCs w:val="26"/>
        </w:rPr>
        <w:t xml:space="preserve">., &amp; </w:t>
      </w:r>
      <w:proofErr w:type="spellStart"/>
      <w:r w:rsidRPr="00CC09AE">
        <w:rPr>
          <w:rFonts w:cs="Times-Bold"/>
          <w:szCs w:val="26"/>
        </w:rPr>
        <w:t>Agoston</w:t>
      </w:r>
      <w:proofErr w:type="spellEnd"/>
      <w:r w:rsidRPr="00CC09AE">
        <w:rPr>
          <w:rFonts w:cs="Times-Bold"/>
          <w:szCs w:val="26"/>
        </w:rPr>
        <w:t xml:space="preserve"> D.</w:t>
      </w:r>
      <w:r w:rsidRPr="00CC09AE">
        <w:rPr>
          <w:rFonts w:cs="Times-Bold"/>
          <w:szCs w:val="21"/>
        </w:rPr>
        <w:t xml:space="preserve"> </w:t>
      </w:r>
      <w:r w:rsidRPr="00CC09AE">
        <w:rPr>
          <w:rFonts w:cs="Times-Roman"/>
          <w:szCs w:val="26"/>
        </w:rPr>
        <w:t xml:space="preserve">Effect of enriched environment on the outcome of traumatic brain injury. </w:t>
      </w:r>
      <w:r w:rsidRPr="00CC09AE">
        <w:rPr>
          <w:rFonts w:cs="Times-Roman"/>
          <w:szCs w:val="26"/>
          <w:u w:val="single"/>
        </w:rPr>
        <w:t>Neuroscience</w:t>
      </w:r>
      <w:r w:rsidRPr="00CC09AE">
        <w:rPr>
          <w:rFonts w:cs="Times-Roman"/>
          <w:szCs w:val="26"/>
        </w:rPr>
        <w:t xml:space="preserve">, </w:t>
      </w:r>
      <w:proofErr w:type="gramStart"/>
      <w:r w:rsidRPr="00CC09AE">
        <w:rPr>
          <w:rFonts w:cs="Times-Roman"/>
          <w:szCs w:val="26"/>
        </w:rPr>
        <w:t>November,</w:t>
      </w:r>
      <w:proofErr w:type="gramEnd"/>
      <w:r w:rsidRPr="00CC09AE">
        <w:rPr>
          <w:rFonts w:cs="Times-Roman"/>
          <w:szCs w:val="26"/>
        </w:rPr>
        <w:t xml:space="preserve"> 2010.</w:t>
      </w:r>
    </w:p>
    <w:p w14:paraId="38D76286" w14:textId="286F25A5" w:rsidR="00A739B9" w:rsidRPr="00A739B9" w:rsidRDefault="00A739B9" w:rsidP="00A957D0">
      <w:pPr>
        <w:widowControl w:val="0"/>
        <w:autoSpaceDE w:val="0"/>
        <w:autoSpaceDN w:val="0"/>
        <w:adjustRightInd w:val="0"/>
        <w:spacing w:after="120"/>
      </w:pPr>
      <w:r w:rsidRPr="00A739B9">
        <w:rPr>
          <w:color w:val="1A1A1A"/>
        </w:rPr>
        <w:t xml:space="preserve">Hood, M. N., </w:t>
      </w:r>
      <w:proofErr w:type="spellStart"/>
      <w:r w:rsidRPr="00A739B9">
        <w:rPr>
          <w:color w:val="1A1A1A"/>
        </w:rPr>
        <w:t>Slavin</w:t>
      </w:r>
      <w:proofErr w:type="spellEnd"/>
      <w:r w:rsidRPr="00A739B9">
        <w:rPr>
          <w:color w:val="1A1A1A"/>
        </w:rPr>
        <w:t xml:space="preserve">, G., </w:t>
      </w:r>
      <w:proofErr w:type="spellStart"/>
      <w:r w:rsidRPr="00A739B9">
        <w:rPr>
          <w:color w:val="1A1A1A"/>
        </w:rPr>
        <w:t>Capacchione</w:t>
      </w:r>
      <w:proofErr w:type="spellEnd"/>
      <w:r w:rsidRPr="00A739B9">
        <w:rPr>
          <w:color w:val="1A1A1A"/>
        </w:rPr>
        <w:t xml:space="preserve">, J. F., </w:t>
      </w:r>
      <w:proofErr w:type="spellStart"/>
      <w:r w:rsidRPr="00A739B9">
        <w:rPr>
          <w:color w:val="1A1A1A"/>
        </w:rPr>
        <w:t>Blokhin</w:t>
      </w:r>
      <w:proofErr w:type="spellEnd"/>
      <w:r w:rsidRPr="00A739B9">
        <w:rPr>
          <w:color w:val="1A1A1A"/>
        </w:rPr>
        <w:t xml:space="preserve">, A., Klein, M., </w:t>
      </w:r>
      <w:r w:rsidRPr="00A739B9">
        <w:rPr>
          <w:b/>
          <w:color w:val="1A1A1A"/>
        </w:rPr>
        <w:t>Kasper, C. E</w:t>
      </w:r>
      <w:r w:rsidRPr="00A739B9">
        <w:rPr>
          <w:color w:val="1A1A1A"/>
        </w:rPr>
        <w:t xml:space="preserve">., ... &amp; Ho, V. B. (2012, November). Myocardial T1 Mapping MR and Collagen Changes in Tachycardia-Induced Heart Failure. </w:t>
      </w:r>
      <w:proofErr w:type="gramStart"/>
      <w:r w:rsidRPr="00A739B9">
        <w:rPr>
          <w:color w:val="1A1A1A"/>
        </w:rPr>
        <w:t xml:space="preserve">In </w:t>
      </w:r>
      <w:r w:rsidRPr="00A739B9">
        <w:rPr>
          <w:i/>
          <w:iCs/>
          <w:color w:val="1A1A1A"/>
        </w:rPr>
        <w:t>CIRCULATION</w:t>
      </w:r>
      <w:r>
        <w:rPr>
          <w:color w:val="1A1A1A"/>
        </w:rPr>
        <w:t xml:space="preserve"> (Vol. 126, No. 21)</w:t>
      </w:r>
      <w:r w:rsidRPr="00A739B9">
        <w:rPr>
          <w:color w:val="1A1A1A"/>
        </w:rPr>
        <w:t>.</w:t>
      </w:r>
      <w:proofErr w:type="gramEnd"/>
    </w:p>
    <w:p w14:paraId="23455096" w14:textId="77777777" w:rsidR="00290229" w:rsidRPr="00F961D6" w:rsidRDefault="00290229" w:rsidP="00A957D0">
      <w:pPr>
        <w:spacing w:after="120"/>
        <w:rPr>
          <w:b/>
          <w:u w:val="single"/>
        </w:rPr>
      </w:pPr>
      <w:r w:rsidRPr="00F961D6">
        <w:rPr>
          <w:b/>
          <w:u w:val="single"/>
        </w:rPr>
        <w:lastRenderedPageBreak/>
        <w:t xml:space="preserve">Media </w:t>
      </w:r>
    </w:p>
    <w:p w14:paraId="353155F2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</w:t>
      </w:r>
      <w:proofErr w:type="gramStart"/>
      <w:r>
        <w:t>Injuries and the weekend athlete.</w:t>
      </w:r>
      <w:proofErr w:type="gramEnd"/>
      <w:r>
        <w:t xml:space="preserve"> Johns Hopkins/</w:t>
      </w:r>
      <w:proofErr w:type="spellStart"/>
      <w:r>
        <w:t>InteliHealth</w:t>
      </w:r>
      <w:proofErr w:type="spellEnd"/>
      <w:r>
        <w:t xml:space="preserve"> News Commentary, </w:t>
      </w:r>
      <w:r>
        <w:rPr>
          <w:u w:val="single"/>
        </w:rPr>
        <w:t>PointCast</w:t>
      </w:r>
      <w:r>
        <w:t>, beginning 2/12/98.</w:t>
      </w:r>
    </w:p>
    <w:p w14:paraId="40BB06E2" w14:textId="77777777" w:rsidR="00290229" w:rsidRDefault="00290229" w:rsidP="00290229">
      <w:pPr>
        <w:spacing w:after="120"/>
      </w:pPr>
      <w:r>
        <w:rPr>
          <w:b/>
        </w:rPr>
        <w:t>Kasper, C.E.</w:t>
      </w:r>
      <w:r>
        <w:t xml:space="preserve">  </w:t>
      </w:r>
      <w:r>
        <w:rPr>
          <w:u w:val="single"/>
        </w:rPr>
        <w:t>CBS TV News Segment “Living with Hope”</w:t>
      </w:r>
      <w:r>
        <w:t xml:space="preserve"> following the television series, Chicago Hope.  </w:t>
      </w:r>
      <w:proofErr w:type="gramStart"/>
      <w:r>
        <w:t>Discussion with astronaut John Glenn regarding aging and Muscle Atrophy.</w:t>
      </w:r>
      <w:proofErr w:type="gramEnd"/>
      <w:r>
        <w:t xml:space="preserve">  October 7, 1998.</w:t>
      </w:r>
    </w:p>
    <w:p w14:paraId="350005C8" w14:textId="02D87724" w:rsidR="00E242E6" w:rsidRPr="0071615A" w:rsidRDefault="00290229" w:rsidP="0071615A">
      <w:pPr>
        <w:spacing w:after="120"/>
      </w:pPr>
      <w:r>
        <w:t xml:space="preserve">Consultant to </w:t>
      </w:r>
      <w:r>
        <w:rPr>
          <w:b/>
        </w:rPr>
        <w:t>ABC</w:t>
      </w:r>
      <w:r>
        <w:t xml:space="preserve"> TV Newsperson, Nancy Fleischer - Skeletal Muscle Research</w:t>
      </w:r>
    </w:p>
    <w:tbl>
      <w:tblPr>
        <w:tblW w:w="963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650"/>
      </w:tblGrid>
      <w:tr w:rsidR="00290229" w14:paraId="0C6C6DC0" w14:textId="77777777">
        <w:trPr>
          <w:tblHeader/>
        </w:trPr>
        <w:tc>
          <w:tcPr>
            <w:tcW w:w="9630" w:type="dxa"/>
            <w:gridSpan w:val="2"/>
            <w:tcBorders>
              <w:bottom w:val="nil"/>
            </w:tcBorders>
          </w:tcPr>
          <w:p w14:paraId="5BC76B4E" w14:textId="77777777" w:rsidR="00290229" w:rsidRPr="00E74D3E" w:rsidRDefault="00290229" w:rsidP="00290229">
            <w:pPr>
              <w:spacing w:after="120"/>
              <w:ind w:left="-108" w:right="-432"/>
              <w:rPr>
                <w:b/>
                <w:sz w:val="28"/>
                <w:u w:val="single"/>
              </w:rPr>
            </w:pPr>
            <w:r w:rsidRPr="00E74D3E">
              <w:rPr>
                <w:b/>
                <w:sz w:val="28"/>
                <w:u w:val="single"/>
              </w:rPr>
              <w:t>Research Review Panels</w:t>
            </w:r>
          </w:p>
        </w:tc>
      </w:tr>
      <w:tr w:rsidR="00290229" w14:paraId="5BBC8DD9" w14:textId="77777777">
        <w:tc>
          <w:tcPr>
            <w:tcW w:w="1980" w:type="dxa"/>
            <w:tcBorders>
              <w:right w:val="nil"/>
            </w:tcBorders>
          </w:tcPr>
          <w:p w14:paraId="36BB0D22" w14:textId="32420404" w:rsidR="00290229" w:rsidRDefault="00290229">
            <w:pPr>
              <w:spacing w:after="120"/>
              <w:ind w:right="-432"/>
            </w:pPr>
            <w:r>
              <w:t>2010</w:t>
            </w:r>
            <w:r w:rsidR="00AC2C28">
              <w:t>, 2012</w:t>
            </w:r>
          </w:p>
        </w:tc>
        <w:tc>
          <w:tcPr>
            <w:tcW w:w="7650" w:type="dxa"/>
            <w:tcBorders>
              <w:left w:val="nil"/>
            </w:tcBorders>
          </w:tcPr>
          <w:p w14:paraId="40F39589" w14:textId="77777777" w:rsidR="00290229" w:rsidRPr="00497F41" w:rsidRDefault="00290229" w:rsidP="0029022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  <w:sz w:val="26"/>
                <w:szCs w:val="26"/>
              </w:rPr>
            </w:pPr>
            <w:r>
              <w:t>VA Office of Academic Affiliations</w:t>
            </w:r>
            <w:r w:rsidRPr="00497F41">
              <w:t xml:space="preserve">, </w:t>
            </w:r>
            <w:r w:rsidRPr="00E83A9A">
              <w:rPr>
                <w:rFonts w:cs="Verdana"/>
                <w:bCs/>
                <w:color w:val="000000" w:themeColor="text1"/>
                <w:szCs w:val="26"/>
              </w:rPr>
              <w:t>Pre</w:t>
            </w:r>
            <w:r w:rsidR="00765D06" w:rsidRPr="00E83A9A">
              <w:rPr>
                <w:rFonts w:cs="Verdana"/>
                <w:bCs/>
                <w:color w:val="000000" w:themeColor="text1"/>
                <w:szCs w:val="26"/>
              </w:rPr>
              <w:t>-</w:t>
            </w:r>
            <w:r w:rsidRPr="00E83A9A">
              <w:rPr>
                <w:rFonts w:cs="Verdana"/>
                <w:bCs/>
                <w:color w:val="000000" w:themeColor="text1"/>
                <w:szCs w:val="26"/>
              </w:rPr>
              <w:t xml:space="preserve">doctoral Associated Health </w:t>
            </w:r>
            <w:r w:rsidR="00D64A82" w:rsidRPr="00E83A9A">
              <w:rPr>
                <w:rFonts w:cs="Verdana"/>
                <w:bCs/>
                <w:color w:val="000000" w:themeColor="text1"/>
                <w:szCs w:val="26"/>
              </w:rPr>
              <w:t xml:space="preserve">&amp; </w:t>
            </w:r>
            <w:r w:rsidRPr="00E83A9A">
              <w:rPr>
                <w:rFonts w:cs="Verdana"/>
                <w:bCs/>
                <w:color w:val="000000" w:themeColor="text1"/>
                <w:szCs w:val="26"/>
              </w:rPr>
              <w:t>Rehabilitation</w:t>
            </w:r>
            <w:r w:rsidR="00DD55AB" w:rsidRPr="00E83A9A">
              <w:rPr>
                <w:rFonts w:cs="Verdana"/>
                <w:bCs/>
                <w:color w:val="000000" w:themeColor="text1"/>
                <w:szCs w:val="26"/>
              </w:rPr>
              <w:t xml:space="preserve"> Awards</w:t>
            </w:r>
          </w:p>
        </w:tc>
      </w:tr>
      <w:tr w:rsidR="00290229" w14:paraId="4C30A723" w14:textId="77777777">
        <w:tc>
          <w:tcPr>
            <w:tcW w:w="1980" w:type="dxa"/>
            <w:tcBorders>
              <w:right w:val="nil"/>
            </w:tcBorders>
          </w:tcPr>
          <w:p w14:paraId="6B9A98F1" w14:textId="5DF29A3A" w:rsidR="00290229" w:rsidRDefault="0011518B" w:rsidP="00765D06">
            <w:pPr>
              <w:spacing w:after="120"/>
              <w:ind w:right="-432"/>
            </w:pPr>
            <w:r>
              <w:t>2008</w:t>
            </w:r>
            <w:r w:rsidR="00290229">
              <w:t xml:space="preserve"> - </w:t>
            </w:r>
            <w:r w:rsidR="00765D06">
              <w:t>2013</w:t>
            </w:r>
          </w:p>
        </w:tc>
        <w:tc>
          <w:tcPr>
            <w:tcW w:w="7650" w:type="dxa"/>
            <w:tcBorders>
              <w:left w:val="nil"/>
            </w:tcBorders>
          </w:tcPr>
          <w:p w14:paraId="24EA50F6" w14:textId="77777777" w:rsidR="00290229" w:rsidRDefault="00290229">
            <w:pPr>
              <w:spacing w:after="120"/>
              <w:ind w:right="-432"/>
            </w:pPr>
            <w:r>
              <w:t>VA Health Services Research &amp; Development, Study Section member.</w:t>
            </w:r>
          </w:p>
        </w:tc>
      </w:tr>
      <w:tr w:rsidR="00290229" w14:paraId="17DB70DB" w14:textId="77777777">
        <w:tc>
          <w:tcPr>
            <w:tcW w:w="1980" w:type="dxa"/>
            <w:tcBorders>
              <w:right w:val="nil"/>
            </w:tcBorders>
          </w:tcPr>
          <w:p w14:paraId="0188C548" w14:textId="77777777" w:rsidR="00290229" w:rsidRDefault="00290229" w:rsidP="00765D06">
            <w:pPr>
              <w:spacing w:after="120"/>
              <w:ind w:right="-432"/>
            </w:pPr>
            <w:r>
              <w:t xml:space="preserve">2009 - </w:t>
            </w:r>
            <w:r w:rsidR="00765D06">
              <w:t>2011</w:t>
            </w:r>
          </w:p>
        </w:tc>
        <w:tc>
          <w:tcPr>
            <w:tcW w:w="7650" w:type="dxa"/>
            <w:tcBorders>
              <w:left w:val="nil"/>
            </w:tcBorders>
          </w:tcPr>
          <w:p w14:paraId="77050D48" w14:textId="77777777" w:rsidR="00290229" w:rsidRDefault="00290229">
            <w:pPr>
              <w:spacing w:after="120"/>
              <w:ind w:right="-432"/>
            </w:pPr>
            <w:r>
              <w:t>Mid</w:t>
            </w:r>
            <w:r w:rsidR="00765D06">
              <w:t>-</w:t>
            </w:r>
            <w:r>
              <w:t>West Nursing Research Society, Research Grant Awards</w:t>
            </w:r>
          </w:p>
        </w:tc>
      </w:tr>
      <w:tr w:rsidR="00290229" w14:paraId="364875AC" w14:textId="77777777">
        <w:tc>
          <w:tcPr>
            <w:tcW w:w="1980" w:type="dxa"/>
            <w:tcBorders>
              <w:right w:val="nil"/>
            </w:tcBorders>
          </w:tcPr>
          <w:p w14:paraId="3C9D03E4" w14:textId="77777777" w:rsidR="00290229" w:rsidRDefault="0050028B">
            <w:pPr>
              <w:spacing w:after="120"/>
              <w:ind w:right="-432"/>
            </w:pPr>
            <w:r>
              <w:t>2008</w:t>
            </w:r>
            <w:r w:rsidR="00C568BD">
              <w:t xml:space="preserve"> </w:t>
            </w:r>
            <w:r w:rsidR="00953675">
              <w:t>-</w:t>
            </w:r>
            <w:r w:rsidR="00C568BD">
              <w:t xml:space="preserve"> </w:t>
            </w:r>
            <w:r w:rsidR="00953675">
              <w:t>2012</w:t>
            </w:r>
          </w:p>
        </w:tc>
        <w:tc>
          <w:tcPr>
            <w:tcW w:w="7650" w:type="dxa"/>
            <w:tcBorders>
              <w:left w:val="nil"/>
            </w:tcBorders>
          </w:tcPr>
          <w:p w14:paraId="6EAB221C" w14:textId="77777777" w:rsidR="00290229" w:rsidRDefault="00290229">
            <w:pPr>
              <w:spacing w:after="120"/>
              <w:ind w:right="-432"/>
            </w:pPr>
            <w:r>
              <w:t>VA Nursing Research Initiative</w:t>
            </w:r>
          </w:p>
        </w:tc>
      </w:tr>
      <w:tr w:rsidR="00290229" w14:paraId="5F100C09" w14:textId="77777777">
        <w:tc>
          <w:tcPr>
            <w:tcW w:w="1980" w:type="dxa"/>
            <w:tcBorders>
              <w:right w:val="nil"/>
            </w:tcBorders>
          </w:tcPr>
          <w:p w14:paraId="14D717BC" w14:textId="77777777" w:rsidR="00290229" w:rsidRDefault="0050028B">
            <w:pPr>
              <w:spacing w:after="120"/>
              <w:ind w:right="-432"/>
            </w:pPr>
            <w:r>
              <w:t>2008</w:t>
            </w:r>
            <w:r w:rsidR="00C568BD">
              <w:t xml:space="preserve"> </w:t>
            </w:r>
            <w:r w:rsidR="006F23BE">
              <w:t>-</w:t>
            </w:r>
            <w:r w:rsidR="00C568BD">
              <w:t xml:space="preserve"> </w:t>
            </w:r>
            <w:r w:rsidR="006F23BE">
              <w:t>2009</w:t>
            </w:r>
          </w:p>
        </w:tc>
        <w:tc>
          <w:tcPr>
            <w:tcW w:w="7650" w:type="dxa"/>
            <w:tcBorders>
              <w:left w:val="nil"/>
            </w:tcBorders>
          </w:tcPr>
          <w:p w14:paraId="1AB64F61" w14:textId="77777777" w:rsidR="00290229" w:rsidRDefault="00290229">
            <w:pPr>
              <w:spacing w:after="120"/>
              <w:ind w:right="-432"/>
            </w:pPr>
            <w:r>
              <w:t>VA Office of Academic Affiliations, VA Nursing Academy</w:t>
            </w:r>
          </w:p>
        </w:tc>
      </w:tr>
      <w:tr w:rsidR="00290229" w14:paraId="2B474ED2" w14:textId="77777777">
        <w:tc>
          <w:tcPr>
            <w:tcW w:w="1980" w:type="dxa"/>
            <w:tcBorders>
              <w:right w:val="nil"/>
            </w:tcBorders>
          </w:tcPr>
          <w:p w14:paraId="05AAA045" w14:textId="77777777" w:rsidR="00290229" w:rsidRDefault="00290229">
            <w:pPr>
              <w:spacing w:after="120"/>
              <w:ind w:right="-432"/>
            </w:pPr>
            <w:r>
              <w:t>2007</w:t>
            </w:r>
            <w:r w:rsidR="00C568BD">
              <w:t xml:space="preserve"> </w:t>
            </w:r>
            <w:r>
              <w:t>-</w:t>
            </w:r>
            <w:r w:rsidR="00C568BD">
              <w:t xml:space="preserve"> </w:t>
            </w:r>
            <w:r>
              <w:t>2008</w:t>
            </w:r>
          </w:p>
        </w:tc>
        <w:tc>
          <w:tcPr>
            <w:tcW w:w="7650" w:type="dxa"/>
            <w:tcBorders>
              <w:left w:val="nil"/>
            </w:tcBorders>
          </w:tcPr>
          <w:p w14:paraId="7DD3393A" w14:textId="77777777" w:rsidR="00290229" w:rsidRDefault="00290229">
            <w:pPr>
              <w:spacing w:after="120"/>
              <w:ind w:right="-432"/>
            </w:pPr>
            <w:r>
              <w:t>VA Office of Academic Affiliations, Post-doctoral awards</w:t>
            </w:r>
          </w:p>
        </w:tc>
      </w:tr>
      <w:tr w:rsidR="00290229" w14:paraId="5E69AF48" w14:textId="77777777">
        <w:tc>
          <w:tcPr>
            <w:tcW w:w="1980" w:type="dxa"/>
            <w:tcBorders>
              <w:right w:val="nil"/>
            </w:tcBorders>
          </w:tcPr>
          <w:p w14:paraId="69A7A5BA" w14:textId="6511D447" w:rsidR="00290229" w:rsidRDefault="00E83A9A">
            <w:pPr>
              <w:spacing w:after="120"/>
              <w:ind w:right="-432"/>
            </w:pPr>
            <w:r>
              <w:t>2006 - 2008</w:t>
            </w:r>
          </w:p>
        </w:tc>
        <w:tc>
          <w:tcPr>
            <w:tcW w:w="7650" w:type="dxa"/>
            <w:tcBorders>
              <w:left w:val="nil"/>
            </w:tcBorders>
          </w:tcPr>
          <w:p w14:paraId="5F8DCFCC" w14:textId="77777777" w:rsidR="00290229" w:rsidRDefault="00290229">
            <w:pPr>
              <w:spacing w:after="120"/>
              <w:ind w:right="-432"/>
            </w:pPr>
            <w:r>
              <w:t>NIH: NIAMS Ad hoc study section</w:t>
            </w:r>
          </w:p>
        </w:tc>
      </w:tr>
      <w:tr w:rsidR="00290229" w14:paraId="67B07A8C" w14:textId="77777777">
        <w:tc>
          <w:tcPr>
            <w:tcW w:w="1980" w:type="dxa"/>
            <w:tcBorders>
              <w:right w:val="nil"/>
            </w:tcBorders>
          </w:tcPr>
          <w:p w14:paraId="177645C2" w14:textId="77777777" w:rsidR="00290229" w:rsidRDefault="00290229">
            <w:pPr>
              <w:spacing w:after="120"/>
              <w:ind w:right="-432"/>
            </w:pPr>
            <w:r>
              <w:t>2006</w:t>
            </w:r>
          </w:p>
        </w:tc>
        <w:tc>
          <w:tcPr>
            <w:tcW w:w="7650" w:type="dxa"/>
            <w:tcBorders>
              <w:left w:val="nil"/>
            </w:tcBorders>
          </w:tcPr>
          <w:p w14:paraId="2F5EECD5" w14:textId="77777777" w:rsidR="00290229" w:rsidRDefault="00290229" w:rsidP="00290229">
            <w:pPr>
              <w:spacing w:after="120"/>
              <w:ind w:right="-198"/>
            </w:pPr>
            <w:r>
              <w:t>VA Office of Nursing Research, TEACH Affiliation Grant Review</w:t>
            </w:r>
          </w:p>
        </w:tc>
      </w:tr>
      <w:tr w:rsidR="00290229" w14:paraId="3D339FA6" w14:textId="77777777">
        <w:tc>
          <w:tcPr>
            <w:tcW w:w="1980" w:type="dxa"/>
            <w:tcBorders>
              <w:right w:val="nil"/>
            </w:tcBorders>
          </w:tcPr>
          <w:p w14:paraId="785A3E86" w14:textId="77777777" w:rsidR="00290229" w:rsidRDefault="00290229">
            <w:pPr>
              <w:spacing w:after="120"/>
              <w:ind w:right="-432"/>
            </w:pPr>
          </w:p>
        </w:tc>
        <w:tc>
          <w:tcPr>
            <w:tcW w:w="7650" w:type="dxa"/>
            <w:tcBorders>
              <w:left w:val="nil"/>
            </w:tcBorders>
          </w:tcPr>
          <w:p w14:paraId="391D8993" w14:textId="77777777" w:rsidR="00290229" w:rsidRDefault="008D45C2">
            <w:pPr>
              <w:spacing w:after="120"/>
              <w:ind w:right="-432"/>
            </w:pPr>
            <w:r>
              <w:t>USU</w:t>
            </w:r>
            <w:r w:rsidR="00290229">
              <w:t>, Intramural Awards Review Panel</w:t>
            </w:r>
          </w:p>
        </w:tc>
      </w:tr>
      <w:tr w:rsidR="00290229" w14:paraId="2CEE58F8" w14:textId="77777777">
        <w:tc>
          <w:tcPr>
            <w:tcW w:w="1980" w:type="dxa"/>
            <w:tcBorders>
              <w:right w:val="nil"/>
            </w:tcBorders>
          </w:tcPr>
          <w:p w14:paraId="00807595" w14:textId="77777777" w:rsidR="00290229" w:rsidRDefault="00290229">
            <w:pPr>
              <w:spacing w:after="120"/>
              <w:ind w:right="-432"/>
            </w:pPr>
          </w:p>
        </w:tc>
        <w:tc>
          <w:tcPr>
            <w:tcW w:w="7650" w:type="dxa"/>
            <w:tcBorders>
              <w:left w:val="nil"/>
            </w:tcBorders>
          </w:tcPr>
          <w:p w14:paraId="5B2B732C" w14:textId="77777777" w:rsidR="00290229" w:rsidRDefault="00290229">
            <w:pPr>
              <w:spacing w:after="120"/>
              <w:ind w:right="-432"/>
            </w:pPr>
            <w:r>
              <w:t>VA Office of Nursing Research, Nursing Pilot Awards</w:t>
            </w:r>
          </w:p>
        </w:tc>
      </w:tr>
      <w:tr w:rsidR="00290229" w14:paraId="4DC7E3AB" w14:textId="77777777">
        <w:tc>
          <w:tcPr>
            <w:tcW w:w="1980" w:type="dxa"/>
            <w:tcBorders>
              <w:right w:val="nil"/>
            </w:tcBorders>
          </w:tcPr>
          <w:p w14:paraId="07B27049" w14:textId="77777777" w:rsidR="00290229" w:rsidRDefault="00290229">
            <w:pPr>
              <w:spacing w:after="120"/>
              <w:ind w:right="-432"/>
            </w:pPr>
            <w:r>
              <w:t xml:space="preserve">2003 </w:t>
            </w:r>
          </w:p>
        </w:tc>
        <w:tc>
          <w:tcPr>
            <w:tcW w:w="7650" w:type="dxa"/>
            <w:tcBorders>
              <w:left w:val="nil"/>
            </w:tcBorders>
          </w:tcPr>
          <w:p w14:paraId="638A5ABD" w14:textId="77777777" w:rsidR="00290229" w:rsidRDefault="00290229">
            <w:pPr>
              <w:spacing w:after="120"/>
              <w:ind w:right="-432"/>
            </w:pPr>
            <w:r>
              <w:t>NIH:  NINR CSR Ad hoc study section</w:t>
            </w:r>
          </w:p>
        </w:tc>
      </w:tr>
      <w:tr w:rsidR="00290229" w14:paraId="47FA3217" w14:textId="77777777">
        <w:tc>
          <w:tcPr>
            <w:tcW w:w="1980" w:type="dxa"/>
            <w:tcBorders>
              <w:right w:val="nil"/>
            </w:tcBorders>
          </w:tcPr>
          <w:p w14:paraId="0875FD41" w14:textId="77777777" w:rsidR="00290229" w:rsidRDefault="00290229">
            <w:pPr>
              <w:spacing w:after="120"/>
              <w:ind w:right="-432"/>
            </w:pPr>
            <w:r>
              <w:t>2001-2007</w:t>
            </w:r>
          </w:p>
        </w:tc>
        <w:tc>
          <w:tcPr>
            <w:tcW w:w="7650" w:type="dxa"/>
            <w:tcBorders>
              <w:left w:val="nil"/>
            </w:tcBorders>
          </w:tcPr>
          <w:p w14:paraId="318149D5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Sigma Theta Tau International, Research Grants</w:t>
            </w:r>
          </w:p>
        </w:tc>
      </w:tr>
      <w:tr w:rsidR="00290229" w14:paraId="6E378D67" w14:textId="77777777">
        <w:tc>
          <w:tcPr>
            <w:tcW w:w="1980" w:type="dxa"/>
            <w:tcBorders>
              <w:right w:val="nil"/>
            </w:tcBorders>
          </w:tcPr>
          <w:p w14:paraId="646081A8" w14:textId="77777777" w:rsidR="00290229" w:rsidRDefault="00290229">
            <w:pPr>
              <w:spacing w:after="120"/>
              <w:ind w:right="-432"/>
            </w:pPr>
            <w:r>
              <w:t>1997-2001, 2004, 2007-</w:t>
            </w:r>
            <w:r w:rsidR="002A2DA4">
              <w:t xml:space="preserve"> 20</w:t>
            </w:r>
            <w:r>
              <w:t>09</w:t>
            </w:r>
          </w:p>
        </w:tc>
        <w:tc>
          <w:tcPr>
            <w:tcW w:w="7650" w:type="dxa"/>
            <w:tcBorders>
              <w:left w:val="nil"/>
            </w:tcBorders>
          </w:tcPr>
          <w:p w14:paraId="655AFA0C" w14:textId="77777777" w:rsidR="00290229" w:rsidRDefault="00290229">
            <w:pPr>
              <w:spacing w:after="120"/>
              <w:ind w:right="-432"/>
            </w:pPr>
            <w:r>
              <w:t>State of Maryland, Governors Spinal Cord Injury Board &amp; Review</w:t>
            </w:r>
          </w:p>
        </w:tc>
      </w:tr>
      <w:tr w:rsidR="00290229" w14:paraId="6E92F5D9" w14:textId="77777777">
        <w:tc>
          <w:tcPr>
            <w:tcW w:w="1980" w:type="dxa"/>
            <w:tcBorders>
              <w:right w:val="nil"/>
            </w:tcBorders>
          </w:tcPr>
          <w:p w14:paraId="64388999" w14:textId="77777777" w:rsidR="00290229" w:rsidRDefault="00290229">
            <w:pPr>
              <w:spacing w:after="120"/>
              <w:ind w:right="-432"/>
            </w:pPr>
            <w:r>
              <w:t>1997-2003</w:t>
            </w:r>
          </w:p>
        </w:tc>
        <w:tc>
          <w:tcPr>
            <w:tcW w:w="7650" w:type="dxa"/>
            <w:tcBorders>
              <w:left w:val="nil"/>
            </w:tcBorders>
          </w:tcPr>
          <w:p w14:paraId="6803A30C" w14:textId="77777777" w:rsidR="00290229" w:rsidRDefault="00290229">
            <w:pPr>
              <w:spacing w:after="120"/>
              <w:ind w:right="-432"/>
            </w:pPr>
            <w:r>
              <w:t>Review, International Mtg., Sigma Theta Tau International</w:t>
            </w:r>
          </w:p>
        </w:tc>
      </w:tr>
      <w:tr w:rsidR="00290229" w14:paraId="2DFA582E" w14:textId="77777777">
        <w:tc>
          <w:tcPr>
            <w:tcW w:w="1980" w:type="dxa"/>
            <w:tcBorders>
              <w:right w:val="nil"/>
            </w:tcBorders>
          </w:tcPr>
          <w:p w14:paraId="16EE74A7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1997</w:t>
            </w:r>
          </w:p>
        </w:tc>
        <w:tc>
          <w:tcPr>
            <w:tcW w:w="7650" w:type="dxa"/>
            <w:tcBorders>
              <w:left w:val="nil"/>
            </w:tcBorders>
          </w:tcPr>
          <w:p w14:paraId="54FDF705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NIH: NIAMS Ad Hoc Study Section</w:t>
            </w:r>
            <w:r>
              <w:tab/>
            </w:r>
          </w:p>
        </w:tc>
      </w:tr>
      <w:tr w:rsidR="00290229" w14:paraId="0FAEDC6A" w14:textId="77777777">
        <w:tc>
          <w:tcPr>
            <w:tcW w:w="1980" w:type="dxa"/>
            <w:tcBorders>
              <w:right w:val="nil"/>
            </w:tcBorders>
          </w:tcPr>
          <w:p w14:paraId="78159C9F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1998-2003</w:t>
            </w:r>
          </w:p>
        </w:tc>
        <w:tc>
          <w:tcPr>
            <w:tcW w:w="7650" w:type="dxa"/>
            <w:tcBorders>
              <w:left w:val="nil"/>
            </w:tcBorders>
          </w:tcPr>
          <w:p w14:paraId="70267DA3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American Assoc. Rehabilitation Nurses, Collateral Grant Review Board</w:t>
            </w:r>
          </w:p>
        </w:tc>
      </w:tr>
      <w:tr w:rsidR="00290229" w14:paraId="706B7DCD" w14:textId="77777777">
        <w:tc>
          <w:tcPr>
            <w:tcW w:w="1980" w:type="dxa"/>
            <w:tcBorders>
              <w:right w:val="nil"/>
            </w:tcBorders>
          </w:tcPr>
          <w:p w14:paraId="424A8E46" w14:textId="77777777" w:rsidR="00290229" w:rsidRDefault="00290229">
            <w:pPr>
              <w:spacing w:after="120"/>
              <w:ind w:right="-432"/>
            </w:pPr>
            <w:r>
              <w:t>1997-2001</w:t>
            </w:r>
          </w:p>
        </w:tc>
        <w:tc>
          <w:tcPr>
            <w:tcW w:w="7650" w:type="dxa"/>
            <w:tcBorders>
              <w:left w:val="nil"/>
            </w:tcBorders>
          </w:tcPr>
          <w:p w14:paraId="4140DD02" w14:textId="77777777" w:rsidR="00290229" w:rsidRDefault="00290229">
            <w:pPr>
              <w:spacing w:after="120"/>
              <w:ind w:right="-432"/>
            </w:pPr>
            <w:r>
              <w:t>NIH: Center for Scientific Review, Respiratory &amp; Applied Physiology, Study Section, member</w:t>
            </w:r>
          </w:p>
        </w:tc>
      </w:tr>
      <w:tr w:rsidR="00290229" w14:paraId="2A9637F6" w14:textId="77777777">
        <w:tc>
          <w:tcPr>
            <w:tcW w:w="1980" w:type="dxa"/>
            <w:tcBorders>
              <w:right w:val="nil"/>
            </w:tcBorders>
          </w:tcPr>
          <w:p w14:paraId="66C606C6" w14:textId="77777777" w:rsidR="00290229" w:rsidRDefault="00290229">
            <w:pPr>
              <w:spacing w:after="120"/>
              <w:ind w:right="-432"/>
            </w:pPr>
            <w:r>
              <w:t>1995-1996</w:t>
            </w:r>
          </w:p>
        </w:tc>
        <w:tc>
          <w:tcPr>
            <w:tcW w:w="7650" w:type="dxa"/>
            <w:tcBorders>
              <w:left w:val="nil"/>
            </w:tcBorders>
          </w:tcPr>
          <w:p w14:paraId="55FEC9F2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NIH: Center for Scientific Review, Respiratory &amp; Applied Physiology, Study Section, ad-hoc member</w:t>
            </w:r>
          </w:p>
        </w:tc>
      </w:tr>
      <w:tr w:rsidR="00290229" w14:paraId="4CB25AC1" w14:textId="77777777">
        <w:tc>
          <w:tcPr>
            <w:tcW w:w="1980" w:type="dxa"/>
            <w:tcBorders>
              <w:right w:val="nil"/>
            </w:tcBorders>
          </w:tcPr>
          <w:p w14:paraId="5FED932F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1992</w:t>
            </w:r>
          </w:p>
        </w:tc>
        <w:tc>
          <w:tcPr>
            <w:tcW w:w="7650" w:type="dxa"/>
            <w:tcBorders>
              <w:left w:val="nil"/>
            </w:tcBorders>
          </w:tcPr>
          <w:p w14:paraId="38346278" w14:textId="6D71156B" w:rsidR="00290229" w:rsidRDefault="00290229">
            <w:pPr>
              <w:spacing w:after="120"/>
              <w:ind w:right="-432"/>
              <w:rPr>
                <w:b/>
              </w:rPr>
            </w:pPr>
            <w:r>
              <w:t>American Nurses’ Foundation</w:t>
            </w:r>
            <w:r w:rsidR="00D87069">
              <w:t>, Collateral Reviewer</w:t>
            </w:r>
          </w:p>
        </w:tc>
      </w:tr>
      <w:tr w:rsidR="00290229" w14:paraId="3AEEA8E1" w14:textId="77777777">
        <w:tc>
          <w:tcPr>
            <w:tcW w:w="1980" w:type="dxa"/>
            <w:tcBorders>
              <w:right w:val="nil"/>
            </w:tcBorders>
          </w:tcPr>
          <w:p w14:paraId="71506AB0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1992-2003</w:t>
            </w:r>
          </w:p>
        </w:tc>
        <w:tc>
          <w:tcPr>
            <w:tcW w:w="7650" w:type="dxa"/>
            <w:tcBorders>
              <w:left w:val="nil"/>
            </w:tcBorders>
          </w:tcPr>
          <w:p w14:paraId="3519D434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Sigma Theta Tau International, Collateral Grant Review &amp; Annual Meeting</w:t>
            </w:r>
          </w:p>
        </w:tc>
      </w:tr>
      <w:tr w:rsidR="00290229" w14:paraId="4D623FBC" w14:textId="77777777">
        <w:tc>
          <w:tcPr>
            <w:tcW w:w="1980" w:type="dxa"/>
            <w:tcBorders>
              <w:right w:val="nil"/>
            </w:tcBorders>
          </w:tcPr>
          <w:p w14:paraId="70D19F58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1993</w:t>
            </w:r>
          </w:p>
        </w:tc>
        <w:tc>
          <w:tcPr>
            <w:tcW w:w="7650" w:type="dxa"/>
            <w:tcBorders>
              <w:left w:val="nil"/>
            </w:tcBorders>
          </w:tcPr>
          <w:p w14:paraId="34DAEA7B" w14:textId="13F01030" w:rsidR="00290229" w:rsidRDefault="00290229">
            <w:pPr>
              <w:spacing w:after="120"/>
              <w:ind w:right="-432"/>
              <w:rPr>
                <w:b/>
              </w:rPr>
            </w:pPr>
            <w:r>
              <w:t>NIH: DRG, Physiology/ Nursing</w:t>
            </w:r>
            <w:r w:rsidR="000D405A">
              <w:t>, Ad hoc study section, R03 awards.</w:t>
            </w:r>
          </w:p>
        </w:tc>
      </w:tr>
      <w:tr w:rsidR="00290229" w14:paraId="7CD64304" w14:textId="77777777">
        <w:tc>
          <w:tcPr>
            <w:tcW w:w="1980" w:type="dxa"/>
            <w:tcBorders>
              <w:right w:val="nil"/>
            </w:tcBorders>
          </w:tcPr>
          <w:p w14:paraId="4D33DAF9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1993</w:t>
            </w:r>
            <w:r w:rsidR="00027279">
              <w:t xml:space="preserve"> </w:t>
            </w:r>
            <w:r>
              <w:t>- 1995</w:t>
            </w:r>
          </w:p>
        </w:tc>
        <w:tc>
          <w:tcPr>
            <w:tcW w:w="7650" w:type="dxa"/>
            <w:tcBorders>
              <w:left w:val="nil"/>
            </w:tcBorders>
          </w:tcPr>
          <w:p w14:paraId="59646DD4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 xml:space="preserve">American Assoc. of Critical-Care Nurses/Sigma Theta Tau, Nat’l </w:t>
            </w:r>
            <w:proofErr w:type="spellStart"/>
            <w:r>
              <w:t>Rsch</w:t>
            </w:r>
            <w:proofErr w:type="spellEnd"/>
            <w:r>
              <w:t xml:space="preserve"> Grants.</w:t>
            </w:r>
          </w:p>
        </w:tc>
      </w:tr>
      <w:tr w:rsidR="00290229" w14:paraId="5AEDF8F6" w14:textId="77777777">
        <w:tc>
          <w:tcPr>
            <w:tcW w:w="1980" w:type="dxa"/>
            <w:tcBorders>
              <w:right w:val="nil"/>
            </w:tcBorders>
          </w:tcPr>
          <w:p w14:paraId="42D5EAF6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1993</w:t>
            </w:r>
            <w:r w:rsidR="00027279">
              <w:t xml:space="preserve"> </w:t>
            </w:r>
            <w:r>
              <w:t>-1997</w:t>
            </w:r>
          </w:p>
        </w:tc>
        <w:tc>
          <w:tcPr>
            <w:tcW w:w="7650" w:type="dxa"/>
            <w:tcBorders>
              <w:left w:val="nil"/>
            </w:tcBorders>
          </w:tcPr>
          <w:p w14:paraId="23A3B89C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American College of Sports Medicine, Annual Meetings, Abstract Review</w:t>
            </w:r>
          </w:p>
        </w:tc>
      </w:tr>
    </w:tbl>
    <w:p w14:paraId="7674C95C" w14:textId="77777777" w:rsidR="00290229" w:rsidRDefault="00290229"/>
    <w:tbl>
      <w:tblPr>
        <w:tblW w:w="963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650"/>
      </w:tblGrid>
      <w:tr w:rsidR="00290229" w14:paraId="1C9C1B05" w14:textId="77777777">
        <w:tc>
          <w:tcPr>
            <w:tcW w:w="9630" w:type="dxa"/>
            <w:gridSpan w:val="2"/>
            <w:tcBorders>
              <w:bottom w:val="nil"/>
            </w:tcBorders>
          </w:tcPr>
          <w:p w14:paraId="795DC003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sz w:val="28"/>
              </w:rPr>
            </w:pPr>
            <w:r w:rsidRPr="00872498">
              <w:rPr>
                <w:b/>
                <w:sz w:val="28"/>
              </w:rPr>
              <w:lastRenderedPageBreak/>
              <w:t>Editorial Boards</w:t>
            </w:r>
          </w:p>
        </w:tc>
      </w:tr>
      <w:tr w:rsidR="00290229" w14:paraId="79CEBC42" w14:textId="77777777">
        <w:tc>
          <w:tcPr>
            <w:tcW w:w="1980" w:type="dxa"/>
            <w:tcBorders>
              <w:right w:val="nil"/>
            </w:tcBorders>
          </w:tcPr>
          <w:p w14:paraId="2BC53FE5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</w:rPr>
            </w:pPr>
            <w:r w:rsidRPr="00872498">
              <w:rPr>
                <w:b/>
                <w:sz w:val="28"/>
                <w:u w:val="single"/>
              </w:rPr>
              <w:t>Years</w:t>
            </w:r>
          </w:p>
        </w:tc>
        <w:tc>
          <w:tcPr>
            <w:tcW w:w="7650" w:type="dxa"/>
            <w:tcBorders>
              <w:left w:val="nil"/>
            </w:tcBorders>
          </w:tcPr>
          <w:p w14:paraId="49310D0E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</w:rPr>
            </w:pPr>
            <w:r w:rsidRPr="00872498">
              <w:rPr>
                <w:b/>
                <w:sz w:val="28"/>
                <w:u w:val="single"/>
              </w:rPr>
              <w:t>Name of Journal</w:t>
            </w:r>
          </w:p>
        </w:tc>
      </w:tr>
      <w:tr w:rsidR="00290229" w14:paraId="4CDB0B6F" w14:textId="77777777">
        <w:tc>
          <w:tcPr>
            <w:tcW w:w="1980" w:type="dxa"/>
            <w:tcBorders>
              <w:right w:val="nil"/>
            </w:tcBorders>
          </w:tcPr>
          <w:p w14:paraId="0B191894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2009</w:t>
            </w:r>
            <w:r w:rsidR="00027279">
              <w:t xml:space="preserve"> </w:t>
            </w:r>
            <w:r>
              <w:t>- Present</w:t>
            </w:r>
          </w:p>
        </w:tc>
        <w:tc>
          <w:tcPr>
            <w:tcW w:w="7650" w:type="dxa"/>
            <w:tcBorders>
              <w:left w:val="nil"/>
            </w:tcBorders>
          </w:tcPr>
          <w:p w14:paraId="5CD0AF1E" w14:textId="77777777" w:rsidR="00290229" w:rsidRPr="008D4C27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 w:rsidRPr="008D4C27">
              <w:rPr>
                <w:rFonts w:ascii="Times" w:hAnsi="Times" w:cs="Times"/>
                <w:szCs w:val="32"/>
              </w:rPr>
              <w:t>The Journal of Healthcare, Science and the Humanit</w:t>
            </w:r>
            <w:r w:rsidR="00483187">
              <w:rPr>
                <w:rFonts w:ascii="Times" w:hAnsi="Times" w:cs="Times"/>
                <w:szCs w:val="32"/>
              </w:rPr>
              <w:t>ies</w:t>
            </w:r>
          </w:p>
        </w:tc>
      </w:tr>
      <w:tr w:rsidR="00027279" w14:paraId="7A7F040F" w14:textId="77777777">
        <w:tc>
          <w:tcPr>
            <w:tcW w:w="1980" w:type="dxa"/>
            <w:tcBorders>
              <w:right w:val="nil"/>
            </w:tcBorders>
          </w:tcPr>
          <w:p w14:paraId="0A526CA1" w14:textId="77777777" w:rsidR="00027279" w:rsidRDefault="0002727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2009 – Present</w:t>
            </w:r>
          </w:p>
        </w:tc>
        <w:tc>
          <w:tcPr>
            <w:tcW w:w="7650" w:type="dxa"/>
            <w:tcBorders>
              <w:left w:val="nil"/>
            </w:tcBorders>
          </w:tcPr>
          <w:p w14:paraId="171E2506" w14:textId="77777777" w:rsidR="00027279" w:rsidRDefault="0002727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Annual Review of Nursing Research</w:t>
            </w:r>
          </w:p>
        </w:tc>
      </w:tr>
      <w:tr w:rsidR="00290229" w14:paraId="013DDEDC" w14:textId="77777777">
        <w:tc>
          <w:tcPr>
            <w:tcW w:w="1980" w:type="dxa"/>
            <w:tcBorders>
              <w:right w:val="nil"/>
            </w:tcBorders>
          </w:tcPr>
          <w:p w14:paraId="75CBAC15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1995 – 2003</w:t>
            </w:r>
          </w:p>
        </w:tc>
        <w:tc>
          <w:tcPr>
            <w:tcW w:w="7650" w:type="dxa"/>
            <w:tcBorders>
              <w:left w:val="nil"/>
            </w:tcBorders>
          </w:tcPr>
          <w:p w14:paraId="21958C8E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The Journal of Cardiovascular Nursing</w:t>
            </w:r>
          </w:p>
        </w:tc>
      </w:tr>
    </w:tbl>
    <w:p w14:paraId="3D9B4509" w14:textId="77777777" w:rsidR="00290229" w:rsidRDefault="00290229">
      <w:pPr>
        <w:pStyle w:val="Header"/>
        <w:tabs>
          <w:tab w:val="clear" w:pos="4320"/>
          <w:tab w:val="clear" w:pos="8640"/>
        </w:tabs>
      </w:pPr>
    </w:p>
    <w:tbl>
      <w:tblPr>
        <w:tblW w:w="9630" w:type="dxa"/>
        <w:tblInd w:w="108" w:type="dxa"/>
        <w:tblLook w:val="0000" w:firstRow="0" w:lastRow="0" w:firstColumn="0" w:lastColumn="0" w:noHBand="0" w:noVBand="0"/>
      </w:tblPr>
      <w:tblGrid>
        <w:gridCol w:w="1980"/>
        <w:gridCol w:w="7650"/>
      </w:tblGrid>
      <w:tr w:rsidR="00290229" w14:paraId="05978F78" w14:textId="77777777">
        <w:trPr>
          <w:tblHeader/>
        </w:trPr>
        <w:tc>
          <w:tcPr>
            <w:tcW w:w="9630" w:type="dxa"/>
            <w:gridSpan w:val="2"/>
          </w:tcPr>
          <w:p w14:paraId="08B43D12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sz w:val="28"/>
                <w:u w:val="single"/>
              </w:rPr>
            </w:pPr>
            <w:r w:rsidRPr="00872498">
              <w:rPr>
                <w:b/>
                <w:sz w:val="28"/>
              </w:rPr>
              <w:t>Manuscript Reviews</w:t>
            </w:r>
          </w:p>
        </w:tc>
      </w:tr>
      <w:tr w:rsidR="00290229" w14:paraId="7DF407E4" w14:textId="77777777">
        <w:trPr>
          <w:tblHeader/>
        </w:trPr>
        <w:tc>
          <w:tcPr>
            <w:tcW w:w="1980" w:type="dxa"/>
          </w:tcPr>
          <w:p w14:paraId="22679D5A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  <w:u w:val="single"/>
              </w:rPr>
            </w:pPr>
            <w:r w:rsidRPr="00872498">
              <w:rPr>
                <w:b/>
                <w:sz w:val="28"/>
                <w:u w:val="single"/>
              </w:rPr>
              <w:t>Years</w:t>
            </w:r>
          </w:p>
        </w:tc>
        <w:tc>
          <w:tcPr>
            <w:tcW w:w="7650" w:type="dxa"/>
          </w:tcPr>
          <w:p w14:paraId="7C0C465B" w14:textId="77777777" w:rsidR="00290229" w:rsidRPr="00872498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b/>
                <w:sz w:val="28"/>
                <w:u w:val="single"/>
              </w:rPr>
            </w:pPr>
            <w:r w:rsidRPr="00872498">
              <w:rPr>
                <w:b/>
                <w:sz w:val="28"/>
                <w:u w:val="single"/>
              </w:rPr>
              <w:t>Name of Journal</w:t>
            </w:r>
          </w:p>
        </w:tc>
      </w:tr>
      <w:tr w:rsidR="00290229" w14:paraId="17F37438" w14:textId="77777777">
        <w:tc>
          <w:tcPr>
            <w:tcW w:w="1980" w:type="dxa"/>
          </w:tcPr>
          <w:p w14:paraId="15DFB955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2009- Present</w:t>
            </w:r>
          </w:p>
        </w:tc>
        <w:tc>
          <w:tcPr>
            <w:tcW w:w="7650" w:type="dxa"/>
          </w:tcPr>
          <w:p w14:paraId="42D59CF6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Military Medicine</w:t>
            </w:r>
          </w:p>
        </w:tc>
      </w:tr>
      <w:tr w:rsidR="00290229" w14:paraId="20C9B1AA" w14:textId="77777777">
        <w:tc>
          <w:tcPr>
            <w:tcW w:w="1980" w:type="dxa"/>
          </w:tcPr>
          <w:p w14:paraId="71BE3C91" w14:textId="77777777" w:rsidR="00290229" w:rsidRDefault="00290229" w:rsidP="00912FA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 xml:space="preserve">2005- </w:t>
            </w:r>
            <w:r w:rsidR="00912FA9">
              <w:t>2011</w:t>
            </w:r>
          </w:p>
        </w:tc>
        <w:tc>
          <w:tcPr>
            <w:tcW w:w="7650" w:type="dxa"/>
          </w:tcPr>
          <w:p w14:paraId="2A2677AB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Journal of Rheumatology</w:t>
            </w:r>
          </w:p>
        </w:tc>
      </w:tr>
      <w:tr w:rsidR="00290229" w14:paraId="2D222B8F" w14:textId="77777777">
        <w:tc>
          <w:tcPr>
            <w:tcW w:w="1980" w:type="dxa"/>
          </w:tcPr>
          <w:p w14:paraId="74B198BA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2004</w:t>
            </w:r>
          </w:p>
        </w:tc>
        <w:tc>
          <w:tcPr>
            <w:tcW w:w="7650" w:type="dxa"/>
          </w:tcPr>
          <w:p w14:paraId="5C3D0CD5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 xml:space="preserve">APS </w:t>
            </w:r>
            <w:proofErr w:type="spellStart"/>
            <w:r>
              <w:t>Physiologica</w:t>
            </w:r>
            <w:proofErr w:type="spellEnd"/>
            <w:r>
              <w:t xml:space="preserve"> </w:t>
            </w:r>
            <w:proofErr w:type="spellStart"/>
            <w:r>
              <w:t>Scandinavica</w:t>
            </w:r>
            <w:proofErr w:type="spellEnd"/>
          </w:p>
        </w:tc>
      </w:tr>
      <w:tr w:rsidR="00290229" w14:paraId="2A16DDAD" w14:textId="77777777">
        <w:tc>
          <w:tcPr>
            <w:tcW w:w="1980" w:type="dxa"/>
          </w:tcPr>
          <w:p w14:paraId="12EDE12C" w14:textId="77777777" w:rsidR="00290229" w:rsidRDefault="00765453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2002 -</w:t>
            </w:r>
            <w:r w:rsidR="00290229">
              <w:t xml:space="preserve"> present</w:t>
            </w:r>
          </w:p>
        </w:tc>
        <w:tc>
          <w:tcPr>
            <w:tcW w:w="7650" w:type="dxa"/>
          </w:tcPr>
          <w:p w14:paraId="4AE40EC1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Journal of Advanced Nursing</w:t>
            </w:r>
          </w:p>
        </w:tc>
      </w:tr>
      <w:tr w:rsidR="00290229" w14:paraId="0A6D5C08" w14:textId="77777777">
        <w:tc>
          <w:tcPr>
            <w:tcW w:w="1980" w:type="dxa"/>
          </w:tcPr>
          <w:p w14:paraId="4A430E56" w14:textId="77777777" w:rsidR="00290229" w:rsidRDefault="00765453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 xml:space="preserve">2000 - </w:t>
            </w:r>
            <w:r w:rsidR="00290229">
              <w:t>present</w:t>
            </w:r>
          </w:p>
        </w:tc>
        <w:tc>
          <w:tcPr>
            <w:tcW w:w="7650" w:type="dxa"/>
          </w:tcPr>
          <w:p w14:paraId="0989E6F1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</w:pPr>
            <w:r>
              <w:t>Journal of Professional Nursing</w:t>
            </w:r>
          </w:p>
        </w:tc>
      </w:tr>
      <w:tr w:rsidR="00290229" w14:paraId="1F6606A1" w14:textId="77777777">
        <w:tc>
          <w:tcPr>
            <w:tcW w:w="1980" w:type="dxa"/>
          </w:tcPr>
          <w:p w14:paraId="20706664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1997- 2005</w:t>
            </w:r>
          </w:p>
        </w:tc>
        <w:tc>
          <w:tcPr>
            <w:tcW w:w="7650" w:type="dxa"/>
          </w:tcPr>
          <w:p w14:paraId="1314C8BF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Aviation Space &amp; Environmental Medicine</w:t>
            </w:r>
          </w:p>
        </w:tc>
      </w:tr>
      <w:tr w:rsidR="00290229" w14:paraId="451BF9C0" w14:textId="77777777">
        <w:tc>
          <w:tcPr>
            <w:tcW w:w="1980" w:type="dxa"/>
          </w:tcPr>
          <w:p w14:paraId="28190DA8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1997 - 2005</w:t>
            </w:r>
          </w:p>
        </w:tc>
        <w:tc>
          <w:tcPr>
            <w:tcW w:w="7650" w:type="dxa"/>
          </w:tcPr>
          <w:p w14:paraId="642D9E3A" w14:textId="77777777" w:rsidR="00290229" w:rsidRDefault="00290229">
            <w:pPr>
              <w:tabs>
                <w:tab w:val="left" w:pos="-576"/>
                <w:tab w:val="left" w:pos="0"/>
                <w:tab w:val="left" w:pos="432"/>
                <w:tab w:val="left" w:pos="1170"/>
                <w:tab w:val="left" w:pos="189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</w:tabs>
              <w:spacing w:after="120"/>
              <w:ind w:right="-432"/>
              <w:rPr>
                <w:u w:val="single"/>
              </w:rPr>
            </w:pPr>
            <w:r>
              <w:t>Aging: Clinical and Experimental Research</w:t>
            </w:r>
          </w:p>
        </w:tc>
      </w:tr>
      <w:tr w:rsidR="00290229" w14:paraId="0526F015" w14:textId="77777777">
        <w:tc>
          <w:tcPr>
            <w:tcW w:w="1980" w:type="dxa"/>
          </w:tcPr>
          <w:p w14:paraId="5D491D0E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1994 - 2004</w:t>
            </w:r>
          </w:p>
        </w:tc>
        <w:tc>
          <w:tcPr>
            <w:tcW w:w="7650" w:type="dxa"/>
          </w:tcPr>
          <w:p w14:paraId="58EC87EA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American Journal of Physiology: Cell</w:t>
            </w:r>
          </w:p>
        </w:tc>
      </w:tr>
      <w:tr w:rsidR="00290229" w14:paraId="2FE8713A" w14:textId="77777777">
        <w:tc>
          <w:tcPr>
            <w:tcW w:w="1980" w:type="dxa"/>
          </w:tcPr>
          <w:p w14:paraId="41D50176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1993 - 2001</w:t>
            </w:r>
          </w:p>
        </w:tc>
        <w:tc>
          <w:tcPr>
            <w:tcW w:w="7650" w:type="dxa"/>
          </w:tcPr>
          <w:p w14:paraId="23A5EFAC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The Journal of Cardiovascular Nursing</w:t>
            </w:r>
          </w:p>
        </w:tc>
      </w:tr>
      <w:tr w:rsidR="00290229" w14:paraId="74E08E8B" w14:textId="77777777">
        <w:tc>
          <w:tcPr>
            <w:tcW w:w="1980" w:type="dxa"/>
          </w:tcPr>
          <w:p w14:paraId="034C8C73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1993 - 2005</w:t>
            </w:r>
          </w:p>
        </w:tc>
        <w:tc>
          <w:tcPr>
            <w:tcW w:w="7650" w:type="dxa"/>
          </w:tcPr>
          <w:p w14:paraId="2AB4CB1B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Medicine and Science in Sports and Exercise</w:t>
            </w:r>
          </w:p>
        </w:tc>
      </w:tr>
      <w:tr w:rsidR="00290229" w14:paraId="0D8A7334" w14:textId="77777777">
        <w:tc>
          <w:tcPr>
            <w:tcW w:w="1980" w:type="dxa"/>
          </w:tcPr>
          <w:p w14:paraId="65C96321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1991 - 2005</w:t>
            </w:r>
          </w:p>
        </w:tc>
        <w:tc>
          <w:tcPr>
            <w:tcW w:w="7650" w:type="dxa"/>
          </w:tcPr>
          <w:p w14:paraId="79ECD3E8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Journal of Applied Physiology</w:t>
            </w:r>
          </w:p>
        </w:tc>
      </w:tr>
      <w:tr w:rsidR="00290229" w14:paraId="554F4DB0" w14:textId="77777777">
        <w:tc>
          <w:tcPr>
            <w:tcW w:w="1980" w:type="dxa"/>
          </w:tcPr>
          <w:p w14:paraId="1372588D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1991 - 1993</w:t>
            </w:r>
          </w:p>
        </w:tc>
        <w:tc>
          <w:tcPr>
            <w:tcW w:w="7650" w:type="dxa"/>
          </w:tcPr>
          <w:p w14:paraId="24BBD7B7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American Journal of Critical Care</w:t>
            </w:r>
          </w:p>
        </w:tc>
      </w:tr>
      <w:tr w:rsidR="00290229" w14:paraId="333E1D14" w14:textId="77777777">
        <w:tc>
          <w:tcPr>
            <w:tcW w:w="1980" w:type="dxa"/>
          </w:tcPr>
          <w:p w14:paraId="5E643A58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1991</w:t>
            </w:r>
          </w:p>
        </w:tc>
        <w:tc>
          <w:tcPr>
            <w:tcW w:w="7650" w:type="dxa"/>
          </w:tcPr>
          <w:p w14:paraId="461F20E7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Wm. C. Brown Publishers, critique of Human Physiology, 4th Edition</w:t>
            </w:r>
          </w:p>
        </w:tc>
      </w:tr>
      <w:tr w:rsidR="00290229" w14:paraId="700380C8" w14:textId="77777777">
        <w:tc>
          <w:tcPr>
            <w:tcW w:w="1980" w:type="dxa"/>
          </w:tcPr>
          <w:p w14:paraId="70EE55F7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1988 - 1991</w:t>
            </w:r>
            <w:r>
              <w:tab/>
            </w:r>
          </w:p>
        </w:tc>
        <w:tc>
          <w:tcPr>
            <w:tcW w:w="7650" w:type="dxa"/>
          </w:tcPr>
          <w:p w14:paraId="0264CC6F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Heart &amp; Lung</w:t>
            </w:r>
            <w:r>
              <w:tab/>
            </w:r>
          </w:p>
        </w:tc>
      </w:tr>
      <w:tr w:rsidR="00290229" w14:paraId="36319D53" w14:textId="77777777">
        <w:tc>
          <w:tcPr>
            <w:tcW w:w="1980" w:type="dxa"/>
          </w:tcPr>
          <w:p w14:paraId="51707D48" w14:textId="6BBCB92B" w:rsidR="00290229" w:rsidRDefault="00D02D20">
            <w:pPr>
              <w:spacing w:after="120"/>
              <w:ind w:right="-432"/>
              <w:rPr>
                <w:b/>
              </w:rPr>
            </w:pPr>
            <w:r>
              <w:t>1988 - 2004</w:t>
            </w:r>
            <w:r w:rsidR="00290229">
              <w:tab/>
            </w:r>
          </w:p>
        </w:tc>
        <w:tc>
          <w:tcPr>
            <w:tcW w:w="7650" w:type="dxa"/>
          </w:tcPr>
          <w:p w14:paraId="6383110A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Image: Journal of Nursing Scholarship</w:t>
            </w:r>
          </w:p>
        </w:tc>
      </w:tr>
      <w:tr w:rsidR="00290229" w14:paraId="05D9F1D0" w14:textId="77777777">
        <w:tc>
          <w:tcPr>
            <w:tcW w:w="1980" w:type="dxa"/>
          </w:tcPr>
          <w:p w14:paraId="286D5A30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1987 - 2006</w:t>
            </w:r>
            <w:r>
              <w:tab/>
            </w:r>
          </w:p>
        </w:tc>
        <w:tc>
          <w:tcPr>
            <w:tcW w:w="7650" w:type="dxa"/>
          </w:tcPr>
          <w:p w14:paraId="06299F89" w14:textId="77777777" w:rsidR="00290229" w:rsidRDefault="00290229">
            <w:pPr>
              <w:spacing w:after="120"/>
              <w:ind w:right="-432"/>
              <w:rPr>
                <w:b/>
              </w:rPr>
            </w:pPr>
            <w:r>
              <w:t>Research in Nursing and Health</w:t>
            </w:r>
          </w:p>
        </w:tc>
      </w:tr>
    </w:tbl>
    <w:p w14:paraId="151E5E08" w14:textId="77777777" w:rsidR="00290229" w:rsidRDefault="00290229"/>
    <w:tbl>
      <w:tblPr>
        <w:tblW w:w="963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620"/>
        <w:gridCol w:w="6390"/>
        <w:gridCol w:w="180"/>
      </w:tblGrid>
      <w:tr w:rsidR="00290229" w14:paraId="2081692C" w14:textId="77777777">
        <w:trPr>
          <w:tblHeader/>
        </w:trPr>
        <w:tc>
          <w:tcPr>
            <w:tcW w:w="9630" w:type="dxa"/>
            <w:gridSpan w:val="4"/>
            <w:tcBorders>
              <w:bottom w:val="nil"/>
            </w:tcBorders>
          </w:tcPr>
          <w:p w14:paraId="490A057D" w14:textId="77777777" w:rsidR="00290229" w:rsidRPr="002B272A" w:rsidRDefault="00290229">
            <w:pPr>
              <w:spacing w:after="120"/>
              <w:ind w:right="-432"/>
              <w:rPr>
                <w:b/>
                <w:sz w:val="28"/>
              </w:rPr>
            </w:pPr>
            <w:r w:rsidRPr="002B272A">
              <w:rPr>
                <w:b/>
                <w:sz w:val="28"/>
              </w:rPr>
              <w:t>Consultations</w:t>
            </w:r>
          </w:p>
        </w:tc>
      </w:tr>
      <w:tr w:rsidR="00AB0C83" w14:paraId="4352CF9B" w14:textId="77777777" w:rsidTr="00AB0C83">
        <w:trPr>
          <w:gridAfter w:val="1"/>
          <w:wAfter w:w="180" w:type="dxa"/>
          <w:tblHeader/>
        </w:trPr>
        <w:tc>
          <w:tcPr>
            <w:tcW w:w="1440" w:type="dxa"/>
            <w:tcBorders>
              <w:right w:val="nil"/>
            </w:tcBorders>
          </w:tcPr>
          <w:p w14:paraId="1FAC91E1" w14:textId="77777777" w:rsidR="00AB0C83" w:rsidRPr="002B272A" w:rsidRDefault="00AB0C83" w:rsidP="00290229">
            <w:pPr>
              <w:spacing w:after="120"/>
              <w:rPr>
                <w:b/>
                <w:sz w:val="28"/>
              </w:rPr>
            </w:pPr>
            <w:r w:rsidRPr="002B272A">
              <w:rPr>
                <w:b/>
                <w:sz w:val="28"/>
                <w:u w:val="single"/>
              </w:rPr>
              <w:t>Years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3A6536DC" w14:textId="77777777" w:rsidR="00AB0C83" w:rsidRPr="002B272A" w:rsidRDefault="00AB0C83" w:rsidP="00290229">
            <w:pPr>
              <w:spacing w:after="120"/>
              <w:rPr>
                <w:b/>
                <w:sz w:val="28"/>
              </w:rPr>
            </w:pPr>
            <w:r w:rsidRPr="002B272A">
              <w:rPr>
                <w:b/>
                <w:sz w:val="28"/>
                <w:u w:val="single"/>
              </w:rPr>
              <w:t>Role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57F672C2" w14:textId="77777777" w:rsidR="00AB0C83" w:rsidRPr="002B272A" w:rsidRDefault="00AB0C83" w:rsidP="00AB0C83">
            <w:pPr>
              <w:spacing w:after="120"/>
              <w:ind w:right="-108"/>
              <w:rPr>
                <w:b/>
                <w:sz w:val="28"/>
              </w:rPr>
            </w:pPr>
            <w:r w:rsidRPr="002B272A">
              <w:rPr>
                <w:b/>
                <w:sz w:val="28"/>
                <w:u w:val="single"/>
              </w:rPr>
              <w:t>Organization</w:t>
            </w:r>
          </w:p>
        </w:tc>
      </w:tr>
      <w:tr w:rsidR="00AB0C83" w14:paraId="18C7A1FC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5AF34A85" w14:textId="77777777" w:rsidR="00AB0C83" w:rsidRDefault="00AB0C83" w:rsidP="00290229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1998-2000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427EA8A8" w14:textId="77777777" w:rsidR="00AB0C83" w:rsidRDefault="00AB0C83" w:rsidP="00290229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Consultant</w:t>
            </w:r>
          </w:p>
          <w:p w14:paraId="101914CB" w14:textId="77777777" w:rsidR="00AB0C83" w:rsidRDefault="00AB0C83" w:rsidP="00290229">
            <w:pPr>
              <w:spacing w:after="120"/>
            </w:pP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2D3F6878" w14:textId="77777777" w:rsidR="00AB0C83" w:rsidRDefault="00AB0C83" w:rsidP="00AB0C83">
            <w:pPr>
              <w:spacing w:after="120"/>
              <w:ind w:right="-108"/>
            </w:pPr>
            <w:r>
              <w:t>E. Benz, MD, JHU, SOM, Chief of Medicine, Dept. of Medicine,</w:t>
            </w:r>
          </w:p>
          <w:p w14:paraId="74978A53" w14:textId="77777777" w:rsidR="00AB0C83" w:rsidRDefault="00AB0C83" w:rsidP="00AB0C83">
            <w:pPr>
              <w:spacing w:after="120"/>
              <w:ind w:right="-108"/>
            </w:pPr>
            <w:r>
              <w:t>“41a gene in skeletal muscle”.</w:t>
            </w:r>
          </w:p>
        </w:tc>
      </w:tr>
      <w:tr w:rsidR="00AB0C83" w14:paraId="3CE21344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3D9E0302" w14:textId="77777777" w:rsidR="00AB0C83" w:rsidRDefault="00AB0C83" w:rsidP="00290229">
            <w:pPr>
              <w:spacing w:after="120"/>
            </w:pPr>
            <w:r>
              <w:t>2000-Present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71E641FC" w14:textId="77777777" w:rsidR="00AB0C83" w:rsidRDefault="00AB0C83" w:rsidP="00290229">
            <w:pPr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297E4DB8" w14:textId="77777777" w:rsidR="00AB0C83" w:rsidRDefault="00AB0C83" w:rsidP="00AB0C83">
            <w:pPr>
              <w:spacing w:after="120"/>
              <w:ind w:right="-108"/>
            </w:pPr>
            <w:r>
              <w:t>American Academy of Nursing (AAN), Genetics Expert Panel, Development of US National-Genetic Competencies for Registered Nurses</w:t>
            </w:r>
          </w:p>
        </w:tc>
      </w:tr>
      <w:tr w:rsidR="00AB0C83" w14:paraId="62B08AD7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4809F5BD" w14:textId="77777777" w:rsidR="00AB0C83" w:rsidRDefault="00AB0C83" w:rsidP="00290229">
            <w:pPr>
              <w:spacing w:after="120"/>
            </w:pPr>
            <w:r>
              <w:t>2000-02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41252BED" w14:textId="77777777" w:rsidR="00AB0C83" w:rsidRDefault="00AB0C83" w:rsidP="00290229">
            <w:pPr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4A12FBE3" w14:textId="77777777" w:rsidR="00AB0C83" w:rsidRDefault="00AB0C83" w:rsidP="00AB0C83">
            <w:pPr>
              <w:spacing w:after="120"/>
              <w:ind w:right="-108"/>
            </w:pPr>
            <w:r>
              <w:t>American College of Sports Medicine (ACSM) Clinical Exercise Physiology Certification</w:t>
            </w:r>
          </w:p>
        </w:tc>
      </w:tr>
      <w:tr w:rsidR="00AB0C83" w14:paraId="16B1882C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29CB4973" w14:textId="77777777" w:rsidR="00AB0C83" w:rsidRDefault="00AB0C83" w:rsidP="00290229">
            <w:pPr>
              <w:spacing w:after="120"/>
            </w:pPr>
            <w:r>
              <w:lastRenderedPageBreak/>
              <w:t>1999-02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76CD9777" w14:textId="77777777" w:rsidR="00AB0C83" w:rsidRDefault="00AB0C83" w:rsidP="00290229">
            <w:pPr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4838B680" w14:textId="77777777" w:rsidR="00AB0C83" w:rsidRDefault="00AB0C83" w:rsidP="00AB0C83">
            <w:pPr>
              <w:spacing w:after="120"/>
              <w:ind w:right="-108"/>
            </w:pPr>
            <w:r>
              <w:t>American College of Sports Medicine, Clinical Exercise Physiology Registry</w:t>
            </w:r>
          </w:p>
        </w:tc>
      </w:tr>
      <w:tr w:rsidR="00AB0C83" w14:paraId="2B8B17DC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33C1C631" w14:textId="77777777" w:rsidR="00AB0C83" w:rsidRDefault="00AB0C83" w:rsidP="00290229">
            <w:pPr>
              <w:spacing w:after="120"/>
            </w:pPr>
            <w:r>
              <w:t>2001-03</w:t>
            </w:r>
          </w:p>
          <w:p w14:paraId="2BDD2736" w14:textId="77777777" w:rsidR="00AB0C83" w:rsidRDefault="00AB0C83" w:rsidP="00290229">
            <w:pPr>
              <w:spacing w:after="120"/>
              <w:rPr>
                <w:b/>
                <w:u w:val="single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5E35FB30" w14:textId="77777777" w:rsidR="00AB0C83" w:rsidRDefault="00AB0C83" w:rsidP="00290229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57F23F98" w14:textId="77777777" w:rsidR="00AB0C83" w:rsidRDefault="00AB0C83" w:rsidP="00AB0C83">
            <w:pPr>
              <w:spacing w:after="120"/>
              <w:ind w:right="-108"/>
              <w:rPr>
                <w:b/>
                <w:u w:val="single"/>
              </w:rPr>
            </w:pPr>
            <w:r>
              <w:t>D. Hanley, MD, Department of Neurology, JHMI, Skeletal Muscle Adaptation</w:t>
            </w:r>
          </w:p>
        </w:tc>
      </w:tr>
      <w:tr w:rsidR="00AB0C83" w14:paraId="24A3D3C6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121F1563" w14:textId="77777777" w:rsidR="00AB0C83" w:rsidRDefault="00AB0C83" w:rsidP="00290229">
            <w:pPr>
              <w:spacing w:after="120"/>
            </w:pPr>
            <w:r>
              <w:t>2001-02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4D842EDC" w14:textId="77777777" w:rsidR="00AB0C83" w:rsidRDefault="00AB0C83" w:rsidP="00290229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63069B17" w14:textId="77777777" w:rsidR="00AB0C83" w:rsidRDefault="00AB0C83" w:rsidP="00AB0C83">
            <w:pPr>
              <w:spacing w:after="120"/>
              <w:ind w:right="-108"/>
            </w:pPr>
            <w:r>
              <w:t>University of Maryland, Department of Gerontology, Pepper Center Grant, A. Goldberg (PI)</w:t>
            </w:r>
          </w:p>
        </w:tc>
      </w:tr>
      <w:tr w:rsidR="00AB0C83" w14:paraId="3FAAC390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3C000EB9" w14:textId="77777777" w:rsidR="00AB0C83" w:rsidRDefault="00AB0C83" w:rsidP="00290229">
            <w:pPr>
              <w:spacing w:after="120"/>
            </w:pPr>
            <w:r>
              <w:t>1999-07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6941A719" w14:textId="77777777" w:rsidR="00AB0C83" w:rsidRDefault="00AB0C83" w:rsidP="00290229">
            <w:pPr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16B44666" w14:textId="00CD11C8" w:rsidR="00AB0C83" w:rsidRDefault="00AB0C83" w:rsidP="00AB0C83">
            <w:pPr>
              <w:spacing w:after="120"/>
              <w:ind w:right="-108"/>
            </w:pPr>
            <w:r>
              <w:t>Health for Humanity International</w:t>
            </w:r>
            <w:r w:rsidR="0046091B">
              <w:t>, Wilmette, IL.</w:t>
            </w:r>
          </w:p>
        </w:tc>
      </w:tr>
      <w:tr w:rsidR="00AB0C83" w14:paraId="46B4DE3A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151D45E7" w14:textId="77777777" w:rsidR="00AB0C83" w:rsidRDefault="00AB0C83" w:rsidP="00290229">
            <w:pPr>
              <w:spacing w:after="120"/>
            </w:pPr>
            <w:r>
              <w:t>2001-02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1F0F798D" w14:textId="77777777" w:rsidR="00AB0C83" w:rsidRDefault="00AB0C83" w:rsidP="00290229">
            <w:pPr>
              <w:spacing w:after="120"/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2FB6C667" w14:textId="77777777" w:rsidR="00AB0C83" w:rsidRDefault="00AB0C83" w:rsidP="00AB0C83">
            <w:pPr>
              <w:spacing w:after="120"/>
              <w:ind w:right="-108"/>
            </w:pPr>
            <w:r>
              <w:t>University of Gothenburg, Sweden, School of Medicine, Department of Orthopedics (Skeletal Muscle Rehabilitation)</w:t>
            </w:r>
          </w:p>
        </w:tc>
      </w:tr>
      <w:tr w:rsidR="00AB0C83" w14:paraId="49FB3D79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23BE3B2D" w14:textId="77777777" w:rsidR="00AB0C83" w:rsidRDefault="00AB0C83" w:rsidP="00290229">
            <w:pPr>
              <w:spacing w:after="120"/>
              <w:rPr>
                <w:b/>
              </w:rPr>
            </w:pPr>
            <w:r>
              <w:t>1999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53F0FA99" w14:textId="77777777" w:rsidR="00AB0C83" w:rsidRDefault="00AB0C83" w:rsidP="00290229">
            <w:pPr>
              <w:spacing w:after="120"/>
              <w:rPr>
                <w:b/>
              </w:rPr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5ECAA3D6" w14:textId="77777777" w:rsidR="00AB0C83" w:rsidRPr="009B5624" w:rsidRDefault="00AB0C83" w:rsidP="00AB0C83">
            <w:pPr>
              <w:spacing w:after="120"/>
              <w:ind w:right="-108"/>
            </w:pPr>
            <w:r>
              <w:t>Dr. H. Varmus, Director, NIH, Bethesda, MD; NIH Rat Model Priority Meeting, (5/3/99)</w:t>
            </w:r>
          </w:p>
        </w:tc>
      </w:tr>
      <w:tr w:rsidR="00AB0C83" w14:paraId="6969FB93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467226E5" w14:textId="77777777" w:rsidR="00AB0C83" w:rsidRDefault="00AB0C83" w:rsidP="00290229">
            <w:pPr>
              <w:spacing w:after="120"/>
              <w:rPr>
                <w:b/>
              </w:rPr>
            </w:pPr>
            <w:r>
              <w:t>1996-00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244AF429" w14:textId="77777777" w:rsidR="00AB0C83" w:rsidRDefault="00AB0C83" w:rsidP="00290229">
            <w:pPr>
              <w:spacing w:after="120"/>
              <w:rPr>
                <w:b/>
              </w:rPr>
            </w:pPr>
            <w:r>
              <w:t>Consultant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6A85A1FB" w14:textId="77777777" w:rsidR="00AB0C83" w:rsidRDefault="00AB0C83" w:rsidP="00AB0C83">
            <w:pPr>
              <w:pStyle w:val="Header"/>
              <w:tabs>
                <w:tab w:val="clear" w:pos="4320"/>
                <w:tab w:val="clear" w:pos="8640"/>
              </w:tabs>
              <w:spacing w:after="120"/>
              <w:ind w:right="-108"/>
              <w:rPr>
                <w:b/>
              </w:rPr>
            </w:pPr>
            <w:r>
              <w:t xml:space="preserve">Judy </w:t>
            </w:r>
            <w:proofErr w:type="spellStart"/>
            <w:r>
              <w:t>Maloni</w:t>
            </w:r>
            <w:proofErr w:type="spellEnd"/>
            <w:r>
              <w:t xml:space="preserve">, Ph.D. (PI), </w:t>
            </w:r>
            <w:proofErr w:type="gramStart"/>
            <w:r>
              <w:t>NIH</w:t>
            </w:r>
            <w:proofErr w:type="gramEnd"/>
            <w:r>
              <w:t xml:space="preserve">: NINR, Side effects of Hospital </w:t>
            </w:r>
            <w:proofErr w:type="spellStart"/>
            <w:r>
              <w:t>Bedrest</w:t>
            </w:r>
            <w:proofErr w:type="spellEnd"/>
            <w:r>
              <w:t xml:space="preserve"> on High Risk Pregnancy.</w:t>
            </w:r>
          </w:p>
        </w:tc>
      </w:tr>
      <w:tr w:rsidR="00AB0C83" w14:paraId="5F81C998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21E5273F" w14:textId="77777777" w:rsidR="00AB0C83" w:rsidRDefault="00AB0C83" w:rsidP="00290229">
            <w:pPr>
              <w:spacing w:after="120"/>
              <w:rPr>
                <w:b/>
              </w:rPr>
            </w:pPr>
            <w:r>
              <w:t>1991-92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6F1F647D" w14:textId="77777777" w:rsidR="00AB0C83" w:rsidRDefault="00AB0C83" w:rsidP="00290229">
            <w:pPr>
              <w:spacing w:after="120"/>
              <w:rPr>
                <w:b/>
              </w:rPr>
            </w:pPr>
            <w:r>
              <w:t xml:space="preserve">Consultant 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225F0FFD" w14:textId="30904557" w:rsidR="00AB0C83" w:rsidRDefault="00AB0C83" w:rsidP="00AB0C83">
            <w:pPr>
              <w:spacing w:after="120"/>
              <w:ind w:right="-108"/>
              <w:rPr>
                <w:b/>
              </w:rPr>
            </w:pPr>
            <w:r>
              <w:t>Molly C. Dougherty, Ph.D.; Effect of pelvic muscle f</w:t>
            </w:r>
            <w:r w:rsidR="0046091B">
              <w:t>unction on urinary incontinence, NIH: NINR.</w:t>
            </w:r>
          </w:p>
        </w:tc>
      </w:tr>
      <w:tr w:rsidR="00AB0C83" w14:paraId="6C5C48E6" w14:textId="77777777" w:rsidTr="00AB0C83">
        <w:trPr>
          <w:gridAfter w:val="1"/>
          <w:wAfter w:w="180" w:type="dxa"/>
        </w:trPr>
        <w:tc>
          <w:tcPr>
            <w:tcW w:w="1440" w:type="dxa"/>
            <w:tcBorders>
              <w:right w:val="nil"/>
            </w:tcBorders>
          </w:tcPr>
          <w:p w14:paraId="111FC2AF" w14:textId="77777777" w:rsidR="00AB0C83" w:rsidRDefault="00AB0C83" w:rsidP="00290229">
            <w:pPr>
              <w:spacing w:after="120"/>
              <w:rPr>
                <w:b/>
              </w:rPr>
            </w:pPr>
            <w:r>
              <w:t>1991-92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0A7C6DB9" w14:textId="77777777" w:rsidR="00AB0C83" w:rsidRDefault="00AB0C83" w:rsidP="00290229">
            <w:pPr>
              <w:spacing w:after="120"/>
              <w:rPr>
                <w:b/>
              </w:rPr>
            </w:pPr>
            <w:r>
              <w:t xml:space="preserve">Consultant </w:t>
            </w:r>
          </w:p>
        </w:tc>
        <w:tc>
          <w:tcPr>
            <w:tcW w:w="6390" w:type="dxa"/>
            <w:tcBorders>
              <w:left w:val="nil"/>
              <w:right w:val="nil"/>
            </w:tcBorders>
          </w:tcPr>
          <w:p w14:paraId="628A03E2" w14:textId="29C0F918" w:rsidR="00AB0C83" w:rsidRDefault="00AB0C83" w:rsidP="00AB0C83">
            <w:pPr>
              <w:spacing w:after="120"/>
              <w:ind w:right="-108"/>
              <w:rPr>
                <w:b/>
              </w:rPr>
            </w:pPr>
            <w:r>
              <w:t xml:space="preserve">Carolyn M. </w:t>
            </w:r>
            <w:proofErr w:type="spellStart"/>
            <w:r>
              <w:t>Sampselle</w:t>
            </w:r>
            <w:proofErr w:type="spellEnd"/>
            <w:r>
              <w:t>, Ph.D., Stress urinary incontinence and pelvic muscle function</w:t>
            </w:r>
            <w:r w:rsidR="0046091B">
              <w:t>, NIH: NCNR R29 NR01950</w:t>
            </w:r>
            <w:r>
              <w:t xml:space="preserve">.   </w:t>
            </w:r>
          </w:p>
        </w:tc>
      </w:tr>
    </w:tbl>
    <w:p w14:paraId="2B658B27" w14:textId="77777777" w:rsidR="00290229" w:rsidRDefault="00290229" w:rsidP="00290229">
      <w:pPr>
        <w:spacing w:after="120"/>
      </w:pPr>
    </w:p>
    <w:tbl>
      <w:tblPr>
        <w:tblW w:w="963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730"/>
      </w:tblGrid>
      <w:tr w:rsidR="00290229" w14:paraId="75AB7642" w14:textId="77777777">
        <w:tc>
          <w:tcPr>
            <w:tcW w:w="9630" w:type="dxa"/>
            <w:gridSpan w:val="2"/>
          </w:tcPr>
          <w:p w14:paraId="71982AB6" w14:textId="77777777" w:rsidR="00290229" w:rsidRPr="002B272A" w:rsidRDefault="00290229" w:rsidP="00290229">
            <w:pPr>
              <w:spacing w:after="120"/>
              <w:rPr>
                <w:b/>
                <w:sz w:val="28"/>
              </w:rPr>
            </w:pPr>
            <w:r w:rsidRPr="002B272A">
              <w:rPr>
                <w:b/>
                <w:sz w:val="28"/>
              </w:rPr>
              <w:t>Clinical Standards/Protocol Development</w:t>
            </w:r>
          </w:p>
        </w:tc>
      </w:tr>
      <w:tr w:rsidR="00290229" w14:paraId="1A5527FD" w14:textId="77777777">
        <w:tc>
          <w:tcPr>
            <w:tcW w:w="900" w:type="dxa"/>
            <w:tcBorders>
              <w:right w:val="nil"/>
            </w:tcBorders>
          </w:tcPr>
          <w:p w14:paraId="4DE4C2C7" w14:textId="77777777" w:rsidR="00290229" w:rsidRDefault="00290229" w:rsidP="00290229">
            <w:pPr>
              <w:spacing w:after="120"/>
            </w:pPr>
            <w:r>
              <w:t>2000</w:t>
            </w:r>
            <w:r w:rsidR="00463E2E">
              <w:t xml:space="preserve"> </w:t>
            </w:r>
            <w:r>
              <w:t>-2002</w:t>
            </w:r>
          </w:p>
        </w:tc>
        <w:tc>
          <w:tcPr>
            <w:tcW w:w="8730" w:type="dxa"/>
            <w:tcBorders>
              <w:left w:val="nil"/>
            </w:tcBorders>
          </w:tcPr>
          <w:p w14:paraId="5C112F6C" w14:textId="77777777" w:rsidR="00290229" w:rsidRDefault="00290229" w:rsidP="00290229">
            <w:pPr>
              <w:spacing w:after="120"/>
            </w:pPr>
            <w:r>
              <w:t>American College of Sports Medicine, Standards of Clinical Exercise Physiology Practice (International practice standards)</w:t>
            </w:r>
          </w:p>
        </w:tc>
      </w:tr>
    </w:tbl>
    <w:p w14:paraId="16D9559F" w14:textId="77777777" w:rsidR="00290229" w:rsidRDefault="00290229">
      <w:pPr>
        <w:spacing w:after="120"/>
        <w:rPr>
          <w:b/>
        </w:rPr>
      </w:pPr>
    </w:p>
    <w:tbl>
      <w:tblPr>
        <w:tblW w:w="990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2790"/>
        <w:gridCol w:w="5220"/>
      </w:tblGrid>
      <w:tr w:rsidR="00290229" w14:paraId="355C0038" w14:textId="77777777">
        <w:tc>
          <w:tcPr>
            <w:tcW w:w="9900" w:type="dxa"/>
            <w:gridSpan w:val="3"/>
          </w:tcPr>
          <w:p w14:paraId="2AB67966" w14:textId="77777777" w:rsidR="00290229" w:rsidRPr="00F45B62" w:rsidRDefault="00290229">
            <w:pPr>
              <w:spacing w:after="120" w:line="360" w:lineRule="auto"/>
              <w:rPr>
                <w:sz w:val="28"/>
                <w:u w:val="single"/>
              </w:rPr>
            </w:pPr>
            <w:r w:rsidRPr="00F45B62">
              <w:rPr>
                <w:b/>
                <w:sz w:val="28"/>
                <w:u w:val="single"/>
              </w:rPr>
              <w:t>Student Advisement</w:t>
            </w:r>
          </w:p>
        </w:tc>
      </w:tr>
      <w:tr w:rsidR="00290229" w14:paraId="66B7AB39" w14:textId="77777777">
        <w:tc>
          <w:tcPr>
            <w:tcW w:w="9900" w:type="dxa"/>
            <w:gridSpan w:val="3"/>
            <w:tcBorders>
              <w:bottom w:val="nil"/>
            </w:tcBorders>
          </w:tcPr>
          <w:p w14:paraId="258126BB" w14:textId="77777777" w:rsidR="00290229" w:rsidRPr="00F45B62" w:rsidRDefault="00290229">
            <w:pPr>
              <w:spacing w:after="120" w:line="360" w:lineRule="auto"/>
              <w:rPr>
                <w:sz w:val="28"/>
              </w:rPr>
            </w:pPr>
            <w:r w:rsidRPr="00F45B62">
              <w:rPr>
                <w:b/>
                <w:sz w:val="28"/>
              </w:rPr>
              <w:t>Post-Doctoral advisement</w:t>
            </w:r>
          </w:p>
        </w:tc>
      </w:tr>
      <w:tr w:rsidR="00290229" w14:paraId="2D973CF4" w14:textId="77777777">
        <w:trPr>
          <w:trHeight w:val="452"/>
        </w:trPr>
        <w:tc>
          <w:tcPr>
            <w:tcW w:w="1890" w:type="dxa"/>
            <w:tcBorders>
              <w:right w:val="nil"/>
            </w:tcBorders>
          </w:tcPr>
          <w:p w14:paraId="2F309B00" w14:textId="77777777" w:rsidR="00290229" w:rsidRPr="00F45B62" w:rsidRDefault="00290229">
            <w:pPr>
              <w:spacing w:after="120" w:line="360" w:lineRule="auto"/>
              <w:jc w:val="center"/>
              <w:rPr>
                <w:b/>
                <w:sz w:val="28"/>
              </w:rPr>
            </w:pPr>
            <w:r w:rsidRPr="00F45B62">
              <w:rPr>
                <w:b/>
                <w:sz w:val="28"/>
                <w:u w:val="single"/>
              </w:rPr>
              <w:t>Year(s)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76B71B0D" w14:textId="77777777" w:rsidR="00290229" w:rsidRPr="00F45B62" w:rsidRDefault="00290229">
            <w:pPr>
              <w:spacing w:after="120" w:line="360" w:lineRule="auto"/>
              <w:jc w:val="center"/>
              <w:rPr>
                <w:b/>
                <w:sz w:val="28"/>
              </w:rPr>
            </w:pPr>
            <w:r w:rsidRPr="00F45B62">
              <w:rPr>
                <w:b/>
                <w:sz w:val="28"/>
                <w:u w:val="single"/>
              </w:rPr>
              <w:t>Student</w:t>
            </w:r>
          </w:p>
        </w:tc>
        <w:tc>
          <w:tcPr>
            <w:tcW w:w="5220" w:type="dxa"/>
            <w:tcBorders>
              <w:left w:val="nil"/>
            </w:tcBorders>
          </w:tcPr>
          <w:p w14:paraId="6995A992" w14:textId="77777777" w:rsidR="00290229" w:rsidRPr="00F45B62" w:rsidRDefault="00290229">
            <w:pPr>
              <w:spacing w:after="120" w:line="360" w:lineRule="auto"/>
              <w:ind w:right="-432"/>
              <w:jc w:val="center"/>
              <w:rPr>
                <w:b/>
                <w:sz w:val="28"/>
                <w:u w:val="single"/>
              </w:rPr>
            </w:pPr>
            <w:r w:rsidRPr="00F45B62">
              <w:rPr>
                <w:b/>
                <w:sz w:val="28"/>
                <w:u w:val="single"/>
              </w:rPr>
              <w:t>Funding Agency (if any)</w:t>
            </w:r>
          </w:p>
        </w:tc>
      </w:tr>
      <w:tr w:rsidR="005C4D9A" w14:paraId="36EF478F" w14:textId="77777777">
        <w:trPr>
          <w:trHeight w:val="452"/>
        </w:trPr>
        <w:tc>
          <w:tcPr>
            <w:tcW w:w="1890" w:type="dxa"/>
            <w:tcBorders>
              <w:right w:val="nil"/>
            </w:tcBorders>
          </w:tcPr>
          <w:p w14:paraId="1E0A1A3C" w14:textId="77777777" w:rsidR="005C4D9A" w:rsidRPr="00B12E86" w:rsidRDefault="005C4D9A" w:rsidP="00896619">
            <w:pPr>
              <w:spacing w:line="360" w:lineRule="auto"/>
            </w:pPr>
            <w:r>
              <w:t>2012-14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049D2F1E" w14:textId="77777777" w:rsidR="005C4D9A" w:rsidRPr="00B12E86" w:rsidRDefault="00213E3B" w:rsidP="00896619">
            <w:r>
              <w:fldChar w:fldCharType="begin"/>
            </w:r>
            <w:r w:rsidR="00655290">
              <w:instrText xml:space="preserve"> CONTACT _Con-3C124661C57 </w:instrText>
            </w:r>
            <w:r>
              <w:fldChar w:fldCharType="separate"/>
            </w:r>
            <w:r w:rsidR="005C4D9A" w:rsidRPr="005C4D9A">
              <w:rPr>
                <w:noProof/>
              </w:rPr>
              <w:t>Luke Michaelson</w:t>
            </w:r>
            <w:r>
              <w:rPr>
                <w:noProof/>
              </w:rPr>
              <w:fldChar w:fldCharType="end"/>
            </w:r>
            <w:r w:rsidR="001A1C54">
              <w:t>, PhD</w:t>
            </w:r>
          </w:p>
        </w:tc>
        <w:tc>
          <w:tcPr>
            <w:tcW w:w="5220" w:type="dxa"/>
            <w:tcBorders>
              <w:left w:val="nil"/>
            </w:tcBorders>
          </w:tcPr>
          <w:p w14:paraId="1D2531AC" w14:textId="77777777" w:rsidR="005C4D9A" w:rsidRDefault="005C4D9A" w:rsidP="00896619">
            <w:pPr>
              <w:spacing w:line="360" w:lineRule="auto"/>
              <w:ind w:right="-432"/>
            </w:pPr>
            <w:r>
              <w:t>Department of Veterans Affairs, RR&amp;D</w:t>
            </w:r>
          </w:p>
        </w:tc>
      </w:tr>
      <w:tr w:rsidR="00290229" w14:paraId="5E00F27C" w14:textId="77777777">
        <w:trPr>
          <w:trHeight w:val="452"/>
        </w:trPr>
        <w:tc>
          <w:tcPr>
            <w:tcW w:w="1890" w:type="dxa"/>
            <w:tcBorders>
              <w:right w:val="nil"/>
            </w:tcBorders>
          </w:tcPr>
          <w:p w14:paraId="14991C02" w14:textId="77777777" w:rsidR="00290229" w:rsidRPr="00B12E86" w:rsidRDefault="00290229" w:rsidP="00896619">
            <w:pPr>
              <w:spacing w:line="360" w:lineRule="auto"/>
            </w:pPr>
            <w:r w:rsidRPr="00B12E86">
              <w:t>20</w:t>
            </w:r>
            <w:r>
              <w:t>10-11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50D43126" w14:textId="77777777" w:rsidR="00290229" w:rsidRPr="00B12E86" w:rsidRDefault="00290229" w:rsidP="00896619">
            <w:proofErr w:type="spellStart"/>
            <w:r w:rsidRPr="00B12E86">
              <w:t>Erzsebert</w:t>
            </w:r>
            <w:proofErr w:type="spellEnd"/>
            <w:r w:rsidRPr="00B12E86">
              <w:t xml:space="preserve"> </w:t>
            </w:r>
            <w:proofErr w:type="spellStart"/>
            <w:r w:rsidRPr="00B12E86">
              <w:t>Kovesdi</w:t>
            </w:r>
            <w:proofErr w:type="spellEnd"/>
            <w:r>
              <w:t>, Ph.D.</w:t>
            </w:r>
          </w:p>
        </w:tc>
        <w:tc>
          <w:tcPr>
            <w:tcW w:w="5220" w:type="dxa"/>
            <w:tcBorders>
              <w:left w:val="nil"/>
            </w:tcBorders>
          </w:tcPr>
          <w:p w14:paraId="776E5006" w14:textId="77777777" w:rsidR="00290229" w:rsidRPr="00B12E86" w:rsidRDefault="00290229" w:rsidP="00896619">
            <w:pPr>
              <w:spacing w:line="360" w:lineRule="auto"/>
              <w:ind w:right="-432"/>
            </w:pPr>
            <w:r>
              <w:t>Department of Veterans Affairs, RR&amp;D</w:t>
            </w:r>
          </w:p>
        </w:tc>
      </w:tr>
      <w:tr w:rsidR="00290229" w14:paraId="1A1F73B9" w14:textId="77777777">
        <w:tc>
          <w:tcPr>
            <w:tcW w:w="1890" w:type="dxa"/>
            <w:tcBorders>
              <w:right w:val="nil"/>
            </w:tcBorders>
          </w:tcPr>
          <w:p w14:paraId="65636612" w14:textId="77777777" w:rsidR="00290229" w:rsidRDefault="00290229" w:rsidP="00896619">
            <w:pPr>
              <w:spacing w:line="360" w:lineRule="auto"/>
            </w:pPr>
            <w:r>
              <w:t>2001- 04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314FB760" w14:textId="77777777" w:rsidR="00290229" w:rsidRDefault="00290229" w:rsidP="00896619">
            <w:pPr>
              <w:spacing w:line="360" w:lineRule="auto"/>
            </w:pPr>
            <w:proofErr w:type="spellStart"/>
            <w:r>
              <w:t>Tod</w:t>
            </w:r>
            <w:proofErr w:type="spellEnd"/>
            <w:r>
              <w:t xml:space="preserve"> Watson, Ph.D.</w:t>
            </w:r>
          </w:p>
        </w:tc>
        <w:tc>
          <w:tcPr>
            <w:tcW w:w="5220" w:type="dxa"/>
            <w:tcBorders>
              <w:left w:val="nil"/>
            </w:tcBorders>
          </w:tcPr>
          <w:p w14:paraId="5A3ABADC" w14:textId="035C30F6" w:rsidR="00290229" w:rsidRDefault="00ED2B73" w:rsidP="00896619">
            <w:pPr>
              <w:pStyle w:val="Header"/>
              <w:tabs>
                <w:tab w:val="clear" w:pos="4320"/>
                <w:tab w:val="clear" w:pos="8640"/>
              </w:tabs>
            </w:pPr>
            <w:r>
              <w:t>Dept. of Defense (</w:t>
            </w:r>
            <w:proofErr w:type="spellStart"/>
            <w:r>
              <w:t>Do</w:t>
            </w:r>
            <w:r w:rsidR="00290229">
              <w:t>D</w:t>
            </w:r>
            <w:proofErr w:type="spellEnd"/>
            <w:r w:rsidR="00290229">
              <w:t>), Winston-Salem State University, North Carolina</w:t>
            </w:r>
          </w:p>
        </w:tc>
      </w:tr>
      <w:tr w:rsidR="00290229" w14:paraId="3ACB677F" w14:textId="77777777">
        <w:tc>
          <w:tcPr>
            <w:tcW w:w="1890" w:type="dxa"/>
            <w:tcBorders>
              <w:right w:val="nil"/>
            </w:tcBorders>
          </w:tcPr>
          <w:p w14:paraId="43A745F7" w14:textId="77777777" w:rsidR="00290229" w:rsidRDefault="00290229" w:rsidP="00896619">
            <w:pPr>
              <w:spacing w:line="360" w:lineRule="auto"/>
            </w:pPr>
            <w:r>
              <w:t>2000- 03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0333F2B2" w14:textId="77777777" w:rsidR="00290229" w:rsidRDefault="00290229" w:rsidP="00896619">
            <w:pPr>
              <w:spacing w:line="360" w:lineRule="auto"/>
            </w:pPr>
            <w:r>
              <w:t>Shari Ling, MD</w:t>
            </w:r>
          </w:p>
        </w:tc>
        <w:tc>
          <w:tcPr>
            <w:tcW w:w="5220" w:type="dxa"/>
            <w:tcBorders>
              <w:left w:val="nil"/>
            </w:tcBorders>
          </w:tcPr>
          <w:p w14:paraId="7AF24198" w14:textId="77777777" w:rsidR="00290229" w:rsidRDefault="00290229" w:rsidP="00896619">
            <w:r>
              <w:t>National Institutes of Health, National Institute of Aging</w:t>
            </w:r>
          </w:p>
        </w:tc>
      </w:tr>
      <w:tr w:rsidR="00290229" w14:paraId="60DBBB73" w14:textId="77777777">
        <w:tc>
          <w:tcPr>
            <w:tcW w:w="1890" w:type="dxa"/>
            <w:tcBorders>
              <w:right w:val="nil"/>
            </w:tcBorders>
          </w:tcPr>
          <w:p w14:paraId="284E46AF" w14:textId="1EDB7C56" w:rsidR="00290229" w:rsidRDefault="00290229" w:rsidP="00896619">
            <w:pPr>
              <w:spacing w:line="360" w:lineRule="auto"/>
            </w:pPr>
            <w:r>
              <w:t>1990-</w:t>
            </w:r>
            <w:r w:rsidR="006B56E2">
              <w:t xml:space="preserve"> </w:t>
            </w:r>
            <w:r w:rsidR="004D05D9">
              <w:t>91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5DFA6F5B" w14:textId="77777777" w:rsidR="00290229" w:rsidRDefault="00290229" w:rsidP="00896619">
            <w:proofErr w:type="spellStart"/>
            <w:r>
              <w:t>Myoung</w:t>
            </w:r>
            <w:proofErr w:type="spellEnd"/>
            <w:r>
              <w:t xml:space="preserve"> </w:t>
            </w:r>
            <w:proofErr w:type="spellStart"/>
            <w:r>
              <w:t>Ae</w:t>
            </w:r>
            <w:proofErr w:type="spellEnd"/>
            <w:r>
              <w:t xml:space="preserve"> </w:t>
            </w:r>
            <w:proofErr w:type="spellStart"/>
            <w:r>
              <w:t>Choe</w:t>
            </w:r>
            <w:proofErr w:type="spellEnd"/>
            <w:r>
              <w:t>, Ph.D.</w:t>
            </w:r>
          </w:p>
        </w:tc>
        <w:tc>
          <w:tcPr>
            <w:tcW w:w="5220" w:type="dxa"/>
            <w:tcBorders>
              <w:left w:val="nil"/>
            </w:tcBorders>
          </w:tcPr>
          <w:p w14:paraId="6B8ED058" w14:textId="77777777" w:rsidR="00290229" w:rsidRDefault="00290229" w:rsidP="00896619">
            <w:pPr>
              <w:spacing w:line="360" w:lineRule="auto"/>
            </w:pPr>
            <w:r>
              <w:t>Seoul National University, Seoul, Korea</w:t>
            </w:r>
          </w:p>
        </w:tc>
      </w:tr>
      <w:tr w:rsidR="00290229" w14:paraId="37F8E660" w14:textId="77777777">
        <w:tc>
          <w:tcPr>
            <w:tcW w:w="1890" w:type="dxa"/>
            <w:tcBorders>
              <w:right w:val="nil"/>
            </w:tcBorders>
          </w:tcPr>
          <w:p w14:paraId="68B311CD" w14:textId="77777777" w:rsidR="00290229" w:rsidRDefault="00290229" w:rsidP="00896619">
            <w:pPr>
              <w:spacing w:line="360" w:lineRule="auto"/>
            </w:pPr>
            <w:r>
              <w:lastRenderedPageBreak/>
              <w:t>1988- 89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38BEDC4F" w14:textId="77777777" w:rsidR="00290229" w:rsidRDefault="00290229" w:rsidP="00896619">
            <w:r>
              <w:t>Joyce Thompson, Ph.D.</w:t>
            </w:r>
          </w:p>
        </w:tc>
        <w:tc>
          <w:tcPr>
            <w:tcW w:w="5220" w:type="dxa"/>
            <w:tcBorders>
              <w:left w:val="nil"/>
            </w:tcBorders>
          </w:tcPr>
          <w:p w14:paraId="0D169FB0" w14:textId="77777777" w:rsidR="00290229" w:rsidRDefault="00290229" w:rsidP="00896619">
            <w:pPr>
              <w:spacing w:line="360" w:lineRule="auto"/>
            </w:pPr>
            <w:r>
              <w:t xml:space="preserve">National Institutes of Health </w:t>
            </w:r>
          </w:p>
        </w:tc>
      </w:tr>
      <w:tr w:rsidR="00290229" w14:paraId="66D332D5" w14:textId="77777777">
        <w:tc>
          <w:tcPr>
            <w:tcW w:w="1890" w:type="dxa"/>
            <w:tcBorders>
              <w:right w:val="nil"/>
            </w:tcBorders>
          </w:tcPr>
          <w:p w14:paraId="62AAB6A2" w14:textId="77777777" w:rsidR="00290229" w:rsidRDefault="00290229" w:rsidP="00896619">
            <w:pPr>
              <w:spacing w:line="360" w:lineRule="auto"/>
            </w:pPr>
            <w:r>
              <w:t>1986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4A2D42D0" w14:textId="77777777" w:rsidR="00290229" w:rsidRDefault="00290229" w:rsidP="00896619">
            <w:pPr>
              <w:spacing w:line="360" w:lineRule="auto"/>
            </w:pPr>
            <w:r>
              <w:t xml:space="preserve">Cos </w:t>
            </w:r>
            <w:proofErr w:type="spellStart"/>
            <w:r>
              <w:t>Caljouw</w:t>
            </w:r>
            <w:proofErr w:type="spellEnd"/>
            <w:r>
              <w:t>, MD</w:t>
            </w:r>
          </w:p>
        </w:tc>
        <w:tc>
          <w:tcPr>
            <w:tcW w:w="5220" w:type="dxa"/>
            <w:tcBorders>
              <w:left w:val="nil"/>
            </w:tcBorders>
          </w:tcPr>
          <w:p w14:paraId="4568F6DC" w14:textId="77777777" w:rsidR="00290229" w:rsidRDefault="00290229" w:rsidP="00896619">
            <w:pPr>
              <w:spacing w:line="360" w:lineRule="auto"/>
            </w:pPr>
            <w:r>
              <w:t xml:space="preserve">University of Utrecht, Netherlands,  &amp; NIH </w:t>
            </w:r>
          </w:p>
        </w:tc>
      </w:tr>
      <w:tr w:rsidR="00290229" w14:paraId="3C984007" w14:textId="77777777">
        <w:tc>
          <w:tcPr>
            <w:tcW w:w="1890" w:type="dxa"/>
            <w:tcBorders>
              <w:right w:val="nil"/>
            </w:tcBorders>
          </w:tcPr>
          <w:p w14:paraId="4F51F835" w14:textId="77777777" w:rsidR="00290229" w:rsidRDefault="00290229" w:rsidP="00896619">
            <w:pPr>
              <w:spacing w:line="360" w:lineRule="auto"/>
            </w:pPr>
            <w:r>
              <w:t>1986- 87</w:t>
            </w:r>
          </w:p>
        </w:tc>
        <w:tc>
          <w:tcPr>
            <w:tcW w:w="2790" w:type="dxa"/>
            <w:tcBorders>
              <w:left w:val="nil"/>
              <w:right w:val="nil"/>
            </w:tcBorders>
          </w:tcPr>
          <w:p w14:paraId="16ABF980" w14:textId="77777777" w:rsidR="00290229" w:rsidRDefault="00290229" w:rsidP="00896619">
            <w:r>
              <w:t xml:space="preserve">Franz </w:t>
            </w:r>
            <w:proofErr w:type="spellStart"/>
            <w:r>
              <w:t>Schmulders</w:t>
            </w:r>
            <w:proofErr w:type="spellEnd"/>
            <w:r>
              <w:t>, MD, Ph.D.</w:t>
            </w:r>
          </w:p>
        </w:tc>
        <w:tc>
          <w:tcPr>
            <w:tcW w:w="5220" w:type="dxa"/>
            <w:tcBorders>
              <w:left w:val="nil"/>
            </w:tcBorders>
          </w:tcPr>
          <w:p w14:paraId="5E8F5AB8" w14:textId="77777777" w:rsidR="00290229" w:rsidRDefault="00290229" w:rsidP="00896619">
            <w:pPr>
              <w:spacing w:line="360" w:lineRule="auto"/>
            </w:pPr>
            <w:r>
              <w:t>University of Utrecht, Netherlands &amp; NIH</w:t>
            </w:r>
          </w:p>
        </w:tc>
      </w:tr>
    </w:tbl>
    <w:p w14:paraId="37E2E89F" w14:textId="77777777" w:rsidR="00290229" w:rsidRDefault="00290229">
      <w:pPr>
        <w:tabs>
          <w:tab w:val="left" w:pos="-360"/>
          <w:tab w:val="left" w:pos="25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144"/>
        <w:rPr>
          <w:b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950"/>
        <w:gridCol w:w="1980"/>
      </w:tblGrid>
      <w:tr w:rsidR="000E07C3" w:rsidRPr="00B9056D" w14:paraId="506D2E62" w14:textId="77777777">
        <w:trPr>
          <w:trHeight w:val="281"/>
        </w:trPr>
        <w:tc>
          <w:tcPr>
            <w:tcW w:w="8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02F741" w14:textId="77777777" w:rsidR="000E07C3" w:rsidRPr="00B9056D" w:rsidRDefault="000E07C3" w:rsidP="00290229">
            <w:pPr>
              <w:tabs>
                <w:tab w:val="left" w:pos="162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 w:line="360" w:lineRule="auto"/>
              <w:ind w:right="-144"/>
              <w:rPr>
                <w:b/>
                <w:sz w:val="28"/>
                <w:u w:val="single"/>
              </w:rPr>
            </w:pPr>
            <w:r w:rsidRPr="00B9056D">
              <w:rPr>
                <w:b/>
                <w:sz w:val="28"/>
              </w:rPr>
              <w:t>Dissertation advisement (Ph.D.)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7D423C5" w14:textId="77777777" w:rsidR="000E07C3" w:rsidRPr="00B9056D" w:rsidRDefault="000E07C3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 w:line="360" w:lineRule="auto"/>
              <w:ind w:right="-144"/>
              <w:rPr>
                <w:b/>
                <w:sz w:val="28"/>
                <w:u w:val="single"/>
              </w:rPr>
            </w:pPr>
          </w:p>
        </w:tc>
      </w:tr>
      <w:tr w:rsidR="000E07C3" w:rsidRPr="00B9056D" w14:paraId="1151B55A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7993C13" w14:textId="77777777" w:rsidR="000E07C3" w:rsidRPr="00B9056D" w:rsidRDefault="000E07C3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  <w:rPr>
                <w:b/>
                <w:sz w:val="28"/>
                <w:u w:val="single"/>
              </w:rPr>
            </w:pPr>
            <w:r w:rsidRPr="00B9056D">
              <w:rPr>
                <w:b/>
                <w:sz w:val="28"/>
                <w:u w:val="single"/>
              </w:rPr>
              <w:t>Year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A2498B" w14:textId="77777777" w:rsidR="000E07C3" w:rsidRPr="00B9056D" w:rsidRDefault="000E07C3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  <w:rPr>
                <w:b/>
                <w:sz w:val="28"/>
                <w:u w:val="single"/>
              </w:rPr>
            </w:pPr>
            <w:r w:rsidRPr="00B9056D">
              <w:rPr>
                <w:b/>
                <w:sz w:val="28"/>
                <w:u w:val="single"/>
              </w:rPr>
              <w:t>Student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18EC2C85" w14:textId="77777777" w:rsidR="000E07C3" w:rsidRPr="00B9056D" w:rsidRDefault="000E07C3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  <w:rPr>
                <w:b/>
                <w:sz w:val="28"/>
                <w:u w:val="single"/>
              </w:rPr>
            </w:pPr>
            <w:r w:rsidRPr="00B9056D">
              <w:rPr>
                <w:b/>
                <w:sz w:val="28"/>
                <w:u w:val="single"/>
              </w:rPr>
              <w:t>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774A7AF" w14:textId="77777777" w:rsidR="000E07C3" w:rsidRPr="00B9056D" w:rsidRDefault="000E07C3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  <w:rPr>
                <w:b/>
                <w:sz w:val="28"/>
                <w:u w:val="single"/>
              </w:rPr>
            </w:pPr>
            <w:r w:rsidRPr="00B9056D">
              <w:rPr>
                <w:b/>
                <w:sz w:val="28"/>
                <w:u w:val="single"/>
              </w:rPr>
              <w:t>Role</w:t>
            </w:r>
          </w:p>
        </w:tc>
      </w:tr>
      <w:tr w:rsidR="00A31FDE" w14:paraId="34831031" w14:textId="77777777" w:rsidTr="00D9141D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9B59F2" w14:textId="63D8158D" w:rsidR="00A31FDE" w:rsidRDefault="0012208D" w:rsidP="00D9141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2008- </w:t>
            </w:r>
            <w:r w:rsidR="00A31FDE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66689" w14:textId="64A3BC37" w:rsidR="00A31FDE" w:rsidRDefault="00A31FDE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Carl </w:t>
            </w:r>
            <w:proofErr w:type="spellStart"/>
            <w:r>
              <w:t>Gofort</w:t>
            </w:r>
            <w:r w:rsidR="005732AA">
              <w:t>h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D289CDE" w14:textId="78786E28" w:rsidR="00A31FDE" w:rsidRDefault="005732AA" w:rsidP="00D9141D">
            <w:pPr>
              <w:widowControl w:val="0"/>
              <w:autoSpaceDE w:val="0"/>
              <w:autoSpaceDN w:val="0"/>
              <w:adjustRightInd w:val="0"/>
              <w:spacing w:after="120"/>
              <w:rPr>
                <w:szCs w:val="22"/>
              </w:rPr>
            </w:pPr>
            <w:r>
              <w:rPr>
                <w:szCs w:val="22"/>
              </w:rPr>
              <w:t>The Impact of Functional Movement and Body Armor on Pain: A Secondary Analysis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A16B74E" w14:textId="7A243029" w:rsidR="00A31FDE" w:rsidRDefault="00A31FDE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Chair, Grad. Sch. Nursing, USU</w:t>
            </w:r>
          </w:p>
        </w:tc>
      </w:tr>
      <w:tr w:rsidR="00972B9C" w14:paraId="0DEA93CF" w14:textId="77777777" w:rsidTr="00D9141D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8FCAA5" w14:textId="7075A617" w:rsidR="00972B9C" w:rsidRDefault="00972B9C" w:rsidP="00C46534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2009- </w:t>
            </w:r>
            <w:r w:rsidR="00C46534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5DE838" w14:textId="77777777" w:rsidR="00972B9C" w:rsidRDefault="00972B9C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Stephen </w:t>
            </w:r>
            <w:proofErr w:type="spellStart"/>
            <w:r>
              <w:t>Gonsalves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4A282BC" w14:textId="77777777" w:rsidR="00972B9C" w:rsidRDefault="00972B9C" w:rsidP="00D9141D">
            <w:pPr>
              <w:widowControl w:val="0"/>
              <w:autoSpaceDE w:val="0"/>
              <w:autoSpaceDN w:val="0"/>
              <w:adjustRightInd w:val="0"/>
              <w:spacing w:after="120"/>
            </w:pPr>
            <w:r w:rsidRPr="00982DB4">
              <w:rPr>
                <w:szCs w:val="22"/>
              </w:rPr>
              <w:t>The Distribution and Allelic H</w:t>
            </w:r>
            <w:r>
              <w:rPr>
                <w:szCs w:val="22"/>
              </w:rPr>
              <w:t>eterogeneity of Ry</w:t>
            </w:r>
            <w:r w:rsidRPr="00982DB4">
              <w:rPr>
                <w:szCs w:val="22"/>
              </w:rPr>
              <w:t xml:space="preserve">R1 Variants in </w:t>
            </w:r>
            <w:proofErr w:type="spellStart"/>
            <w:r w:rsidRPr="00982DB4">
              <w:rPr>
                <w:szCs w:val="22"/>
              </w:rPr>
              <w:t>ClinSeq</w:t>
            </w:r>
            <w:proofErr w:type="spellEnd"/>
            <w:r w:rsidRPr="00982DB4">
              <w:rPr>
                <w:szCs w:val="22"/>
              </w:rPr>
              <w:t xml:space="preserve"> Cohort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97E50B2" w14:textId="77777777" w:rsidR="00972B9C" w:rsidRDefault="00972B9C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Chair, Grad. Sch. Nursing, USU</w:t>
            </w:r>
          </w:p>
        </w:tc>
      </w:tr>
      <w:tr w:rsidR="00972B9C" w14:paraId="63F0E5CF" w14:textId="77777777" w:rsidTr="00D9141D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AEC9A6" w14:textId="77777777" w:rsidR="00972B9C" w:rsidRDefault="00972B9C" w:rsidP="00D9141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2010- 14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7AC18B" w14:textId="77777777" w:rsidR="00972B9C" w:rsidRDefault="00972B9C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Susan Galloway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D5FBBF9" w14:textId="77777777" w:rsidR="00972B9C" w:rsidRDefault="00972B9C" w:rsidP="00D9141D">
            <w:pPr>
              <w:pStyle w:val="text"/>
              <w:spacing w:after="120" w:line="240" w:lineRule="auto"/>
              <w:ind w:firstLine="0"/>
            </w:pPr>
            <w:proofErr w:type="spellStart"/>
            <w:r>
              <w:t>Neuro</w:t>
            </w:r>
            <w:proofErr w:type="spellEnd"/>
            <w:r>
              <w:t xml:space="preserve">-Behavioral Effects of Blast Injury on </w:t>
            </w:r>
            <w:proofErr w:type="spellStart"/>
            <w:r>
              <w:t>Neurohypophysial</w:t>
            </w:r>
            <w:proofErr w:type="spellEnd"/>
            <w:r>
              <w:t xml:space="preserve"> Hormone Producing Neurons in Sprague Dawley Rats:  Impact on </w:t>
            </w:r>
            <w:proofErr w:type="spellStart"/>
            <w:r>
              <w:t>Allostasis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BB2E6C" w14:textId="77777777" w:rsidR="00972B9C" w:rsidRDefault="00972B9C" w:rsidP="00D9141D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Chair, Grad. Sch. Nursing, USU</w:t>
            </w:r>
          </w:p>
        </w:tc>
      </w:tr>
      <w:tr w:rsidR="000E07C3" w14:paraId="0B957576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A6E9D5" w14:textId="77777777" w:rsidR="000E07C3" w:rsidRPr="00414AB1" w:rsidRDefault="006E6231" w:rsidP="004C6E8E">
            <w:pPr>
              <w:widowControl w:val="0"/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autoSpaceDE w:val="0"/>
              <w:autoSpaceDN w:val="0"/>
              <w:adjustRightInd w:val="0"/>
              <w:spacing w:before="120" w:after="120"/>
            </w:pPr>
            <w:r>
              <w:t xml:space="preserve">2010- </w:t>
            </w:r>
            <w:r w:rsidR="000E07C3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654354" w14:textId="77777777" w:rsidR="000E07C3" w:rsidRPr="00414AB1" w:rsidRDefault="000E07C3" w:rsidP="004C6E8E">
            <w:pPr>
              <w:widowControl w:val="0"/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autoSpaceDE w:val="0"/>
              <w:autoSpaceDN w:val="0"/>
              <w:adjustRightInd w:val="0"/>
              <w:spacing w:before="120" w:after="120"/>
            </w:pPr>
            <w:r>
              <w:t>Antoinette M. Shinn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3D4DB22" w14:textId="77777777" w:rsidR="000E07C3" w:rsidRPr="00414AB1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</w:pPr>
            <w:r>
              <w:t>PET/CT Surveillance of Toxic Embedded Fragments, An Animal Model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7E79D96" w14:textId="77777777" w:rsidR="000E07C3" w:rsidRPr="00414AB1" w:rsidRDefault="000E07C3" w:rsidP="004C6E8E">
            <w:pPr>
              <w:widowControl w:val="0"/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autoSpaceDE w:val="0"/>
              <w:autoSpaceDN w:val="0"/>
              <w:adjustRightInd w:val="0"/>
              <w:spacing w:before="120" w:after="120"/>
            </w:pPr>
            <w:r>
              <w:t xml:space="preserve">Member, Univ. of Maryland, School </w:t>
            </w:r>
            <w:r w:rsidR="00A0337A">
              <w:t xml:space="preserve">of </w:t>
            </w:r>
            <w:r>
              <w:t>Nursing</w:t>
            </w:r>
          </w:p>
        </w:tc>
      </w:tr>
      <w:tr w:rsidR="000E07C3" w14:paraId="6334C7F0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C7EDFB" w14:textId="77777777" w:rsidR="000E07C3" w:rsidRDefault="006E6231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2010- </w:t>
            </w:r>
            <w:r w:rsidR="000E07C3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401A647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Nancy </w:t>
            </w:r>
            <w:proofErr w:type="spellStart"/>
            <w:r>
              <w:t>Gardetto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E54C171" w14:textId="77777777" w:rsidR="000E07C3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</w:pPr>
            <w:r w:rsidRPr="008055A1">
              <w:t>Patient Characteristics, Activation, and Self-Management Behaviors in Veterans with Heart Failure: What is the role of Activation?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48DE91C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0200D7">
              <w:t>Grad. Sch. Nursing, USU</w:t>
            </w:r>
          </w:p>
        </w:tc>
      </w:tr>
      <w:tr w:rsidR="000411F2" w14:paraId="1F39D438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0F6C3A" w14:textId="772FDAAE" w:rsidR="000411F2" w:rsidRDefault="008D6467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2010-14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9B7A2B7" w14:textId="7502DAC5" w:rsidR="000411F2" w:rsidRDefault="000411F2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Mary Pat </w:t>
            </w:r>
            <w:proofErr w:type="spellStart"/>
            <w:r>
              <w:t>Couig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4EA48C8" w14:textId="4BC9E5C6" w:rsidR="000411F2" w:rsidRPr="00EC0EDE" w:rsidRDefault="000411F2" w:rsidP="001862CE">
            <w:pPr>
              <w:spacing w:after="120"/>
            </w:pPr>
            <w:r w:rsidRPr="000411F2">
              <w:t xml:space="preserve">Adoption Of A Comprehensive Emergency Management Program: </w:t>
            </w:r>
            <w:r w:rsidR="00EC0EDE">
              <w:t>VA</w:t>
            </w:r>
            <w:r w:rsidR="00EC0EDE" w:rsidRPr="000411F2">
              <w:t xml:space="preserve"> Employee Perceptions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F6F59F" w14:textId="796E0DD2" w:rsidR="000411F2" w:rsidRDefault="00DA5F5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Member, Grad. Sch. Nursing, USU</w:t>
            </w:r>
          </w:p>
        </w:tc>
      </w:tr>
      <w:tr w:rsidR="000E07C3" w14:paraId="0DE2F517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87980C0" w14:textId="77777777" w:rsidR="000E07C3" w:rsidRDefault="006E6231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2009- </w:t>
            </w:r>
            <w:r w:rsidR="000E07C3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4CFD6C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Stephanie Bardack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1CA2F081" w14:textId="77777777" w:rsidR="000E07C3" w:rsidRPr="00137DA2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ArialMT"/>
                <w:color w:val="000000" w:themeColor="text1"/>
                <w:szCs w:val="36"/>
              </w:rPr>
            </w:pPr>
            <w:r w:rsidRPr="00137DA2">
              <w:rPr>
                <w:rFonts w:cs="ArialMT"/>
                <w:color w:val="000000" w:themeColor="text1"/>
                <w:szCs w:val="36"/>
              </w:rPr>
              <w:t xml:space="preserve">Genotoxic Changes to Rodent Cells Exposed </w:t>
            </w:r>
            <w:r w:rsidRPr="00137DA2">
              <w:rPr>
                <w:rFonts w:cs="ArialMT"/>
                <w:i/>
                <w:iCs/>
                <w:color w:val="000000" w:themeColor="text1"/>
                <w:szCs w:val="36"/>
              </w:rPr>
              <w:t>In Vitro</w:t>
            </w:r>
            <w:r w:rsidRPr="00137DA2">
              <w:rPr>
                <w:rFonts w:cs="ArialMT"/>
                <w:color w:val="000000" w:themeColor="text1"/>
                <w:szCs w:val="36"/>
              </w:rPr>
              <w:t xml:space="preserve"> to Tungsten, Nickel, Cobalt and Iron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F1374B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0200D7">
              <w:t>Grad. Sch. Nursing, USU</w:t>
            </w:r>
          </w:p>
        </w:tc>
      </w:tr>
      <w:tr w:rsidR="000E07C3" w14:paraId="6838B694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E139B6" w14:textId="77777777" w:rsidR="000E07C3" w:rsidRDefault="006E6231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2009- </w:t>
            </w:r>
            <w:r w:rsidR="000E07C3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6FEA77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Susan Perry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7582878E" w14:textId="77777777" w:rsidR="000E07C3" w:rsidRPr="00F15DF8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</w:pPr>
            <w:r w:rsidRPr="00F15DF8">
              <w:t>Catecholamine Induced RyR1 Ca</w:t>
            </w:r>
            <w:r w:rsidRPr="00F15DF8">
              <w:rPr>
                <w:vertAlign w:val="superscript"/>
              </w:rPr>
              <w:t>2+</w:t>
            </w:r>
            <w:r w:rsidRPr="00F15DF8">
              <w:t xml:space="preserve"> Release in Malignant Hyperthermia Sensitive Human B-Lymphocytes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B9758DC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Chair,</w:t>
            </w:r>
            <w:r w:rsidR="000200D7">
              <w:t xml:space="preserve"> Grad. Sch. Nursing, USU</w:t>
            </w:r>
          </w:p>
        </w:tc>
      </w:tr>
      <w:tr w:rsidR="000E07C3" w14:paraId="4D610A7C" w14:textId="77777777">
        <w:trPr>
          <w:trHeight w:val="90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C1309E" w14:textId="77777777" w:rsidR="000E07C3" w:rsidRDefault="002B4BBF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2009- 13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7309F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Deidre </w:t>
            </w:r>
            <w:r w:rsidR="008E529D">
              <w:t xml:space="preserve">O. </w:t>
            </w:r>
            <w:r>
              <w:t>Smith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0525080" w14:textId="77777777" w:rsidR="000E07C3" w:rsidRPr="009B698A" w:rsidRDefault="00655290" w:rsidP="004C6E8E">
            <w:pPr>
              <w:widowControl w:val="0"/>
              <w:autoSpaceDE w:val="0"/>
              <w:autoSpaceDN w:val="0"/>
              <w:adjustRightInd w:val="0"/>
              <w:spacing w:after="120"/>
            </w:pPr>
            <w:r>
              <w:t>The Military and Federal Nurse Use of Habitus During the Journey and Recovery of the Service Member Wounded in Overseas Contingency Operations: Operation Iraqi Freedom, Operation Enduring Freedom and Operation New Dawn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E71D6F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0200D7">
              <w:t>Grad. Sch. Nursing, USU</w:t>
            </w:r>
          </w:p>
        </w:tc>
      </w:tr>
      <w:tr w:rsidR="000E07C3" w14:paraId="0AACFFEE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585E34" w14:textId="77777777" w:rsidR="000E07C3" w:rsidRDefault="006E6231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2009- </w:t>
            </w:r>
            <w:r w:rsidR="000E07C3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22D598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Deborah Hansen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1E691252" w14:textId="77777777" w:rsidR="000E07C3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>
              <w:t xml:space="preserve">Paternal Environmental Exposures and Reproductive Outcomes: A Comparison of </w:t>
            </w:r>
            <w:r w:rsidRPr="00C44E06">
              <w:rPr>
                <w:i/>
              </w:rPr>
              <w:t>in vitro</w:t>
            </w:r>
            <w:r>
              <w:t xml:space="preserve"> and </w:t>
            </w:r>
            <w:r w:rsidRPr="00C44E06">
              <w:rPr>
                <w:i/>
              </w:rPr>
              <w:t>in vivo</w:t>
            </w:r>
            <w:r>
              <w:t xml:space="preserve"> Fertilization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F08F0F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Member,</w:t>
            </w:r>
            <w:r w:rsidR="008A0CA5">
              <w:t xml:space="preserve"> </w:t>
            </w:r>
            <w:r>
              <w:t>Univ. of Missouri-St. Louis</w:t>
            </w:r>
          </w:p>
        </w:tc>
      </w:tr>
      <w:tr w:rsidR="000E07C3" w14:paraId="4EF98DF3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E2F9E5" w14:textId="77777777" w:rsidR="000E07C3" w:rsidRDefault="008A0CA5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2008- </w:t>
            </w:r>
            <w:r w:rsidR="000E07C3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399950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Ann Peterson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5F69797" w14:textId="77777777" w:rsidR="000E07C3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>
              <w:rPr>
                <w:rFonts w:cs="Helvetica"/>
              </w:rPr>
              <w:t>Pulmonary Infections and Cytokines in a Patient Population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224D3A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0200D7">
              <w:t>Grad. Sch. Nursing, USU</w:t>
            </w:r>
          </w:p>
        </w:tc>
      </w:tr>
      <w:tr w:rsidR="000E07C3" w14:paraId="6E1F352C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64703A" w14:textId="77777777" w:rsidR="00137DA2" w:rsidRDefault="00137DA2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</w:p>
          <w:p w14:paraId="56C781FC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lastRenderedPageBreak/>
              <w:t>2007- 09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32075B" w14:textId="77777777" w:rsidR="00137DA2" w:rsidRDefault="00137DA2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</w:p>
          <w:p w14:paraId="3ED2912A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lastRenderedPageBreak/>
              <w:t>Victoria Davey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F51274C" w14:textId="77777777" w:rsidR="00137DA2" w:rsidRDefault="00137DA2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</w:p>
          <w:p w14:paraId="2F17D253" w14:textId="77777777" w:rsidR="000E07C3" w:rsidRPr="00565070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>
              <w:rPr>
                <w:rFonts w:cs="Helvetica"/>
              </w:rPr>
              <w:lastRenderedPageBreak/>
              <w:t xml:space="preserve">Understanding and </w:t>
            </w:r>
            <w:r w:rsidRPr="00565070">
              <w:rPr>
                <w:rFonts w:cs="Helvetica"/>
              </w:rPr>
              <w:t>Mitigating Influenza Pandemics at the Community Level: Studies using</w:t>
            </w:r>
            <w:r>
              <w:rPr>
                <w:rFonts w:cs="Helvetica"/>
              </w:rPr>
              <w:t xml:space="preserve"> </w:t>
            </w:r>
            <w:r w:rsidRPr="00565070">
              <w:rPr>
                <w:rFonts w:cs="Helvetica"/>
              </w:rPr>
              <w:t>Loki Infect, a Networked, Agent-Based Model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75D3E31" w14:textId="77777777" w:rsidR="00137DA2" w:rsidRDefault="00137DA2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</w:p>
          <w:p w14:paraId="3FEC7A5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lastRenderedPageBreak/>
              <w:t xml:space="preserve">Chair, </w:t>
            </w:r>
            <w:r w:rsidR="008A0CA5">
              <w:t>G</w:t>
            </w:r>
            <w:r w:rsidR="000200D7">
              <w:t>rad. Sch. Nursing, USU</w:t>
            </w:r>
          </w:p>
        </w:tc>
      </w:tr>
      <w:tr w:rsidR="000E07C3" w14:paraId="02B57782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47CEB2" w14:textId="77777777" w:rsidR="000E07C3" w:rsidRDefault="008A0CA5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lastRenderedPageBreak/>
              <w:t xml:space="preserve">2006- </w:t>
            </w:r>
            <w:r w:rsidR="000E07C3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80A56C" w14:textId="32070388" w:rsidR="000E07C3" w:rsidRDefault="00E8581F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Maureen Hood</w:t>
            </w:r>
          </w:p>
          <w:p w14:paraId="63D16A4A" w14:textId="14342BCA" w:rsidR="00A31FDE" w:rsidRDefault="00A31FDE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73E77ABC" w14:textId="77777777" w:rsidR="000E07C3" w:rsidRPr="00D76D68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>
              <w:rPr>
                <w:rFonts w:cs="Helvetica"/>
              </w:rPr>
              <w:t xml:space="preserve">Magnetic </w:t>
            </w:r>
            <w:r w:rsidRPr="00D76D68">
              <w:rPr>
                <w:rFonts w:cs="Helvetica"/>
              </w:rPr>
              <w:t>Resonance Imaging of Heart Failure Using a Swine Model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5C870B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0200D7">
              <w:t>Grad. Sch. Nursing, USU</w:t>
            </w:r>
          </w:p>
        </w:tc>
      </w:tr>
      <w:tr w:rsidR="000E07C3" w14:paraId="1E6FC27B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666C9" w14:textId="77777777" w:rsidR="000E07C3" w:rsidRDefault="008A0CA5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2006- </w:t>
            </w:r>
            <w:r w:rsidR="000E07C3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91D51C" w14:textId="27828C9C" w:rsidR="000E07C3" w:rsidRDefault="00EE7509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Margaret Kie</w:t>
            </w:r>
            <w:r w:rsidR="000E07C3">
              <w:t>l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BA96475" w14:textId="77777777" w:rsidR="000E07C3" w:rsidRPr="001352C8" w:rsidRDefault="000E07C3" w:rsidP="004C6E8E">
            <w:pPr>
              <w:pStyle w:val="Heading2"/>
              <w:spacing w:after="120"/>
              <w:ind w:left="0"/>
              <w:rPr>
                <w:b w:val="0"/>
                <w:sz w:val="24"/>
              </w:rPr>
            </w:pPr>
            <w:r w:rsidRPr="001352C8">
              <w:rPr>
                <w:b w:val="0"/>
                <w:sz w:val="24"/>
                <w:szCs w:val="22"/>
              </w:rPr>
              <w:t xml:space="preserve">Increased Protein Kinase A Activity in </w:t>
            </w:r>
            <w:r>
              <w:rPr>
                <w:b w:val="0"/>
                <w:sz w:val="24"/>
                <w:szCs w:val="22"/>
              </w:rPr>
              <w:t xml:space="preserve">the Prkar1a- defective mouse is </w:t>
            </w:r>
            <w:r w:rsidRPr="001352C8">
              <w:rPr>
                <w:b w:val="0"/>
                <w:sz w:val="24"/>
                <w:szCs w:val="22"/>
              </w:rPr>
              <w:t xml:space="preserve">associated with </w:t>
            </w:r>
            <w:proofErr w:type="spellStart"/>
            <w:r w:rsidRPr="001352C8">
              <w:rPr>
                <w:b w:val="0"/>
                <w:sz w:val="24"/>
                <w:szCs w:val="22"/>
              </w:rPr>
              <w:t>hyperarousal</w:t>
            </w:r>
            <w:proofErr w:type="spellEnd"/>
            <w:r w:rsidRPr="001352C8">
              <w:rPr>
                <w:b w:val="0"/>
                <w:sz w:val="24"/>
                <w:szCs w:val="22"/>
              </w:rPr>
              <w:t xml:space="preserve"> and increased anxiety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7FD08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0200D7">
              <w:t>Grad. Sch. Nursing, USU</w:t>
            </w:r>
          </w:p>
        </w:tc>
      </w:tr>
      <w:tr w:rsidR="000E07C3" w14:paraId="3132CE47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84B0B1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2007- 08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D7B3F2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Lynn </w:t>
            </w:r>
            <w:proofErr w:type="spellStart"/>
            <w:r>
              <w:t>Slepski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C31C41C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821C82">
              <w:t>Preparedness of Emergency Health Care Providers during National Disasters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C3D27F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0200D7">
              <w:t>Grad. Sch. Nursing, USU</w:t>
            </w:r>
          </w:p>
        </w:tc>
      </w:tr>
      <w:tr w:rsidR="000E07C3" w14:paraId="425AC6F5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203F55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2006- 08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A429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Roberta Lavin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D48B8B4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proofErr w:type="spellStart"/>
            <w:r w:rsidRPr="00821C82">
              <w:t>Morphometry</w:t>
            </w:r>
            <w:proofErr w:type="spellEnd"/>
            <w:r w:rsidRPr="00821C82">
              <w:t xml:space="preserve"> and Ultrastructure of Skeletal Muscle Following Exposure to Weapons Grade Tungsten Alloy in F344 Rats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9E286D1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8A0CA5">
              <w:t>Grad. Sch. Nursing, USU</w:t>
            </w:r>
          </w:p>
        </w:tc>
      </w:tr>
      <w:tr w:rsidR="000E07C3" w14:paraId="4E57E5F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8F8656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2006- 08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216936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Lela Holden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CCDF98A" w14:textId="77777777" w:rsidR="000E07C3" w:rsidRPr="00801E17" w:rsidRDefault="000E07C3" w:rsidP="004C6E8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>
              <w:rPr>
                <w:rFonts w:cs="Helvetica"/>
              </w:rPr>
              <w:t xml:space="preserve">An Analysis of Several </w:t>
            </w:r>
            <w:r w:rsidRPr="00801E17">
              <w:rPr>
                <w:rFonts w:cs="Helvetica"/>
              </w:rPr>
              <w:t>Dimensions of Patient Safety in Ambulatory-Care Facilities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4EACA18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8A0CA5">
              <w:t>Grad. Sch. N</w:t>
            </w:r>
            <w:r w:rsidR="007E4E1D">
              <w:t>ursing, USU</w:t>
            </w:r>
          </w:p>
        </w:tc>
      </w:tr>
      <w:tr w:rsidR="000E07C3" w14:paraId="49A37AB0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D1D259F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38FACA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Henrietta Hubbard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EF9C96F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821C82">
              <w:t>Newborn Screening for Genetic and Metabolic Disorders: Modeling Costs and Outcomes for Expanded Testing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FB18E0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575089">
              <w:t>Grad. Sch.</w:t>
            </w:r>
            <w:r w:rsidR="00A92A08">
              <w:t xml:space="preserve"> Nursing, USU</w:t>
            </w:r>
          </w:p>
        </w:tc>
      </w:tr>
      <w:tr w:rsidR="000E07C3" w14:paraId="24801C3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A69658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E270BB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Lisa </w:t>
            </w:r>
            <w:proofErr w:type="spellStart"/>
            <w:r>
              <w:t>Latendresse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E0B89B5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821C82">
              <w:t>Predictors of Phantom Limb Pain in Combat Injured Casualties with Limb Amputation.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BAE9B13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8A0CA5">
              <w:t>Grad. Sch. Nursing, USU</w:t>
            </w:r>
          </w:p>
        </w:tc>
      </w:tr>
      <w:tr w:rsidR="000E07C3" w14:paraId="6B4B5BE0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C65A0B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793476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Michele Kane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71DE4BE3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821C82">
              <w:t>Gene Expression Analysis of the Genotoxic Potential of Weapons Grade Tungsten Alloy in F344 Rats.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122611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8A0CA5">
              <w:t>Grad. Sch. Nursing, USU</w:t>
            </w:r>
          </w:p>
        </w:tc>
      </w:tr>
      <w:tr w:rsidR="000E07C3" w14:paraId="49563E81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108A66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9A45CB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Christine </w:t>
            </w:r>
            <w:proofErr w:type="spellStart"/>
            <w:r>
              <w:t>Engstrom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7745551" w14:textId="77777777" w:rsidR="000E07C3" w:rsidRPr="00821C82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821C82">
              <w:t xml:space="preserve">Altered temperature regulation during </w:t>
            </w:r>
            <w:r w:rsidRPr="00821C82">
              <w:rPr>
                <w:rFonts w:cs="Arial"/>
              </w:rPr>
              <w:t>androgen blockade in prostate cancer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4F9AC5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</w:t>
            </w:r>
            <w:r w:rsidR="00A92A08">
              <w:t>Grad. Sch. Nursing, USU</w:t>
            </w:r>
          </w:p>
        </w:tc>
      </w:tr>
      <w:tr w:rsidR="000E07C3" w14:paraId="32291605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A8C916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2370BE3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Nicole McPherson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4CFD476" w14:textId="77777777" w:rsidR="000E07C3" w:rsidRPr="0046750F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 w:rsidRPr="0046750F">
              <w:t>Public Health Implications of the 1540 nm Laser on the Cornea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4169A4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Member, Dept. Preventive Med. &amp; Biometrics</w:t>
            </w:r>
            <w:r w:rsidR="00A92A08">
              <w:t>, USU</w:t>
            </w:r>
          </w:p>
        </w:tc>
      </w:tr>
      <w:tr w:rsidR="000E07C3" w14:paraId="6E551BC4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3E8632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2005- 06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AF17D7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Richard </w:t>
            </w:r>
            <w:proofErr w:type="spellStart"/>
            <w:r>
              <w:t>Ricciardi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2324754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Impact of Body Armor on Physical Work Performance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DE7528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</w:t>
            </w:r>
            <w:r w:rsidR="00575089">
              <w:t>Grad. Sch. Nursing, USU</w:t>
            </w:r>
          </w:p>
        </w:tc>
      </w:tr>
      <w:tr w:rsidR="000E07C3" w14:paraId="088D5445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17268A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1997- 03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D2E4B2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Tonya Andrade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40715C0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 xml:space="preserve">The </w:t>
            </w:r>
            <w:proofErr w:type="spellStart"/>
            <w:r>
              <w:t>Pharmacogenetics</w:t>
            </w:r>
            <w:proofErr w:type="spellEnd"/>
            <w:r>
              <w:t xml:space="preserve"> of F-Cell Variation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A5220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Chair, Johns Hopkins </w:t>
            </w:r>
            <w:proofErr w:type="spellStart"/>
            <w:r>
              <w:t>Univ</w:t>
            </w:r>
            <w:proofErr w:type="spellEnd"/>
            <w:r>
              <w:t xml:space="preserve">, Sch. of </w:t>
            </w:r>
            <w:proofErr w:type="spellStart"/>
            <w:r>
              <w:t>Nrsg</w:t>
            </w:r>
            <w:proofErr w:type="spellEnd"/>
            <w:r>
              <w:t>.</w:t>
            </w:r>
          </w:p>
        </w:tc>
      </w:tr>
      <w:tr w:rsidR="000E07C3" w14:paraId="7708AB22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0E688D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2003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1CC600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Wendy Blakely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5E4A75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Chronic Pain and Cytokines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FF3CCE7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Johns Hopkins </w:t>
            </w:r>
            <w:proofErr w:type="spellStart"/>
            <w:r>
              <w:t>Univ</w:t>
            </w:r>
            <w:proofErr w:type="spellEnd"/>
            <w:r>
              <w:t xml:space="preserve">, </w:t>
            </w:r>
            <w:r>
              <w:lastRenderedPageBreak/>
              <w:t xml:space="preserve">Sch. of </w:t>
            </w:r>
            <w:proofErr w:type="spellStart"/>
            <w:r>
              <w:t>Nrsg</w:t>
            </w:r>
            <w:proofErr w:type="spellEnd"/>
            <w:r>
              <w:t>.</w:t>
            </w:r>
          </w:p>
        </w:tc>
      </w:tr>
      <w:tr w:rsidR="000E07C3" w14:paraId="5339E9FD" w14:textId="77777777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9A22E0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lastRenderedPageBreak/>
              <w:t>2001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38B808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Jean Gaines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0F8B76A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Strength and Functional Ability in Elderly Women with Osteoarthritis of the Knee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A1334D" w14:textId="77777777" w:rsidR="000E07C3" w:rsidRDefault="000E07C3" w:rsidP="004C6E8E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Member, Johns Hopkins </w:t>
            </w:r>
            <w:proofErr w:type="spellStart"/>
            <w:r>
              <w:t>Univ</w:t>
            </w:r>
            <w:proofErr w:type="spellEnd"/>
            <w:r>
              <w:t xml:space="preserve">, Sch. of </w:t>
            </w:r>
            <w:proofErr w:type="spellStart"/>
            <w:r>
              <w:t>Nrsg</w:t>
            </w:r>
            <w:proofErr w:type="spellEnd"/>
            <w:r>
              <w:t>.</w:t>
            </w:r>
          </w:p>
        </w:tc>
      </w:tr>
      <w:tr w:rsidR="000E07C3" w14:paraId="1BF5EB4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6FD260A8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2000</w:t>
            </w:r>
          </w:p>
        </w:tc>
        <w:tc>
          <w:tcPr>
            <w:tcW w:w="1800" w:type="dxa"/>
          </w:tcPr>
          <w:p w14:paraId="74D2ED63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Lisa M. Sacco</w:t>
            </w:r>
          </w:p>
        </w:tc>
        <w:tc>
          <w:tcPr>
            <w:tcW w:w="4950" w:type="dxa"/>
          </w:tcPr>
          <w:p w14:paraId="5AE9DF9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Maternal Perception of Infant Crying:  Effects on Infant Feeding Choices in Mexico</w:t>
            </w:r>
          </w:p>
        </w:tc>
        <w:tc>
          <w:tcPr>
            <w:tcW w:w="1980" w:type="dxa"/>
          </w:tcPr>
          <w:p w14:paraId="59333144" w14:textId="77777777" w:rsidR="000E07C3" w:rsidRDefault="00A61F68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Member, Johns Hopkins Univ.</w:t>
            </w:r>
            <w:r w:rsidR="000E07C3">
              <w:t xml:space="preserve">, Sch. Public </w:t>
            </w:r>
            <w:proofErr w:type="spellStart"/>
            <w:r w:rsidR="000E07C3">
              <w:t>Hlth</w:t>
            </w:r>
            <w:proofErr w:type="spellEnd"/>
            <w:r w:rsidR="000E07C3">
              <w:t>.</w:t>
            </w:r>
          </w:p>
        </w:tc>
      </w:tr>
      <w:tr w:rsidR="000E07C3" w14:paraId="76C7511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444EBF28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2000</w:t>
            </w:r>
          </w:p>
        </w:tc>
        <w:tc>
          <w:tcPr>
            <w:tcW w:w="1800" w:type="dxa"/>
          </w:tcPr>
          <w:p w14:paraId="1C08314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 xml:space="preserve">Alexis </w:t>
            </w:r>
            <w:proofErr w:type="spellStart"/>
            <w:r>
              <w:t>Bakos</w:t>
            </w:r>
            <w:proofErr w:type="spellEnd"/>
          </w:p>
        </w:tc>
        <w:tc>
          <w:tcPr>
            <w:tcW w:w="4950" w:type="dxa"/>
          </w:tcPr>
          <w:p w14:paraId="01566EA6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Perception of QOL in African-American Women with Breast Cancer</w:t>
            </w:r>
          </w:p>
        </w:tc>
        <w:tc>
          <w:tcPr>
            <w:tcW w:w="1980" w:type="dxa"/>
          </w:tcPr>
          <w:p w14:paraId="6BDF763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 xml:space="preserve">Member, Johns Hopkins </w:t>
            </w:r>
            <w:proofErr w:type="spellStart"/>
            <w:r>
              <w:t>Univ</w:t>
            </w:r>
            <w:proofErr w:type="spellEnd"/>
            <w:r>
              <w:t xml:space="preserve">, Sch. of </w:t>
            </w:r>
            <w:proofErr w:type="spellStart"/>
            <w:r>
              <w:t>Nrsg</w:t>
            </w:r>
            <w:proofErr w:type="spellEnd"/>
            <w:r>
              <w:t>.</w:t>
            </w:r>
          </w:p>
        </w:tc>
      </w:tr>
      <w:tr w:rsidR="000E07C3" w14:paraId="5408CAD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577E790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1999</w:t>
            </w:r>
          </w:p>
        </w:tc>
        <w:tc>
          <w:tcPr>
            <w:tcW w:w="1800" w:type="dxa"/>
          </w:tcPr>
          <w:p w14:paraId="29F6F39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Norma Garrett</w:t>
            </w:r>
          </w:p>
        </w:tc>
        <w:tc>
          <w:tcPr>
            <w:tcW w:w="4950" w:type="dxa"/>
          </w:tcPr>
          <w:p w14:paraId="01ECAC9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 xml:space="preserve">Effects of LY235959 on Surgery-Induced </w:t>
            </w:r>
            <w:proofErr w:type="spellStart"/>
            <w:r>
              <w:t>Immunosupression</w:t>
            </w:r>
            <w:proofErr w:type="spellEnd"/>
            <w:r>
              <w:t xml:space="preserve"> and Increased Metastasis in Rats</w:t>
            </w:r>
          </w:p>
        </w:tc>
        <w:tc>
          <w:tcPr>
            <w:tcW w:w="1980" w:type="dxa"/>
          </w:tcPr>
          <w:p w14:paraId="6FA625E6" w14:textId="77777777" w:rsidR="000E07C3" w:rsidRDefault="000E07C3" w:rsidP="004C6E8E">
            <w:pPr>
              <w:spacing w:after="120"/>
            </w:pPr>
            <w:r>
              <w:t xml:space="preserve">Member, Johns Hopkins </w:t>
            </w:r>
            <w:proofErr w:type="spellStart"/>
            <w:r>
              <w:t>Univ</w:t>
            </w:r>
            <w:proofErr w:type="spellEnd"/>
            <w:r>
              <w:t xml:space="preserve">, Sch. of </w:t>
            </w:r>
            <w:proofErr w:type="spellStart"/>
            <w:r>
              <w:t>Nrsg</w:t>
            </w:r>
            <w:proofErr w:type="spellEnd"/>
            <w:r>
              <w:t>.</w:t>
            </w:r>
          </w:p>
        </w:tc>
      </w:tr>
      <w:tr w:rsidR="000E07C3" w14:paraId="2916723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705B56D3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1996</w:t>
            </w:r>
          </w:p>
        </w:tc>
        <w:tc>
          <w:tcPr>
            <w:tcW w:w="1800" w:type="dxa"/>
          </w:tcPr>
          <w:p w14:paraId="7B1ED4FC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Barbara Bates-Jensen</w:t>
            </w:r>
          </w:p>
        </w:tc>
        <w:tc>
          <w:tcPr>
            <w:tcW w:w="4950" w:type="dxa"/>
          </w:tcPr>
          <w:p w14:paraId="68DDBCF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Pressure Ulcer Management: Physiologic Aspects</w:t>
            </w:r>
          </w:p>
        </w:tc>
        <w:tc>
          <w:tcPr>
            <w:tcW w:w="1980" w:type="dxa"/>
          </w:tcPr>
          <w:p w14:paraId="1DA6F51F" w14:textId="77777777" w:rsidR="000E07C3" w:rsidRDefault="000E07C3" w:rsidP="004C6E8E">
            <w:pPr>
              <w:spacing w:after="120"/>
            </w:pPr>
            <w:r>
              <w:t>Member, UCLA, School of Nursing</w:t>
            </w:r>
          </w:p>
        </w:tc>
      </w:tr>
      <w:tr w:rsidR="000E07C3" w14:paraId="47094B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5D296F0A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1996</w:t>
            </w:r>
          </w:p>
        </w:tc>
        <w:tc>
          <w:tcPr>
            <w:tcW w:w="1800" w:type="dxa"/>
          </w:tcPr>
          <w:p w14:paraId="1995CD85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Bernice Coleman</w:t>
            </w:r>
          </w:p>
        </w:tc>
        <w:tc>
          <w:tcPr>
            <w:tcW w:w="4950" w:type="dxa"/>
          </w:tcPr>
          <w:p w14:paraId="22FA169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Antigens: An Indicator of Altered Cell Mediated Immunity, in Advanced Heart Failure</w:t>
            </w:r>
          </w:p>
        </w:tc>
        <w:tc>
          <w:tcPr>
            <w:tcW w:w="1980" w:type="dxa"/>
          </w:tcPr>
          <w:p w14:paraId="6F41B6A8" w14:textId="77777777" w:rsidR="000E07C3" w:rsidRDefault="000E07C3" w:rsidP="004C6E8E">
            <w:pPr>
              <w:spacing w:after="120"/>
            </w:pPr>
            <w:r>
              <w:t>Member, UCLA, School of Nursing</w:t>
            </w:r>
          </w:p>
        </w:tc>
      </w:tr>
      <w:tr w:rsidR="000E07C3" w14:paraId="6A6C08B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4A9DCE49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1996</w:t>
            </w:r>
          </w:p>
        </w:tc>
        <w:tc>
          <w:tcPr>
            <w:tcW w:w="1800" w:type="dxa"/>
          </w:tcPr>
          <w:p w14:paraId="22FF9EA3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Judith Halle</w:t>
            </w:r>
          </w:p>
        </w:tc>
        <w:tc>
          <w:tcPr>
            <w:tcW w:w="4950" w:type="dxa"/>
          </w:tcPr>
          <w:p w14:paraId="43759E11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</w:rPr>
            </w:pPr>
            <w:r>
              <w:t>Prevention of Hypoxic Brain Damage in the Newborn</w:t>
            </w:r>
          </w:p>
        </w:tc>
        <w:tc>
          <w:tcPr>
            <w:tcW w:w="1980" w:type="dxa"/>
          </w:tcPr>
          <w:p w14:paraId="123DDDA0" w14:textId="77777777" w:rsidR="000E07C3" w:rsidRDefault="000E07C3" w:rsidP="004C6E8E">
            <w:pPr>
              <w:spacing w:after="120"/>
            </w:pPr>
            <w:r>
              <w:t>Chair, UCLA, School of Nursing</w:t>
            </w:r>
          </w:p>
        </w:tc>
      </w:tr>
      <w:tr w:rsidR="000E07C3" w14:paraId="53BF98E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8"/>
        </w:trPr>
        <w:tc>
          <w:tcPr>
            <w:tcW w:w="1260" w:type="dxa"/>
          </w:tcPr>
          <w:p w14:paraId="4D97E452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1995</w:t>
            </w:r>
          </w:p>
        </w:tc>
        <w:tc>
          <w:tcPr>
            <w:tcW w:w="1800" w:type="dxa"/>
          </w:tcPr>
          <w:p w14:paraId="571EF754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>Andrew Jacobson</w:t>
            </w:r>
          </w:p>
        </w:tc>
        <w:tc>
          <w:tcPr>
            <w:tcW w:w="4950" w:type="dxa"/>
          </w:tcPr>
          <w:p w14:paraId="5A032DAD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</w:pPr>
            <w:r>
              <w:t xml:space="preserve">Function and Regulation of the Transfected Rat Striatal Dopamine D2 Receptor In The Mouse </w:t>
            </w:r>
            <w:proofErr w:type="spellStart"/>
            <w:r>
              <w:t>LtK</w:t>
            </w:r>
            <w:proofErr w:type="spellEnd"/>
            <w:r>
              <w:t>-Fibroblast</w:t>
            </w:r>
          </w:p>
        </w:tc>
        <w:tc>
          <w:tcPr>
            <w:tcW w:w="1980" w:type="dxa"/>
          </w:tcPr>
          <w:p w14:paraId="46FC2FB9" w14:textId="77777777" w:rsidR="000E07C3" w:rsidRDefault="00667A38" w:rsidP="004C6E8E">
            <w:pPr>
              <w:spacing w:after="120"/>
            </w:pPr>
            <w:r>
              <w:t>Member UCLA, Dept. Pharmacology</w:t>
            </w:r>
          </w:p>
        </w:tc>
      </w:tr>
      <w:tr w:rsidR="000E07C3" w:rsidRPr="009C28D4" w14:paraId="6A8695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785AE2A9" w14:textId="77777777" w:rsidR="000E07C3" w:rsidRPr="009C28D4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 w:rsidRPr="009C28D4">
              <w:t>1993</w:t>
            </w:r>
          </w:p>
        </w:tc>
        <w:tc>
          <w:tcPr>
            <w:tcW w:w="1800" w:type="dxa"/>
          </w:tcPr>
          <w:p w14:paraId="51B6656E" w14:textId="77777777" w:rsidR="000E07C3" w:rsidRPr="009C28D4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 w:rsidRPr="009C28D4">
              <w:t>Ken Ono</w:t>
            </w:r>
          </w:p>
        </w:tc>
        <w:tc>
          <w:tcPr>
            <w:tcW w:w="4950" w:type="dxa"/>
          </w:tcPr>
          <w:p w14:paraId="5D5E0680" w14:textId="77777777" w:rsidR="000E07C3" w:rsidRPr="009C28D4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 w:rsidRPr="009C28D4">
              <w:t>Congruencies on Fourier Co-</w:t>
            </w:r>
            <w:proofErr w:type="spellStart"/>
            <w:r w:rsidRPr="009C28D4">
              <w:t>Efficients</w:t>
            </w:r>
            <w:proofErr w:type="spellEnd"/>
            <w:r w:rsidRPr="009C28D4">
              <w:t xml:space="preserve"> of Modular Forms on Go (N) with Number-theoretic Applications</w:t>
            </w:r>
          </w:p>
        </w:tc>
        <w:tc>
          <w:tcPr>
            <w:tcW w:w="1980" w:type="dxa"/>
          </w:tcPr>
          <w:p w14:paraId="7B2C38A9" w14:textId="77777777" w:rsidR="000E07C3" w:rsidRPr="009C28D4" w:rsidRDefault="000E07C3" w:rsidP="004C6E8E">
            <w:pPr>
              <w:spacing w:before="120" w:after="120"/>
              <w:ind w:left="-18" w:right="-18"/>
            </w:pPr>
            <w:r>
              <w:t xml:space="preserve">Member, UCLA Dept. </w:t>
            </w:r>
            <w:r w:rsidRPr="009C28D4">
              <w:t>Mathematics</w:t>
            </w:r>
          </w:p>
        </w:tc>
      </w:tr>
      <w:tr w:rsidR="000E07C3" w:rsidRPr="009C28D4" w14:paraId="1CA222E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0" w:type="dxa"/>
          </w:tcPr>
          <w:p w14:paraId="481944D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>
              <w:t>1992</w:t>
            </w:r>
          </w:p>
        </w:tc>
        <w:tc>
          <w:tcPr>
            <w:tcW w:w="1800" w:type="dxa"/>
          </w:tcPr>
          <w:p w14:paraId="0C73D976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>
              <w:t>Gayle G. Page</w:t>
            </w:r>
          </w:p>
        </w:tc>
        <w:tc>
          <w:tcPr>
            <w:tcW w:w="4950" w:type="dxa"/>
          </w:tcPr>
          <w:p w14:paraId="536A2B0E" w14:textId="77777777" w:rsidR="000E07C3" w:rsidRDefault="000E07C3" w:rsidP="004C6E8E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274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before="120" w:after="120"/>
            </w:pPr>
            <w:r>
              <w:t>The Impact of Surgery on Natural Killer Cell Cytotoxicity &amp; Tumor Metastasis in Rats</w:t>
            </w:r>
          </w:p>
        </w:tc>
        <w:tc>
          <w:tcPr>
            <w:tcW w:w="1980" w:type="dxa"/>
          </w:tcPr>
          <w:p w14:paraId="2B0291DA" w14:textId="77777777" w:rsidR="000E07C3" w:rsidRDefault="000E07C3" w:rsidP="004C6E8E">
            <w:pPr>
              <w:spacing w:before="120" w:after="120"/>
            </w:pPr>
            <w:r>
              <w:t>Chair, UCLA, School of Nursing</w:t>
            </w:r>
          </w:p>
        </w:tc>
      </w:tr>
    </w:tbl>
    <w:p w14:paraId="37E71F95" w14:textId="77777777" w:rsidR="00290229" w:rsidRDefault="00290229" w:rsidP="00290229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93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tbl>
      <w:tblPr>
        <w:tblW w:w="97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1948"/>
        <w:gridCol w:w="4556"/>
        <w:gridCol w:w="2176"/>
      </w:tblGrid>
      <w:tr w:rsidR="00290229" w14:paraId="06767E12" w14:textId="77777777">
        <w:trPr>
          <w:trHeight w:val="530"/>
        </w:trPr>
        <w:tc>
          <w:tcPr>
            <w:tcW w:w="7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35AB7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ind w:right="-144"/>
              <w:rPr>
                <w:b/>
                <w:u w:val="single"/>
              </w:rPr>
            </w:pPr>
            <w:r>
              <w:rPr>
                <w:b/>
              </w:rPr>
              <w:t>Master’s Thesis advisement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53ABF22D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  <w:u w:val="single"/>
              </w:rPr>
            </w:pPr>
          </w:p>
        </w:tc>
      </w:tr>
      <w:tr w:rsidR="00290229" w14:paraId="7F555B96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ACF243A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ind w:left="86" w:hanging="86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7AD7493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Student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645E0B62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Title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06E7A298" w14:textId="77777777" w:rsidR="00290229" w:rsidRDefault="00290229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Role</w:t>
            </w:r>
          </w:p>
        </w:tc>
      </w:tr>
      <w:tr w:rsidR="00290229" w14:paraId="37E2C198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8A77671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t>2009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B7784B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spacing w:val="-2"/>
              </w:rPr>
            </w:pPr>
            <w:r>
              <w:rPr>
                <w:spacing w:val="-2"/>
              </w:rPr>
              <w:t>L. Galloway, J. Romeo, C. Jones, G. Phillips, R. Morris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32B8579" w14:textId="77777777" w:rsidR="00290229" w:rsidRPr="00BA25CD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spacing w:val="-2"/>
              </w:rPr>
            </w:pPr>
            <w:r>
              <w:rPr>
                <w:spacing w:val="-2"/>
              </w:rPr>
              <w:t xml:space="preserve">The Effect of </w:t>
            </w:r>
            <w:proofErr w:type="spellStart"/>
            <w:r>
              <w:rPr>
                <w:spacing w:val="-2"/>
              </w:rPr>
              <w:t>Malignent</w:t>
            </w:r>
            <w:proofErr w:type="spellEnd"/>
            <w:r>
              <w:rPr>
                <w:spacing w:val="-2"/>
              </w:rPr>
              <w:t xml:space="preserve"> Hyperthermia on Satellite Cell Populations in Skeletal Muscle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47AC4BBF" w14:textId="77777777" w:rsidR="00290229" w:rsidRDefault="00143712" w:rsidP="008D60EA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Chair, USU</w:t>
            </w:r>
            <w:r w:rsidR="00290229">
              <w:t>, Grad. Sch. of Nursing</w:t>
            </w:r>
          </w:p>
        </w:tc>
      </w:tr>
      <w:tr w:rsidR="00290229" w14:paraId="64E5C601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129AA94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t>2008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681B8C0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rPr>
                <w:spacing w:val="-2"/>
              </w:rPr>
              <w:t xml:space="preserve">M. D. Dixon, A. </w:t>
            </w:r>
            <w:proofErr w:type="spellStart"/>
            <w:r w:rsidRPr="00E823EE">
              <w:rPr>
                <w:spacing w:val="-2"/>
              </w:rPr>
              <w:t>Dalgleish</w:t>
            </w:r>
            <w:proofErr w:type="spellEnd"/>
            <w:r w:rsidRPr="00E823EE">
              <w:rPr>
                <w:spacing w:val="-2"/>
              </w:rPr>
              <w:t>, B. Waters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9994E14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 w:rsidRPr="00BA25CD">
              <w:rPr>
                <w:spacing w:val="-2"/>
              </w:rPr>
              <w:t>Muscle Fiber Atrophy Associated with Neuropathic Pain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4955352C" w14:textId="77777777" w:rsidR="00290229" w:rsidRDefault="00143712" w:rsidP="008D60EA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Chair, USU</w:t>
            </w:r>
            <w:r w:rsidR="00290229">
              <w:t>, Grad. Sch. of Nursing</w:t>
            </w:r>
          </w:p>
        </w:tc>
      </w:tr>
      <w:tr w:rsidR="00290229" w14:paraId="7A025E64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DE9F937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t>2005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40A9F8C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 xml:space="preserve">J. Nelson, A. </w:t>
            </w:r>
            <w:proofErr w:type="spellStart"/>
            <w:r>
              <w:t>Bivens</w:t>
            </w:r>
            <w:proofErr w:type="spellEnd"/>
            <w:r>
              <w:t>, A. Shinn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697C5A1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>Operating Room Telephone Microbial Flora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1785906D" w14:textId="77777777" w:rsidR="00290229" w:rsidRDefault="00AA458B" w:rsidP="008D60EA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Member, USU</w:t>
            </w:r>
            <w:r w:rsidR="00290229">
              <w:t xml:space="preserve">, Grad. Sch. of </w:t>
            </w:r>
            <w:r w:rsidR="00290229">
              <w:lastRenderedPageBreak/>
              <w:t>Nursing</w:t>
            </w:r>
          </w:p>
        </w:tc>
      </w:tr>
      <w:tr w:rsidR="00290229" w14:paraId="00853E29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7EC1664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lastRenderedPageBreak/>
              <w:t>2005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723E21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>James G. Fyffe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6A5EF3D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>Corneal Injury to Ex-Vivo eyes exposed to a 3.8µm laser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66D7D14C" w14:textId="77777777" w:rsidR="00290229" w:rsidRDefault="00AA458B" w:rsidP="008D60EA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Member, USU</w:t>
            </w:r>
            <w:r w:rsidR="006620D9">
              <w:t>, Dept. Preventive Med.</w:t>
            </w:r>
            <w:r w:rsidR="00290229">
              <w:t xml:space="preserve"> &amp; Biometrics</w:t>
            </w:r>
          </w:p>
        </w:tc>
      </w:tr>
      <w:tr w:rsidR="00290229" w14:paraId="31436004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2AE4D71" w14:textId="77777777" w:rsidR="00290229" w:rsidRDefault="00290229" w:rsidP="00E313D7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ind w:left="86" w:hanging="86"/>
              <w:jc w:val="center"/>
            </w:pPr>
            <w:r>
              <w:t>1997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43DD916A" w14:textId="77777777" w:rsidR="00290229" w:rsidRDefault="00290229" w:rsidP="00E313D7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ind w:right="-144"/>
              <w:rPr>
                <w:b/>
              </w:rPr>
            </w:pPr>
            <w:r>
              <w:t xml:space="preserve">Lisa Marie </w:t>
            </w:r>
            <w:proofErr w:type="spellStart"/>
            <w:r>
              <w:t>Ianniello</w:t>
            </w:r>
            <w:proofErr w:type="spellEnd"/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62058AD" w14:textId="77777777" w:rsidR="00290229" w:rsidRDefault="00290229" w:rsidP="00E313D7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ind w:right="-144"/>
              <w:rPr>
                <w:b/>
              </w:rPr>
            </w:pPr>
            <w:r>
              <w:t>A study of the relationship of Intracranial pressure and cerebral metabolism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41F6B9D1" w14:textId="77777777" w:rsidR="00290229" w:rsidRDefault="00290229" w:rsidP="00E313D7">
            <w:pPr>
              <w:pStyle w:val="Header"/>
              <w:tabs>
                <w:tab w:val="clear" w:pos="4320"/>
                <w:tab w:val="clear" w:pos="8640"/>
              </w:tabs>
            </w:pPr>
            <w:r>
              <w:t>Member, UCLA, School of Nursing</w:t>
            </w:r>
          </w:p>
        </w:tc>
      </w:tr>
      <w:tr w:rsidR="00290229" w14:paraId="2AC0897B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0C7522C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1997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9A817D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Linda Plush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0A81D67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Calcium, Phosphorus, and Alkaline Phosphatase levels of uncomplicated head injury patients on </w:t>
            </w:r>
            <w:proofErr w:type="spellStart"/>
            <w:r>
              <w:t>roto</w:t>
            </w:r>
            <w:proofErr w:type="spellEnd"/>
            <w:r>
              <w:t xml:space="preserve">-rest and low-air-loss beds during two weeks of </w:t>
            </w:r>
            <w:proofErr w:type="spellStart"/>
            <w:r>
              <w:t>bedrest</w:t>
            </w:r>
            <w:proofErr w:type="spellEnd"/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0C7CCC91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Member, Azusa-Pacific University, School of Nursing</w:t>
            </w:r>
          </w:p>
        </w:tc>
      </w:tr>
      <w:tr w:rsidR="00290229" w14:paraId="18FA3BF5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766ED01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1992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29F177C" w14:textId="77777777" w:rsidR="00290229" w:rsidRDefault="00E313D7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Mary Ann </w:t>
            </w:r>
            <w:proofErr w:type="spellStart"/>
            <w:r w:rsidR="00290229">
              <w:t>Shinnick</w:t>
            </w:r>
            <w:proofErr w:type="spellEnd"/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C54948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Improving the Quality and Quantity of Sleep in the Postoperative Cardiac Surgical Patient in the Intensive Care Unit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43D33738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Member, UCLA, School of Nursing</w:t>
            </w:r>
          </w:p>
        </w:tc>
      </w:tr>
      <w:tr w:rsidR="00290229" w14:paraId="02BB150F" w14:textId="77777777">
        <w:trPr>
          <w:trHeight w:val="5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2DAECF6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  <w:rPr>
                <w:b/>
                <w:u w:val="single"/>
              </w:rPr>
            </w:pPr>
            <w:r>
              <w:t>1992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3C173B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>Barbara Bates-Jensen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F81A906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>Pressure Ulcer Management: Physical, Supportive and Local Aspects of Care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4C3E07B9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  <w:u w:val="single"/>
              </w:rPr>
            </w:pPr>
            <w:r>
              <w:t>Member, UCLA, School of Nursing</w:t>
            </w:r>
          </w:p>
        </w:tc>
      </w:tr>
      <w:tr w:rsidR="00290229" w14:paraId="155135C7" w14:textId="77777777">
        <w:trPr>
          <w:trHeight w:val="938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E23938C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t>1992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5E05D6C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Kim Marie </w:t>
            </w:r>
            <w:proofErr w:type="spellStart"/>
            <w:r>
              <w:t>Schlessinger</w:t>
            </w:r>
            <w:proofErr w:type="spellEnd"/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B6CB081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Co-relational Study of Spinal Flexibility: Measurements and the Development of Back Injuries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73BC2E82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>Member, UCLA, School of Nursing</w:t>
            </w:r>
          </w:p>
        </w:tc>
      </w:tr>
      <w:tr w:rsidR="00290229" w14:paraId="2E637FC9" w14:textId="77777777">
        <w:trPr>
          <w:trHeight w:val="97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788D334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1987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71B6FC6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Anthony O. </w:t>
            </w:r>
            <w:proofErr w:type="spellStart"/>
            <w:r>
              <w:t>Boxwell</w:t>
            </w:r>
            <w:proofErr w:type="spellEnd"/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29BB866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Patterns of Maximal Force Generation in Atrophied Senescent Rat Soleus Muscle Fibers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6AFE071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205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92"/>
              <w:rPr>
                <w:b/>
              </w:rPr>
            </w:pPr>
            <w:r>
              <w:t>Chair, Univ</w:t>
            </w:r>
            <w:r w:rsidR="00E313D7">
              <w:t>.</w:t>
            </w:r>
            <w:r w:rsidR="00541288">
              <w:t xml:space="preserve"> of Wisconsin-Madison, School</w:t>
            </w:r>
            <w:r>
              <w:t xml:space="preserve"> of Nursing</w:t>
            </w:r>
          </w:p>
        </w:tc>
      </w:tr>
      <w:tr w:rsidR="00290229" w14:paraId="344DA907" w14:textId="77777777">
        <w:trPr>
          <w:trHeight w:val="893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A2A07EE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1987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97EFAFE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Margaret M Sullivan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176FD1B2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Effect of Denervation on Fiber Type and Force Generation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37CC5109" w14:textId="77777777" w:rsidR="00290229" w:rsidRDefault="00290229" w:rsidP="008D60EA">
            <w:pPr>
              <w:tabs>
                <w:tab w:val="left" w:pos="2052"/>
              </w:tabs>
              <w:spacing w:after="120"/>
              <w:ind w:right="-92"/>
            </w:pPr>
            <w:r>
              <w:t>Chair, Univ</w:t>
            </w:r>
            <w:r w:rsidR="00E313D7">
              <w:t>.</w:t>
            </w:r>
            <w:r>
              <w:t xml:space="preserve"> of Wisconsin-Madison, School of Nursing</w:t>
            </w:r>
          </w:p>
        </w:tc>
      </w:tr>
      <w:tr w:rsidR="00290229" w14:paraId="6161B8A9" w14:textId="77777777">
        <w:trPr>
          <w:trHeight w:val="85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225A3475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1986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99B27D8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Susan </w:t>
            </w:r>
            <w:proofErr w:type="spellStart"/>
            <w:r>
              <w:t>Dickert</w:t>
            </w:r>
            <w:proofErr w:type="spellEnd"/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50548447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The Benefits and Hazards of On-Ventilator Suctioning in an Infant Animal Model Experiment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5563668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Chair, Univ</w:t>
            </w:r>
            <w:r w:rsidR="00E313D7">
              <w:t>.</w:t>
            </w:r>
            <w:r>
              <w:t xml:space="preserve"> of Wisconsin-Madison, School of Nursing</w:t>
            </w:r>
          </w:p>
        </w:tc>
      </w:tr>
      <w:tr w:rsidR="00290229" w14:paraId="4807AA35" w14:textId="77777777">
        <w:trPr>
          <w:trHeight w:val="90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CF6273F" w14:textId="77777777" w:rsidR="00290229" w:rsidRDefault="00290229" w:rsidP="008D60EA">
            <w:pPr>
              <w:spacing w:after="120"/>
              <w:jc w:val="center"/>
            </w:pPr>
            <w:r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A4CA5C2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>Marilyn S. Beagle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97FBF58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>“The Effect of Pediatric Suction Catheter Size and Suction Pressure on Negative Pressure in Paralyzed Rabbits.”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74DC71D3" w14:textId="77777777" w:rsidR="00290229" w:rsidRDefault="00F22A35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92"/>
              <w:rPr>
                <w:b/>
                <w:u w:val="single"/>
              </w:rPr>
            </w:pPr>
            <w:r>
              <w:t>Chair, Univ. of Wisconsin-Madison, School of Nursing</w:t>
            </w:r>
          </w:p>
        </w:tc>
      </w:tr>
      <w:tr w:rsidR="00290229" w14:paraId="665BFA2D" w14:textId="77777777">
        <w:trPr>
          <w:trHeight w:val="893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9198526" w14:textId="77777777" w:rsidR="00290229" w:rsidRDefault="00290229" w:rsidP="008D60EA">
            <w:pPr>
              <w:spacing w:after="120"/>
              <w:jc w:val="center"/>
            </w:pPr>
            <w:r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315F11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proofErr w:type="spellStart"/>
            <w:r>
              <w:t>Fou</w:t>
            </w:r>
            <w:proofErr w:type="spellEnd"/>
            <w:r>
              <w:t xml:space="preserve"> Chen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BCF344F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“Effect of Weight-Bearing Exercise on </w:t>
            </w:r>
            <w:proofErr w:type="spellStart"/>
            <w:r>
              <w:t>Hypokinesia</w:t>
            </w:r>
            <w:proofErr w:type="spellEnd"/>
            <w:r>
              <w:t>-Induced Negative Calcium Balance.”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67168793" w14:textId="77777777" w:rsidR="00290229" w:rsidRDefault="00E313D7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</w:pPr>
            <w:r>
              <w:t xml:space="preserve">Chair, Univ. </w:t>
            </w:r>
            <w:r w:rsidR="00290229">
              <w:t>of Wisconsin-Madison, School of Nursing</w:t>
            </w:r>
          </w:p>
        </w:tc>
      </w:tr>
      <w:tr w:rsidR="00290229" w14:paraId="7AAA38E3" w14:textId="77777777">
        <w:trPr>
          <w:trHeight w:val="88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1998023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8D5BF38" w14:textId="77777777" w:rsidR="00290229" w:rsidRDefault="00E313D7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Mary Beth Hi</w:t>
            </w:r>
            <w:r w:rsidR="00290229">
              <w:t>ggins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2B158E9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“The Effect of Adapter Suctioning on Oxygenation and Airway Pressure.”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750C79D1" w14:textId="77777777" w:rsidR="00290229" w:rsidRPr="00596436" w:rsidRDefault="00E313D7" w:rsidP="008D60EA">
            <w:pPr>
              <w:tabs>
                <w:tab w:val="left" w:pos="0"/>
                <w:tab w:val="left" w:pos="252"/>
                <w:tab w:val="left" w:pos="1152"/>
                <w:tab w:val="left" w:pos="205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92"/>
            </w:pPr>
            <w:r>
              <w:t>Chair, Univ.</w:t>
            </w:r>
            <w:r w:rsidR="00290229">
              <w:t xml:space="preserve"> of Wisconsin-Madison, School of Nursing</w:t>
            </w:r>
          </w:p>
        </w:tc>
      </w:tr>
      <w:tr w:rsidR="00290229" w14:paraId="6EF7F3CB" w14:textId="77777777">
        <w:trPr>
          <w:trHeight w:val="983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F55674E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jc w:val="center"/>
            </w:pPr>
            <w:r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A690B81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Pamela Ann McIntosh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6AEB2A8E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A Controlled Animal Study on the Benefits and Hazards of Suctioning through an Adapter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5ACC697E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205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92"/>
            </w:pPr>
            <w:r>
              <w:t>Chair, University of Wisconsin-Madison, School of Nursing</w:t>
            </w:r>
          </w:p>
        </w:tc>
      </w:tr>
      <w:tr w:rsidR="00290229" w14:paraId="165BBAE2" w14:textId="77777777">
        <w:trPr>
          <w:trHeight w:val="97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950979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  <w:rPr>
                <w:b/>
                <w:u w:val="single"/>
              </w:rPr>
            </w:pPr>
            <w:r>
              <w:lastRenderedPageBreak/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63D4B54D" w14:textId="77777777" w:rsidR="00290229" w:rsidRDefault="00290229" w:rsidP="008D60EA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>Ann McNulty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723C3A50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rPr>
                <w:b/>
                <w:u w:val="single"/>
              </w:rPr>
            </w:pPr>
            <w:r>
              <w:t xml:space="preserve">Tissue Atrophy </w:t>
            </w:r>
            <w:r w:rsidR="00923EB6">
              <w:t>&amp;</w:t>
            </w:r>
            <w:r>
              <w:t xml:space="preserve"> S</w:t>
            </w:r>
            <w:r w:rsidR="00923EB6">
              <w:t>ubsequent Recovery, Pt.</w:t>
            </w:r>
            <w:r>
              <w:t xml:space="preserve"> 2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0B960C1F" w14:textId="77777777" w:rsidR="00290229" w:rsidRDefault="00290229" w:rsidP="008D60EA">
            <w:pPr>
              <w:tabs>
                <w:tab w:val="left" w:pos="2052"/>
              </w:tabs>
              <w:spacing w:after="120"/>
              <w:ind w:right="-92"/>
            </w:pPr>
            <w:r>
              <w:t>Chair, University of Wisconsin-Madison, School of Nursing</w:t>
            </w:r>
          </w:p>
        </w:tc>
      </w:tr>
      <w:tr w:rsidR="00290229" w14:paraId="6F3A420B" w14:textId="77777777">
        <w:trPr>
          <w:trHeight w:val="90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81D3DBA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left="86" w:hanging="86"/>
              <w:jc w:val="center"/>
            </w:pPr>
            <w:r>
              <w:t>1985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74D5E94D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>Amy Otto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4D641BEB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144"/>
              <w:rPr>
                <w:b/>
              </w:rPr>
            </w:pPr>
            <w:r>
              <w:t xml:space="preserve">Disuse Atrophy </w:t>
            </w:r>
            <w:r w:rsidR="00923EB6">
              <w:t>&amp; Subsequent Recovery, P</w:t>
            </w:r>
            <w:r>
              <w:t>t</w:t>
            </w:r>
            <w:r w:rsidR="00923EB6">
              <w:t>.</w:t>
            </w:r>
            <w:r w:rsidR="00C35715">
              <w:t xml:space="preserve"> </w:t>
            </w:r>
            <w:r w:rsidR="00923EB6">
              <w:t xml:space="preserve"> 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148FE469" w14:textId="77777777" w:rsidR="00290229" w:rsidRDefault="00290229" w:rsidP="008D60EA">
            <w:pPr>
              <w:tabs>
                <w:tab w:val="left" w:pos="0"/>
                <w:tab w:val="left" w:pos="252"/>
                <w:tab w:val="left" w:pos="1152"/>
                <w:tab w:val="left" w:pos="205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</w:tabs>
              <w:spacing w:after="120"/>
              <w:ind w:right="-92"/>
            </w:pPr>
            <w:r>
              <w:t>Chair, University of Wisconsin-Madison, School of Nursing</w:t>
            </w:r>
          </w:p>
        </w:tc>
      </w:tr>
    </w:tbl>
    <w:p w14:paraId="71F21151" w14:textId="77777777" w:rsidR="00290229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p w14:paraId="6E8F3BA5" w14:textId="77777777" w:rsidR="00290229" w:rsidRPr="00254880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  <w:rPr>
          <w:b/>
          <w:sz w:val="28"/>
        </w:rPr>
      </w:pPr>
      <w:r w:rsidRPr="00254880">
        <w:rPr>
          <w:b/>
          <w:sz w:val="28"/>
        </w:rPr>
        <w:t>SCHOLARLY PROJECTS ADVISEMENT</w:t>
      </w:r>
    </w:p>
    <w:p w14:paraId="07F02673" w14:textId="77777777" w:rsidR="00290229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p w14:paraId="22FFC6D9" w14:textId="77777777" w:rsidR="00290229" w:rsidRPr="00676DFC" w:rsidRDefault="00290229" w:rsidP="00290229">
      <w:pPr>
        <w:pStyle w:val="Header"/>
        <w:rPr>
          <w:b/>
          <w:sz w:val="28"/>
          <w:u w:val="single"/>
        </w:rPr>
      </w:pPr>
      <w:r w:rsidRPr="00676DFC">
        <w:rPr>
          <w:b/>
          <w:sz w:val="28"/>
          <w:u w:val="single"/>
        </w:rPr>
        <w:t>JHU: 1997-2003</w:t>
      </w:r>
    </w:p>
    <w:p w14:paraId="497C27BB" w14:textId="77777777" w:rsidR="00290229" w:rsidRDefault="00290229" w:rsidP="00290229">
      <w:pPr>
        <w:pStyle w:val="Header"/>
      </w:pPr>
      <w:r>
        <w:t>Undergraduate students from minority and non- health sciences departments were mentored and collaborated on various research projects.  Leadership Alliance Program (4 students), Undergraduates: Whiting School of Engineering – 6; Department of Biology – 3; Political Science– 1.</w:t>
      </w:r>
    </w:p>
    <w:p w14:paraId="3B0D13EA" w14:textId="77777777" w:rsidR="00290229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p w14:paraId="7FC1CFD2" w14:textId="77777777" w:rsidR="00290229" w:rsidRPr="00676DFC" w:rsidRDefault="00290229" w:rsidP="00290229">
      <w:pPr>
        <w:pStyle w:val="Header"/>
        <w:rPr>
          <w:b/>
          <w:sz w:val="28"/>
          <w:u w:val="single"/>
        </w:rPr>
      </w:pPr>
      <w:r w:rsidRPr="00676DFC">
        <w:rPr>
          <w:b/>
          <w:sz w:val="28"/>
          <w:u w:val="single"/>
        </w:rPr>
        <w:t>UCLA: 1988- 1997</w:t>
      </w:r>
    </w:p>
    <w:p w14:paraId="494EA6FF" w14:textId="77777777" w:rsidR="00290229" w:rsidRDefault="00290229" w:rsidP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  <w:r>
        <w:t>Undergraduate students from minority and non- health sciences departments were mentored and collaborated on various research projects. Undergraduates (majors): Physiological Sciences – 8; Biology – 3; Neurophysiology – 1; Life Sciences – 2; Genetics – 1; Pre-Medical - 3.</w:t>
      </w:r>
    </w:p>
    <w:p w14:paraId="69695A47" w14:textId="77777777" w:rsidR="00290229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p w14:paraId="09B9473D" w14:textId="77777777" w:rsidR="00290229" w:rsidRPr="009C13CE" w:rsidRDefault="00290229" w:rsidP="009C13CE">
      <w:pPr>
        <w:ind w:left="-72" w:firstLine="72"/>
        <w:rPr>
          <w:b/>
          <w:caps/>
          <w:sz w:val="28"/>
        </w:rPr>
      </w:pPr>
      <w:r w:rsidRPr="00C9699E">
        <w:rPr>
          <w:b/>
          <w:caps/>
          <w:sz w:val="28"/>
        </w:rPr>
        <w:t>Consultations (</w:t>
      </w:r>
      <w:proofErr w:type="gramStart"/>
      <w:r w:rsidRPr="00C9699E">
        <w:rPr>
          <w:b/>
          <w:caps/>
          <w:sz w:val="28"/>
        </w:rPr>
        <w:t>E</w:t>
      </w:r>
      <w:r w:rsidR="009C13CE">
        <w:rPr>
          <w:b/>
          <w:caps/>
          <w:sz w:val="28"/>
        </w:rPr>
        <w:t>ducational</w:t>
      </w:r>
      <w:r w:rsidRPr="00C9699E">
        <w:rPr>
          <w:b/>
          <w:caps/>
          <w:sz w:val="28"/>
        </w:rPr>
        <w:t>)</w:t>
      </w:r>
      <w:r w:rsidRPr="00C9699E">
        <w:rPr>
          <w:b/>
          <w:caps/>
          <w:sz w:val="28"/>
          <w:vertAlign w:val="superscript"/>
        </w:rPr>
        <w:t>2</w:t>
      </w:r>
      <w:proofErr w:type="gramEnd"/>
    </w:p>
    <w:p w14:paraId="23EEA2CA" w14:textId="77777777" w:rsidR="00290229" w:rsidRDefault="00290229" w:rsidP="003A14CF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  <w:proofErr w:type="gramStart"/>
      <w:r>
        <w:t>University of Texas Health Sciences Center, Galveston, TX.</w:t>
      </w:r>
      <w:proofErr w:type="gramEnd"/>
      <w:r>
        <w:t xml:space="preserve">  </w:t>
      </w:r>
      <w:proofErr w:type="gramStart"/>
      <w:r>
        <w:t>School of Nursing, Graduate Programs, 1993.</w:t>
      </w:r>
      <w:proofErr w:type="gramEnd"/>
    </w:p>
    <w:p w14:paraId="14E7D8A2" w14:textId="77777777" w:rsidR="00290229" w:rsidRDefault="00290229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  <w:rPr>
          <w:ins w:id="0" w:author="Chris Kasper" w:date="2013-11-05T22:51:00Z"/>
        </w:rPr>
      </w:pPr>
      <w:proofErr w:type="gramStart"/>
      <w:r>
        <w:t>University of Texas Health Sciences Center, San Antonio, TX.</w:t>
      </w:r>
      <w:proofErr w:type="gramEnd"/>
      <w:r>
        <w:t xml:space="preserve">  School of Nursing, Doctoral Program, 1997</w:t>
      </w:r>
    </w:p>
    <w:p w14:paraId="313B1958" w14:textId="77777777" w:rsidR="000B49AA" w:rsidRDefault="000B49AA">
      <w:pPr>
        <w:tabs>
          <w:tab w:val="left" w:pos="-288"/>
          <w:tab w:val="left" w:pos="432"/>
          <w:tab w:val="left" w:pos="88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ind w:right="-432"/>
      </w:pPr>
    </w:p>
    <w:p w14:paraId="2FD76131" w14:textId="77777777" w:rsidR="009542F3" w:rsidRDefault="00290229" w:rsidP="004240BA">
      <w:pPr>
        <w:spacing w:after="120"/>
        <w:ind w:right="-432"/>
        <w:rPr>
          <w:b/>
          <w:sz w:val="28"/>
        </w:rPr>
      </w:pPr>
      <w:r w:rsidRPr="00B56EBD">
        <w:rPr>
          <w:b/>
          <w:sz w:val="28"/>
        </w:rPr>
        <w:t>SCHOLARLY PRESENTATIONS</w:t>
      </w:r>
    </w:p>
    <w:p w14:paraId="58CFECAA" w14:textId="6BC93A35" w:rsidR="00F31519" w:rsidRDefault="00F31519" w:rsidP="00F31519">
      <w:pPr>
        <w:tabs>
          <w:tab w:val="left" w:pos="720"/>
          <w:tab w:val="left" w:pos="1710"/>
        </w:tabs>
        <w:spacing w:after="120"/>
        <w:ind w:left="1710" w:right="-432" w:hanging="1440"/>
      </w:pPr>
      <w:r>
        <w:rPr>
          <w:b/>
          <w:sz w:val="28"/>
        </w:rPr>
        <w:tab/>
      </w:r>
      <w:r w:rsidRPr="00F31519">
        <w:t>2014</w:t>
      </w:r>
      <w:r w:rsidRPr="00F31519">
        <w:tab/>
      </w:r>
      <w:r>
        <w:t>University of Maryland-Baltimore, School of Nursing, Invited Seminar, “Metal Mediated Muscle Mayhem.” (March 18)</w:t>
      </w:r>
      <w:proofErr w:type="gramStart"/>
      <w:r>
        <w:t>, Baltimore, MD.</w:t>
      </w:r>
      <w:proofErr w:type="gramEnd"/>
    </w:p>
    <w:p w14:paraId="343EE44D" w14:textId="4EB598E4" w:rsidR="00F31519" w:rsidRDefault="00F31519" w:rsidP="00F31519">
      <w:pPr>
        <w:tabs>
          <w:tab w:val="left" w:pos="720"/>
          <w:tab w:val="left" w:pos="1710"/>
        </w:tabs>
        <w:spacing w:after="120"/>
        <w:ind w:left="1710" w:right="-432" w:hanging="1440"/>
      </w:pPr>
      <w:r>
        <w:tab/>
      </w:r>
      <w:r>
        <w:tab/>
        <w:t>University of South Florida, Distinguished Lecturer, College of Nursing, Invited Seminar, “Metal Mediated Muscle Mayhem.” (March 28)</w:t>
      </w:r>
      <w:proofErr w:type="gramStart"/>
      <w:r>
        <w:t>, Tampa, FL.</w:t>
      </w:r>
      <w:proofErr w:type="gramEnd"/>
    </w:p>
    <w:p w14:paraId="1BCC1D43" w14:textId="756A2C9F" w:rsidR="009403A2" w:rsidRPr="001664B5" w:rsidRDefault="009403A2" w:rsidP="001C202A">
      <w:pPr>
        <w:pStyle w:val="NormalWeb"/>
        <w:spacing w:before="2" w:after="2"/>
        <w:ind w:left="1710"/>
        <w:rPr>
          <w:rFonts w:ascii="Times New Roman" w:hAnsi="Times New Roman"/>
          <w:sz w:val="24"/>
        </w:rPr>
      </w:pPr>
      <w:r w:rsidRPr="001664B5">
        <w:rPr>
          <w:rFonts w:ascii="Times New Roman" w:hAnsi="Times New Roman"/>
          <w:color w:val="000000"/>
          <w:sz w:val="24"/>
        </w:rPr>
        <w:t xml:space="preserve">Functional Characterization of </w:t>
      </w:r>
      <w:r w:rsidRPr="001664B5">
        <w:rPr>
          <w:rFonts w:ascii="Times New Roman" w:hAnsi="Times New Roman"/>
          <w:i/>
          <w:iCs/>
          <w:color w:val="000000"/>
          <w:sz w:val="24"/>
        </w:rPr>
        <w:t>RYR1</w:t>
      </w:r>
      <w:r w:rsidRPr="001664B5">
        <w:rPr>
          <w:rFonts w:ascii="Times New Roman" w:hAnsi="Times New Roman"/>
          <w:color w:val="000000"/>
          <w:sz w:val="24"/>
        </w:rPr>
        <w:t xml:space="preserve"> Sequence Variants Associated with Malignant Hyperthermia Susceptibility Identified through </w:t>
      </w:r>
      <w:proofErr w:type="spellStart"/>
      <w:r w:rsidRPr="001664B5">
        <w:rPr>
          <w:rFonts w:ascii="Times New Roman" w:hAnsi="Times New Roman"/>
          <w:color w:val="000000"/>
          <w:sz w:val="24"/>
        </w:rPr>
        <w:t>Exome</w:t>
      </w:r>
      <w:proofErr w:type="spellEnd"/>
      <w:r w:rsidRPr="001664B5">
        <w:rPr>
          <w:rFonts w:ascii="Times New Roman" w:hAnsi="Times New Roman"/>
          <w:color w:val="000000"/>
          <w:sz w:val="24"/>
        </w:rPr>
        <w:t> Sequencing</w:t>
      </w:r>
      <w:r w:rsidR="00E564E5" w:rsidRPr="001664B5">
        <w:rPr>
          <w:rFonts w:ascii="Times New Roman" w:hAnsi="Times New Roman"/>
          <w:color w:val="000000"/>
          <w:sz w:val="24"/>
        </w:rPr>
        <w:t xml:space="preserve">, </w:t>
      </w:r>
      <w:r w:rsidRPr="009403A2">
        <w:rPr>
          <w:rFonts w:ascii="Times New Roman" w:hAnsi="Times New Roman"/>
          <w:color w:val="000000"/>
          <w:sz w:val="24"/>
        </w:rPr>
        <w:t>S</w:t>
      </w:r>
      <w:r w:rsidRPr="001664B5">
        <w:rPr>
          <w:rFonts w:ascii="Times New Roman" w:hAnsi="Times New Roman"/>
          <w:color w:val="000000"/>
          <w:sz w:val="24"/>
        </w:rPr>
        <w:t>.</w:t>
      </w:r>
      <w:r w:rsidRPr="009403A2">
        <w:rPr>
          <w:rFonts w:ascii="Times New Roman" w:hAnsi="Times New Roman"/>
          <w:color w:val="000000"/>
          <w:sz w:val="24"/>
        </w:rPr>
        <w:t xml:space="preserve"> G. </w:t>
      </w:r>
      <w:proofErr w:type="spellStart"/>
      <w:r w:rsidRPr="009403A2">
        <w:rPr>
          <w:rFonts w:ascii="Times New Roman" w:hAnsi="Times New Roman"/>
          <w:color w:val="000000"/>
          <w:sz w:val="24"/>
        </w:rPr>
        <w:t>Gonsalves</w:t>
      </w:r>
      <w:proofErr w:type="spellEnd"/>
      <w:r w:rsidRPr="009403A2">
        <w:rPr>
          <w:rFonts w:ascii="Times New Roman" w:hAnsi="Times New Roman"/>
          <w:color w:val="000000"/>
          <w:sz w:val="24"/>
        </w:rPr>
        <w:t xml:space="preserve">, </w:t>
      </w:r>
      <w:r w:rsidRPr="009403A2">
        <w:rPr>
          <w:rFonts w:ascii="Times New Roman" w:hAnsi="Times New Roman"/>
          <w:b/>
          <w:color w:val="000000"/>
          <w:sz w:val="24"/>
        </w:rPr>
        <w:t>C</w:t>
      </w:r>
      <w:r w:rsidRPr="001664B5">
        <w:rPr>
          <w:rFonts w:ascii="Times New Roman" w:hAnsi="Times New Roman"/>
          <w:b/>
          <w:color w:val="000000"/>
          <w:sz w:val="24"/>
        </w:rPr>
        <w:t>.</w:t>
      </w:r>
      <w:r w:rsidRPr="009403A2">
        <w:rPr>
          <w:rFonts w:ascii="Times New Roman" w:hAnsi="Times New Roman"/>
          <w:b/>
          <w:color w:val="000000"/>
          <w:sz w:val="24"/>
        </w:rPr>
        <w:t xml:space="preserve"> E. Kasper</w:t>
      </w:r>
      <w:r w:rsidRPr="009403A2">
        <w:rPr>
          <w:rFonts w:ascii="Times New Roman" w:hAnsi="Times New Roman"/>
          <w:color w:val="000000"/>
          <w:sz w:val="24"/>
        </w:rPr>
        <w:t>, S</w:t>
      </w:r>
      <w:r w:rsidRPr="001664B5">
        <w:rPr>
          <w:rFonts w:ascii="Times New Roman" w:hAnsi="Times New Roman"/>
          <w:color w:val="000000"/>
          <w:sz w:val="24"/>
        </w:rPr>
        <w:t>.</w:t>
      </w:r>
      <w:r w:rsidRPr="009403A2">
        <w:rPr>
          <w:rFonts w:ascii="Times New Roman" w:hAnsi="Times New Roman"/>
          <w:color w:val="000000"/>
          <w:sz w:val="24"/>
        </w:rPr>
        <w:t xml:space="preserve"> Perry, S</w:t>
      </w:r>
      <w:r w:rsidRPr="001664B5">
        <w:rPr>
          <w:rFonts w:ascii="Times New Roman" w:hAnsi="Times New Roman"/>
          <w:color w:val="000000"/>
          <w:sz w:val="24"/>
        </w:rPr>
        <w:t>.</w:t>
      </w:r>
      <w:r w:rsidRPr="009403A2">
        <w:rPr>
          <w:rFonts w:ascii="Times New Roman" w:hAnsi="Times New Roman"/>
          <w:color w:val="000000"/>
          <w:sz w:val="24"/>
        </w:rPr>
        <w:t xml:space="preserve"> M. Muldoon, L</w:t>
      </w:r>
      <w:r w:rsidRPr="001664B5">
        <w:rPr>
          <w:rFonts w:ascii="Times New Roman" w:hAnsi="Times New Roman"/>
          <w:color w:val="000000"/>
          <w:sz w:val="24"/>
        </w:rPr>
        <w:t>.</w:t>
      </w:r>
      <w:r w:rsidRPr="009403A2">
        <w:rPr>
          <w:rFonts w:ascii="Times New Roman" w:hAnsi="Times New Roman"/>
          <w:color w:val="000000"/>
          <w:sz w:val="24"/>
        </w:rPr>
        <w:t xml:space="preserve"> G. </w:t>
      </w:r>
      <w:proofErr w:type="spellStart"/>
      <w:r w:rsidRPr="009403A2">
        <w:rPr>
          <w:rFonts w:ascii="Times New Roman" w:hAnsi="Times New Roman"/>
          <w:color w:val="000000"/>
          <w:sz w:val="24"/>
        </w:rPr>
        <w:t>Biesecker</w:t>
      </w:r>
      <w:proofErr w:type="spellEnd"/>
      <w:r w:rsidR="001664B5">
        <w:rPr>
          <w:rFonts w:ascii="Times New Roman" w:hAnsi="Times New Roman"/>
          <w:color w:val="000000"/>
          <w:sz w:val="24"/>
        </w:rPr>
        <w:t>.</w:t>
      </w:r>
      <w:r w:rsidR="00E564E5" w:rsidRPr="001664B5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="00E564E5" w:rsidRPr="001664B5">
        <w:rPr>
          <w:rFonts w:ascii="Times New Roman" w:hAnsi="Times New Roman"/>
          <w:sz w:val="24"/>
        </w:rPr>
        <w:t>64th American Society of Human Genetics A</w:t>
      </w:r>
      <w:r w:rsidR="001664B5">
        <w:rPr>
          <w:rFonts w:ascii="Times New Roman" w:hAnsi="Times New Roman"/>
          <w:sz w:val="24"/>
        </w:rPr>
        <w:t>nnual Meeting in San Diego, CA</w:t>
      </w:r>
      <w:r w:rsidR="00E564E5" w:rsidRPr="001664B5">
        <w:rPr>
          <w:rFonts w:ascii="Times New Roman" w:hAnsi="Times New Roman"/>
          <w:sz w:val="24"/>
        </w:rPr>
        <w:t xml:space="preserve"> </w:t>
      </w:r>
      <w:r w:rsidR="001664B5">
        <w:rPr>
          <w:rFonts w:ascii="Times New Roman" w:hAnsi="Times New Roman"/>
          <w:sz w:val="24"/>
        </w:rPr>
        <w:t>(</w:t>
      </w:r>
      <w:r w:rsidR="00E564E5" w:rsidRPr="001664B5">
        <w:rPr>
          <w:rFonts w:ascii="Times New Roman" w:hAnsi="Times New Roman"/>
          <w:sz w:val="24"/>
        </w:rPr>
        <w:t>October 18</w:t>
      </w:r>
      <w:r w:rsidR="001664B5">
        <w:rPr>
          <w:rFonts w:ascii="Times New Roman" w:hAnsi="Times New Roman"/>
          <w:sz w:val="24"/>
        </w:rPr>
        <w:t>).</w:t>
      </w:r>
      <w:proofErr w:type="gramEnd"/>
    </w:p>
    <w:p w14:paraId="44BE08F1" w14:textId="77777777" w:rsidR="00E564E5" w:rsidRPr="00E564E5" w:rsidRDefault="00E564E5" w:rsidP="00E564E5">
      <w:pPr>
        <w:rPr>
          <w:rFonts w:ascii="Times" w:hAnsi="Times"/>
        </w:rPr>
      </w:pPr>
    </w:p>
    <w:p w14:paraId="74B85982" w14:textId="77777777" w:rsidR="008A7EF5" w:rsidRDefault="009542F3" w:rsidP="009542F3">
      <w:pPr>
        <w:spacing w:after="120"/>
        <w:ind w:left="1710" w:right="-432" w:hanging="990"/>
      </w:pPr>
      <w:r w:rsidRPr="009542F3">
        <w:t>2013</w:t>
      </w:r>
      <w:r w:rsidRPr="009542F3">
        <w:tab/>
      </w:r>
      <w:r>
        <w:t>University of Kentucky, School of Medicine, Department of Physiology, Invited Seminar, “Metal Mediated Muscle Mayhem.” (February 13)</w:t>
      </w:r>
      <w:proofErr w:type="gramStart"/>
      <w:r>
        <w:t>, Lexington, KY.</w:t>
      </w:r>
      <w:proofErr w:type="gramEnd"/>
    </w:p>
    <w:p w14:paraId="5F4EBFB8" w14:textId="64BD0689" w:rsidR="00483BD7" w:rsidRDefault="00BB5CA1" w:rsidP="00483BD7">
      <w:pPr>
        <w:spacing w:after="120"/>
        <w:ind w:left="1710" w:right="-432" w:hanging="990"/>
      </w:pPr>
      <w:r>
        <w:tab/>
      </w:r>
      <w:proofErr w:type="gramStart"/>
      <w:r>
        <w:t>The 5</w:t>
      </w:r>
      <w:r w:rsidRPr="00BB5CA1">
        <w:rPr>
          <w:vertAlign w:val="superscript"/>
        </w:rPr>
        <w:t>th</w:t>
      </w:r>
      <w:r>
        <w:t xml:space="preserve"> International Conference on Medical Geology.</w:t>
      </w:r>
      <w:proofErr w:type="gramEnd"/>
      <w:r>
        <w:t xml:space="preserve"> Paper presented “Cellular Changes in Response to Embedded Fragments: Surveillance Using PET-CT,” </w:t>
      </w:r>
      <w:r w:rsidR="00340C95">
        <w:t>(</w:t>
      </w:r>
      <w:r>
        <w:t>25-29 August</w:t>
      </w:r>
      <w:r w:rsidR="00340C95">
        <w:t>)</w:t>
      </w:r>
      <w:r>
        <w:t>, Arlington, VA.</w:t>
      </w:r>
    </w:p>
    <w:p w14:paraId="5AEF3181" w14:textId="1FF2FB8B" w:rsidR="00A6212C" w:rsidRDefault="00A6212C" w:rsidP="00A6212C">
      <w:pPr>
        <w:spacing w:after="120"/>
        <w:ind w:left="1710" w:right="-432" w:hanging="990"/>
      </w:pPr>
      <w:r>
        <w:tab/>
      </w:r>
      <w:r w:rsidR="002D78AA">
        <w:t>The 10</w:t>
      </w:r>
      <w:r w:rsidR="002D78AA" w:rsidRPr="002D78AA">
        <w:rPr>
          <w:vertAlign w:val="superscript"/>
        </w:rPr>
        <w:t>th</w:t>
      </w:r>
      <w:r w:rsidR="002D78AA">
        <w:t xml:space="preserve"> World Congress on </w:t>
      </w:r>
      <w:proofErr w:type="spellStart"/>
      <w:r w:rsidR="002D78AA">
        <w:t>Neurohypophysial</w:t>
      </w:r>
      <w:proofErr w:type="spellEnd"/>
      <w:r w:rsidR="002D78AA">
        <w:t xml:space="preserve"> Hormones, Invited Paper, “</w:t>
      </w:r>
      <w:r>
        <w:t xml:space="preserve">Loss of </w:t>
      </w:r>
      <w:proofErr w:type="spellStart"/>
      <w:r>
        <w:t>Magnocellular</w:t>
      </w:r>
      <w:proofErr w:type="spellEnd"/>
      <w:r>
        <w:t xml:space="preserve"> Neuron Function in Sprague-Dawley Rats as a Result of Mild Blast </w:t>
      </w:r>
      <w:r>
        <w:lastRenderedPageBreak/>
        <w:t>Injury:  Implications for Social Well Being?</w:t>
      </w:r>
      <w:r w:rsidR="002D78AA">
        <w:t>”</w:t>
      </w:r>
      <w:r>
        <w:t xml:space="preserve"> Galloway</w:t>
      </w:r>
      <w:r w:rsidR="002D78AA">
        <w:t>, S</w:t>
      </w:r>
      <w:proofErr w:type="gramStart"/>
      <w:r w:rsidR="002D78AA">
        <w:t xml:space="preserve">. </w:t>
      </w:r>
      <w:r>
        <w:t>,</w:t>
      </w:r>
      <w:proofErr w:type="gramEnd"/>
      <w:r>
        <w:t xml:space="preserve"> </w:t>
      </w:r>
      <w:proofErr w:type="spellStart"/>
      <w:r>
        <w:t>Blokhin</w:t>
      </w:r>
      <w:proofErr w:type="spellEnd"/>
      <w:r w:rsidR="002D78AA">
        <w:t>,</w:t>
      </w:r>
      <w:r>
        <w:t xml:space="preserve"> </w:t>
      </w:r>
      <w:r w:rsidR="002D78AA">
        <w:t xml:space="preserve">A. </w:t>
      </w:r>
      <w:r>
        <w:t xml:space="preserve">and </w:t>
      </w:r>
      <w:r w:rsidRPr="00A6212C">
        <w:rPr>
          <w:b/>
        </w:rPr>
        <w:t>Kasper</w:t>
      </w:r>
      <w:r w:rsidR="002D78AA">
        <w:rPr>
          <w:b/>
        </w:rPr>
        <w:t xml:space="preserve">, </w:t>
      </w:r>
      <w:r w:rsidR="002D78AA" w:rsidRPr="00A6212C">
        <w:rPr>
          <w:b/>
        </w:rPr>
        <w:t>C. E.</w:t>
      </w:r>
      <w:r w:rsidR="002D78AA">
        <w:rPr>
          <w:b/>
        </w:rPr>
        <w:t xml:space="preserve">, </w:t>
      </w:r>
      <w:r w:rsidR="00A51EE0">
        <w:t>(July 13</w:t>
      </w:r>
      <w:r w:rsidR="002D78AA">
        <w:t>), Bristol, UK.</w:t>
      </w:r>
    </w:p>
    <w:p w14:paraId="021F6380" w14:textId="5CEAAB36" w:rsidR="005F56CB" w:rsidRPr="002D78AA" w:rsidRDefault="005F56CB" w:rsidP="00A6212C">
      <w:pPr>
        <w:spacing w:after="120"/>
        <w:ind w:left="1710" w:right="-432" w:hanging="990"/>
      </w:pPr>
      <w:r>
        <w:tab/>
        <w:t xml:space="preserve">University of Tennessee-Memphis, </w:t>
      </w:r>
      <w:r w:rsidR="00E242E6">
        <w:t xml:space="preserve">Distinguished </w:t>
      </w:r>
      <w:r>
        <w:t>Visiting Professor, Invited Seminar, “Metals in Health Care and Behavior.”  (August 7), Memphis, TN</w:t>
      </w:r>
    </w:p>
    <w:p w14:paraId="6B1DDA78" w14:textId="77777777" w:rsidR="00715450" w:rsidRPr="004240BA" w:rsidRDefault="008A7EF5" w:rsidP="004240BA">
      <w:pPr>
        <w:tabs>
          <w:tab w:val="left" w:pos="720"/>
          <w:tab w:val="left" w:pos="1710"/>
        </w:tabs>
        <w:spacing w:after="120"/>
        <w:ind w:left="1710" w:hanging="1710"/>
        <w:rPr>
          <w:rFonts w:ascii="Times" w:hAnsi="Times" w:cs="Verdana"/>
          <w:bCs/>
        </w:rPr>
      </w:pPr>
      <w:r>
        <w:rPr>
          <w:b/>
          <w:sz w:val="28"/>
        </w:rPr>
        <w:tab/>
      </w:r>
      <w:r w:rsidRPr="008A7EF5">
        <w:rPr>
          <w:rFonts w:ascii="Times" w:hAnsi="Times"/>
        </w:rPr>
        <w:t>2012</w:t>
      </w:r>
      <w:r>
        <w:rPr>
          <w:sz w:val="28"/>
        </w:rPr>
        <w:tab/>
      </w:r>
      <w:r w:rsidR="005E5D00">
        <w:t xml:space="preserve">MNRS </w:t>
      </w:r>
      <w:r w:rsidR="005E5D00" w:rsidRPr="00C838B1">
        <w:rPr>
          <w:rFonts w:ascii="Times" w:hAnsi="Times" w:cs="Verdana"/>
          <w:bCs/>
        </w:rPr>
        <w:t>2012 Annual Research Conference</w:t>
      </w:r>
      <w:r w:rsidR="000F1C6A">
        <w:rPr>
          <w:rFonts w:ascii="Times" w:hAnsi="Times" w:cs="Verdana"/>
          <w:bCs/>
        </w:rPr>
        <w:t>.</w:t>
      </w:r>
      <w:r w:rsidR="005E5D00">
        <w:t xml:space="preserve"> </w:t>
      </w:r>
      <w:r>
        <w:t xml:space="preserve">Bardack, S. K., </w:t>
      </w:r>
      <w:r w:rsidRPr="005E5D00">
        <w:rPr>
          <w:b/>
        </w:rPr>
        <w:t>Kasper, C. E.,</w:t>
      </w:r>
      <w:r>
        <w:t xml:space="preserve"> </w:t>
      </w:r>
      <w:proofErr w:type="spellStart"/>
      <w:r>
        <w:t>Kalinich</w:t>
      </w:r>
      <w:proofErr w:type="spellEnd"/>
      <w:r>
        <w:t xml:space="preserve">, J. F., </w:t>
      </w:r>
      <w:proofErr w:type="spellStart"/>
      <w:r>
        <w:t>Dalgard</w:t>
      </w:r>
      <w:proofErr w:type="spellEnd"/>
      <w:r>
        <w:t>, C. L.</w:t>
      </w:r>
      <w:r w:rsidR="005E5D00">
        <w:t xml:space="preserve"> </w:t>
      </w:r>
      <w:r w:rsidRPr="00701D8D">
        <w:t>MNRS Symposium: The continuum of translation research in genomics: From genomics to health application</w:t>
      </w:r>
      <w:r>
        <w:t xml:space="preserve">, </w:t>
      </w:r>
      <w:r w:rsidRPr="00701D8D">
        <w:t>Techniques for Investigating Metal-Indu</w:t>
      </w:r>
      <w:r w:rsidR="00214773">
        <w:t>ced Geno</w:t>
      </w:r>
      <w:r w:rsidRPr="00701D8D">
        <w:t>toxic Changes Using Cell Cultures</w:t>
      </w:r>
      <w:r w:rsidR="00C838B1">
        <w:t xml:space="preserve">. </w:t>
      </w:r>
      <w:r w:rsidR="00C838B1" w:rsidRPr="00C838B1">
        <w:rPr>
          <w:rFonts w:ascii="Times" w:hAnsi="Times" w:cs="Verdana"/>
          <w:bCs/>
        </w:rPr>
        <w:t> </w:t>
      </w:r>
      <w:r w:rsidR="005E5D00">
        <w:rPr>
          <w:rFonts w:ascii="Times" w:hAnsi="Times" w:cs="Verdana"/>
          <w:bCs/>
        </w:rPr>
        <w:t xml:space="preserve"> (</w:t>
      </w:r>
      <w:r w:rsidR="00C838B1" w:rsidRPr="00C838B1">
        <w:rPr>
          <w:rFonts w:ascii="Times" w:hAnsi="Times" w:cs="Verdana"/>
          <w:bCs/>
        </w:rPr>
        <w:t>April 12-15</w:t>
      </w:r>
      <w:r w:rsidR="005E5D00">
        <w:rPr>
          <w:rFonts w:ascii="Times" w:hAnsi="Times" w:cs="Verdana"/>
          <w:bCs/>
        </w:rPr>
        <w:t>)</w:t>
      </w:r>
      <w:r w:rsidR="00C838B1" w:rsidRPr="00C838B1">
        <w:rPr>
          <w:rFonts w:ascii="Times" w:hAnsi="Times" w:cs="Verdana"/>
          <w:bCs/>
        </w:rPr>
        <w:t>,</w:t>
      </w:r>
      <w:r w:rsidR="00CA76F1">
        <w:rPr>
          <w:rFonts w:ascii="Times" w:hAnsi="Times" w:cs="Verdana"/>
          <w:bCs/>
        </w:rPr>
        <w:t xml:space="preserve"> </w:t>
      </w:r>
      <w:r w:rsidR="00C838B1" w:rsidRPr="00C838B1">
        <w:rPr>
          <w:rFonts w:ascii="Times" w:hAnsi="Times" w:cs="Verdana"/>
          <w:bCs/>
        </w:rPr>
        <w:t> Dearborn, Michigan</w:t>
      </w:r>
    </w:p>
    <w:p w14:paraId="73532B9F" w14:textId="77777777" w:rsidR="004B36A9" w:rsidRDefault="00715450" w:rsidP="004240BA">
      <w:pPr>
        <w:tabs>
          <w:tab w:val="left" w:pos="720"/>
          <w:tab w:val="left" w:pos="1710"/>
        </w:tabs>
        <w:spacing w:after="120"/>
        <w:ind w:left="1710" w:hanging="1710"/>
        <w:rPr>
          <w:rFonts w:ascii="Times" w:hAnsi="Times" w:cs="Verdana"/>
          <w:bCs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gramStart"/>
      <w:r>
        <w:t xml:space="preserve">MNRS </w:t>
      </w:r>
      <w:r w:rsidRPr="00C838B1">
        <w:rPr>
          <w:rFonts w:ascii="Times" w:hAnsi="Times" w:cs="Verdana"/>
          <w:bCs/>
        </w:rPr>
        <w:t>2012 Annual Research Conference</w:t>
      </w:r>
      <w:r w:rsidR="000F1C6A">
        <w:rPr>
          <w:rFonts w:ascii="Times" w:hAnsi="Times" w:cs="Verdana"/>
          <w:bCs/>
        </w:rPr>
        <w:t>.</w:t>
      </w:r>
      <w:proofErr w:type="gramEnd"/>
      <w:r>
        <w:t xml:space="preserve"> </w:t>
      </w:r>
      <w:proofErr w:type="gramStart"/>
      <w:r w:rsidRPr="005E5D00">
        <w:rPr>
          <w:b/>
        </w:rPr>
        <w:t>Kasper, C. E.,</w:t>
      </w:r>
      <w:r>
        <w:rPr>
          <w:b/>
        </w:rPr>
        <w:t xml:space="preserve"> </w:t>
      </w:r>
      <w:r w:rsidR="002F40B5">
        <w:t>Nursing Research Opportunities at the Department of Veterans Affairs.</w:t>
      </w:r>
      <w:proofErr w:type="gramEnd"/>
      <w:r w:rsidR="002F40B5">
        <w:t xml:space="preserve"> </w:t>
      </w:r>
      <w:r w:rsidR="002F40B5">
        <w:rPr>
          <w:rFonts w:ascii="Times" w:hAnsi="Times" w:cs="Verdana"/>
          <w:bCs/>
        </w:rPr>
        <w:t>(</w:t>
      </w:r>
      <w:r w:rsidR="002F40B5" w:rsidRPr="00C838B1">
        <w:rPr>
          <w:rFonts w:ascii="Times" w:hAnsi="Times" w:cs="Verdana"/>
          <w:bCs/>
        </w:rPr>
        <w:t>April 12-15</w:t>
      </w:r>
      <w:r w:rsidR="002F40B5">
        <w:rPr>
          <w:rFonts w:ascii="Times" w:hAnsi="Times" w:cs="Verdana"/>
          <w:bCs/>
        </w:rPr>
        <w:t>)</w:t>
      </w:r>
      <w:r w:rsidR="002F40B5" w:rsidRPr="00C838B1">
        <w:rPr>
          <w:rFonts w:ascii="Times" w:hAnsi="Times" w:cs="Verdana"/>
          <w:bCs/>
        </w:rPr>
        <w:t>,</w:t>
      </w:r>
      <w:r w:rsidR="002F40B5">
        <w:rPr>
          <w:rFonts w:ascii="Times" w:hAnsi="Times" w:cs="Verdana"/>
          <w:bCs/>
        </w:rPr>
        <w:t xml:space="preserve"> </w:t>
      </w:r>
      <w:r w:rsidR="002F40B5" w:rsidRPr="00C838B1">
        <w:rPr>
          <w:rFonts w:ascii="Times" w:hAnsi="Times" w:cs="Verdana"/>
          <w:bCs/>
        </w:rPr>
        <w:t> Dearborn, Michigan</w:t>
      </w:r>
    </w:p>
    <w:p w14:paraId="58BD60AE" w14:textId="77777777" w:rsidR="00CE6C3C" w:rsidRDefault="009657C5" w:rsidP="004240BA">
      <w:pPr>
        <w:widowControl w:val="0"/>
        <w:autoSpaceDE w:val="0"/>
        <w:autoSpaceDN w:val="0"/>
        <w:adjustRightInd w:val="0"/>
        <w:spacing w:after="120"/>
        <w:ind w:left="1680"/>
        <w:rPr>
          <w:color w:val="1A1A1A"/>
        </w:rPr>
      </w:pPr>
      <w:proofErr w:type="gramStart"/>
      <w:r w:rsidRPr="009657C5">
        <w:rPr>
          <w:color w:val="1A1A1A"/>
        </w:rPr>
        <w:t>ISMRM 20</w:t>
      </w:r>
      <w:r w:rsidRPr="009657C5">
        <w:rPr>
          <w:color w:val="1A1A1A"/>
          <w:vertAlign w:val="superscript"/>
        </w:rPr>
        <w:t>th</w:t>
      </w:r>
      <w:r w:rsidRPr="009657C5">
        <w:rPr>
          <w:color w:val="1A1A1A"/>
        </w:rPr>
        <w:t xml:space="preserve"> Annual Meeting</w:t>
      </w:r>
      <w:r w:rsidR="000F1C6A">
        <w:rPr>
          <w:color w:val="1A1A1A"/>
        </w:rPr>
        <w:t>.</w:t>
      </w:r>
      <w:proofErr w:type="gramEnd"/>
      <w:r w:rsidRPr="009657C5">
        <w:rPr>
          <w:rFonts w:ascii="Arial" w:hAnsi="Arial" w:cs="Arial"/>
          <w:color w:val="1A1A1A"/>
          <w:sz w:val="26"/>
          <w:szCs w:val="26"/>
        </w:rPr>
        <w:t xml:space="preserve"> </w:t>
      </w:r>
      <w:r w:rsidR="00260930" w:rsidRPr="00260930">
        <w:rPr>
          <w:color w:val="1A1A1A"/>
        </w:rPr>
        <w:t xml:space="preserve">Hood, M. N., Song, T., </w:t>
      </w:r>
      <w:proofErr w:type="spellStart"/>
      <w:r w:rsidR="00260930" w:rsidRPr="00260930">
        <w:rPr>
          <w:color w:val="1A1A1A"/>
        </w:rPr>
        <w:t>Bedocs</w:t>
      </w:r>
      <w:proofErr w:type="spellEnd"/>
      <w:r w:rsidR="00260930" w:rsidRPr="00260930">
        <w:rPr>
          <w:color w:val="1A1A1A"/>
        </w:rPr>
        <w:t xml:space="preserve">, P., </w:t>
      </w:r>
      <w:proofErr w:type="spellStart"/>
      <w:r w:rsidR="00260930" w:rsidRPr="00260930">
        <w:rPr>
          <w:color w:val="1A1A1A"/>
        </w:rPr>
        <w:t>Capacchione</w:t>
      </w:r>
      <w:proofErr w:type="spellEnd"/>
      <w:r w:rsidR="00260930" w:rsidRPr="00260930">
        <w:rPr>
          <w:color w:val="1A1A1A"/>
        </w:rPr>
        <w:t xml:space="preserve">, J. F., </w:t>
      </w:r>
      <w:r w:rsidR="00260930" w:rsidRPr="001473C8">
        <w:rPr>
          <w:b/>
          <w:color w:val="1A1A1A"/>
        </w:rPr>
        <w:t>Kasper, C. E</w:t>
      </w:r>
      <w:r w:rsidR="00260930" w:rsidRPr="00260930">
        <w:rPr>
          <w:color w:val="1A1A1A"/>
        </w:rPr>
        <w:t xml:space="preserve">., </w:t>
      </w:r>
      <w:proofErr w:type="spellStart"/>
      <w:r w:rsidR="00260930" w:rsidRPr="00260930">
        <w:rPr>
          <w:color w:val="1A1A1A"/>
        </w:rPr>
        <w:t>Haigney</w:t>
      </w:r>
      <w:proofErr w:type="spellEnd"/>
      <w:r w:rsidR="00260930" w:rsidRPr="00260930">
        <w:rPr>
          <w:color w:val="1A1A1A"/>
        </w:rPr>
        <w:t xml:space="preserve">, M. C., and Ho, V. B. </w:t>
      </w:r>
      <w:r w:rsidR="004B36A9" w:rsidRPr="00260930">
        <w:rPr>
          <w:color w:val="1A1A1A"/>
        </w:rPr>
        <w:t>Myocardial T1 Mapping in Swine with Non-ischemic Heart Failure with</w:t>
      </w:r>
      <w:r w:rsidR="003D3F95" w:rsidRPr="00260930">
        <w:rPr>
          <w:color w:val="1A1A1A"/>
        </w:rPr>
        <w:t xml:space="preserve"> </w:t>
      </w:r>
      <w:r w:rsidR="004B36A9" w:rsidRPr="00260930">
        <w:rPr>
          <w:color w:val="1A1A1A"/>
        </w:rPr>
        <w:t>Comparison to Changes in Specific Collagen Types</w:t>
      </w:r>
      <w:r w:rsidR="009C13CE">
        <w:rPr>
          <w:color w:val="1A1A1A"/>
        </w:rPr>
        <w:t>. (May 7</w:t>
      </w:r>
      <w:r w:rsidR="003D3F95" w:rsidRPr="00260930">
        <w:rPr>
          <w:color w:val="1A1A1A"/>
        </w:rPr>
        <w:t>), Melbourne, Australia</w:t>
      </w:r>
    </w:p>
    <w:p w14:paraId="7432DF08" w14:textId="77777777" w:rsidR="00B71BB6" w:rsidRPr="00FA09B6" w:rsidRDefault="008D45C2" w:rsidP="00FA09B6">
      <w:pPr>
        <w:widowControl w:val="0"/>
        <w:autoSpaceDE w:val="0"/>
        <w:autoSpaceDN w:val="0"/>
        <w:adjustRightInd w:val="0"/>
        <w:spacing w:after="120"/>
        <w:ind w:left="1680"/>
        <w:rPr>
          <w:color w:val="1A1A1A"/>
        </w:rPr>
      </w:pPr>
      <w:r>
        <w:rPr>
          <w:color w:val="1A1A1A"/>
        </w:rPr>
        <w:t>USU</w:t>
      </w:r>
      <w:r w:rsidR="00487F0E">
        <w:rPr>
          <w:color w:val="1A1A1A"/>
        </w:rPr>
        <w:t xml:space="preserve"> Research Week, </w:t>
      </w:r>
      <w:r w:rsidR="00CE6C3C" w:rsidRPr="002B2C79">
        <w:rPr>
          <w:b/>
          <w:color w:val="1A1A1A"/>
        </w:rPr>
        <w:t>Kasper, C. E</w:t>
      </w:r>
      <w:r w:rsidR="00CE6C3C">
        <w:rPr>
          <w:color w:val="1A1A1A"/>
        </w:rPr>
        <w:t xml:space="preserve">. Mild and Moderate Blast TBI in Rodents. </w:t>
      </w:r>
      <w:r w:rsidR="00487F0E">
        <w:rPr>
          <w:color w:val="1A1A1A"/>
        </w:rPr>
        <w:t xml:space="preserve">(May 14) </w:t>
      </w:r>
      <w:r>
        <w:rPr>
          <w:color w:val="1A1A1A"/>
        </w:rPr>
        <w:t>USU</w:t>
      </w:r>
      <w:r w:rsidR="00487F0E">
        <w:rPr>
          <w:color w:val="1A1A1A"/>
        </w:rPr>
        <w:t>, Bethesda, MD</w:t>
      </w:r>
    </w:p>
    <w:p w14:paraId="5EA31E5B" w14:textId="77777777" w:rsidR="002C5352" w:rsidRPr="002D79BD" w:rsidRDefault="00B71BB6" w:rsidP="00FA09B6">
      <w:pPr>
        <w:widowControl w:val="0"/>
        <w:autoSpaceDE w:val="0"/>
        <w:autoSpaceDN w:val="0"/>
        <w:adjustRightInd w:val="0"/>
        <w:spacing w:after="120"/>
        <w:ind w:left="1680"/>
        <w:rPr>
          <w:rFonts w:cs="Verdana-Bold"/>
          <w:color w:val="000000" w:themeColor="text1"/>
        </w:rPr>
      </w:pPr>
      <w:r w:rsidRPr="002D79BD">
        <w:rPr>
          <w:color w:val="000000" w:themeColor="text1"/>
        </w:rPr>
        <w:t xml:space="preserve">Gordon Research Conference, </w:t>
      </w:r>
      <w:r w:rsidRPr="002D79BD">
        <w:rPr>
          <w:rFonts w:cs="Verdana-Bold"/>
          <w:bCs/>
          <w:color w:val="000000" w:themeColor="text1"/>
          <w:szCs w:val="28"/>
        </w:rPr>
        <w:t>Muscle: Excitation / Contraction Coupling</w:t>
      </w:r>
      <w:r w:rsidR="002642F4" w:rsidRPr="002D79BD">
        <w:rPr>
          <w:rFonts w:cs="Verdana-Bold"/>
          <w:bCs/>
          <w:color w:val="000000" w:themeColor="text1"/>
          <w:szCs w:val="28"/>
        </w:rPr>
        <w:t xml:space="preserve">. </w:t>
      </w:r>
      <w:r w:rsidR="00655CA6" w:rsidRPr="002D79BD">
        <w:rPr>
          <w:rFonts w:cs="Verdana-Bold"/>
          <w:bCs/>
          <w:color w:val="000000" w:themeColor="text1"/>
          <w:szCs w:val="28"/>
        </w:rPr>
        <w:t xml:space="preserve">Catecholamine Augmented RyR1 Ca2+ Release In Malignant Hyperthermia Sensitive Human B-lymphocytes. Perry, S., Muldoon, </w:t>
      </w:r>
      <w:proofErr w:type="spellStart"/>
      <w:r w:rsidR="00655CA6" w:rsidRPr="002D79BD">
        <w:rPr>
          <w:rFonts w:cs="Verdana-Bold"/>
          <w:bCs/>
          <w:color w:val="000000" w:themeColor="text1"/>
          <w:szCs w:val="28"/>
        </w:rPr>
        <w:t>S.</w:t>
      </w:r>
      <w:proofErr w:type="gramStart"/>
      <w:r w:rsidR="00655CA6" w:rsidRPr="002D79BD">
        <w:rPr>
          <w:rFonts w:cs="Verdana-Bold"/>
          <w:bCs/>
          <w:color w:val="000000" w:themeColor="text1"/>
          <w:szCs w:val="28"/>
        </w:rPr>
        <w:t>,Bunger</w:t>
      </w:r>
      <w:proofErr w:type="spellEnd"/>
      <w:proofErr w:type="gramEnd"/>
      <w:r w:rsidR="00655CA6" w:rsidRPr="002D79BD">
        <w:rPr>
          <w:rFonts w:cs="Verdana-Bold"/>
          <w:bCs/>
          <w:color w:val="000000" w:themeColor="text1"/>
          <w:szCs w:val="28"/>
        </w:rPr>
        <w:t>, R.,</w:t>
      </w:r>
      <w:r w:rsidR="00DB72CD" w:rsidRPr="002D79BD">
        <w:rPr>
          <w:rFonts w:cs="Verdana-Bold"/>
          <w:bCs/>
          <w:color w:val="000000" w:themeColor="text1"/>
          <w:szCs w:val="28"/>
        </w:rPr>
        <w:t xml:space="preserve"> </w:t>
      </w:r>
      <w:r w:rsidR="00213E3B" w:rsidRPr="002D79BD">
        <w:rPr>
          <w:rFonts w:cs="Verdana-Bold"/>
          <w:bCs/>
          <w:color w:val="000000" w:themeColor="text1"/>
          <w:szCs w:val="28"/>
        </w:rPr>
        <w:fldChar w:fldCharType="begin"/>
      </w:r>
      <w:r w:rsidR="00C2020E" w:rsidRPr="002D79BD">
        <w:rPr>
          <w:rFonts w:cs="Verdana-Bold"/>
          <w:bCs/>
          <w:color w:val="000000" w:themeColor="text1"/>
          <w:szCs w:val="28"/>
        </w:rPr>
        <w:instrText>ADDIN Mendeley Bibliography CSL_BIBLIOGRAPHY</w:instrText>
      </w:r>
      <w:r w:rsidR="00213E3B" w:rsidRPr="002D79BD">
        <w:rPr>
          <w:rFonts w:cs="Verdana-Bold"/>
          <w:bCs/>
          <w:color w:val="000000" w:themeColor="text1"/>
          <w:szCs w:val="28"/>
        </w:rPr>
        <w:fldChar w:fldCharType="separate"/>
      </w:r>
      <w:r w:rsidR="00C2020E" w:rsidRPr="002D79BD">
        <w:rPr>
          <w:rFonts w:cs="Verdana-Bold"/>
          <w:bCs/>
          <w:noProof/>
          <w:color w:val="000000" w:themeColor="text1"/>
          <w:szCs w:val="28"/>
        </w:rPr>
        <w:t xml:space="preserve"> </w:t>
      </w:r>
      <w:r w:rsidR="00213E3B" w:rsidRPr="002D79BD">
        <w:rPr>
          <w:rFonts w:cs="Verdana-Bold"/>
          <w:bCs/>
          <w:color w:val="000000" w:themeColor="text1"/>
          <w:szCs w:val="28"/>
        </w:rPr>
        <w:fldChar w:fldCharType="end"/>
      </w:r>
      <w:r w:rsidR="00655CA6" w:rsidRPr="002D79BD">
        <w:rPr>
          <w:rFonts w:cs="Verdana-Bold"/>
          <w:b/>
          <w:bCs/>
          <w:color w:val="000000" w:themeColor="text1"/>
          <w:szCs w:val="28"/>
        </w:rPr>
        <w:t>Kasper, C</w:t>
      </w:r>
      <w:r w:rsidR="00DB72CD" w:rsidRPr="002D79BD">
        <w:rPr>
          <w:rFonts w:cs="Verdana-Bold"/>
          <w:b/>
          <w:bCs/>
          <w:color w:val="000000" w:themeColor="text1"/>
          <w:szCs w:val="28"/>
        </w:rPr>
        <w:t>. E</w:t>
      </w:r>
      <w:r w:rsidR="00DB72CD" w:rsidRPr="002D79BD">
        <w:rPr>
          <w:rFonts w:cs="Verdana-Bold"/>
          <w:bCs/>
          <w:color w:val="000000" w:themeColor="text1"/>
          <w:szCs w:val="28"/>
        </w:rPr>
        <w:t xml:space="preserve">., </w:t>
      </w:r>
      <w:r w:rsidRPr="002D79BD">
        <w:rPr>
          <w:rFonts w:cs="Verdana-Bold"/>
          <w:color w:val="000000" w:themeColor="text1"/>
        </w:rPr>
        <w:t xml:space="preserve">(June 3-8, 2012), Les </w:t>
      </w:r>
      <w:proofErr w:type="spellStart"/>
      <w:r w:rsidRPr="002D79BD">
        <w:rPr>
          <w:rFonts w:cs="Verdana-Bold"/>
          <w:color w:val="000000" w:themeColor="text1"/>
        </w:rPr>
        <w:t>Diablerets</w:t>
      </w:r>
      <w:proofErr w:type="spellEnd"/>
      <w:r w:rsidRPr="002D79BD">
        <w:rPr>
          <w:rFonts w:cs="Verdana-Bold"/>
          <w:color w:val="000000" w:themeColor="text1"/>
        </w:rPr>
        <w:t xml:space="preserve"> Conference Center, Les </w:t>
      </w:r>
      <w:proofErr w:type="spellStart"/>
      <w:r w:rsidRPr="002D79BD">
        <w:rPr>
          <w:rFonts w:cs="Verdana-Bold"/>
          <w:color w:val="000000" w:themeColor="text1"/>
        </w:rPr>
        <w:t>Diablerets</w:t>
      </w:r>
      <w:proofErr w:type="spellEnd"/>
      <w:r w:rsidRPr="002D79BD">
        <w:rPr>
          <w:rFonts w:cs="Verdana-Bold"/>
          <w:color w:val="000000" w:themeColor="text1"/>
        </w:rPr>
        <w:t>, Switzerland</w:t>
      </w:r>
    </w:p>
    <w:p w14:paraId="32D06AFE" w14:textId="77777777" w:rsidR="00C347D1" w:rsidRDefault="006F249A" w:rsidP="00FA09B6">
      <w:pPr>
        <w:widowControl w:val="0"/>
        <w:autoSpaceDE w:val="0"/>
        <w:autoSpaceDN w:val="0"/>
        <w:adjustRightInd w:val="0"/>
        <w:spacing w:after="120"/>
        <w:ind w:left="1680"/>
        <w:rPr>
          <w:rFonts w:cs="Arial"/>
        </w:rPr>
      </w:pPr>
      <w:r>
        <w:rPr>
          <w:color w:val="131212"/>
        </w:rPr>
        <w:t>CANS</w:t>
      </w:r>
      <w:r w:rsidR="008964AE" w:rsidRPr="008964AE">
        <w:rPr>
          <w:color w:val="131212"/>
        </w:rPr>
        <w:t xml:space="preserve"> 2012 State of the Science Congress on Nursing Research</w:t>
      </w:r>
      <w:r w:rsidR="008964AE" w:rsidRPr="008964AE">
        <w:t xml:space="preserve"> </w:t>
      </w:r>
      <w:r w:rsidR="002C5352" w:rsidRPr="002C5352">
        <w:rPr>
          <w:rFonts w:cs="Arial"/>
        </w:rPr>
        <w:t>Catecholamine Augmented RyR1 Ca2+ Release In Malignant Hyperthermia Sensitive Human B-</w:t>
      </w:r>
      <w:proofErr w:type="gramStart"/>
      <w:r w:rsidR="002C5352" w:rsidRPr="002C5352">
        <w:rPr>
          <w:rFonts w:cs="Arial"/>
        </w:rPr>
        <w:t>lymphocytes.</w:t>
      </w:r>
      <w:proofErr w:type="gramEnd"/>
      <w:r w:rsidR="002C5352" w:rsidRPr="002C5352">
        <w:rPr>
          <w:rFonts w:cs="Arial"/>
        </w:rPr>
        <w:t xml:space="preserve"> Perry, S., Muldoon, S., </w:t>
      </w:r>
      <w:r w:rsidR="002C5352" w:rsidRPr="002D79BD">
        <w:rPr>
          <w:rFonts w:cs="Arial"/>
          <w:b/>
        </w:rPr>
        <w:t>Kasper, C.,</w:t>
      </w:r>
      <w:r w:rsidR="002C5352" w:rsidRPr="002C5352">
        <w:rPr>
          <w:rFonts w:cs="Arial"/>
        </w:rPr>
        <w:t xml:space="preserve"> Bunger, R., Shafer, M. </w:t>
      </w:r>
      <w:r w:rsidR="008964AE">
        <w:rPr>
          <w:rFonts w:cs="Arial"/>
        </w:rPr>
        <w:t>(September 13-15), Washington, D.C.</w:t>
      </w:r>
    </w:p>
    <w:p w14:paraId="00A55543" w14:textId="77777777" w:rsidR="0005702C" w:rsidRDefault="00E20AAA" w:rsidP="00FA09B6">
      <w:pPr>
        <w:widowControl w:val="0"/>
        <w:autoSpaceDE w:val="0"/>
        <w:autoSpaceDN w:val="0"/>
        <w:adjustRightInd w:val="0"/>
        <w:spacing w:after="120"/>
        <w:ind w:left="1680"/>
        <w:rPr>
          <w:rFonts w:cs="Arial"/>
        </w:rPr>
      </w:pPr>
      <w:r>
        <w:rPr>
          <w:color w:val="131212"/>
        </w:rPr>
        <w:t xml:space="preserve">CANS </w:t>
      </w:r>
      <w:r w:rsidR="00C347D1" w:rsidRPr="008964AE">
        <w:rPr>
          <w:color w:val="131212"/>
        </w:rPr>
        <w:t>2012 State of the Science Congress on Nursing Research</w:t>
      </w:r>
      <w:r w:rsidR="004240BA">
        <w:rPr>
          <w:color w:val="131212"/>
        </w:rPr>
        <w:t xml:space="preserve">. </w:t>
      </w:r>
      <w:proofErr w:type="spellStart"/>
      <w:r w:rsidR="004240BA">
        <w:rPr>
          <w:color w:val="131212"/>
        </w:rPr>
        <w:t>Blokhin</w:t>
      </w:r>
      <w:proofErr w:type="spellEnd"/>
      <w:r w:rsidR="004240BA">
        <w:rPr>
          <w:color w:val="131212"/>
        </w:rPr>
        <w:t xml:space="preserve">, A., </w:t>
      </w:r>
      <w:proofErr w:type="spellStart"/>
      <w:r w:rsidR="004240BA">
        <w:rPr>
          <w:color w:val="131212"/>
        </w:rPr>
        <w:t>Grunberg</w:t>
      </w:r>
      <w:proofErr w:type="spellEnd"/>
      <w:r w:rsidR="004240BA">
        <w:rPr>
          <w:color w:val="131212"/>
        </w:rPr>
        <w:t xml:space="preserve">, N., </w:t>
      </w:r>
      <w:proofErr w:type="spellStart"/>
      <w:r w:rsidR="004240BA">
        <w:rPr>
          <w:color w:val="131212"/>
        </w:rPr>
        <w:t>Agoston</w:t>
      </w:r>
      <w:proofErr w:type="spellEnd"/>
      <w:r w:rsidR="004240BA">
        <w:rPr>
          <w:color w:val="131212"/>
        </w:rPr>
        <w:t xml:space="preserve">, D. </w:t>
      </w:r>
      <w:r w:rsidR="004240BA" w:rsidRPr="005F3C76">
        <w:rPr>
          <w:b/>
          <w:color w:val="131212"/>
        </w:rPr>
        <w:t>Kasper, C. E.</w:t>
      </w:r>
      <w:r w:rsidR="004240BA">
        <w:rPr>
          <w:color w:val="131212"/>
        </w:rPr>
        <w:t xml:space="preserve"> </w:t>
      </w:r>
      <w:r w:rsidR="00C347D1">
        <w:rPr>
          <w:color w:val="131212"/>
        </w:rPr>
        <w:t xml:space="preserve">Neurobehavioral Impairment is Prevented by Acute Minocycline Treatment in a Rodent Model of mild Blast Traumatic Brain Injury. </w:t>
      </w:r>
      <w:r w:rsidR="004240BA">
        <w:rPr>
          <w:rFonts w:cs="Arial"/>
        </w:rPr>
        <w:t>(September 13-15)</w:t>
      </w:r>
      <w:proofErr w:type="gramStart"/>
      <w:r w:rsidR="004240BA">
        <w:rPr>
          <w:rFonts w:cs="Arial"/>
        </w:rPr>
        <w:t>,</w:t>
      </w:r>
      <w:r w:rsidR="007127AF">
        <w:rPr>
          <w:rFonts w:cs="Arial"/>
        </w:rPr>
        <w:t xml:space="preserve"> </w:t>
      </w:r>
      <w:r w:rsidR="005F3C76">
        <w:rPr>
          <w:rFonts w:cs="Arial"/>
        </w:rPr>
        <w:t>Washington, D.C.</w:t>
      </w:r>
      <w:proofErr w:type="gramEnd"/>
    </w:p>
    <w:p w14:paraId="61C4ADA6" w14:textId="77777777" w:rsidR="00290229" w:rsidRPr="00FA09B6" w:rsidRDefault="0005702C" w:rsidP="00FA09B6">
      <w:pPr>
        <w:widowControl w:val="0"/>
        <w:autoSpaceDE w:val="0"/>
        <w:autoSpaceDN w:val="0"/>
        <w:adjustRightInd w:val="0"/>
        <w:spacing w:after="120"/>
        <w:ind w:left="1680"/>
        <w:rPr>
          <w:rFonts w:cs="Arial"/>
        </w:rPr>
      </w:pPr>
      <w:r>
        <w:rPr>
          <w:rFonts w:cs="Arial"/>
        </w:rPr>
        <w:t xml:space="preserve">Annual Meeting, American Society for Cell Biology, </w:t>
      </w:r>
      <w:r w:rsidRPr="005C679C">
        <w:t xml:space="preserve">Effect of minocycline treatment: a dorsal and ventral hippocampus </w:t>
      </w:r>
      <w:proofErr w:type="spellStart"/>
      <w:r w:rsidRPr="005C679C">
        <w:t>immunohistochemical</w:t>
      </w:r>
      <w:proofErr w:type="spellEnd"/>
      <w:r w:rsidRPr="005C679C">
        <w:t xml:space="preserve"> analysis after traumatic brain injury of rats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Blokhin</w:t>
      </w:r>
      <w:proofErr w:type="spellEnd"/>
      <w:r>
        <w:rPr>
          <w:rFonts w:cs="Arial"/>
        </w:rPr>
        <w:t>,</w:t>
      </w:r>
      <w:r w:rsidR="00C35715">
        <w:rPr>
          <w:rFonts w:cs="Arial"/>
        </w:rPr>
        <w:t xml:space="preserve"> A., </w:t>
      </w:r>
      <w:proofErr w:type="spellStart"/>
      <w:r w:rsidR="00C35715">
        <w:rPr>
          <w:rFonts w:cs="Arial"/>
        </w:rPr>
        <w:t>Grunberg</w:t>
      </w:r>
      <w:proofErr w:type="spellEnd"/>
      <w:r w:rsidR="00C35715">
        <w:rPr>
          <w:rFonts w:cs="Arial"/>
        </w:rPr>
        <w:t xml:space="preserve">, N. E., </w:t>
      </w:r>
      <w:proofErr w:type="spellStart"/>
      <w:r w:rsidR="00C35715">
        <w:rPr>
          <w:rFonts w:cs="Arial"/>
        </w:rPr>
        <w:t>Agoston</w:t>
      </w:r>
      <w:proofErr w:type="spellEnd"/>
      <w:r w:rsidR="00C35715">
        <w:rPr>
          <w:rFonts w:cs="Arial"/>
        </w:rPr>
        <w:t xml:space="preserve">, </w:t>
      </w:r>
      <w:r>
        <w:rPr>
          <w:rFonts w:cs="Arial"/>
        </w:rPr>
        <w:t xml:space="preserve">D. V., </w:t>
      </w:r>
      <w:r w:rsidRPr="0005702C">
        <w:rPr>
          <w:rFonts w:cs="Arial"/>
          <w:b/>
        </w:rPr>
        <w:t>Kasper, C. E</w:t>
      </w:r>
      <w:r>
        <w:rPr>
          <w:rFonts w:cs="Arial"/>
        </w:rPr>
        <w:t>. (Dec. 16), San Francisco, CA</w:t>
      </w:r>
    </w:p>
    <w:p w14:paraId="5146AFFE" w14:textId="77777777" w:rsidR="000D70A6" w:rsidRDefault="00C908D2" w:rsidP="00FA09B6">
      <w:pPr>
        <w:widowControl w:val="0"/>
        <w:autoSpaceDE w:val="0"/>
        <w:autoSpaceDN w:val="0"/>
        <w:adjustRightInd w:val="0"/>
        <w:spacing w:after="120"/>
        <w:ind w:left="1710" w:hanging="990"/>
        <w:rPr>
          <w:rFonts w:cs="Arial"/>
          <w:bCs/>
          <w:iCs/>
          <w:szCs w:val="32"/>
        </w:rPr>
      </w:pPr>
      <w:r>
        <w:t>2011</w:t>
      </w:r>
      <w:r>
        <w:tab/>
      </w:r>
      <w:r w:rsidR="00CA76F1" w:rsidRPr="002A737F">
        <w:rPr>
          <w:rFonts w:cs="Arial"/>
          <w:bCs/>
          <w:iCs/>
          <w:szCs w:val="32"/>
        </w:rPr>
        <w:t>ISMRM 19th Annual Meeting</w:t>
      </w:r>
      <w:r w:rsidR="00CA76F1">
        <w:rPr>
          <w:rFonts w:cs="Arial"/>
          <w:bCs/>
          <w:iCs/>
          <w:szCs w:val="32"/>
        </w:rPr>
        <w:t>.</w:t>
      </w:r>
      <w:r w:rsidR="00CA76F1" w:rsidRPr="00F55FA2">
        <w:t xml:space="preserve"> </w:t>
      </w:r>
      <w:r w:rsidRPr="00F55FA2">
        <w:t xml:space="preserve">Hood, H., Song, T., </w:t>
      </w:r>
      <w:proofErr w:type="spellStart"/>
      <w:r w:rsidRPr="00F55FA2">
        <w:t>Bedocs</w:t>
      </w:r>
      <w:proofErr w:type="spellEnd"/>
      <w:r w:rsidRPr="00F55FA2">
        <w:t xml:space="preserve">, P., </w:t>
      </w:r>
      <w:proofErr w:type="spellStart"/>
      <w:r w:rsidRPr="00F55FA2">
        <w:t>Capacchione</w:t>
      </w:r>
      <w:proofErr w:type="spellEnd"/>
      <w:proofErr w:type="gramStart"/>
      <w:r w:rsidRPr="00F55FA2">
        <w:t>,,</w:t>
      </w:r>
      <w:proofErr w:type="gramEnd"/>
      <w:r w:rsidRPr="00F55FA2">
        <w:t xml:space="preserve"> J., </w:t>
      </w:r>
      <w:proofErr w:type="spellStart"/>
      <w:r w:rsidRPr="00F55FA2">
        <w:t>Haigney</w:t>
      </w:r>
      <w:proofErr w:type="spellEnd"/>
      <w:r w:rsidRPr="00F55FA2">
        <w:t xml:space="preserve">, M., </w:t>
      </w:r>
      <w:r w:rsidRPr="00F55FA2">
        <w:rPr>
          <w:b/>
        </w:rPr>
        <w:t>Kasper, C. E</w:t>
      </w:r>
      <w:r w:rsidRPr="00F55FA2">
        <w:t xml:space="preserve">., Ho, V., </w:t>
      </w:r>
      <w:r w:rsidRPr="00F55FA2">
        <w:rPr>
          <w:bCs/>
        </w:rPr>
        <w:t xml:space="preserve">Free-breathing </w:t>
      </w:r>
      <w:r w:rsidRPr="00F55FA2">
        <w:t>T</w:t>
      </w:r>
      <w:r w:rsidRPr="00F55FA2">
        <w:rPr>
          <w:vertAlign w:val="subscript"/>
        </w:rPr>
        <w:t>1</w:t>
      </w:r>
      <w:r w:rsidRPr="00F55FA2">
        <w:rPr>
          <w:bCs/>
        </w:rPr>
        <w:t xml:space="preserve"> Mapping MRI for Quantification of Myocardial</w:t>
      </w:r>
      <w:r w:rsidRPr="00F55FA2">
        <w:t xml:space="preserve"> T</w:t>
      </w:r>
      <w:r w:rsidRPr="00F55FA2">
        <w:rPr>
          <w:vertAlign w:val="subscript"/>
        </w:rPr>
        <w:t>1</w:t>
      </w:r>
      <w:r w:rsidRPr="00F55FA2">
        <w:rPr>
          <w:bCs/>
        </w:rPr>
        <w:t xml:space="preserve"> Pre and Post Contrast in Swine with Non-ischemic Heart Failure.</w:t>
      </w:r>
      <w:r>
        <w:rPr>
          <w:bCs/>
        </w:rPr>
        <w:t xml:space="preserve"> </w:t>
      </w:r>
      <w:proofErr w:type="gramStart"/>
      <w:r w:rsidR="00CA76F1">
        <w:rPr>
          <w:rFonts w:cs="Arial"/>
          <w:bCs/>
          <w:iCs/>
          <w:szCs w:val="32"/>
        </w:rPr>
        <w:t> (May</w:t>
      </w:r>
      <w:r w:rsidR="005E5D00">
        <w:rPr>
          <w:rFonts w:cs="Arial"/>
          <w:bCs/>
          <w:iCs/>
          <w:szCs w:val="32"/>
        </w:rPr>
        <w:t xml:space="preserve"> 7-13</w:t>
      </w:r>
      <w:r w:rsidR="00CA76F1">
        <w:rPr>
          <w:rFonts w:cs="Arial"/>
          <w:bCs/>
          <w:iCs/>
          <w:szCs w:val="32"/>
        </w:rPr>
        <w:t>)</w:t>
      </w:r>
      <w:r w:rsidR="007127AF">
        <w:rPr>
          <w:rFonts w:cs="Arial"/>
          <w:bCs/>
          <w:iCs/>
          <w:szCs w:val="32"/>
        </w:rPr>
        <w:t>,</w:t>
      </w:r>
      <w:r w:rsidR="007127AF" w:rsidRPr="007127AF">
        <w:rPr>
          <w:rFonts w:cs="Arial"/>
          <w:bCs/>
          <w:iCs/>
          <w:szCs w:val="32"/>
        </w:rPr>
        <w:t xml:space="preserve"> </w:t>
      </w:r>
      <w:r w:rsidR="007127AF" w:rsidRPr="002A737F">
        <w:rPr>
          <w:rFonts w:cs="Arial"/>
          <w:bCs/>
          <w:iCs/>
          <w:szCs w:val="32"/>
        </w:rPr>
        <w:t>Montréa</w:t>
      </w:r>
      <w:r w:rsidR="007127AF">
        <w:rPr>
          <w:rFonts w:cs="Arial"/>
          <w:bCs/>
          <w:iCs/>
          <w:szCs w:val="32"/>
        </w:rPr>
        <w:t>l, Québec, Canada.</w:t>
      </w:r>
      <w:proofErr w:type="gramEnd"/>
    </w:p>
    <w:p w14:paraId="1FDA7DCA" w14:textId="77777777" w:rsidR="00C90626" w:rsidRPr="00C90626" w:rsidRDefault="00C90626" w:rsidP="00FA09B6">
      <w:pPr>
        <w:spacing w:after="120"/>
        <w:ind w:left="1710"/>
        <w:rPr>
          <w:rFonts w:cs="Times-Roman"/>
          <w:szCs w:val="26"/>
        </w:rPr>
      </w:pPr>
      <w:proofErr w:type="gramStart"/>
      <w:r w:rsidRPr="00C90626">
        <w:rPr>
          <w:szCs w:val="22"/>
        </w:rPr>
        <w:t>North American Society of Cardiovascular Imaging Annua</w:t>
      </w:r>
      <w:r w:rsidR="006F249A">
        <w:rPr>
          <w:szCs w:val="22"/>
        </w:rPr>
        <w:t xml:space="preserve">l </w:t>
      </w:r>
      <w:r w:rsidR="000F1C6A">
        <w:rPr>
          <w:szCs w:val="22"/>
        </w:rPr>
        <w:t>Meeting</w:t>
      </w:r>
      <w:r w:rsidRPr="00C90626">
        <w:rPr>
          <w:szCs w:val="22"/>
        </w:rPr>
        <w:t>, Baltimore, Maryland.</w:t>
      </w:r>
      <w:proofErr w:type="gramEnd"/>
      <w:r>
        <w:rPr>
          <w:szCs w:val="22"/>
        </w:rPr>
        <w:t xml:space="preserve"> </w:t>
      </w:r>
      <w:r w:rsidRPr="00C90626">
        <w:rPr>
          <w:szCs w:val="22"/>
        </w:rPr>
        <w:t xml:space="preserve">Hood MN, Song T, </w:t>
      </w:r>
      <w:proofErr w:type="spellStart"/>
      <w:r w:rsidRPr="00C90626">
        <w:rPr>
          <w:szCs w:val="22"/>
        </w:rPr>
        <w:t>Bedocs</w:t>
      </w:r>
      <w:proofErr w:type="spellEnd"/>
      <w:r w:rsidRPr="00C90626">
        <w:rPr>
          <w:szCs w:val="22"/>
        </w:rPr>
        <w:t xml:space="preserve">, P, </w:t>
      </w:r>
      <w:proofErr w:type="spellStart"/>
      <w:r w:rsidRPr="00C90626">
        <w:rPr>
          <w:szCs w:val="22"/>
        </w:rPr>
        <w:t>Capacchione</w:t>
      </w:r>
      <w:proofErr w:type="spellEnd"/>
      <w:r w:rsidRPr="00C90626">
        <w:rPr>
          <w:szCs w:val="22"/>
        </w:rPr>
        <w:t xml:space="preserve"> C, </w:t>
      </w:r>
      <w:proofErr w:type="spellStart"/>
      <w:r w:rsidRPr="00C90626">
        <w:rPr>
          <w:szCs w:val="22"/>
        </w:rPr>
        <w:t>Haigney</w:t>
      </w:r>
      <w:proofErr w:type="spellEnd"/>
      <w:r w:rsidRPr="00C90626">
        <w:rPr>
          <w:szCs w:val="22"/>
        </w:rPr>
        <w:t xml:space="preserve"> M, </w:t>
      </w:r>
      <w:r w:rsidRPr="00C90626">
        <w:rPr>
          <w:b/>
          <w:szCs w:val="22"/>
        </w:rPr>
        <w:t>Kasper C</w:t>
      </w:r>
      <w:r w:rsidRPr="00C90626">
        <w:rPr>
          <w:szCs w:val="22"/>
        </w:rPr>
        <w:t xml:space="preserve">, </w:t>
      </w:r>
      <w:r w:rsidR="000F1C6A">
        <w:rPr>
          <w:szCs w:val="22"/>
        </w:rPr>
        <w:t xml:space="preserve">Ho VB. </w:t>
      </w:r>
      <w:r w:rsidRPr="00C90626">
        <w:rPr>
          <w:szCs w:val="22"/>
        </w:rPr>
        <w:t>Free-breathing T1 Mapping MRI for Qua</w:t>
      </w:r>
      <w:r w:rsidR="000F1C6A">
        <w:rPr>
          <w:szCs w:val="22"/>
        </w:rPr>
        <w:t xml:space="preserve">ntification of Myocardial T1 </w:t>
      </w:r>
      <w:r w:rsidR="000F1C6A">
        <w:rPr>
          <w:szCs w:val="22"/>
        </w:rPr>
        <w:lastRenderedPageBreak/>
        <w:t xml:space="preserve">in </w:t>
      </w:r>
      <w:r w:rsidRPr="00C90626">
        <w:rPr>
          <w:szCs w:val="22"/>
        </w:rPr>
        <w:t>Swine with</w:t>
      </w:r>
      <w:r w:rsidR="000F1C6A">
        <w:rPr>
          <w:szCs w:val="22"/>
        </w:rPr>
        <w:t xml:space="preserve"> Heart Failure. Best Cardiac MR </w:t>
      </w:r>
      <w:r>
        <w:rPr>
          <w:szCs w:val="22"/>
        </w:rPr>
        <w:t>Presentation</w:t>
      </w:r>
      <w:r w:rsidRPr="00C90626">
        <w:rPr>
          <w:szCs w:val="22"/>
        </w:rPr>
        <w:t xml:space="preserve"> Winner. </w:t>
      </w:r>
      <w:r w:rsidR="000F1C6A">
        <w:rPr>
          <w:szCs w:val="22"/>
        </w:rPr>
        <w:t>(September 24-27</w:t>
      </w:r>
      <w:r w:rsidR="00504BA6">
        <w:rPr>
          <w:szCs w:val="22"/>
        </w:rPr>
        <w:t>)</w:t>
      </w:r>
      <w:r w:rsidR="006F249A">
        <w:rPr>
          <w:szCs w:val="22"/>
        </w:rPr>
        <w:t xml:space="preserve"> Baltimore, MD</w:t>
      </w:r>
      <w:r w:rsidR="00504BA6">
        <w:rPr>
          <w:szCs w:val="22"/>
        </w:rPr>
        <w:t>.</w:t>
      </w:r>
    </w:p>
    <w:p w14:paraId="1C18720C" w14:textId="77777777" w:rsidR="00C908D2" w:rsidRPr="0068691D" w:rsidRDefault="00F27F2A" w:rsidP="00D91E73">
      <w:pPr>
        <w:spacing w:after="120"/>
        <w:ind w:left="1710" w:hanging="990"/>
        <w:rPr>
          <w:rFonts w:ascii="Times" w:hAnsi="Times"/>
        </w:rPr>
      </w:pPr>
      <w:r>
        <w:rPr>
          <w:szCs w:val="32"/>
        </w:rPr>
        <w:tab/>
      </w:r>
      <w:proofErr w:type="gramStart"/>
      <w:r w:rsidR="005E5D00" w:rsidRPr="0068691D">
        <w:rPr>
          <w:rFonts w:ascii="Times" w:hAnsi="Times"/>
          <w:szCs w:val="22"/>
        </w:rPr>
        <w:t>NIH NINR's 25th Anniversary Concluding Scient</w:t>
      </w:r>
      <w:r w:rsidR="005E5D00">
        <w:rPr>
          <w:rFonts w:ascii="Times" w:hAnsi="Times"/>
          <w:szCs w:val="22"/>
        </w:rPr>
        <w:t>ific Symposium.</w:t>
      </w:r>
      <w:proofErr w:type="gramEnd"/>
      <w:r w:rsidR="005E5D00">
        <w:rPr>
          <w:rFonts w:ascii="Times" w:hAnsi="Times"/>
          <w:szCs w:val="22"/>
        </w:rPr>
        <w:t xml:space="preserve"> </w:t>
      </w:r>
      <w:proofErr w:type="spellStart"/>
      <w:r w:rsidR="009761BC">
        <w:t>A.Blokhin</w:t>
      </w:r>
      <w:proofErr w:type="spellEnd"/>
      <w:proofErr w:type="gramStart"/>
      <w:r w:rsidR="009761BC">
        <w:t>.,</w:t>
      </w:r>
      <w:proofErr w:type="gramEnd"/>
      <w:r w:rsidR="009761BC">
        <w:t xml:space="preserve"> E. </w:t>
      </w:r>
      <w:proofErr w:type="spellStart"/>
      <w:r w:rsidR="009761BC">
        <w:t>Kovesdi</w:t>
      </w:r>
      <w:proofErr w:type="spellEnd"/>
      <w:r w:rsidR="009761BC">
        <w:rPr>
          <w:vertAlign w:val="superscript"/>
        </w:rPr>
        <w:t xml:space="preserve">, </w:t>
      </w:r>
      <w:r w:rsidR="009761BC">
        <w:t xml:space="preserve"> D. </w:t>
      </w:r>
      <w:proofErr w:type="spellStart"/>
      <w:r w:rsidR="009761BC" w:rsidRPr="00AB0559">
        <w:t>Agoston</w:t>
      </w:r>
      <w:proofErr w:type="spellEnd"/>
      <w:r w:rsidR="009761BC">
        <w:t>,</w:t>
      </w:r>
      <w:r w:rsidR="00C5218B">
        <w:t xml:space="preserve"> </w:t>
      </w:r>
      <w:r w:rsidR="009761BC" w:rsidRPr="00C5218B">
        <w:rPr>
          <w:b/>
        </w:rPr>
        <w:t>C.E. Kasper</w:t>
      </w:r>
      <w:r w:rsidR="00C5218B">
        <w:t>,</w:t>
      </w:r>
      <w:r w:rsidR="009761BC" w:rsidRPr="00F27F2A">
        <w:rPr>
          <w:rFonts w:ascii="Times" w:hAnsi="Times"/>
          <w:szCs w:val="22"/>
        </w:rPr>
        <w:t xml:space="preserve"> </w:t>
      </w:r>
      <w:r w:rsidRPr="00F27F2A">
        <w:rPr>
          <w:rFonts w:ascii="Times" w:hAnsi="Times"/>
          <w:szCs w:val="22"/>
        </w:rPr>
        <w:t xml:space="preserve">Extended Depth Focus </w:t>
      </w:r>
      <w:r w:rsidRPr="0068691D">
        <w:rPr>
          <w:rFonts w:ascii="Times" w:hAnsi="Times"/>
          <w:szCs w:val="22"/>
        </w:rPr>
        <w:t xml:space="preserve">imaging: a hippocampus </w:t>
      </w:r>
      <w:proofErr w:type="spellStart"/>
      <w:r w:rsidRPr="0068691D">
        <w:rPr>
          <w:rFonts w:ascii="Times" w:hAnsi="Times"/>
          <w:szCs w:val="22"/>
        </w:rPr>
        <w:t>immunohistochemical</w:t>
      </w:r>
      <w:proofErr w:type="spellEnd"/>
      <w:r w:rsidRPr="0068691D">
        <w:rPr>
          <w:rFonts w:ascii="Times" w:hAnsi="Times"/>
          <w:szCs w:val="22"/>
        </w:rPr>
        <w:t xml:space="preserve"> analysis in different environment conditions after traumatic brain injury of rats. </w:t>
      </w:r>
      <w:r w:rsidR="00CA76F1">
        <w:rPr>
          <w:rFonts w:ascii="Times" w:hAnsi="Times"/>
          <w:szCs w:val="22"/>
        </w:rPr>
        <w:t>Washington D.C. (October 13)</w:t>
      </w:r>
      <w:r w:rsidRPr="0068691D">
        <w:rPr>
          <w:rFonts w:ascii="Times" w:hAnsi="Times"/>
          <w:szCs w:val="22"/>
        </w:rPr>
        <w:t xml:space="preserve"> </w:t>
      </w:r>
    </w:p>
    <w:p w14:paraId="70DBEAA8" w14:textId="77777777" w:rsidR="00290229" w:rsidRPr="0068691D" w:rsidRDefault="00290229" w:rsidP="00D91E73">
      <w:pPr>
        <w:tabs>
          <w:tab w:val="left" w:pos="720"/>
          <w:tab w:val="left" w:pos="1710"/>
        </w:tabs>
        <w:spacing w:after="120"/>
        <w:ind w:left="1710" w:right="-432" w:hanging="990"/>
        <w:rPr>
          <w:rFonts w:ascii="Times" w:hAnsi="Times"/>
        </w:rPr>
      </w:pPr>
      <w:r w:rsidRPr="0068691D">
        <w:rPr>
          <w:rFonts w:ascii="Times" w:hAnsi="Times"/>
        </w:rPr>
        <w:t>2010</w:t>
      </w:r>
      <w:r w:rsidRPr="0068691D">
        <w:rPr>
          <w:rFonts w:ascii="Times" w:hAnsi="Times"/>
        </w:rPr>
        <w:tab/>
        <w:t xml:space="preserve">Walter Reed Army Medical Center, </w:t>
      </w:r>
      <w:r w:rsidRPr="0068691D">
        <w:rPr>
          <w:rFonts w:ascii="Times" w:hAnsi="Times"/>
          <w:i/>
        </w:rPr>
        <w:t>Invited Seminar</w:t>
      </w:r>
      <w:r w:rsidRPr="0068691D">
        <w:rPr>
          <w:rFonts w:ascii="Times" w:hAnsi="Times"/>
        </w:rPr>
        <w:t>, Health Effects of Embedded Fragments. Washington, D.C. (May 25)</w:t>
      </w:r>
    </w:p>
    <w:p w14:paraId="3FC626FE" w14:textId="77777777" w:rsidR="00290229" w:rsidRPr="0068691D" w:rsidRDefault="00290229" w:rsidP="00D91E73">
      <w:pPr>
        <w:tabs>
          <w:tab w:val="left" w:pos="720"/>
          <w:tab w:val="left" w:pos="1710"/>
        </w:tabs>
        <w:spacing w:after="120"/>
        <w:ind w:left="1710" w:right="-432" w:hanging="990"/>
        <w:rPr>
          <w:rFonts w:ascii="Times" w:hAnsi="Times"/>
        </w:rPr>
      </w:pPr>
      <w:r w:rsidRPr="0068691D">
        <w:rPr>
          <w:rFonts w:ascii="Times" w:hAnsi="Times"/>
        </w:rPr>
        <w:tab/>
        <w:t xml:space="preserve">Smithsonian, National Museum of American History, </w:t>
      </w:r>
      <w:r w:rsidRPr="0068691D">
        <w:rPr>
          <w:rFonts w:ascii="Times" w:hAnsi="Times"/>
          <w:i/>
        </w:rPr>
        <w:t>Invited Seminar</w:t>
      </w:r>
      <w:r w:rsidRPr="0068691D">
        <w:rPr>
          <w:rFonts w:ascii="Times" w:hAnsi="Times"/>
        </w:rPr>
        <w:t>, From Knowledge to Wisdom: Reflections on 50 Years of the Information Age, (September 9)</w:t>
      </w:r>
      <w:r w:rsidR="00D91E73">
        <w:rPr>
          <w:rFonts w:ascii="Times" w:hAnsi="Times"/>
        </w:rPr>
        <w:t xml:space="preserve"> </w:t>
      </w:r>
      <w:r w:rsidR="00D91E73" w:rsidRPr="0068691D">
        <w:rPr>
          <w:rFonts w:ascii="Times" w:hAnsi="Times"/>
        </w:rPr>
        <w:t>Washington D.C.</w:t>
      </w:r>
    </w:p>
    <w:p w14:paraId="2FD2B0C5" w14:textId="77777777" w:rsidR="00290229" w:rsidRPr="0068691D" w:rsidRDefault="00290229" w:rsidP="00D91E73">
      <w:pPr>
        <w:pStyle w:val="Default"/>
        <w:spacing w:after="120"/>
        <w:ind w:left="1710"/>
        <w:rPr>
          <w:rFonts w:ascii="Times" w:hAnsi="Times"/>
          <w:bCs/>
          <w:iCs/>
          <w:szCs w:val="48"/>
        </w:rPr>
      </w:pPr>
      <w:r w:rsidRPr="0068691D">
        <w:rPr>
          <w:rFonts w:ascii="Times" w:hAnsi="Times"/>
          <w:bCs/>
          <w:szCs w:val="48"/>
        </w:rPr>
        <w:t>Navy Medicine Institute for the Medical Humanities and Research Leadership</w:t>
      </w:r>
      <w:r w:rsidRPr="0068691D">
        <w:rPr>
          <w:rFonts w:ascii="Times" w:hAnsi="Times"/>
          <w:szCs w:val="48"/>
        </w:rPr>
        <w:t xml:space="preserve"> </w:t>
      </w:r>
      <w:r w:rsidRPr="0068691D">
        <w:rPr>
          <w:rFonts w:ascii="Times" w:hAnsi="Times"/>
          <w:bCs/>
          <w:szCs w:val="48"/>
        </w:rPr>
        <w:t xml:space="preserve">&amp; Smithsonian Institution. </w:t>
      </w:r>
      <w:r w:rsidRPr="0068691D">
        <w:rPr>
          <w:rFonts w:ascii="Times" w:hAnsi="Times"/>
          <w:bCs/>
          <w:iCs/>
          <w:szCs w:val="48"/>
        </w:rPr>
        <w:t xml:space="preserve">Ethics, Societal Responsibility, and the Responsible Conduct of Researchers: </w:t>
      </w:r>
      <w:r w:rsidRPr="00CA76F1">
        <w:rPr>
          <w:rFonts w:ascii="Times" w:hAnsi="Times"/>
          <w:bCs/>
          <w:i/>
          <w:iCs/>
          <w:szCs w:val="48"/>
        </w:rPr>
        <w:t>An Expert Pane</w:t>
      </w:r>
      <w:r w:rsidR="003F3328" w:rsidRPr="00CA76F1">
        <w:rPr>
          <w:rFonts w:ascii="Times" w:hAnsi="Times"/>
          <w:bCs/>
          <w:i/>
          <w:iCs/>
          <w:szCs w:val="48"/>
        </w:rPr>
        <w:t>l Discussion</w:t>
      </w:r>
      <w:r w:rsidR="003F3328">
        <w:rPr>
          <w:rFonts w:ascii="Times" w:hAnsi="Times"/>
          <w:bCs/>
          <w:iCs/>
          <w:szCs w:val="48"/>
        </w:rPr>
        <w:t xml:space="preserve"> (September 28</w:t>
      </w:r>
      <w:r w:rsidRPr="0068691D">
        <w:rPr>
          <w:rFonts w:ascii="Times" w:hAnsi="Times"/>
          <w:bCs/>
          <w:iCs/>
          <w:szCs w:val="48"/>
        </w:rPr>
        <w:t>)</w:t>
      </w:r>
      <w:r w:rsidR="00D91E73">
        <w:rPr>
          <w:rFonts w:ascii="Times" w:hAnsi="Times"/>
          <w:bCs/>
          <w:iCs/>
          <w:szCs w:val="48"/>
        </w:rPr>
        <w:t xml:space="preserve"> </w:t>
      </w:r>
      <w:r w:rsidR="00D91E73" w:rsidRPr="0068691D">
        <w:rPr>
          <w:rFonts w:ascii="Times" w:hAnsi="Times"/>
        </w:rPr>
        <w:t>Washington D.C.</w:t>
      </w:r>
    </w:p>
    <w:p w14:paraId="40D44EE2" w14:textId="77777777" w:rsidR="00290229" w:rsidRPr="0068691D" w:rsidRDefault="003F3328" w:rsidP="00D91E73">
      <w:pPr>
        <w:pStyle w:val="Default"/>
        <w:spacing w:after="120"/>
        <w:ind w:left="1710"/>
        <w:rPr>
          <w:rFonts w:ascii="Times" w:eastAsia="Cambria" w:hAnsi="Times" w:cs="Arial"/>
          <w:szCs w:val="48"/>
        </w:rPr>
      </w:pPr>
      <w:r w:rsidRPr="0068691D">
        <w:rPr>
          <w:rFonts w:ascii="Times" w:hAnsi="Times" w:cs="Times-Roman"/>
          <w:szCs w:val="26"/>
        </w:rPr>
        <w:t>Neuroscience 2010, 40</w:t>
      </w:r>
      <w:r w:rsidRPr="0068691D">
        <w:rPr>
          <w:rFonts w:ascii="Times" w:hAnsi="Times" w:cs="Times-Roman"/>
          <w:szCs w:val="26"/>
          <w:vertAlign w:val="superscript"/>
        </w:rPr>
        <w:t>th</w:t>
      </w:r>
      <w:r w:rsidRPr="0068691D">
        <w:rPr>
          <w:rFonts w:ascii="Times" w:hAnsi="Times" w:cs="Times-Roman"/>
          <w:szCs w:val="26"/>
        </w:rPr>
        <w:t xml:space="preserve"> Annual Meeting, </w:t>
      </w:r>
      <w:proofErr w:type="gramStart"/>
      <w:r w:rsidRPr="003F3328">
        <w:rPr>
          <w:rFonts w:ascii="Times" w:hAnsi="Times" w:cs="Times-Roman"/>
          <w:i/>
          <w:szCs w:val="26"/>
        </w:rPr>
        <w:t>Paper</w:t>
      </w:r>
      <w:proofErr w:type="gramEnd"/>
      <w:r w:rsidRPr="003F3328">
        <w:rPr>
          <w:rFonts w:ascii="Times" w:hAnsi="Times" w:cs="Times-Roman"/>
          <w:i/>
          <w:szCs w:val="26"/>
        </w:rPr>
        <w:t xml:space="preserve"> Presented</w:t>
      </w:r>
      <w:r>
        <w:rPr>
          <w:rFonts w:ascii="Times" w:hAnsi="Times" w:cs="Times-Roman"/>
          <w:szCs w:val="26"/>
        </w:rPr>
        <w:t xml:space="preserve">: </w:t>
      </w:r>
      <w:r w:rsidR="00290229" w:rsidRPr="0068691D">
        <w:rPr>
          <w:rFonts w:ascii="Times" w:hAnsi="Times" w:cs="Times-Roman"/>
          <w:szCs w:val="26"/>
        </w:rPr>
        <w:t>Effect of enriched environment on the outcome of traumatic brain injury, (November 15)</w:t>
      </w:r>
      <w:r w:rsidR="00D91E73">
        <w:rPr>
          <w:rFonts w:ascii="Times" w:hAnsi="Times" w:cs="Times-Roman"/>
          <w:szCs w:val="26"/>
        </w:rPr>
        <w:t xml:space="preserve"> </w:t>
      </w:r>
      <w:r w:rsidR="00D91E73" w:rsidRPr="0068691D">
        <w:rPr>
          <w:rFonts w:ascii="Times" w:hAnsi="Times" w:cs="Times-Roman"/>
          <w:szCs w:val="26"/>
        </w:rPr>
        <w:t>San Diego, CA</w:t>
      </w:r>
      <w:r w:rsidR="00290229" w:rsidRPr="0068691D">
        <w:rPr>
          <w:rFonts w:ascii="Times" w:hAnsi="Times" w:cs="Times-Roman"/>
          <w:szCs w:val="26"/>
        </w:rPr>
        <w:t>.</w:t>
      </w:r>
    </w:p>
    <w:p w14:paraId="2BE2FB5C" w14:textId="77777777" w:rsidR="00290229" w:rsidRPr="004B23C4" w:rsidRDefault="00290229" w:rsidP="00E904AA">
      <w:pPr>
        <w:tabs>
          <w:tab w:val="left" w:pos="720"/>
          <w:tab w:val="left" w:pos="1710"/>
          <w:tab w:val="left" w:pos="1800"/>
        </w:tabs>
        <w:spacing w:after="120"/>
        <w:ind w:left="1714" w:right="-432" w:hanging="1714"/>
        <w:rPr>
          <w:rFonts w:ascii="Times" w:hAnsi="Times" w:cs="Arial"/>
          <w:i/>
        </w:rPr>
      </w:pPr>
      <w:r w:rsidRPr="0068691D">
        <w:rPr>
          <w:rFonts w:ascii="Times" w:hAnsi="Times"/>
          <w:b/>
        </w:rPr>
        <w:t xml:space="preserve"> </w:t>
      </w:r>
      <w:r w:rsidRPr="0068691D">
        <w:rPr>
          <w:rFonts w:ascii="Times" w:hAnsi="Times"/>
          <w:b/>
        </w:rPr>
        <w:tab/>
      </w:r>
      <w:r w:rsidRPr="0068691D">
        <w:rPr>
          <w:rFonts w:ascii="Times" w:hAnsi="Times"/>
        </w:rPr>
        <w:t>2009</w:t>
      </w:r>
      <w:r w:rsidRPr="0068691D">
        <w:rPr>
          <w:rFonts w:ascii="Times" w:hAnsi="Times"/>
        </w:rPr>
        <w:tab/>
        <w:t>38</w:t>
      </w:r>
      <w:r w:rsidRPr="0068691D">
        <w:rPr>
          <w:rFonts w:ascii="Times" w:hAnsi="Times"/>
          <w:vertAlign w:val="superscript"/>
        </w:rPr>
        <w:t>th</w:t>
      </w:r>
      <w:r w:rsidRPr="0068691D">
        <w:rPr>
          <w:rFonts w:ascii="Times" w:hAnsi="Times"/>
        </w:rPr>
        <w:t xml:space="preserve"> World Co</w:t>
      </w:r>
      <w:r w:rsidR="007127AF">
        <w:rPr>
          <w:rFonts w:ascii="Times" w:hAnsi="Times"/>
        </w:rPr>
        <w:t>ngress on Military Medicine</w:t>
      </w:r>
      <w:r w:rsidRPr="0068691D">
        <w:rPr>
          <w:rFonts w:ascii="Times" w:hAnsi="Times"/>
        </w:rPr>
        <w:t xml:space="preserve">, </w:t>
      </w:r>
      <w:r w:rsidR="00CA76F1">
        <w:rPr>
          <w:rFonts w:ascii="Times" w:hAnsi="Times" w:cs="Arial"/>
          <w:i/>
        </w:rPr>
        <w:t>Paper</w:t>
      </w:r>
      <w:r w:rsidR="004B23C4">
        <w:rPr>
          <w:rFonts w:ascii="Times" w:hAnsi="Times" w:cs="Arial"/>
          <w:i/>
        </w:rPr>
        <w:t xml:space="preserve"> </w:t>
      </w:r>
      <w:r w:rsidR="003D1319">
        <w:rPr>
          <w:rFonts w:ascii="Times" w:hAnsi="Times"/>
        </w:rPr>
        <w:t>P</w:t>
      </w:r>
      <w:r w:rsidRPr="0068691D">
        <w:rPr>
          <w:rFonts w:ascii="Times" w:hAnsi="Times" w:cs="Arial"/>
          <w:i/>
        </w:rPr>
        <w:t>resented</w:t>
      </w:r>
      <w:r w:rsidRPr="0068691D">
        <w:rPr>
          <w:rFonts w:ascii="Times" w:hAnsi="Times" w:cs="Arial"/>
        </w:rPr>
        <w:t>:</w:t>
      </w:r>
      <w:r w:rsidRPr="0068691D">
        <w:rPr>
          <w:rFonts w:ascii="Times" w:hAnsi="Times"/>
        </w:rPr>
        <w:t xml:space="preserve"> Genotoxic and Cytotoxic Carcinogenesis Effects if Embedded Weapons Grade Fragments of Tungsten Alloy Shrapnel in C2C12 and L</w:t>
      </w:r>
      <w:r w:rsidR="007127AF">
        <w:rPr>
          <w:rFonts w:ascii="Times" w:hAnsi="Times"/>
        </w:rPr>
        <w:t>6 Muscle Cells, (October 4-9),</w:t>
      </w:r>
      <w:r w:rsidR="007127AF" w:rsidRPr="007127AF">
        <w:rPr>
          <w:rFonts w:ascii="Times" w:hAnsi="Times"/>
        </w:rPr>
        <w:t xml:space="preserve"> </w:t>
      </w:r>
      <w:r w:rsidR="007127AF" w:rsidRPr="0068691D">
        <w:rPr>
          <w:rFonts w:ascii="Times" w:hAnsi="Times"/>
        </w:rPr>
        <w:t>Kuala Lumpur, Malaysia</w:t>
      </w:r>
      <w:r w:rsidR="007127AF">
        <w:rPr>
          <w:rFonts w:ascii="Times" w:hAnsi="Times"/>
        </w:rPr>
        <w:t>.</w:t>
      </w:r>
    </w:p>
    <w:p w14:paraId="3DD1C84C" w14:textId="77777777" w:rsidR="00290229" w:rsidRPr="00157964" w:rsidRDefault="00290229" w:rsidP="00E904AA">
      <w:pPr>
        <w:tabs>
          <w:tab w:val="left" w:pos="720"/>
          <w:tab w:val="left" w:pos="1710"/>
          <w:tab w:val="left" w:pos="1800"/>
        </w:tabs>
        <w:spacing w:after="120"/>
        <w:ind w:left="1714" w:hanging="1714"/>
        <w:rPr>
          <w:rFonts w:ascii="Times" w:hAnsi="Times"/>
          <w:bCs/>
        </w:rPr>
      </w:pPr>
      <w:r w:rsidRPr="0068691D">
        <w:rPr>
          <w:rFonts w:ascii="Times" w:hAnsi="Times"/>
        </w:rPr>
        <w:tab/>
      </w:r>
      <w:r w:rsidRPr="0068691D">
        <w:rPr>
          <w:rFonts w:ascii="Times" w:hAnsi="Times"/>
        </w:rPr>
        <w:tab/>
      </w:r>
      <w:proofErr w:type="spellStart"/>
      <w:proofErr w:type="gramStart"/>
      <w:r w:rsidRPr="0068691D">
        <w:rPr>
          <w:rFonts w:ascii="Times" w:hAnsi="Times"/>
        </w:rPr>
        <w:t>Americian</w:t>
      </w:r>
      <w:proofErr w:type="spellEnd"/>
      <w:r w:rsidRPr="0068691D">
        <w:rPr>
          <w:rFonts w:ascii="Times" w:hAnsi="Times"/>
        </w:rPr>
        <w:t xml:space="preserve"> Association of Nurse Anesthetists, 76</w:t>
      </w:r>
      <w:r w:rsidRPr="0068691D">
        <w:rPr>
          <w:rFonts w:ascii="Times" w:hAnsi="Times"/>
          <w:vertAlign w:val="superscript"/>
        </w:rPr>
        <w:t>th</w:t>
      </w:r>
      <w:r w:rsidRPr="0068691D">
        <w:rPr>
          <w:rFonts w:ascii="Times" w:hAnsi="Times"/>
        </w:rPr>
        <w:t xml:space="preserve"> Annual Meeting, </w:t>
      </w:r>
      <w:r w:rsidRPr="00F65E7D">
        <w:rPr>
          <w:rFonts w:ascii="Times" w:hAnsi="Times"/>
          <w:i/>
        </w:rPr>
        <w:t>Paper Presented,</w:t>
      </w:r>
      <w:r w:rsidRPr="0068691D">
        <w:rPr>
          <w:rFonts w:ascii="Times" w:hAnsi="Times"/>
        </w:rPr>
        <w:t xml:space="preserve"> </w:t>
      </w:r>
      <w:r w:rsidRPr="0068691D">
        <w:rPr>
          <w:rFonts w:ascii="Times" w:hAnsi="Times"/>
          <w:bCs/>
        </w:rPr>
        <w:t>Quantification of Regenerative Satellite Cells in a Malignant Hyperthermia Susceptible Porcine Model (August 12).</w:t>
      </w:r>
      <w:proofErr w:type="gramEnd"/>
    </w:p>
    <w:p w14:paraId="33FDD737" w14:textId="77777777" w:rsidR="00290229" w:rsidRPr="0068691D" w:rsidRDefault="00290229" w:rsidP="00157964">
      <w:pPr>
        <w:tabs>
          <w:tab w:val="left" w:pos="720"/>
          <w:tab w:val="left" w:pos="1710"/>
          <w:tab w:val="left" w:pos="1800"/>
        </w:tabs>
        <w:spacing w:after="120"/>
        <w:ind w:left="1710" w:right="-432" w:hanging="1710"/>
        <w:rPr>
          <w:rFonts w:ascii="Times" w:hAnsi="Times"/>
        </w:rPr>
      </w:pPr>
      <w:r w:rsidRPr="0068691D">
        <w:rPr>
          <w:rFonts w:ascii="Times" w:hAnsi="Times"/>
        </w:rPr>
        <w:tab/>
      </w:r>
      <w:r w:rsidRPr="0068691D">
        <w:rPr>
          <w:rFonts w:ascii="Times" w:hAnsi="Times"/>
        </w:rPr>
        <w:tab/>
      </w:r>
      <w:proofErr w:type="gramStart"/>
      <w:r w:rsidR="008D45C2">
        <w:rPr>
          <w:rFonts w:ascii="Times" w:hAnsi="Times"/>
        </w:rPr>
        <w:t>USU</w:t>
      </w:r>
      <w:r w:rsidRPr="0068691D">
        <w:rPr>
          <w:rFonts w:ascii="Times" w:hAnsi="Times"/>
        </w:rPr>
        <w:t xml:space="preserve"> Research Week</w:t>
      </w:r>
      <w:r w:rsidR="00C644D2">
        <w:rPr>
          <w:rFonts w:ascii="Times" w:hAnsi="Times"/>
        </w:rPr>
        <w:t>, Bethesda, MD.</w:t>
      </w:r>
      <w:proofErr w:type="gramEnd"/>
      <w:r w:rsidR="00C644D2">
        <w:rPr>
          <w:rFonts w:ascii="Times" w:hAnsi="Times"/>
        </w:rPr>
        <w:t xml:space="preserve"> </w:t>
      </w:r>
      <w:r w:rsidRPr="0068691D">
        <w:rPr>
          <w:rFonts w:ascii="Times" w:hAnsi="Times"/>
        </w:rPr>
        <w:t xml:space="preserve"> </w:t>
      </w:r>
      <w:proofErr w:type="spellStart"/>
      <w:r w:rsidRPr="0068691D">
        <w:rPr>
          <w:rFonts w:ascii="Times" w:hAnsi="Times"/>
        </w:rPr>
        <w:t>Gallaway</w:t>
      </w:r>
      <w:proofErr w:type="spellEnd"/>
      <w:r w:rsidRPr="0068691D">
        <w:rPr>
          <w:rFonts w:ascii="Times" w:hAnsi="Times"/>
        </w:rPr>
        <w:t xml:space="preserve">, L., Morris, R., Romeo, J, Jones, C., Phillips, G., </w:t>
      </w:r>
      <w:r w:rsidRPr="00567640">
        <w:rPr>
          <w:rFonts w:ascii="Times" w:hAnsi="Times"/>
          <w:b/>
        </w:rPr>
        <w:t>Kasper, C.E</w:t>
      </w:r>
      <w:r w:rsidRPr="0068691D">
        <w:rPr>
          <w:rFonts w:ascii="Times" w:hAnsi="Times"/>
        </w:rPr>
        <w:t xml:space="preserve">., </w:t>
      </w:r>
      <w:proofErr w:type="spellStart"/>
      <w:r w:rsidRPr="0068691D">
        <w:rPr>
          <w:rFonts w:ascii="Times" w:hAnsi="Times"/>
        </w:rPr>
        <w:t>Maye</w:t>
      </w:r>
      <w:proofErr w:type="spellEnd"/>
      <w:r w:rsidRPr="0068691D">
        <w:rPr>
          <w:rFonts w:ascii="Times" w:hAnsi="Times"/>
        </w:rPr>
        <w:t xml:space="preserve">, J. </w:t>
      </w:r>
      <w:proofErr w:type="spellStart"/>
      <w:r w:rsidRPr="0068691D">
        <w:rPr>
          <w:rFonts w:ascii="Times" w:hAnsi="Times"/>
        </w:rPr>
        <w:t>Cruthirds</w:t>
      </w:r>
      <w:proofErr w:type="spellEnd"/>
      <w:r w:rsidRPr="0068691D">
        <w:rPr>
          <w:rFonts w:ascii="Times" w:hAnsi="Times"/>
        </w:rPr>
        <w:t xml:space="preserve">, C., Larsen, M., </w:t>
      </w:r>
      <w:r w:rsidR="00C644D2" w:rsidRPr="00C644D2">
        <w:rPr>
          <w:rFonts w:ascii="Times" w:hAnsi="Times"/>
          <w:i/>
        </w:rPr>
        <w:t>Paper Presented:</w:t>
      </w:r>
      <w:r w:rsidR="00C644D2">
        <w:rPr>
          <w:rFonts w:ascii="Times" w:hAnsi="Times"/>
        </w:rPr>
        <w:t xml:space="preserve"> </w:t>
      </w:r>
      <w:r w:rsidRPr="0068691D">
        <w:rPr>
          <w:rFonts w:ascii="Times" w:hAnsi="Times"/>
          <w:bCs/>
        </w:rPr>
        <w:t>Quantification of Regenerative Skeletal Muscle Components in a Malignant Hyperthermia Susceptible Porcine Model: A Possible Link to Prolonged Muscle Weakness</w:t>
      </w:r>
      <w:r w:rsidRPr="0068691D">
        <w:rPr>
          <w:rFonts w:ascii="Times" w:hAnsi="Times"/>
        </w:rPr>
        <w:t>, (May 11).</w:t>
      </w:r>
    </w:p>
    <w:p w14:paraId="2C361706" w14:textId="77777777" w:rsidR="00290229" w:rsidRPr="00514547" w:rsidRDefault="00290229" w:rsidP="00514547">
      <w:pPr>
        <w:tabs>
          <w:tab w:val="left" w:pos="720"/>
          <w:tab w:val="left" w:pos="1710"/>
          <w:tab w:val="left" w:pos="1800"/>
        </w:tabs>
        <w:spacing w:after="120"/>
        <w:ind w:left="1710" w:right="-432" w:hanging="1380"/>
        <w:rPr>
          <w:rFonts w:ascii="Times" w:hAnsi="Times"/>
        </w:rPr>
      </w:pPr>
      <w:r w:rsidRPr="0068691D">
        <w:rPr>
          <w:rFonts w:ascii="Times" w:hAnsi="Times"/>
        </w:rPr>
        <w:tab/>
      </w:r>
      <w:r w:rsidRPr="0068691D">
        <w:rPr>
          <w:rFonts w:ascii="Times" w:hAnsi="Times"/>
        </w:rPr>
        <w:tab/>
        <w:t xml:space="preserve">Midwest Nursing Research Society, Annual Meeting, </w:t>
      </w:r>
      <w:r w:rsidRPr="00F65E7D">
        <w:rPr>
          <w:rFonts w:ascii="Times" w:hAnsi="Times"/>
          <w:i/>
        </w:rPr>
        <w:t>Invited Presentation,</w:t>
      </w:r>
      <w:r w:rsidRPr="0068691D">
        <w:rPr>
          <w:rFonts w:ascii="Times" w:hAnsi="Times"/>
        </w:rPr>
        <w:t xml:space="preserve"> “Research    Opportunities in the Department of Veteran’s Affairs.”  Minneapolis, MN (March 20).</w:t>
      </w:r>
    </w:p>
    <w:p w14:paraId="321E03F1" w14:textId="11591847" w:rsidR="00290229" w:rsidRPr="0068691D" w:rsidRDefault="00290229" w:rsidP="00514547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990"/>
        <w:rPr>
          <w:rFonts w:ascii="Times" w:hAnsi="Times"/>
        </w:rPr>
      </w:pPr>
      <w:r w:rsidRPr="0068691D">
        <w:rPr>
          <w:rFonts w:ascii="Times" w:hAnsi="Times"/>
        </w:rPr>
        <w:t>2008</w:t>
      </w:r>
      <w:r w:rsidRPr="0068691D">
        <w:rPr>
          <w:rFonts w:ascii="Times" w:hAnsi="Times"/>
        </w:rPr>
        <w:tab/>
        <w:t xml:space="preserve">Boston College, William F. Connell School of Nursing, </w:t>
      </w:r>
      <w:proofErr w:type="gramStart"/>
      <w:r w:rsidRPr="0068691D">
        <w:rPr>
          <w:rFonts w:ascii="Times" w:hAnsi="Times"/>
        </w:rPr>
        <w:t>PhD</w:t>
      </w:r>
      <w:proofErr w:type="gramEnd"/>
      <w:r w:rsidRPr="0068691D">
        <w:rPr>
          <w:rFonts w:ascii="Times" w:hAnsi="Times"/>
        </w:rPr>
        <w:t xml:space="preserve"> </w:t>
      </w:r>
      <w:proofErr w:type="spellStart"/>
      <w:r w:rsidRPr="0068691D">
        <w:rPr>
          <w:rFonts w:ascii="Times" w:hAnsi="Times"/>
        </w:rPr>
        <w:t>Collequia</w:t>
      </w:r>
      <w:proofErr w:type="spellEnd"/>
      <w:r w:rsidRPr="0068691D">
        <w:rPr>
          <w:rFonts w:ascii="Times" w:hAnsi="Times"/>
        </w:rPr>
        <w:t xml:space="preserve">, </w:t>
      </w:r>
      <w:r w:rsidRPr="0068691D">
        <w:rPr>
          <w:rFonts w:ascii="Times" w:hAnsi="Times"/>
          <w:i/>
        </w:rPr>
        <w:t xml:space="preserve">Invited </w:t>
      </w:r>
      <w:r w:rsidR="005E634A">
        <w:rPr>
          <w:rFonts w:ascii="Times" w:hAnsi="Times"/>
          <w:i/>
        </w:rPr>
        <w:t>seminar</w:t>
      </w:r>
      <w:r w:rsidRPr="0068691D">
        <w:rPr>
          <w:rFonts w:ascii="Times" w:hAnsi="Times"/>
          <w:i/>
        </w:rPr>
        <w:t>:</w:t>
      </w:r>
      <w:r w:rsidRPr="0068691D">
        <w:rPr>
          <w:rFonts w:ascii="Times" w:hAnsi="Times"/>
        </w:rPr>
        <w:t xml:space="preserve"> “Nursing Research from the Front Lines of Conflict.” (November 17).</w:t>
      </w:r>
    </w:p>
    <w:p w14:paraId="448A0852" w14:textId="77777777" w:rsidR="00290229" w:rsidRPr="0068691D" w:rsidRDefault="00290229" w:rsidP="00514547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990"/>
        <w:rPr>
          <w:rFonts w:ascii="Times" w:hAnsi="Times"/>
        </w:rPr>
      </w:pPr>
      <w:r w:rsidRPr="0068691D">
        <w:rPr>
          <w:rFonts w:ascii="Times" w:hAnsi="Times"/>
        </w:rPr>
        <w:tab/>
        <w:t>Micha</w:t>
      </w:r>
      <w:r w:rsidR="00A90ED9">
        <w:rPr>
          <w:rFonts w:ascii="Times" w:hAnsi="Times"/>
        </w:rPr>
        <w:t xml:space="preserve">el E. </w:t>
      </w:r>
      <w:proofErr w:type="spellStart"/>
      <w:r w:rsidR="00A90ED9">
        <w:rPr>
          <w:rFonts w:ascii="Times" w:hAnsi="Times"/>
        </w:rPr>
        <w:t>Debakey</w:t>
      </w:r>
      <w:proofErr w:type="spellEnd"/>
      <w:r w:rsidR="00A90ED9">
        <w:rPr>
          <w:rFonts w:ascii="Times" w:hAnsi="Times"/>
        </w:rPr>
        <w:t xml:space="preserve"> </w:t>
      </w:r>
      <w:proofErr w:type="spellStart"/>
      <w:r w:rsidR="00A90ED9">
        <w:rPr>
          <w:rFonts w:ascii="Times" w:hAnsi="Times"/>
        </w:rPr>
        <w:t>VAMedical</w:t>
      </w:r>
      <w:proofErr w:type="spellEnd"/>
      <w:r w:rsidR="00A90ED9">
        <w:rPr>
          <w:rFonts w:ascii="Times" w:hAnsi="Times"/>
        </w:rPr>
        <w:t xml:space="preserve"> Center</w:t>
      </w:r>
      <w:r w:rsidRPr="0068691D">
        <w:rPr>
          <w:rFonts w:ascii="Times" w:hAnsi="Times"/>
        </w:rPr>
        <w:t xml:space="preserve">, </w:t>
      </w:r>
      <w:r w:rsidRPr="0068691D">
        <w:rPr>
          <w:rFonts w:ascii="Times" w:hAnsi="Times"/>
          <w:i/>
        </w:rPr>
        <w:t>Invited keynote</w:t>
      </w:r>
      <w:r w:rsidRPr="0068691D">
        <w:rPr>
          <w:rFonts w:ascii="Times" w:hAnsi="Times"/>
        </w:rPr>
        <w:t xml:space="preserve"> “The Advent of Genomic Medicine.” (September 29)</w:t>
      </w:r>
      <w:r w:rsidR="00A90ED9">
        <w:rPr>
          <w:rFonts w:ascii="Times" w:hAnsi="Times"/>
        </w:rPr>
        <w:t xml:space="preserve"> </w:t>
      </w:r>
      <w:r w:rsidR="00A90ED9" w:rsidRPr="0068691D">
        <w:rPr>
          <w:rFonts w:ascii="Times" w:hAnsi="Times"/>
        </w:rPr>
        <w:t>Houston, TX</w:t>
      </w:r>
      <w:r w:rsidR="00A90ED9">
        <w:rPr>
          <w:rFonts w:ascii="Times" w:hAnsi="Times"/>
        </w:rPr>
        <w:t>.</w:t>
      </w:r>
    </w:p>
    <w:p w14:paraId="7E6E0E79" w14:textId="77777777" w:rsidR="00290229" w:rsidRPr="00514547" w:rsidRDefault="00290229" w:rsidP="00514547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990"/>
        <w:rPr>
          <w:rFonts w:ascii="Times" w:hAnsi="Times" w:cs="Arial"/>
        </w:rPr>
      </w:pPr>
      <w:r w:rsidRPr="0068691D">
        <w:rPr>
          <w:rFonts w:ascii="Times" w:hAnsi="Times"/>
        </w:rPr>
        <w:tab/>
      </w:r>
      <w:proofErr w:type="gramStart"/>
      <w:r w:rsidRPr="0068691D">
        <w:rPr>
          <w:rFonts w:ascii="Times" w:hAnsi="Times" w:cs="Arial"/>
        </w:rPr>
        <w:t>11</w:t>
      </w:r>
      <w:r w:rsidRPr="0068691D">
        <w:rPr>
          <w:rFonts w:ascii="Times" w:hAnsi="Times" w:cs="Arial"/>
          <w:vertAlign w:val="superscript"/>
        </w:rPr>
        <w:t>th</w:t>
      </w:r>
      <w:r w:rsidRPr="0068691D">
        <w:rPr>
          <w:rFonts w:ascii="Times" w:hAnsi="Times" w:cs="Arial"/>
        </w:rPr>
        <w:t xml:space="preserve"> Annual Force</w:t>
      </w:r>
      <w:r w:rsidR="00A90ED9">
        <w:rPr>
          <w:rFonts w:ascii="Times" w:hAnsi="Times" w:cs="Arial"/>
        </w:rPr>
        <w:t xml:space="preserve"> Health Protection Conference.</w:t>
      </w:r>
      <w:proofErr w:type="gramEnd"/>
      <w:r w:rsidR="00A90ED9">
        <w:rPr>
          <w:rFonts w:ascii="Times" w:hAnsi="Times" w:cs="Arial"/>
        </w:rPr>
        <w:t xml:space="preserve"> </w:t>
      </w:r>
      <w:r w:rsidRPr="0068691D">
        <w:rPr>
          <w:rFonts w:ascii="Times" w:hAnsi="Times" w:cs="Arial"/>
          <w:i/>
        </w:rPr>
        <w:t>Paper presented</w:t>
      </w:r>
      <w:r w:rsidRPr="0068691D">
        <w:rPr>
          <w:rFonts w:ascii="Times" w:hAnsi="Times" w:cs="Arial"/>
        </w:rPr>
        <w:t xml:space="preserve">: Weapons Grade Tungsten Alloy as a Potential </w:t>
      </w:r>
      <w:proofErr w:type="spellStart"/>
      <w:r w:rsidRPr="0068691D">
        <w:rPr>
          <w:rFonts w:ascii="Times" w:hAnsi="Times" w:cs="Arial"/>
        </w:rPr>
        <w:t>Cytotoxin</w:t>
      </w:r>
      <w:proofErr w:type="spellEnd"/>
      <w:r w:rsidRPr="0068691D">
        <w:rPr>
          <w:rFonts w:ascii="Times" w:hAnsi="Times" w:cs="Arial"/>
        </w:rPr>
        <w:t xml:space="preserve"> and </w:t>
      </w:r>
      <w:proofErr w:type="spellStart"/>
      <w:r w:rsidRPr="0068691D">
        <w:rPr>
          <w:rFonts w:ascii="Times" w:hAnsi="Times" w:cs="Arial"/>
        </w:rPr>
        <w:t>Genotoxin</w:t>
      </w:r>
      <w:proofErr w:type="spellEnd"/>
      <w:r w:rsidRPr="0068691D">
        <w:rPr>
          <w:rFonts w:ascii="Times" w:hAnsi="Times" w:cs="Arial"/>
        </w:rPr>
        <w:t xml:space="preserve">. </w:t>
      </w:r>
      <w:proofErr w:type="gramStart"/>
      <w:r w:rsidRPr="0068691D">
        <w:rPr>
          <w:rFonts w:ascii="Times" w:hAnsi="Times" w:cs="Arial"/>
        </w:rPr>
        <w:t xml:space="preserve">Kane, M., Kasper, C.E., </w:t>
      </w:r>
      <w:proofErr w:type="spellStart"/>
      <w:r w:rsidRPr="0068691D">
        <w:rPr>
          <w:rFonts w:ascii="Times" w:hAnsi="Times" w:cs="Arial"/>
        </w:rPr>
        <w:t>Biswas</w:t>
      </w:r>
      <w:proofErr w:type="spellEnd"/>
      <w:r w:rsidRPr="0068691D">
        <w:rPr>
          <w:rFonts w:ascii="Times" w:hAnsi="Times" w:cs="Arial"/>
        </w:rPr>
        <w:t xml:space="preserve">, R. and </w:t>
      </w:r>
      <w:proofErr w:type="spellStart"/>
      <w:r w:rsidRPr="0068691D">
        <w:rPr>
          <w:rFonts w:ascii="Times" w:hAnsi="Times" w:cs="Arial"/>
        </w:rPr>
        <w:t>Kalinich</w:t>
      </w:r>
      <w:proofErr w:type="spellEnd"/>
      <w:r w:rsidRPr="0068691D">
        <w:rPr>
          <w:rFonts w:ascii="Times" w:hAnsi="Times" w:cs="Arial"/>
        </w:rPr>
        <w:t>, J.</w:t>
      </w:r>
      <w:r w:rsidR="00A90ED9">
        <w:rPr>
          <w:rFonts w:ascii="Times" w:hAnsi="Times" w:cs="Arial"/>
        </w:rPr>
        <w:t xml:space="preserve"> (9-16 August)</w:t>
      </w:r>
      <w:r w:rsidR="00A90ED9" w:rsidRPr="00A90ED9">
        <w:rPr>
          <w:rFonts w:ascii="Times" w:hAnsi="Times" w:cs="Arial"/>
        </w:rPr>
        <w:t xml:space="preserve"> </w:t>
      </w:r>
      <w:r w:rsidR="00A90ED9" w:rsidRPr="0068691D">
        <w:rPr>
          <w:rFonts w:ascii="Times" w:hAnsi="Times" w:cs="Arial"/>
        </w:rPr>
        <w:t>Albuquerq</w:t>
      </w:r>
      <w:r w:rsidR="008E3EBF">
        <w:rPr>
          <w:rFonts w:ascii="Times" w:hAnsi="Times" w:cs="Arial"/>
        </w:rPr>
        <w:t>ue, NM.</w:t>
      </w:r>
      <w:proofErr w:type="gramEnd"/>
    </w:p>
    <w:p w14:paraId="5F2E2C3F" w14:textId="77777777" w:rsidR="00290229" w:rsidRPr="0068691D" w:rsidRDefault="00290229" w:rsidP="00514547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990"/>
        <w:rPr>
          <w:rFonts w:ascii="Times" w:hAnsi="Times" w:cs="Arial"/>
        </w:rPr>
      </w:pPr>
      <w:r w:rsidRPr="0068691D">
        <w:rPr>
          <w:rFonts w:ascii="Times" w:hAnsi="Times"/>
        </w:rPr>
        <w:tab/>
      </w:r>
      <w:proofErr w:type="gramStart"/>
      <w:r w:rsidRPr="0068691D">
        <w:rPr>
          <w:rFonts w:ascii="Times" w:hAnsi="Times" w:cs="Arial"/>
        </w:rPr>
        <w:t>11</w:t>
      </w:r>
      <w:r w:rsidRPr="0068691D">
        <w:rPr>
          <w:rFonts w:ascii="Times" w:hAnsi="Times" w:cs="Arial"/>
          <w:vertAlign w:val="superscript"/>
        </w:rPr>
        <w:t>th</w:t>
      </w:r>
      <w:r w:rsidRPr="0068691D">
        <w:rPr>
          <w:rFonts w:ascii="Times" w:hAnsi="Times" w:cs="Arial"/>
        </w:rPr>
        <w:t xml:space="preserve"> Annual Force Health Protection Conference</w:t>
      </w:r>
      <w:r w:rsidR="008E3EBF">
        <w:rPr>
          <w:rFonts w:ascii="Times" w:hAnsi="Times" w:cs="Arial"/>
        </w:rPr>
        <w:t>.</w:t>
      </w:r>
      <w:proofErr w:type="gramEnd"/>
      <w:r w:rsidR="008E3EBF">
        <w:rPr>
          <w:rFonts w:ascii="Times" w:hAnsi="Times" w:cs="Arial"/>
        </w:rPr>
        <w:t xml:space="preserve"> </w:t>
      </w:r>
      <w:r w:rsidRPr="0068691D">
        <w:rPr>
          <w:rFonts w:ascii="Times" w:hAnsi="Times" w:cs="Arial"/>
          <w:i/>
        </w:rPr>
        <w:t>Paper presented</w:t>
      </w:r>
      <w:r w:rsidRPr="0068691D">
        <w:rPr>
          <w:rFonts w:ascii="Times" w:hAnsi="Times" w:cs="Arial"/>
        </w:rPr>
        <w:t xml:space="preserve">: Lavin, R., Kane, M., </w:t>
      </w:r>
      <w:proofErr w:type="spellStart"/>
      <w:r w:rsidRPr="0068691D">
        <w:rPr>
          <w:rFonts w:ascii="Times" w:hAnsi="Times" w:cs="Arial"/>
        </w:rPr>
        <w:t>Kalinich</w:t>
      </w:r>
      <w:proofErr w:type="spellEnd"/>
      <w:r w:rsidRPr="0068691D">
        <w:rPr>
          <w:rFonts w:ascii="Times" w:hAnsi="Times" w:cs="Arial"/>
        </w:rPr>
        <w:t xml:space="preserve">, J., </w:t>
      </w:r>
      <w:r w:rsidRPr="00D0226D">
        <w:rPr>
          <w:rFonts w:ascii="Times" w:hAnsi="Times" w:cs="Arial"/>
          <w:b/>
        </w:rPr>
        <w:t>Kasper, C.E</w:t>
      </w:r>
      <w:r w:rsidRPr="0068691D">
        <w:rPr>
          <w:rFonts w:ascii="Times" w:hAnsi="Times" w:cs="Arial"/>
        </w:rPr>
        <w:t>.</w:t>
      </w:r>
      <w:r w:rsidR="00F65E7D">
        <w:rPr>
          <w:rFonts w:ascii="Times" w:hAnsi="Times" w:cs="Arial"/>
        </w:rPr>
        <w:t xml:space="preserve"> </w:t>
      </w:r>
      <w:r w:rsidRPr="0068691D">
        <w:rPr>
          <w:rFonts w:ascii="Times" w:hAnsi="Times" w:cs="Arial"/>
        </w:rPr>
        <w:t xml:space="preserve">Shrapnel Injuries:  What Nurses Should </w:t>
      </w:r>
      <w:r w:rsidRPr="0068691D">
        <w:rPr>
          <w:rFonts w:ascii="Times" w:hAnsi="Times" w:cs="Arial"/>
        </w:rPr>
        <w:lastRenderedPageBreak/>
        <w:t xml:space="preserve">Monitor Now and Long-term. </w:t>
      </w:r>
      <w:r w:rsidR="007D50C4">
        <w:rPr>
          <w:rFonts w:ascii="Times" w:hAnsi="Times" w:cs="Arial"/>
        </w:rPr>
        <w:t>(9-16 August)</w:t>
      </w:r>
      <w:r w:rsidR="007D50C4" w:rsidRPr="00A90ED9">
        <w:rPr>
          <w:rFonts w:ascii="Times" w:hAnsi="Times" w:cs="Arial"/>
        </w:rPr>
        <w:t xml:space="preserve"> </w:t>
      </w:r>
      <w:r w:rsidR="007D50C4" w:rsidRPr="0068691D">
        <w:rPr>
          <w:rFonts w:ascii="Times" w:hAnsi="Times" w:cs="Arial"/>
        </w:rPr>
        <w:t>Albuquerq</w:t>
      </w:r>
      <w:r w:rsidR="007D50C4">
        <w:rPr>
          <w:rFonts w:ascii="Times" w:hAnsi="Times" w:cs="Arial"/>
        </w:rPr>
        <w:t>ue, NM.</w:t>
      </w:r>
    </w:p>
    <w:p w14:paraId="09644322" w14:textId="77777777" w:rsidR="00290229" w:rsidRPr="00514547" w:rsidRDefault="00290229" w:rsidP="00514547">
      <w:pPr>
        <w:widowControl w:val="0"/>
        <w:tabs>
          <w:tab w:val="left" w:pos="4050"/>
        </w:tabs>
        <w:autoSpaceDE w:val="0"/>
        <w:autoSpaceDN w:val="0"/>
        <w:adjustRightInd w:val="0"/>
        <w:spacing w:after="120"/>
        <w:ind w:left="1710"/>
        <w:rPr>
          <w:rFonts w:ascii="Times" w:hAnsi="Times" w:cs="Arial"/>
        </w:rPr>
      </w:pPr>
      <w:proofErr w:type="gramStart"/>
      <w:r w:rsidRPr="0068691D">
        <w:rPr>
          <w:rFonts w:ascii="Times" w:hAnsi="Times" w:cs="Arial"/>
        </w:rPr>
        <w:t>11</w:t>
      </w:r>
      <w:r w:rsidRPr="0068691D">
        <w:rPr>
          <w:rFonts w:ascii="Times" w:hAnsi="Times" w:cs="Arial"/>
          <w:vertAlign w:val="superscript"/>
        </w:rPr>
        <w:t>th</w:t>
      </w:r>
      <w:r w:rsidRPr="0068691D">
        <w:rPr>
          <w:rFonts w:ascii="Times" w:hAnsi="Times" w:cs="Arial"/>
        </w:rPr>
        <w:t xml:space="preserve"> Annual Force</w:t>
      </w:r>
      <w:r w:rsidR="0097470B">
        <w:rPr>
          <w:rFonts w:ascii="Times" w:hAnsi="Times" w:cs="Arial"/>
        </w:rPr>
        <w:t xml:space="preserve"> Health Protection Conference</w:t>
      </w:r>
      <w:r w:rsidRPr="0068691D">
        <w:rPr>
          <w:rFonts w:ascii="Times" w:hAnsi="Times" w:cs="Arial"/>
        </w:rPr>
        <w:t>.</w:t>
      </w:r>
      <w:proofErr w:type="gramEnd"/>
      <w:r w:rsidRPr="0068691D">
        <w:rPr>
          <w:rFonts w:ascii="Times" w:hAnsi="Times" w:cs="Arial"/>
        </w:rPr>
        <w:t xml:space="preserve">   </w:t>
      </w:r>
      <w:r w:rsidRPr="0068691D">
        <w:rPr>
          <w:rFonts w:ascii="Times" w:hAnsi="Times" w:cs="Arial"/>
          <w:i/>
        </w:rPr>
        <w:t>Paper presented</w:t>
      </w:r>
      <w:r w:rsidRPr="0068691D">
        <w:rPr>
          <w:rFonts w:ascii="Times" w:hAnsi="Times" w:cs="Arial"/>
        </w:rPr>
        <w:t xml:space="preserve">: Lavin, R., Kane, M., </w:t>
      </w:r>
      <w:proofErr w:type="spellStart"/>
      <w:r w:rsidRPr="0068691D">
        <w:rPr>
          <w:rFonts w:ascii="Times" w:hAnsi="Times" w:cs="Arial"/>
        </w:rPr>
        <w:t>Kalinich</w:t>
      </w:r>
      <w:proofErr w:type="spellEnd"/>
      <w:r w:rsidRPr="0068691D">
        <w:rPr>
          <w:rFonts w:ascii="Times" w:hAnsi="Times" w:cs="Arial"/>
        </w:rPr>
        <w:t xml:space="preserve">, J., </w:t>
      </w:r>
      <w:r w:rsidRPr="00D0226D">
        <w:rPr>
          <w:rFonts w:ascii="Times" w:hAnsi="Times" w:cs="Arial"/>
          <w:b/>
        </w:rPr>
        <w:t>Kasper, C.E</w:t>
      </w:r>
      <w:r w:rsidRPr="0068691D">
        <w:rPr>
          <w:rFonts w:ascii="Times" w:hAnsi="Times" w:cs="Arial"/>
        </w:rPr>
        <w:t>. Histologic changes in Muscle of Rats Embedded with Tungsten Alloy.</w:t>
      </w:r>
      <w:r w:rsidR="0097470B">
        <w:rPr>
          <w:rFonts w:ascii="Times" w:hAnsi="Times" w:cs="Arial"/>
        </w:rPr>
        <w:t xml:space="preserve"> </w:t>
      </w:r>
      <w:r w:rsidR="00671503">
        <w:rPr>
          <w:rFonts w:ascii="Times" w:hAnsi="Times" w:cs="Arial"/>
        </w:rPr>
        <w:t>(</w:t>
      </w:r>
      <w:r w:rsidR="0097470B">
        <w:rPr>
          <w:rFonts w:ascii="Times" w:hAnsi="Times" w:cs="Arial"/>
        </w:rPr>
        <w:t>9-16 August</w:t>
      </w:r>
      <w:r w:rsidR="00671503">
        <w:rPr>
          <w:rFonts w:ascii="Times" w:hAnsi="Times" w:cs="Arial"/>
        </w:rPr>
        <w:t>)</w:t>
      </w:r>
      <w:r w:rsidR="000C3C47">
        <w:rPr>
          <w:rFonts w:ascii="Times" w:hAnsi="Times" w:cs="Arial"/>
        </w:rPr>
        <w:t>,</w:t>
      </w:r>
      <w:r w:rsidR="00671503" w:rsidRPr="00671503">
        <w:rPr>
          <w:rFonts w:ascii="Times" w:hAnsi="Times" w:cs="Arial"/>
        </w:rPr>
        <w:t xml:space="preserve"> </w:t>
      </w:r>
      <w:r w:rsidR="00671503" w:rsidRPr="0068691D">
        <w:rPr>
          <w:rFonts w:ascii="Times" w:hAnsi="Times" w:cs="Arial"/>
        </w:rPr>
        <w:t>Albuquerqu</w:t>
      </w:r>
      <w:r w:rsidR="00671503">
        <w:rPr>
          <w:rFonts w:ascii="Times" w:hAnsi="Times" w:cs="Arial"/>
        </w:rPr>
        <w:t>e, New Mexico</w:t>
      </w:r>
    </w:p>
    <w:p w14:paraId="66702573" w14:textId="69DDE59A" w:rsidR="00290229" w:rsidRPr="00765B70" w:rsidRDefault="00290229" w:rsidP="00765B70">
      <w:pPr>
        <w:tabs>
          <w:tab w:val="left" w:pos="540"/>
          <w:tab w:val="left" w:pos="1710"/>
        </w:tabs>
        <w:spacing w:after="120"/>
        <w:ind w:left="1710"/>
        <w:rPr>
          <w:rFonts w:ascii="Times" w:hAnsi="Times"/>
          <w:color w:val="000000"/>
        </w:rPr>
      </w:pPr>
      <w:proofErr w:type="gramStart"/>
      <w:r w:rsidRPr="0068691D">
        <w:rPr>
          <w:rFonts w:ascii="Times" w:hAnsi="Times"/>
        </w:rPr>
        <w:t xml:space="preserve">American Association of Nurse Anesthetists, Annual Meeting, </w:t>
      </w:r>
      <w:r w:rsidRPr="0068691D">
        <w:rPr>
          <w:rFonts w:ascii="Times" w:hAnsi="Times" w:cs="Helvetica"/>
          <w:i/>
        </w:rPr>
        <w:t>Paper Presented</w:t>
      </w:r>
      <w:r w:rsidRPr="0068691D">
        <w:rPr>
          <w:rFonts w:ascii="Times" w:hAnsi="Times" w:cs="Helvetica"/>
        </w:rPr>
        <w:t>.</w:t>
      </w:r>
      <w:proofErr w:type="gramEnd"/>
      <w:r w:rsidRPr="0068691D">
        <w:rPr>
          <w:rFonts w:ascii="Times" w:hAnsi="Times" w:cs="Helvetica"/>
        </w:rPr>
        <w:t xml:space="preserve"> Dixon, M., </w:t>
      </w:r>
      <w:proofErr w:type="spellStart"/>
      <w:r w:rsidRPr="0068691D">
        <w:rPr>
          <w:rFonts w:ascii="Times" w:hAnsi="Times" w:cs="Helvetica"/>
        </w:rPr>
        <w:t>Dalgleish</w:t>
      </w:r>
      <w:proofErr w:type="spellEnd"/>
      <w:r w:rsidRPr="0068691D">
        <w:rPr>
          <w:rFonts w:ascii="Times" w:hAnsi="Times" w:cs="Helvetica"/>
        </w:rPr>
        <w:t xml:space="preserve">, A. H., Bret A. Waters, B.A.; </w:t>
      </w:r>
      <w:proofErr w:type="spellStart"/>
      <w:r w:rsidRPr="0068691D">
        <w:rPr>
          <w:rFonts w:ascii="Times" w:hAnsi="Times" w:cs="Helvetica"/>
        </w:rPr>
        <w:t>Maye</w:t>
      </w:r>
      <w:proofErr w:type="spellEnd"/>
      <w:r w:rsidRPr="0068691D">
        <w:rPr>
          <w:rFonts w:ascii="Times" w:hAnsi="Times" w:cs="Helvetica"/>
        </w:rPr>
        <w:t xml:space="preserve">, J.A., </w:t>
      </w:r>
      <w:r w:rsidRPr="00D0226D">
        <w:rPr>
          <w:rFonts w:ascii="Times" w:hAnsi="Times" w:cs="Helvetica"/>
          <w:b/>
        </w:rPr>
        <w:t>Kasper,</w:t>
      </w:r>
      <w:r w:rsidR="00D0226D" w:rsidRPr="00D0226D">
        <w:rPr>
          <w:rFonts w:ascii="Times" w:hAnsi="Times" w:cs="Helvetica"/>
          <w:b/>
        </w:rPr>
        <w:t xml:space="preserve"> C.E.</w:t>
      </w:r>
      <w:r w:rsidRPr="0068691D">
        <w:rPr>
          <w:rFonts w:ascii="Times" w:hAnsi="Times" w:cs="Helvetica"/>
        </w:rPr>
        <w:t xml:space="preserve"> "The Effect of Induced Neuropathic Pain on Skeletal Muscle</w:t>
      </w:r>
      <w:r w:rsidR="00765B70">
        <w:rPr>
          <w:rFonts w:ascii="Times" w:hAnsi="Times" w:cs="Helvetica"/>
        </w:rPr>
        <w:t>,</w:t>
      </w:r>
      <w:r w:rsidRPr="0068691D">
        <w:rPr>
          <w:rFonts w:ascii="Times" w:hAnsi="Times" w:cs="Helvetica"/>
        </w:rPr>
        <w:t>"</w:t>
      </w:r>
      <w:r w:rsidR="00765B70">
        <w:rPr>
          <w:rFonts w:ascii="Times" w:hAnsi="Times" w:cs="Helvetica"/>
        </w:rPr>
        <w:t xml:space="preserve"> </w:t>
      </w:r>
      <w:r w:rsidR="00CE2634">
        <w:rPr>
          <w:rFonts w:ascii="Times" w:hAnsi="Times" w:cs="Helvetica"/>
        </w:rPr>
        <w:t>(</w:t>
      </w:r>
      <w:r w:rsidR="00765B70" w:rsidRPr="0068691D">
        <w:rPr>
          <w:rFonts w:ascii="Times" w:hAnsi="Times"/>
          <w:color w:val="000000"/>
        </w:rPr>
        <w:t>August 9-13</w:t>
      </w:r>
      <w:r w:rsidR="00CE2634">
        <w:rPr>
          <w:rFonts w:ascii="Times" w:hAnsi="Times"/>
          <w:color w:val="000000"/>
        </w:rPr>
        <w:t>)</w:t>
      </w:r>
      <w:r w:rsidR="00765B70" w:rsidRPr="0068691D">
        <w:rPr>
          <w:rFonts w:ascii="Times" w:hAnsi="Times"/>
          <w:color w:val="000000"/>
        </w:rPr>
        <w:t>, Minneapolis</w:t>
      </w:r>
      <w:r w:rsidR="0097470B">
        <w:rPr>
          <w:rFonts w:ascii="Times" w:hAnsi="Times"/>
          <w:color w:val="000000"/>
        </w:rPr>
        <w:t>, MN.</w:t>
      </w:r>
    </w:p>
    <w:p w14:paraId="77598C28" w14:textId="77777777" w:rsidR="00290229" w:rsidRPr="00ED469D" w:rsidRDefault="00290229" w:rsidP="00514547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1260"/>
        <w:rPr>
          <w:rFonts w:ascii="Times" w:hAnsi="Times" w:cs="Arial"/>
        </w:rPr>
      </w:pPr>
      <w:r w:rsidRPr="0068691D">
        <w:rPr>
          <w:rFonts w:ascii="Times" w:hAnsi="Times" w:cs="Helvetica"/>
        </w:rPr>
        <w:tab/>
      </w:r>
      <w:proofErr w:type="gramStart"/>
      <w:r w:rsidRPr="0068691D">
        <w:rPr>
          <w:rFonts w:ascii="Times" w:hAnsi="Times" w:cs="Helvetica"/>
        </w:rPr>
        <w:t>17</w:t>
      </w:r>
      <w:r w:rsidRPr="0068691D">
        <w:rPr>
          <w:rFonts w:ascii="Times" w:hAnsi="Times" w:cs="Helvetica"/>
          <w:vertAlign w:val="superscript"/>
        </w:rPr>
        <w:t>th</w:t>
      </w:r>
      <w:r w:rsidRPr="0068691D">
        <w:rPr>
          <w:rFonts w:ascii="Times" w:hAnsi="Times" w:cs="Helvetica"/>
        </w:rPr>
        <w:t xml:space="preserve"> Annual </w:t>
      </w:r>
      <w:r w:rsidRPr="0068691D">
        <w:rPr>
          <w:rFonts w:ascii="Times" w:hAnsi="Times" w:cs="Arial"/>
        </w:rPr>
        <w:t xml:space="preserve">17th Annual USPHS Nursing Recognition Day, National Institutes of Health, </w:t>
      </w:r>
      <w:r w:rsidRPr="0068691D">
        <w:rPr>
          <w:rFonts w:ascii="Times" w:hAnsi="Times" w:cs="Arial"/>
          <w:i/>
        </w:rPr>
        <w:t xml:space="preserve">Invited Paper, </w:t>
      </w:r>
      <w:r w:rsidRPr="0068691D">
        <w:rPr>
          <w:rFonts w:ascii="Times" w:hAnsi="Times" w:cs="Arial"/>
        </w:rPr>
        <w:t>Doctoral Education in the Federal Sector</w:t>
      </w:r>
      <w:r w:rsidRPr="0068691D">
        <w:rPr>
          <w:rFonts w:ascii="Times" w:hAnsi="Times" w:cs="Arial"/>
          <w:i/>
        </w:rPr>
        <w:t>.</w:t>
      </w:r>
      <w:proofErr w:type="gramEnd"/>
      <w:r w:rsidR="00A20A35">
        <w:rPr>
          <w:rFonts w:ascii="Times" w:hAnsi="Times" w:cs="Arial"/>
          <w:i/>
        </w:rPr>
        <w:t xml:space="preserve"> (</w:t>
      </w:r>
      <w:r w:rsidR="00A20A35">
        <w:rPr>
          <w:rFonts w:ascii="Times" w:hAnsi="Times" w:cs="Arial"/>
        </w:rPr>
        <w:t>May 2)</w:t>
      </w:r>
      <w:r w:rsidR="00ED469D">
        <w:rPr>
          <w:rFonts w:ascii="Times" w:hAnsi="Times" w:cs="Arial"/>
          <w:i/>
        </w:rPr>
        <w:t xml:space="preserve"> </w:t>
      </w:r>
      <w:r w:rsidR="00ED469D" w:rsidRPr="00ED469D">
        <w:rPr>
          <w:rFonts w:ascii="Times" w:hAnsi="Times" w:cs="Arial"/>
        </w:rPr>
        <w:t>Bethesda, MD.</w:t>
      </w:r>
    </w:p>
    <w:p w14:paraId="4162E380" w14:textId="77777777" w:rsidR="00290229" w:rsidRPr="00492BCA" w:rsidRDefault="00290229" w:rsidP="00A30832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/>
        <w:rPr>
          <w:rFonts w:cs="Arial"/>
          <w:i/>
        </w:rPr>
      </w:pPr>
      <w:r w:rsidRPr="00913AA5">
        <w:rPr>
          <w:rFonts w:cs="Arial"/>
        </w:rPr>
        <w:t>Case-Western Reserve University, School of Nursing</w:t>
      </w:r>
      <w:r w:rsidR="000C3C47">
        <w:rPr>
          <w:rFonts w:cs="Arial"/>
        </w:rPr>
        <w:t xml:space="preserve">. </w:t>
      </w:r>
      <w:r w:rsidRPr="00913AA5">
        <w:rPr>
          <w:rFonts w:cs="Arial"/>
          <w:i/>
        </w:rPr>
        <w:t xml:space="preserve">Invited Seminar, </w:t>
      </w:r>
      <w:r w:rsidRPr="00913AA5">
        <w:rPr>
          <w:rFonts w:cs="Arial"/>
        </w:rPr>
        <w:t>Methods in Complex Adaptive Systems.</w:t>
      </w:r>
      <w:r w:rsidR="00492BCA">
        <w:rPr>
          <w:rFonts w:cs="Arial"/>
        </w:rPr>
        <w:t xml:space="preserve"> (</w:t>
      </w:r>
      <w:r w:rsidR="00492BCA" w:rsidRPr="00913AA5">
        <w:rPr>
          <w:rFonts w:cs="Arial"/>
        </w:rPr>
        <w:t>April 7</w:t>
      </w:r>
      <w:r w:rsidR="00492BCA">
        <w:rPr>
          <w:rFonts w:cs="Arial"/>
        </w:rPr>
        <w:t>)</w:t>
      </w:r>
      <w:proofErr w:type="gramStart"/>
      <w:r w:rsidR="00492BCA" w:rsidRPr="00913AA5">
        <w:rPr>
          <w:rFonts w:cs="Arial"/>
          <w:i/>
        </w:rPr>
        <w:t xml:space="preserve">, </w:t>
      </w:r>
      <w:r w:rsidR="00492BCA" w:rsidRPr="00913AA5">
        <w:rPr>
          <w:rFonts w:cs="Arial"/>
        </w:rPr>
        <w:t>Cleveland, OH.</w:t>
      </w:r>
      <w:proofErr w:type="gramEnd"/>
    </w:p>
    <w:p w14:paraId="09BE80D7" w14:textId="77777777" w:rsidR="00290229" w:rsidRPr="00C35715" w:rsidRDefault="00290229" w:rsidP="00C35715">
      <w:pPr>
        <w:widowControl w:val="0"/>
        <w:tabs>
          <w:tab w:val="left" w:pos="1710"/>
        </w:tabs>
        <w:autoSpaceDE w:val="0"/>
        <w:autoSpaceDN w:val="0"/>
        <w:adjustRightInd w:val="0"/>
        <w:spacing w:after="120"/>
        <w:ind w:left="1710" w:hanging="1260"/>
        <w:rPr>
          <w:rFonts w:cs="Helvetica"/>
        </w:rPr>
      </w:pPr>
      <w:r>
        <w:rPr>
          <w:rFonts w:cs="Arial"/>
        </w:rPr>
        <w:tab/>
      </w:r>
      <w:proofErr w:type="gramStart"/>
      <w:r>
        <w:rPr>
          <w:rFonts w:cs="Arial"/>
        </w:rPr>
        <w:t xml:space="preserve">AACN </w:t>
      </w:r>
      <w:r w:rsidRPr="00AA2C02">
        <w:rPr>
          <w:rFonts w:cs="Helvetica"/>
          <w:bCs/>
        </w:rPr>
        <w:t>2007 Doctoral Educat</w:t>
      </w:r>
      <w:r w:rsidR="00A30832">
        <w:rPr>
          <w:rFonts w:cs="Helvetica"/>
          <w:bCs/>
        </w:rPr>
        <w:t>ion Conference</w:t>
      </w:r>
      <w:r>
        <w:rPr>
          <w:rFonts w:cs="Arial"/>
        </w:rPr>
        <w:t xml:space="preserve">, </w:t>
      </w:r>
      <w:r w:rsidRPr="00BE6655">
        <w:rPr>
          <w:rFonts w:cs="Arial"/>
          <w:i/>
        </w:rPr>
        <w:t>Invited Seminar</w:t>
      </w:r>
      <w:r>
        <w:rPr>
          <w:rFonts w:cs="Arial"/>
        </w:rPr>
        <w:t>, Research Opportunities in the Dept. of Veterans Affairs.</w:t>
      </w:r>
      <w:proofErr w:type="gramEnd"/>
      <w:r w:rsidR="00A30832">
        <w:rPr>
          <w:rFonts w:cs="Arial"/>
        </w:rPr>
        <w:t xml:space="preserve"> (January 26) </w:t>
      </w:r>
      <w:r w:rsidR="00A30832" w:rsidRPr="00AA2C02">
        <w:rPr>
          <w:rFonts w:cs="Helvetica"/>
          <w:bCs/>
        </w:rPr>
        <w:t>Captiva, FL</w:t>
      </w:r>
      <w:r w:rsidR="00A30832">
        <w:rPr>
          <w:rFonts w:cs="Helvetica"/>
          <w:bCs/>
        </w:rPr>
        <w:t>.</w:t>
      </w:r>
    </w:p>
    <w:p w14:paraId="6C617BB0" w14:textId="77777777" w:rsidR="00290229" w:rsidRDefault="00290229" w:rsidP="001013B6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710" w:hanging="1720"/>
        <w:rPr>
          <w:b/>
        </w:rPr>
      </w:pPr>
      <w:r w:rsidRPr="00A93525">
        <w:t xml:space="preserve">        </w:t>
      </w:r>
      <w:proofErr w:type="gramStart"/>
      <w:r w:rsidRPr="00A93525">
        <w:t>2007</w:t>
      </w:r>
      <w:r w:rsidRPr="00A93525">
        <w:tab/>
        <w:t xml:space="preserve">          </w:t>
      </w:r>
      <w:r>
        <w:t>18</w:t>
      </w:r>
      <w:r w:rsidRPr="00A93525">
        <w:rPr>
          <w:vertAlign w:val="superscript"/>
        </w:rPr>
        <w:t>th</w:t>
      </w:r>
      <w:r>
        <w:t xml:space="preserve"> </w:t>
      </w:r>
      <w:r w:rsidR="00513A5E">
        <w:t xml:space="preserve">International Nursing Research </w:t>
      </w:r>
      <w:r>
        <w:t xml:space="preserve">Congress Focusing on Evidence Based Practice, </w:t>
      </w:r>
      <w:r w:rsidRPr="00A93525">
        <w:rPr>
          <w:i/>
        </w:rPr>
        <w:t>Paper Presented</w:t>
      </w:r>
      <w:r w:rsidR="00D67F9F">
        <w:t>.</w:t>
      </w:r>
      <w:proofErr w:type="gramEnd"/>
      <w:r w:rsidR="00D67F9F">
        <w:t xml:space="preserve"> </w:t>
      </w:r>
      <w:proofErr w:type="spellStart"/>
      <w:r w:rsidR="00D67F9F">
        <w:t>Engstrom</w:t>
      </w:r>
      <w:proofErr w:type="spellEnd"/>
      <w:r w:rsidR="00D67F9F">
        <w:t>, C. A.</w:t>
      </w:r>
      <w:r w:rsidR="00C35715">
        <w:t xml:space="preserve">, </w:t>
      </w:r>
      <w:r w:rsidRPr="005F4432">
        <w:rPr>
          <w:b/>
        </w:rPr>
        <w:t>Kasper, C.E</w:t>
      </w:r>
      <w:r>
        <w:t xml:space="preserve">., Monitoring of Men with Hot Flashes Following Androgen Ablation: A Trans-disciplinary Approach. </w:t>
      </w:r>
      <w:r w:rsidR="001F2E32">
        <w:t>(11-14 July) Vienna, Austria.</w:t>
      </w:r>
    </w:p>
    <w:p w14:paraId="72D308FE" w14:textId="77777777" w:rsidR="00290229" w:rsidRDefault="00290229" w:rsidP="001013B6">
      <w:pPr>
        <w:spacing w:after="120"/>
        <w:ind w:left="1710" w:hanging="1260"/>
      </w:pPr>
      <w:r>
        <w:t xml:space="preserve"> 2006</w:t>
      </w:r>
      <w:r>
        <w:tab/>
        <w:t xml:space="preserve">CANS, </w:t>
      </w:r>
      <w:r>
        <w:rPr>
          <w:i/>
        </w:rPr>
        <w:t xml:space="preserve">Paper Presented, </w:t>
      </w:r>
      <w:r w:rsidRPr="00AC01F0">
        <w:t xml:space="preserve">Promoting Expansion of VA Healthcare Facility </w:t>
      </w:r>
      <w:r>
        <w:t xml:space="preserve">   </w:t>
      </w:r>
      <w:r w:rsidRPr="00AC01F0">
        <w:t xml:space="preserve">Affiliations with Schools of Nursing, </w:t>
      </w:r>
      <w:r w:rsidR="005E4502">
        <w:t>(November) Washington DC.</w:t>
      </w:r>
    </w:p>
    <w:p w14:paraId="250CF46E" w14:textId="77777777" w:rsidR="00290229" w:rsidRDefault="00290229" w:rsidP="001013B6">
      <w:pPr>
        <w:spacing w:after="120"/>
        <w:ind w:left="1800" w:hanging="90"/>
        <w:outlineLvl w:val="0"/>
        <w:rPr>
          <w:b/>
        </w:rPr>
      </w:pPr>
      <w:r>
        <w:t xml:space="preserve">CANS, </w:t>
      </w:r>
      <w:r>
        <w:rPr>
          <w:i/>
        </w:rPr>
        <w:t xml:space="preserve">Paper Presented, </w:t>
      </w:r>
      <w:r w:rsidRPr="00AC01F0">
        <w:rPr>
          <w:bCs/>
        </w:rPr>
        <w:t xml:space="preserve">Increasing VA Nursing Research Capacity: Allocation of Competitive Plot Funds, </w:t>
      </w:r>
      <w:r w:rsidR="005E4502">
        <w:rPr>
          <w:bCs/>
        </w:rPr>
        <w:t>(</w:t>
      </w:r>
      <w:r w:rsidRPr="00AC01F0">
        <w:rPr>
          <w:bCs/>
        </w:rPr>
        <w:t>November</w:t>
      </w:r>
      <w:r w:rsidR="005E4502">
        <w:rPr>
          <w:bCs/>
        </w:rPr>
        <w:t>) Washington DC</w:t>
      </w:r>
      <w:r w:rsidRPr="00AC01F0">
        <w:rPr>
          <w:bCs/>
        </w:rPr>
        <w:t xml:space="preserve">.    </w:t>
      </w:r>
    </w:p>
    <w:p w14:paraId="7D09F90C" w14:textId="77777777" w:rsidR="00290229" w:rsidRPr="00821C82" w:rsidRDefault="001013B6" w:rsidP="001013B6">
      <w:pPr>
        <w:tabs>
          <w:tab w:val="left" w:pos="540"/>
        </w:tabs>
        <w:spacing w:after="120"/>
        <w:ind w:left="1710" w:hanging="1260"/>
      </w:pPr>
      <w:r>
        <w:t xml:space="preserve"> 2005</w:t>
      </w:r>
      <w:r>
        <w:tab/>
      </w:r>
      <w:r w:rsidR="00290229" w:rsidRPr="00821C82">
        <w:t xml:space="preserve">Dept. of Neurology, Walter Reed Army Medical Center, </w:t>
      </w:r>
      <w:r w:rsidR="00290229">
        <w:rPr>
          <w:i/>
        </w:rPr>
        <w:t>Invited Seminar</w:t>
      </w:r>
      <w:r w:rsidR="00290229" w:rsidRPr="00821C82">
        <w:t xml:space="preserve"> “Adaptation of </w:t>
      </w:r>
      <w:proofErr w:type="spellStart"/>
      <w:r w:rsidR="00290229" w:rsidRPr="00821C82">
        <w:t>Myonuclei</w:t>
      </w:r>
      <w:proofErr w:type="spellEnd"/>
      <w:r w:rsidR="00290229" w:rsidRPr="00821C82">
        <w:t xml:space="preserve"> to Atrophy and Aging,” </w:t>
      </w:r>
      <w:r w:rsidR="007127AF">
        <w:t>(</w:t>
      </w:r>
      <w:r w:rsidR="00290229" w:rsidRPr="00821C82">
        <w:t>6 October</w:t>
      </w:r>
      <w:r w:rsidR="007127AF">
        <w:t>), Washington, DC.</w:t>
      </w:r>
    </w:p>
    <w:p w14:paraId="02A44071" w14:textId="77777777" w:rsidR="00290229" w:rsidRDefault="006D655E" w:rsidP="00D67F9F">
      <w:pPr>
        <w:spacing w:after="120"/>
        <w:ind w:left="1710" w:hanging="1260"/>
      </w:pPr>
      <w:r>
        <w:t xml:space="preserve"> </w:t>
      </w:r>
      <w:r w:rsidR="00290229">
        <w:t>2004</w:t>
      </w:r>
      <w:r w:rsidR="00290229">
        <w:tab/>
        <w:t xml:space="preserve">AMSUS 2004/Karen </w:t>
      </w:r>
      <w:proofErr w:type="spellStart"/>
      <w:r w:rsidR="00290229">
        <w:t>Rieder</w:t>
      </w:r>
      <w:proofErr w:type="spellEnd"/>
      <w:r w:rsidR="00290229">
        <w:t xml:space="preserve"> Poster Session, “</w:t>
      </w:r>
      <w:r w:rsidR="00290229" w:rsidRPr="00256C5C">
        <w:t>A</w:t>
      </w:r>
      <w:r w:rsidR="00290229" w:rsidRPr="00256C5C">
        <w:rPr>
          <w:color w:val="000000"/>
        </w:rPr>
        <w:t>ltered Cytoskeletal Isoforms of Atrophic Skeletal Muscle Contribute to Injury during Rehabilitation”</w:t>
      </w:r>
      <w:r w:rsidR="00290229">
        <w:t>, Denver</w:t>
      </w:r>
      <w:r w:rsidR="007127AF">
        <w:t>, CO</w:t>
      </w:r>
      <w:r w:rsidR="00290229">
        <w:t>.</w:t>
      </w:r>
    </w:p>
    <w:p w14:paraId="7248E4EC" w14:textId="77777777" w:rsidR="00290229" w:rsidRDefault="006D655E" w:rsidP="00D67F9F">
      <w:pPr>
        <w:spacing w:after="120"/>
        <w:ind w:left="1710" w:hanging="1260"/>
      </w:pPr>
      <w:r>
        <w:t xml:space="preserve"> </w:t>
      </w:r>
      <w:r w:rsidR="00290229">
        <w:t>2003</w:t>
      </w:r>
      <w:r w:rsidR="00290229">
        <w:tab/>
        <w:t>Southern Nursing Re</w:t>
      </w:r>
      <w:r w:rsidR="00C9597D">
        <w:t>search Society, Annual Meeting</w:t>
      </w:r>
      <w:r w:rsidR="00290229">
        <w:t xml:space="preserve">, </w:t>
      </w:r>
      <w:r w:rsidR="00290229">
        <w:rPr>
          <w:i/>
        </w:rPr>
        <w:t>Invited Symposium</w:t>
      </w:r>
      <w:r w:rsidR="00290229">
        <w:t>, “Skeletal Muscle and Exerci</w:t>
      </w:r>
      <w:r w:rsidR="00C93832">
        <w:t xml:space="preserve">se during Recovery.” </w:t>
      </w:r>
      <w:r w:rsidR="00C9597D">
        <w:t>(February)</w:t>
      </w:r>
      <w:r w:rsidR="00C9597D" w:rsidRPr="00C9597D">
        <w:t xml:space="preserve"> </w:t>
      </w:r>
      <w:r w:rsidR="00C9597D">
        <w:t>Orlando, FL.</w:t>
      </w:r>
    </w:p>
    <w:p w14:paraId="71832293" w14:textId="0DE9FA5E" w:rsidR="00290229" w:rsidRDefault="006D655E" w:rsidP="00D67F9F">
      <w:pPr>
        <w:spacing w:after="120"/>
        <w:ind w:left="1710" w:hanging="1260"/>
      </w:pPr>
      <w:r>
        <w:t xml:space="preserve"> </w:t>
      </w:r>
      <w:r w:rsidR="00290229">
        <w:tab/>
        <w:t xml:space="preserve">Orthopedic Research Association Annual Meeting, </w:t>
      </w:r>
      <w:r w:rsidR="00290229">
        <w:rPr>
          <w:i/>
        </w:rPr>
        <w:t>Paper Presented</w:t>
      </w:r>
      <w:r w:rsidR="00290229">
        <w:t xml:space="preserve">, “Arthritis-induced muscle dysfunction-atrophy, or more?  </w:t>
      </w:r>
      <w:proofErr w:type="gramStart"/>
      <w:r w:rsidR="00290229">
        <w:t xml:space="preserve">Determination of bio-energetic reserve by in-vivo </w:t>
      </w:r>
      <w:r w:rsidR="00290229">
        <w:rPr>
          <w:vertAlign w:val="superscript"/>
        </w:rPr>
        <w:t>31</w:t>
      </w:r>
      <w:r w:rsidR="00290229">
        <w:t>P NMR</w:t>
      </w:r>
      <w:r w:rsidR="008932E9">
        <w:t>.</w:t>
      </w:r>
      <w:proofErr w:type="gramEnd"/>
      <w:r w:rsidR="00290229">
        <w:t xml:space="preserve"> </w:t>
      </w:r>
      <w:r w:rsidR="008932E9">
        <w:t>(</w:t>
      </w:r>
      <w:r w:rsidR="00290229">
        <w:t>February</w:t>
      </w:r>
      <w:r w:rsidR="008932E9">
        <w:t>)</w:t>
      </w:r>
      <w:proofErr w:type="gramStart"/>
      <w:r w:rsidR="008932E9">
        <w:t>, San Francisco, CA.</w:t>
      </w:r>
      <w:proofErr w:type="gramEnd"/>
    </w:p>
    <w:p w14:paraId="4ED26773" w14:textId="64369DF2" w:rsidR="00290229" w:rsidRDefault="006D655E" w:rsidP="006D655E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710" w:hanging="1260"/>
      </w:pPr>
      <w:r>
        <w:t xml:space="preserve"> </w:t>
      </w:r>
      <w:r w:rsidR="00F9755D">
        <w:t xml:space="preserve"> </w:t>
      </w:r>
      <w:r w:rsidR="00F9755D">
        <w:tab/>
      </w:r>
      <w:r w:rsidR="00F9755D">
        <w:tab/>
      </w:r>
      <w:proofErr w:type="gramStart"/>
      <w:r w:rsidR="00290229">
        <w:t xml:space="preserve">FASEB, Experimental Biology 2003, </w:t>
      </w:r>
      <w:r w:rsidR="00290229">
        <w:rPr>
          <w:i/>
        </w:rPr>
        <w:t>Paper Presented</w:t>
      </w:r>
      <w:r w:rsidR="00290229">
        <w:t>.</w:t>
      </w:r>
      <w:proofErr w:type="gramEnd"/>
      <w:r w:rsidR="00290229">
        <w:t xml:space="preserve"> “Skeletal Muscle Atrophy Induced by Hind-limb Unloading is Associat</w:t>
      </w:r>
      <w:r w:rsidR="00F9755D">
        <w:t>ed with Low Muscle IL-6.” (April)</w:t>
      </w:r>
      <w:proofErr w:type="gramStart"/>
      <w:r w:rsidR="00F048DD">
        <w:rPr>
          <w:rFonts w:eastAsia="MS Mincho"/>
        </w:rPr>
        <w:t xml:space="preserve">, </w:t>
      </w:r>
      <w:r w:rsidR="00425773">
        <w:rPr>
          <w:rFonts w:eastAsia="MS Mincho"/>
        </w:rPr>
        <w:t xml:space="preserve"> </w:t>
      </w:r>
      <w:r w:rsidR="00F048DD">
        <w:t>San</w:t>
      </w:r>
      <w:proofErr w:type="gramEnd"/>
      <w:r w:rsidR="00F048DD">
        <w:t xml:space="preserve"> Diego, CA.</w:t>
      </w:r>
    </w:p>
    <w:p w14:paraId="78D77EF7" w14:textId="6C80B01B" w:rsidR="00290229" w:rsidRDefault="00161569" w:rsidP="00161569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710" w:hanging="1260"/>
      </w:pPr>
      <w:r>
        <w:t xml:space="preserve">        </w:t>
      </w:r>
      <w:r w:rsidR="00290229">
        <w:t xml:space="preserve">            ISMRM (International Society for Magnetic Resonance in Medicine) Scientific Meeting, </w:t>
      </w:r>
      <w:r w:rsidR="00290229">
        <w:rPr>
          <w:i/>
        </w:rPr>
        <w:t xml:space="preserve">Paper presented, </w:t>
      </w:r>
      <w:r w:rsidR="00290229">
        <w:t xml:space="preserve">Determination of </w:t>
      </w:r>
      <w:proofErr w:type="spellStart"/>
      <w:r w:rsidR="00290229">
        <w:t>Bioenergetic</w:t>
      </w:r>
      <w:proofErr w:type="spellEnd"/>
      <w:r w:rsidR="00290229">
        <w:t xml:space="preserve"> Reserve In Arthritis-Induced Muscle Dysfunction By In-Vivo 31p Nuclear Magnetic Resonance Spectrosco</w:t>
      </w:r>
      <w:r w:rsidR="001013B6">
        <w:t xml:space="preserve">py, </w:t>
      </w:r>
      <w:r w:rsidR="00E7598D">
        <w:t>(</w:t>
      </w:r>
      <w:r w:rsidR="001013B6">
        <w:t>May</w:t>
      </w:r>
      <w:r w:rsidR="00E7598D">
        <w:t>)</w:t>
      </w:r>
      <w:r w:rsidR="001013B6">
        <w:t>, Toronto, Canada</w:t>
      </w:r>
      <w:r w:rsidR="00290229">
        <w:t>.</w:t>
      </w:r>
    </w:p>
    <w:p w14:paraId="7E2EC1E9" w14:textId="610A3D0C" w:rsidR="00290229" w:rsidRDefault="00570383" w:rsidP="001013B6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800" w:hanging="1260"/>
      </w:pPr>
      <w:r>
        <w:lastRenderedPageBreak/>
        <w:tab/>
      </w:r>
      <w:r w:rsidR="001013B6">
        <w:tab/>
      </w:r>
      <w:r w:rsidR="001013B6">
        <w:tab/>
      </w:r>
      <w:r w:rsidR="00290229">
        <w:t xml:space="preserve">University of Maryland, School of Nursing, </w:t>
      </w:r>
      <w:r w:rsidR="00290229">
        <w:rPr>
          <w:i/>
        </w:rPr>
        <w:t>Invited Seminar.</w:t>
      </w:r>
      <w:r w:rsidR="00290229" w:rsidRPr="00821C82">
        <w:t xml:space="preserve"> </w:t>
      </w:r>
      <w:r w:rsidR="00AB07F6">
        <w:t>“</w:t>
      </w:r>
      <w:r w:rsidR="00290229">
        <w:t>Osteoarthritis and Atrophy: Which comes first?</w:t>
      </w:r>
      <w:r w:rsidR="00AB07F6">
        <w:t>”</w:t>
      </w:r>
      <w:r w:rsidR="00290229">
        <w:t xml:space="preserve">  </w:t>
      </w:r>
      <w:r w:rsidR="001C6F17">
        <w:t>(</w:t>
      </w:r>
      <w:r w:rsidR="00290229">
        <w:t>May</w:t>
      </w:r>
      <w:r w:rsidR="001C6F17">
        <w:t>)</w:t>
      </w:r>
      <w:proofErr w:type="gramStart"/>
      <w:r w:rsidR="001C6F17">
        <w:t xml:space="preserve">, </w:t>
      </w:r>
      <w:r w:rsidR="00425773">
        <w:t xml:space="preserve"> </w:t>
      </w:r>
      <w:r w:rsidR="001C6F17">
        <w:t>Baltimore</w:t>
      </w:r>
      <w:proofErr w:type="gramEnd"/>
      <w:r w:rsidR="001C6F17">
        <w:t>, MD</w:t>
      </w:r>
      <w:r w:rsidR="00290229">
        <w:t>.</w:t>
      </w:r>
    </w:p>
    <w:p w14:paraId="62D21555" w14:textId="37ABF7ED" w:rsidR="00290229" w:rsidRDefault="00290229" w:rsidP="001013B6">
      <w:pPr>
        <w:spacing w:after="120"/>
        <w:ind w:left="1800" w:right="-432" w:hanging="1260"/>
      </w:pPr>
      <w:r>
        <w:tab/>
        <w:t xml:space="preserve">NIH, NIA, </w:t>
      </w:r>
      <w:r>
        <w:rPr>
          <w:i/>
        </w:rPr>
        <w:t>Seminar</w:t>
      </w:r>
      <w:r>
        <w:t xml:space="preserve">, “Arthritis and Skeletal Muscle Malfunction: Is it more than atrophy?” </w:t>
      </w:r>
      <w:r w:rsidR="001013B6">
        <w:t>(July</w:t>
      </w:r>
      <w:r w:rsidR="00085B29">
        <w:t>) Baltimore, MD.</w:t>
      </w:r>
    </w:p>
    <w:p w14:paraId="30894A4D" w14:textId="3DBD1E94" w:rsidR="00290229" w:rsidRDefault="00570383" w:rsidP="001013B6">
      <w:pPr>
        <w:widowControl w:val="0"/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800" w:hanging="1260"/>
      </w:pPr>
      <w:r>
        <w:tab/>
      </w:r>
      <w:r w:rsidR="001013B6">
        <w:tab/>
      </w:r>
      <w:r w:rsidR="001013B6">
        <w:tab/>
      </w:r>
      <w:proofErr w:type="gramStart"/>
      <w:r w:rsidR="00290229">
        <w:t xml:space="preserve">University of Alberta, </w:t>
      </w:r>
      <w:r w:rsidR="00290229">
        <w:rPr>
          <w:i/>
        </w:rPr>
        <w:t>Invited Seminar</w:t>
      </w:r>
      <w:r w:rsidR="00290229">
        <w:t>.</w:t>
      </w:r>
      <w:proofErr w:type="gramEnd"/>
      <w:r w:rsidR="00290229">
        <w:t xml:space="preserve"> </w:t>
      </w:r>
      <w:r w:rsidR="009B5E58">
        <w:t>“</w:t>
      </w:r>
      <w:r w:rsidR="00290229">
        <w:t>Uncovering the cause of skeletal muscle injury during rehabilitation</w:t>
      </w:r>
      <w:r w:rsidR="00290229">
        <w:rPr>
          <w:i/>
        </w:rPr>
        <w:t>.</w:t>
      </w:r>
      <w:r w:rsidR="009B5E58">
        <w:rPr>
          <w:i/>
        </w:rPr>
        <w:t>”</w:t>
      </w:r>
      <w:r w:rsidR="00290229">
        <w:t xml:space="preserve">  </w:t>
      </w:r>
      <w:r w:rsidR="00473D76">
        <w:t>(</w:t>
      </w:r>
      <w:r w:rsidR="00290229">
        <w:t>October</w:t>
      </w:r>
      <w:r w:rsidR="00473D76">
        <w:t>)</w:t>
      </w:r>
      <w:proofErr w:type="gramStart"/>
      <w:r w:rsidR="002C55DA">
        <w:t>,</w:t>
      </w:r>
      <w:r w:rsidR="002C55DA" w:rsidRPr="002C55DA">
        <w:t xml:space="preserve"> </w:t>
      </w:r>
      <w:r w:rsidR="002C55DA">
        <w:t>Edmonton, Alberta, Canada.</w:t>
      </w:r>
      <w:proofErr w:type="gramEnd"/>
    </w:p>
    <w:p w14:paraId="1DF43F72" w14:textId="0F5A1E96" w:rsidR="00290229" w:rsidRDefault="00290229" w:rsidP="001013B6">
      <w:pPr>
        <w:spacing w:after="120"/>
        <w:ind w:left="1800" w:hanging="1260"/>
      </w:pPr>
      <w:r>
        <w:t>2002</w:t>
      </w:r>
      <w:r>
        <w:tab/>
        <w:t>American College of Sports Medicine, 49</w:t>
      </w:r>
      <w:r>
        <w:rPr>
          <w:vertAlign w:val="superscript"/>
        </w:rPr>
        <w:t>th</w:t>
      </w:r>
      <w:r>
        <w:t xml:space="preserve"> Annual Meeting, </w:t>
      </w:r>
      <w:r>
        <w:rPr>
          <w:i/>
        </w:rPr>
        <w:t>Invited Symposium</w:t>
      </w:r>
      <w:r>
        <w:t>, Chair and Speaker.  “Clinical Ethics in Sports Medi</w:t>
      </w:r>
      <w:r w:rsidR="00866C8F">
        <w:t>cine.”</w:t>
      </w:r>
      <w:r w:rsidR="00F9755D">
        <w:t xml:space="preserve"> (May 30)</w:t>
      </w:r>
      <w:proofErr w:type="gramStart"/>
      <w:r w:rsidR="002C55DA">
        <w:t>,</w:t>
      </w:r>
      <w:r w:rsidR="00F9755D">
        <w:t xml:space="preserve"> St. Louis, MO.</w:t>
      </w:r>
      <w:proofErr w:type="gramEnd"/>
    </w:p>
    <w:p w14:paraId="3E32B93A" w14:textId="0F541146" w:rsidR="00290229" w:rsidRDefault="00290229" w:rsidP="001013B6">
      <w:pPr>
        <w:spacing w:after="120"/>
        <w:ind w:left="1800"/>
      </w:pPr>
      <w:proofErr w:type="gramStart"/>
      <w:r>
        <w:t>Cold Spring Harbor Laboratory.</w:t>
      </w:r>
      <w:proofErr w:type="gramEnd"/>
      <w:r>
        <w:t xml:space="preserve"> </w:t>
      </w:r>
      <w:r w:rsidR="00157AFE">
        <w:rPr>
          <w:i/>
        </w:rPr>
        <w:t>Invited Speaker</w:t>
      </w:r>
      <w:r w:rsidR="00157AFE">
        <w:t xml:space="preserve">, </w:t>
      </w:r>
      <w:r>
        <w:t xml:space="preserve">“Dynamic Organization of Nuclear Function, Nuclear </w:t>
      </w:r>
      <w:proofErr w:type="spellStart"/>
      <w:r>
        <w:t>Lam</w:t>
      </w:r>
      <w:r w:rsidR="00157AFE">
        <w:t>in</w:t>
      </w:r>
      <w:proofErr w:type="spellEnd"/>
      <w:r w:rsidR="00157AFE">
        <w:t xml:space="preserve"> Adaptation.”  (September 18)</w:t>
      </w:r>
      <w:proofErr w:type="gramStart"/>
      <w:r w:rsidR="00157AFE">
        <w:t>,</w:t>
      </w:r>
      <w:r>
        <w:t xml:space="preserve"> </w:t>
      </w:r>
      <w:r w:rsidR="00866C8F">
        <w:t xml:space="preserve"> </w:t>
      </w:r>
      <w:r w:rsidR="00157AFE">
        <w:t>Cold</w:t>
      </w:r>
      <w:proofErr w:type="gramEnd"/>
      <w:r w:rsidR="00157AFE">
        <w:t xml:space="preserve"> Spring Harbor, NY</w:t>
      </w:r>
      <w:r>
        <w:t>.</w:t>
      </w:r>
    </w:p>
    <w:p w14:paraId="3AF8C47B" w14:textId="77777777" w:rsidR="00290229" w:rsidRDefault="00290229" w:rsidP="001013B6">
      <w:pPr>
        <w:spacing w:after="120"/>
        <w:ind w:left="1800"/>
      </w:pPr>
      <w:proofErr w:type="gramStart"/>
      <w:r>
        <w:t xml:space="preserve">Sigma Theta Tau, State of the Science, </w:t>
      </w:r>
      <w:r>
        <w:rPr>
          <w:i/>
        </w:rPr>
        <w:t>Symposium</w:t>
      </w:r>
      <w:r>
        <w:t>.</w:t>
      </w:r>
      <w:proofErr w:type="gramEnd"/>
      <w:r>
        <w:t xml:space="preserve">  “Animal Models of</w:t>
      </w:r>
      <w:r w:rsidR="00157AFE">
        <w:t xml:space="preserve"> Physical Activity and Exercise,</w:t>
      </w:r>
      <w:r>
        <w:t xml:space="preserve">” September 28. </w:t>
      </w:r>
      <w:r w:rsidR="00157AFE">
        <w:t>Washington, D.C.</w:t>
      </w:r>
    </w:p>
    <w:p w14:paraId="7496776D" w14:textId="77777777" w:rsidR="00290229" w:rsidRDefault="00290229" w:rsidP="001013B6">
      <w:pPr>
        <w:spacing w:after="120"/>
        <w:ind w:left="1800" w:right="-432" w:hanging="1260"/>
      </w:pPr>
      <w:r>
        <w:tab/>
        <w:t>NIH: Summer Student Seminars. Cytokines and Osteoarthritis.  Bethesda, MD. October.</w:t>
      </w:r>
    </w:p>
    <w:p w14:paraId="4B707B25" w14:textId="77777777" w:rsidR="00290229" w:rsidRDefault="00290229" w:rsidP="00290229">
      <w:pPr>
        <w:spacing w:after="120"/>
        <w:ind w:left="1800" w:right="-90" w:hanging="1260"/>
      </w:pPr>
      <w:r>
        <w:tab/>
        <w:t xml:space="preserve">JHU, Whiting School of Engineering, Dept. of </w:t>
      </w:r>
      <w:proofErr w:type="gramStart"/>
      <w:r>
        <w:t>Materials Science</w:t>
      </w:r>
      <w:proofErr w:type="gramEnd"/>
      <w:r>
        <w:rPr>
          <w:i/>
        </w:rPr>
        <w:t>, Invited Seminar</w:t>
      </w:r>
      <w:r>
        <w:t>, “Muscle As Material: S</w:t>
      </w:r>
      <w:r w:rsidR="006B7693">
        <w:t xml:space="preserve">ources Of Failure”.  </w:t>
      </w:r>
      <w:proofErr w:type="gramStart"/>
      <w:r w:rsidR="006B7693">
        <w:t>October 23, Baltimore, MD.</w:t>
      </w:r>
      <w:proofErr w:type="gramEnd"/>
    </w:p>
    <w:p w14:paraId="35311FAC" w14:textId="77777777" w:rsidR="00290229" w:rsidRDefault="00290229" w:rsidP="00290229">
      <w:pPr>
        <w:spacing w:after="120"/>
        <w:ind w:left="1800" w:right="-90"/>
      </w:pPr>
      <w:proofErr w:type="gramStart"/>
      <w:r>
        <w:t>American Society of Cell Biology, Annual Meeting.</w:t>
      </w:r>
      <w:proofErr w:type="gramEnd"/>
      <w:r>
        <w:t xml:space="preserve">  </w:t>
      </w:r>
      <w:r>
        <w:rPr>
          <w:i/>
        </w:rPr>
        <w:t>Paper Presented</w:t>
      </w:r>
      <w:r>
        <w:t>, “Serum Levels Are Poor Predictors Of Musc</w:t>
      </w:r>
      <w:r w:rsidR="006B7693">
        <w:t xml:space="preserve">le Levels Of Interleukin IL-6,” </w:t>
      </w:r>
      <w:r>
        <w:t xml:space="preserve">December 15. </w:t>
      </w:r>
      <w:r w:rsidR="006B7693">
        <w:t>San Francisco, CA</w:t>
      </w:r>
      <w:r>
        <w:t>.</w:t>
      </w:r>
    </w:p>
    <w:p w14:paraId="3898CC2C" w14:textId="77777777" w:rsidR="00290229" w:rsidRDefault="00290229" w:rsidP="007A1738">
      <w:pPr>
        <w:numPr>
          <w:ilvl w:val="0"/>
          <w:numId w:val="14"/>
        </w:numPr>
        <w:tabs>
          <w:tab w:val="clear" w:pos="720"/>
          <w:tab w:val="num" w:pos="1800"/>
        </w:tabs>
        <w:spacing w:after="120"/>
        <w:ind w:left="1800" w:right="-90"/>
      </w:pPr>
      <w:r>
        <w:t>NIH, CSR,</w:t>
      </w:r>
      <w:r>
        <w:rPr>
          <w:i/>
        </w:rPr>
        <w:t xml:space="preserve"> </w:t>
      </w:r>
      <w:r>
        <w:t>“</w:t>
      </w:r>
      <w:proofErr w:type="spellStart"/>
      <w:r>
        <w:t>Myonuclei</w:t>
      </w:r>
      <w:proofErr w:type="spellEnd"/>
      <w:r>
        <w:t xml:space="preserve"> in Aging Muscle,” </w:t>
      </w:r>
      <w:r>
        <w:rPr>
          <w:i/>
        </w:rPr>
        <w:t xml:space="preserve">Invited seminar. </w:t>
      </w:r>
      <w:r>
        <w:t xml:space="preserve">March 19, Washington, D.C. </w:t>
      </w:r>
    </w:p>
    <w:p w14:paraId="58DD80C9" w14:textId="77777777" w:rsidR="00290229" w:rsidRDefault="00290229" w:rsidP="007A1738">
      <w:pPr>
        <w:spacing w:after="120"/>
        <w:ind w:left="1800" w:right="-90"/>
        <w:rPr>
          <w:rFonts w:eastAsia="MS Mincho"/>
        </w:rPr>
      </w:pPr>
      <w:r>
        <w:rPr>
          <w:rFonts w:eastAsia="MS Mincho"/>
        </w:rPr>
        <w:t xml:space="preserve">University of </w:t>
      </w:r>
      <w:proofErr w:type="spellStart"/>
      <w:r>
        <w:rPr>
          <w:rFonts w:eastAsia="MS Mincho"/>
        </w:rPr>
        <w:t>Göteborg</w:t>
      </w:r>
      <w:proofErr w:type="spellEnd"/>
      <w:r>
        <w:rPr>
          <w:rFonts w:eastAsia="MS Mincho"/>
        </w:rPr>
        <w:t xml:space="preserve">, School of Medicine, Department of Orthopedics. </w:t>
      </w:r>
      <w:r>
        <w:rPr>
          <w:rFonts w:eastAsia="MS Mincho"/>
          <w:i/>
        </w:rPr>
        <w:t>Departmental Seminar</w:t>
      </w:r>
      <w:r>
        <w:rPr>
          <w:rFonts w:eastAsia="MS Mincho"/>
        </w:rPr>
        <w:t xml:space="preserve">. “The Role of </w:t>
      </w:r>
      <w:proofErr w:type="spellStart"/>
      <w:r>
        <w:rPr>
          <w:rFonts w:eastAsia="MS Mincho"/>
        </w:rPr>
        <w:t>Myonuclei</w:t>
      </w:r>
      <w:proofErr w:type="spellEnd"/>
      <w:r>
        <w:rPr>
          <w:rFonts w:eastAsia="MS Mincho"/>
        </w:rPr>
        <w:t xml:space="preserve"> in Recovery from Skeletal Muscle Atrophy,” and “Passive Stretch of Skeletal Muscle Followi</w:t>
      </w:r>
      <w:r w:rsidR="007A1738">
        <w:rPr>
          <w:rFonts w:eastAsia="MS Mincho"/>
        </w:rPr>
        <w:t>ng Stroke.” (July)</w:t>
      </w:r>
      <w:proofErr w:type="gramStart"/>
      <w:r w:rsidR="007A1738">
        <w:rPr>
          <w:rFonts w:eastAsia="MS Mincho"/>
        </w:rPr>
        <w:t xml:space="preserve">, </w:t>
      </w:r>
      <w:proofErr w:type="spellStart"/>
      <w:r w:rsidR="007A1738">
        <w:rPr>
          <w:rFonts w:eastAsia="MS Mincho"/>
        </w:rPr>
        <w:t>Göteborg</w:t>
      </w:r>
      <w:proofErr w:type="spellEnd"/>
      <w:r w:rsidR="007A1738">
        <w:rPr>
          <w:rFonts w:eastAsia="MS Mincho"/>
        </w:rPr>
        <w:t>, Sweden.</w:t>
      </w:r>
      <w:proofErr w:type="gramEnd"/>
    </w:p>
    <w:p w14:paraId="44A27FD4" w14:textId="77777777" w:rsidR="00290229" w:rsidRDefault="00290229" w:rsidP="007A1738">
      <w:pPr>
        <w:spacing w:after="120"/>
        <w:ind w:left="1800"/>
      </w:pPr>
      <w:r>
        <w:t xml:space="preserve">University of </w:t>
      </w:r>
      <w:proofErr w:type="spellStart"/>
      <w:r>
        <w:rPr>
          <w:rFonts w:eastAsia="MS Mincho"/>
        </w:rPr>
        <w:t>Göteborg</w:t>
      </w:r>
      <w:proofErr w:type="spellEnd"/>
      <w:r>
        <w:t xml:space="preserve">, School of Medicine, Dept. of Orthopedic Surgery and Muscle Physiology, Gothenburg, Sweden. </w:t>
      </w:r>
      <w:r>
        <w:rPr>
          <w:i/>
        </w:rPr>
        <w:t xml:space="preserve">Invited seminar </w:t>
      </w:r>
      <w:r>
        <w:t>“Nuclear Migration i</w:t>
      </w:r>
      <w:r w:rsidR="007A1738">
        <w:t xml:space="preserve">n Skeletal Muscle.” (August) </w:t>
      </w:r>
      <w:proofErr w:type="spellStart"/>
      <w:r w:rsidR="007A1738">
        <w:rPr>
          <w:rFonts w:eastAsia="MS Mincho"/>
        </w:rPr>
        <w:t>Göteborg</w:t>
      </w:r>
      <w:proofErr w:type="spellEnd"/>
      <w:r w:rsidR="007A1738">
        <w:rPr>
          <w:rFonts w:eastAsia="MS Mincho"/>
        </w:rPr>
        <w:t>,</w:t>
      </w:r>
      <w:r w:rsidR="007A1738">
        <w:t xml:space="preserve"> Sweden.</w:t>
      </w:r>
    </w:p>
    <w:p w14:paraId="290EB591" w14:textId="77777777" w:rsidR="00290229" w:rsidRDefault="0016243F" w:rsidP="00290229">
      <w:pPr>
        <w:numPr>
          <w:ilvl w:val="0"/>
          <w:numId w:val="15"/>
        </w:numPr>
        <w:tabs>
          <w:tab w:val="clear" w:pos="11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55"/>
          <w:tab w:val="left" w:pos="3456"/>
          <w:tab w:val="left" w:pos="3600"/>
          <w:tab w:val="left" w:pos="3960"/>
          <w:tab w:val="left" w:pos="4320"/>
          <w:tab w:val="left" w:pos="489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1890"/>
      </w:pPr>
      <w:r>
        <w:t xml:space="preserve">      </w:t>
      </w:r>
      <w:r w:rsidR="00290229">
        <w:t xml:space="preserve">Brazil, </w:t>
      </w:r>
      <w:r w:rsidR="00290229">
        <w:rPr>
          <w:i/>
        </w:rPr>
        <w:t>Invited Keynote</w:t>
      </w:r>
      <w:r w:rsidR="00290229">
        <w:t xml:space="preserve">, 50th Anniversary of School of Nursing, Universidad </w:t>
      </w:r>
      <w:proofErr w:type="spellStart"/>
      <w:r w:rsidR="00290229">
        <w:t>Féderal</w:t>
      </w:r>
      <w:proofErr w:type="spellEnd"/>
      <w:r w:rsidR="00290229">
        <w:t xml:space="preserve"> </w:t>
      </w:r>
      <w:proofErr w:type="spellStart"/>
      <w:r w:rsidR="00290229">
        <w:t>Pernambuco</w:t>
      </w:r>
      <w:proofErr w:type="spellEnd"/>
      <w:r w:rsidR="00290229">
        <w:t xml:space="preserve">, “State of the Science in Nursing Research.” </w:t>
      </w:r>
      <w:r w:rsidR="00433102">
        <w:t xml:space="preserve">(September) </w:t>
      </w:r>
      <w:proofErr w:type="spellStart"/>
      <w:r w:rsidR="00433102">
        <w:t>Recifé</w:t>
      </w:r>
      <w:proofErr w:type="spellEnd"/>
      <w:r w:rsidR="00433102">
        <w:t>, Brazil.</w:t>
      </w:r>
    </w:p>
    <w:p w14:paraId="34585571" w14:textId="77777777" w:rsidR="00290229" w:rsidRDefault="00290229" w:rsidP="00290229">
      <w:pPr>
        <w:pStyle w:val="PlainText"/>
        <w:tabs>
          <w:tab w:val="left" w:pos="720"/>
        </w:tabs>
        <w:spacing w:after="120"/>
        <w:ind w:left="1890" w:hanging="1260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 xml:space="preserve">American Academy of Nursing, </w:t>
      </w:r>
      <w:r>
        <w:rPr>
          <w:rFonts w:ascii="Times New Roman" w:eastAsia="MS Mincho" w:hAnsi="Times New Roman"/>
          <w:i/>
          <w:sz w:val="24"/>
        </w:rPr>
        <w:t>Invited paper</w:t>
      </w:r>
      <w:r>
        <w:rPr>
          <w:rFonts w:ascii="Times New Roman" w:eastAsia="MS Mincho" w:hAnsi="Times New Roman"/>
          <w:sz w:val="24"/>
        </w:rPr>
        <w:t>, “Integrating Basic Genetics Technologies in Nursing.” (Novemb</w:t>
      </w:r>
      <w:r w:rsidR="002C4A2B">
        <w:rPr>
          <w:rFonts w:ascii="Times New Roman" w:eastAsia="MS Mincho" w:hAnsi="Times New Roman"/>
          <w:sz w:val="24"/>
        </w:rPr>
        <w:t>er)</w:t>
      </w:r>
      <w:proofErr w:type="gramStart"/>
      <w:r w:rsidR="002C4A2B">
        <w:rPr>
          <w:rFonts w:ascii="Times New Roman" w:eastAsia="MS Mincho" w:hAnsi="Times New Roman"/>
          <w:sz w:val="24"/>
        </w:rPr>
        <w:t>, San Diego, CA</w:t>
      </w:r>
      <w:r w:rsidR="002C4A2B">
        <w:rPr>
          <w:rFonts w:ascii="Times New Roman" w:eastAsia="MS Mincho" w:hAnsi="Times New Roman"/>
          <w:i/>
          <w:sz w:val="24"/>
        </w:rPr>
        <w:t>.</w:t>
      </w:r>
      <w:proofErr w:type="gramEnd"/>
    </w:p>
    <w:p w14:paraId="3BD29AC1" w14:textId="77777777" w:rsidR="00290229" w:rsidRDefault="00290229" w:rsidP="00290229">
      <w:p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355"/>
          <w:tab w:val="left" w:pos="3456"/>
          <w:tab w:val="left" w:pos="3600"/>
          <w:tab w:val="left" w:pos="3960"/>
          <w:tab w:val="left" w:pos="4320"/>
          <w:tab w:val="left" w:pos="489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/>
        <w:ind w:left="1890" w:hanging="1170"/>
      </w:pPr>
      <w:r>
        <w:rPr>
          <w:rFonts w:eastAsia="MS Mincho"/>
        </w:rPr>
        <w:tab/>
      </w:r>
      <w:r>
        <w:rPr>
          <w:rFonts w:eastAsia="MS Mincho"/>
        </w:rPr>
        <w:tab/>
        <w:t xml:space="preserve">University of </w:t>
      </w:r>
      <w:proofErr w:type="spellStart"/>
      <w:r>
        <w:rPr>
          <w:rFonts w:eastAsia="MS Mincho"/>
        </w:rPr>
        <w:t>Göteborg</w:t>
      </w:r>
      <w:proofErr w:type="spellEnd"/>
      <w:r>
        <w:rPr>
          <w:rFonts w:eastAsia="MS Mincho"/>
        </w:rPr>
        <w:t xml:space="preserve">, Rehabilitation Hospital, Sweden. </w:t>
      </w:r>
      <w:r>
        <w:rPr>
          <w:rFonts w:eastAsia="MS Mincho"/>
          <w:i/>
        </w:rPr>
        <w:t>. Invited paper</w:t>
      </w:r>
      <w:r>
        <w:rPr>
          <w:rFonts w:eastAsia="MS Mincho"/>
        </w:rPr>
        <w:t xml:space="preserve"> “Transfer Technique following Stroke.” (July)</w:t>
      </w:r>
      <w:proofErr w:type="gramStart"/>
      <w:r w:rsidR="002C4A2B">
        <w:rPr>
          <w:rFonts w:eastAsia="MS Mincho"/>
        </w:rPr>
        <w:t xml:space="preserve">, </w:t>
      </w:r>
      <w:proofErr w:type="spellStart"/>
      <w:r w:rsidR="002C4A2B">
        <w:rPr>
          <w:rFonts w:eastAsia="MS Mincho"/>
        </w:rPr>
        <w:t>Göteborg</w:t>
      </w:r>
      <w:proofErr w:type="spellEnd"/>
      <w:r w:rsidR="002C4A2B">
        <w:rPr>
          <w:rFonts w:eastAsia="MS Mincho"/>
        </w:rPr>
        <w:t>,</w:t>
      </w:r>
      <w:r w:rsidR="002C4A2B">
        <w:t xml:space="preserve"> Sweden</w:t>
      </w:r>
      <w:r>
        <w:rPr>
          <w:rFonts w:eastAsia="MS Mincho"/>
        </w:rPr>
        <w:t>.</w:t>
      </w:r>
      <w:proofErr w:type="gramEnd"/>
      <w:r>
        <w:rPr>
          <w:rFonts w:eastAsia="MS Mincho"/>
        </w:rPr>
        <w:t xml:space="preserve"> </w:t>
      </w:r>
    </w:p>
    <w:p w14:paraId="1987BBA0" w14:textId="77777777" w:rsidR="00290229" w:rsidRDefault="00290229" w:rsidP="00290229">
      <w:pPr>
        <w:tabs>
          <w:tab w:val="left" w:pos="360"/>
          <w:tab w:val="left" w:pos="720"/>
        </w:tabs>
        <w:spacing w:after="120"/>
        <w:ind w:left="1890" w:hanging="1170"/>
      </w:pPr>
      <w:r>
        <w:t>1999</w:t>
      </w:r>
      <w:r>
        <w:tab/>
        <w:t xml:space="preserve">Pennsylvania State University, Eighteenth Annual Nursing Speaker’s Day, Sponsored by the Department of Nursing and Lambda Tau Chapter of Sigma </w:t>
      </w:r>
      <w:r>
        <w:lastRenderedPageBreak/>
        <w:t xml:space="preserve">Theta Tau International. “Recovery from Muscle Atrophy” A </w:t>
      </w:r>
      <w:r w:rsidR="002C4A2B">
        <w:t>Program of Research,” (April 15)</w:t>
      </w:r>
      <w:r w:rsidR="001F273E">
        <w:t xml:space="preserve"> Slippery Rock, PA. </w:t>
      </w:r>
    </w:p>
    <w:p w14:paraId="0735B6FB" w14:textId="77777777" w:rsidR="00290229" w:rsidRDefault="00290229" w:rsidP="00290229">
      <w:pPr>
        <w:pStyle w:val="BlockText"/>
        <w:tabs>
          <w:tab w:val="left" w:pos="360"/>
          <w:tab w:val="left" w:pos="720"/>
        </w:tabs>
        <w:spacing w:after="120"/>
        <w:ind w:left="1890" w:right="0"/>
        <w:rPr>
          <w:sz w:val="24"/>
        </w:rPr>
      </w:pPr>
      <w:r>
        <w:rPr>
          <w:sz w:val="24"/>
        </w:rPr>
        <w:t xml:space="preserve">American College of Sports Medicine, 46th Annual Meeting, </w:t>
      </w:r>
      <w:r>
        <w:rPr>
          <w:i/>
          <w:sz w:val="24"/>
        </w:rPr>
        <w:t>Invited Symposium</w:t>
      </w:r>
      <w:r w:rsidR="006C5CD5">
        <w:rPr>
          <w:sz w:val="24"/>
        </w:rPr>
        <w:t>,</w:t>
      </w:r>
      <w:r>
        <w:rPr>
          <w:sz w:val="24"/>
        </w:rPr>
        <w:t xml:space="preserve"> “Molecular </w:t>
      </w:r>
      <w:r w:rsidR="000603A4">
        <w:rPr>
          <w:sz w:val="24"/>
        </w:rPr>
        <w:t>Mechanisms of Aging”. (June 2-5</w:t>
      </w:r>
      <w:r w:rsidR="000603A4">
        <w:rPr>
          <w:i/>
          <w:sz w:val="24"/>
        </w:rPr>
        <w:t>)</w:t>
      </w:r>
      <w:proofErr w:type="gramStart"/>
      <w:r w:rsidR="000603A4">
        <w:rPr>
          <w:i/>
          <w:sz w:val="24"/>
        </w:rPr>
        <w:t xml:space="preserve">, </w:t>
      </w:r>
      <w:r w:rsidR="000603A4">
        <w:rPr>
          <w:sz w:val="24"/>
        </w:rPr>
        <w:t xml:space="preserve">Seattle, </w:t>
      </w:r>
      <w:r w:rsidR="0016243F">
        <w:rPr>
          <w:sz w:val="24"/>
        </w:rPr>
        <w:t>WA</w:t>
      </w:r>
      <w:r w:rsidR="000603A4">
        <w:rPr>
          <w:sz w:val="24"/>
        </w:rPr>
        <w:t>.</w:t>
      </w:r>
      <w:proofErr w:type="gramEnd"/>
      <w:r w:rsidR="000603A4">
        <w:rPr>
          <w:sz w:val="24"/>
        </w:rPr>
        <w:t xml:space="preserve"> </w:t>
      </w:r>
    </w:p>
    <w:p w14:paraId="32B96418" w14:textId="77777777" w:rsidR="00290229" w:rsidRDefault="00290229" w:rsidP="00290229">
      <w:pPr>
        <w:spacing w:after="120"/>
        <w:ind w:left="1890" w:hanging="1170"/>
      </w:pPr>
      <w:r>
        <w:t>1998</w:t>
      </w:r>
      <w:r>
        <w:tab/>
        <w:t xml:space="preserve">George Mason University, School of Nursing, </w:t>
      </w:r>
      <w:r>
        <w:rPr>
          <w:i/>
        </w:rPr>
        <w:t>Invited speaker</w:t>
      </w:r>
      <w:r>
        <w:t xml:space="preserve">, “Adaptation of the Skeletal Muscle Cell During Atrophy.” </w:t>
      </w:r>
      <w:r w:rsidR="0016243F">
        <w:t>(March 28)</w:t>
      </w:r>
      <w:proofErr w:type="gramStart"/>
      <w:r w:rsidR="0016243F">
        <w:t>, Fairfax, VA.</w:t>
      </w:r>
      <w:proofErr w:type="gramEnd"/>
    </w:p>
    <w:p w14:paraId="0D41CD4E" w14:textId="77777777" w:rsidR="00290229" w:rsidRDefault="00290229" w:rsidP="00290229">
      <w:pPr>
        <w:spacing w:after="120"/>
        <w:ind w:left="1890"/>
      </w:pPr>
      <w:r>
        <w:t xml:space="preserve">Johns Hopkins University &amp; University of Maryland Schools of Nursing, (May 15) 9th Annual Research Day, “ Changing Face of Nursing Research”, </w:t>
      </w:r>
      <w:r>
        <w:rPr>
          <w:i/>
        </w:rPr>
        <w:t>Invited speaker</w:t>
      </w:r>
      <w:r>
        <w:t xml:space="preserve">, “ New Criteria for NIH Review.”  </w:t>
      </w:r>
    </w:p>
    <w:p w14:paraId="306DE1FC" w14:textId="77777777" w:rsidR="00290229" w:rsidRDefault="00290229" w:rsidP="00290229">
      <w:pPr>
        <w:spacing w:after="120"/>
        <w:ind w:left="1890"/>
      </w:pPr>
      <w:r>
        <w:t xml:space="preserve">6th Annual Congress on Women’s Health: From Bench to Bedside (June 21), </w:t>
      </w:r>
      <w:r>
        <w:rPr>
          <w:i/>
        </w:rPr>
        <w:t>Paper presented.</w:t>
      </w:r>
      <w:r>
        <w:t xml:space="preserve"> Washington D.C., “Physical Conditioning after Injury.” </w:t>
      </w:r>
    </w:p>
    <w:p w14:paraId="02834051" w14:textId="77777777" w:rsidR="00290229" w:rsidRDefault="00290229" w:rsidP="00290229">
      <w:pPr>
        <w:spacing w:after="120"/>
        <w:ind w:left="1890" w:hanging="1170"/>
      </w:pPr>
      <w:r>
        <w:t>1997</w:t>
      </w:r>
      <w:r>
        <w:tab/>
        <w:t xml:space="preserve">Biophysical Society, New Orleans, LA. Mar. 5, </w:t>
      </w:r>
      <w:r>
        <w:rPr>
          <w:i/>
        </w:rPr>
        <w:t>Paper presented.</w:t>
      </w:r>
      <w:r>
        <w:t xml:space="preserve"> “Altered Nuclear Control Domains In Aging Skeletal Muscle.”  </w:t>
      </w:r>
    </w:p>
    <w:p w14:paraId="004706A5" w14:textId="77777777" w:rsidR="00290229" w:rsidRDefault="00290229" w:rsidP="00290229">
      <w:pPr>
        <w:spacing w:after="120"/>
        <w:ind w:left="1890"/>
      </w:pPr>
      <w:proofErr w:type="gramStart"/>
      <w:r>
        <w:t xml:space="preserve">Society for Gynecologic Investigation, </w:t>
      </w:r>
      <w:r>
        <w:rPr>
          <w:i/>
        </w:rPr>
        <w:t>Paper presented.</w:t>
      </w:r>
      <w:proofErr w:type="gramEnd"/>
      <w:r>
        <w:t xml:space="preserve"> </w:t>
      </w:r>
      <w:proofErr w:type="gramStart"/>
      <w:r>
        <w:t xml:space="preserve">“Neonatal hypoxic ischemic </w:t>
      </w:r>
      <w:proofErr w:type="spellStart"/>
      <w:r>
        <w:t>neuroprotection</w:t>
      </w:r>
      <w:proofErr w:type="spellEnd"/>
      <w:r>
        <w:t xml:space="preserve"> by the adenosine A1 recept</w:t>
      </w:r>
      <w:r w:rsidR="007A4409">
        <w:t>or binding enhancer PD 81, 273,</w:t>
      </w:r>
      <w:r>
        <w:t xml:space="preserve">” </w:t>
      </w:r>
      <w:r w:rsidR="007A4409">
        <w:t>(March 21),</w:t>
      </w:r>
      <w:r w:rsidR="007A4409" w:rsidRPr="007A4409">
        <w:t xml:space="preserve"> </w:t>
      </w:r>
      <w:r w:rsidR="007A4409">
        <w:t>San Diego, CA.</w:t>
      </w:r>
      <w:proofErr w:type="gramEnd"/>
    </w:p>
    <w:p w14:paraId="3FD6A9A8" w14:textId="77777777" w:rsidR="00290229" w:rsidRDefault="00290229" w:rsidP="00717899">
      <w:pPr>
        <w:spacing w:after="120"/>
        <w:ind w:left="1890"/>
      </w:pPr>
      <w:r>
        <w:t>University of Texas, San Antonio, Health Science Center, School of Nursing, Nursing Science Colloquium, Invited Keynote Speaker, “Adaptation of Nuclear Con</w:t>
      </w:r>
      <w:r w:rsidR="009E589D">
        <w:t>trol Domains in Skeletal Muscle,</w:t>
      </w:r>
      <w:r>
        <w:t xml:space="preserve">” </w:t>
      </w:r>
      <w:r w:rsidR="00631E57">
        <w:t>(April 21),</w:t>
      </w:r>
      <w:r w:rsidR="009E589D">
        <w:t xml:space="preserve"> San Antonio, TX.</w:t>
      </w:r>
    </w:p>
    <w:p w14:paraId="293767F8" w14:textId="22117169" w:rsidR="00290229" w:rsidRDefault="00290229" w:rsidP="00717899">
      <w:pPr>
        <w:spacing w:after="120"/>
        <w:ind w:left="1890"/>
      </w:pPr>
      <w:proofErr w:type="gramStart"/>
      <w:r>
        <w:t xml:space="preserve">Western Institute of Nursing, 30th Annual Communicating Nursing Research Conference, </w:t>
      </w:r>
      <w:r>
        <w:rPr>
          <w:i/>
        </w:rPr>
        <w:t>Invited State of the Science Presentation</w:t>
      </w:r>
      <w:r w:rsidR="00174462">
        <w:t>, “</w:t>
      </w:r>
      <w:r>
        <w:t xml:space="preserve">Advances in </w:t>
      </w:r>
      <w:r w:rsidR="009E589D">
        <w:t>Physiologic Fatigue and Atrophy,</w:t>
      </w:r>
      <w:r>
        <w:t xml:space="preserve">” </w:t>
      </w:r>
      <w:r w:rsidR="009E589D">
        <w:t>(May 3)</w:t>
      </w:r>
      <w:r w:rsidR="00974E08">
        <w:t>,</w:t>
      </w:r>
      <w:r w:rsidR="009E589D">
        <w:t xml:space="preserve"> Portland, OR.</w:t>
      </w:r>
      <w:proofErr w:type="gramEnd"/>
    </w:p>
    <w:p w14:paraId="4D9C6BC9" w14:textId="290B290B" w:rsidR="00290229" w:rsidRDefault="00290229" w:rsidP="00717899">
      <w:pPr>
        <w:tabs>
          <w:tab w:val="left" w:pos="360"/>
          <w:tab w:val="left" w:pos="720"/>
        </w:tabs>
        <w:spacing w:after="120"/>
        <w:ind w:left="1890"/>
      </w:pPr>
      <w:r>
        <w:t xml:space="preserve">Gordon Research Conference, Muscle: Excitation/Contraction Coupling. </w:t>
      </w:r>
      <w:r>
        <w:rPr>
          <w:i/>
        </w:rPr>
        <w:t>Paper Presented</w:t>
      </w:r>
      <w:r>
        <w:t>, “Calcium Sign</w:t>
      </w:r>
      <w:r w:rsidR="00974E08">
        <w:t>aling In Skeletal Muscle Nuclei,” (June 12), Colby-Sawyer College, NH,</w:t>
      </w:r>
    </w:p>
    <w:p w14:paraId="04DFDDEF" w14:textId="77777777" w:rsidR="00290229" w:rsidRDefault="00290229" w:rsidP="00717899">
      <w:pPr>
        <w:tabs>
          <w:tab w:val="left" w:pos="360"/>
          <w:tab w:val="left" w:pos="720"/>
        </w:tabs>
        <w:spacing w:after="120"/>
        <w:ind w:left="1890"/>
      </w:pPr>
      <w:r>
        <w:t xml:space="preserve">Johns Hopkins University School of Nursing, </w:t>
      </w:r>
      <w:r>
        <w:rPr>
          <w:i/>
        </w:rPr>
        <w:t>Invited speaker</w:t>
      </w:r>
      <w:r>
        <w:t xml:space="preserve"> “Clinical Eff</w:t>
      </w:r>
      <w:r w:rsidR="00076A72">
        <w:t>ects of Skeletal Muscle Atrophy,” (December 2), Baltimore, MD.</w:t>
      </w:r>
    </w:p>
    <w:p w14:paraId="1B51BA1F" w14:textId="77777777" w:rsidR="00290229" w:rsidRDefault="00290229" w:rsidP="00717899">
      <w:pPr>
        <w:spacing w:after="120"/>
        <w:ind w:left="1890" w:hanging="1170"/>
      </w:pPr>
      <w:r>
        <w:t>1996</w:t>
      </w:r>
      <w:r>
        <w:tab/>
        <w:t xml:space="preserve">Biophysical Society, Annual Meeting, </w:t>
      </w:r>
      <w:r>
        <w:rPr>
          <w:i/>
        </w:rPr>
        <w:t>Paper Presented</w:t>
      </w:r>
      <w:r>
        <w:t xml:space="preserve">. “A Role for </w:t>
      </w:r>
      <w:proofErr w:type="spellStart"/>
      <w:r>
        <w:t>Kinesin</w:t>
      </w:r>
      <w:proofErr w:type="spellEnd"/>
      <w:r>
        <w:t xml:space="preserve"> in Developing Soleus Muscle</w:t>
      </w:r>
      <w:r w:rsidR="00076A72">
        <w:t xml:space="preserve"> Fibers in the Rat.” </w:t>
      </w:r>
      <w:proofErr w:type="gramStart"/>
      <w:r w:rsidR="00076A72">
        <w:t>Feb. 18-22,</w:t>
      </w:r>
      <w:r>
        <w:t xml:space="preserve"> </w:t>
      </w:r>
      <w:r w:rsidR="00076A72">
        <w:t>Baltimore, MD.</w:t>
      </w:r>
      <w:proofErr w:type="gramEnd"/>
    </w:p>
    <w:p w14:paraId="295DF5C1" w14:textId="77777777" w:rsidR="00290229" w:rsidRDefault="00290229" w:rsidP="00717899">
      <w:pPr>
        <w:spacing w:after="120"/>
        <w:ind w:left="1890"/>
      </w:pPr>
      <w:r>
        <w:t xml:space="preserve">American College of Sports Medicine, Annual Meeting, </w:t>
      </w:r>
      <w:r>
        <w:rPr>
          <w:i/>
        </w:rPr>
        <w:t>Symposium</w:t>
      </w:r>
      <w:r>
        <w:t>:  “Professional Conduct and Financial Inte</w:t>
      </w:r>
      <w:r w:rsidR="0001353B">
        <w:t>rests,” (May 29- June 1),</w:t>
      </w:r>
      <w:r w:rsidR="0001353B" w:rsidRPr="0001353B">
        <w:t xml:space="preserve"> </w:t>
      </w:r>
      <w:r w:rsidR="0001353B">
        <w:t>Cincinnati, OH.</w:t>
      </w:r>
    </w:p>
    <w:p w14:paraId="14A9B353" w14:textId="77777777" w:rsidR="00290229" w:rsidRDefault="00290229" w:rsidP="00717899">
      <w:pPr>
        <w:spacing w:after="120"/>
        <w:ind w:left="1890"/>
      </w:pPr>
      <w:r>
        <w:t xml:space="preserve">American College of Sports Medicine, Annual Meeting, 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presented</w:t>
      </w:r>
      <w:r>
        <w:t>: “Cytoplasmic Volume-To-</w:t>
      </w:r>
      <w:proofErr w:type="spellStart"/>
      <w:r>
        <w:t>Myonucleus</w:t>
      </w:r>
      <w:proofErr w:type="spellEnd"/>
      <w:r>
        <w:t xml:space="preserve"> Ratios In Developing Rat Soleus And </w:t>
      </w:r>
      <w:proofErr w:type="spellStart"/>
      <w:r>
        <w:t>Plantaris</w:t>
      </w:r>
      <w:proofErr w:type="spellEnd"/>
      <w:r>
        <w:t xml:space="preserve"> Fibers.” </w:t>
      </w:r>
      <w:r w:rsidR="00257044">
        <w:t>(May 29- June 1)</w:t>
      </w:r>
      <w:proofErr w:type="gramStart"/>
      <w:r w:rsidR="00257044">
        <w:t>, Cincinnati, OH.</w:t>
      </w:r>
      <w:proofErr w:type="gramEnd"/>
    </w:p>
    <w:p w14:paraId="4D513232" w14:textId="77777777" w:rsidR="00290229" w:rsidRDefault="00290229" w:rsidP="00717899">
      <w:pPr>
        <w:spacing w:after="120"/>
        <w:ind w:left="1890"/>
      </w:pPr>
      <w:r>
        <w:t>NIH, NI</w:t>
      </w:r>
      <w:r w:rsidR="00257044">
        <w:t xml:space="preserve">NR, </w:t>
      </w:r>
      <w:r>
        <w:rPr>
          <w:i/>
        </w:rPr>
        <w:t>Invited seminar</w:t>
      </w:r>
      <w:r>
        <w:t xml:space="preserve">: “The Role Of </w:t>
      </w:r>
      <w:proofErr w:type="spellStart"/>
      <w:r>
        <w:t>Myonuclei</w:t>
      </w:r>
      <w:proofErr w:type="spellEnd"/>
      <w:r>
        <w:t xml:space="preserve"> And Molecular Motors In The De</w:t>
      </w:r>
      <w:r w:rsidR="00257044">
        <w:t xml:space="preserve">velopment Of Skeletal Muscle,” (Sept. 6), Bethesda, MD. </w:t>
      </w:r>
    </w:p>
    <w:p w14:paraId="3EFF8719" w14:textId="77777777" w:rsidR="00290229" w:rsidRDefault="00290229" w:rsidP="00717899">
      <w:pPr>
        <w:tabs>
          <w:tab w:val="left" w:pos="360"/>
        </w:tabs>
        <w:spacing w:after="120"/>
        <w:ind w:left="1890"/>
        <w:rPr>
          <w:i/>
        </w:rPr>
      </w:pPr>
      <w:proofErr w:type="gramStart"/>
      <w:r>
        <w:t>2nd Annual Fetal Research Meeting, University of California, San Diego</w:t>
      </w:r>
      <w:r w:rsidR="00D03CA5">
        <w:t xml:space="preserve">, </w:t>
      </w:r>
      <w:r>
        <w:t xml:space="preserve">“Neonatal Hypoxic-Ischemic </w:t>
      </w:r>
      <w:proofErr w:type="spellStart"/>
      <w:r>
        <w:t>Neuroprotection</w:t>
      </w:r>
      <w:proofErr w:type="spellEnd"/>
      <w:r>
        <w:t xml:space="preserve"> By The Adenosine A1 Receptor Binding Enhancer PD 81,273</w:t>
      </w:r>
      <w:r w:rsidR="00D03CA5">
        <w:t>,</w:t>
      </w:r>
      <w:r>
        <w:t xml:space="preserve">” </w:t>
      </w:r>
      <w:r w:rsidR="00D03CA5">
        <w:t>(October 11) La Jolla, CA.</w:t>
      </w:r>
      <w:proofErr w:type="gramEnd"/>
    </w:p>
    <w:p w14:paraId="6BEEA93D" w14:textId="1F676B07" w:rsidR="00290229" w:rsidRDefault="00290229" w:rsidP="00717899">
      <w:pPr>
        <w:spacing w:after="120"/>
        <w:ind w:left="1890"/>
      </w:pPr>
      <w:r>
        <w:lastRenderedPageBreak/>
        <w:t>Johns Hopkins University, Nov. 12, Invited</w:t>
      </w:r>
      <w:r>
        <w:rPr>
          <w:i/>
        </w:rPr>
        <w:t xml:space="preserve"> seminar</w:t>
      </w:r>
      <w:r w:rsidR="00174462">
        <w:t xml:space="preserve">. </w:t>
      </w:r>
      <w:proofErr w:type="gramStart"/>
      <w:r w:rsidR="00174462">
        <w:t>“</w:t>
      </w:r>
      <w:r>
        <w:t>Nuclear Control</w:t>
      </w:r>
      <w:r w:rsidR="00D03CA5">
        <w:t xml:space="preserve"> Of Skeletal Muscle Development,</w:t>
      </w:r>
      <w:r>
        <w:t>”</w:t>
      </w:r>
      <w:r w:rsidR="00393D94" w:rsidRPr="00393D94">
        <w:t xml:space="preserve"> </w:t>
      </w:r>
      <w:r w:rsidR="00393D94">
        <w:t>Baltimore, MD.</w:t>
      </w:r>
      <w:proofErr w:type="gramEnd"/>
    </w:p>
    <w:p w14:paraId="3DDF7D39" w14:textId="368FE219" w:rsidR="00290229" w:rsidRDefault="00290229" w:rsidP="00427FC3">
      <w:pPr>
        <w:spacing w:after="120"/>
        <w:ind w:left="1890" w:right="-90" w:hanging="1260"/>
        <w:rPr>
          <w:b/>
        </w:rPr>
      </w:pPr>
      <w:r>
        <w:t>1995</w:t>
      </w:r>
      <w:r>
        <w:tab/>
        <w:t xml:space="preserve">American College of Sports Medicine, Annual Meeting, 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Presented</w:t>
      </w:r>
      <w:r>
        <w:t>: “Cytoplasm-To-</w:t>
      </w:r>
      <w:proofErr w:type="spellStart"/>
      <w:r>
        <w:t>Myonucleus</w:t>
      </w:r>
      <w:proofErr w:type="spellEnd"/>
      <w:r>
        <w:t xml:space="preserve"> Ratios in Atrophic </w:t>
      </w:r>
      <w:r w:rsidR="00174462">
        <w:t>Skeletal Muscle.”</w:t>
      </w:r>
      <w:r w:rsidR="00FD2C0F">
        <w:t xml:space="preserve"> May 31-June 4,</w:t>
      </w:r>
      <w:r>
        <w:t xml:space="preserve"> </w:t>
      </w:r>
      <w:r w:rsidR="00FD2C0F">
        <w:t>Minneapolis, MN.</w:t>
      </w:r>
    </w:p>
    <w:p w14:paraId="41D3DB7C" w14:textId="77777777" w:rsidR="00290229" w:rsidRDefault="00290229" w:rsidP="00427FC3">
      <w:pPr>
        <w:spacing w:after="120"/>
        <w:ind w:left="1890" w:right="-90" w:hanging="1260"/>
      </w:pPr>
      <w:r>
        <w:t>1994</w:t>
      </w:r>
      <w:r>
        <w:tab/>
        <w:t xml:space="preserve">Second National Multi-specialty Conference on Urinary Continence, </w:t>
      </w:r>
      <w:r>
        <w:rPr>
          <w:i/>
        </w:rPr>
        <w:t>Paper presented</w:t>
      </w:r>
      <w:r>
        <w:t xml:space="preserve">: “Pelvic muscle profile types in response to pelvic muscle exercise.”  </w:t>
      </w:r>
      <w:proofErr w:type="gramStart"/>
      <w:r>
        <w:t>January 21</w:t>
      </w:r>
      <w:r w:rsidR="00FD2C0F">
        <w:t>,</w:t>
      </w:r>
      <w:r>
        <w:t xml:space="preserve"> </w:t>
      </w:r>
      <w:r w:rsidR="00FD2C0F">
        <w:t>Phoenix, AZ.</w:t>
      </w:r>
      <w:proofErr w:type="gramEnd"/>
    </w:p>
    <w:p w14:paraId="7797ED79" w14:textId="77777777" w:rsidR="00290229" w:rsidRDefault="00290229" w:rsidP="00427FC3">
      <w:pPr>
        <w:tabs>
          <w:tab w:val="left" w:pos="-288"/>
          <w:tab w:val="left" w:pos="54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800"/>
      </w:pPr>
      <w:r>
        <w:tab/>
        <w:t xml:space="preserve"> 1986</w:t>
      </w:r>
      <w:r>
        <w:tab/>
        <w:t>Biophysical Society Meetings</w:t>
      </w:r>
      <w:proofErr w:type="gramStart"/>
      <w:r>
        <w:t>,.</w:t>
      </w:r>
      <w:proofErr w:type="gramEnd"/>
      <w:r>
        <w:t xml:space="preserve">  </w:t>
      </w:r>
      <w:r>
        <w:rPr>
          <w:i/>
        </w:rPr>
        <w:t>Paper presented</w:t>
      </w:r>
      <w:r>
        <w:t xml:space="preserve">:  “Effects of decreased muscle activity on the velocity of shortening and myosin </w:t>
      </w:r>
      <w:proofErr w:type="spellStart"/>
      <w:r>
        <w:t>isozyme</w:t>
      </w:r>
      <w:proofErr w:type="spellEnd"/>
      <w:r>
        <w:t xml:space="preserve"> composition of single fibers from mammalian fast and slow muscles,” February</w:t>
      </w:r>
      <w:r w:rsidR="00FD2C0F">
        <w:t xml:space="preserve"> 8-13,</w:t>
      </w:r>
      <w:r>
        <w:t xml:space="preserve"> </w:t>
      </w:r>
      <w:r w:rsidR="00FD2C0F">
        <w:t>San Francisco, CA</w:t>
      </w:r>
    </w:p>
    <w:p w14:paraId="1A7E3B76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 xml:space="preserve">American College of Sports Medicine, National Meetings, </w:t>
      </w:r>
      <w:r>
        <w:rPr>
          <w:i/>
        </w:rPr>
        <w:t>Paper presented</w:t>
      </w:r>
      <w:r>
        <w:t>:  “Use of the Inverted Cage Suspension (ISC) Model to Induce Skeletal Muscle Atrophy</w:t>
      </w:r>
      <w:r w:rsidR="00FD2C0F">
        <w:t>,</w:t>
      </w:r>
      <w:r>
        <w:t xml:space="preserve">” </w:t>
      </w:r>
      <w:r w:rsidR="00FD2C0F">
        <w:t>Indianapolis, IN.</w:t>
      </w:r>
    </w:p>
    <w:p w14:paraId="77BBE51F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 xml:space="preserve">American College of Sports Medicine, National Meetings, </w:t>
      </w:r>
      <w:r>
        <w:rPr>
          <w:i/>
        </w:rPr>
        <w:t xml:space="preserve">Paper presented </w:t>
      </w:r>
      <w:r>
        <w:t xml:space="preserve"> “Effects of the recovery mode on soleus muscle composition fo</w:t>
      </w:r>
      <w:r w:rsidR="007E0891">
        <w:t xml:space="preserve">llowing </w:t>
      </w:r>
      <w:proofErr w:type="spellStart"/>
      <w:r w:rsidR="007E0891">
        <w:t>hypokinesia</w:t>
      </w:r>
      <w:proofErr w:type="spellEnd"/>
      <w:r w:rsidR="007E0891">
        <w:t xml:space="preserve">,” </w:t>
      </w:r>
      <w:r w:rsidR="00ED6A8D">
        <w:t>(</w:t>
      </w:r>
      <w:r w:rsidR="007E0891">
        <w:t>May 18-20</w:t>
      </w:r>
      <w:r w:rsidR="00ED6A8D">
        <w:t>)</w:t>
      </w:r>
      <w:r w:rsidR="007E0891">
        <w:t>,</w:t>
      </w:r>
      <w:r>
        <w:t xml:space="preserve"> </w:t>
      </w:r>
      <w:r w:rsidR="007E0891">
        <w:t xml:space="preserve">Indianapolis, </w:t>
      </w:r>
      <w:r w:rsidR="00811F48">
        <w:t>IN</w:t>
      </w:r>
      <w:r w:rsidR="007E0891">
        <w:t>.</w:t>
      </w:r>
    </w:p>
    <w:p w14:paraId="7E51CC7F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proofErr w:type="gramStart"/>
      <w:r>
        <w:t>Marquette University, and Sigma Theta Tau.</w:t>
      </w:r>
      <w:proofErr w:type="gramEnd"/>
      <w:r>
        <w:t xml:space="preserve">  </w:t>
      </w:r>
      <w:r>
        <w:rPr>
          <w:i/>
        </w:rPr>
        <w:t>Invited research colloquium</w:t>
      </w:r>
      <w:r>
        <w:t xml:space="preserve">.  </w:t>
      </w:r>
      <w:proofErr w:type="gramStart"/>
      <w:r>
        <w:t xml:space="preserve">“Clinical Implications for Skeletal Muscle Atrophy,” </w:t>
      </w:r>
      <w:r w:rsidR="00ED6A8D">
        <w:t>(</w:t>
      </w:r>
      <w:r>
        <w:t>October 10</w:t>
      </w:r>
      <w:r w:rsidR="00ED6A8D">
        <w:t>),</w:t>
      </w:r>
      <w:r>
        <w:t xml:space="preserve"> </w:t>
      </w:r>
      <w:r w:rsidR="00ED6A8D">
        <w:t xml:space="preserve">Milwaukee, </w:t>
      </w:r>
      <w:r w:rsidR="00811F48">
        <w:t>WI</w:t>
      </w:r>
      <w:r w:rsidR="00ED6A8D">
        <w:t>.</w:t>
      </w:r>
      <w:proofErr w:type="gramEnd"/>
    </w:p>
    <w:p w14:paraId="231F1641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proofErr w:type="gramStart"/>
      <w:r>
        <w:t>Wisconsin Nurses</w:t>
      </w:r>
      <w:r w:rsidR="00811F48">
        <w:t>’ Association Clinical Sessions</w:t>
      </w:r>
      <w:r>
        <w:t>.</w:t>
      </w:r>
      <w:proofErr w:type="gramEnd"/>
      <w:r>
        <w:t xml:space="preserve">  </w:t>
      </w:r>
      <w:proofErr w:type="gramStart"/>
      <w:r>
        <w:rPr>
          <w:i/>
        </w:rPr>
        <w:t>Paper presented</w:t>
      </w:r>
      <w:r>
        <w:t xml:space="preserve">:  “Use of the Inverted Cage Suspension Model (ISC) to Induce Skeletal Muscle Atrophy,” </w:t>
      </w:r>
      <w:r w:rsidR="00BC5B3B">
        <w:t>(</w:t>
      </w:r>
      <w:r w:rsidR="003D1949">
        <w:t>October 16</w:t>
      </w:r>
      <w:r w:rsidR="00BC5B3B">
        <w:t xml:space="preserve">), Milwaukee, </w:t>
      </w:r>
      <w:r w:rsidR="00811F48">
        <w:t>WI</w:t>
      </w:r>
      <w:r w:rsidR="00BC5B3B">
        <w:t>.</w:t>
      </w:r>
      <w:proofErr w:type="gramEnd"/>
    </w:p>
    <w:p w14:paraId="7AA587AA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proofErr w:type="gramStart"/>
      <w:r>
        <w:t>Wisconsin Nurses</w:t>
      </w:r>
      <w:r w:rsidR="00811F48">
        <w:t>’ Association Clinical Sessions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>Paper presented</w:t>
      </w:r>
      <w:r>
        <w:t>:  “Effects of the Recovery Mode on Soleus Muscle Composition Fo</w:t>
      </w:r>
      <w:r w:rsidR="00BC5B3B">
        <w:t xml:space="preserve">llowing </w:t>
      </w:r>
      <w:proofErr w:type="spellStart"/>
      <w:r w:rsidR="00BC5B3B">
        <w:t>Hypokinesia</w:t>
      </w:r>
      <w:proofErr w:type="spellEnd"/>
      <w:r w:rsidR="00BC5B3B">
        <w:t>,” (</w:t>
      </w:r>
      <w:r w:rsidR="003D1949">
        <w:t>October 16</w:t>
      </w:r>
      <w:r w:rsidR="00BC5B3B">
        <w:t xml:space="preserve">), Milwaukee, </w:t>
      </w:r>
      <w:r w:rsidR="00811F48">
        <w:t>WI</w:t>
      </w:r>
      <w:r w:rsidR="00BC5B3B">
        <w:t>.</w:t>
      </w:r>
      <w:proofErr w:type="gramEnd"/>
    </w:p>
    <w:p w14:paraId="3B526C9C" w14:textId="77777777" w:rsidR="00290229" w:rsidRDefault="00290229" w:rsidP="00427FC3">
      <w:pPr>
        <w:spacing w:after="120"/>
        <w:ind w:left="1890" w:right="-90" w:hanging="1440"/>
      </w:pPr>
      <w:r>
        <w:t>1985</w:t>
      </w:r>
      <w:r>
        <w:tab/>
        <w:t>Biophysical Society,</w:t>
      </w:r>
      <w:r w:rsidR="0016243F">
        <w:t xml:space="preserve"> Annual Meeting</w:t>
      </w:r>
      <w:r>
        <w:rPr>
          <w:i/>
        </w:rPr>
        <w:t>.  Paper presented</w:t>
      </w:r>
      <w:r>
        <w:t>: “CI</w:t>
      </w:r>
      <w:r>
        <w:rPr>
          <w:vertAlign w:val="superscript"/>
        </w:rPr>
        <w:t>-</w:t>
      </w:r>
      <w:r>
        <w:t xml:space="preserve"> Stimulation of </w:t>
      </w:r>
      <w:proofErr w:type="spellStart"/>
      <w:r>
        <w:t>Ca</w:t>
      </w:r>
      <w:proofErr w:type="spellEnd"/>
      <w:r>
        <w:t xml:space="preserve"> Release in Disrupted Cardiac Cells via Ionic Depolarization of Plasma Membrane Fragments,” </w:t>
      </w:r>
      <w:r w:rsidR="00B31FCB">
        <w:t>(</w:t>
      </w:r>
      <w:r>
        <w:t>February 26</w:t>
      </w:r>
      <w:r w:rsidR="00B31FCB">
        <w:t xml:space="preserve">), Baltimore, </w:t>
      </w:r>
      <w:r w:rsidR="00811F48">
        <w:t>MD</w:t>
      </w:r>
      <w:r w:rsidR="00B31FCB">
        <w:t>.</w:t>
      </w:r>
    </w:p>
    <w:p w14:paraId="641D6D38" w14:textId="77777777" w:rsidR="00290229" w:rsidRDefault="00290229" w:rsidP="00427FC3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440"/>
      </w:pPr>
      <w:r>
        <w:tab/>
      </w:r>
      <w:r>
        <w:tab/>
      </w:r>
      <w:r>
        <w:tab/>
        <w:t xml:space="preserve">University of Wisconsin-Madison, Department of Physiology, </w:t>
      </w:r>
      <w:r>
        <w:rPr>
          <w:i/>
        </w:rPr>
        <w:t>Invited seminar</w:t>
      </w:r>
      <w:r>
        <w:t xml:space="preserve">:  “The Effects of </w:t>
      </w:r>
      <w:proofErr w:type="spellStart"/>
      <w:r>
        <w:t>Hypokinesia</w:t>
      </w:r>
      <w:proofErr w:type="spellEnd"/>
      <w:r>
        <w:t xml:space="preserve"> on Mamma</w:t>
      </w:r>
      <w:r w:rsidR="00811F48">
        <w:t>lian Skeletal Muscle,” April 30,</w:t>
      </w:r>
      <w:r>
        <w:t xml:space="preserve"> </w:t>
      </w:r>
      <w:r w:rsidR="00811F48">
        <w:t>Madison, WI.</w:t>
      </w:r>
    </w:p>
    <w:p w14:paraId="57F3E14C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440"/>
      </w:pPr>
      <w:r>
        <w:tab/>
      </w:r>
      <w:r>
        <w:tab/>
      </w:r>
      <w:r>
        <w:tab/>
        <w:t xml:space="preserve">University of Minnesota, School of Nursing, </w:t>
      </w:r>
      <w:r>
        <w:rPr>
          <w:i/>
        </w:rPr>
        <w:t>Invited seminar</w:t>
      </w:r>
      <w:r>
        <w:t xml:space="preserve">:  “Research Program </w:t>
      </w:r>
      <w:r w:rsidR="00654EEF">
        <w:t>Development in Nursing,” May 17,</w:t>
      </w:r>
      <w:r>
        <w:t xml:space="preserve"> </w:t>
      </w:r>
      <w:r w:rsidR="00654EEF">
        <w:t>Minneapolis, MN.</w:t>
      </w:r>
    </w:p>
    <w:p w14:paraId="4217064A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440"/>
      </w:pPr>
      <w:r>
        <w:t>1984</w:t>
      </w:r>
      <w:r>
        <w:tab/>
      </w:r>
      <w:r>
        <w:tab/>
        <w:t xml:space="preserve">University of Maryland at Baltimore, College of Nursing.  </w:t>
      </w:r>
      <w:r>
        <w:rPr>
          <w:i/>
        </w:rPr>
        <w:t>Paper presented</w:t>
      </w:r>
      <w:r>
        <w:t>: “Recovery of Skeletal M</w:t>
      </w:r>
      <w:r w:rsidR="00654EEF">
        <w:t xml:space="preserve">uscle from Atrophy,” January 10, Baltimore, </w:t>
      </w:r>
      <w:proofErr w:type="gramStart"/>
      <w:r w:rsidR="00654EEF">
        <w:t>MD</w:t>
      </w:r>
      <w:r>
        <w:t xml:space="preserve"> .</w:t>
      </w:r>
      <w:proofErr w:type="gramEnd"/>
    </w:p>
    <w:p w14:paraId="08590B05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440"/>
      </w:pPr>
      <w:r>
        <w:tab/>
      </w:r>
      <w:r>
        <w:tab/>
      </w:r>
      <w:r>
        <w:tab/>
        <w:t>Biophysical Society</w:t>
      </w:r>
      <w:proofErr w:type="gramStart"/>
      <w:r>
        <w:t>,.</w:t>
      </w:r>
      <w:proofErr w:type="gramEnd"/>
      <w:r>
        <w:t xml:space="preserve">  </w:t>
      </w:r>
      <w:proofErr w:type="gramStart"/>
      <w:r>
        <w:rPr>
          <w:i/>
        </w:rPr>
        <w:t>Paper presented</w:t>
      </w:r>
      <w:r>
        <w:t>:  “Uniform Sarcomere Lengths in Mammalian Peel</w:t>
      </w:r>
      <w:r w:rsidR="00654EEF">
        <w:t>ed Muscle Fibers,” February 22, San Antonio, TX.</w:t>
      </w:r>
      <w:proofErr w:type="gramEnd"/>
    </w:p>
    <w:p w14:paraId="5B0872E4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440"/>
      </w:pPr>
      <w:r>
        <w:tab/>
      </w:r>
      <w:r>
        <w:tab/>
      </w:r>
      <w:r>
        <w:tab/>
        <w:t xml:space="preserve">University of Wisconsin-Milwaukee, School of Nursing.  </w:t>
      </w:r>
      <w:proofErr w:type="gramStart"/>
      <w:r>
        <w:rPr>
          <w:i/>
        </w:rPr>
        <w:t>Paper presented</w:t>
      </w:r>
      <w:r>
        <w:t xml:space="preserve">:  “Avoidance of </w:t>
      </w:r>
      <w:r w:rsidR="00654EEF">
        <w:t>Post-Atrophy Injury,” March 19, Milwaukee, WI</w:t>
      </w:r>
      <w:r>
        <w:t>.</w:t>
      </w:r>
      <w:proofErr w:type="gramEnd"/>
    </w:p>
    <w:p w14:paraId="6E2C77E1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lastRenderedPageBreak/>
        <w:t>University of Wiscons</w:t>
      </w:r>
      <w:r w:rsidR="009469E0">
        <w:t xml:space="preserve">in-Madison, School of Nursing. </w:t>
      </w:r>
      <w:r>
        <w:rPr>
          <w:i/>
        </w:rPr>
        <w:t>Paper presented</w:t>
      </w:r>
      <w:r>
        <w:t>: “Injury Potential During Post- H</w:t>
      </w:r>
      <w:r w:rsidR="00654EEF">
        <w:t>ypokinetic Recovery,” March 29, Madison, WI.</w:t>
      </w:r>
    </w:p>
    <w:p w14:paraId="3AFFF7E3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 xml:space="preserve">University of Illinois, College of Nursing.  </w:t>
      </w:r>
      <w:proofErr w:type="gramStart"/>
      <w:r>
        <w:rPr>
          <w:i/>
        </w:rPr>
        <w:t>Paper presented</w:t>
      </w:r>
      <w:r>
        <w:t>: “</w:t>
      </w:r>
      <w:proofErr w:type="spellStart"/>
      <w:r>
        <w:t>Hypokinesia</w:t>
      </w:r>
      <w:proofErr w:type="spellEnd"/>
      <w:r>
        <w:t xml:space="preserve"> and the Recover</w:t>
      </w:r>
      <w:r w:rsidR="00654EEF">
        <w:t>y of Skeletal Muscle,” April 10, Chicago, IL</w:t>
      </w:r>
      <w:r>
        <w:t>.</w:t>
      </w:r>
      <w:proofErr w:type="gramEnd"/>
    </w:p>
    <w:p w14:paraId="08D590C4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 xml:space="preserve">University of Pennsylvania, School of Nursing.  </w:t>
      </w:r>
      <w:r>
        <w:rPr>
          <w:i/>
        </w:rPr>
        <w:t>Paper presented</w:t>
      </w:r>
      <w:r>
        <w:t>:  “Recovery of Skeletal Muscl</w:t>
      </w:r>
      <w:r w:rsidR="00654EEF">
        <w:t>e:  Injury Potential,” April 11, Philadelphia, PA.</w:t>
      </w:r>
      <w:r>
        <w:t xml:space="preserve"> </w:t>
      </w:r>
    </w:p>
    <w:p w14:paraId="041F65C1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 xml:space="preserve">Brigham Young University, School of Nursing.  </w:t>
      </w:r>
      <w:r>
        <w:rPr>
          <w:i/>
        </w:rPr>
        <w:t>Paper presented</w:t>
      </w:r>
      <w:r>
        <w:t xml:space="preserve"> “Post-Exercise Ske</w:t>
      </w:r>
      <w:r w:rsidR="00654EEF">
        <w:t>letal Muscle Injury,” April 14, Provo, UT.</w:t>
      </w:r>
    </w:p>
    <w:p w14:paraId="438F5995" w14:textId="77777777" w:rsidR="00290229" w:rsidRDefault="00290229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/>
      </w:pPr>
      <w:r>
        <w:t>University of Wisco</w:t>
      </w:r>
      <w:r w:rsidR="00654EEF">
        <w:t>nsin-Madison, Madison, WI</w:t>
      </w:r>
      <w:r>
        <w:t xml:space="preserve">.  </w:t>
      </w:r>
      <w:r>
        <w:rPr>
          <w:i/>
        </w:rPr>
        <w:t>Invited seminar</w:t>
      </w:r>
      <w:r>
        <w:t xml:space="preserve">.  </w:t>
      </w:r>
      <w:proofErr w:type="gramStart"/>
      <w:r>
        <w:t xml:space="preserve">Department of Physical Education and </w:t>
      </w:r>
      <w:proofErr w:type="spellStart"/>
      <w:r>
        <w:t>Biodynamics</w:t>
      </w:r>
      <w:proofErr w:type="spellEnd"/>
      <w:r>
        <w:t>.</w:t>
      </w:r>
      <w:proofErr w:type="gramEnd"/>
      <w:r>
        <w:t xml:space="preserve">  </w:t>
      </w:r>
      <w:proofErr w:type="gramStart"/>
      <w:r>
        <w:t>“The Effects of Conditioning Following Decreased Skeletal Muscle Activity,” November.</w:t>
      </w:r>
      <w:proofErr w:type="gramEnd"/>
      <w:r>
        <w:t xml:space="preserve"> .</w:t>
      </w:r>
    </w:p>
    <w:p w14:paraId="6D6C7301" w14:textId="77777777" w:rsidR="00290229" w:rsidRDefault="00290229" w:rsidP="004155D7">
      <w:pPr>
        <w:tabs>
          <w:tab w:val="left" w:pos="1872"/>
        </w:tabs>
        <w:spacing w:after="120"/>
        <w:ind w:left="1890" w:right="-90" w:hanging="1080"/>
      </w:pPr>
      <w:r>
        <w:t>1983</w:t>
      </w:r>
      <w:r>
        <w:tab/>
      </w:r>
      <w:r w:rsidR="00435C5A">
        <w:t xml:space="preserve">FASEB Meeting, </w:t>
      </w:r>
      <w:r>
        <w:rPr>
          <w:i/>
        </w:rPr>
        <w:t>Paper presented</w:t>
      </w:r>
      <w:r>
        <w:t>: “Influence of Exercise on the Recovery of Skeletal Muscle</w:t>
      </w:r>
      <w:r w:rsidR="00435C5A">
        <w:t xml:space="preserve"> from </w:t>
      </w:r>
      <w:proofErr w:type="spellStart"/>
      <w:r w:rsidR="00435C5A">
        <w:t>Hypokinesia</w:t>
      </w:r>
      <w:proofErr w:type="spellEnd"/>
      <w:r w:rsidR="00435C5A">
        <w:t>,” April 11-15,</w:t>
      </w:r>
      <w:r>
        <w:t xml:space="preserve"> </w:t>
      </w:r>
      <w:r w:rsidR="00435C5A">
        <w:t>Chicago, IL.</w:t>
      </w:r>
    </w:p>
    <w:p w14:paraId="7484F14F" w14:textId="77777777" w:rsidR="00290229" w:rsidRDefault="008C1D26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080"/>
      </w:pPr>
      <w:r>
        <w:tab/>
      </w:r>
      <w:r>
        <w:tab/>
      </w:r>
      <w:proofErr w:type="gramStart"/>
      <w:r w:rsidR="00290229">
        <w:t>Illinois Nurses’ Association Research Sessions.</w:t>
      </w:r>
      <w:proofErr w:type="gramEnd"/>
      <w:r w:rsidR="00290229">
        <w:t xml:space="preserve">  </w:t>
      </w:r>
      <w:proofErr w:type="gramStart"/>
      <w:r w:rsidR="00290229">
        <w:rPr>
          <w:i/>
        </w:rPr>
        <w:t>Paper presented</w:t>
      </w:r>
      <w:r w:rsidR="00290229">
        <w:t xml:space="preserve">:  “Influence of Exercise on the Recovery of Skeletal Muscle from </w:t>
      </w:r>
      <w:proofErr w:type="spellStart"/>
      <w:r w:rsidR="00290229">
        <w:t>Hypokinesia</w:t>
      </w:r>
      <w:proofErr w:type="spellEnd"/>
      <w:r w:rsidR="0016243F">
        <w:t>,” October, Chicago, IL.</w:t>
      </w:r>
      <w:proofErr w:type="gramEnd"/>
    </w:p>
    <w:p w14:paraId="2B2A5EF5" w14:textId="6B369BF2" w:rsidR="00290229" w:rsidRDefault="008C1D26" w:rsidP="004155D7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080"/>
      </w:pPr>
      <w:r>
        <w:tab/>
      </w:r>
      <w:r>
        <w:tab/>
      </w:r>
      <w:r w:rsidR="00B664C4">
        <w:t xml:space="preserve">Rush University, </w:t>
      </w:r>
      <w:r w:rsidR="00290229">
        <w:t>The Fifth Annual Surgical Nursing Symposium, “Focus on Nursing As</w:t>
      </w:r>
      <w:r w:rsidR="00CF2B75">
        <w:t>sessment:  The Surgical Patient.</w:t>
      </w:r>
      <w:r w:rsidR="00290229">
        <w:t xml:space="preserve">”  </w:t>
      </w:r>
      <w:proofErr w:type="gramStart"/>
      <w:r w:rsidR="00290229">
        <w:rPr>
          <w:i/>
        </w:rPr>
        <w:t>Paper presented</w:t>
      </w:r>
      <w:r w:rsidR="00290229">
        <w:t>: “The Effects of Immobility on Fluid and Electrol</w:t>
      </w:r>
      <w:r w:rsidR="00CF2B75">
        <w:t>yte Balance,</w:t>
      </w:r>
      <w:r w:rsidR="00CD1C13">
        <w:t xml:space="preserve">” </w:t>
      </w:r>
      <w:r>
        <w:t>November 15-16,</w:t>
      </w:r>
      <w:r w:rsidR="00290229">
        <w:t xml:space="preserve"> </w:t>
      </w:r>
      <w:r>
        <w:t>Chicago, IL</w:t>
      </w:r>
      <w:r w:rsidR="00CF2B75">
        <w:t>.</w:t>
      </w:r>
      <w:proofErr w:type="gramEnd"/>
    </w:p>
    <w:p w14:paraId="1389AF34" w14:textId="77777777" w:rsidR="00290229" w:rsidRDefault="008C1D26" w:rsidP="004155D7">
      <w:pPr>
        <w:tabs>
          <w:tab w:val="left" w:pos="-288"/>
          <w:tab w:val="left" w:pos="432"/>
          <w:tab w:val="left" w:pos="180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080"/>
      </w:pPr>
      <w:r>
        <w:t>1982</w:t>
      </w:r>
      <w:r>
        <w:tab/>
      </w:r>
      <w:r w:rsidR="004155D7">
        <w:t xml:space="preserve"> </w:t>
      </w:r>
      <w:r w:rsidR="00290229">
        <w:t xml:space="preserve">Rush Nursing Research Colloquium, Rush College of Nursing, </w:t>
      </w:r>
      <w:r w:rsidR="00290229">
        <w:rPr>
          <w:i/>
        </w:rPr>
        <w:t>Paper presented</w:t>
      </w:r>
      <w:r w:rsidR="00290229">
        <w:t xml:space="preserve">: “Adaptation of Rat Skeletal Muscle to </w:t>
      </w:r>
      <w:proofErr w:type="spellStart"/>
      <w:r w:rsidR="00290229">
        <w:t>Hypokine</w:t>
      </w:r>
      <w:r>
        <w:t>sia</w:t>
      </w:r>
      <w:proofErr w:type="spellEnd"/>
      <w:r>
        <w:t>,” March,</w:t>
      </w:r>
      <w:r w:rsidR="00290229">
        <w:t xml:space="preserve"> </w:t>
      </w:r>
      <w:r>
        <w:t>Chicago, IL.</w:t>
      </w:r>
    </w:p>
    <w:p w14:paraId="24131B55" w14:textId="3EC3C7B9" w:rsidR="00290229" w:rsidRDefault="00290229" w:rsidP="004155D7">
      <w:pPr>
        <w:tabs>
          <w:tab w:val="left" w:pos="-270"/>
          <w:tab w:val="left" w:pos="432"/>
          <w:tab w:val="left" w:pos="1152"/>
          <w:tab w:val="left" w:pos="180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90" w:right="-90" w:hanging="1080"/>
      </w:pPr>
      <w:r>
        <w:rPr>
          <w:b/>
        </w:rPr>
        <w:tab/>
      </w:r>
      <w:r>
        <w:rPr>
          <w:b/>
        </w:rPr>
        <w:tab/>
      </w:r>
      <w:r>
        <w:t xml:space="preserve">American Physiological Society, Fall Meetings, </w:t>
      </w:r>
      <w:r>
        <w:rPr>
          <w:i/>
        </w:rPr>
        <w:t>Paper presented</w:t>
      </w:r>
      <w:r>
        <w:t xml:space="preserve">:  “Adaptation of Rat Skeletal Muscle to </w:t>
      </w:r>
      <w:proofErr w:type="spellStart"/>
      <w:r>
        <w:t>Hypokinesia</w:t>
      </w:r>
      <w:proofErr w:type="spellEnd"/>
      <w:r>
        <w:t>,</w:t>
      </w:r>
      <w:r w:rsidR="00096B74">
        <w:t>”</w:t>
      </w:r>
      <w:r>
        <w:t xml:space="preserve"> September</w:t>
      </w:r>
      <w:r w:rsidR="0087150A">
        <w:t>,</w:t>
      </w:r>
      <w:r w:rsidR="0087150A" w:rsidRPr="0087150A">
        <w:t xml:space="preserve"> </w:t>
      </w:r>
      <w:r w:rsidR="0088534E">
        <w:t>San Diego, CA</w:t>
      </w:r>
      <w:r w:rsidR="0087150A">
        <w:t>.</w:t>
      </w:r>
    </w:p>
    <w:p w14:paraId="0C0C63A0" w14:textId="77777777" w:rsidR="00290229" w:rsidRDefault="00CB2F12" w:rsidP="004155D7">
      <w:pPr>
        <w:tabs>
          <w:tab w:val="left" w:pos="-270"/>
          <w:tab w:val="left" w:pos="432"/>
          <w:tab w:val="left" w:pos="1152"/>
          <w:tab w:val="left" w:pos="1800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00" w:right="-90" w:hanging="1080"/>
      </w:pPr>
      <w:r>
        <w:t>1981</w:t>
      </w:r>
      <w:r>
        <w:tab/>
        <w:t xml:space="preserve">Research Symposium. </w:t>
      </w:r>
      <w:proofErr w:type="gramStart"/>
      <w:r w:rsidR="00290229">
        <w:t>University of Michigan.</w:t>
      </w:r>
      <w:proofErr w:type="gramEnd"/>
      <w:r w:rsidR="00290229">
        <w:t xml:space="preserve">  Graduate Program’s and Sigma Theta Tau, </w:t>
      </w:r>
      <w:r w:rsidR="00290229">
        <w:rPr>
          <w:i/>
        </w:rPr>
        <w:t>Paper presented</w:t>
      </w:r>
      <w:r w:rsidR="00290229">
        <w:t xml:space="preserve">: “Influence of Physical Conditioning on the Recovery of Skeletal Muscle from Temporary </w:t>
      </w:r>
      <w:proofErr w:type="spellStart"/>
      <w:r w:rsidR="00290229">
        <w:t>Hypokinesia</w:t>
      </w:r>
      <w:proofErr w:type="spellEnd"/>
      <w:r w:rsidR="00290229">
        <w:t xml:space="preserve">:  The </w:t>
      </w:r>
      <w:proofErr w:type="spellStart"/>
      <w:r w:rsidR="00290229">
        <w:t>Hypokinesia</w:t>
      </w:r>
      <w:proofErr w:type="spellEnd"/>
      <w:r w:rsidR="00290229">
        <w:t xml:space="preserve"> Model,” April 22-25</w:t>
      </w:r>
      <w:r w:rsidR="0088534E">
        <w:t>,</w:t>
      </w:r>
      <w:r w:rsidR="0088534E" w:rsidRPr="0088534E">
        <w:t xml:space="preserve"> </w:t>
      </w:r>
      <w:r>
        <w:t>Ann Arbor, MI</w:t>
      </w:r>
      <w:r w:rsidR="0088534E">
        <w:t>.</w:t>
      </w:r>
    </w:p>
    <w:p w14:paraId="190AA307" w14:textId="6B2DFC89" w:rsidR="000B49AA" w:rsidRDefault="00290229" w:rsidP="007F323B">
      <w:pPr>
        <w:tabs>
          <w:tab w:val="left" w:pos="-270"/>
          <w:tab w:val="left" w:pos="432"/>
          <w:tab w:val="left" w:pos="1152"/>
          <w:tab w:val="left" w:pos="1800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</w:tabs>
        <w:spacing w:after="120"/>
        <w:ind w:left="1800" w:right="-90"/>
        <w:rPr>
          <w:ins w:id="1" w:author="Chris Kasper" w:date="2013-11-05T22:51:00Z"/>
        </w:rPr>
      </w:pPr>
      <w:r>
        <w:t xml:space="preserve">University of Michigan, Continuing Education, </w:t>
      </w:r>
      <w:r>
        <w:rPr>
          <w:i/>
        </w:rPr>
        <w:t>Seminar</w:t>
      </w:r>
      <w:r>
        <w:t xml:space="preserve"> presented with Dr. Pat Butler: “Eyes of March – Physical Assessment of the Eye and Emergency </w:t>
      </w:r>
      <w:r w:rsidR="0016243F">
        <w:t>Care of Eye Injuries,” March 22,</w:t>
      </w:r>
      <w:r>
        <w:t xml:space="preserve"> </w:t>
      </w:r>
      <w:r w:rsidR="0016243F">
        <w:t>Lansing, Michigan.</w:t>
      </w:r>
      <w:bookmarkStart w:id="2" w:name="_GoBack"/>
      <w:bookmarkEnd w:id="2"/>
    </w:p>
    <w:tbl>
      <w:tblPr>
        <w:tblW w:w="9900" w:type="dxa"/>
        <w:tblInd w:w="108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8640"/>
      </w:tblGrid>
      <w:tr w:rsidR="00290229" w14:paraId="0CC8D397" w14:textId="77777777">
        <w:trPr>
          <w:trHeight w:val="578"/>
        </w:trPr>
        <w:tc>
          <w:tcPr>
            <w:tcW w:w="9900" w:type="dxa"/>
            <w:gridSpan w:val="2"/>
          </w:tcPr>
          <w:p w14:paraId="5C323284" w14:textId="77777777" w:rsidR="00290229" w:rsidRDefault="00290229">
            <w:pPr>
              <w:spacing w:after="120"/>
              <w:ind w:right="-432"/>
            </w:pPr>
            <w:proofErr w:type="gramStart"/>
            <w:r w:rsidRPr="00431D7D">
              <w:rPr>
                <w:b/>
                <w:sz w:val="28"/>
              </w:rPr>
              <w:t>ADMINISTRATIVE  SERVICE</w:t>
            </w:r>
            <w:proofErr w:type="gramEnd"/>
            <w:r>
              <w:rPr>
                <w:b/>
              </w:rPr>
              <w:t xml:space="preserve"> </w:t>
            </w:r>
            <w:r w:rsidRPr="00DC4F1B">
              <w:rPr>
                <w:b/>
                <w:sz w:val="28"/>
              </w:rPr>
              <w:t>(Policy, budgets, personnel etc.)</w:t>
            </w:r>
          </w:p>
        </w:tc>
      </w:tr>
      <w:tr w:rsidR="00290229" w14:paraId="6E0172E3" w14:textId="77777777">
        <w:trPr>
          <w:trHeight w:val="542"/>
        </w:trPr>
        <w:tc>
          <w:tcPr>
            <w:tcW w:w="9900" w:type="dxa"/>
            <w:gridSpan w:val="2"/>
            <w:tcBorders>
              <w:bottom w:val="nil"/>
            </w:tcBorders>
          </w:tcPr>
          <w:p w14:paraId="0F69EEF9" w14:textId="77777777" w:rsidR="00290229" w:rsidRPr="001F08CB" w:rsidRDefault="005D7D39">
            <w:pPr>
              <w:spacing w:after="120"/>
              <w:ind w:right="-432"/>
              <w:rPr>
                <w:b/>
                <w:sz w:val="28"/>
              </w:rPr>
            </w:pPr>
            <w:r>
              <w:rPr>
                <w:b/>
                <w:sz w:val="28"/>
              </w:rPr>
              <w:t>USU</w:t>
            </w:r>
            <w:r w:rsidR="004049F9">
              <w:rPr>
                <w:b/>
                <w:sz w:val="28"/>
              </w:rPr>
              <w:t xml:space="preserve"> </w:t>
            </w:r>
            <w:r w:rsidR="00290229" w:rsidRPr="000C5BFE">
              <w:rPr>
                <w:b/>
                <w:sz w:val="28"/>
              </w:rPr>
              <w:t>/ Dept. of Veterans Affairs</w:t>
            </w:r>
          </w:p>
        </w:tc>
      </w:tr>
      <w:tr w:rsidR="00290229" w14:paraId="443089CD" w14:textId="77777777">
        <w:tc>
          <w:tcPr>
            <w:tcW w:w="9900" w:type="dxa"/>
            <w:gridSpan w:val="2"/>
            <w:tcBorders>
              <w:bottom w:val="nil"/>
            </w:tcBorders>
          </w:tcPr>
          <w:p w14:paraId="48A163A7" w14:textId="56B4DB56" w:rsidR="005414B5" w:rsidRDefault="005414B5" w:rsidP="00552E74">
            <w:pPr>
              <w:spacing w:after="60"/>
              <w:ind w:left="1602" w:right="72" w:hanging="1602"/>
            </w:pPr>
            <w:r>
              <w:t>2011</w:t>
            </w:r>
            <w:r w:rsidR="00991603">
              <w:t xml:space="preserve">- </w:t>
            </w:r>
            <w:r w:rsidR="002B0E31">
              <w:t xml:space="preserve">13       </w:t>
            </w:r>
            <w:r w:rsidR="00991603">
              <w:t xml:space="preserve">    </w:t>
            </w:r>
            <w:r w:rsidR="002B0E31">
              <w:t xml:space="preserve"> </w:t>
            </w:r>
            <w:r w:rsidR="00266BAD">
              <w:t>USU</w:t>
            </w:r>
            <w:r>
              <w:t xml:space="preserve"> Middle States Commission on Higher Education, Re-accreditation of University, </w:t>
            </w:r>
            <w:r w:rsidR="00791B44">
              <w:t xml:space="preserve">Member University </w:t>
            </w:r>
            <w:r>
              <w:t>Steering Committee</w:t>
            </w:r>
            <w:r w:rsidR="000543D5">
              <w:t>.</w:t>
            </w:r>
          </w:p>
          <w:p w14:paraId="7278DACD" w14:textId="784BCDDB" w:rsidR="00290229" w:rsidRDefault="00290229" w:rsidP="00552E74">
            <w:pPr>
              <w:spacing w:after="60"/>
              <w:ind w:left="1602" w:right="72" w:hanging="1602"/>
            </w:pPr>
            <w:r>
              <w:t xml:space="preserve">2010- </w:t>
            </w:r>
            <w:r w:rsidR="002B0E31">
              <w:t>12</w:t>
            </w:r>
            <w:r>
              <w:t xml:space="preserve">    </w:t>
            </w:r>
            <w:r w:rsidR="002B0E31">
              <w:t xml:space="preserve">    </w:t>
            </w:r>
            <w:r w:rsidR="00511920">
              <w:t xml:space="preserve">  </w:t>
            </w:r>
            <w:r w:rsidR="00EE77D8">
              <w:t xml:space="preserve">  </w:t>
            </w:r>
            <w:r w:rsidR="00BA2508">
              <w:t xml:space="preserve">VHA, </w:t>
            </w:r>
            <w:r>
              <w:t>Evidence Based Practice Goal Group, National Nursing EBP committee reporting to the National Nursing Executive Committee, policy, strategic planning, and EBP recommendations to National Nursing Executive Committee (EBP).</w:t>
            </w:r>
          </w:p>
          <w:p w14:paraId="216EE236" w14:textId="77777777" w:rsidR="00290229" w:rsidRPr="001F08CB" w:rsidRDefault="00290229" w:rsidP="00552E74">
            <w:pPr>
              <w:spacing w:after="60"/>
              <w:ind w:left="1602" w:right="72" w:hanging="1602"/>
            </w:pPr>
            <w:proofErr w:type="gramStart"/>
            <w:r w:rsidRPr="001F08CB">
              <w:t xml:space="preserve">2009 – </w:t>
            </w:r>
            <w:r w:rsidR="002B0E31">
              <w:t xml:space="preserve">13   </w:t>
            </w:r>
            <w:r w:rsidRPr="001F08CB">
              <w:t xml:space="preserve">   </w:t>
            </w:r>
            <w:r w:rsidR="00511920">
              <w:t xml:space="preserve">  </w:t>
            </w:r>
            <w:r w:rsidR="00EE77D8">
              <w:t xml:space="preserve">  </w:t>
            </w:r>
            <w:r w:rsidRPr="001F08CB">
              <w:rPr>
                <w:rFonts w:cs="Times"/>
              </w:rPr>
              <w:t>HJF Board</w:t>
            </w:r>
            <w:proofErr w:type="gramEnd"/>
            <w:r w:rsidRPr="001F08CB">
              <w:rPr>
                <w:rFonts w:cs="Times"/>
              </w:rPr>
              <w:t xml:space="preserve"> of Academic Councilors, </w:t>
            </w:r>
            <w:r w:rsidRPr="001F08CB">
              <w:rPr>
                <w:rFonts w:cs="Helvetica"/>
              </w:rPr>
              <w:t>The Henry M. Jackson Foundation for the Advancement of Military Medicine, Inc.</w:t>
            </w:r>
          </w:p>
          <w:p w14:paraId="35E8EF49" w14:textId="77777777" w:rsidR="00290229" w:rsidRPr="0001471D" w:rsidRDefault="002B0E31" w:rsidP="00552E74">
            <w:pPr>
              <w:spacing w:after="60"/>
              <w:ind w:left="1602" w:right="72" w:hanging="1620"/>
            </w:pPr>
            <w:r>
              <w:t xml:space="preserve">2009                  </w:t>
            </w:r>
            <w:r w:rsidR="00266BAD">
              <w:t>USU</w:t>
            </w:r>
            <w:r w:rsidR="00290229">
              <w:t xml:space="preserve"> President’s Working Group on Faculty Appointments and Promotions          </w:t>
            </w:r>
            <w:r w:rsidR="00290229">
              <w:lastRenderedPageBreak/>
              <w:t xml:space="preserve">(revision of the </w:t>
            </w:r>
            <w:r w:rsidR="00266BAD">
              <w:t>USU</w:t>
            </w:r>
            <w:r w:rsidR="00290229">
              <w:t xml:space="preserve"> Instruction 1100 document, academic promotions and tenure)</w:t>
            </w:r>
          </w:p>
        </w:tc>
      </w:tr>
      <w:tr w:rsidR="00290229" w14:paraId="0A0710A6" w14:textId="77777777">
        <w:tc>
          <w:tcPr>
            <w:tcW w:w="9900" w:type="dxa"/>
            <w:gridSpan w:val="2"/>
            <w:tcBorders>
              <w:bottom w:val="nil"/>
            </w:tcBorders>
          </w:tcPr>
          <w:p w14:paraId="152365DA" w14:textId="77777777" w:rsidR="00290229" w:rsidRPr="0001471D" w:rsidRDefault="00290229" w:rsidP="00552E74">
            <w:pPr>
              <w:spacing w:after="60"/>
              <w:ind w:left="1602" w:right="72" w:hanging="1602"/>
            </w:pPr>
            <w:r>
              <w:lastRenderedPageBreak/>
              <w:t xml:space="preserve">2007- Present     </w:t>
            </w:r>
            <w:r w:rsidRPr="0001471D">
              <w:t>National Genetics/Genomics Goal Group, VA Office</w:t>
            </w:r>
            <w:r w:rsidR="002B0E31">
              <w:t xml:space="preserve"> of Nursing Services (establish</w:t>
            </w:r>
            <w:r w:rsidR="007549D9">
              <w:t xml:space="preserve"> </w:t>
            </w:r>
            <w:r w:rsidRPr="0001471D">
              <w:t xml:space="preserve">strategic plan and strategies to nationally incorporate genetics/genomics </w:t>
            </w:r>
            <w:r w:rsidR="002B0E31">
              <w:t xml:space="preserve">into nursing </w:t>
            </w:r>
            <w:r>
              <w:t>care services</w:t>
            </w:r>
            <w:r w:rsidRPr="0001471D">
              <w:t xml:space="preserve"> as well as strategies to provide educational tr</w:t>
            </w:r>
            <w:r>
              <w:t xml:space="preserve">aining in genetics to </w:t>
            </w:r>
            <w:r w:rsidRPr="0001471D">
              <w:t xml:space="preserve">VA nurses system wide) </w:t>
            </w:r>
          </w:p>
        </w:tc>
      </w:tr>
      <w:tr w:rsidR="00290229" w14:paraId="12D93781" w14:textId="77777777">
        <w:tc>
          <w:tcPr>
            <w:tcW w:w="9900" w:type="dxa"/>
            <w:gridSpan w:val="2"/>
            <w:tcBorders>
              <w:bottom w:val="nil"/>
            </w:tcBorders>
          </w:tcPr>
          <w:p w14:paraId="4C166979" w14:textId="77777777" w:rsidR="00290229" w:rsidRDefault="00511920" w:rsidP="00552E74">
            <w:pPr>
              <w:spacing w:after="60"/>
              <w:ind w:left="1602" w:right="72" w:hanging="1602"/>
            </w:pPr>
            <w:r>
              <w:t>2007-</w:t>
            </w:r>
            <w:r w:rsidR="000E07C3">
              <w:t>12</w:t>
            </w:r>
            <w:r w:rsidR="00290229">
              <w:t xml:space="preserve">     </w:t>
            </w:r>
            <w:r w:rsidR="002D1E7C">
              <w:t xml:space="preserve">    </w:t>
            </w:r>
            <w:r>
              <w:t xml:space="preserve">  </w:t>
            </w:r>
            <w:r w:rsidR="00EE77D8">
              <w:t xml:space="preserve">  </w:t>
            </w:r>
            <w:r w:rsidR="00290229">
              <w:t>Nursing Research Advisory Group (NRAG), National nursing research committee      reporting to National Nursing Executive Committee, policy, strategic planning, and research recommendations to NNEC.</w:t>
            </w:r>
          </w:p>
        </w:tc>
      </w:tr>
      <w:tr w:rsidR="00290229" w14:paraId="69113DEA" w14:textId="77777777">
        <w:tc>
          <w:tcPr>
            <w:tcW w:w="9900" w:type="dxa"/>
            <w:gridSpan w:val="2"/>
            <w:tcBorders>
              <w:bottom w:val="nil"/>
            </w:tcBorders>
          </w:tcPr>
          <w:p w14:paraId="3232FC99" w14:textId="77777777" w:rsidR="00290229" w:rsidRPr="0001471D" w:rsidRDefault="00290229" w:rsidP="00552E74">
            <w:pPr>
              <w:spacing w:after="60"/>
              <w:ind w:right="72"/>
            </w:pPr>
            <w:r>
              <w:t xml:space="preserve">2007                  </w:t>
            </w:r>
            <w:r w:rsidR="00266BAD">
              <w:t>USU</w:t>
            </w:r>
            <w:r w:rsidRPr="0001471D">
              <w:t xml:space="preserve"> Research Week, Organizing Committee</w:t>
            </w:r>
          </w:p>
        </w:tc>
      </w:tr>
      <w:tr w:rsidR="00290229" w14:paraId="57A9120D" w14:textId="77777777">
        <w:tc>
          <w:tcPr>
            <w:tcW w:w="9900" w:type="dxa"/>
            <w:gridSpan w:val="2"/>
            <w:tcBorders>
              <w:bottom w:val="nil"/>
            </w:tcBorders>
          </w:tcPr>
          <w:p w14:paraId="55812D06" w14:textId="66E776A2" w:rsidR="00290229" w:rsidRPr="0001471D" w:rsidRDefault="00BA2508" w:rsidP="00552E74">
            <w:pPr>
              <w:spacing w:after="60"/>
              <w:ind w:left="1692" w:right="72" w:hanging="1692"/>
            </w:pPr>
            <w:r>
              <w:t>2005</w:t>
            </w:r>
            <w:r w:rsidR="00511920">
              <w:t>-</w:t>
            </w:r>
            <w:r w:rsidR="00A93FCE">
              <w:t xml:space="preserve">08         </w:t>
            </w:r>
            <w:r w:rsidR="00511920">
              <w:t xml:space="preserve">  </w:t>
            </w:r>
            <w:r w:rsidR="00EE77D8">
              <w:t xml:space="preserve">  </w:t>
            </w:r>
            <w:r w:rsidRPr="0001471D">
              <w:t>Chair, Faculty Welfare and Compensation Committee</w:t>
            </w:r>
            <w:r>
              <w:t xml:space="preserve">: School of Medicine </w:t>
            </w:r>
            <w:r w:rsidR="00290229" w:rsidRPr="0001471D">
              <w:t>C</w:t>
            </w:r>
            <w:r>
              <w:t xml:space="preserve">ompensation and Welfare Report </w:t>
            </w:r>
            <w:r w:rsidR="00290229" w:rsidRPr="0001471D">
              <w:t>(Research and analysis of a</w:t>
            </w:r>
            <w:r w:rsidR="00290229">
              <w:t xml:space="preserve">ll </w:t>
            </w:r>
            <w:r w:rsidR="00290229" w:rsidRPr="0001471D">
              <w:t xml:space="preserve">academic compensation for the university on behalf of the </w:t>
            </w:r>
            <w:r w:rsidR="00290229">
              <w:t xml:space="preserve">University </w:t>
            </w:r>
            <w:r w:rsidR="00290229" w:rsidRPr="0001471D">
              <w:t>Faculty Senate)</w:t>
            </w:r>
          </w:p>
        </w:tc>
      </w:tr>
      <w:tr w:rsidR="00290229" w14:paraId="4E9D9D7B" w14:textId="77777777">
        <w:tc>
          <w:tcPr>
            <w:tcW w:w="9900" w:type="dxa"/>
            <w:gridSpan w:val="2"/>
            <w:tcBorders>
              <w:bottom w:val="nil"/>
            </w:tcBorders>
          </w:tcPr>
          <w:p w14:paraId="0C265285" w14:textId="556434B3" w:rsidR="00290229" w:rsidRPr="0001471D" w:rsidRDefault="00265632" w:rsidP="00552E74">
            <w:pPr>
              <w:spacing w:after="60"/>
              <w:ind w:left="1692" w:right="72" w:hanging="1692"/>
            </w:pPr>
            <w:r>
              <w:t xml:space="preserve">2006                </w:t>
            </w:r>
            <w:r w:rsidR="00290229">
              <w:t xml:space="preserve"> </w:t>
            </w:r>
            <w:r w:rsidR="00290229" w:rsidRPr="0001471D">
              <w:t xml:space="preserve"> </w:t>
            </w:r>
            <w:r w:rsidR="00266BAD">
              <w:t>USU</w:t>
            </w:r>
            <w:r w:rsidR="00290229" w:rsidRPr="0001471D">
              <w:t xml:space="preserve"> Merit Review Committee</w:t>
            </w:r>
          </w:p>
          <w:p w14:paraId="35386AF8" w14:textId="04344454" w:rsidR="00290229" w:rsidRPr="0001471D" w:rsidRDefault="00265632" w:rsidP="00552E74">
            <w:pPr>
              <w:spacing w:after="60"/>
              <w:ind w:right="72"/>
            </w:pPr>
            <w:r>
              <w:t xml:space="preserve">2006-2013   </w:t>
            </w:r>
            <w:r w:rsidR="00290229">
              <w:t xml:space="preserve">      </w:t>
            </w:r>
            <w:r w:rsidR="00266BAD">
              <w:t>USU</w:t>
            </w:r>
            <w:r w:rsidR="00290229" w:rsidRPr="0001471D">
              <w:t xml:space="preserve"> Committee on Academic Promotions and Tenure</w:t>
            </w:r>
          </w:p>
          <w:p w14:paraId="506C7DD7" w14:textId="77777777" w:rsidR="00290229" w:rsidRPr="0001471D" w:rsidRDefault="0045417B" w:rsidP="00552E74">
            <w:pPr>
              <w:spacing w:after="60"/>
              <w:ind w:left="1602" w:right="72" w:hanging="1692"/>
            </w:pPr>
            <w:r>
              <w:t xml:space="preserve"> 2006-</w:t>
            </w:r>
            <w:r w:rsidR="00C33C49">
              <w:t xml:space="preserve">09         </w:t>
            </w:r>
            <w:r>
              <w:t xml:space="preserve">    </w:t>
            </w:r>
            <w:r w:rsidR="00C33C49">
              <w:t xml:space="preserve"> </w:t>
            </w:r>
            <w:r w:rsidR="00290229" w:rsidRPr="0001471D">
              <w:t xml:space="preserve">Dept. of Veterans Affairs, Office of Nursing Services, Nursing Research Advisory </w:t>
            </w:r>
            <w:r w:rsidR="00290229">
              <w:t xml:space="preserve">  </w:t>
            </w:r>
            <w:r w:rsidR="00290229" w:rsidRPr="0001471D">
              <w:t>Group: Advisory to National Nursing Executive Committee on issues of policy, conduct, implementation of nursing research in the VA system.</w:t>
            </w:r>
          </w:p>
          <w:p w14:paraId="6D248176" w14:textId="77777777" w:rsidR="00290229" w:rsidRPr="0001471D" w:rsidRDefault="00290229" w:rsidP="00552E74">
            <w:pPr>
              <w:spacing w:after="60"/>
              <w:ind w:left="1602" w:right="72" w:hanging="1692"/>
            </w:pPr>
            <w:r>
              <w:t xml:space="preserve"> </w:t>
            </w:r>
            <w:r w:rsidR="0045417B">
              <w:t>2005-</w:t>
            </w:r>
            <w:r w:rsidRPr="0001471D">
              <w:t xml:space="preserve">06          </w:t>
            </w:r>
            <w:r w:rsidR="0045417B">
              <w:t xml:space="preserve">    </w:t>
            </w:r>
            <w:r w:rsidRPr="0001471D">
              <w:t>Dept. of Veterans Affairs, Office of Nursing Services, University Affiliation Agreement Leadership Team (policy, guidelines, requests for proposals for academic affiliations of universities with VA Medical Centers and other facilities)</w:t>
            </w:r>
          </w:p>
          <w:p w14:paraId="2C877C56" w14:textId="77777777" w:rsidR="00290229" w:rsidRPr="0001471D" w:rsidRDefault="00A93FCE" w:rsidP="00552E74">
            <w:pPr>
              <w:spacing w:after="60"/>
              <w:ind w:right="72"/>
            </w:pPr>
            <w:r>
              <w:t xml:space="preserve">2006                  </w:t>
            </w:r>
            <w:r w:rsidR="00266BAD">
              <w:t>USU</w:t>
            </w:r>
            <w:r w:rsidR="00290229" w:rsidRPr="0001471D">
              <w:t xml:space="preserve"> Co-Chair Research Week</w:t>
            </w:r>
          </w:p>
          <w:p w14:paraId="1EC3A744" w14:textId="77777777" w:rsidR="00290229" w:rsidRPr="0001471D" w:rsidRDefault="00290229" w:rsidP="00552E74">
            <w:pPr>
              <w:spacing w:after="60"/>
              <w:ind w:right="72"/>
            </w:pPr>
            <w:r w:rsidRPr="0001471D">
              <w:t xml:space="preserve">2005- </w:t>
            </w:r>
            <w:r>
              <w:t>08</w:t>
            </w:r>
            <w:r w:rsidRPr="0001471D">
              <w:t xml:space="preserve">     </w:t>
            </w:r>
            <w:r>
              <w:t xml:space="preserve">   </w:t>
            </w:r>
            <w:r w:rsidR="0045417B">
              <w:t xml:space="preserve">    </w:t>
            </w:r>
            <w:r w:rsidRPr="0001471D">
              <w:t xml:space="preserve">Chair, Faculty Welfare and Compensation Committee, </w:t>
            </w:r>
            <w:r w:rsidR="00266BAD">
              <w:t>USU</w:t>
            </w:r>
          </w:p>
          <w:p w14:paraId="52F48C1B" w14:textId="77777777" w:rsidR="00290229" w:rsidRPr="0001471D" w:rsidRDefault="00290229" w:rsidP="00552E74">
            <w:pPr>
              <w:spacing w:after="60"/>
              <w:ind w:right="72"/>
            </w:pPr>
            <w:r w:rsidRPr="0001471D">
              <w:t>2005-</w:t>
            </w:r>
            <w:r>
              <w:t>08</w:t>
            </w:r>
            <w:r w:rsidRPr="0001471D">
              <w:t xml:space="preserve">      </w:t>
            </w:r>
            <w:r>
              <w:t xml:space="preserve">    </w:t>
            </w:r>
            <w:r w:rsidR="0045417B">
              <w:t xml:space="preserve">   </w:t>
            </w:r>
            <w:r>
              <w:t xml:space="preserve">University </w:t>
            </w:r>
            <w:r w:rsidRPr="0001471D">
              <w:t>Faculty Senate, Member</w:t>
            </w:r>
          </w:p>
          <w:p w14:paraId="0AAFCEB0" w14:textId="77777777" w:rsidR="00290229" w:rsidRPr="0001471D" w:rsidRDefault="00290229" w:rsidP="00552E74">
            <w:pPr>
              <w:spacing w:after="60"/>
              <w:ind w:left="1602" w:right="72" w:hanging="1620"/>
            </w:pPr>
            <w:r w:rsidRPr="0001471D">
              <w:t>2004-Present      Dept. of Veterans Affairs Central Office, Office of Chie</w:t>
            </w:r>
            <w:r w:rsidR="0045417B">
              <w:t>f of Nursing Services (</w:t>
            </w:r>
            <w:r w:rsidRPr="0001471D">
              <w:t>policy, strategic planning, implementation of national strategic plans)</w:t>
            </w:r>
          </w:p>
          <w:p w14:paraId="1598F87A" w14:textId="77777777" w:rsidR="00290229" w:rsidRPr="0001471D" w:rsidRDefault="00290229" w:rsidP="00552E74">
            <w:pPr>
              <w:spacing w:after="60"/>
              <w:ind w:right="72"/>
            </w:pPr>
            <w:r w:rsidRPr="0001471D">
              <w:t>2004-</w:t>
            </w:r>
            <w:r w:rsidR="00C33C49">
              <w:t>09</w:t>
            </w:r>
            <w:r w:rsidRPr="0001471D">
              <w:t xml:space="preserve">     </w:t>
            </w:r>
            <w:r w:rsidR="00C33C49">
              <w:t xml:space="preserve">   </w:t>
            </w:r>
            <w:r w:rsidRPr="0001471D">
              <w:t xml:space="preserve"> </w:t>
            </w:r>
            <w:r w:rsidR="0045417B">
              <w:t xml:space="preserve"> </w:t>
            </w:r>
            <w:r w:rsidR="0068182E">
              <w:t xml:space="preserve">   </w:t>
            </w:r>
            <w:r w:rsidR="00266BAD">
              <w:t>USU</w:t>
            </w:r>
            <w:r w:rsidRPr="0001471D">
              <w:t xml:space="preserve"> Faculty Senate Research Committee</w:t>
            </w:r>
          </w:p>
          <w:p w14:paraId="29CD936E" w14:textId="77777777" w:rsidR="00290229" w:rsidRPr="0001471D" w:rsidRDefault="0068182E" w:rsidP="0068182E">
            <w:pPr>
              <w:spacing w:after="60"/>
              <w:ind w:right="72"/>
            </w:pPr>
            <w:r>
              <w:t xml:space="preserve">2003-05             </w:t>
            </w:r>
            <w:r w:rsidR="00290229" w:rsidRPr="0001471D">
              <w:t xml:space="preserve">Faye </w:t>
            </w:r>
            <w:proofErr w:type="spellStart"/>
            <w:r w:rsidR="00290229" w:rsidRPr="0001471D">
              <w:t>Abdellah</w:t>
            </w:r>
            <w:proofErr w:type="spellEnd"/>
            <w:r w:rsidR="00290229" w:rsidRPr="0001471D">
              <w:t xml:space="preserve"> Nursing Research Center, Leadership Team</w:t>
            </w:r>
          </w:p>
        </w:tc>
      </w:tr>
      <w:tr w:rsidR="00290229" w14:paraId="2B9244D3" w14:textId="77777777">
        <w:tc>
          <w:tcPr>
            <w:tcW w:w="9900" w:type="dxa"/>
            <w:gridSpan w:val="2"/>
            <w:tcBorders>
              <w:bottom w:val="nil"/>
            </w:tcBorders>
          </w:tcPr>
          <w:p w14:paraId="711E1ED8" w14:textId="77777777" w:rsidR="00290229" w:rsidRPr="00D71B59" w:rsidRDefault="00290229">
            <w:pPr>
              <w:spacing w:after="120"/>
              <w:ind w:right="-432"/>
              <w:rPr>
                <w:sz w:val="28"/>
              </w:rPr>
            </w:pPr>
            <w:r w:rsidRPr="00D71B59">
              <w:rPr>
                <w:b/>
                <w:sz w:val="28"/>
              </w:rPr>
              <w:t>Johns Hopkins University School of Nursing</w:t>
            </w:r>
          </w:p>
        </w:tc>
      </w:tr>
      <w:tr w:rsidR="00290229" w14:paraId="1451FD42" w14:textId="77777777">
        <w:trPr>
          <w:trHeight w:val="560"/>
        </w:trPr>
        <w:tc>
          <w:tcPr>
            <w:tcW w:w="1260" w:type="dxa"/>
            <w:tcBorders>
              <w:right w:val="nil"/>
            </w:tcBorders>
          </w:tcPr>
          <w:p w14:paraId="25670BF9" w14:textId="77777777" w:rsidR="00290229" w:rsidRDefault="00290229" w:rsidP="0045417B">
            <w:pPr>
              <w:spacing w:after="120"/>
              <w:ind w:right="-432"/>
              <w:rPr>
                <w:b/>
              </w:rPr>
            </w:pPr>
            <w:r>
              <w:rPr>
                <w:b/>
              </w:rPr>
              <w:t>Year(s)</w:t>
            </w:r>
          </w:p>
        </w:tc>
        <w:tc>
          <w:tcPr>
            <w:tcW w:w="8640" w:type="dxa"/>
            <w:tcBorders>
              <w:left w:val="nil"/>
            </w:tcBorders>
          </w:tcPr>
          <w:p w14:paraId="7D432792" w14:textId="77777777" w:rsidR="00290229" w:rsidRDefault="00290229" w:rsidP="0045417B">
            <w:pPr>
              <w:spacing w:after="120"/>
              <w:ind w:right="-432"/>
              <w:rPr>
                <w:b/>
              </w:rPr>
            </w:pPr>
            <w:r>
              <w:rPr>
                <w:b/>
              </w:rPr>
              <w:t>Committee:  (year of service, indicate if office membership)</w:t>
            </w:r>
          </w:p>
        </w:tc>
      </w:tr>
      <w:tr w:rsidR="00290229" w14:paraId="2F19AA26" w14:textId="77777777">
        <w:tc>
          <w:tcPr>
            <w:tcW w:w="1260" w:type="dxa"/>
            <w:tcBorders>
              <w:right w:val="nil"/>
            </w:tcBorders>
          </w:tcPr>
          <w:p w14:paraId="286D9223" w14:textId="77777777" w:rsidR="00290229" w:rsidRDefault="00F42241" w:rsidP="00E07AF6">
            <w:pPr>
              <w:spacing w:after="100" w:afterAutospacing="1"/>
              <w:jc w:val="both"/>
            </w:pPr>
            <w:r>
              <w:t xml:space="preserve">2001- </w:t>
            </w:r>
            <w:r w:rsidR="00290229">
              <w:t>03</w:t>
            </w:r>
          </w:p>
        </w:tc>
        <w:tc>
          <w:tcPr>
            <w:tcW w:w="8640" w:type="dxa"/>
            <w:tcBorders>
              <w:left w:val="nil"/>
            </w:tcBorders>
          </w:tcPr>
          <w:p w14:paraId="0E8C154B" w14:textId="77777777" w:rsidR="00290229" w:rsidRDefault="00290229" w:rsidP="00E07AF6">
            <w:pPr>
              <w:spacing w:after="100" w:afterAutospacing="1"/>
              <w:jc w:val="both"/>
            </w:pPr>
            <w:r>
              <w:t>PhD Curriculum Committee</w:t>
            </w:r>
          </w:p>
        </w:tc>
      </w:tr>
      <w:tr w:rsidR="00290229" w14:paraId="362EBE51" w14:textId="77777777">
        <w:tc>
          <w:tcPr>
            <w:tcW w:w="1260" w:type="dxa"/>
            <w:tcBorders>
              <w:right w:val="nil"/>
            </w:tcBorders>
          </w:tcPr>
          <w:p w14:paraId="06A14DB9" w14:textId="77777777" w:rsidR="00290229" w:rsidRDefault="00290229" w:rsidP="00E07AF6">
            <w:pPr>
              <w:spacing w:after="100" w:afterAutospacing="1"/>
            </w:pPr>
            <w:r>
              <w:t>2000-</w:t>
            </w:r>
            <w:r w:rsidR="00F42241">
              <w:t xml:space="preserve"> </w:t>
            </w:r>
            <w:r>
              <w:t>03</w:t>
            </w:r>
          </w:p>
        </w:tc>
        <w:tc>
          <w:tcPr>
            <w:tcW w:w="8640" w:type="dxa"/>
            <w:tcBorders>
              <w:left w:val="nil"/>
            </w:tcBorders>
          </w:tcPr>
          <w:p w14:paraId="752F647B" w14:textId="77777777" w:rsidR="00290229" w:rsidRDefault="00290229" w:rsidP="00E07AF6">
            <w:pPr>
              <w:spacing w:after="100" w:afterAutospacing="1"/>
            </w:pPr>
            <w:proofErr w:type="spellStart"/>
            <w:r>
              <w:t>DNSc</w:t>
            </w:r>
            <w:proofErr w:type="spellEnd"/>
            <w:r>
              <w:t>. Admissions Committee</w:t>
            </w:r>
          </w:p>
        </w:tc>
      </w:tr>
      <w:tr w:rsidR="00290229" w14:paraId="45CF1972" w14:textId="77777777">
        <w:tc>
          <w:tcPr>
            <w:tcW w:w="1260" w:type="dxa"/>
            <w:tcBorders>
              <w:right w:val="nil"/>
            </w:tcBorders>
          </w:tcPr>
          <w:p w14:paraId="3A47F82D" w14:textId="77777777" w:rsidR="00290229" w:rsidRDefault="00F42241" w:rsidP="00E07AF6">
            <w:pPr>
              <w:spacing w:after="100" w:afterAutospacing="1"/>
              <w:ind w:right="-432"/>
            </w:pPr>
            <w:r>
              <w:t xml:space="preserve">1999- </w:t>
            </w:r>
            <w:r w:rsidR="00290229">
              <w:t>00</w:t>
            </w:r>
          </w:p>
        </w:tc>
        <w:tc>
          <w:tcPr>
            <w:tcW w:w="8640" w:type="dxa"/>
            <w:tcBorders>
              <w:left w:val="nil"/>
            </w:tcBorders>
          </w:tcPr>
          <w:p w14:paraId="7608AC83" w14:textId="77777777" w:rsidR="00290229" w:rsidRDefault="00290229" w:rsidP="00E07AF6">
            <w:pPr>
              <w:spacing w:after="100" w:afterAutospacing="1"/>
              <w:ind w:right="-432"/>
            </w:pPr>
            <w:r>
              <w:t>Chair, Ph.D. Curriculum Committee</w:t>
            </w:r>
          </w:p>
        </w:tc>
      </w:tr>
      <w:tr w:rsidR="00290229" w14:paraId="43CCA6B2" w14:textId="77777777">
        <w:tc>
          <w:tcPr>
            <w:tcW w:w="1260" w:type="dxa"/>
            <w:tcBorders>
              <w:right w:val="nil"/>
            </w:tcBorders>
          </w:tcPr>
          <w:p w14:paraId="35100DFF" w14:textId="77777777" w:rsidR="00290229" w:rsidRDefault="00F42241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00</w:t>
            </w:r>
          </w:p>
        </w:tc>
        <w:tc>
          <w:tcPr>
            <w:tcW w:w="8640" w:type="dxa"/>
            <w:tcBorders>
              <w:left w:val="nil"/>
            </w:tcBorders>
          </w:tcPr>
          <w:p w14:paraId="43F5B279" w14:textId="77777777" w:rsidR="00290229" w:rsidRDefault="00290229" w:rsidP="00E07AF6">
            <w:pPr>
              <w:spacing w:after="100" w:afterAutospacing="1"/>
              <w:ind w:right="-432"/>
            </w:pPr>
            <w:r>
              <w:t>Ph.D. Admissions Committee</w:t>
            </w:r>
          </w:p>
        </w:tc>
      </w:tr>
      <w:tr w:rsidR="00290229" w14:paraId="696B9B04" w14:textId="77777777">
        <w:tc>
          <w:tcPr>
            <w:tcW w:w="1260" w:type="dxa"/>
            <w:tcBorders>
              <w:right w:val="nil"/>
            </w:tcBorders>
          </w:tcPr>
          <w:p w14:paraId="1D23D33B" w14:textId="77777777" w:rsidR="00290229" w:rsidRDefault="00F42241" w:rsidP="00E07AF6">
            <w:pPr>
              <w:spacing w:after="100" w:afterAutospacing="1"/>
            </w:pPr>
            <w:r>
              <w:t xml:space="preserve">1997-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026B4CBD" w14:textId="77777777" w:rsidR="00290229" w:rsidRDefault="00290229" w:rsidP="00E07AF6">
            <w:pPr>
              <w:spacing w:after="100" w:afterAutospacing="1"/>
              <w:ind w:right="-432"/>
            </w:pPr>
            <w:r>
              <w:t>Appointments, Promotions and Tenure Committee</w:t>
            </w:r>
          </w:p>
        </w:tc>
      </w:tr>
      <w:tr w:rsidR="00290229" w14:paraId="51704545" w14:textId="77777777">
        <w:tc>
          <w:tcPr>
            <w:tcW w:w="1260" w:type="dxa"/>
            <w:tcBorders>
              <w:right w:val="nil"/>
            </w:tcBorders>
          </w:tcPr>
          <w:p w14:paraId="6610D2A6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1997-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2E6E1D8C" w14:textId="77777777" w:rsidR="00290229" w:rsidRDefault="00290229" w:rsidP="00E07AF6">
            <w:pPr>
              <w:spacing w:after="100" w:afterAutospacing="1"/>
              <w:ind w:right="-432"/>
            </w:pPr>
            <w:r>
              <w:t>Core Competencies Committee, Doctoral Program</w:t>
            </w:r>
          </w:p>
        </w:tc>
      </w:tr>
      <w:tr w:rsidR="00290229" w14:paraId="21EDC5FF" w14:textId="77777777">
        <w:tc>
          <w:tcPr>
            <w:tcW w:w="1260" w:type="dxa"/>
            <w:tcBorders>
              <w:right w:val="nil"/>
            </w:tcBorders>
          </w:tcPr>
          <w:p w14:paraId="5B1E57DC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03</w:t>
            </w:r>
          </w:p>
        </w:tc>
        <w:tc>
          <w:tcPr>
            <w:tcW w:w="8640" w:type="dxa"/>
            <w:tcBorders>
              <w:left w:val="nil"/>
            </w:tcBorders>
          </w:tcPr>
          <w:p w14:paraId="361D6D10" w14:textId="77777777" w:rsidR="00290229" w:rsidRDefault="00290229" w:rsidP="00E07AF6">
            <w:pPr>
              <w:spacing w:after="100" w:afterAutospacing="1"/>
              <w:ind w:right="-432"/>
            </w:pPr>
            <w:r>
              <w:t>Health Promotion and Disease Prevention Council</w:t>
            </w:r>
          </w:p>
        </w:tc>
      </w:tr>
      <w:tr w:rsidR="00290229" w14:paraId="017FEC61" w14:textId="77777777">
        <w:tc>
          <w:tcPr>
            <w:tcW w:w="1260" w:type="dxa"/>
            <w:tcBorders>
              <w:right w:val="nil"/>
            </w:tcBorders>
          </w:tcPr>
          <w:p w14:paraId="39D1908B" w14:textId="77777777" w:rsidR="00290229" w:rsidRDefault="00290229" w:rsidP="00E07AF6">
            <w:pPr>
              <w:spacing w:after="100" w:afterAutospacing="1"/>
              <w:ind w:right="-432"/>
            </w:pPr>
            <w:r>
              <w:t>1995</w:t>
            </w:r>
          </w:p>
        </w:tc>
        <w:tc>
          <w:tcPr>
            <w:tcW w:w="8640" w:type="dxa"/>
            <w:tcBorders>
              <w:left w:val="nil"/>
            </w:tcBorders>
          </w:tcPr>
          <w:p w14:paraId="37A2F438" w14:textId="77777777" w:rsidR="00290229" w:rsidRDefault="00290229" w:rsidP="00E07AF6">
            <w:pPr>
              <w:spacing w:after="100" w:afterAutospacing="1"/>
              <w:ind w:right="-432"/>
            </w:pPr>
            <w:r>
              <w:t>International and Extramural Academic Program Committee</w:t>
            </w:r>
          </w:p>
        </w:tc>
      </w:tr>
      <w:tr w:rsidR="00290229" w14:paraId="27A90599" w14:textId="77777777">
        <w:tc>
          <w:tcPr>
            <w:tcW w:w="1260" w:type="dxa"/>
            <w:tcBorders>
              <w:right w:val="nil"/>
            </w:tcBorders>
          </w:tcPr>
          <w:p w14:paraId="239BE529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2EB317E9" w14:textId="77777777" w:rsidR="00290229" w:rsidRDefault="00290229" w:rsidP="00E07AF6">
            <w:pPr>
              <w:spacing w:after="100" w:afterAutospacing="1"/>
              <w:ind w:right="-432"/>
            </w:pPr>
            <w:r>
              <w:t>International &amp; Extramural Academic Program: Certification Program Committee</w:t>
            </w:r>
          </w:p>
        </w:tc>
      </w:tr>
      <w:tr w:rsidR="00290229" w14:paraId="4CC97AF7" w14:textId="77777777">
        <w:tc>
          <w:tcPr>
            <w:tcW w:w="1260" w:type="dxa"/>
            <w:tcBorders>
              <w:right w:val="nil"/>
            </w:tcBorders>
          </w:tcPr>
          <w:p w14:paraId="1A488667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6B58E802" w14:textId="77777777" w:rsidR="00290229" w:rsidRDefault="00290229" w:rsidP="00E07AF6">
            <w:pPr>
              <w:spacing w:after="100" w:afterAutospacing="1"/>
              <w:ind w:right="-432"/>
            </w:pPr>
            <w:r>
              <w:t>Certification Program Committee</w:t>
            </w:r>
          </w:p>
        </w:tc>
      </w:tr>
      <w:tr w:rsidR="00290229" w14:paraId="294024D4" w14:textId="77777777">
        <w:tc>
          <w:tcPr>
            <w:tcW w:w="1260" w:type="dxa"/>
            <w:tcBorders>
              <w:right w:val="nil"/>
            </w:tcBorders>
          </w:tcPr>
          <w:p w14:paraId="687F3D0E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01</w:t>
            </w:r>
          </w:p>
        </w:tc>
        <w:tc>
          <w:tcPr>
            <w:tcW w:w="8640" w:type="dxa"/>
            <w:tcBorders>
              <w:left w:val="nil"/>
            </w:tcBorders>
          </w:tcPr>
          <w:p w14:paraId="74562E6E" w14:textId="77777777" w:rsidR="00290229" w:rsidRDefault="00290229" w:rsidP="00E07AF6">
            <w:pPr>
              <w:spacing w:after="100" w:afterAutospacing="1"/>
              <w:ind w:right="-432"/>
            </w:pPr>
            <w:r>
              <w:t>Doctoral Program Comprehensive Exam Review Sub-Committee</w:t>
            </w:r>
          </w:p>
        </w:tc>
      </w:tr>
      <w:tr w:rsidR="00290229" w14:paraId="3F73AC38" w14:textId="77777777">
        <w:tc>
          <w:tcPr>
            <w:tcW w:w="1260" w:type="dxa"/>
            <w:tcBorders>
              <w:right w:val="nil"/>
            </w:tcBorders>
          </w:tcPr>
          <w:p w14:paraId="1CD19E07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30A8312F" w14:textId="77777777" w:rsidR="00290229" w:rsidRDefault="00290229" w:rsidP="00E07AF6">
            <w:pPr>
              <w:spacing w:after="100" w:afterAutospacing="1"/>
              <w:ind w:right="-432"/>
            </w:pPr>
            <w:r>
              <w:t>Gerontology Council, Member</w:t>
            </w:r>
          </w:p>
        </w:tc>
      </w:tr>
      <w:tr w:rsidR="00290229" w14:paraId="17A4B5C3" w14:textId="77777777">
        <w:trPr>
          <w:trHeight w:val="407"/>
        </w:trPr>
        <w:tc>
          <w:tcPr>
            <w:tcW w:w="1260" w:type="dxa"/>
            <w:tcBorders>
              <w:right w:val="nil"/>
            </w:tcBorders>
          </w:tcPr>
          <w:p w14:paraId="53A2B982" w14:textId="77777777" w:rsidR="00290229" w:rsidRDefault="00023912" w:rsidP="00E07AF6">
            <w:pPr>
              <w:spacing w:after="100" w:afterAutospacing="1"/>
              <w:ind w:right="-432"/>
            </w:pPr>
            <w:r>
              <w:t xml:space="preserve">1998-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24B38FE9" w14:textId="77777777" w:rsidR="00290229" w:rsidRDefault="00290229" w:rsidP="00E07AF6">
            <w:pPr>
              <w:spacing w:after="100" w:afterAutospacing="1"/>
              <w:ind w:right="-432"/>
            </w:pPr>
            <w:r>
              <w:t>Genetics Committee</w:t>
            </w:r>
          </w:p>
        </w:tc>
      </w:tr>
      <w:tr w:rsidR="00290229" w14:paraId="68ADA585" w14:textId="77777777">
        <w:tc>
          <w:tcPr>
            <w:tcW w:w="9900" w:type="dxa"/>
            <w:gridSpan w:val="2"/>
          </w:tcPr>
          <w:p w14:paraId="3B167C5C" w14:textId="77777777" w:rsidR="00290229" w:rsidRPr="00D71B59" w:rsidRDefault="00290229">
            <w:pPr>
              <w:ind w:right="-432"/>
              <w:rPr>
                <w:b/>
                <w:sz w:val="28"/>
                <w:u w:val="single"/>
              </w:rPr>
            </w:pPr>
            <w:r w:rsidRPr="00D71B59">
              <w:rPr>
                <w:b/>
                <w:sz w:val="28"/>
                <w:u w:val="single"/>
              </w:rPr>
              <w:lastRenderedPageBreak/>
              <w:t xml:space="preserve">Johns Hopkins University </w:t>
            </w:r>
          </w:p>
        </w:tc>
      </w:tr>
      <w:tr w:rsidR="00290229" w14:paraId="7DF6458C" w14:textId="77777777">
        <w:tc>
          <w:tcPr>
            <w:tcW w:w="1260" w:type="dxa"/>
            <w:tcBorders>
              <w:right w:val="nil"/>
            </w:tcBorders>
          </w:tcPr>
          <w:p w14:paraId="68B3BFD2" w14:textId="77777777" w:rsidR="00290229" w:rsidRDefault="00FF7C7D">
            <w:pPr>
              <w:spacing w:after="120"/>
              <w:ind w:right="-432"/>
            </w:pPr>
            <w:r>
              <w:t xml:space="preserve">2000- </w:t>
            </w:r>
            <w:r w:rsidR="00290229">
              <w:t>02</w:t>
            </w:r>
          </w:p>
        </w:tc>
        <w:tc>
          <w:tcPr>
            <w:tcW w:w="8640" w:type="dxa"/>
            <w:tcBorders>
              <w:left w:val="nil"/>
            </w:tcBorders>
          </w:tcPr>
          <w:p w14:paraId="52D2D9B1" w14:textId="77777777" w:rsidR="00290229" w:rsidRDefault="00290229">
            <w:pPr>
              <w:spacing w:after="120"/>
              <w:ind w:right="-432"/>
            </w:pPr>
            <w:r w:rsidRPr="00C53544">
              <w:rPr>
                <w:b/>
              </w:rPr>
              <w:t>General Accounting Systems</w:t>
            </w:r>
            <w:r>
              <w:t>, BASIS Workgroup (University Wide reconstruction of computer accounting systems)</w:t>
            </w:r>
          </w:p>
        </w:tc>
      </w:tr>
      <w:tr w:rsidR="00290229" w14:paraId="7477E1A7" w14:textId="77777777">
        <w:trPr>
          <w:trHeight w:val="605"/>
        </w:trPr>
        <w:tc>
          <w:tcPr>
            <w:tcW w:w="1260" w:type="dxa"/>
            <w:tcBorders>
              <w:right w:val="nil"/>
            </w:tcBorders>
          </w:tcPr>
          <w:p w14:paraId="6BD6FB6D" w14:textId="77777777" w:rsidR="00290229" w:rsidRDefault="00FF7C7D">
            <w:pPr>
              <w:spacing w:after="120"/>
              <w:ind w:right="-432"/>
            </w:pPr>
            <w:r>
              <w:t xml:space="preserve">1998- </w:t>
            </w:r>
            <w:r w:rsidR="00290229">
              <w:t>02</w:t>
            </w:r>
          </w:p>
        </w:tc>
        <w:tc>
          <w:tcPr>
            <w:tcW w:w="8640" w:type="dxa"/>
            <w:tcBorders>
              <w:left w:val="nil"/>
            </w:tcBorders>
          </w:tcPr>
          <w:p w14:paraId="31787045" w14:textId="77777777" w:rsidR="00290229" w:rsidRDefault="00290229">
            <w:pPr>
              <w:spacing w:after="120"/>
              <w:ind w:right="-432"/>
            </w:pPr>
            <w:r w:rsidRPr="00C53544">
              <w:rPr>
                <w:b/>
              </w:rPr>
              <w:t>Leadership Alliance Consortium</w:t>
            </w:r>
            <w:r>
              <w:t>, SON Representative (Nat’l Minority Research Program)</w:t>
            </w:r>
          </w:p>
        </w:tc>
      </w:tr>
      <w:tr w:rsidR="00290229" w14:paraId="246D0229" w14:textId="77777777">
        <w:trPr>
          <w:trHeight w:val="821"/>
        </w:trPr>
        <w:tc>
          <w:tcPr>
            <w:tcW w:w="1260" w:type="dxa"/>
            <w:tcBorders>
              <w:right w:val="nil"/>
            </w:tcBorders>
          </w:tcPr>
          <w:p w14:paraId="3618B4A9" w14:textId="77777777" w:rsidR="00290229" w:rsidRDefault="00FF7C7D">
            <w:pPr>
              <w:spacing w:after="120"/>
              <w:ind w:right="-432"/>
            </w:pPr>
            <w:r>
              <w:t xml:space="preserve">1998- </w:t>
            </w:r>
            <w:r w:rsidR="00290229">
              <w:t>00</w:t>
            </w:r>
          </w:p>
        </w:tc>
        <w:tc>
          <w:tcPr>
            <w:tcW w:w="8640" w:type="dxa"/>
            <w:tcBorders>
              <w:left w:val="nil"/>
            </w:tcBorders>
          </w:tcPr>
          <w:p w14:paraId="6CD78DEF" w14:textId="77777777" w:rsidR="00290229" w:rsidRDefault="00290229">
            <w:pPr>
              <w:spacing w:after="120"/>
              <w:ind w:right="-432"/>
            </w:pPr>
            <w:r w:rsidRPr="00C53544">
              <w:rPr>
                <w:b/>
              </w:rPr>
              <w:t>JHU Graduate Board</w:t>
            </w:r>
            <w:r>
              <w:t>, SON Representative (University wide policy, policy enforcement, administration of PhD curriculum, legal, signature authority and awarding of academic degrees for University)</w:t>
            </w:r>
          </w:p>
        </w:tc>
      </w:tr>
      <w:tr w:rsidR="00290229" w14:paraId="5628D43A" w14:textId="77777777">
        <w:trPr>
          <w:trHeight w:val="632"/>
        </w:trPr>
        <w:tc>
          <w:tcPr>
            <w:tcW w:w="1260" w:type="dxa"/>
            <w:tcBorders>
              <w:right w:val="nil"/>
            </w:tcBorders>
          </w:tcPr>
          <w:p w14:paraId="04F8ADF3" w14:textId="77777777" w:rsidR="00290229" w:rsidRDefault="00FF7C7D">
            <w:pPr>
              <w:spacing w:after="120"/>
              <w:ind w:right="-432"/>
            </w:pPr>
            <w:r>
              <w:t xml:space="preserve">1997- </w:t>
            </w:r>
            <w:r w:rsidR="00290229">
              <w:t>99</w:t>
            </w:r>
          </w:p>
        </w:tc>
        <w:tc>
          <w:tcPr>
            <w:tcW w:w="8640" w:type="dxa"/>
            <w:tcBorders>
              <w:left w:val="nil"/>
            </w:tcBorders>
          </w:tcPr>
          <w:p w14:paraId="5335E897" w14:textId="77777777" w:rsidR="00290229" w:rsidRDefault="00290229">
            <w:pPr>
              <w:spacing w:after="120"/>
              <w:ind w:right="-432"/>
            </w:pPr>
            <w:r w:rsidRPr="00C53544">
              <w:rPr>
                <w:b/>
              </w:rPr>
              <w:t>Applied Physics Lab (APL):</w:t>
            </w:r>
            <w:r>
              <w:t xml:space="preserve"> Sabbatical Fellows and Professors Professional Committee</w:t>
            </w:r>
          </w:p>
        </w:tc>
      </w:tr>
    </w:tbl>
    <w:p w14:paraId="77629A12" w14:textId="77777777" w:rsidR="00290229" w:rsidRDefault="00290229"/>
    <w:tbl>
      <w:tblPr>
        <w:tblW w:w="9540" w:type="dxa"/>
        <w:tblInd w:w="-72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8100"/>
      </w:tblGrid>
      <w:tr w:rsidR="00290229" w14:paraId="318B689A" w14:textId="77777777">
        <w:trPr>
          <w:tblHeader/>
        </w:trPr>
        <w:tc>
          <w:tcPr>
            <w:tcW w:w="9540" w:type="dxa"/>
            <w:gridSpan w:val="2"/>
            <w:tcBorders>
              <w:bottom w:val="nil"/>
            </w:tcBorders>
          </w:tcPr>
          <w:p w14:paraId="1CBD9F0D" w14:textId="77777777" w:rsidR="00290229" w:rsidRPr="00446590" w:rsidRDefault="00290229" w:rsidP="00D46522">
            <w:pPr>
              <w:spacing w:after="120"/>
              <w:ind w:left="162" w:right="-432"/>
              <w:rPr>
                <w:sz w:val="28"/>
              </w:rPr>
            </w:pPr>
            <w:r w:rsidRPr="00446590">
              <w:rPr>
                <w:b/>
                <w:sz w:val="28"/>
                <w:u w:val="single"/>
              </w:rPr>
              <w:t>University of California, Los Angeles</w:t>
            </w:r>
          </w:p>
        </w:tc>
      </w:tr>
      <w:tr w:rsidR="00290229" w14:paraId="10DB9AE7" w14:textId="77777777">
        <w:tc>
          <w:tcPr>
            <w:tcW w:w="1440" w:type="dxa"/>
            <w:tcBorders>
              <w:right w:val="nil"/>
            </w:tcBorders>
          </w:tcPr>
          <w:p w14:paraId="4C389C3C" w14:textId="77777777" w:rsidR="00290229" w:rsidRDefault="00B52704" w:rsidP="00B52704">
            <w:pPr>
              <w:spacing w:after="120" w:line="360" w:lineRule="auto"/>
              <w:ind w:left="144" w:right="-432"/>
            </w:pPr>
            <w:r>
              <w:t xml:space="preserve">1996- </w:t>
            </w:r>
            <w:r w:rsidR="00290229">
              <w:t>97</w:t>
            </w:r>
          </w:p>
        </w:tc>
        <w:tc>
          <w:tcPr>
            <w:tcW w:w="8100" w:type="dxa"/>
            <w:tcBorders>
              <w:left w:val="nil"/>
            </w:tcBorders>
          </w:tcPr>
          <w:p w14:paraId="32CE7DCB" w14:textId="77777777" w:rsidR="00290229" w:rsidRDefault="00290229" w:rsidP="0012090A">
            <w:r>
              <w:t xml:space="preserve">University of California, Statewide Academic Assembly (UC System – 9 universities); </w:t>
            </w:r>
          </w:p>
          <w:p w14:paraId="36BC9FFA" w14:textId="77777777" w:rsidR="00290229" w:rsidRDefault="00290229" w:rsidP="0005236E">
            <w:pPr>
              <w:ind w:left="720"/>
            </w:pPr>
            <w:r>
              <w:t xml:space="preserve">Comm. on Academic Personnel and Merit; </w:t>
            </w:r>
          </w:p>
          <w:p w14:paraId="7D51FB61" w14:textId="77777777" w:rsidR="00290229" w:rsidRDefault="00290229" w:rsidP="0005236E">
            <w:pPr>
              <w:ind w:left="720"/>
            </w:pPr>
            <w:r>
              <w:t xml:space="preserve">Member Subcommittee of Comm. on Academic Personnel and Merit; </w:t>
            </w:r>
          </w:p>
          <w:p w14:paraId="4D25B5F8" w14:textId="77777777" w:rsidR="00290229" w:rsidRDefault="00290229" w:rsidP="0005236E">
            <w:pPr>
              <w:ind w:left="720"/>
            </w:pPr>
            <w:r>
              <w:t xml:space="preserve">Member Graduate Programs Committee-Doctoral Program; </w:t>
            </w:r>
          </w:p>
          <w:p w14:paraId="5BDEE3F2" w14:textId="283F686D" w:rsidR="00290229" w:rsidRDefault="00290229" w:rsidP="007F323B">
            <w:pPr>
              <w:ind w:left="720"/>
            </w:pPr>
            <w:r>
              <w:t>Subcommittee Student Affairs Committee;</w:t>
            </w:r>
          </w:p>
        </w:tc>
      </w:tr>
      <w:tr w:rsidR="00290229" w14:paraId="06D1D616" w14:textId="77777777">
        <w:tc>
          <w:tcPr>
            <w:tcW w:w="1440" w:type="dxa"/>
            <w:tcBorders>
              <w:right w:val="nil"/>
            </w:tcBorders>
          </w:tcPr>
          <w:p w14:paraId="53D2372E" w14:textId="77777777" w:rsidR="00290229" w:rsidRDefault="00290229" w:rsidP="00290229">
            <w:pPr>
              <w:spacing w:after="120" w:line="360" w:lineRule="auto"/>
              <w:ind w:right="-432"/>
            </w:pPr>
            <w:r>
              <w:t>1995-1996</w:t>
            </w:r>
          </w:p>
        </w:tc>
        <w:tc>
          <w:tcPr>
            <w:tcW w:w="8100" w:type="dxa"/>
            <w:tcBorders>
              <w:left w:val="nil"/>
            </w:tcBorders>
          </w:tcPr>
          <w:p w14:paraId="429BC072" w14:textId="77777777" w:rsidR="00290229" w:rsidRDefault="00290229" w:rsidP="0012090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University of California, Statewide Academic Assembly (UC System) </w:t>
            </w:r>
          </w:p>
          <w:p w14:paraId="6C976385" w14:textId="0212FD8C" w:rsidR="00290229" w:rsidRDefault="00290229" w:rsidP="0012090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Member, Subcommittee of Comm. on Academic Personnel and Merit, </w:t>
            </w:r>
          </w:p>
        </w:tc>
      </w:tr>
      <w:tr w:rsidR="00290229" w14:paraId="5BF81DC6" w14:textId="77777777">
        <w:tc>
          <w:tcPr>
            <w:tcW w:w="1440" w:type="dxa"/>
            <w:tcBorders>
              <w:right w:val="nil"/>
            </w:tcBorders>
          </w:tcPr>
          <w:p w14:paraId="3B0ECBB4" w14:textId="77777777" w:rsidR="00290229" w:rsidRDefault="00290229" w:rsidP="00290229">
            <w:pPr>
              <w:spacing w:after="120" w:line="360" w:lineRule="auto"/>
              <w:ind w:right="-432"/>
            </w:pPr>
            <w:r>
              <w:t>1994-1995</w:t>
            </w:r>
          </w:p>
        </w:tc>
        <w:tc>
          <w:tcPr>
            <w:tcW w:w="8100" w:type="dxa"/>
            <w:tcBorders>
              <w:left w:val="nil"/>
            </w:tcBorders>
          </w:tcPr>
          <w:p w14:paraId="23137F52" w14:textId="77777777" w:rsidR="00290229" w:rsidRDefault="00290229" w:rsidP="0012090A">
            <w:pPr>
              <w:ind w:left="-288" w:right="-432"/>
            </w:pPr>
            <w:r>
              <w:tab/>
              <w:t>Subcommittee of Comm. on Academic Personnel and Merit, Member</w:t>
            </w:r>
          </w:p>
          <w:p w14:paraId="3E083578" w14:textId="77777777" w:rsidR="00290229" w:rsidRDefault="00290229" w:rsidP="0012090A">
            <w:pPr>
              <w:ind w:right="-432"/>
            </w:pPr>
            <w:r>
              <w:t>Faculty Research Committee</w:t>
            </w:r>
          </w:p>
        </w:tc>
      </w:tr>
      <w:tr w:rsidR="00290229" w14:paraId="5819DA99" w14:textId="77777777">
        <w:tc>
          <w:tcPr>
            <w:tcW w:w="1440" w:type="dxa"/>
            <w:tcBorders>
              <w:right w:val="nil"/>
            </w:tcBorders>
          </w:tcPr>
          <w:p w14:paraId="589B2552" w14:textId="77777777" w:rsidR="00290229" w:rsidRDefault="00290229" w:rsidP="00290229">
            <w:pPr>
              <w:spacing w:after="120" w:line="360" w:lineRule="auto"/>
            </w:pPr>
            <w:r>
              <w:t>1993-1994</w:t>
            </w:r>
          </w:p>
        </w:tc>
        <w:tc>
          <w:tcPr>
            <w:tcW w:w="8100" w:type="dxa"/>
            <w:tcBorders>
              <w:left w:val="nil"/>
            </w:tcBorders>
          </w:tcPr>
          <w:p w14:paraId="52F3A64F" w14:textId="2395EF92" w:rsidR="00290229" w:rsidRDefault="00290229" w:rsidP="0012090A">
            <w:pPr>
              <w:ind w:right="-432"/>
            </w:pPr>
            <w:r>
              <w:t xml:space="preserve">Faulty Executive Committee; </w:t>
            </w:r>
          </w:p>
          <w:p w14:paraId="684017A3" w14:textId="77777777" w:rsidR="00290229" w:rsidRDefault="00290229" w:rsidP="0012090A">
            <w:pPr>
              <w:ind w:left="-288" w:right="-432"/>
            </w:pPr>
            <w:r>
              <w:tab/>
              <w:t>Subcommittee of Comm. on Academic Personnel and Merit, Member</w:t>
            </w:r>
          </w:p>
          <w:p w14:paraId="7DD7BA7A" w14:textId="77777777" w:rsidR="00290229" w:rsidRDefault="00290229" w:rsidP="0012090A">
            <w:pPr>
              <w:ind w:right="-432"/>
            </w:pPr>
            <w:r>
              <w:t>Faculty Compensation Sub-Committee; Ph.D. Program Sub-Committee</w:t>
            </w:r>
          </w:p>
        </w:tc>
      </w:tr>
      <w:tr w:rsidR="00290229" w14:paraId="1BCCC1C0" w14:textId="77777777">
        <w:tc>
          <w:tcPr>
            <w:tcW w:w="1440" w:type="dxa"/>
            <w:tcBorders>
              <w:right w:val="nil"/>
            </w:tcBorders>
          </w:tcPr>
          <w:p w14:paraId="72E3F838" w14:textId="77777777" w:rsidR="00290229" w:rsidRDefault="00290229" w:rsidP="00290229">
            <w:pPr>
              <w:spacing w:after="120" w:line="360" w:lineRule="auto"/>
            </w:pPr>
            <w:r>
              <w:t>1992-1993</w:t>
            </w:r>
          </w:p>
        </w:tc>
        <w:tc>
          <w:tcPr>
            <w:tcW w:w="8100" w:type="dxa"/>
            <w:tcBorders>
              <w:left w:val="nil"/>
            </w:tcBorders>
          </w:tcPr>
          <w:p w14:paraId="2EB677FA" w14:textId="4A1482F0" w:rsidR="00290229" w:rsidRDefault="00290229" w:rsidP="0012090A">
            <w:pPr>
              <w:ind w:right="-432"/>
            </w:pPr>
            <w:r>
              <w:t xml:space="preserve">Faculty Executive Committee; </w:t>
            </w:r>
          </w:p>
          <w:p w14:paraId="29258092" w14:textId="77777777" w:rsidR="00290229" w:rsidRDefault="00290229" w:rsidP="0012090A">
            <w:pPr>
              <w:ind w:left="-288" w:right="-432"/>
            </w:pPr>
            <w:r>
              <w:tab/>
              <w:t>Subcommittee of Comm. on Academic Personnel and Merit, Member</w:t>
            </w:r>
          </w:p>
          <w:p w14:paraId="1EC23735" w14:textId="77777777" w:rsidR="00290229" w:rsidRDefault="00290229" w:rsidP="0012090A">
            <w:pPr>
              <w:ind w:right="-432"/>
            </w:pPr>
            <w:r>
              <w:t>Faculty Compensation Sub-Committee; Ph.D. Program Sub-Committee</w:t>
            </w:r>
          </w:p>
        </w:tc>
      </w:tr>
      <w:tr w:rsidR="00290229" w14:paraId="508DD0A7" w14:textId="77777777">
        <w:tc>
          <w:tcPr>
            <w:tcW w:w="1440" w:type="dxa"/>
            <w:tcBorders>
              <w:right w:val="nil"/>
            </w:tcBorders>
          </w:tcPr>
          <w:p w14:paraId="19319FE5" w14:textId="77777777" w:rsidR="00290229" w:rsidRDefault="00290229" w:rsidP="00290229">
            <w:pPr>
              <w:spacing w:after="120" w:line="360" w:lineRule="auto"/>
              <w:ind w:right="-432"/>
            </w:pPr>
            <w:r>
              <w:t xml:space="preserve">1991-1992    </w:t>
            </w:r>
          </w:p>
        </w:tc>
        <w:tc>
          <w:tcPr>
            <w:tcW w:w="8100" w:type="dxa"/>
            <w:tcBorders>
              <w:left w:val="nil"/>
            </w:tcBorders>
          </w:tcPr>
          <w:p w14:paraId="1FCFD010" w14:textId="0FF0154C" w:rsidR="00290229" w:rsidRDefault="00290229" w:rsidP="0012090A">
            <w:pPr>
              <w:tabs>
                <w:tab w:val="left" w:pos="1530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ind w:right="-432"/>
              <w:jc w:val="both"/>
            </w:pPr>
            <w:r>
              <w:t xml:space="preserve">Faculty Executive Committee; </w:t>
            </w:r>
          </w:p>
          <w:p w14:paraId="026DAE50" w14:textId="77777777" w:rsidR="00290229" w:rsidRDefault="00290229" w:rsidP="0012090A">
            <w:pPr>
              <w:tabs>
                <w:tab w:val="left" w:pos="-288"/>
                <w:tab w:val="left" w:pos="972"/>
                <w:tab w:val="left" w:pos="1152"/>
                <w:tab w:val="left" w:pos="1530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ind w:left="-288" w:right="-432"/>
              <w:jc w:val="both"/>
            </w:pPr>
            <w:r>
              <w:t xml:space="preserve">     Subcommittee of Comm. on Academic Personnel and Merit, Member</w:t>
            </w:r>
          </w:p>
          <w:p w14:paraId="44C4E4E4" w14:textId="77777777" w:rsidR="00290229" w:rsidRDefault="00290229" w:rsidP="0012090A">
            <w:pPr>
              <w:ind w:right="-432"/>
            </w:pPr>
            <w:r>
              <w:t>Faculty Compensation Sub-Committee; Ph.D. Program Sub-Committee</w:t>
            </w:r>
          </w:p>
        </w:tc>
      </w:tr>
      <w:tr w:rsidR="00290229" w14:paraId="696FD87F" w14:textId="77777777">
        <w:tc>
          <w:tcPr>
            <w:tcW w:w="1440" w:type="dxa"/>
            <w:tcBorders>
              <w:right w:val="nil"/>
            </w:tcBorders>
          </w:tcPr>
          <w:p w14:paraId="6B8A6EA2" w14:textId="77777777" w:rsidR="00290229" w:rsidRDefault="00290229" w:rsidP="00290229">
            <w:pPr>
              <w:spacing w:after="120" w:line="360" w:lineRule="auto"/>
              <w:ind w:right="-432"/>
            </w:pPr>
            <w:r>
              <w:t xml:space="preserve">1990-1991    </w:t>
            </w:r>
          </w:p>
        </w:tc>
        <w:tc>
          <w:tcPr>
            <w:tcW w:w="8100" w:type="dxa"/>
            <w:tcBorders>
              <w:left w:val="nil"/>
            </w:tcBorders>
          </w:tcPr>
          <w:p w14:paraId="38C32022" w14:textId="77777777" w:rsidR="00290229" w:rsidRDefault="00290229" w:rsidP="0012090A">
            <w:pPr>
              <w:tabs>
                <w:tab w:val="left" w:pos="1530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ind w:right="-432"/>
              <w:jc w:val="both"/>
            </w:pPr>
            <w:r>
              <w:t>Grievance Committee</w:t>
            </w:r>
          </w:p>
          <w:p w14:paraId="30B485C1" w14:textId="77777777" w:rsidR="00290229" w:rsidRDefault="00290229" w:rsidP="0012090A">
            <w:pPr>
              <w:tabs>
                <w:tab w:val="left" w:pos="-288"/>
                <w:tab w:val="left" w:pos="1530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ind w:left="-288" w:right="-432"/>
              <w:jc w:val="both"/>
            </w:pPr>
            <w:r>
              <w:t xml:space="preserve">     Faculty Compensation Sub-Committee</w:t>
            </w:r>
          </w:p>
          <w:p w14:paraId="187C08F2" w14:textId="77777777" w:rsidR="00290229" w:rsidRDefault="00290229" w:rsidP="0012090A">
            <w:pPr>
              <w:ind w:right="-432"/>
            </w:pPr>
            <w:r>
              <w:t>Subcommittee of Comm. on Academic Personnel &amp; Merit, Member</w:t>
            </w:r>
          </w:p>
        </w:tc>
      </w:tr>
      <w:tr w:rsidR="00290229" w14:paraId="137C39B8" w14:textId="77777777">
        <w:tc>
          <w:tcPr>
            <w:tcW w:w="1440" w:type="dxa"/>
            <w:tcBorders>
              <w:right w:val="nil"/>
            </w:tcBorders>
          </w:tcPr>
          <w:p w14:paraId="02D15CE7" w14:textId="77777777" w:rsidR="00290229" w:rsidRDefault="00290229" w:rsidP="00290229">
            <w:pPr>
              <w:spacing w:after="120"/>
              <w:ind w:right="-432"/>
            </w:pPr>
            <w:r>
              <w:t xml:space="preserve">1989-1990     </w:t>
            </w:r>
          </w:p>
        </w:tc>
        <w:tc>
          <w:tcPr>
            <w:tcW w:w="8100" w:type="dxa"/>
            <w:tcBorders>
              <w:left w:val="nil"/>
            </w:tcBorders>
          </w:tcPr>
          <w:p w14:paraId="34E5B873" w14:textId="77777777" w:rsidR="00290229" w:rsidRDefault="00290229" w:rsidP="0012090A">
            <w:pPr>
              <w:tabs>
                <w:tab w:val="left" w:pos="1440"/>
                <w:tab w:val="left" w:pos="1530"/>
                <w:tab w:val="left" w:pos="223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</w:pPr>
            <w:r>
              <w:t>Admissions Committee</w:t>
            </w:r>
          </w:p>
          <w:p w14:paraId="6BE1E5E6" w14:textId="77777777" w:rsidR="00290229" w:rsidRDefault="00290229" w:rsidP="0012090A">
            <w:pPr>
              <w:tabs>
                <w:tab w:val="left" w:pos="1440"/>
                <w:tab w:val="left" w:pos="1530"/>
                <w:tab w:val="left" w:pos="223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</w:pPr>
            <w:r>
              <w:t>Doctoral Program Subcommittee</w:t>
            </w:r>
          </w:p>
          <w:p w14:paraId="543D9C65" w14:textId="77777777" w:rsidR="00290229" w:rsidRDefault="00290229" w:rsidP="0012090A">
            <w:pPr>
              <w:pStyle w:val="Heading7"/>
              <w:tabs>
                <w:tab w:val="left" w:pos="1440"/>
              </w:tabs>
              <w:ind w:right="0"/>
              <w:jc w:val="left"/>
            </w:pPr>
            <w:r>
              <w:t>Instructional Resources Subcommittee</w:t>
            </w:r>
          </w:p>
          <w:p w14:paraId="5AA5A1A3" w14:textId="77777777" w:rsidR="00290229" w:rsidRDefault="00290229" w:rsidP="0012090A">
            <w:pPr>
              <w:tabs>
                <w:tab w:val="left" w:pos="1440"/>
                <w:tab w:val="left" w:pos="1530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</w:pPr>
            <w:r>
              <w:t>Faculty Compensation Sub-committee</w:t>
            </w:r>
          </w:p>
          <w:p w14:paraId="1F36C6FA" w14:textId="77777777" w:rsidR="00290229" w:rsidRDefault="00290229" w:rsidP="0012090A">
            <w:r>
              <w:t>Subcommittee of Comm. on Academic Personnel and Merit, Member</w:t>
            </w:r>
          </w:p>
        </w:tc>
      </w:tr>
      <w:tr w:rsidR="00290229" w14:paraId="7AEC9360" w14:textId="77777777">
        <w:tc>
          <w:tcPr>
            <w:tcW w:w="1440" w:type="dxa"/>
            <w:tcBorders>
              <w:right w:val="nil"/>
            </w:tcBorders>
          </w:tcPr>
          <w:p w14:paraId="1FBEF39B" w14:textId="77777777" w:rsidR="00290229" w:rsidRDefault="00290229" w:rsidP="00290229">
            <w:pPr>
              <w:spacing w:after="120"/>
              <w:ind w:right="-432"/>
            </w:pPr>
            <w:r>
              <w:t xml:space="preserve">1988-1989    </w:t>
            </w:r>
          </w:p>
        </w:tc>
        <w:tc>
          <w:tcPr>
            <w:tcW w:w="8100" w:type="dxa"/>
            <w:tcBorders>
              <w:left w:val="nil"/>
            </w:tcBorders>
          </w:tcPr>
          <w:p w14:paraId="7B9437C7" w14:textId="77777777" w:rsidR="00290229" w:rsidRDefault="00290229" w:rsidP="0012090A">
            <w:pPr>
              <w:ind w:right="-432"/>
            </w:pPr>
            <w:r>
              <w:t>Admissions Committee</w:t>
            </w:r>
          </w:p>
          <w:p w14:paraId="002CCF86" w14:textId="77777777" w:rsidR="00290229" w:rsidRDefault="00290229" w:rsidP="0012090A">
            <w:pPr>
              <w:ind w:right="-432"/>
            </w:pPr>
            <w:r>
              <w:t>Doctoral Program Subcommittee</w:t>
            </w:r>
          </w:p>
          <w:p w14:paraId="5221EF77" w14:textId="77777777" w:rsidR="00290229" w:rsidRDefault="00290229" w:rsidP="0012090A">
            <w:pPr>
              <w:ind w:right="-432"/>
            </w:pPr>
            <w:r>
              <w:t>Subcommittee of Comm. on Academic Personnel and Merit, Member</w:t>
            </w:r>
          </w:p>
        </w:tc>
      </w:tr>
    </w:tbl>
    <w:p w14:paraId="60DECEB9" w14:textId="77777777" w:rsidR="00290229" w:rsidRDefault="00290229" w:rsidP="00290229"/>
    <w:tbl>
      <w:tblPr>
        <w:tblW w:w="9540" w:type="dxa"/>
        <w:tblInd w:w="-72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7920"/>
      </w:tblGrid>
      <w:tr w:rsidR="00290229" w14:paraId="3DEE7FAB" w14:textId="77777777">
        <w:tc>
          <w:tcPr>
            <w:tcW w:w="9540" w:type="dxa"/>
            <w:gridSpan w:val="2"/>
          </w:tcPr>
          <w:p w14:paraId="5EAD6AFE" w14:textId="77777777" w:rsidR="00290229" w:rsidRPr="00870648" w:rsidRDefault="00290229" w:rsidP="00290229">
            <w:pPr>
              <w:spacing w:after="120"/>
              <w:ind w:right="-432"/>
              <w:rPr>
                <w:sz w:val="28"/>
              </w:rPr>
            </w:pPr>
            <w:r w:rsidRPr="00870648">
              <w:rPr>
                <w:b/>
                <w:sz w:val="28"/>
                <w:u w:val="single"/>
              </w:rPr>
              <w:t>University of Wisconsin</w:t>
            </w:r>
          </w:p>
        </w:tc>
      </w:tr>
      <w:tr w:rsidR="00290229" w14:paraId="2995DC2F" w14:textId="77777777">
        <w:tc>
          <w:tcPr>
            <w:tcW w:w="1620" w:type="dxa"/>
            <w:tcBorders>
              <w:right w:val="nil"/>
            </w:tcBorders>
          </w:tcPr>
          <w:p w14:paraId="01A4A475" w14:textId="77777777" w:rsidR="00290229" w:rsidRDefault="00290229" w:rsidP="00290229">
            <w:pPr>
              <w:spacing w:after="120"/>
              <w:ind w:right="-432"/>
            </w:pPr>
            <w:r>
              <w:lastRenderedPageBreak/>
              <w:t>1986-1988</w:t>
            </w:r>
          </w:p>
        </w:tc>
        <w:tc>
          <w:tcPr>
            <w:tcW w:w="7920" w:type="dxa"/>
            <w:tcBorders>
              <w:left w:val="nil"/>
            </w:tcBorders>
          </w:tcPr>
          <w:p w14:paraId="2445CE1C" w14:textId="77777777" w:rsidR="00290229" w:rsidRDefault="00290229" w:rsidP="00290229">
            <w:pPr>
              <w:tabs>
                <w:tab w:val="left" w:pos="-288"/>
                <w:tab w:val="left" w:pos="9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jc w:val="both"/>
            </w:pPr>
            <w:r>
              <w:t>Animal Research Care Committee (IACUC) – (administration and enforcement of Federal and State Policy on animal research, approval of protocols)</w:t>
            </w:r>
          </w:p>
          <w:p w14:paraId="2500C517" w14:textId="77777777" w:rsidR="00290229" w:rsidRDefault="00290229" w:rsidP="00290229">
            <w:pPr>
              <w:tabs>
                <w:tab w:val="left" w:pos="-288"/>
                <w:tab w:val="left" w:pos="9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</w:tabs>
              <w:jc w:val="both"/>
            </w:pPr>
            <w:r>
              <w:t>NIH-Minority Research Apprentice Program</w:t>
            </w:r>
          </w:p>
        </w:tc>
      </w:tr>
      <w:tr w:rsidR="00290229" w14:paraId="52648D9B" w14:textId="77777777">
        <w:tc>
          <w:tcPr>
            <w:tcW w:w="9540" w:type="dxa"/>
            <w:gridSpan w:val="2"/>
          </w:tcPr>
          <w:p w14:paraId="752CCA94" w14:textId="77777777" w:rsidR="00290229" w:rsidRDefault="00290229" w:rsidP="00290229">
            <w:pPr>
              <w:spacing w:after="120"/>
              <w:ind w:right="-432"/>
            </w:pPr>
            <w:r>
              <w:rPr>
                <w:u w:val="single"/>
              </w:rPr>
              <w:t>School of Nursing</w:t>
            </w:r>
          </w:p>
        </w:tc>
      </w:tr>
      <w:tr w:rsidR="00290229" w14:paraId="45E27DF1" w14:textId="77777777">
        <w:tc>
          <w:tcPr>
            <w:tcW w:w="1620" w:type="dxa"/>
            <w:tcBorders>
              <w:right w:val="nil"/>
            </w:tcBorders>
          </w:tcPr>
          <w:p w14:paraId="769962E0" w14:textId="77777777" w:rsidR="00290229" w:rsidRDefault="00290229" w:rsidP="00290229">
            <w:pPr>
              <w:spacing w:after="120"/>
              <w:ind w:right="-432"/>
            </w:pPr>
            <w:r>
              <w:t xml:space="preserve">1987-1988    </w:t>
            </w:r>
          </w:p>
        </w:tc>
        <w:tc>
          <w:tcPr>
            <w:tcW w:w="7920" w:type="dxa"/>
            <w:tcBorders>
              <w:left w:val="nil"/>
            </w:tcBorders>
          </w:tcPr>
          <w:p w14:paraId="757316F8" w14:textId="77777777" w:rsidR="00290229" w:rsidRDefault="00290229" w:rsidP="0012090A">
            <w:pPr>
              <w:ind w:right="-432"/>
            </w:pPr>
            <w:r>
              <w:t>Academic Resources Committee</w:t>
            </w:r>
          </w:p>
          <w:p w14:paraId="5B452200" w14:textId="77777777" w:rsidR="00290229" w:rsidRDefault="00290229" w:rsidP="0012090A">
            <w:pPr>
              <w:ind w:right="-432"/>
            </w:pPr>
            <w:r>
              <w:t>Graduate Program Committee</w:t>
            </w:r>
          </w:p>
          <w:p w14:paraId="06364839" w14:textId="77777777" w:rsidR="00290229" w:rsidRDefault="00290229" w:rsidP="0012090A">
            <w:pPr>
              <w:ind w:right="-432"/>
            </w:pPr>
            <w:r>
              <w:t>RN Portfolio Review Committee</w:t>
            </w:r>
          </w:p>
          <w:p w14:paraId="6B7D6D99" w14:textId="77777777" w:rsidR="00290229" w:rsidRDefault="00290229" w:rsidP="0012090A">
            <w:pPr>
              <w:ind w:right="-432"/>
            </w:pPr>
            <w:r>
              <w:t>Faculty Senate-Alternate</w:t>
            </w:r>
          </w:p>
        </w:tc>
      </w:tr>
      <w:tr w:rsidR="00290229" w14:paraId="74784E1F" w14:textId="77777777">
        <w:tc>
          <w:tcPr>
            <w:tcW w:w="1620" w:type="dxa"/>
            <w:tcBorders>
              <w:right w:val="nil"/>
            </w:tcBorders>
          </w:tcPr>
          <w:p w14:paraId="1D066E07" w14:textId="77777777" w:rsidR="00290229" w:rsidRDefault="00290229" w:rsidP="00290229">
            <w:pPr>
              <w:spacing w:after="120"/>
              <w:ind w:right="-432"/>
            </w:pPr>
            <w:r>
              <w:t>1986</w:t>
            </w:r>
          </w:p>
        </w:tc>
        <w:tc>
          <w:tcPr>
            <w:tcW w:w="7920" w:type="dxa"/>
            <w:tcBorders>
              <w:left w:val="nil"/>
            </w:tcBorders>
          </w:tcPr>
          <w:p w14:paraId="1AB7D677" w14:textId="77777777" w:rsidR="00290229" w:rsidRDefault="00290229" w:rsidP="0012090A">
            <w:pPr>
              <w:ind w:right="-432"/>
            </w:pPr>
            <w:r>
              <w:t>Academic Resources Committee</w:t>
            </w:r>
          </w:p>
          <w:p w14:paraId="19AB577E" w14:textId="77777777" w:rsidR="00290229" w:rsidRDefault="00290229" w:rsidP="0012090A">
            <w:pPr>
              <w:ind w:right="-432"/>
            </w:pPr>
            <w:r>
              <w:t>Graduate Program Committee</w:t>
            </w:r>
          </w:p>
          <w:p w14:paraId="5D484275" w14:textId="77777777" w:rsidR="00290229" w:rsidRDefault="00290229" w:rsidP="0012090A">
            <w:pPr>
              <w:ind w:right="-432"/>
            </w:pPr>
            <w:r>
              <w:t>Pathophysiology Sub-Committee</w:t>
            </w:r>
          </w:p>
          <w:p w14:paraId="382A597F" w14:textId="77777777" w:rsidR="00290229" w:rsidRDefault="00290229" w:rsidP="0012090A">
            <w:pPr>
              <w:ind w:right="-432"/>
            </w:pPr>
            <w:r>
              <w:t>RN Portfolio Review Committee</w:t>
            </w:r>
          </w:p>
          <w:p w14:paraId="4BB8328E" w14:textId="77777777" w:rsidR="00290229" w:rsidRDefault="00290229" w:rsidP="0012090A">
            <w:pPr>
              <w:ind w:right="-432"/>
            </w:pPr>
            <w:r>
              <w:t>Research Curriculum Sub-Committee</w:t>
            </w:r>
          </w:p>
        </w:tc>
      </w:tr>
      <w:tr w:rsidR="00290229" w14:paraId="7510EC07" w14:textId="77777777">
        <w:tc>
          <w:tcPr>
            <w:tcW w:w="1620" w:type="dxa"/>
            <w:tcBorders>
              <w:right w:val="nil"/>
            </w:tcBorders>
          </w:tcPr>
          <w:p w14:paraId="4659E19D" w14:textId="77777777" w:rsidR="00290229" w:rsidRDefault="00290229" w:rsidP="00290229">
            <w:pPr>
              <w:spacing w:after="120"/>
              <w:ind w:right="-432"/>
            </w:pPr>
            <w:r>
              <w:t>1985</w:t>
            </w:r>
          </w:p>
        </w:tc>
        <w:tc>
          <w:tcPr>
            <w:tcW w:w="7920" w:type="dxa"/>
            <w:tcBorders>
              <w:left w:val="nil"/>
            </w:tcBorders>
          </w:tcPr>
          <w:p w14:paraId="013122AC" w14:textId="77777777" w:rsidR="00290229" w:rsidRDefault="00290229" w:rsidP="0012090A">
            <w:pPr>
              <w:ind w:right="-432"/>
            </w:pPr>
            <w:r>
              <w:t>Academic Resources Committee</w:t>
            </w:r>
          </w:p>
          <w:p w14:paraId="550BE3C5" w14:textId="77777777" w:rsidR="00290229" w:rsidRDefault="00290229" w:rsidP="0012090A">
            <w:pPr>
              <w:ind w:right="-432"/>
            </w:pPr>
            <w:r>
              <w:t>Graduate Program Committee</w:t>
            </w:r>
          </w:p>
          <w:p w14:paraId="442DDAC1" w14:textId="77777777" w:rsidR="00290229" w:rsidRDefault="00290229" w:rsidP="0012090A">
            <w:pPr>
              <w:ind w:right="-432"/>
            </w:pPr>
            <w:r>
              <w:t>Memorial Resolution Sub-Committee</w:t>
            </w:r>
          </w:p>
          <w:p w14:paraId="2E2DE96B" w14:textId="77777777" w:rsidR="00290229" w:rsidRDefault="00290229" w:rsidP="0012090A">
            <w:pPr>
              <w:ind w:right="-432"/>
            </w:pPr>
            <w:r>
              <w:t>Pathophysiology Sub-Committee</w:t>
            </w:r>
          </w:p>
          <w:p w14:paraId="32607667" w14:textId="77777777" w:rsidR="00290229" w:rsidRDefault="00290229" w:rsidP="0012090A">
            <w:pPr>
              <w:ind w:right="-432"/>
            </w:pPr>
            <w:r>
              <w:t>RN Portfolio Review Committee</w:t>
            </w:r>
          </w:p>
          <w:p w14:paraId="39AB20AA" w14:textId="77777777" w:rsidR="00290229" w:rsidRDefault="00290229" w:rsidP="0012090A">
            <w:pPr>
              <w:ind w:right="-432"/>
            </w:pPr>
            <w:r>
              <w:t>Research Curriculum Sub-Committee</w:t>
            </w:r>
          </w:p>
        </w:tc>
      </w:tr>
      <w:tr w:rsidR="00290229" w14:paraId="0EE3C04E" w14:textId="77777777">
        <w:tc>
          <w:tcPr>
            <w:tcW w:w="1620" w:type="dxa"/>
            <w:tcBorders>
              <w:right w:val="nil"/>
            </w:tcBorders>
          </w:tcPr>
          <w:p w14:paraId="253BB351" w14:textId="77777777" w:rsidR="00290229" w:rsidRDefault="00290229" w:rsidP="00290229">
            <w:pPr>
              <w:spacing w:after="120"/>
              <w:ind w:right="-432"/>
            </w:pPr>
            <w:r>
              <w:t>1984</w:t>
            </w:r>
          </w:p>
        </w:tc>
        <w:tc>
          <w:tcPr>
            <w:tcW w:w="7920" w:type="dxa"/>
            <w:tcBorders>
              <w:left w:val="nil"/>
            </w:tcBorders>
          </w:tcPr>
          <w:p w14:paraId="7E5AFE1E" w14:textId="77777777" w:rsidR="00290229" w:rsidRDefault="00290229" w:rsidP="0012090A">
            <w:pPr>
              <w:ind w:right="-432"/>
            </w:pPr>
            <w:r>
              <w:t>Undergraduate Program Committee</w:t>
            </w:r>
          </w:p>
          <w:p w14:paraId="03D3C0FC" w14:textId="77777777" w:rsidR="00290229" w:rsidRDefault="00290229" w:rsidP="0012090A">
            <w:pPr>
              <w:ind w:right="-432"/>
            </w:pPr>
            <w:r>
              <w:t>100-200 Level Course Subcommittee</w:t>
            </w:r>
          </w:p>
          <w:p w14:paraId="6D9F2F3A" w14:textId="77777777" w:rsidR="00290229" w:rsidRDefault="00290229" w:rsidP="0012090A">
            <w:pPr>
              <w:ind w:right="-432"/>
            </w:pPr>
            <w:r>
              <w:t>RN Portfolio Review Committee</w:t>
            </w:r>
          </w:p>
        </w:tc>
      </w:tr>
    </w:tbl>
    <w:p w14:paraId="52552A1B" w14:textId="77777777" w:rsidR="0063403C" w:rsidRDefault="0063403C"/>
    <w:p w14:paraId="283D295F" w14:textId="77777777" w:rsidR="00290229" w:rsidRDefault="00290229"/>
    <w:p w14:paraId="0046A480" w14:textId="77777777" w:rsidR="00265632" w:rsidRDefault="00265632"/>
    <w:p w14:paraId="31218470" w14:textId="77777777" w:rsidR="00265632" w:rsidRDefault="00265632"/>
    <w:p w14:paraId="6DE29088" w14:textId="77777777" w:rsidR="00265632" w:rsidRDefault="00265632"/>
    <w:p w14:paraId="27CFA373" w14:textId="77777777" w:rsidR="00265632" w:rsidRDefault="00265632"/>
    <w:p w14:paraId="63BE37EF" w14:textId="77777777" w:rsidR="00265632" w:rsidRDefault="00265632"/>
    <w:tbl>
      <w:tblPr>
        <w:tblpPr w:leftFromText="180" w:rightFromText="180" w:vertAnchor="text" w:tblpY="1"/>
        <w:tblW w:w="9810" w:type="dxa"/>
        <w:tblLook w:val="0000" w:firstRow="0" w:lastRow="0" w:firstColumn="0" w:lastColumn="0" w:noHBand="0" w:noVBand="0"/>
      </w:tblPr>
      <w:tblGrid>
        <w:gridCol w:w="1305"/>
        <w:gridCol w:w="2022"/>
        <w:gridCol w:w="6483"/>
      </w:tblGrid>
      <w:tr w:rsidR="00290229" w14:paraId="4F4BBFB2" w14:textId="77777777" w:rsidTr="000435C5">
        <w:trPr>
          <w:trHeight w:val="148"/>
        </w:trPr>
        <w:tc>
          <w:tcPr>
            <w:tcW w:w="9708" w:type="dxa"/>
            <w:gridSpan w:val="3"/>
          </w:tcPr>
          <w:p w14:paraId="4D68FA00" w14:textId="77777777" w:rsidR="00290229" w:rsidRPr="00870648" w:rsidRDefault="00290229" w:rsidP="00E27A91">
            <w:pPr>
              <w:ind w:right="-432"/>
              <w:rPr>
                <w:b/>
                <w:sz w:val="28"/>
                <w:u w:val="single"/>
              </w:rPr>
            </w:pPr>
            <w:r w:rsidRPr="00870648">
              <w:rPr>
                <w:b/>
                <w:sz w:val="28"/>
                <w:u w:val="single"/>
              </w:rPr>
              <w:t>PROFESSIONAL AND COMMUNITY SERVICE</w:t>
            </w:r>
          </w:p>
        </w:tc>
      </w:tr>
      <w:tr w:rsidR="00290229" w14:paraId="0568D0B6" w14:textId="77777777" w:rsidTr="000435C5">
        <w:trPr>
          <w:trHeight w:val="148"/>
        </w:trPr>
        <w:tc>
          <w:tcPr>
            <w:tcW w:w="9708" w:type="dxa"/>
            <w:gridSpan w:val="3"/>
          </w:tcPr>
          <w:p w14:paraId="2805E682" w14:textId="77777777" w:rsidR="00290229" w:rsidRPr="00B86CD6" w:rsidRDefault="00290229" w:rsidP="00E27A91">
            <w:pPr>
              <w:spacing w:after="120"/>
              <w:ind w:right="-432"/>
              <w:rPr>
                <w:sz w:val="28"/>
              </w:rPr>
            </w:pPr>
            <w:r w:rsidRPr="00B86CD6">
              <w:rPr>
                <w:sz w:val="28"/>
              </w:rPr>
              <w:t>Community Organizations/Committee (Professional Representation)</w:t>
            </w:r>
          </w:p>
        </w:tc>
      </w:tr>
      <w:tr w:rsidR="00290229" w14:paraId="6903692C" w14:textId="77777777" w:rsidTr="000435C5">
        <w:trPr>
          <w:trHeight w:val="148"/>
        </w:trPr>
        <w:tc>
          <w:tcPr>
            <w:tcW w:w="1291" w:type="dxa"/>
          </w:tcPr>
          <w:p w14:paraId="211B9489" w14:textId="77777777" w:rsidR="00290229" w:rsidRDefault="00290229" w:rsidP="00052373">
            <w:pPr>
              <w:spacing w:after="120"/>
              <w:ind w:right="-432"/>
              <w:rPr>
                <w:b/>
                <w:u w:val="single"/>
              </w:rPr>
            </w:pPr>
            <w:r>
              <w:rPr>
                <w:b/>
                <w:u w:val="single"/>
              </w:rPr>
              <w:t>Years</w:t>
            </w:r>
          </w:p>
        </w:tc>
        <w:tc>
          <w:tcPr>
            <w:tcW w:w="2001" w:type="dxa"/>
          </w:tcPr>
          <w:p w14:paraId="3A1E0B02" w14:textId="77777777" w:rsidR="00290229" w:rsidRDefault="00290229" w:rsidP="00052373">
            <w:pPr>
              <w:spacing w:after="120"/>
              <w:ind w:right="-432"/>
              <w:rPr>
                <w:b/>
                <w:u w:val="single"/>
              </w:rPr>
            </w:pPr>
            <w:r>
              <w:rPr>
                <w:b/>
                <w:u w:val="single"/>
              </w:rPr>
              <w:t>Role</w:t>
            </w:r>
          </w:p>
        </w:tc>
        <w:tc>
          <w:tcPr>
            <w:tcW w:w="6416" w:type="dxa"/>
          </w:tcPr>
          <w:p w14:paraId="2D993141" w14:textId="77777777" w:rsidR="00290229" w:rsidRDefault="00290229" w:rsidP="00052373">
            <w:pPr>
              <w:spacing w:after="120"/>
              <w:ind w:right="-432"/>
              <w:rPr>
                <w:b/>
                <w:u w:val="single"/>
              </w:rPr>
            </w:pPr>
            <w:r>
              <w:rPr>
                <w:b/>
                <w:u w:val="single"/>
              </w:rPr>
              <w:t>Committee/Organization</w:t>
            </w:r>
          </w:p>
        </w:tc>
      </w:tr>
    </w:tbl>
    <w:tbl>
      <w:tblPr>
        <w:tblpPr w:leftFromText="180" w:rightFromText="180" w:vertAnchor="text" w:tblpY="1"/>
        <w:tblOverlap w:val="never"/>
        <w:tblW w:w="9810" w:type="dxa"/>
        <w:tblInd w:w="-72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2001"/>
        <w:gridCol w:w="6518"/>
      </w:tblGrid>
      <w:tr w:rsidR="006416A6" w14:paraId="4AF5431C" w14:textId="77777777" w:rsidTr="00101F6A">
        <w:trPr>
          <w:trHeight w:val="148"/>
          <w:ins w:id="3" w:author="Chris Kasper" w:date="2013-11-05T22:51:00Z"/>
        </w:trPr>
        <w:tc>
          <w:tcPr>
            <w:tcW w:w="1291" w:type="dxa"/>
            <w:tcBorders>
              <w:right w:val="nil"/>
            </w:tcBorders>
          </w:tcPr>
          <w:p w14:paraId="01F160AF" w14:textId="3D1673BE" w:rsidR="006416A6" w:rsidRDefault="00052373" w:rsidP="00052373">
            <w:pPr>
              <w:spacing w:after="120"/>
              <w:ind w:right="-200"/>
              <w:rPr>
                <w:ins w:id="4" w:author="Chris Kasper" w:date="2013-11-05T22:51:00Z"/>
              </w:rPr>
            </w:pPr>
            <w:r>
              <w:t xml:space="preserve"> </w:t>
            </w:r>
            <w:ins w:id="5" w:author="Chris Kasper" w:date="2013-11-05T22:51:00Z">
              <w:r w:rsidR="006416A6">
                <w:t>2013-14</w:t>
              </w:r>
            </w:ins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2416C004" w14:textId="60B08B8A" w:rsidR="006416A6" w:rsidRDefault="006416A6" w:rsidP="00052373">
            <w:pPr>
              <w:spacing w:after="120"/>
              <w:ind w:right="-200"/>
              <w:rPr>
                <w:ins w:id="6" w:author="Chris Kasper" w:date="2013-11-05T22:51:00Z"/>
              </w:rPr>
            </w:pPr>
            <w:ins w:id="7" w:author="Chris Kasper" w:date="2013-11-05T22:51:00Z">
              <w:r>
                <w:t>Member</w:t>
              </w:r>
            </w:ins>
          </w:p>
        </w:tc>
        <w:tc>
          <w:tcPr>
            <w:tcW w:w="6518" w:type="dxa"/>
            <w:tcBorders>
              <w:left w:val="nil"/>
            </w:tcBorders>
          </w:tcPr>
          <w:p w14:paraId="5F5C5302" w14:textId="77777777" w:rsidR="00270C54" w:rsidRPr="00265632" w:rsidRDefault="00E5672F" w:rsidP="00052373">
            <w:pPr>
              <w:ind w:right="-202"/>
              <w:jc w:val="both"/>
              <w:rPr>
                <w:color w:val="000000" w:themeColor="text1"/>
              </w:rPr>
            </w:pPr>
            <w:ins w:id="8" w:author="Chris Kasper" w:date="2013-11-05T22:51:00Z">
              <w:r w:rsidRPr="00265632">
                <w:rPr>
                  <w:color w:val="000000" w:themeColor="text1"/>
                </w:rPr>
                <w:t>American Psychologi</w:t>
              </w:r>
              <w:r w:rsidR="00101F6A" w:rsidRPr="00265632">
                <w:rPr>
                  <w:color w:val="000000" w:themeColor="text1"/>
                </w:rPr>
                <w:t>cal Association (APA), National</w:t>
              </w:r>
            </w:ins>
            <w:r w:rsidR="00270C54" w:rsidRPr="00265632">
              <w:rPr>
                <w:color w:val="000000" w:themeColor="text1"/>
              </w:rPr>
              <w:t xml:space="preserve"> </w:t>
            </w:r>
          </w:p>
          <w:p w14:paraId="43109D01" w14:textId="2BB87B3B" w:rsidR="006416A6" w:rsidRPr="00265632" w:rsidRDefault="00E5672F" w:rsidP="00052373">
            <w:pPr>
              <w:tabs>
                <w:tab w:val="left" w:pos="180"/>
              </w:tabs>
              <w:ind w:right="-202"/>
              <w:jc w:val="both"/>
              <w:rPr>
                <w:ins w:id="9" w:author="Chris Kasper" w:date="2013-11-05T22:51:00Z"/>
                <w:color w:val="000000" w:themeColor="text1"/>
              </w:rPr>
            </w:pPr>
            <w:ins w:id="10" w:author="Chris Kasper" w:date="2013-11-05T22:51:00Z">
              <w:r w:rsidRPr="00265632">
                <w:rPr>
                  <w:color w:val="000000" w:themeColor="text1"/>
                </w:rPr>
                <w:t>Electronic Resources Advisory Committee (ERAC</w:t>
              </w:r>
              <w:r w:rsidRPr="00265632">
                <w:rPr>
                  <w:color w:val="000000" w:themeColor="text1"/>
                  <w:sz w:val="32"/>
                  <w:szCs w:val="32"/>
                </w:rPr>
                <w:t>)</w:t>
              </w:r>
            </w:ins>
          </w:p>
          <w:p w14:paraId="17D113E7" w14:textId="5C125900" w:rsidR="00101F6A" w:rsidRPr="00E823EE" w:rsidRDefault="00101F6A" w:rsidP="00052373">
            <w:pPr>
              <w:ind w:right="-202"/>
              <w:jc w:val="both"/>
              <w:rPr>
                <w:ins w:id="11" w:author="Chris Kasper" w:date="2013-11-05T22:51:00Z"/>
              </w:rPr>
            </w:pPr>
          </w:p>
        </w:tc>
      </w:tr>
    </w:tbl>
    <w:tbl>
      <w:tblPr>
        <w:tblW w:w="9720" w:type="dxa"/>
        <w:tblInd w:w="-65" w:type="dxa"/>
        <w:tblBorders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980"/>
        <w:gridCol w:w="6480"/>
      </w:tblGrid>
      <w:tr w:rsidR="008A015A" w14:paraId="20E1168D" w14:textId="77777777">
        <w:trPr>
          <w:trHeight w:val="720"/>
        </w:trPr>
        <w:tc>
          <w:tcPr>
            <w:tcW w:w="1260" w:type="dxa"/>
            <w:tcBorders>
              <w:right w:val="nil"/>
            </w:tcBorders>
          </w:tcPr>
          <w:p w14:paraId="6E87C708" w14:textId="5959D352" w:rsidR="008A015A" w:rsidRDefault="008A015A" w:rsidP="008A015A">
            <w:pPr>
              <w:spacing w:after="120"/>
              <w:ind w:right="-432"/>
            </w:pPr>
            <w:r>
              <w:t>2001- 10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9EB62E8" w14:textId="7F17704B" w:rsidR="008A015A" w:rsidRDefault="008A015A" w:rsidP="008A015A">
            <w:pPr>
              <w:spacing w:after="120"/>
              <w:ind w:right="-432"/>
            </w:pPr>
            <w:r>
              <w:t>Charter Member</w:t>
            </w:r>
          </w:p>
        </w:tc>
        <w:tc>
          <w:tcPr>
            <w:tcW w:w="6480" w:type="dxa"/>
            <w:tcBorders>
              <w:left w:val="nil"/>
            </w:tcBorders>
          </w:tcPr>
          <w:p w14:paraId="063E58CB" w14:textId="413BEFFF" w:rsidR="008A015A" w:rsidRDefault="008A015A" w:rsidP="008A015A">
            <w:pPr>
              <w:spacing w:after="120"/>
              <w:ind w:right="72"/>
            </w:pPr>
            <w:r w:rsidRPr="00E823EE">
              <w:t>State of Maryland, Governor’s Board of Spinal Cord Injury Research</w:t>
            </w:r>
            <w:r>
              <w:t xml:space="preserve"> – Administers the MD State legislative call and budget allocations for research related to Spinal Cord Injury</w:t>
            </w:r>
          </w:p>
        </w:tc>
      </w:tr>
      <w:tr w:rsidR="008A015A" w14:paraId="0E95173D" w14:textId="77777777">
        <w:trPr>
          <w:trHeight w:val="720"/>
        </w:trPr>
        <w:tc>
          <w:tcPr>
            <w:tcW w:w="1260" w:type="dxa"/>
            <w:tcBorders>
              <w:right w:val="nil"/>
            </w:tcBorders>
          </w:tcPr>
          <w:p w14:paraId="2D32BEAD" w14:textId="4BD26434" w:rsidR="008A015A" w:rsidRDefault="008A015A" w:rsidP="008A015A">
            <w:pPr>
              <w:spacing w:after="120"/>
              <w:ind w:right="-432"/>
            </w:pPr>
            <w:r>
              <w:t>2001-03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EC9AE6B" w14:textId="615AED57" w:rsidR="008A015A" w:rsidRDefault="008A015A" w:rsidP="008A015A">
            <w:pPr>
              <w:spacing w:after="120"/>
              <w:ind w:right="-432"/>
            </w:pPr>
            <w:r>
              <w:t>Chair, By-Laws Committee</w:t>
            </w:r>
          </w:p>
        </w:tc>
        <w:tc>
          <w:tcPr>
            <w:tcW w:w="6480" w:type="dxa"/>
            <w:tcBorders>
              <w:left w:val="nil"/>
            </w:tcBorders>
          </w:tcPr>
          <w:p w14:paraId="6A3501DB" w14:textId="78500343" w:rsidR="008A015A" w:rsidRDefault="008A015A" w:rsidP="008A015A">
            <w:pPr>
              <w:spacing w:after="120"/>
              <w:ind w:right="72"/>
            </w:pPr>
            <w:r>
              <w:t>Sigma Theta Tau, JHU Chapter</w:t>
            </w:r>
          </w:p>
        </w:tc>
      </w:tr>
      <w:tr w:rsidR="008A015A" w14:paraId="245232E3" w14:textId="77777777">
        <w:trPr>
          <w:trHeight w:val="720"/>
        </w:trPr>
        <w:tc>
          <w:tcPr>
            <w:tcW w:w="1260" w:type="dxa"/>
            <w:tcBorders>
              <w:right w:val="nil"/>
            </w:tcBorders>
          </w:tcPr>
          <w:p w14:paraId="3D117B25" w14:textId="27F6C228" w:rsidR="008A015A" w:rsidRDefault="008A015A" w:rsidP="008A015A">
            <w:pPr>
              <w:spacing w:after="120"/>
              <w:ind w:right="-432"/>
            </w:pPr>
            <w:r>
              <w:t>2000-05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2AE0C69" w14:textId="408334EC" w:rsidR="008A015A" w:rsidRDefault="008A015A" w:rsidP="008A015A">
            <w:pPr>
              <w:spacing w:after="120"/>
              <w:ind w:right="-432"/>
            </w:pPr>
            <w:r>
              <w:t>Member</w:t>
            </w:r>
          </w:p>
        </w:tc>
        <w:tc>
          <w:tcPr>
            <w:tcW w:w="6480" w:type="dxa"/>
            <w:tcBorders>
              <w:left w:val="nil"/>
            </w:tcBorders>
          </w:tcPr>
          <w:p w14:paraId="4A1F0D68" w14:textId="04922B03" w:rsidR="008A015A" w:rsidRDefault="008A015A" w:rsidP="008A015A">
            <w:pPr>
              <w:spacing w:after="120"/>
              <w:ind w:right="72"/>
            </w:pPr>
            <w:r>
              <w:t>Health for Humanity International, Allied Professions Committee</w:t>
            </w:r>
          </w:p>
        </w:tc>
      </w:tr>
      <w:tr w:rsidR="008A015A" w14:paraId="3AC41882" w14:textId="77777777">
        <w:trPr>
          <w:trHeight w:val="720"/>
        </w:trPr>
        <w:tc>
          <w:tcPr>
            <w:tcW w:w="1260" w:type="dxa"/>
            <w:tcBorders>
              <w:right w:val="nil"/>
            </w:tcBorders>
          </w:tcPr>
          <w:p w14:paraId="1CD6F513" w14:textId="3B26CAE7" w:rsidR="008A015A" w:rsidRDefault="008A015A" w:rsidP="008A015A">
            <w:pPr>
              <w:spacing w:after="120"/>
              <w:ind w:right="-432"/>
            </w:pPr>
            <w:r>
              <w:lastRenderedPageBreak/>
              <w:t>2000- 07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D849FA8" w14:textId="5A42CA05" w:rsidR="008A015A" w:rsidRDefault="008A015A" w:rsidP="008A015A">
            <w:pPr>
              <w:spacing w:after="120"/>
              <w:ind w:right="-432"/>
            </w:pPr>
            <w:r>
              <w:t>Charter Member</w:t>
            </w:r>
          </w:p>
        </w:tc>
        <w:tc>
          <w:tcPr>
            <w:tcW w:w="6480" w:type="dxa"/>
            <w:tcBorders>
              <w:left w:val="nil"/>
            </w:tcBorders>
          </w:tcPr>
          <w:p w14:paraId="63EDF45A" w14:textId="4F4D144E" w:rsidR="008A015A" w:rsidRDefault="008A015A" w:rsidP="008A015A">
            <w:pPr>
              <w:spacing w:after="120"/>
              <w:ind w:right="72"/>
            </w:pPr>
            <w:r>
              <w:t>Researchers Against Sedentary Diseases (</w:t>
            </w:r>
            <w:proofErr w:type="spellStart"/>
            <w:r>
              <w:t>SeDs</w:t>
            </w:r>
            <w:proofErr w:type="spellEnd"/>
            <w:r>
              <w:t>)</w:t>
            </w:r>
          </w:p>
        </w:tc>
      </w:tr>
      <w:tr w:rsidR="008A015A" w14:paraId="392B402F" w14:textId="77777777">
        <w:trPr>
          <w:trHeight w:val="720"/>
        </w:trPr>
        <w:tc>
          <w:tcPr>
            <w:tcW w:w="1260" w:type="dxa"/>
            <w:tcBorders>
              <w:right w:val="nil"/>
            </w:tcBorders>
          </w:tcPr>
          <w:p w14:paraId="3580F71F" w14:textId="77777777" w:rsidR="008A015A" w:rsidRDefault="008A015A" w:rsidP="008A015A">
            <w:pPr>
              <w:spacing w:after="120"/>
              <w:ind w:right="-432"/>
            </w:pPr>
            <w:r>
              <w:t>1994- 97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F953EF9" w14:textId="77777777" w:rsidR="008A015A" w:rsidRDefault="008A015A" w:rsidP="008A015A">
            <w:pPr>
              <w:spacing w:after="120"/>
              <w:ind w:right="-432"/>
            </w:pPr>
            <w:r>
              <w:t>Member</w:t>
            </w:r>
          </w:p>
        </w:tc>
        <w:tc>
          <w:tcPr>
            <w:tcW w:w="6480" w:type="dxa"/>
            <w:tcBorders>
              <w:left w:val="nil"/>
            </w:tcBorders>
          </w:tcPr>
          <w:p w14:paraId="0B9DA0B7" w14:textId="77777777" w:rsidR="008A015A" w:rsidRDefault="008A015A" w:rsidP="008A015A">
            <w:pPr>
              <w:spacing w:after="120"/>
              <w:ind w:right="72"/>
            </w:pPr>
            <w:r>
              <w:t>American College of Sports Medicine, National Committee on     Ethics &amp; Professional Conduct</w:t>
            </w:r>
          </w:p>
        </w:tc>
      </w:tr>
    </w:tbl>
    <w:tbl>
      <w:tblPr>
        <w:tblpPr w:leftFromText="180" w:rightFromText="180" w:vertAnchor="text" w:tblpY="1"/>
        <w:tblOverlap w:val="never"/>
        <w:tblW w:w="9708" w:type="dxa"/>
        <w:tblInd w:w="-72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2001"/>
        <w:gridCol w:w="6416"/>
      </w:tblGrid>
      <w:tr w:rsidR="00E27A91" w14:paraId="38619EE6" w14:textId="77777777">
        <w:trPr>
          <w:trHeight w:val="148"/>
        </w:trPr>
        <w:tc>
          <w:tcPr>
            <w:tcW w:w="1291" w:type="dxa"/>
            <w:tcBorders>
              <w:right w:val="nil"/>
            </w:tcBorders>
          </w:tcPr>
          <w:p w14:paraId="4B4A0B4A" w14:textId="77777777" w:rsidR="00E27A91" w:rsidRDefault="00D90FA2" w:rsidP="00052373">
            <w:pPr>
              <w:spacing w:after="120"/>
            </w:pPr>
            <w:r>
              <w:t xml:space="preserve">1998- </w:t>
            </w:r>
            <w:r w:rsidR="001E5AFB">
              <w:t>03</w:t>
            </w: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729FE2E8" w14:textId="77777777" w:rsidR="00E27A91" w:rsidRDefault="00E27A91" w:rsidP="00052373">
            <w:pPr>
              <w:spacing w:after="120"/>
              <w:ind w:right="-432"/>
            </w:pPr>
            <w:r>
              <w:t>Chair</w:t>
            </w:r>
          </w:p>
        </w:tc>
        <w:tc>
          <w:tcPr>
            <w:tcW w:w="6416" w:type="dxa"/>
            <w:tcBorders>
              <w:left w:val="nil"/>
            </w:tcBorders>
          </w:tcPr>
          <w:p w14:paraId="7AD0D3FE" w14:textId="77777777" w:rsidR="00E27A91" w:rsidRDefault="00E27A91" w:rsidP="00052373">
            <w:pPr>
              <w:spacing w:after="120"/>
              <w:ind w:right="-432"/>
            </w:pPr>
            <w:r>
              <w:t>American College of Sports Medicine, National Committee on Ethics and Professional Conduct</w:t>
            </w:r>
          </w:p>
        </w:tc>
      </w:tr>
      <w:tr w:rsidR="00E27A91" w14:paraId="1A658E79" w14:textId="77777777">
        <w:trPr>
          <w:trHeight w:val="820"/>
        </w:trPr>
        <w:tc>
          <w:tcPr>
            <w:tcW w:w="1291" w:type="dxa"/>
            <w:tcBorders>
              <w:right w:val="nil"/>
            </w:tcBorders>
          </w:tcPr>
          <w:p w14:paraId="1419BF7D" w14:textId="77777777" w:rsidR="00E27A91" w:rsidRDefault="00D90FA2" w:rsidP="00052373">
            <w:pPr>
              <w:spacing w:after="120"/>
            </w:pPr>
            <w:r>
              <w:t xml:space="preserve">1991- </w:t>
            </w:r>
            <w:r w:rsidR="00E27A91">
              <w:t>97</w:t>
            </w: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3AD3E166" w14:textId="77777777" w:rsidR="00E27A91" w:rsidRDefault="00E27A91" w:rsidP="00052373">
            <w:pPr>
              <w:spacing w:after="120"/>
            </w:pPr>
            <w:r>
              <w:t>Executive Board</w:t>
            </w:r>
          </w:p>
        </w:tc>
        <w:tc>
          <w:tcPr>
            <w:tcW w:w="6416" w:type="dxa"/>
            <w:tcBorders>
              <w:left w:val="nil"/>
            </w:tcBorders>
          </w:tcPr>
          <w:p w14:paraId="6D7AC85D" w14:textId="77777777" w:rsidR="00E27A91" w:rsidRDefault="00E27A91" w:rsidP="00052373">
            <w:pPr>
              <w:spacing w:after="120"/>
            </w:pPr>
            <w:r>
              <w:t>National Women’s Political Caucus, San Fernando Valley Chapter</w:t>
            </w:r>
          </w:p>
        </w:tc>
      </w:tr>
      <w:tr w:rsidR="00E27A91" w14:paraId="79C15762" w14:textId="77777777">
        <w:trPr>
          <w:trHeight w:val="590"/>
        </w:trPr>
        <w:tc>
          <w:tcPr>
            <w:tcW w:w="1291" w:type="dxa"/>
            <w:tcBorders>
              <w:right w:val="nil"/>
            </w:tcBorders>
          </w:tcPr>
          <w:p w14:paraId="45178702" w14:textId="4AE1BB91" w:rsidR="00E27A91" w:rsidRDefault="00BE7482" w:rsidP="00052373">
            <w:pPr>
              <w:spacing w:after="120"/>
            </w:pPr>
            <w:r>
              <w:t xml:space="preserve">1995- </w:t>
            </w:r>
            <w:r w:rsidR="00E27A91">
              <w:t>97</w:t>
            </w: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32A32368" w14:textId="77777777" w:rsidR="00E27A91" w:rsidRDefault="00E27A91" w:rsidP="00052373">
            <w:pPr>
              <w:spacing w:after="120"/>
            </w:pPr>
            <w:r>
              <w:t>Treasurer</w:t>
            </w:r>
          </w:p>
        </w:tc>
        <w:tc>
          <w:tcPr>
            <w:tcW w:w="6416" w:type="dxa"/>
            <w:tcBorders>
              <w:left w:val="nil"/>
            </w:tcBorders>
          </w:tcPr>
          <w:p w14:paraId="379211CB" w14:textId="77777777" w:rsidR="00E27A91" w:rsidRDefault="00E27A91" w:rsidP="00052373">
            <w:pPr>
              <w:spacing w:after="120"/>
            </w:pPr>
            <w:r>
              <w:t>National Association of Investment Clubs (NAIC), VIP Chapter</w:t>
            </w:r>
          </w:p>
        </w:tc>
      </w:tr>
      <w:tr w:rsidR="00E27A91" w14:paraId="12523C1B" w14:textId="77777777">
        <w:trPr>
          <w:trHeight w:val="411"/>
        </w:trPr>
        <w:tc>
          <w:tcPr>
            <w:tcW w:w="1291" w:type="dxa"/>
            <w:tcBorders>
              <w:right w:val="nil"/>
            </w:tcBorders>
          </w:tcPr>
          <w:p w14:paraId="0942451D" w14:textId="77777777" w:rsidR="00E27A91" w:rsidRDefault="00D90FA2" w:rsidP="00052373">
            <w:pPr>
              <w:spacing w:after="120"/>
            </w:pPr>
            <w:r>
              <w:t xml:space="preserve">1996- </w:t>
            </w:r>
            <w:r w:rsidR="00E27A91">
              <w:t>97</w:t>
            </w:r>
          </w:p>
        </w:tc>
        <w:tc>
          <w:tcPr>
            <w:tcW w:w="2001" w:type="dxa"/>
            <w:tcBorders>
              <w:left w:val="nil"/>
              <w:right w:val="nil"/>
            </w:tcBorders>
          </w:tcPr>
          <w:p w14:paraId="4E621C69" w14:textId="77777777" w:rsidR="00E27A91" w:rsidRDefault="00E27A91" w:rsidP="00052373">
            <w:pPr>
              <w:spacing w:after="120"/>
            </w:pPr>
            <w:r>
              <w:t>Board Member</w:t>
            </w:r>
          </w:p>
        </w:tc>
        <w:tc>
          <w:tcPr>
            <w:tcW w:w="6416" w:type="dxa"/>
            <w:tcBorders>
              <w:left w:val="nil"/>
            </w:tcBorders>
          </w:tcPr>
          <w:p w14:paraId="24E8CECC" w14:textId="77777777" w:rsidR="00E27A91" w:rsidRDefault="00E27A91" w:rsidP="00052373">
            <w:pPr>
              <w:spacing w:after="120"/>
            </w:pPr>
            <w:r>
              <w:t>Los Angeles Baha’i Medical and Health Services</w:t>
            </w:r>
          </w:p>
        </w:tc>
      </w:tr>
    </w:tbl>
    <w:p w14:paraId="77D8A309" w14:textId="77777777" w:rsidR="00290229" w:rsidRDefault="00290229" w:rsidP="00052373"/>
    <w:tbl>
      <w:tblPr>
        <w:tblW w:w="10154" w:type="dxa"/>
        <w:tblInd w:w="-65" w:type="dxa"/>
        <w:tblBorders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"/>
        <w:gridCol w:w="1080"/>
        <w:gridCol w:w="42"/>
        <w:gridCol w:w="318"/>
        <w:gridCol w:w="180"/>
        <w:gridCol w:w="719"/>
        <w:gridCol w:w="541"/>
        <w:gridCol w:w="180"/>
        <w:gridCol w:w="4498"/>
        <w:gridCol w:w="103"/>
        <w:gridCol w:w="35"/>
        <w:gridCol w:w="28"/>
        <w:gridCol w:w="1094"/>
        <w:gridCol w:w="149"/>
        <w:gridCol w:w="571"/>
        <w:gridCol w:w="360"/>
        <w:gridCol w:w="77"/>
      </w:tblGrid>
      <w:tr w:rsidR="00290229" w14:paraId="21397E29" w14:textId="77777777" w:rsidTr="005C3659">
        <w:trPr>
          <w:gridAfter w:val="2"/>
          <w:wAfter w:w="437" w:type="dxa"/>
          <w:trHeight w:val="720"/>
        </w:trPr>
        <w:tc>
          <w:tcPr>
            <w:tcW w:w="1259" w:type="dxa"/>
            <w:gridSpan w:val="2"/>
            <w:tcBorders>
              <w:right w:val="nil"/>
            </w:tcBorders>
          </w:tcPr>
          <w:p w14:paraId="4CF37832" w14:textId="77777777" w:rsidR="00290229" w:rsidRDefault="00290229" w:rsidP="00052373">
            <w:pPr>
              <w:spacing w:after="120"/>
              <w:ind w:right="-432"/>
            </w:pPr>
            <w:r>
              <w:t>1993</w:t>
            </w:r>
          </w:p>
        </w:tc>
        <w:tc>
          <w:tcPr>
            <w:tcW w:w="1980" w:type="dxa"/>
            <w:gridSpan w:val="6"/>
            <w:tcBorders>
              <w:left w:val="nil"/>
              <w:right w:val="nil"/>
            </w:tcBorders>
          </w:tcPr>
          <w:p w14:paraId="3356ED9B" w14:textId="77777777" w:rsidR="00290229" w:rsidRDefault="00290229" w:rsidP="00052373">
            <w:pPr>
              <w:spacing w:after="120"/>
              <w:ind w:right="-432"/>
            </w:pPr>
            <w:r>
              <w:t>Session Chair</w:t>
            </w:r>
          </w:p>
        </w:tc>
        <w:tc>
          <w:tcPr>
            <w:tcW w:w="6478" w:type="dxa"/>
            <w:gridSpan w:val="7"/>
            <w:tcBorders>
              <w:left w:val="nil"/>
            </w:tcBorders>
          </w:tcPr>
          <w:p w14:paraId="28E62C2D" w14:textId="21FE95B2" w:rsidR="00290229" w:rsidRDefault="00290229" w:rsidP="00052373">
            <w:pPr>
              <w:ind w:right="72"/>
              <w:jc w:val="both"/>
            </w:pPr>
            <w:r>
              <w:t>American College of Sports Medicine, Annual Meeting</w:t>
            </w:r>
            <w:r w:rsidR="006416A6">
              <w:t>, Session</w:t>
            </w:r>
            <w:ins w:id="12" w:author="Chris Kasper" w:date="2013-11-05T22:51:00Z">
              <w:r w:rsidR="006416A6">
                <w:t>,</w:t>
              </w:r>
            </w:ins>
            <w:r w:rsidR="006416A6">
              <w:t xml:space="preserve"> </w:t>
            </w:r>
            <w:r>
              <w:t>Chair Cellular Physiology &amp; Skeletal Muscle</w:t>
            </w:r>
          </w:p>
        </w:tc>
      </w:tr>
      <w:tr w:rsidR="00290229" w14:paraId="6C3E4366" w14:textId="77777777" w:rsidTr="005C3659">
        <w:trPr>
          <w:gridAfter w:val="2"/>
          <w:wAfter w:w="437" w:type="dxa"/>
          <w:trHeight w:val="720"/>
        </w:trPr>
        <w:tc>
          <w:tcPr>
            <w:tcW w:w="1259" w:type="dxa"/>
            <w:gridSpan w:val="2"/>
            <w:tcBorders>
              <w:right w:val="nil"/>
            </w:tcBorders>
          </w:tcPr>
          <w:p w14:paraId="35A9AD22" w14:textId="1D3758A6" w:rsidR="00290229" w:rsidRDefault="00D90FA2" w:rsidP="00052373">
            <w:pPr>
              <w:spacing w:after="120"/>
              <w:ind w:right="-432"/>
            </w:pPr>
            <w:r>
              <w:t xml:space="preserve">1990- </w:t>
            </w:r>
            <w:r w:rsidR="00555EB4">
              <w:t>94</w:t>
            </w:r>
          </w:p>
        </w:tc>
        <w:tc>
          <w:tcPr>
            <w:tcW w:w="1980" w:type="dxa"/>
            <w:gridSpan w:val="6"/>
            <w:tcBorders>
              <w:left w:val="nil"/>
              <w:right w:val="nil"/>
            </w:tcBorders>
          </w:tcPr>
          <w:p w14:paraId="4963BAB5" w14:textId="77777777" w:rsidR="00290229" w:rsidRDefault="00290229" w:rsidP="00052373">
            <w:pPr>
              <w:spacing w:after="120"/>
              <w:ind w:right="-432"/>
            </w:pPr>
            <w:r>
              <w:t>Committee Chair</w:t>
            </w:r>
          </w:p>
        </w:tc>
        <w:tc>
          <w:tcPr>
            <w:tcW w:w="6478" w:type="dxa"/>
            <w:gridSpan w:val="7"/>
            <w:tcBorders>
              <w:left w:val="nil"/>
            </w:tcBorders>
          </w:tcPr>
          <w:p w14:paraId="11FE84ED" w14:textId="77777777" w:rsidR="00290229" w:rsidRDefault="00290229" w:rsidP="00052373">
            <w:pPr>
              <w:spacing w:after="120"/>
              <w:ind w:right="72"/>
            </w:pPr>
            <w:r>
              <w:t>American Society for Gravitational and Space Biology, Long Range Planning Committee</w:t>
            </w:r>
          </w:p>
        </w:tc>
      </w:tr>
      <w:tr w:rsidR="003005C2" w14:paraId="3DA0E255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9898" w:type="dxa"/>
            <w:gridSpan w:val="15"/>
            <w:tcBorders>
              <w:bottom w:val="nil"/>
            </w:tcBorders>
          </w:tcPr>
          <w:p w14:paraId="2DDE20E6" w14:textId="77777777" w:rsidR="003005C2" w:rsidRPr="00A30F0A" w:rsidRDefault="003005C2" w:rsidP="003005C2">
            <w:pPr>
              <w:spacing w:after="120"/>
              <w:rPr>
                <w:b/>
                <w:sz w:val="28"/>
              </w:rPr>
            </w:pPr>
            <w:r w:rsidRPr="00A30F0A">
              <w:rPr>
                <w:b/>
                <w:sz w:val="28"/>
              </w:rPr>
              <w:t>EDUCATION ACTIVITIES: Courses taught</w:t>
            </w:r>
          </w:p>
        </w:tc>
      </w:tr>
      <w:tr w:rsidR="003005C2" w14:paraId="54AFEBFC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7558" w:type="dxa"/>
            <w:gridSpan w:val="8"/>
            <w:tcBorders>
              <w:right w:val="nil"/>
            </w:tcBorders>
          </w:tcPr>
          <w:p w14:paraId="6017BB5B" w14:textId="77777777" w:rsidR="003005C2" w:rsidRPr="00A30F0A" w:rsidRDefault="003005C2" w:rsidP="003005C2">
            <w:pPr>
              <w:spacing w:after="120"/>
              <w:rPr>
                <w:b/>
                <w:sz w:val="28"/>
              </w:rPr>
            </w:pPr>
            <w:r w:rsidRPr="00A30F0A">
              <w:rPr>
                <w:b/>
                <w:sz w:val="28"/>
                <w:u w:val="single"/>
              </w:rPr>
              <w:t>Uniformed Services University of the Health Sciences (USU)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97B8228" w14:textId="77777777" w:rsidR="003005C2" w:rsidRDefault="003005C2" w:rsidP="003005C2">
            <w:pPr>
              <w:spacing w:after="120"/>
              <w:rPr>
                <w:b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623CE1D1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2870610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713"/>
        </w:trPr>
        <w:tc>
          <w:tcPr>
            <w:tcW w:w="1620" w:type="dxa"/>
            <w:gridSpan w:val="4"/>
            <w:tcBorders>
              <w:right w:val="nil"/>
            </w:tcBorders>
          </w:tcPr>
          <w:p w14:paraId="7BFD1350" w14:textId="77777777" w:rsidR="003005C2" w:rsidRDefault="003005C2" w:rsidP="003005C2">
            <w:pPr>
              <w:rPr>
                <w:b/>
              </w:rPr>
            </w:pPr>
            <w:r>
              <w:rPr>
                <w:b/>
                <w:u w:val="single"/>
              </w:rPr>
              <w:t xml:space="preserve">Years 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36DACC10" w14:textId="77777777" w:rsidR="003005C2" w:rsidRDefault="003005C2" w:rsidP="003005C2">
            <w:pPr>
              <w:rPr>
                <w:b/>
              </w:rPr>
            </w:pPr>
            <w:r>
              <w:rPr>
                <w:b/>
                <w:u w:val="single"/>
              </w:rPr>
              <w:t>Number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02D36027" w14:textId="77777777" w:rsidR="003005C2" w:rsidRPr="005A1080" w:rsidRDefault="003005C2" w:rsidP="003005C2">
            <w:pPr>
              <w:rPr>
                <w:b/>
              </w:rPr>
            </w:pPr>
            <w:r>
              <w:rPr>
                <w:b/>
                <w:u w:val="single"/>
              </w:rPr>
              <w:t>Name of Course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21C5F96" w14:textId="77777777" w:rsidR="003005C2" w:rsidRDefault="003005C2" w:rsidP="003005C2">
            <w:pPr>
              <w:rPr>
                <w:b/>
              </w:rPr>
            </w:pPr>
            <w:r>
              <w:rPr>
                <w:b/>
                <w:u w:val="single"/>
              </w:rPr>
              <w:t>Level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158B9F71" w14:textId="77777777" w:rsidR="003005C2" w:rsidRDefault="003005C2" w:rsidP="003005C2">
            <w:pPr>
              <w:rPr>
                <w:b/>
              </w:rPr>
            </w:pPr>
            <w:r>
              <w:rPr>
                <w:b/>
                <w:u w:val="single"/>
              </w:rPr>
              <w:t>Role</w:t>
            </w:r>
          </w:p>
        </w:tc>
      </w:tr>
      <w:tr w:rsidR="003005C2" w14:paraId="5D561BE5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A47177C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>
              <w:rPr>
                <w:color w:val="000000"/>
              </w:rPr>
              <w:t>2003-06, 2008-10, 2012 -14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145CE4CA" w14:textId="77777777" w:rsidR="003005C2" w:rsidRDefault="003005C2" w:rsidP="003005C2">
            <w:pPr>
              <w:rPr>
                <w:color w:val="000000"/>
              </w:rPr>
            </w:pPr>
            <w:r>
              <w:rPr>
                <w:color w:val="000000"/>
              </w:rPr>
              <w:t>81103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4AC1CCDC" w14:textId="77777777" w:rsidR="003005C2" w:rsidRDefault="003005C2" w:rsidP="003005C2">
            <w:pPr>
              <w:rPr>
                <w:color w:val="000000"/>
              </w:rPr>
            </w:pPr>
            <w:r>
              <w:rPr>
                <w:color w:val="000000"/>
              </w:rPr>
              <w:t xml:space="preserve">Philosophy of Science &amp; Theory </w:t>
            </w:r>
            <w:proofErr w:type="spellStart"/>
            <w:r>
              <w:rPr>
                <w:color w:val="000000"/>
              </w:rPr>
              <w:t>Devel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7DCE599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060D19C" w14:textId="77777777" w:rsidR="003005C2" w:rsidRDefault="003005C2" w:rsidP="003005C2">
            <w:pPr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1D1C65F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4B79124F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2003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EC02CAC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51122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2D7EC9BB" w14:textId="77777777" w:rsidR="003005C2" w:rsidRPr="0001471D" w:rsidRDefault="003005C2" w:rsidP="003005C2">
            <w:pPr>
              <w:tabs>
                <w:tab w:val="left" w:pos="-14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Theoretical Foundations for Military and Federal Health Research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40DDF86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3451AA7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Faculty</w:t>
            </w:r>
          </w:p>
        </w:tc>
      </w:tr>
      <w:tr w:rsidR="003005C2" w14:paraId="7D40BEF8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5817546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2003-10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327CDA85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AD7DCDB" w14:textId="77777777" w:rsidR="003005C2" w:rsidRPr="0001471D" w:rsidRDefault="003005C2" w:rsidP="003005C2">
            <w:pPr>
              <w:tabs>
                <w:tab w:val="left" w:pos="-14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Independent Studies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4640B4C5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3B63C31B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38CE709D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37EB19F8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2004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51500BE5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51132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06E53101" w14:textId="77777777" w:rsidR="003005C2" w:rsidRPr="0001471D" w:rsidRDefault="003005C2" w:rsidP="003005C2">
            <w:pPr>
              <w:spacing w:after="120"/>
              <w:rPr>
                <w:rFonts w:ascii="Arial" w:hAnsi="Arial"/>
                <w:color w:val="000000"/>
                <w:szCs w:val="32"/>
              </w:rPr>
            </w:pPr>
            <w:r w:rsidRPr="0001471D">
              <w:rPr>
                <w:color w:val="000000"/>
              </w:rPr>
              <w:t>Statistical Measures and Analytic Methods to Build Evidence for Military and Federal Health Care/Practice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21959A8E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MSN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0356ECFE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Faculty</w:t>
            </w:r>
          </w:p>
        </w:tc>
      </w:tr>
      <w:tr w:rsidR="003005C2" w14:paraId="1CB99673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2C3148B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2004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0F80CB5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81104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70C716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  <w:szCs w:val="32"/>
              </w:rPr>
              <w:t>Nursing Science Specific to Federal Health and Military Nursing Seminar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3366EA10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0E2E2E79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Faculty</w:t>
            </w:r>
          </w:p>
        </w:tc>
      </w:tr>
      <w:tr w:rsidR="003005C2" w14:paraId="4CD12CCA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16CD7FFD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2004-10, 2013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64B3C7F4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81112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600ABA9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Professional Issues in Scholarship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16A47890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3EB1FA0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2F4BB3F4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0FB02A36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2005-14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450118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90303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3EBCBBC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Dissertation Seminar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97BF457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35998E7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</w:t>
            </w:r>
          </w:p>
        </w:tc>
      </w:tr>
      <w:tr w:rsidR="003005C2" w14:paraId="1D58DAD8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06436FE9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2005-</w:t>
            </w:r>
            <w:r w:rsidRPr="0001471D">
              <w:rPr>
                <w:color w:val="000000"/>
              </w:rPr>
              <w:t>06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6428F012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83303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118EC5BF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Adaptive Complex Systems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2D44F6BF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9BAC65E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6E7A798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4D04A03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2005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5B4421C" w14:textId="77777777" w:rsidR="003005C2" w:rsidRPr="00BA44D2" w:rsidRDefault="003005C2" w:rsidP="003005C2">
            <w:pPr>
              <w:spacing w:after="120"/>
              <w:rPr>
                <w:color w:val="000000"/>
                <w:sz w:val="22"/>
              </w:rPr>
            </w:pPr>
            <w:r w:rsidRPr="00BA44D2">
              <w:rPr>
                <w:sz w:val="22"/>
              </w:rPr>
              <w:t>82303B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1F59111A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Thermal Physiology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36F1DFB2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781F93EA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5B94DC8A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B963F09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2005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DFD1F3F" w14:textId="77777777" w:rsidR="003005C2" w:rsidRPr="00BA44D2" w:rsidRDefault="003005C2" w:rsidP="003005C2">
            <w:pPr>
              <w:spacing w:after="120"/>
              <w:rPr>
                <w:sz w:val="22"/>
              </w:rPr>
            </w:pPr>
            <w:r w:rsidRPr="00BA44D2">
              <w:rPr>
                <w:sz w:val="22"/>
              </w:rPr>
              <w:t>82303B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2A4B223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Biochemistry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3352EB77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0F200CB9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01471D">
              <w:rPr>
                <w:color w:val="000000"/>
              </w:rPr>
              <w:t>aculty</w:t>
            </w:r>
          </w:p>
        </w:tc>
      </w:tr>
      <w:tr w:rsidR="003005C2" w14:paraId="26675AC0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8DD70F9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2005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6243EE4D" w14:textId="77777777" w:rsidR="003005C2" w:rsidRPr="00BA44D2" w:rsidRDefault="003005C2" w:rsidP="003005C2">
            <w:pPr>
              <w:spacing w:after="120"/>
              <w:rPr>
                <w:sz w:val="22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6319E4E6" w14:textId="77777777" w:rsidR="003005C2" w:rsidRPr="00E823EE" w:rsidRDefault="003005C2" w:rsidP="003005C2">
            <w:pPr>
              <w:spacing w:after="120"/>
              <w:rPr>
                <w:color w:val="000000"/>
              </w:rPr>
            </w:pPr>
            <w:r w:rsidRPr="00E823EE">
              <w:t>Rat Histopathology and Use in Research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36F3F17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0DD45902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292B05A0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677"/>
        </w:trPr>
        <w:tc>
          <w:tcPr>
            <w:tcW w:w="1620" w:type="dxa"/>
            <w:gridSpan w:val="4"/>
            <w:tcBorders>
              <w:right w:val="nil"/>
            </w:tcBorders>
          </w:tcPr>
          <w:p w14:paraId="661133FE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2005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3D04729D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6EADB49E" w14:textId="77777777" w:rsidR="003005C2" w:rsidRPr="009B5624" w:rsidRDefault="003005C2" w:rsidP="003005C2">
            <w:pPr>
              <w:tabs>
                <w:tab w:val="left" w:pos="720"/>
                <w:tab w:val="left" w:pos="1440"/>
                <w:tab w:val="left" w:pos="2160"/>
              </w:tabs>
            </w:pPr>
            <w:r w:rsidRPr="00071007">
              <w:t>Male Repr</w:t>
            </w:r>
            <w:r>
              <w:t>oductive Physiology in Prostate Cancer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18F70B76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87F5D4C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:rsidRPr="0001471D" w14:paraId="60B7782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2839CDE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2006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3E25F75F" w14:textId="77777777" w:rsidR="003005C2" w:rsidRPr="00BA44D2" w:rsidRDefault="003005C2" w:rsidP="003005C2">
            <w:pPr>
              <w:spacing w:after="120"/>
              <w:rPr>
                <w:sz w:val="22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518FC1C4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Administrative Nursing Practicum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13095645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683F5547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01471D">
              <w:rPr>
                <w:color w:val="000000"/>
              </w:rPr>
              <w:t>aculty</w:t>
            </w:r>
          </w:p>
        </w:tc>
      </w:tr>
      <w:tr w:rsidR="003005C2" w14:paraId="560B3AE2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98A726C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2006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4F5480C9" w14:textId="77777777" w:rsidR="003005C2" w:rsidRPr="00BA44D2" w:rsidRDefault="003005C2" w:rsidP="003005C2">
            <w:pPr>
              <w:spacing w:after="120"/>
              <w:rPr>
                <w:sz w:val="22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7DD7A0E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Intro. To Computational Modeling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6A05F87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17D7C02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5B5519A0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07DEC7FF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08AB3797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2B8046F1" w14:textId="77777777" w:rsidR="003005C2" w:rsidRPr="00A810A1" w:rsidRDefault="003005C2" w:rsidP="003005C2">
            <w:pPr>
              <w:spacing w:after="120"/>
              <w:rPr>
                <w:color w:val="000000"/>
              </w:rPr>
            </w:pPr>
            <w:r w:rsidRPr="00A810A1">
              <w:t>Computation</w:t>
            </w:r>
            <w:r>
              <w:t>al Modeling II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32E5008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2C143DB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3E7E245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AC4ECA2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1FB6F711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49311686" w14:textId="77777777" w:rsidR="003005C2" w:rsidRPr="00A810A1" w:rsidRDefault="003005C2" w:rsidP="003005C2">
            <w:pPr>
              <w:spacing w:after="120"/>
              <w:rPr>
                <w:color w:val="000000"/>
              </w:rPr>
            </w:pPr>
            <w:r>
              <w:t>Computational Modeling III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B39FA3A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7A418452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3E6F6E06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0845F741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F2B2890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35C0261B" w14:textId="77777777" w:rsidR="003005C2" w:rsidRPr="00A810A1" w:rsidRDefault="003005C2" w:rsidP="003005C2">
            <w:pPr>
              <w:spacing w:after="120"/>
              <w:rPr>
                <w:color w:val="000000"/>
              </w:rPr>
            </w:pPr>
            <w:r>
              <w:t>Computational Modeling IV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2782B526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C6C3663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04C9C3C9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53DCB1E6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54A1969A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561B67D0" w14:textId="77777777" w:rsidR="003005C2" w:rsidRPr="00A810A1" w:rsidRDefault="003005C2" w:rsidP="003005C2">
            <w:pPr>
              <w:spacing w:after="120"/>
            </w:pPr>
            <w:r w:rsidRPr="00A810A1">
              <w:t>The Utility of Animal Models for Obesity Research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46A768B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3352A67C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4E62F8C6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4B68963D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0658800D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0C3516B1" w14:textId="77777777" w:rsidR="003005C2" w:rsidRPr="00A810A1" w:rsidRDefault="003005C2" w:rsidP="003005C2">
            <w:pPr>
              <w:spacing w:after="120"/>
            </w:pPr>
            <w:r w:rsidRPr="00A810A1">
              <w:t>Exercise Physiology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BB43EF8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7CE0928C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064FFA26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45EE9DC5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2006</w:t>
            </w:r>
            <w:r>
              <w:rPr>
                <w:color w:val="000000"/>
              </w:rPr>
              <w:t xml:space="preserve"> -13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6E27603C" w14:textId="77777777" w:rsidR="003005C2" w:rsidRPr="00BA44D2" w:rsidRDefault="003005C2" w:rsidP="003005C2">
            <w:pPr>
              <w:spacing w:after="120"/>
              <w:rPr>
                <w:sz w:val="22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7A3DD8C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Disserta</w:t>
            </w:r>
            <w:r>
              <w:rPr>
                <w:color w:val="000000"/>
              </w:rPr>
              <w:t xml:space="preserve">tion 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4773885" w14:textId="77777777" w:rsidR="003005C2" w:rsidRPr="0001471D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Ph.D</w:t>
            </w:r>
            <w:r>
              <w:rPr>
                <w:color w:val="000000"/>
              </w:rP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CC03F7A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Prof.</w:t>
            </w:r>
          </w:p>
        </w:tc>
      </w:tr>
      <w:tr w:rsidR="003005C2" w14:paraId="7B37828A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453C3A94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2007-08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32A01124" w14:textId="77777777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41BE4F98" w14:textId="77777777" w:rsidR="003005C2" w:rsidRDefault="003005C2" w:rsidP="003005C2">
            <w:pPr>
              <w:spacing w:after="120"/>
              <w:rPr>
                <w:color w:val="000000"/>
              </w:rPr>
            </w:pPr>
            <w:r w:rsidRPr="007F45A1">
              <w:t>Laboratory Methods</w:t>
            </w:r>
            <w:r>
              <w:t xml:space="preserve"> Practicum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3D0058EE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color w:val="000000"/>
              </w:rPr>
            </w:pPr>
            <w:r>
              <w:rPr>
                <w:color w:val="000000"/>
              </w:rP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1606CB7" w14:textId="77777777" w:rsidR="003005C2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2FA1A701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9898" w:type="dxa"/>
            <w:gridSpan w:val="15"/>
          </w:tcPr>
          <w:p w14:paraId="1B97F513" w14:textId="77777777" w:rsidR="003005C2" w:rsidRPr="00A30F0A" w:rsidRDefault="003005C2" w:rsidP="003005C2">
            <w:pPr>
              <w:spacing w:after="120"/>
              <w:rPr>
                <w:b/>
                <w:sz w:val="28"/>
              </w:rPr>
            </w:pPr>
            <w:r w:rsidRPr="00A30F0A">
              <w:rPr>
                <w:b/>
                <w:sz w:val="28"/>
              </w:rPr>
              <w:t>Course Development</w:t>
            </w:r>
          </w:p>
        </w:tc>
      </w:tr>
      <w:tr w:rsidR="003005C2" w14:paraId="0B4A75E3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2880" w:type="dxa"/>
            <w:gridSpan w:val="6"/>
            <w:tcBorders>
              <w:right w:val="nil"/>
            </w:tcBorders>
          </w:tcPr>
          <w:p w14:paraId="6790A7AE" w14:textId="77777777" w:rsidR="003005C2" w:rsidRPr="0001471D" w:rsidRDefault="003005C2" w:rsidP="003005C2">
            <w:r w:rsidRPr="0001471D">
              <w:t>2005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337DA1A4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 w:rsidRPr="0001471D">
              <w:rPr>
                <w:color w:val="000000"/>
              </w:rPr>
              <w:t>Dissertation Seminar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5AEEBD6" w14:textId="77777777" w:rsidR="003005C2" w:rsidRPr="00B174E4" w:rsidRDefault="003005C2" w:rsidP="003005C2">
            <w:pPr>
              <w:spacing w:after="120"/>
            </w:pPr>
            <w:r w:rsidRPr="00B174E4">
              <w:t>Ph.D</w:t>
            </w:r>
            <w: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29A7A16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2EB085A1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2880" w:type="dxa"/>
            <w:gridSpan w:val="6"/>
            <w:tcBorders>
              <w:right w:val="nil"/>
            </w:tcBorders>
          </w:tcPr>
          <w:p w14:paraId="42993B6A" w14:textId="77777777" w:rsidR="003005C2" w:rsidRPr="0001471D" w:rsidRDefault="003005C2" w:rsidP="003005C2">
            <w:r w:rsidRPr="0001471D">
              <w:t>2004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0B8922F5" w14:textId="77777777" w:rsidR="003005C2" w:rsidRDefault="003005C2" w:rsidP="003005C2">
            <w:pPr>
              <w:spacing w:after="120"/>
              <w:rPr>
                <w:b/>
              </w:rPr>
            </w:pPr>
            <w:r w:rsidRPr="0001471D">
              <w:rPr>
                <w:color w:val="000000"/>
              </w:rPr>
              <w:t>Professional Issues in Scholarship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270ED57D" w14:textId="77777777" w:rsidR="003005C2" w:rsidRDefault="003005C2" w:rsidP="003005C2">
            <w:pPr>
              <w:spacing w:after="120"/>
              <w:rPr>
                <w:b/>
              </w:rPr>
            </w:pPr>
            <w:r w:rsidRPr="00B174E4">
              <w:t>Ph.D</w:t>
            </w:r>
            <w: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7F20F6FF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1C2E960B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533"/>
        </w:trPr>
        <w:tc>
          <w:tcPr>
            <w:tcW w:w="2880" w:type="dxa"/>
            <w:gridSpan w:val="6"/>
            <w:tcBorders>
              <w:right w:val="nil"/>
            </w:tcBorders>
          </w:tcPr>
          <w:p w14:paraId="45034808" w14:textId="77777777" w:rsidR="003005C2" w:rsidRPr="0001471D" w:rsidRDefault="003005C2" w:rsidP="003005C2">
            <w:r w:rsidRPr="0001471D">
              <w:t>2004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29EF2CE1" w14:textId="77777777" w:rsidR="003005C2" w:rsidRDefault="003005C2" w:rsidP="003005C2">
            <w:pPr>
              <w:spacing w:after="120"/>
              <w:rPr>
                <w:b/>
              </w:rPr>
            </w:pPr>
            <w:r w:rsidRPr="0001471D">
              <w:rPr>
                <w:color w:val="000000"/>
              </w:rPr>
              <w:t>Adaptive Complex Systems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579982A3" w14:textId="77777777" w:rsidR="003005C2" w:rsidRDefault="003005C2" w:rsidP="003005C2">
            <w:pPr>
              <w:spacing w:after="120"/>
              <w:rPr>
                <w:b/>
              </w:rPr>
            </w:pPr>
            <w:r w:rsidRPr="00B174E4">
              <w:t>Ph.D</w:t>
            </w:r>
            <w:r>
              <w:t>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37358B52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1B48E33D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533"/>
        </w:trPr>
        <w:tc>
          <w:tcPr>
            <w:tcW w:w="2880" w:type="dxa"/>
            <w:gridSpan w:val="6"/>
            <w:tcBorders>
              <w:right w:val="nil"/>
            </w:tcBorders>
          </w:tcPr>
          <w:p w14:paraId="423EE1E3" w14:textId="77777777" w:rsidR="003005C2" w:rsidRPr="0001471D" w:rsidRDefault="003005C2" w:rsidP="003005C2">
            <w:r>
              <w:t>2006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016C9CA8" w14:textId="77777777" w:rsidR="003005C2" w:rsidRPr="0001471D" w:rsidRDefault="003005C2" w:rsidP="003005C2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Computational Modeling 1-IV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3EC28EAE" w14:textId="77777777" w:rsidR="003005C2" w:rsidRPr="00B174E4" w:rsidRDefault="003005C2" w:rsidP="003005C2">
            <w:pPr>
              <w:spacing w:after="120"/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8E88526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5E00DCE0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668"/>
        </w:trPr>
        <w:tc>
          <w:tcPr>
            <w:tcW w:w="7558" w:type="dxa"/>
            <w:gridSpan w:val="8"/>
            <w:tcBorders>
              <w:right w:val="nil"/>
            </w:tcBorders>
          </w:tcPr>
          <w:p w14:paraId="56426C3B" w14:textId="77777777" w:rsidR="003005C2" w:rsidRPr="00A30F0A" w:rsidRDefault="003005C2" w:rsidP="003005C2">
            <w:pPr>
              <w:spacing w:after="120"/>
              <w:rPr>
                <w:b/>
                <w:sz w:val="28"/>
              </w:rPr>
            </w:pPr>
            <w:r w:rsidRPr="00A30F0A">
              <w:rPr>
                <w:b/>
                <w:sz w:val="28"/>
                <w:u w:val="single"/>
              </w:rPr>
              <w:t>Johns Hopkins University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4D3F01CD" w14:textId="77777777" w:rsidR="003005C2" w:rsidRDefault="003005C2" w:rsidP="003005C2">
            <w:pPr>
              <w:spacing w:after="120"/>
              <w:rPr>
                <w:b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053504AC" w14:textId="77777777" w:rsidR="003005C2" w:rsidRDefault="003005C2" w:rsidP="003005C2">
            <w:pPr>
              <w:spacing w:after="120"/>
              <w:rPr>
                <w:b/>
              </w:rPr>
            </w:pPr>
          </w:p>
        </w:tc>
      </w:tr>
      <w:tr w:rsidR="003005C2" w14:paraId="2595020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2266586" w14:textId="77777777" w:rsidR="003005C2" w:rsidRDefault="003005C2" w:rsidP="003005C2">
            <w:pPr>
              <w:spacing w:after="120"/>
              <w:rPr>
                <w:b/>
              </w:rPr>
            </w:pPr>
            <w:r>
              <w:rPr>
                <w:b/>
                <w:u w:val="single"/>
              </w:rPr>
              <w:t xml:space="preserve">Years </w:t>
            </w:r>
            <w:r>
              <w:rPr>
                <w:b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7611B1F3" w14:textId="77777777" w:rsidR="003005C2" w:rsidRDefault="003005C2" w:rsidP="003005C2">
            <w:pPr>
              <w:spacing w:after="120"/>
              <w:rPr>
                <w:b/>
              </w:rPr>
            </w:pPr>
            <w:r>
              <w:rPr>
                <w:b/>
                <w:u w:val="single"/>
              </w:rPr>
              <w:t>Number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1FE4A32D" w14:textId="77777777" w:rsidR="003005C2" w:rsidRDefault="003005C2" w:rsidP="003005C2">
            <w:pPr>
              <w:spacing w:after="120"/>
              <w:rPr>
                <w:b/>
              </w:rPr>
            </w:pPr>
            <w:r>
              <w:rPr>
                <w:b/>
                <w:u w:val="single"/>
              </w:rPr>
              <w:t>Name of Course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2154BE68" w14:textId="77777777" w:rsidR="003005C2" w:rsidRDefault="003005C2" w:rsidP="003005C2">
            <w:pPr>
              <w:spacing w:after="120"/>
              <w:rPr>
                <w:b/>
              </w:rPr>
            </w:pPr>
            <w:r>
              <w:rPr>
                <w:b/>
                <w:u w:val="single"/>
              </w:rPr>
              <w:t>Level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B195314" w14:textId="77777777" w:rsidR="003005C2" w:rsidRDefault="003005C2" w:rsidP="003005C2">
            <w:pPr>
              <w:spacing w:after="120"/>
              <w:rPr>
                <w:b/>
              </w:rPr>
            </w:pPr>
            <w:r>
              <w:rPr>
                <w:b/>
                <w:u w:val="single"/>
              </w:rPr>
              <w:t>Role</w:t>
            </w:r>
          </w:p>
        </w:tc>
      </w:tr>
      <w:tr w:rsidR="003005C2" w14:paraId="79987EE5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07C9A1E" w14:textId="77777777" w:rsidR="003005C2" w:rsidRDefault="003005C2" w:rsidP="003005C2">
            <w:pPr>
              <w:spacing w:after="120"/>
              <w:rPr>
                <w:b/>
              </w:rPr>
            </w:pPr>
            <w:r>
              <w:t>1997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2731523B" w14:textId="77777777" w:rsidR="003005C2" w:rsidRDefault="003005C2" w:rsidP="003005C2">
            <w:pPr>
              <w:spacing w:after="120"/>
            </w:pPr>
            <w:r>
              <w:t>100.800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2A2C7967" w14:textId="77777777" w:rsidR="003005C2" w:rsidRDefault="003005C2" w:rsidP="003005C2">
            <w:pPr>
              <w:spacing w:after="120"/>
              <w:rPr>
                <w:b/>
              </w:rPr>
            </w:pPr>
            <w:r>
              <w:t>Philosophy Perspectives in Health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73A2157" w14:textId="77777777" w:rsidR="003005C2" w:rsidRDefault="003005C2" w:rsidP="003005C2">
            <w:pPr>
              <w:spacing w:after="120"/>
              <w:rPr>
                <w:b/>
              </w:rPr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5C1DAD91" w14:textId="77777777" w:rsidR="003005C2" w:rsidRDefault="003005C2" w:rsidP="003005C2">
            <w:pPr>
              <w:spacing w:after="120"/>
              <w:rPr>
                <w:b/>
              </w:rPr>
            </w:pPr>
            <w:r>
              <w:t>Lectures</w:t>
            </w:r>
          </w:p>
        </w:tc>
      </w:tr>
      <w:tr w:rsidR="003005C2" w14:paraId="1254CCB6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6A49149E" w14:textId="77777777" w:rsidR="003005C2" w:rsidRDefault="003005C2" w:rsidP="003005C2">
            <w:pPr>
              <w:spacing w:after="120"/>
              <w:rPr>
                <w:b/>
              </w:rPr>
            </w:pPr>
            <w:r>
              <w:t>1997-98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10A8F44D" w14:textId="77777777" w:rsidR="003005C2" w:rsidRDefault="003005C2" w:rsidP="003005C2">
            <w:pPr>
              <w:spacing w:after="120"/>
            </w:pPr>
            <w:r>
              <w:t>100.802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3CB0EDF6" w14:textId="77777777" w:rsidR="003005C2" w:rsidRDefault="003005C2" w:rsidP="003005C2">
            <w:pPr>
              <w:spacing w:after="120"/>
              <w:rPr>
                <w:b/>
              </w:rPr>
            </w:pPr>
            <w:r>
              <w:t>Scientific Perspectives in Nursing II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AA5D4D9" w14:textId="77777777" w:rsidR="003005C2" w:rsidRDefault="003005C2" w:rsidP="003005C2">
            <w:pPr>
              <w:spacing w:after="120"/>
              <w:rPr>
                <w:b/>
              </w:rPr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76E38AE8" w14:textId="77777777" w:rsidR="003005C2" w:rsidRDefault="003005C2" w:rsidP="003005C2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>Lectures</w:t>
            </w:r>
          </w:p>
        </w:tc>
      </w:tr>
      <w:tr w:rsidR="003005C2" w14:paraId="64525820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5A3E2148" w14:textId="77777777" w:rsidR="003005C2" w:rsidRDefault="003005C2" w:rsidP="003005C2">
            <w:pPr>
              <w:spacing w:after="120"/>
              <w:rPr>
                <w:b/>
              </w:rPr>
            </w:pPr>
            <w:r>
              <w:t>1998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1C8FA5B8" w14:textId="77777777" w:rsidR="003005C2" w:rsidRDefault="003005C2" w:rsidP="003005C2">
            <w:pPr>
              <w:spacing w:after="120"/>
              <w:rPr>
                <w:b/>
              </w:rPr>
            </w:pPr>
            <w:r>
              <w:t>100.898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4DD54029" w14:textId="77777777" w:rsidR="003005C2" w:rsidRDefault="003005C2" w:rsidP="003005C2">
            <w:pPr>
              <w:spacing w:after="120"/>
              <w:rPr>
                <w:b/>
              </w:rPr>
            </w:pPr>
            <w:r>
              <w:t>Independent Study: NMDA Receptors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090B4734" w14:textId="77777777" w:rsidR="003005C2" w:rsidRDefault="003005C2" w:rsidP="003005C2">
            <w:pPr>
              <w:spacing w:after="120"/>
              <w:rPr>
                <w:b/>
              </w:rPr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10B7555C" w14:textId="77777777" w:rsidR="003005C2" w:rsidRDefault="003005C2" w:rsidP="003005C2">
            <w:pPr>
              <w:spacing w:after="120"/>
              <w:rPr>
                <w:b/>
              </w:rPr>
            </w:pPr>
            <w:r>
              <w:t>Prof.</w:t>
            </w:r>
          </w:p>
        </w:tc>
      </w:tr>
      <w:tr w:rsidR="003005C2" w14:paraId="6F6947E3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460BBC2F" w14:textId="77777777" w:rsidR="003005C2" w:rsidRDefault="003005C2" w:rsidP="003005C2">
            <w:pPr>
              <w:spacing w:after="120"/>
              <w:ind w:right="-432"/>
              <w:rPr>
                <w:b/>
              </w:rPr>
            </w:pPr>
            <w:r>
              <w:t>1998-99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4B3F3AE1" w14:textId="77777777" w:rsidR="003005C2" w:rsidRDefault="003005C2" w:rsidP="003005C2">
            <w:pPr>
              <w:spacing w:after="120"/>
              <w:ind w:right="-432"/>
              <w:rPr>
                <w:b/>
              </w:rPr>
            </w:pPr>
            <w:r>
              <w:t>100.801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53C2A17A" w14:textId="77777777" w:rsidR="003005C2" w:rsidRDefault="003005C2" w:rsidP="003005C2">
            <w:pPr>
              <w:spacing w:after="120"/>
              <w:ind w:right="-432"/>
              <w:rPr>
                <w:b/>
              </w:rPr>
            </w:pPr>
            <w:r>
              <w:t>Scientific Perspectives in Nursing I</w:t>
            </w:r>
            <w:r>
              <w:tab/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CB9BA0E" w14:textId="77777777" w:rsidR="003005C2" w:rsidRDefault="003005C2" w:rsidP="003005C2">
            <w:pPr>
              <w:spacing w:after="120"/>
              <w:ind w:right="-432"/>
              <w:rPr>
                <w:b/>
              </w:rPr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2C23AB24" w14:textId="77777777" w:rsidR="003005C2" w:rsidRDefault="003005C2" w:rsidP="003005C2">
            <w:pPr>
              <w:spacing w:after="120"/>
              <w:ind w:right="-432"/>
              <w:rPr>
                <w:b/>
              </w:rPr>
            </w:pPr>
            <w:r>
              <w:t>Lectures</w:t>
            </w:r>
          </w:p>
        </w:tc>
      </w:tr>
      <w:tr w:rsidR="003005C2" w14:paraId="5EB156A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34F7B811" w14:textId="77777777" w:rsidR="003005C2" w:rsidRDefault="003005C2" w:rsidP="003005C2">
            <w:pPr>
              <w:spacing w:after="120"/>
              <w:ind w:right="-432"/>
            </w:pPr>
            <w:r>
              <w:t>1998-03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1E5D2D88" w14:textId="77777777" w:rsidR="003005C2" w:rsidRDefault="003005C2" w:rsidP="003005C2">
            <w:pPr>
              <w:spacing w:after="120"/>
              <w:ind w:right="-432"/>
            </w:pPr>
            <w:r>
              <w:t xml:space="preserve">100.499  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77A88D93" w14:textId="77777777" w:rsidR="003005C2" w:rsidRDefault="003005C2" w:rsidP="003005C2">
            <w:pPr>
              <w:spacing w:after="120"/>
              <w:ind w:right="-432"/>
            </w:pPr>
            <w:r>
              <w:t>Skeletal Muscle Research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184C3212" w14:textId="77777777" w:rsidR="003005C2" w:rsidRDefault="003005C2" w:rsidP="003005C2">
            <w:pPr>
              <w:spacing w:after="120"/>
              <w:ind w:right="-432"/>
            </w:pPr>
            <w:r>
              <w:t>BSN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3E29A525" w14:textId="77777777" w:rsidR="003005C2" w:rsidRDefault="003005C2" w:rsidP="003005C2">
            <w:pPr>
              <w:spacing w:after="120"/>
              <w:ind w:right="-432"/>
            </w:pPr>
            <w:r>
              <w:t>Prof.</w:t>
            </w:r>
          </w:p>
        </w:tc>
      </w:tr>
      <w:tr w:rsidR="003005C2" w14:paraId="1C0EB60D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5456392E" w14:textId="77777777" w:rsidR="003005C2" w:rsidRDefault="003005C2" w:rsidP="003005C2">
            <w:pPr>
              <w:spacing w:after="120"/>
              <w:ind w:right="-432"/>
            </w:pPr>
            <w:r>
              <w:t>1998-99, 2001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0ADC84DD" w14:textId="77777777" w:rsidR="003005C2" w:rsidRDefault="003005C2" w:rsidP="003005C2">
            <w:pPr>
              <w:spacing w:after="120"/>
              <w:ind w:right="-432"/>
            </w:pPr>
            <w:r>
              <w:t>100.813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48E1BC05" w14:textId="77777777" w:rsidR="003005C2" w:rsidRDefault="003005C2" w:rsidP="003005C2">
            <w:pPr>
              <w:spacing w:after="120"/>
              <w:ind w:right="-432"/>
            </w:pPr>
            <w:r>
              <w:t>Physiologic &amp; Biologic Nursing Research I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16F6EC54" w14:textId="77777777" w:rsidR="003005C2" w:rsidRDefault="003005C2" w:rsidP="003005C2">
            <w:pPr>
              <w:spacing w:after="120"/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19D50432" w14:textId="77777777" w:rsidR="003005C2" w:rsidRDefault="003005C2" w:rsidP="003005C2">
            <w:pPr>
              <w:spacing w:after="120"/>
            </w:pPr>
            <w:r>
              <w:t>Prof.</w:t>
            </w:r>
          </w:p>
        </w:tc>
      </w:tr>
      <w:tr w:rsidR="003005C2" w14:paraId="58CAD729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B6AD9ED" w14:textId="77777777" w:rsidR="003005C2" w:rsidRDefault="003005C2" w:rsidP="003005C2">
            <w:pPr>
              <w:spacing w:after="120"/>
            </w:pPr>
            <w:r>
              <w:t>1998-99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4D3744B2" w14:textId="77777777" w:rsidR="003005C2" w:rsidRDefault="003005C2" w:rsidP="003005C2">
            <w:pPr>
              <w:spacing w:after="120"/>
            </w:pPr>
            <w:r>
              <w:t xml:space="preserve">100.890 </w:t>
            </w: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5C533435" w14:textId="77777777" w:rsidR="003005C2" w:rsidRDefault="003005C2" w:rsidP="003005C2">
            <w:pPr>
              <w:spacing w:after="120"/>
            </w:pPr>
            <w:r>
              <w:t>Dissertation Seminar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7F06C365" w14:textId="77777777" w:rsidR="003005C2" w:rsidRDefault="003005C2" w:rsidP="003005C2">
            <w:pPr>
              <w:spacing w:after="120"/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4182FA58" w14:textId="77777777" w:rsidR="003005C2" w:rsidRDefault="003005C2" w:rsidP="003005C2">
            <w:pPr>
              <w:spacing w:after="120"/>
            </w:pPr>
            <w:r>
              <w:t>Prof.</w:t>
            </w:r>
          </w:p>
        </w:tc>
      </w:tr>
      <w:tr w:rsidR="003005C2" w14:paraId="050B762A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  <w:tcBorders>
              <w:right w:val="nil"/>
            </w:tcBorders>
          </w:tcPr>
          <w:p w14:paraId="78AD2DE3" w14:textId="77777777" w:rsidR="003005C2" w:rsidRDefault="003005C2" w:rsidP="003005C2">
            <w:pPr>
              <w:spacing w:after="120"/>
            </w:pPr>
            <w:r>
              <w:t>1998-99</w:t>
            </w: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26C6502F" w14:textId="77777777" w:rsidR="003005C2" w:rsidRDefault="003005C2" w:rsidP="003005C2">
            <w:pPr>
              <w:spacing w:after="120"/>
              <w:ind w:right="-432"/>
            </w:pPr>
          </w:p>
        </w:tc>
        <w:tc>
          <w:tcPr>
            <w:tcW w:w="4678" w:type="dxa"/>
            <w:gridSpan w:val="2"/>
            <w:tcBorders>
              <w:left w:val="nil"/>
              <w:right w:val="nil"/>
            </w:tcBorders>
          </w:tcPr>
          <w:p w14:paraId="20FED226" w14:textId="77777777" w:rsidR="003005C2" w:rsidRDefault="003005C2" w:rsidP="003005C2">
            <w:pPr>
              <w:spacing w:after="120"/>
              <w:ind w:right="-432"/>
            </w:pPr>
            <w:r>
              <w:t>Doctoral Forum</w:t>
            </w:r>
          </w:p>
        </w:tc>
        <w:tc>
          <w:tcPr>
            <w:tcW w:w="1260" w:type="dxa"/>
            <w:gridSpan w:val="4"/>
            <w:tcBorders>
              <w:left w:val="nil"/>
              <w:right w:val="nil"/>
            </w:tcBorders>
          </w:tcPr>
          <w:p w14:paraId="6AD0C2AF" w14:textId="77777777" w:rsidR="003005C2" w:rsidRDefault="003005C2" w:rsidP="003005C2">
            <w:pPr>
              <w:spacing w:after="120"/>
              <w:ind w:right="-432"/>
            </w:pPr>
            <w:r>
              <w:t>Ph.D.</w:t>
            </w:r>
          </w:p>
        </w:tc>
        <w:tc>
          <w:tcPr>
            <w:tcW w:w="1080" w:type="dxa"/>
            <w:gridSpan w:val="3"/>
            <w:tcBorders>
              <w:left w:val="nil"/>
            </w:tcBorders>
          </w:tcPr>
          <w:p w14:paraId="65C9AD55" w14:textId="77777777" w:rsidR="003005C2" w:rsidRDefault="003005C2" w:rsidP="003005C2">
            <w:pPr>
              <w:spacing w:after="120"/>
              <w:ind w:right="-432"/>
            </w:pPr>
            <w:r>
              <w:t>Prof.</w:t>
            </w:r>
          </w:p>
        </w:tc>
      </w:tr>
      <w:tr w:rsidR="003005C2" w14:paraId="7846FE7F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23C0EC65" w14:textId="77777777" w:rsidR="003005C2" w:rsidRDefault="003005C2" w:rsidP="003005C2">
            <w:pPr>
              <w:spacing w:after="120"/>
            </w:pPr>
            <w:r>
              <w:t>1999</w:t>
            </w:r>
          </w:p>
        </w:tc>
        <w:tc>
          <w:tcPr>
            <w:tcW w:w="1260" w:type="dxa"/>
            <w:gridSpan w:val="2"/>
          </w:tcPr>
          <w:p w14:paraId="3B39AEF1" w14:textId="77777777" w:rsidR="003005C2" w:rsidRDefault="003005C2" w:rsidP="003005C2">
            <w:pPr>
              <w:spacing w:after="120"/>
            </w:pPr>
            <w:r>
              <w:t xml:space="preserve">100.309 </w:t>
            </w:r>
          </w:p>
        </w:tc>
        <w:tc>
          <w:tcPr>
            <w:tcW w:w="4678" w:type="dxa"/>
            <w:gridSpan w:val="2"/>
          </w:tcPr>
          <w:p w14:paraId="2EF91BA2" w14:textId="77777777" w:rsidR="003005C2" w:rsidRDefault="003005C2" w:rsidP="003005C2">
            <w:pPr>
              <w:spacing w:after="120"/>
            </w:pPr>
            <w:r>
              <w:t>Research Process in Nursing</w:t>
            </w:r>
          </w:p>
        </w:tc>
        <w:tc>
          <w:tcPr>
            <w:tcW w:w="1260" w:type="dxa"/>
            <w:gridSpan w:val="4"/>
          </w:tcPr>
          <w:p w14:paraId="25A5E5A7" w14:textId="77777777" w:rsidR="003005C2" w:rsidRDefault="003005C2" w:rsidP="003005C2">
            <w:pPr>
              <w:spacing w:after="120"/>
              <w:ind w:right="-432"/>
            </w:pPr>
            <w:r>
              <w:t>BSN</w:t>
            </w:r>
          </w:p>
        </w:tc>
        <w:tc>
          <w:tcPr>
            <w:tcW w:w="1080" w:type="dxa"/>
            <w:gridSpan w:val="3"/>
          </w:tcPr>
          <w:p w14:paraId="6867FC4D" w14:textId="77777777" w:rsidR="003005C2" w:rsidRDefault="003005C2" w:rsidP="003005C2">
            <w:pPr>
              <w:spacing w:after="120"/>
              <w:ind w:right="-432"/>
            </w:pPr>
            <w:r>
              <w:t>Lecture</w:t>
            </w:r>
          </w:p>
        </w:tc>
      </w:tr>
      <w:tr w:rsidR="003005C2" w14:paraId="5C8FF435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569E36E3" w14:textId="77777777" w:rsidR="003005C2" w:rsidRDefault="003005C2" w:rsidP="003005C2">
            <w:pPr>
              <w:spacing w:after="120"/>
            </w:pPr>
            <w:r>
              <w:t>1998- 03</w:t>
            </w:r>
          </w:p>
        </w:tc>
        <w:tc>
          <w:tcPr>
            <w:tcW w:w="1260" w:type="dxa"/>
            <w:gridSpan w:val="2"/>
          </w:tcPr>
          <w:p w14:paraId="0EAC79E9" w14:textId="77777777" w:rsidR="003005C2" w:rsidRDefault="003005C2" w:rsidP="003005C2">
            <w:pPr>
              <w:spacing w:after="120"/>
            </w:pPr>
          </w:p>
        </w:tc>
        <w:tc>
          <w:tcPr>
            <w:tcW w:w="4678" w:type="dxa"/>
            <w:gridSpan w:val="2"/>
          </w:tcPr>
          <w:p w14:paraId="09CD9226" w14:textId="77777777" w:rsidR="003005C2" w:rsidRDefault="003005C2" w:rsidP="003005C2">
            <w:pPr>
              <w:ind w:right="-432"/>
            </w:pPr>
            <w:r>
              <w:t xml:space="preserve">Int’l Dimensions, </w:t>
            </w:r>
          </w:p>
          <w:p w14:paraId="2E6C7F9E" w14:textId="77777777" w:rsidR="003005C2" w:rsidRDefault="003005C2" w:rsidP="003005C2">
            <w:pPr>
              <w:ind w:right="-432"/>
            </w:pPr>
            <w:r>
              <w:t xml:space="preserve">University of </w:t>
            </w:r>
            <w:proofErr w:type="spellStart"/>
            <w:r>
              <w:t>Göteborg</w:t>
            </w:r>
            <w:proofErr w:type="spellEnd"/>
            <w:r>
              <w:t>, Sweden</w:t>
            </w:r>
          </w:p>
        </w:tc>
        <w:tc>
          <w:tcPr>
            <w:tcW w:w="1260" w:type="dxa"/>
            <w:gridSpan w:val="4"/>
          </w:tcPr>
          <w:p w14:paraId="136892A3" w14:textId="77777777" w:rsidR="003005C2" w:rsidRDefault="003005C2" w:rsidP="003005C2">
            <w:pPr>
              <w:spacing w:after="120"/>
            </w:pPr>
            <w:r>
              <w:t>BSN</w:t>
            </w:r>
          </w:p>
        </w:tc>
        <w:tc>
          <w:tcPr>
            <w:tcW w:w="1080" w:type="dxa"/>
            <w:gridSpan w:val="3"/>
          </w:tcPr>
          <w:p w14:paraId="2DCE4092" w14:textId="77777777" w:rsidR="003005C2" w:rsidRDefault="003005C2" w:rsidP="003005C2">
            <w:pPr>
              <w:spacing w:after="120"/>
            </w:pPr>
            <w:r>
              <w:t>Prof.</w:t>
            </w:r>
          </w:p>
        </w:tc>
      </w:tr>
      <w:tr w:rsidR="003005C2" w14:paraId="0A678A7A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199886EC" w14:textId="77777777" w:rsidR="003005C2" w:rsidRDefault="003005C2" w:rsidP="003005C2">
            <w:pPr>
              <w:spacing w:after="120"/>
            </w:pPr>
            <w:r>
              <w:t>1999- 02</w:t>
            </w:r>
          </w:p>
        </w:tc>
        <w:tc>
          <w:tcPr>
            <w:tcW w:w="1260" w:type="dxa"/>
            <w:gridSpan w:val="2"/>
          </w:tcPr>
          <w:p w14:paraId="0B7CD445" w14:textId="77777777" w:rsidR="003005C2" w:rsidRDefault="003005C2" w:rsidP="003005C2">
            <w:pPr>
              <w:spacing w:after="120"/>
            </w:pPr>
            <w:r>
              <w:t>100.604</w:t>
            </w:r>
          </w:p>
        </w:tc>
        <w:tc>
          <w:tcPr>
            <w:tcW w:w="4678" w:type="dxa"/>
            <w:gridSpan w:val="2"/>
          </w:tcPr>
          <w:p w14:paraId="4EE807F3" w14:textId="77777777" w:rsidR="003005C2" w:rsidRDefault="003005C2" w:rsidP="003005C2">
            <w:pPr>
              <w:spacing w:after="120"/>
              <w:ind w:right="-432"/>
            </w:pPr>
            <w:r>
              <w:t>Patient Care Management</w:t>
            </w:r>
            <w:r>
              <w:tab/>
            </w:r>
          </w:p>
        </w:tc>
        <w:tc>
          <w:tcPr>
            <w:tcW w:w="1260" w:type="dxa"/>
            <w:gridSpan w:val="4"/>
          </w:tcPr>
          <w:p w14:paraId="3685C78D" w14:textId="77777777" w:rsidR="003005C2" w:rsidRDefault="003005C2" w:rsidP="003005C2">
            <w:pPr>
              <w:spacing w:after="120"/>
            </w:pPr>
            <w:r>
              <w:t>MSN</w:t>
            </w:r>
          </w:p>
        </w:tc>
        <w:tc>
          <w:tcPr>
            <w:tcW w:w="1080" w:type="dxa"/>
            <w:gridSpan w:val="3"/>
          </w:tcPr>
          <w:p w14:paraId="454530A2" w14:textId="77777777" w:rsidR="003005C2" w:rsidRDefault="003005C2" w:rsidP="003005C2">
            <w:pPr>
              <w:spacing w:after="120"/>
            </w:pPr>
            <w:r>
              <w:t>Lecture</w:t>
            </w:r>
          </w:p>
        </w:tc>
      </w:tr>
      <w:tr w:rsidR="005C3659" w14:paraId="3442CD17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62BC7917" w14:textId="77777777" w:rsidR="005C3659" w:rsidRDefault="005C3659" w:rsidP="004D05D9">
            <w:pPr>
              <w:spacing w:after="120"/>
            </w:pPr>
            <w:r>
              <w:t>2000-03</w:t>
            </w:r>
          </w:p>
        </w:tc>
        <w:tc>
          <w:tcPr>
            <w:tcW w:w="1260" w:type="dxa"/>
            <w:gridSpan w:val="2"/>
          </w:tcPr>
          <w:p w14:paraId="737E62D6" w14:textId="77777777" w:rsidR="005C3659" w:rsidRDefault="005C3659" w:rsidP="004D05D9">
            <w:pPr>
              <w:spacing w:after="120"/>
            </w:pPr>
            <w:r>
              <w:t>100.899</w:t>
            </w:r>
          </w:p>
        </w:tc>
        <w:tc>
          <w:tcPr>
            <w:tcW w:w="4678" w:type="dxa"/>
            <w:gridSpan w:val="2"/>
          </w:tcPr>
          <w:p w14:paraId="52A292C5" w14:textId="77777777" w:rsidR="005C3659" w:rsidRDefault="005C3659" w:rsidP="004D05D9">
            <w:pPr>
              <w:spacing w:after="120"/>
              <w:ind w:right="-432"/>
              <w:rPr>
                <w:color w:val="000000"/>
              </w:rPr>
            </w:pPr>
            <w:r>
              <w:rPr>
                <w:color w:val="000000"/>
              </w:rPr>
              <w:t xml:space="preserve">Dissertation Research </w:t>
            </w:r>
          </w:p>
        </w:tc>
        <w:tc>
          <w:tcPr>
            <w:tcW w:w="1260" w:type="dxa"/>
            <w:gridSpan w:val="4"/>
          </w:tcPr>
          <w:p w14:paraId="41E5601D" w14:textId="77777777" w:rsidR="005C3659" w:rsidRDefault="005C3659" w:rsidP="004D05D9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   Ph.D.</w:t>
            </w:r>
          </w:p>
        </w:tc>
        <w:tc>
          <w:tcPr>
            <w:tcW w:w="1080" w:type="dxa"/>
            <w:gridSpan w:val="3"/>
          </w:tcPr>
          <w:p w14:paraId="17A51C7E" w14:textId="77777777" w:rsidR="005C3659" w:rsidRDefault="005C3659" w:rsidP="004D05D9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3005C2" w14:paraId="25BAACB6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413812B5" w14:textId="77777777" w:rsidR="003005C2" w:rsidRDefault="003005C2" w:rsidP="003005C2">
            <w:pPr>
              <w:spacing w:after="120"/>
            </w:pPr>
            <w:r>
              <w:t>2000</w:t>
            </w:r>
          </w:p>
        </w:tc>
        <w:tc>
          <w:tcPr>
            <w:tcW w:w="1260" w:type="dxa"/>
            <w:gridSpan w:val="2"/>
          </w:tcPr>
          <w:p w14:paraId="1F327FEC" w14:textId="77777777" w:rsidR="003005C2" w:rsidRDefault="003005C2" w:rsidP="003005C2">
            <w:pPr>
              <w:spacing w:after="120"/>
            </w:pPr>
          </w:p>
        </w:tc>
        <w:tc>
          <w:tcPr>
            <w:tcW w:w="4678" w:type="dxa"/>
            <w:gridSpan w:val="2"/>
          </w:tcPr>
          <w:p w14:paraId="6F62563A" w14:textId="77777777" w:rsidR="003005C2" w:rsidRDefault="003005C2" w:rsidP="003005C2">
            <w:pPr>
              <w:spacing w:after="120"/>
              <w:ind w:right="-432"/>
            </w:pPr>
            <w:r>
              <w:rPr>
                <w:color w:val="000000"/>
              </w:rPr>
              <w:t xml:space="preserve">Discipline &amp; Science of Nursing; Parameters </w:t>
            </w:r>
            <w:r>
              <w:rPr>
                <w:color w:val="000000"/>
              </w:rPr>
              <w:lastRenderedPageBreak/>
              <w:t>/Determinants of Human Health </w:t>
            </w:r>
          </w:p>
        </w:tc>
        <w:tc>
          <w:tcPr>
            <w:tcW w:w="1260" w:type="dxa"/>
            <w:gridSpan w:val="4"/>
          </w:tcPr>
          <w:p w14:paraId="2A92D294" w14:textId="77777777" w:rsidR="003005C2" w:rsidRDefault="003005C2" w:rsidP="003005C2">
            <w:pPr>
              <w:spacing w:after="120"/>
            </w:pPr>
            <w:proofErr w:type="spellStart"/>
            <w:r>
              <w:rPr>
                <w:color w:val="000000"/>
              </w:rPr>
              <w:lastRenderedPageBreak/>
              <w:t>DNSc</w:t>
            </w:r>
            <w:proofErr w:type="spellEnd"/>
          </w:p>
        </w:tc>
        <w:tc>
          <w:tcPr>
            <w:tcW w:w="1080" w:type="dxa"/>
            <w:gridSpan w:val="3"/>
          </w:tcPr>
          <w:p w14:paraId="5DA533A2" w14:textId="77777777" w:rsidR="003005C2" w:rsidRDefault="003005C2" w:rsidP="003005C2">
            <w:pPr>
              <w:spacing w:after="120"/>
            </w:pPr>
            <w:r>
              <w:rPr>
                <w:color w:val="000000"/>
              </w:rPr>
              <w:t>Co-Prof.</w:t>
            </w:r>
          </w:p>
        </w:tc>
      </w:tr>
      <w:tr w:rsidR="009941C4" w14:paraId="4B867E24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9898" w:type="dxa"/>
            <w:gridSpan w:val="15"/>
          </w:tcPr>
          <w:p w14:paraId="50DD0E9D" w14:textId="77777777" w:rsidR="009941C4" w:rsidRDefault="009941C4" w:rsidP="004D05D9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>Course Development:</w:t>
            </w:r>
          </w:p>
        </w:tc>
      </w:tr>
      <w:tr w:rsidR="009941C4" w14:paraId="19DCBC61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01A21482" w14:textId="77777777" w:rsidR="009941C4" w:rsidRDefault="009941C4" w:rsidP="004D05D9">
            <w:pPr>
              <w:spacing w:after="120"/>
            </w:pPr>
            <w:r>
              <w:t>1998</w:t>
            </w:r>
          </w:p>
        </w:tc>
        <w:tc>
          <w:tcPr>
            <w:tcW w:w="1260" w:type="dxa"/>
            <w:gridSpan w:val="2"/>
          </w:tcPr>
          <w:p w14:paraId="41F96225" w14:textId="77777777" w:rsidR="009941C4" w:rsidRDefault="009941C4" w:rsidP="004D05D9">
            <w:pPr>
              <w:spacing w:after="120"/>
            </w:pPr>
          </w:p>
        </w:tc>
        <w:tc>
          <w:tcPr>
            <w:tcW w:w="4678" w:type="dxa"/>
            <w:gridSpan w:val="2"/>
          </w:tcPr>
          <w:p w14:paraId="1736F1A6" w14:textId="77777777" w:rsidR="009941C4" w:rsidRDefault="009941C4" w:rsidP="004D05D9">
            <w:pPr>
              <w:spacing w:after="120"/>
              <w:ind w:right="-432"/>
            </w:pPr>
            <w:r>
              <w:t>Physiologic &amp; Biologic Nursing Research I</w:t>
            </w:r>
          </w:p>
        </w:tc>
        <w:tc>
          <w:tcPr>
            <w:tcW w:w="1260" w:type="dxa"/>
            <w:gridSpan w:val="4"/>
          </w:tcPr>
          <w:p w14:paraId="31E121D5" w14:textId="77777777" w:rsidR="009941C4" w:rsidRDefault="009941C4" w:rsidP="004D05D9">
            <w:pPr>
              <w:spacing w:after="120"/>
            </w:pPr>
            <w:r>
              <w:t>Ph.D.</w:t>
            </w:r>
          </w:p>
        </w:tc>
        <w:tc>
          <w:tcPr>
            <w:tcW w:w="1080" w:type="dxa"/>
            <w:gridSpan w:val="3"/>
          </w:tcPr>
          <w:p w14:paraId="24DBA885" w14:textId="77777777" w:rsidR="009941C4" w:rsidRDefault="009941C4" w:rsidP="004D05D9">
            <w:pPr>
              <w:spacing w:after="120"/>
            </w:pPr>
            <w:r>
              <w:t>Prof.</w:t>
            </w:r>
          </w:p>
        </w:tc>
      </w:tr>
      <w:tr w:rsidR="009941C4" w14:paraId="32E5B360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44338258" w14:textId="77777777" w:rsidR="009941C4" w:rsidRDefault="009941C4" w:rsidP="004D05D9">
            <w:pPr>
              <w:spacing w:after="120"/>
            </w:pPr>
            <w:r>
              <w:t>1999</w:t>
            </w:r>
          </w:p>
        </w:tc>
        <w:tc>
          <w:tcPr>
            <w:tcW w:w="1260" w:type="dxa"/>
            <w:gridSpan w:val="2"/>
          </w:tcPr>
          <w:p w14:paraId="071C5126" w14:textId="77777777" w:rsidR="009941C4" w:rsidRDefault="009941C4" w:rsidP="004D05D9">
            <w:pPr>
              <w:spacing w:after="120"/>
            </w:pPr>
          </w:p>
        </w:tc>
        <w:tc>
          <w:tcPr>
            <w:tcW w:w="4678" w:type="dxa"/>
            <w:gridSpan w:val="2"/>
          </w:tcPr>
          <w:p w14:paraId="6461D6D9" w14:textId="77777777" w:rsidR="009941C4" w:rsidRDefault="009941C4" w:rsidP="004D05D9">
            <w:pPr>
              <w:spacing w:after="120"/>
              <w:ind w:right="-432"/>
            </w:pPr>
            <w:r>
              <w:t>Dissertation Defense Policy &amp; Procedures</w:t>
            </w:r>
          </w:p>
        </w:tc>
        <w:tc>
          <w:tcPr>
            <w:tcW w:w="1260" w:type="dxa"/>
            <w:gridSpan w:val="4"/>
          </w:tcPr>
          <w:p w14:paraId="187C3DF1" w14:textId="77777777" w:rsidR="009941C4" w:rsidRDefault="009941C4" w:rsidP="004D05D9">
            <w:pPr>
              <w:spacing w:after="120"/>
            </w:pPr>
            <w:r>
              <w:t>Ph.D.</w:t>
            </w:r>
          </w:p>
        </w:tc>
        <w:tc>
          <w:tcPr>
            <w:tcW w:w="1080" w:type="dxa"/>
            <w:gridSpan w:val="3"/>
          </w:tcPr>
          <w:p w14:paraId="71610ABC" w14:textId="77777777" w:rsidR="009941C4" w:rsidRDefault="009941C4" w:rsidP="004D05D9">
            <w:pPr>
              <w:spacing w:after="120"/>
            </w:pPr>
            <w:r>
              <w:t>Prof.</w:t>
            </w:r>
          </w:p>
        </w:tc>
      </w:tr>
      <w:tr w:rsidR="00DA57E2" w14:paraId="468BA974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  <w:trHeight w:val="686"/>
        </w:trPr>
        <w:tc>
          <w:tcPr>
            <w:tcW w:w="9898" w:type="dxa"/>
            <w:gridSpan w:val="15"/>
            <w:tcBorders>
              <w:bottom w:val="nil"/>
            </w:tcBorders>
          </w:tcPr>
          <w:p w14:paraId="5D5FFD77" w14:textId="77777777" w:rsidR="00DA57E2" w:rsidRPr="00A44189" w:rsidRDefault="00DA57E2" w:rsidP="004D05D9">
            <w:pPr>
              <w:spacing w:after="120"/>
              <w:rPr>
                <w:b/>
                <w:sz w:val="28"/>
              </w:rPr>
            </w:pPr>
            <w:r w:rsidRPr="00A44189">
              <w:rPr>
                <w:b/>
                <w:sz w:val="28"/>
                <w:u w:val="single"/>
              </w:rPr>
              <w:t>University of California, Los Angeles</w:t>
            </w:r>
          </w:p>
        </w:tc>
      </w:tr>
      <w:tr w:rsidR="00DA57E2" w14:paraId="6277F60A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76F09E34" w14:textId="77777777" w:rsidR="00DA57E2" w:rsidRDefault="00DA57E2" w:rsidP="004D05D9">
            <w:pPr>
              <w:spacing w:after="120"/>
            </w:pPr>
            <w:r>
              <w:t>1988-89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07F233A5" w14:textId="77777777" w:rsidR="00DA57E2" w:rsidRDefault="00DA57E2" w:rsidP="004D05D9">
            <w:pPr>
              <w:spacing w:after="120"/>
            </w:pPr>
            <w:r>
              <w:t>N423A/B/C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71B3F311" w14:textId="77777777" w:rsidR="00DA57E2" w:rsidRDefault="00DA57E2" w:rsidP="004D05D9">
            <w:pPr>
              <w:spacing w:after="120"/>
              <w:ind w:right="-432"/>
            </w:pPr>
            <w:r>
              <w:t>Clinical Medical Surgical Nursing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1F80C0E0" w14:textId="77777777" w:rsidR="00DA57E2" w:rsidRDefault="00DA57E2" w:rsidP="004D05D9">
            <w:pPr>
              <w:spacing w:after="120"/>
            </w:pPr>
            <w:r>
              <w:t>Grad</w:t>
            </w:r>
            <w:r>
              <w:tab/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297401DB" w14:textId="77777777" w:rsidR="00DA57E2" w:rsidRDefault="00DA57E2" w:rsidP="004D05D9">
            <w:pPr>
              <w:spacing w:after="120"/>
            </w:pPr>
            <w:r>
              <w:t>Team</w:t>
            </w:r>
          </w:p>
        </w:tc>
      </w:tr>
      <w:tr w:rsidR="00DA57E2" w14:paraId="18C73E42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2F26C26A" w14:textId="77777777" w:rsidR="00DA57E2" w:rsidRDefault="00DA57E2" w:rsidP="004D05D9">
            <w:pPr>
              <w:spacing w:after="120"/>
            </w:pPr>
            <w:r>
              <w:t>1989-94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7CFD1BBE" w14:textId="77777777" w:rsidR="00DA57E2" w:rsidRDefault="00DA57E2" w:rsidP="004D05D9">
            <w:pPr>
              <w:spacing w:after="120"/>
            </w:pPr>
            <w:r>
              <w:t>N209B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151E53EB" w14:textId="77777777" w:rsidR="00DA57E2" w:rsidRDefault="00DA57E2" w:rsidP="004D05D9">
            <w:pPr>
              <w:spacing w:after="120"/>
              <w:ind w:right="-432"/>
            </w:pPr>
            <w:r>
              <w:t>Human Responses to Illness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478616A4" w14:textId="77777777" w:rsidR="00DA57E2" w:rsidRDefault="00DA57E2" w:rsidP="004D05D9">
            <w:pPr>
              <w:spacing w:after="120"/>
            </w:pPr>
            <w:r>
              <w:t>Grad.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7E1F7B39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637BCBDD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2EAC29E4" w14:textId="77777777" w:rsidR="00DA57E2" w:rsidRDefault="00DA57E2" w:rsidP="004D05D9">
            <w:pPr>
              <w:spacing w:after="120"/>
            </w:pPr>
            <w:r>
              <w:t>1989-96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1DCFE759" w14:textId="77777777" w:rsidR="00DA57E2" w:rsidRDefault="00DA57E2" w:rsidP="004D05D9">
            <w:pPr>
              <w:spacing w:after="120"/>
            </w:pPr>
            <w:r>
              <w:t>N105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4BEAFACD" w14:textId="77777777" w:rsidR="00DA57E2" w:rsidRDefault="00DA57E2" w:rsidP="004D05D9">
            <w:pPr>
              <w:spacing w:after="120"/>
              <w:ind w:right="-432"/>
            </w:pPr>
            <w:r>
              <w:t>Human Physiology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10A47087" w14:textId="77777777" w:rsidR="00DA57E2" w:rsidRDefault="00DA57E2" w:rsidP="004D05D9">
            <w:pPr>
              <w:spacing w:after="120"/>
            </w:pPr>
            <w:r>
              <w:t xml:space="preserve">Undergrad  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0F7DADA8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2D07ABC9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1F48C237" w14:textId="77777777" w:rsidR="00DA57E2" w:rsidRDefault="00DA57E2" w:rsidP="004D05D9">
            <w:pPr>
              <w:spacing w:after="120"/>
            </w:pPr>
            <w:r>
              <w:t>1990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454F8528" w14:textId="77777777" w:rsidR="00DA57E2" w:rsidRDefault="00DA57E2" w:rsidP="004D05D9">
            <w:pPr>
              <w:spacing w:after="120"/>
            </w:pPr>
            <w:r>
              <w:t>N227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16B42CD2" w14:textId="77777777" w:rsidR="00DA57E2" w:rsidRDefault="00DA57E2" w:rsidP="004D05D9">
            <w:pPr>
              <w:spacing w:after="120"/>
              <w:ind w:right="-432"/>
            </w:pPr>
            <w:r>
              <w:t>Nursing’s Role in the Health-Illness Cont.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19282D3D" w14:textId="77777777" w:rsidR="00DA57E2" w:rsidRDefault="00DA57E2" w:rsidP="004D05D9">
            <w:pPr>
              <w:spacing w:after="120"/>
            </w:pPr>
            <w:r>
              <w:t>Grad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355C326F" w14:textId="77777777" w:rsidR="00DA57E2" w:rsidRDefault="00DA57E2" w:rsidP="004D05D9">
            <w:pPr>
              <w:spacing w:after="120"/>
            </w:pPr>
            <w:r>
              <w:t>Prof</w:t>
            </w:r>
          </w:p>
        </w:tc>
      </w:tr>
      <w:tr w:rsidR="00DA57E2" w14:paraId="11C117D3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1A56013C" w14:textId="77777777" w:rsidR="00DA57E2" w:rsidRDefault="00DA57E2" w:rsidP="004D05D9">
            <w:pPr>
              <w:spacing w:after="120"/>
            </w:pPr>
            <w:r>
              <w:t>1990-97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707A0BA6" w14:textId="77777777" w:rsidR="00DA57E2" w:rsidRDefault="00DA57E2" w:rsidP="004D05D9">
            <w:pPr>
              <w:spacing w:after="120"/>
            </w:pPr>
            <w:r>
              <w:t>N199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151DC9A2" w14:textId="77777777" w:rsidR="00DA57E2" w:rsidRDefault="00DA57E2" w:rsidP="004D05D9">
            <w:pPr>
              <w:spacing w:after="120"/>
              <w:ind w:right="-432"/>
            </w:pPr>
            <w:r>
              <w:t>Independent Study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32CCF5BD" w14:textId="77777777" w:rsidR="00DA57E2" w:rsidRDefault="00DA57E2" w:rsidP="004D05D9">
            <w:pPr>
              <w:spacing w:after="120"/>
            </w:pPr>
            <w:r>
              <w:t xml:space="preserve">Undergrad  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7BFC1BBD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628D9509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37BBBE5D" w14:textId="77777777" w:rsidR="00DA57E2" w:rsidRDefault="00DA57E2" w:rsidP="004D05D9">
            <w:pPr>
              <w:spacing w:after="120"/>
            </w:pPr>
            <w:r>
              <w:t>1991-95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3882BEEA" w14:textId="77777777" w:rsidR="00DA57E2" w:rsidRDefault="00DA57E2" w:rsidP="004D05D9">
            <w:pPr>
              <w:spacing w:after="120"/>
            </w:pPr>
            <w:r>
              <w:t>N597/599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0AE2FBA4" w14:textId="77777777" w:rsidR="00DA57E2" w:rsidRDefault="00DA57E2" w:rsidP="004D05D9">
            <w:pPr>
              <w:spacing w:after="120"/>
              <w:ind w:right="-432"/>
            </w:pPr>
            <w:r>
              <w:t>Research Dissertation</w:t>
            </w:r>
            <w:r>
              <w:tab/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40DC73E2" w14:textId="77777777" w:rsidR="00DA57E2" w:rsidRDefault="00DA57E2" w:rsidP="004D05D9">
            <w:pPr>
              <w:spacing w:after="120"/>
            </w:pPr>
            <w:r>
              <w:t>Ph.D.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64566C82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3D3D6B7F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6C9B63FE" w14:textId="77777777" w:rsidR="00DA57E2" w:rsidRDefault="00DA57E2" w:rsidP="004D05D9">
            <w:pPr>
              <w:spacing w:after="120"/>
            </w:pPr>
            <w:r>
              <w:t>1992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2057EC6E" w14:textId="77777777" w:rsidR="00DA57E2" w:rsidRDefault="00DA57E2" w:rsidP="004D05D9">
            <w:pPr>
              <w:spacing w:after="120"/>
            </w:pPr>
            <w:r>
              <w:t>N216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6815F3D4" w14:textId="77777777" w:rsidR="00DA57E2" w:rsidRDefault="00DA57E2" w:rsidP="004D05D9">
            <w:pPr>
              <w:spacing w:after="120"/>
              <w:ind w:right="-432"/>
            </w:pPr>
            <w:r>
              <w:t>Critical Care Nursing &amp; Program Curriculum Development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2D37EAE0" w14:textId="77777777" w:rsidR="00DA57E2" w:rsidRDefault="00DA57E2" w:rsidP="004D05D9">
            <w:pPr>
              <w:spacing w:after="120"/>
            </w:pPr>
            <w:r>
              <w:t>Grad.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553A6B91" w14:textId="77777777" w:rsidR="00DA57E2" w:rsidRDefault="00DA57E2" w:rsidP="004D05D9">
            <w:pPr>
              <w:spacing w:after="120"/>
            </w:pPr>
            <w:proofErr w:type="spellStart"/>
            <w:r>
              <w:t>Coord</w:t>
            </w:r>
            <w:proofErr w:type="spellEnd"/>
            <w:r>
              <w:t>.</w:t>
            </w:r>
          </w:p>
        </w:tc>
      </w:tr>
      <w:tr w:rsidR="00DA57E2" w14:paraId="4B7549E8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7851CE76" w14:textId="77777777" w:rsidR="00DA57E2" w:rsidRDefault="00DA57E2" w:rsidP="004D05D9">
            <w:pPr>
              <w:spacing w:after="120"/>
            </w:pPr>
            <w:r>
              <w:t>1993-96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756A7136" w14:textId="77777777" w:rsidR="00DA57E2" w:rsidRDefault="00DA57E2" w:rsidP="004D05D9">
            <w:pPr>
              <w:spacing w:after="120"/>
            </w:pPr>
            <w:r>
              <w:t>N596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0F8617A3" w14:textId="77777777" w:rsidR="00DA57E2" w:rsidRDefault="00DA57E2" w:rsidP="004D05D9">
            <w:pPr>
              <w:spacing w:after="120"/>
              <w:ind w:right="-432"/>
            </w:pPr>
            <w:r>
              <w:t>Directed individual study &amp; research</w:t>
            </w:r>
            <w:r>
              <w:tab/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264574CD" w14:textId="77777777" w:rsidR="00DA57E2" w:rsidRDefault="00DA57E2" w:rsidP="004D05D9">
            <w:pPr>
              <w:spacing w:after="120"/>
            </w:pPr>
            <w:r>
              <w:t>Ph.D.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519E92DF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518DA19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6DA11B66" w14:textId="77777777" w:rsidR="00DA57E2" w:rsidRDefault="00DA57E2" w:rsidP="004D05D9">
            <w:pPr>
              <w:spacing w:after="120"/>
            </w:pPr>
            <w:r>
              <w:t>1994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58A51B41" w14:textId="77777777" w:rsidR="00DA57E2" w:rsidRDefault="00DA57E2" w:rsidP="004D05D9">
            <w:pPr>
              <w:spacing w:after="120"/>
            </w:pPr>
            <w:r>
              <w:t>N204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5113688D" w14:textId="77777777" w:rsidR="00DA57E2" w:rsidRDefault="00DA57E2" w:rsidP="004D05D9">
            <w:pPr>
              <w:spacing w:after="120"/>
              <w:ind w:right="-432"/>
            </w:pPr>
            <w:r>
              <w:t>Nursing Research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709EBE30" w14:textId="77777777" w:rsidR="00DA57E2" w:rsidRDefault="00DA57E2" w:rsidP="004D05D9">
            <w:pPr>
              <w:spacing w:after="120"/>
            </w:pPr>
            <w:r>
              <w:t>Grad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14F336E5" w14:textId="77777777" w:rsidR="00DA57E2" w:rsidRDefault="00DA57E2" w:rsidP="004D05D9">
            <w:pPr>
              <w:spacing w:after="120"/>
            </w:pPr>
            <w:r>
              <w:t>Team</w:t>
            </w:r>
          </w:p>
        </w:tc>
      </w:tr>
      <w:tr w:rsidR="00DA57E2" w14:paraId="428A38A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417E0D9B" w14:textId="77777777" w:rsidR="00DA57E2" w:rsidRDefault="00DA57E2" w:rsidP="004D05D9">
            <w:pPr>
              <w:spacing w:after="120"/>
            </w:pPr>
            <w:r>
              <w:t>1994-95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1BDCB9AB" w14:textId="77777777" w:rsidR="00DA57E2" w:rsidRDefault="00DA57E2" w:rsidP="004D05D9">
            <w:pPr>
              <w:spacing w:after="120"/>
            </w:pPr>
            <w:r>
              <w:t>N423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7DCB9E19" w14:textId="77777777" w:rsidR="00DA57E2" w:rsidRDefault="00DA57E2" w:rsidP="004D05D9">
            <w:pPr>
              <w:spacing w:after="120"/>
              <w:ind w:right="-432"/>
            </w:pPr>
            <w:r>
              <w:t>Critical Care Nursing &amp; Program Curriculum Development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077D2224" w14:textId="77777777" w:rsidR="00DA57E2" w:rsidRDefault="00DA57E2" w:rsidP="004D05D9">
            <w:pPr>
              <w:spacing w:after="120"/>
            </w:pPr>
            <w:r>
              <w:t>Grad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669378B2" w14:textId="77777777" w:rsidR="00DA57E2" w:rsidRDefault="00DA57E2" w:rsidP="004D05D9">
            <w:pPr>
              <w:spacing w:after="120"/>
            </w:pPr>
            <w:r>
              <w:t>Team</w:t>
            </w:r>
          </w:p>
        </w:tc>
      </w:tr>
      <w:tr w:rsidR="00DA57E2" w14:paraId="5467C8BF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4BAC3F66" w14:textId="77777777" w:rsidR="00DA57E2" w:rsidRDefault="00DA57E2" w:rsidP="004D05D9">
            <w:pPr>
              <w:spacing w:after="120"/>
            </w:pPr>
            <w:r>
              <w:t>1994-97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2A091901" w14:textId="77777777" w:rsidR="00DA57E2" w:rsidRDefault="00DA57E2" w:rsidP="004D05D9">
            <w:pPr>
              <w:spacing w:after="120"/>
            </w:pPr>
            <w:r>
              <w:t>N299A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3A10F2E3" w14:textId="77777777" w:rsidR="00DA57E2" w:rsidRDefault="00DA57E2" w:rsidP="004D05D9">
            <w:pPr>
              <w:spacing w:after="120"/>
              <w:ind w:right="-432"/>
            </w:pPr>
            <w:r>
              <w:t>Ethics</w:t>
            </w:r>
            <w:r>
              <w:tab/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3742B8CB" w14:textId="77777777" w:rsidR="00DA57E2" w:rsidRDefault="00DA57E2" w:rsidP="004D05D9">
            <w:pPr>
              <w:spacing w:after="120"/>
            </w:pPr>
            <w:r>
              <w:t>Ph.D.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15B824C8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6A127D11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2C8D3B27" w14:textId="77777777" w:rsidR="00DA57E2" w:rsidRDefault="00DA57E2" w:rsidP="004D05D9">
            <w:pPr>
              <w:spacing w:after="120"/>
            </w:pPr>
            <w:r>
              <w:t>1995-97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412312FF" w14:textId="77777777" w:rsidR="00DA57E2" w:rsidRDefault="00DA57E2" w:rsidP="004D05D9">
            <w:pPr>
              <w:spacing w:after="120"/>
            </w:pPr>
            <w:r>
              <w:t>N230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799C9394" w14:textId="77777777" w:rsidR="00DA57E2" w:rsidRDefault="00DA57E2" w:rsidP="004D05D9">
            <w:pPr>
              <w:spacing w:after="120"/>
              <w:ind w:right="-432"/>
            </w:pPr>
            <w:r>
              <w:t>Human Physiology &amp; Program Curriculum Development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06D697E5" w14:textId="77777777" w:rsidR="00DA57E2" w:rsidRDefault="00DA57E2" w:rsidP="004D05D9">
            <w:pPr>
              <w:spacing w:after="120"/>
            </w:pPr>
            <w:r>
              <w:t>Grad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718DDADE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DA57E2" w14:paraId="6643DFED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440" w:type="dxa"/>
            <w:gridSpan w:val="3"/>
            <w:tcBorders>
              <w:right w:val="nil"/>
            </w:tcBorders>
          </w:tcPr>
          <w:p w14:paraId="6254F048" w14:textId="77777777" w:rsidR="00DA57E2" w:rsidRDefault="00DA57E2" w:rsidP="004D05D9">
            <w:pPr>
              <w:spacing w:after="120"/>
            </w:pPr>
            <w:r>
              <w:t>1996-97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14:paraId="6F92E4B4" w14:textId="77777777" w:rsidR="00DA57E2" w:rsidRDefault="00DA57E2" w:rsidP="004D05D9">
            <w:pPr>
              <w:spacing w:after="120"/>
            </w:pPr>
            <w:r>
              <w:t>N231</w:t>
            </w:r>
          </w:p>
        </w:tc>
        <w:tc>
          <w:tcPr>
            <w:tcW w:w="4844" w:type="dxa"/>
            <w:gridSpan w:val="5"/>
            <w:tcBorders>
              <w:left w:val="nil"/>
              <w:right w:val="nil"/>
            </w:tcBorders>
          </w:tcPr>
          <w:p w14:paraId="715CB277" w14:textId="77777777" w:rsidR="00DA57E2" w:rsidRDefault="00DA57E2" w:rsidP="004D05D9">
            <w:pPr>
              <w:spacing w:after="120"/>
              <w:ind w:right="-432"/>
            </w:pPr>
            <w:r>
              <w:t>Cell Physiology &amp; Program Curriculum Development</w:t>
            </w:r>
          </w:p>
        </w:tc>
        <w:tc>
          <w:tcPr>
            <w:tcW w:w="1243" w:type="dxa"/>
            <w:gridSpan w:val="2"/>
            <w:tcBorders>
              <w:left w:val="nil"/>
              <w:right w:val="nil"/>
            </w:tcBorders>
          </w:tcPr>
          <w:p w14:paraId="0C3780C9" w14:textId="77777777" w:rsidR="00DA57E2" w:rsidRDefault="00DA57E2" w:rsidP="004D05D9">
            <w:pPr>
              <w:spacing w:after="120"/>
            </w:pPr>
            <w:r>
              <w:t>Grad</w:t>
            </w:r>
          </w:p>
        </w:tc>
        <w:tc>
          <w:tcPr>
            <w:tcW w:w="931" w:type="dxa"/>
            <w:gridSpan w:val="2"/>
            <w:tcBorders>
              <w:left w:val="nil"/>
            </w:tcBorders>
          </w:tcPr>
          <w:p w14:paraId="485454BE" w14:textId="77777777" w:rsidR="00DA57E2" w:rsidRDefault="00DA57E2" w:rsidP="004D05D9">
            <w:pPr>
              <w:spacing w:after="120"/>
            </w:pPr>
            <w:r>
              <w:t>Prof.</w:t>
            </w:r>
          </w:p>
        </w:tc>
      </w:tr>
      <w:tr w:rsidR="005C3659" w14:paraId="52C3AD18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9975" w:type="dxa"/>
            <w:gridSpan w:val="16"/>
            <w:tcBorders>
              <w:bottom w:val="nil"/>
            </w:tcBorders>
          </w:tcPr>
          <w:p w14:paraId="10DB93D9" w14:textId="77777777" w:rsidR="005C3659" w:rsidRPr="002B54C1" w:rsidRDefault="005C3659" w:rsidP="004D05D9">
            <w:pPr>
              <w:spacing w:after="120" w:line="360" w:lineRule="auto"/>
              <w:rPr>
                <w:sz w:val="28"/>
              </w:rPr>
            </w:pPr>
            <w:r w:rsidRPr="002B54C1">
              <w:rPr>
                <w:b/>
                <w:sz w:val="28"/>
                <w:u w:val="single"/>
              </w:rPr>
              <w:t>University of Wisconsin</w:t>
            </w:r>
            <w:r>
              <w:rPr>
                <w:b/>
                <w:sz w:val="28"/>
                <w:u w:val="single"/>
              </w:rPr>
              <w:t>- Madison</w:t>
            </w:r>
          </w:p>
        </w:tc>
      </w:tr>
      <w:tr w:rsidR="005C3659" w14:paraId="6152E361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37D45393" w14:textId="77777777" w:rsidR="005C3659" w:rsidRDefault="005C3659" w:rsidP="004D05D9">
            <w:pPr>
              <w:spacing w:after="120"/>
            </w:pPr>
            <w:r>
              <w:t>1984-86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679710C8" w14:textId="77777777" w:rsidR="005C3659" w:rsidRDefault="005C3659" w:rsidP="004D05D9">
            <w:pPr>
              <w:spacing w:after="120"/>
            </w:pPr>
            <w:r>
              <w:t>N101</w:t>
            </w:r>
          </w:p>
        </w:tc>
        <w:tc>
          <w:tcPr>
            <w:tcW w:w="5322" w:type="dxa"/>
            <w:gridSpan w:val="4"/>
            <w:tcBorders>
              <w:left w:val="nil"/>
              <w:right w:val="nil"/>
            </w:tcBorders>
          </w:tcPr>
          <w:p w14:paraId="296BB574" w14:textId="77777777" w:rsidR="005C3659" w:rsidRDefault="005C3659" w:rsidP="004D05D9">
            <w:pPr>
              <w:spacing w:after="120"/>
              <w:ind w:right="-432"/>
            </w:pPr>
            <w:r>
              <w:t xml:space="preserve">Introduction to Nursing </w:t>
            </w:r>
          </w:p>
        </w:tc>
        <w:tc>
          <w:tcPr>
            <w:tcW w:w="1306" w:type="dxa"/>
            <w:gridSpan w:val="4"/>
            <w:tcBorders>
              <w:left w:val="nil"/>
              <w:right w:val="nil"/>
            </w:tcBorders>
          </w:tcPr>
          <w:p w14:paraId="241CF317" w14:textId="77777777" w:rsidR="005C3659" w:rsidRDefault="005C3659" w:rsidP="004D05D9">
            <w:pPr>
              <w:spacing w:after="120"/>
            </w:pPr>
            <w:r>
              <w:t>Undergrad.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05A68BEE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3EA5DC9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43E9E9BD" w14:textId="77777777" w:rsidR="005C3659" w:rsidRDefault="005C3659" w:rsidP="004D05D9">
            <w:pPr>
              <w:spacing w:after="120"/>
            </w:pPr>
            <w:r>
              <w:t>1984-86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7FB8C7E8" w14:textId="77777777" w:rsidR="005C3659" w:rsidRDefault="005C3659" w:rsidP="004D05D9">
            <w:pPr>
              <w:spacing w:after="120"/>
            </w:pPr>
            <w:r>
              <w:t>N102</w:t>
            </w:r>
          </w:p>
        </w:tc>
        <w:tc>
          <w:tcPr>
            <w:tcW w:w="5322" w:type="dxa"/>
            <w:gridSpan w:val="4"/>
            <w:tcBorders>
              <w:left w:val="nil"/>
              <w:right w:val="nil"/>
            </w:tcBorders>
          </w:tcPr>
          <w:p w14:paraId="6ED9FDB9" w14:textId="77777777" w:rsidR="005C3659" w:rsidRDefault="005C3659" w:rsidP="004D05D9">
            <w:pPr>
              <w:spacing w:after="120"/>
              <w:ind w:right="-432"/>
            </w:pPr>
            <w:r>
              <w:t>Nursing as a Process</w:t>
            </w:r>
          </w:p>
        </w:tc>
        <w:tc>
          <w:tcPr>
            <w:tcW w:w="1306" w:type="dxa"/>
            <w:gridSpan w:val="4"/>
            <w:tcBorders>
              <w:left w:val="nil"/>
              <w:right w:val="nil"/>
            </w:tcBorders>
          </w:tcPr>
          <w:p w14:paraId="3BE79885" w14:textId="77777777" w:rsidR="005C3659" w:rsidRDefault="005C3659" w:rsidP="004D05D9">
            <w:pPr>
              <w:spacing w:after="120"/>
            </w:pPr>
            <w:r>
              <w:t>Undergrad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3ED2F8F6" w14:textId="77777777" w:rsidR="005C3659" w:rsidRDefault="005C3659" w:rsidP="004D05D9">
            <w:pPr>
              <w:spacing w:after="120"/>
            </w:pPr>
            <w:r>
              <w:t>Team</w:t>
            </w:r>
          </w:p>
        </w:tc>
      </w:tr>
      <w:tr w:rsidR="005C3659" w14:paraId="746AB011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7C0D7EC6" w14:textId="77777777" w:rsidR="005C3659" w:rsidRDefault="005C3659" w:rsidP="004D05D9">
            <w:pPr>
              <w:spacing w:after="120"/>
            </w:pPr>
            <w:r>
              <w:t>1985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2CC568EB" w14:textId="77777777" w:rsidR="005C3659" w:rsidRDefault="005C3659" w:rsidP="004D05D9">
            <w:pPr>
              <w:spacing w:after="120"/>
            </w:pPr>
            <w:r>
              <w:t>N775</w:t>
            </w:r>
          </w:p>
        </w:tc>
        <w:tc>
          <w:tcPr>
            <w:tcW w:w="5322" w:type="dxa"/>
            <w:gridSpan w:val="4"/>
            <w:tcBorders>
              <w:left w:val="nil"/>
              <w:right w:val="nil"/>
            </w:tcBorders>
          </w:tcPr>
          <w:p w14:paraId="2C56C3EF" w14:textId="77777777" w:rsidR="005C3659" w:rsidRDefault="005C3659" w:rsidP="004D05D9">
            <w:pPr>
              <w:spacing w:after="120"/>
              <w:ind w:right="-432"/>
            </w:pPr>
            <w:r>
              <w:t>Biological Factors Influencing Patient Mobility</w:t>
            </w:r>
          </w:p>
        </w:tc>
        <w:tc>
          <w:tcPr>
            <w:tcW w:w="1306" w:type="dxa"/>
            <w:gridSpan w:val="4"/>
            <w:tcBorders>
              <w:left w:val="nil"/>
              <w:right w:val="nil"/>
            </w:tcBorders>
          </w:tcPr>
          <w:p w14:paraId="17A76305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0B8E7D54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681A7465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3BF170FD" w14:textId="77777777" w:rsidR="005C3659" w:rsidRDefault="005C3659" w:rsidP="004D05D9">
            <w:pPr>
              <w:spacing w:after="120"/>
            </w:pPr>
            <w:r>
              <w:t>1985-86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38887AA5" w14:textId="77777777" w:rsidR="005C3659" w:rsidRDefault="005C3659" w:rsidP="004D05D9">
            <w:pPr>
              <w:spacing w:after="120"/>
            </w:pPr>
            <w:r>
              <w:t>N790</w:t>
            </w:r>
          </w:p>
        </w:tc>
        <w:tc>
          <w:tcPr>
            <w:tcW w:w="5322" w:type="dxa"/>
            <w:gridSpan w:val="4"/>
            <w:tcBorders>
              <w:left w:val="nil"/>
              <w:right w:val="nil"/>
            </w:tcBorders>
          </w:tcPr>
          <w:p w14:paraId="66D5D286" w14:textId="77777777" w:rsidR="005C3659" w:rsidRDefault="005C3659" w:rsidP="004D05D9">
            <w:pPr>
              <w:spacing w:after="120"/>
              <w:ind w:right="-432"/>
            </w:pPr>
            <w:r>
              <w:t>Master’s Thesis</w:t>
            </w:r>
          </w:p>
        </w:tc>
        <w:tc>
          <w:tcPr>
            <w:tcW w:w="1306" w:type="dxa"/>
            <w:gridSpan w:val="4"/>
            <w:tcBorders>
              <w:left w:val="nil"/>
              <w:right w:val="nil"/>
            </w:tcBorders>
          </w:tcPr>
          <w:p w14:paraId="33FA3C91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21F25102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22EE012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59F02925" w14:textId="77777777" w:rsidR="005C3659" w:rsidRDefault="005C3659" w:rsidP="004D05D9">
            <w:pPr>
              <w:spacing w:after="120"/>
            </w:pPr>
            <w:r>
              <w:t>1985-86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6D676434" w14:textId="77777777" w:rsidR="005C3659" w:rsidRDefault="005C3659" w:rsidP="004D05D9">
            <w:pPr>
              <w:spacing w:after="120"/>
            </w:pPr>
            <w:r>
              <w:t>N799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327C1115" w14:textId="77777777" w:rsidR="005C3659" w:rsidRDefault="005C3659" w:rsidP="004D05D9">
            <w:pPr>
              <w:spacing w:after="120"/>
              <w:ind w:right="-432"/>
            </w:pPr>
            <w:r>
              <w:t>Independent Study</w:t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5CA82593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39B6552A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55A9667E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1FAF074B" w14:textId="77777777" w:rsidR="005C3659" w:rsidRDefault="005C3659" w:rsidP="004D05D9">
            <w:pPr>
              <w:spacing w:after="120"/>
            </w:pPr>
            <w:r>
              <w:t>1985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18B77EB9" w14:textId="77777777" w:rsidR="005C3659" w:rsidRDefault="005C3659" w:rsidP="004D05D9">
            <w:pPr>
              <w:spacing w:after="120"/>
            </w:pPr>
            <w:r>
              <w:t>N747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528534B4" w14:textId="77777777" w:rsidR="005C3659" w:rsidRDefault="005C3659" w:rsidP="004D05D9">
            <w:pPr>
              <w:spacing w:after="120"/>
              <w:ind w:right="-432"/>
            </w:pPr>
            <w:r>
              <w:t>Clinical Practicum - Functional Area</w:t>
            </w:r>
            <w:r>
              <w:tab/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5B43D1C1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53D2B653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7F338CF6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5ECDCF88" w14:textId="77777777" w:rsidR="005C3659" w:rsidRDefault="005C3659" w:rsidP="004D05D9">
            <w:pPr>
              <w:spacing w:after="120"/>
            </w:pPr>
            <w:r>
              <w:t>1986-88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189F737E" w14:textId="77777777" w:rsidR="005C3659" w:rsidRDefault="005C3659" w:rsidP="004D05D9">
            <w:pPr>
              <w:spacing w:after="120"/>
            </w:pPr>
            <w:r>
              <w:t>N699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381E6F82" w14:textId="77777777" w:rsidR="005C3659" w:rsidRDefault="005C3659" w:rsidP="004D05D9">
            <w:pPr>
              <w:spacing w:after="120"/>
              <w:ind w:right="-432"/>
            </w:pPr>
            <w:r>
              <w:t>Independent Study</w:t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02A893B0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18368907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5EAF0A0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77B3ABC8" w14:textId="77777777" w:rsidR="005C3659" w:rsidRDefault="005C3659" w:rsidP="004D05D9">
            <w:pPr>
              <w:spacing w:after="120"/>
            </w:pPr>
            <w:r>
              <w:t>1986-88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42D1FF95" w14:textId="77777777" w:rsidR="005C3659" w:rsidRDefault="005C3659" w:rsidP="004D05D9">
            <w:pPr>
              <w:spacing w:after="120"/>
            </w:pPr>
            <w:r>
              <w:t>N811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0D46CE93" w14:textId="77777777" w:rsidR="005C3659" w:rsidRDefault="005C3659" w:rsidP="004D05D9">
            <w:pPr>
              <w:spacing w:after="120"/>
              <w:ind w:right="-432"/>
            </w:pPr>
            <w:r>
              <w:t>Physiological Basis of Nursing Practice</w:t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706F8FE7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02F07B18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5C3659" w14:paraId="1B83B567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7C20A53A" w14:textId="77777777" w:rsidR="005C3659" w:rsidRDefault="005C3659" w:rsidP="004D05D9">
            <w:pPr>
              <w:spacing w:after="120"/>
            </w:pPr>
            <w:r>
              <w:t>1987-88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0B6FAE7D" w14:textId="77777777" w:rsidR="005C3659" w:rsidRDefault="005C3659" w:rsidP="004D05D9">
            <w:pPr>
              <w:spacing w:after="120"/>
            </w:pPr>
            <w:r>
              <w:t>N301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5685B42C" w14:textId="77777777" w:rsidR="005C3659" w:rsidRDefault="005C3659" w:rsidP="004D05D9">
            <w:pPr>
              <w:spacing w:after="120"/>
              <w:ind w:right="-432"/>
            </w:pPr>
            <w:r>
              <w:t xml:space="preserve">Health History &amp; Patient Assessment </w:t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625DCFC1" w14:textId="77777777" w:rsidR="005C3659" w:rsidRDefault="005C3659" w:rsidP="004D05D9">
            <w:pPr>
              <w:spacing w:after="120"/>
            </w:pPr>
            <w:r>
              <w:t xml:space="preserve">Undergrad 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43F7FBCD" w14:textId="77777777" w:rsidR="005C3659" w:rsidRDefault="005C3659" w:rsidP="004D05D9">
            <w:pPr>
              <w:spacing w:after="120"/>
            </w:pPr>
            <w:r>
              <w:t>Team</w:t>
            </w:r>
          </w:p>
        </w:tc>
      </w:tr>
      <w:tr w:rsidR="005C3659" w14:paraId="28E108CC" w14:textId="77777777" w:rsidTr="005C3659">
        <w:tblPrEx>
          <w:tblCellMar>
            <w:left w:w="108" w:type="dxa"/>
            <w:right w:w="108" w:type="dxa"/>
          </w:tblCellMar>
        </w:tblPrEx>
        <w:trPr>
          <w:gridBefore w:val="1"/>
          <w:wBefore w:w="179" w:type="dxa"/>
        </w:trPr>
        <w:tc>
          <w:tcPr>
            <w:tcW w:w="1122" w:type="dxa"/>
            <w:gridSpan w:val="2"/>
            <w:tcBorders>
              <w:right w:val="nil"/>
            </w:tcBorders>
          </w:tcPr>
          <w:p w14:paraId="26D2E04D" w14:textId="77777777" w:rsidR="005C3659" w:rsidRDefault="005C3659" w:rsidP="004D05D9">
            <w:pPr>
              <w:spacing w:after="120"/>
            </w:pPr>
            <w:r>
              <w:t>1987-88</w:t>
            </w:r>
          </w:p>
        </w:tc>
        <w:tc>
          <w:tcPr>
            <w:tcW w:w="1217" w:type="dxa"/>
            <w:gridSpan w:val="3"/>
            <w:tcBorders>
              <w:left w:val="nil"/>
              <w:right w:val="nil"/>
            </w:tcBorders>
          </w:tcPr>
          <w:p w14:paraId="02F3A013" w14:textId="77777777" w:rsidR="005C3659" w:rsidRDefault="005C3659" w:rsidP="004D05D9">
            <w:pPr>
              <w:spacing w:after="120"/>
            </w:pPr>
            <w:r>
              <w:t>N590</w:t>
            </w:r>
          </w:p>
        </w:tc>
        <w:tc>
          <w:tcPr>
            <w:tcW w:w="5357" w:type="dxa"/>
            <w:gridSpan w:val="5"/>
            <w:tcBorders>
              <w:left w:val="nil"/>
              <w:right w:val="nil"/>
            </w:tcBorders>
          </w:tcPr>
          <w:p w14:paraId="5750B1EC" w14:textId="77777777" w:rsidR="005C3659" w:rsidRDefault="005C3659" w:rsidP="004D05D9">
            <w:pPr>
              <w:spacing w:after="120"/>
              <w:ind w:right="-432"/>
            </w:pPr>
            <w:r>
              <w:t>Contemporary Practices in Nursing</w:t>
            </w:r>
          </w:p>
        </w:tc>
        <w:tc>
          <w:tcPr>
            <w:tcW w:w="1271" w:type="dxa"/>
            <w:gridSpan w:val="3"/>
            <w:tcBorders>
              <w:left w:val="nil"/>
              <w:right w:val="nil"/>
            </w:tcBorders>
          </w:tcPr>
          <w:p w14:paraId="4DC68D58" w14:textId="77777777" w:rsidR="005C3659" w:rsidRDefault="005C3659" w:rsidP="004D05D9">
            <w:pPr>
              <w:spacing w:after="120"/>
            </w:pPr>
            <w:r>
              <w:t>Grad</w:t>
            </w:r>
          </w:p>
        </w:tc>
        <w:tc>
          <w:tcPr>
            <w:tcW w:w="1008" w:type="dxa"/>
            <w:gridSpan w:val="3"/>
            <w:tcBorders>
              <w:left w:val="nil"/>
            </w:tcBorders>
          </w:tcPr>
          <w:p w14:paraId="552934F2" w14:textId="77777777" w:rsidR="005C3659" w:rsidRDefault="005C3659" w:rsidP="004D05D9">
            <w:pPr>
              <w:spacing w:after="120"/>
            </w:pPr>
            <w:r>
              <w:t>Prof.</w:t>
            </w:r>
          </w:p>
        </w:tc>
      </w:tr>
      <w:tr w:rsidR="003005C2" w14:paraId="64B082E1" w14:textId="77777777" w:rsidTr="005C3659">
        <w:tblPrEx>
          <w:tblBorders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77" w:type="dxa"/>
        </w:trPr>
        <w:tc>
          <w:tcPr>
            <w:tcW w:w="1620" w:type="dxa"/>
            <w:gridSpan w:val="4"/>
          </w:tcPr>
          <w:p w14:paraId="05809A50" w14:textId="1438D127" w:rsidR="003005C2" w:rsidRDefault="003005C2" w:rsidP="003005C2">
            <w:pPr>
              <w:spacing w:after="120"/>
            </w:pPr>
          </w:p>
        </w:tc>
        <w:tc>
          <w:tcPr>
            <w:tcW w:w="1260" w:type="dxa"/>
            <w:gridSpan w:val="2"/>
          </w:tcPr>
          <w:p w14:paraId="31AC9A86" w14:textId="30D91CF6" w:rsidR="003005C2" w:rsidRDefault="003005C2" w:rsidP="003005C2">
            <w:pPr>
              <w:spacing w:after="120"/>
            </w:pPr>
          </w:p>
        </w:tc>
        <w:tc>
          <w:tcPr>
            <w:tcW w:w="4678" w:type="dxa"/>
            <w:gridSpan w:val="2"/>
          </w:tcPr>
          <w:p w14:paraId="45B0C7A4" w14:textId="1C0CC472" w:rsidR="003005C2" w:rsidRDefault="003005C2" w:rsidP="003005C2">
            <w:pPr>
              <w:spacing w:after="120"/>
              <w:ind w:right="-432"/>
              <w:rPr>
                <w:color w:val="000000"/>
              </w:rPr>
            </w:pPr>
          </w:p>
        </w:tc>
        <w:tc>
          <w:tcPr>
            <w:tcW w:w="1260" w:type="dxa"/>
            <w:gridSpan w:val="4"/>
          </w:tcPr>
          <w:p w14:paraId="29E7CAED" w14:textId="44C6DCAD" w:rsidR="003005C2" w:rsidRDefault="003005C2" w:rsidP="003005C2">
            <w:pPr>
              <w:spacing w:after="120"/>
              <w:rPr>
                <w:color w:val="000000"/>
              </w:rPr>
            </w:pPr>
          </w:p>
        </w:tc>
        <w:tc>
          <w:tcPr>
            <w:tcW w:w="1080" w:type="dxa"/>
            <w:gridSpan w:val="3"/>
          </w:tcPr>
          <w:p w14:paraId="3C60B29A" w14:textId="6A3D17CC" w:rsidR="003005C2" w:rsidRDefault="003005C2" w:rsidP="003005C2">
            <w:pPr>
              <w:spacing w:after="120"/>
              <w:rPr>
                <w:color w:val="000000"/>
              </w:rPr>
            </w:pPr>
          </w:p>
        </w:tc>
      </w:tr>
    </w:tbl>
    <w:p w14:paraId="15F4D387" w14:textId="40C85CBE" w:rsidR="00290229" w:rsidRDefault="00290229">
      <w:pPr>
        <w:pStyle w:val="Header"/>
        <w:tabs>
          <w:tab w:val="clear" w:pos="4320"/>
          <w:tab w:val="clear" w:pos="8640"/>
        </w:tabs>
      </w:pPr>
    </w:p>
    <w:sectPr w:rsidR="00290229" w:rsidSect="0026666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619" w:right="1267" w:bottom="936" w:left="1440" w:header="720" w:footer="720" w:gutter="0"/>
      <w:cols w:space="720"/>
      <w:noEndnote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2FD78" w14:textId="77777777" w:rsidR="0026666C" w:rsidRDefault="0026666C">
      <w:r>
        <w:separator/>
      </w:r>
    </w:p>
  </w:endnote>
  <w:endnote w:type="continuationSeparator" w:id="0">
    <w:p w14:paraId="23B815B6" w14:textId="77777777" w:rsidR="0026666C" w:rsidRDefault="0026666C">
      <w:r>
        <w:continuationSeparator/>
      </w:r>
    </w:p>
  </w:endnote>
  <w:endnote w:type="continuationNotice" w:id="1">
    <w:p w14:paraId="3D1406AB" w14:textId="77777777" w:rsidR="0026666C" w:rsidRDefault="002666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-Bold">
    <w:altName w:val="Verdana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99F16" w14:textId="77777777" w:rsidR="0026666C" w:rsidRDefault="0026666C" w:rsidP="00602524">
    <w:pPr>
      <w:pStyle w:val="Footer"/>
      <w:framePr w:wrap="around" w:vAnchor="text" w:hAnchor="margin" w:xAlign="center" w:y="1"/>
      <w:rPr>
        <w:rStyle w:val="PageNumber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  <w:p w14:paraId="7F78F7F7" w14:textId="77777777" w:rsidR="0026666C" w:rsidRDefault="0026666C"/>
  <w:p w14:paraId="5ECDAB00" w14:textId="77777777" w:rsidR="0026666C" w:rsidRDefault="0026666C">
    <w:pPr>
      <w:tabs>
        <w:tab w:val="left" w:pos="-288"/>
        <w:tab w:val="center" w:pos="4032"/>
        <w:tab w:val="right" w:pos="8352"/>
        <w:tab w:val="left" w:pos="9072"/>
        <w:tab w:val="left" w:pos="9792"/>
      </w:tabs>
      <w:ind w:left="-288" w:right="-43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097BF" w14:textId="77777777" w:rsidR="0026666C" w:rsidRDefault="0026666C" w:rsidP="00C457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FB0">
      <w:rPr>
        <w:rStyle w:val="PageNumber"/>
        <w:noProof/>
      </w:rPr>
      <w:t>30</w:t>
    </w:r>
    <w:r>
      <w:rPr>
        <w:rStyle w:val="PageNumber"/>
      </w:rPr>
      <w:fldChar w:fldCharType="end"/>
    </w:r>
  </w:p>
  <w:p w14:paraId="357FC27B" w14:textId="09342E16" w:rsidR="0026666C" w:rsidRDefault="0026666C">
    <w:r>
      <w:tab/>
    </w:r>
    <w:r>
      <w:tab/>
    </w:r>
    <w:r>
      <w:tab/>
    </w:r>
    <w:r>
      <w:tab/>
    </w:r>
    <w:r>
      <w:tab/>
    </w:r>
    <w:r>
      <w:tab/>
    </w:r>
  </w:p>
  <w:p w14:paraId="0154C23A" w14:textId="0819A947" w:rsidR="0026666C" w:rsidRDefault="0026666C" w:rsidP="00290229">
    <w:pPr>
      <w:tabs>
        <w:tab w:val="left" w:pos="-288"/>
        <w:tab w:val="center" w:pos="4032"/>
        <w:tab w:val="right" w:pos="8352"/>
        <w:tab w:val="left" w:pos="9072"/>
        <w:tab w:val="left" w:pos="9792"/>
      </w:tabs>
      <w:jc w:val="right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7/28/14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D6883" w14:textId="77777777" w:rsidR="0026666C" w:rsidRDefault="0026666C">
      <w:r>
        <w:separator/>
      </w:r>
    </w:p>
  </w:footnote>
  <w:footnote w:type="continuationSeparator" w:id="0">
    <w:p w14:paraId="01E6B734" w14:textId="77777777" w:rsidR="0026666C" w:rsidRDefault="0026666C">
      <w:r>
        <w:continuationSeparator/>
      </w:r>
    </w:p>
  </w:footnote>
  <w:footnote w:type="continuationNotice" w:id="1">
    <w:p w14:paraId="1B40C89C" w14:textId="77777777" w:rsidR="0026666C" w:rsidRDefault="0026666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B6BD9" w14:textId="77777777" w:rsidR="0026666C" w:rsidRDefault="002666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  <w:p w14:paraId="14F526E5" w14:textId="77777777" w:rsidR="0026666C" w:rsidRDefault="0026666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A9251" w14:textId="43FDAF47" w:rsidR="0026666C" w:rsidRDefault="0026666C" w:rsidP="00602524">
    <w:pPr>
      <w:pStyle w:val="Header"/>
      <w:tabs>
        <w:tab w:val="left" w:pos="9540"/>
      </w:tabs>
      <w:ind w:right="360"/>
      <w:rPr>
        <w:b/>
      </w:rPr>
    </w:pPr>
    <w:r>
      <w:rPr>
        <w:rStyle w:val="PageNumber"/>
      </w:rPr>
      <w:tab/>
    </w:r>
    <w:r>
      <w:rPr>
        <w:rStyle w:val="PageNumber"/>
      </w:rPr>
      <w:tab/>
    </w:r>
    <w:r>
      <w:rPr>
        <w:b/>
      </w:rPr>
      <w:t>C. E. KASPER</w:t>
    </w:r>
  </w:p>
  <w:p w14:paraId="34DC1BF2" w14:textId="77777777" w:rsidR="0026666C" w:rsidRDefault="0026666C">
    <w:pPr>
      <w:pStyle w:val="Header"/>
      <w:ind w:right="360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DA92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0AADC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5A0EC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E1C46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C74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E4E9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19E7D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3CCB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D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1146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7B03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00000"/>
    <w:lvl w:ilvl="0">
      <w:start w:val="1987"/>
      <w:numFmt w:val="decimal"/>
      <w:lvlText w:val="%1"/>
      <w:lvlJc w:val="left"/>
      <w:pPr>
        <w:tabs>
          <w:tab w:val="num" w:pos="712"/>
        </w:tabs>
        <w:ind w:left="712" w:hanging="1000"/>
      </w:pPr>
      <w:rPr>
        <w:rFonts w:hint="default"/>
      </w:rPr>
    </w:lvl>
  </w:abstractNum>
  <w:abstractNum w:abstractNumId="12">
    <w:nsid w:val="00000002"/>
    <w:multiLevelType w:val="singleLevel"/>
    <w:tmpl w:val="00000000"/>
    <w:lvl w:ilvl="0">
      <w:start w:val="1995"/>
      <w:numFmt w:val="decimal"/>
      <w:lvlText w:val="%1"/>
      <w:lvlJc w:val="left"/>
      <w:pPr>
        <w:tabs>
          <w:tab w:val="num" w:pos="712"/>
        </w:tabs>
        <w:ind w:left="712" w:hanging="1000"/>
      </w:pPr>
      <w:rPr>
        <w:rFonts w:hint="default"/>
        <w:b w:val="0"/>
        <w:sz w:val="22"/>
      </w:rPr>
    </w:lvl>
  </w:abstractNum>
  <w:abstractNum w:abstractNumId="13">
    <w:nsid w:val="00000003"/>
    <w:multiLevelType w:val="multilevel"/>
    <w:tmpl w:val="00000000"/>
    <w:lvl w:ilvl="0">
      <w:start w:val="2000"/>
      <w:numFmt w:val="decimal"/>
      <w:lvlText w:val="%1"/>
      <w:lvlJc w:val="left"/>
      <w:pPr>
        <w:tabs>
          <w:tab w:val="num" w:pos="1040"/>
        </w:tabs>
        <w:ind w:left="1040" w:hanging="1040"/>
      </w:pPr>
      <w:rPr>
        <w:rFonts w:hint="default"/>
        <w:sz w:val="22"/>
      </w:rPr>
    </w:lvl>
    <w:lvl w:ilvl="1">
      <w:start w:val="2001"/>
      <w:numFmt w:val="decimal"/>
      <w:lvlText w:val="%1-%2"/>
      <w:lvlJc w:val="left"/>
      <w:pPr>
        <w:tabs>
          <w:tab w:val="num" w:pos="1040"/>
        </w:tabs>
        <w:ind w:left="1040" w:hanging="1040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1040"/>
        </w:tabs>
        <w:ind w:left="1040" w:hanging="1040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1040"/>
        </w:tabs>
        <w:ind w:left="1040" w:hanging="1040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1040"/>
        </w:tabs>
        <w:ind w:left="1040" w:hanging="1040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</w:abstractNum>
  <w:abstractNum w:abstractNumId="14">
    <w:nsid w:val="00000004"/>
    <w:multiLevelType w:val="multilevel"/>
    <w:tmpl w:val="00000000"/>
    <w:lvl w:ilvl="0">
      <w:start w:val="2000"/>
      <w:numFmt w:val="decimal"/>
      <w:lvlText w:val="%1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00000005"/>
    <w:multiLevelType w:val="multilevel"/>
    <w:tmpl w:val="00000000"/>
    <w:lvl w:ilvl="0">
      <w:start w:val="1998"/>
      <w:numFmt w:val="decimal"/>
      <w:lvlText w:val="%1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00000006"/>
    <w:multiLevelType w:val="multilevel"/>
    <w:tmpl w:val="00000000"/>
    <w:lvl w:ilvl="0">
      <w:start w:val="1998"/>
      <w:numFmt w:val="decimal"/>
      <w:lvlText w:val="%1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40"/>
        </w:tabs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00000007"/>
    <w:multiLevelType w:val="singleLevel"/>
    <w:tmpl w:val="00000000"/>
    <w:lvl w:ilvl="0">
      <w:start w:val="1987"/>
      <w:numFmt w:val="decimal"/>
      <w:lvlText w:val="%1"/>
      <w:lvlJc w:val="left"/>
      <w:pPr>
        <w:tabs>
          <w:tab w:val="num" w:pos="450"/>
        </w:tabs>
        <w:ind w:left="450" w:hanging="720"/>
      </w:pPr>
      <w:rPr>
        <w:rFonts w:hint="default"/>
      </w:rPr>
    </w:lvl>
  </w:abstractNum>
  <w:abstractNum w:abstractNumId="18">
    <w:nsid w:val="00000008"/>
    <w:multiLevelType w:val="singleLevel"/>
    <w:tmpl w:val="00000000"/>
    <w:lvl w:ilvl="0">
      <w:start w:val="1995"/>
      <w:numFmt w:val="decimal"/>
      <w:lvlText w:val="%1"/>
      <w:lvlJc w:val="left"/>
      <w:pPr>
        <w:tabs>
          <w:tab w:val="num" w:pos="270"/>
        </w:tabs>
        <w:ind w:left="270" w:hanging="480"/>
      </w:pPr>
      <w:rPr>
        <w:rFonts w:hint="default"/>
        <w:b w:val="0"/>
      </w:rPr>
    </w:lvl>
  </w:abstractNum>
  <w:abstractNum w:abstractNumId="19">
    <w:nsid w:val="00000009"/>
    <w:multiLevelType w:val="singleLevel"/>
    <w:tmpl w:val="00000000"/>
    <w:lvl w:ilvl="0">
      <w:start w:val="1995"/>
      <w:numFmt w:val="decimal"/>
      <w:lvlText w:val="%1"/>
      <w:lvlJc w:val="left"/>
      <w:pPr>
        <w:tabs>
          <w:tab w:val="num" w:pos="-240"/>
        </w:tabs>
        <w:ind w:left="-240" w:hanging="480"/>
      </w:pPr>
      <w:rPr>
        <w:rFonts w:hint="default"/>
      </w:rPr>
    </w:lvl>
  </w:abstractNum>
  <w:abstractNum w:abstractNumId="20">
    <w:nsid w:val="0000000A"/>
    <w:multiLevelType w:val="multilevel"/>
    <w:tmpl w:val="00000000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01E25A9F"/>
    <w:multiLevelType w:val="hybridMultilevel"/>
    <w:tmpl w:val="FFD89196"/>
    <w:lvl w:ilvl="0" w:tplc="E98064AA">
      <w:start w:val="2001"/>
      <w:numFmt w:val="decimal"/>
      <w:lvlText w:val="%1"/>
      <w:lvlJc w:val="left"/>
      <w:pPr>
        <w:tabs>
          <w:tab w:val="num" w:pos="720"/>
        </w:tabs>
        <w:ind w:left="720" w:hanging="1170"/>
      </w:pPr>
      <w:rPr>
        <w:rFonts w:hint="default"/>
        <w:sz w:val="22"/>
      </w:rPr>
    </w:lvl>
    <w:lvl w:ilvl="1" w:tplc="65D61BF4" w:tentative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D828EF6E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18AA73FC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15DE3E5A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765C2DAA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4972158E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624EDE1C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78FE2D42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22">
    <w:nsid w:val="040F64E0"/>
    <w:multiLevelType w:val="multilevel"/>
    <w:tmpl w:val="A7563EF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0EAB61CB"/>
    <w:multiLevelType w:val="singleLevel"/>
    <w:tmpl w:val="00000000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1D323192"/>
    <w:multiLevelType w:val="hybridMultilevel"/>
    <w:tmpl w:val="C426A0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3A51B35"/>
    <w:multiLevelType w:val="multilevel"/>
    <w:tmpl w:val="A7563EF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27BD3861"/>
    <w:multiLevelType w:val="hybridMultilevel"/>
    <w:tmpl w:val="DF82142A"/>
    <w:lvl w:ilvl="0" w:tplc="7098DE4E">
      <w:start w:val="2001"/>
      <w:numFmt w:val="decimal"/>
      <w:lvlText w:val="%1"/>
      <w:lvlJc w:val="left"/>
      <w:pPr>
        <w:tabs>
          <w:tab w:val="num" w:pos="1884"/>
        </w:tabs>
        <w:ind w:left="1884" w:hanging="820"/>
      </w:pPr>
      <w:rPr>
        <w:rFonts w:hint="default"/>
      </w:rPr>
    </w:lvl>
    <w:lvl w:ilvl="1" w:tplc="CF4A05B8">
      <w:start w:val="1"/>
      <w:numFmt w:val="lowerLetter"/>
      <w:lvlText w:val="%2."/>
      <w:lvlJc w:val="left"/>
      <w:pPr>
        <w:tabs>
          <w:tab w:val="num" w:pos="2144"/>
        </w:tabs>
        <w:ind w:left="2144" w:hanging="360"/>
      </w:pPr>
    </w:lvl>
    <w:lvl w:ilvl="2" w:tplc="E7A2DD1E">
      <w:start w:val="1"/>
      <w:numFmt w:val="lowerRoman"/>
      <w:lvlText w:val="%3."/>
      <w:lvlJc w:val="right"/>
      <w:pPr>
        <w:tabs>
          <w:tab w:val="num" w:pos="2864"/>
        </w:tabs>
        <w:ind w:left="2864" w:hanging="180"/>
      </w:pPr>
    </w:lvl>
    <w:lvl w:ilvl="3" w:tplc="75444914">
      <w:start w:val="1"/>
      <w:numFmt w:val="decimal"/>
      <w:lvlText w:val="%4."/>
      <w:lvlJc w:val="left"/>
      <w:pPr>
        <w:tabs>
          <w:tab w:val="num" w:pos="3584"/>
        </w:tabs>
        <w:ind w:left="3584" w:hanging="360"/>
      </w:pPr>
    </w:lvl>
    <w:lvl w:ilvl="4" w:tplc="EAB85D46">
      <w:start w:val="1"/>
      <w:numFmt w:val="lowerLetter"/>
      <w:lvlText w:val="%5."/>
      <w:lvlJc w:val="left"/>
      <w:pPr>
        <w:tabs>
          <w:tab w:val="num" w:pos="4304"/>
        </w:tabs>
        <w:ind w:left="4304" w:hanging="360"/>
      </w:pPr>
    </w:lvl>
    <w:lvl w:ilvl="5" w:tplc="A3BC001E">
      <w:start w:val="1"/>
      <w:numFmt w:val="lowerRoman"/>
      <w:lvlText w:val="%6."/>
      <w:lvlJc w:val="right"/>
      <w:pPr>
        <w:tabs>
          <w:tab w:val="num" w:pos="5024"/>
        </w:tabs>
        <w:ind w:left="5024" w:hanging="180"/>
      </w:pPr>
    </w:lvl>
    <w:lvl w:ilvl="6" w:tplc="C8C25C82">
      <w:start w:val="1"/>
      <w:numFmt w:val="decimal"/>
      <w:lvlText w:val="%7."/>
      <w:lvlJc w:val="left"/>
      <w:pPr>
        <w:tabs>
          <w:tab w:val="num" w:pos="5744"/>
        </w:tabs>
        <w:ind w:left="5744" w:hanging="360"/>
      </w:pPr>
    </w:lvl>
    <w:lvl w:ilvl="7" w:tplc="61D0E1CC">
      <w:start w:val="1"/>
      <w:numFmt w:val="lowerLetter"/>
      <w:lvlText w:val="%8."/>
      <w:lvlJc w:val="left"/>
      <w:pPr>
        <w:tabs>
          <w:tab w:val="num" w:pos="6464"/>
        </w:tabs>
        <w:ind w:left="6464" w:hanging="360"/>
      </w:pPr>
    </w:lvl>
    <w:lvl w:ilvl="8" w:tplc="0D968B84">
      <w:start w:val="1"/>
      <w:numFmt w:val="lowerRoman"/>
      <w:lvlText w:val="%9."/>
      <w:lvlJc w:val="right"/>
      <w:pPr>
        <w:tabs>
          <w:tab w:val="num" w:pos="7184"/>
        </w:tabs>
        <w:ind w:left="7184" w:hanging="180"/>
      </w:pPr>
    </w:lvl>
  </w:abstractNum>
  <w:abstractNum w:abstractNumId="27">
    <w:nsid w:val="28811663"/>
    <w:multiLevelType w:val="multilevel"/>
    <w:tmpl w:val="FEE2C46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2F3D68FA"/>
    <w:multiLevelType w:val="multilevel"/>
    <w:tmpl w:val="FEE2C46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31D2217"/>
    <w:multiLevelType w:val="hybridMultilevel"/>
    <w:tmpl w:val="B4E8D4A6"/>
    <w:lvl w:ilvl="0" w:tplc="2ADCAF48">
      <w:start w:val="2000"/>
      <w:numFmt w:val="decimal"/>
      <w:lvlText w:val="%1"/>
      <w:lvlJc w:val="left"/>
      <w:pPr>
        <w:tabs>
          <w:tab w:val="num" w:pos="1180"/>
        </w:tabs>
        <w:ind w:left="1180" w:hanging="1180"/>
      </w:pPr>
      <w:rPr>
        <w:rFonts w:hint="default"/>
      </w:rPr>
    </w:lvl>
    <w:lvl w:ilvl="1" w:tplc="F7BC84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3F01A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242B5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80CB64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2249A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DCE8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52D8C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4D03C6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39424A37"/>
    <w:multiLevelType w:val="multilevel"/>
    <w:tmpl w:val="FEE2C46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452D1DD5"/>
    <w:multiLevelType w:val="multilevel"/>
    <w:tmpl w:val="A7563EF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4C411C53"/>
    <w:multiLevelType w:val="hybridMultilevel"/>
    <w:tmpl w:val="282A3126"/>
    <w:lvl w:ilvl="0" w:tplc="AC9A3EBC">
      <w:start w:val="1980"/>
      <w:numFmt w:val="decimal"/>
      <w:lvlText w:val="%1"/>
      <w:lvlJc w:val="left"/>
      <w:pPr>
        <w:tabs>
          <w:tab w:val="num" w:pos="2448"/>
        </w:tabs>
        <w:ind w:left="2448" w:hanging="1260"/>
      </w:pPr>
      <w:rPr>
        <w:rFonts w:hint="default"/>
      </w:rPr>
    </w:lvl>
    <w:lvl w:ilvl="1" w:tplc="12D4A08E" w:tentative="1">
      <w:start w:val="1"/>
      <w:numFmt w:val="lowerLetter"/>
      <w:lvlText w:val="%2."/>
      <w:lvlJc w:val="left"/>
      <w:pPr>
        <w:tabs>
          <w:tab w:val="num" w:pos="2268"/>
        </w:tabs>
        <w:ind w:left="2268" w:hanging="360"/>
      </w:pPr>
    </w:lvl>
    <w:lvl w:ilvl="2" w:tplc="F3385D96" w:tentative="1">
      <w:start w:val="1"/>
      <w:numFmt w:val="lowerRoman"/>
      <w:lvlText w:val="%3."/>
      <w:lvlJc w:val="right"/>
      <w:pPr>
        <w:tabs>
          <w:tab w:val="num" w:pos="2988"/>
        </w:tabs>
        <w:ind w:left="2988" w:hanging="180"/>
      </w:pPr>
    </w:lvl>
    <w:lvl w:ilvl="3" w:tplc="963E60A6" w:tentative="1">
      <w:start w:val="1"/>
      <w:numFmt w:val="decimal"/>
      <w:lvlText w:val="%4."/>
      <w:lvlJc w:val="left"/>
      <w:pPr>
        <w:tabs>
          <w:tab w:val="num" w:pos="3708"/>
        </w:tabs>
        <w:ind w:left="3708" w:hanging="360"/>
      </w:pPr>
    </w:lvl>
    <w:lvl w:ilvl="4" w:tplc="2ACC3044" w:tentative="1">
      <w:start w:val="1"/>
      <w:numFmt w:val="lowerLetter"/>
      <w:lvlText w:val="%5."/>
      <w:lvlJc w:val="left"/>
      <w:pPr>
        <w:tabs>
          <w:tab w:val="num" w:pos="4428"/>
        </w:tabs>
        <w:ind w:left="4428" w:hanging="360"/>
      </w:pPr>
    </w:lvl>
    <w:lvl w:ilvl="5" w:tplc="FBCA10B8" w:tentative="1">
      <w:start w:val="1"/>
      <w:numFmt w:val="lowerRoman"/>
      <w:lvlText w:val="%6."/>
      <w:lvlJc w:val="right"/>
      <w:pPr>
        <w:tabs>
          <w:tab w:val="num" w:pos="5148"/>
        </w:tabs>
        <w:ind w:left="5148" w:hanging="180"/>
      </w:pPr>
    </w:lvl>
    <w:lvl w:ilvl="6" w:tplc="BB8EBFEE" w:tentative="1">
      <w:start w:val="1"/>
      <w:numFmt w:val="decimal"/>
      <w:lvlText w:val="%7."/>
      <w:lvlJc w:val="left"/>
      <w:pPr>
        <w:tabs>
          <w:tab w:val="num" w:pos="5868"/>
        </w:tabs>
        <w:ind w:left="5868" w:hanging="360"/>
      </w:pPr>
    </w:lvl>
    <w:lvl w:ilvl="7" w:tplc="967CB3F6" w:tentative="1">
      <w:start w:val="1"/>
      <w:numFmt w:val="lowerLetter"/>
      <w:lvlText w:val="%8."/>
      <w:lvlJc w:val="left"/>
      <w:pPr>
        <w:tabs>
          <w:tab w:val="num" w:pos="6588"/>
        </w:tabs>
        <w:ind w:left="6588" w:hanging="360"/>
      </w:pPr>
    </w:lvl>
    <w:lvl w:ilvl="8" w:tplc="53AE8E72" w:tentative="1">
      <w:start w:val="1"/>
      <w:numFmt w:val="lowerRoman"/>
      <w:lvlText w:val="%9."/>
      <w:lvlJc w:val="right"/>
      <w:pPr>
        <w:tabs>
          <w:tab w:val="num" w:pos="7308"/>
        </w:tabs>
        <w:ind w:left="7308" w:hanging="180"/>
      </w:pPr>
    </w:lvl>
  </w:abstractNum>
  <w:abstractNum w:abstractNumId="33">
    <w:nsid w:val="5498235C"/>
    <w:multiLevelType w:val="multilevel"/>
    <w:tmpl w:val="A7563EF6"/>
    <w:lvl w:ilvl="0">
      <w:start w:val="2003"/>
      <w:numFmt w:val="decimal"/>
      <w:lvlText w:val="%1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40"/>
        </w:tabs>
        <w:ind w:left="1640" w:hanging="16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6534068"/>
    <w:multiLevelType w:val="hybridMultilevel"/>
    <w:tmpl w:val="4F18B7CA"/>
    <w:lvl w:ilvl="0" w:tplc="26001FB2">
      <w:start w:val="2003"/>
      <w:numFmt w:val="decimal"/>
      <w:lvlText w:val="%1"/>
      <w:lvlJc w:val="left"/>
      <w:pPr>
        <w:tabs>
          <w:tab w:val="num" w:pos="1900"/>
        </w:tabs>
        <w:ind w:left="1900" w:hanging="1180"/>
      </w:pPr>
      <w:rPr>
        <w:rFonts w:hint="default"/>
      </w:rPr>
    </w:lvl>
    <w:lvl w:ilvl="1" w:tplc="75384A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0F8DFF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12ACE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794AA7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09E20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AD042B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FD447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9ACC3E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A2E0F2C"/>
    <w:multiLevelType w:val="hybridMultilevel"/>
    <w:tmpl w:val="A6E63758"/>
    <w:lvl w:ilvl="0" w:tplc="3D6CA57C">
      <w:start w:val="2001"/>
      <w:numFmt w:val="decimal"/>
      <w:lvlText w:val="%1"/>
      <w:lvlJc w:val="left"/>
      <w:pPr>
        <w:tabs>
          <w:tab w:val="num" w:pos="720"/>
        </w:tabs>
        <w:ind w:left="720" w:hanging="1170"/>
      </w:pPr>
      <w:rPr>
        <w:rFonts w:hint="default"/>
        <w:sz w:val="22"/>
      </w:rPr>
    </w:lvl>
    <w:lvl w:ilvl="1" w:tplc="F2E271D8" w:tentative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CCC66DEC" w:tentative="1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6D689166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A000AF20" w:tentative="1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BC2884A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E64464CE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B6CAEF44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913E6E3E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num w:numId="1">
    <w:abstractNumId w:val="11"/>
  </w:num>
  <w:num w:numId="2">
    <w:abstractNumId w:val="23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12"/>
  </w:num>
  <w:num w:numId="11">
    <w:abstractNumId w:val="13"/>
  </w:num>
  <w:num w:numId="12">
    <w:abstractNumId w:val="26"/>
  </w:num>
  <w:num w:numId="13">
    <w:abstractNumId w:val="35"/>
  </w:num>
  <w:num w:numId="14">
    <w:abstractNumId w:val="21"/>
  </w:num>
  <w:num w:numId="15">
    <w:abstractNumId w:val="29"/>
  </w:num>
  <w:num w:numId="16">
    <w:abstractNumId w:val="32"/>
  </w:num>
  <w:num w:numId="17">
    <w:abstractNumId w:val="34"/>
  </w:num>
  <w:num w:numId="18">
    <w:abstractNumId w:val="27"/>
  </w:num>
  <w:num w:numId="19">
    <w:abstractNumId w:val="24"/>
  </w:num>
  <w:num w:numId="20">
    <w:abstractNumId w:val="25"/>
  </w:num>
  <w:num w:numId="21">
    <w:abstractNumId w:val="28"/>
  </w:num>
  <w:num w:numId="22">
    <w:abstractNumId w:val="30"/>
  </w:num>
  <w:num w:numId="23">
    <w:abstractNumId w:val="22"/>
  </w:num>
  <w:num w:numId="24">
    <w:abstractNumId w:val="33"/>
  </w:num>
  <w:num w:numId="25">
    <w:abstractNumId w:val="3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defaultTabStop w:val="720"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1D"/>
    <w:rsid w:val="000027BE"/>
    <w:rsid w:val="00007C9E"/>
    <w:rsid w:val="00011660"/>
    <w:rsid w:val="000127C6"/>
    <w:rsid w:val="0001353B"/>
    <w:rsid w:val="000137ED"/>
    <w:rsid w:val="0001471D"/>
    <w:rsid w:val="000174A0"/>
    <w:rsid w:val="000200D7"/>
    <w:rsid w:val="00021CCE"/>
    <w:rsid w:val="00023912"/>
    <w:rsid w:val="0002621E"/>
    <w:rsid w:val="00027279"/>
    <w:rsid w:val="000302B5"/>
    <w:rsid w:val="0003031D"/>
    <w:rsid w:val="000411F2"/>
    <w:rsid w:val="000435C5"/>
    <w:rsid w:val="00047574"/>
    <w:rsid w:val="00050451"/>
    <w:rsid w:val="0005236E"/>
    <w:rsid w:val="00052373"/>
    <w:rsid w:val="000543D5"/>
    <w:rsid w:val="0005702C"/>
    <w:rsid w:val="000603A4"/>
    <w:rsid w:val="000608E1"/>
    <w:rsid w:val="00060ED3"/>
    <w:rsid w:val="000618E2"/>
    <w:rsid w:val="00063634"/>
    <w:rsid w:val="00065A9D"/>
    <w:rsid w:val="00076A72"/>
    <w:rsid w:val="0008247C"/>
    <w:rsid w:val="00085B29"/>
    <w:rsid w:val="00092EC3"/>
    <w:rsid w:val="00096B74"/>
    <w:rsid w:val="000B49AA"/>
    <w:rsid w:val="000B5751"/>
    <w:rsid w:val="000C0399"/>
    <w:rsid w:val="000C3C47"/>
    <w:rsid w:val="000C4705"/>
    <w:rsid w:val="000D405A"/>
    <w:rsid w:val="000D70A6"/>
    <w:rsid w:val="000E07C3"/>
    <w:rsid w:val="000E1490"/>
    <w:rsid w:val="000E3794"/>
    <w:rsid w:val="000F1ACD"/>
    <w:rsid w:val="000F1C6A"/>
    <w:rsid w:val="000F3160"/>
    <w:rsid w:val="001013B6"/>
    <w:rsid w:val="00101E19"/>
    <w:rsid w:val="00101F6A"/>
    <w:rsid w:val="00104E8F"/>
    <w:rsid w:val="00106730"/>
    <w:rsid w:val="001069E4"/>
    <w:rsid w:val="00107253"/>
    <w:rsid w:val="00110FB0"/>
    <w:rsid w:val="0011518B"/>
    <w:rsid w:val="00117730"/>
    <w:rsid w:val="0012090A"/>
    <w:rsid w:val="0012208D"/>
    <w:rsid w:val="00130CFF"/>
    <w:rsid w:val="001312BB"/>
    <w:rsid w:val="00131715"/>
    <w:rsid w:val="00131912"/>
    <w:rsid w:val="00135B66"/>
    <w:rsid w:val="00137DA2"/>
    <w:rsid w:val="00137F63"/>
    <w:rsid w:val="00143712"/>
    <w:rsid w:val="001473C8"/>
    <w:rsid w:val="00157964"/>
    <w:rsid w:val="00157AFE"/>
    <w:rsid w:val="001607B4"/>
    <w:rsid w:val="00160BDF"/>
    <w:rsid w:val="00161569"/>
    <w:rsid w:val="0016243F"/>
    <w:rsid w:val="00163206"/>
    <w:rsid w:val="001664B5"/>
    <w:rsid w:val="0017039D"/>
    <w:rsid w:val="00174462"/>
    <w:rsid w:val="00175130"/>
    <w:rsid w:val="001831B9"/>
    <w:rsid w:val="001862CE"/>
    <w:rsid w:val="00190A9C"/>
    <w:rsid w:val="00191A7A"/>
    <w:rsid w:val="001967BF"/>
    <w:rsid w:val="001A1C54"/>
    <w:rsid w:val="001A53B6"/>
    <w:rsid w:val="001A693E"/>
    <w:rsid w:val="001B4D36"/>
    <w:rsid w:val="001C202A"/>
    <w:rsid w:val="001C3840"/>
    <w:rsid w:val="001C51E8"/>
    <w:rsid w:val="001C6F17"/>
    <w:rsid w:val="001C7246"/>
    <w:rsid w:val="001D09CF"/>
    <w:rsid w:val="001D37DE"/>
    <w:rsid w:val="001D4F4B"/>
    <w:rsid w:val="001E5AFB"/>
    <w:rsid w:val="001F0020"/>
    <w:rsid w:val="001F273E"/>
    <w:rsid w:val="001F2E32"/>
    <w:rsid w:val="001F460C"/>
    <w:rsid w:val="001F6A23"/>
    <w:rsid w:val="002000DE"/>
    <w:rsid w:val="002104A2"/>
    <w:rsid w:val="00213E3B"/>
    <w:rsid w:val="00214773"/>
    <w:rsid w:val="00214FEF"/>
    <w:rsid w:val="0022091C"/>
    <w:rsid w:val="002221C9"/>
    <w:rsid w:val="00223181"/>
    <w:rsid w:val="00226E2A"/>
    <w:rsid w:val="00235A4F"/>
    <w:rsid w:val="002365C0"/>
    <w:rsid w:val="00241044"/>
    <w:rsid w:val="00245058"/>
    <w:rsid w:val="002536D0"/>
    <w:rsid w:val="0025411C"/>
    <w:rsid w:val="00257044"/>
    <w:rsid w:val="00260930"/>
    <w:rsid w:val="0026156C"/>
    <w:rsid w:val="00262741"/>
    <w:rsid w:val="002642F4"/>
    <w:rsid w:val="00265632"/>
    <w:rsid w:val="00265E7D"/>
    <w:rsid w:val="0026666C"/>
    <w:rsid w:val="00266BAD"/>
    <w:rsid w:val="00270C54"/>
    <w:rsid w:val="002710B6"/>
    <w:rsid w:val="00271684"/>
    <w:rsid w:val="00275393"/>
    <w:rsid w:val="00275D35"/>
    <w:rsid w:val="00276B04"/>
    <w:rsid w:val="00280F03"/>
    <w:rsid w:val="00287B9D"/>
    <w:rsid w:val="00290229"/>
    <w:rsid w:val="00293CE2"/>
    <w:rsid w:val="002A095E"/>
    <w:rsid w:val="002A2DA4"/>
    <w:rsid w:val="002A737F"/>
    <w:rsid w:val="002B0E31"/>
    <w:rsid w:val="002B2C79"/>
    <w:rsid w:val="002B4BBF"/>
    <w:rsid w:val="002C416E"/>
    <w:rsid w:val="002C4A2B"/>
    <w:rsid w:val="002C4CFE"/>
    <w:rsid w:val="002C5352"/>
    <w:rsid w:val="002C55DA"/>
    <w:rsid w:val="002C6D74"/>
    <w:rsid w:val="002C7DA4"/>
    <w:rsid w:val="002D1E7C"/>
    <w:rsid w:val="002D2238"/>
    <w:rsid w:val="002D32DD"/>
    <w:rsid w:val="002D78AA"/>
    <w:rsid w:val="002D79BD"/>
    <w:rsid w:val="002E4CE7"/>
    <w:rsid w:val="002F0DCD"/>
    <w:rsid w:val="002F40B5"/>
    <w:rsid w:val="002F5D1B"/>
    <w:rsid w:val="002F5DDC"/>
    <w:rsid w:val="003005C2"/>
    <w:rsid w:val="00301F97"/>
    <w:rsid w:val="00302E6B"/>
    <w:rsid w:val="0030478A"/>
    <w:rsid w:val="00306BDD"/>
    <w:rsid w:val="00307367"/>
    <w:rsid w:val="00323D0A"/>
    <w:rsid w:val="00340C95"/>
    <w:rsid w:val="00343516"/>
    <w:rsid w:val="00345A2A"/>
    <w:rsid w:val="0034617A"/>
    <w:rsid w:val="00360692"/>
    <w:rsid w:val="0036685D"/>
    <w:rsid w:val="003776CE"/>
    <w:rsid w:val="003778D2"/>
    <w:rsid w:val="003838A9"/>
    <w:rsid w:val="003900F4"/>
    <w:rsid w:val="00393D94"/>
    <w:rsid w:val="00393FCA"/>
    <w:rsid w:val="0039412D"/>
    <w:rsid w:val="00395F46"/>
    <w:rsid w:val="003A14A1"/>
    <w:rsid w:val="003A14CF"/>
    <w:rsid w:val="003A19A2"/>
    <w:rsid w:val="003A2241"/>
    <w:rsid w:val="003A6FDC"/>
    <w:rsid w:val="003B11C4"/>
    <w:rsid w:val="003B18AB"/>
    <w:rsid w:val="003B3836"/>
    <w:rsid w:val="003B5706"/>
    <w:rsid w:val="003B6EF5"/>
    <w:rsid w:val="003C0AC9"/>
    <w:rsid w:val="003C4EC4"/>
    <w:rsid w:val="003C70BB"/>
    <w:rsid w:val="003D1319"/>
    <w:rsid w:val="003D146E"/>
    <w:rsid w:val="003D1949"/>
    <w:rsid w:val="003D3F95"/>
    <w:rsid w:val="003D50F3"/>
    <w:rsid w:val="003E3363"/>
    <w:rsid w:val="003F3328"/>
    <w:rsid w:val="003F3C9A"/>
    <w:rsid w:val="004049F9"/>
    <w:rsid w:val="004109E0"/>
    <w:rsid w:val="00410DB6"/>
    <w:rsid w:val="00411F57"/>
    <w:rsid w:val="004129A9"/>
    <w:rsid w:val="0041457C"/>
    <w:rsid w:val="00414AB1"/>
    <w:rsid w:val="004155D7"/>
    <w:rsid w:val="004157D9"/>
    <w:rsid w:val="004212E5"/>
    <w:rsid w:val="004240BA"/>
    <w:rsid w:val="00425773"/>
    <w:rsid w:val="00425E21"/>
    <w:rsid w:val="00427FC3"/>
    <w:rsid w:val="00433102"/>
    <w:rsid w:val="00435C5A"/>
    <w:rsid w:val="00437DC4"/>
    <w:rsid w:val="00440A70"/>
    <w:rsid w:val="00444639"/>
    <w:rsid w:val="004508F1"/>
    <w:rsid w:val="0045417B"/>
    <w:rsid w:val="00454217"/>
    <w:rsid w:val="004564A0"/>
    <w:rsid w:val="0046091B"/>
    <w:rsid w:val="0046145E"/>
    <w:rsid w:val="00463E2E"/>
    <w:rsid w:val="00465715"/>
    <w:rsid w:val="00466911"/>
    <w:rsid w:val="004704CD"/>
    <w:rsid w:val="00473AD0"/>
    <w:rsid w:val="00473D76"/>
    <w:rsid w:val="00474EA4"/>
    <w:rsid w:val="00477AF1"/>
    <w:rsid w:val="00480B9B"/>
    <w:rsid w:val="00483187"/>
    <w:rsid w:val="00483BD7"/>
    <w:rsid w:val="00483BE8"/>
    <w:rsid w:val="00485236"/>
    <w:rsid w:val="00485932"/>
    <w:rsid w:val="004869A8"/>
    <w:rsid w:val="00487BE9"/>
    <w:rsid w:val="00487F0E"/>
    <w:rsid w:val="00492BCA"/>
    <w:rsid w:val="00495FE6"/>
    <w:rsid w:val="0049788F"/>
    <w:rsid w:val="004B23C4"/>
    <w:rsid w:val="004B36A9"/>
    <w:rsid w:val="004C5193"/>
    <w:rsid w:val="004C6E8E"/>
    <w:rsid w:val="004D05D9"/>
    <w:rsid w:val="004F3A24"/>
    <w:rsid w:val="0050028B"/>
    <w:rsid w:val="00501F8F"/>
    <w:rsid w:val="00504BA6"/>
    <w:rsid w:val="00511920"/>
    <w:rsid w:val="00513A5E"/>
    <w:rsid w:val="005141B1"/>
    <w:rsid w:val="00514547"/>
    <w:rsid w:val="00514587"/>
    <w:rsid w:val="00515609"/>
    <w:rsid w:val="0052472A"/>
    <w:rsid w:val="00537620"/>
    <w:rsid w:val="00541288"/>
    <w:rsid w:val="005414B5"/>
    <w:rsid w:val="00541E55"/>
    <w:rsid w:val="005437CB"/>
    <w:rsid w:val="00552E74"/>
    <w:rsid w:val="00555EB4"/>
    <w:rsid w:val="00567640"/>
    <w:rsid w:val="00570383"/>
    <w:rsid w:val="00570CE4"/>
    <w:rsid w:val="005732AA"/>
    <w:rsid w:val="00575089"/>
    <w:rsid w:val="0057717E"/>
    <w:rsid w:val="00580696"/>
    <w:rsid w:val="00582E79"/>
    <w:rsid w:val="00590F6E"/>
    <w:rsid w:val="00593A82"/>
    <w:rsid w:val="00596436"/>
    <w:rsid w:val="005A052C"/>
    <w:rsid w:val="005A1080"/>
    <w:rsid w:val="005A1B21"/>
    <w:rsid w:val="005A4552"/>
    <w:rsid w:val="005A46E0"/>
    <w:rsid w:val="005A5294"/>
    <w:rsid w:val="005A53DA"/>
    <w:rsid w:val="005A6111"/>
    <w:rsid w:val="005B020F"/>
    <w:rsid w:val="005B1300"/>
    <w:rsid w:val="005B34F2"/>
    <w:rsid w:val="005C3659"/>
    <w:rsid w:val="005C4D9A"/>
    <w:rsid w:val="005C4EB8"/>
    <w:rsid w:val="005D6657"/>
    <w:rsid w:val="005D671C"/>
    <w:rsid w:val="005D7D39"/>
    <w:rsid w:val="005E4502"/>
    <w:rsid w:val="005E5D00"/>
    <w:rsid w:val="005E634A"/>
    <w:rsid w:val="005F3C76"/>
    <w:rsid w:val="005F4432"/>
    <w:rsid w:val="005F56CB"/>
    <w:rsid w:val="00601CA2"/>
    <w:rsid w:val="00602524"/>
    <w:rsid w:val="00615140"/>
    <w:rsid w:val="006216F8"/>
    <w:rsid w:val="00631E57"/>
    <w:rsid w:val="0063311D"/>
    <w:rsid w:val="0063403C"/>
    <w:rsid w:val="006416A6"/>
    <w:rsid w:val="00641A60"/>
    <w:rsid w:val="00646FF1"/>
    <w:rsid w:val="00652C56"/>
    <w:rsid w:val="00654E3B"/>
    <w:rsid w:val="00654EEF"/>
    <w:rsid w:val="00655290"/>
    <w:rsid w:val="00655CA6"/>
    <w:rsid w:val="006570CD"/>
    <w:rsid w:val="006620D9"/>
    <w:rsid w:val="00667A38"/>
    <w:rsid w:val="00670C77"/>
    <w:rsid w:val="00671503"/>
    <w:rsid w:val="006741E2"/>
    <w:rsid w:val="00675CEA"/>
    <w:rsid w:val="00676379"/>
    <w:rsid w:val="0068182E"/>
    <w:rsid w:val="00682446"/>
    <w:rsid w:val="0068432C"/>
    <w:rsid w:val="00686510"/>
    <w:rsid w:val="0068691D"/>
    <w:rsid w:val="00692600"/>
    <w:rsid w:val="006A080E"/>
    <w:rsid w:val="006B16AE"/>
    <w:rsid w:val="006B354B"/>
    <w:rsid w:val="006B56E2"/>
    <w:rsid w:val="006B7693"/>
    <w:rsid w:val="006C5CD5"/>
    <w:rsid w:val="006D04B6"/>
    <w:rsid w:val="006D45BC"/>
    <w:rsid w:val="006D4BA2"/>
    <w:rsid w:val="006D61B9"/>
    <w:rsid w:val="006D655E"/>
    <w:rsid w:val="006E0459"/>
    <w:rsid w:val="006E3117"/>
    <w:rsid w:val="006E6231"/>
    <w:rsid w:val="006F23BE"/>
    <w:rsid w:val="006F249A"/>
    <w:rsid w:val="006F4249"/>
    <w:rsid w:val="006F5C15"/>
    <w:rsid w:val="006F71FF"/>
    <w:rsid w:val="00701409"/>
    <w:rsid w:val="00711439"/>
    <w:rsid w:val="007127AF"/>
    <w:rsid w:val="00715450"/>
    <w:rsid w:val="0071615A"/>
    <w:rsid w:val="00716FFA"/>
    <w:rsid w:val="00717899"/>
    <w:rsid w:val="00722546"/>
    <w:rsid w:val="0072764A"/>
    <w:rsid w:val="00731C91"/>
    <w:rsid w:val="007430EE"/>
    <w:rsid w:val="007443CF"/>
    <w:rsid w:val="0075308B"/>
    <w:rsid w:val="007549D9"/>
    <w:rsid w:val="007552E8"/>
    <w:rsid w:val="0076194E"/>
    <w:rsid w:val="007649EC"/>
    <w:rsid w:val="00765453"/>
    <w:rsid w:val="00765B70"/>
    <w:rsid w:val="00765D06"/>
    <w:rsid w:val="00766E39"/>
    <w:rsid w:val="00774F97"/>
    <w:rsid w:val="007777F8"/>
    <w:rsid w:val="00780BD1"/>
    <w:rsid w:val="00785369"/>
    <w:rsid w:val="00791B44"/>
    <w:rsid w:val="0079749E"/>
    <w:rsid w:val="007A1738"/>
    <w:rsid w:val="007A4409"/>
    <w:rsid w:val="007B0876"/>
    <w:rsid w:val="007B2541"/>
    <w:rsid w:val="007B578A"/>
    <w:rsid w:val="007B5FDF"/>
    <w:rsid w:val="007C17BB"/>
    <w:rsid w:val="007C2F60"/>
    <w:rsid w:val="007D50C4"/>
    <w:rsid w:val="007D572F"/>
    <w:rsid w:val="007D7A76"/>
    <w:rsid w:val="007D7CD9"/>
    <w:rsid w:val="007E0891"/>
    <w:rsid w:val="007E4E1D"/>
    <w:rsid w:val="007E4FF8"/>
    <w:rsid w:val="007E54F5"/>
    <w:rsid w:val="007F1948"/>
    <w:rsid w:val="007F323B"/>
    <w:rsid w:val="00811F48"/>
    <w:rsid w:val="008220D2"/>
    <w:rsid w:val="00823C42"/>
    <w:rsid w:val="00824941"/>
    <w:rsid w:val="00826240"/>
    <w:rsid w:val="00827CD4"/>
    <w:rsid w:val="00840534"/>
    <w:rsid w:val="008411FD"/>
    <w:rsid w:val="008557FF"/>
    <w:rsid w:val="00866C8F"/>
    <w:rsid w:val="00867915"/>
    <w:rsid w:val="00871295"/>
    <w:rsid w:val="0087150A"/>
    <w:rsid w:val="00873037"/>
    <w:rsid w:val="00874107"/>
    <w:rsid w:val="0087623E"/>
    <w:rsid w:val="0088534E"/>
    <w:rsid w:val="00892E99"/>
    <w:rsid w:val="008932E9"/>
    <w:rsid w:val="008964AE"/>
    <w:rsid w:val="00896619"/>
    <w:rsid w:val="0089772E"/>
    <w:rsid w:val="008A015A"/>
    <w:rsid w:val="008A0CA5"/>
    <w:rsid w:val="008A2079"/>
    <w:rsid w:val="008A4C1C"/>
    <w:rsid w:val="008A7EF5"/>
    <w:rsid w:val="008B0FD1"/>
    <w:rsid w:val="008B4030"/>
    <w:rsid w:val="008B7439"/>
    <w:rsid w:val="008C1341"/>
    <w:rsid w:val="008C1D26"/>
    <w:rsid w:val="008C6F57"/>
    <w:rsid w:val="008C73C6"/>
    <w:rsid w:val="008D355F"/>
    <w:rsid w:val="008D45C2"/>
    <w:rsid w:val="008D4C9F"/>
    <w:rsid w:val="008D60EA"/>
    <w:rsid w:val="008D6467"/>
    <w:rsid w:val="008E36BE"/>
    <w:rsid w:val="008E3E73"/>
    <w:rsid w:val="008E3EBF"/>
    <w:rsid w:val="008E529D"/>
    <w:rsid w:val="008F4DE7"/>
    <w:rsid w:val="008F5EF1"/>
    <w:rsid w:val="00907810"/>
    <w:rsid w:val="00907AF1"/>
    <w:rsid w:val="00912728"/>
    <w:rsid w:val="00912FA9"/>
    <w:rsid w:val="00920FCD"/>
    <w:rsid w:val="00922799"/>
    <w:rsid w:val="00923EB6"/>
    <w:rsid w:val="00933D5D"/>
    <w:rsid w:val="00935451"/>
    <w:rsid w:val="009403A2"/>
    <w:rsid w:val="009469E0"/>
    <w:rsid w:val="00950D4F"/>
    <w:rsid w:val="00951E2F"/>
    <w:rsid w:val="00953675"/>
    <w:rsid w:val="009542F3"/>
    <w:rsid w:val="00956F81"/>
    <w:rsid w:val="009609BD"/>
    <w:rsid w:val="00963947"/>
    <w:rsid w:val="009657C5"/>
    <w:rsid w:val="00967977"/>
    <w:rsid w:val="00972B9C"/>
    <w:rsid w:val="0097470B"/>
    <w:rsid w:val="00974E08"/>
    <w:rsid w:val="00975C7E"/>
    <w:rsid w:val="009761BC"/>
    <w:rsid w:val="009815D9"/>
    <w:rsid w:val="009822AC"/>
    <w:rsid w:val="00983FF9"/>
    <w:rsid w:val="00991603"/>
    <w:rsid w:val="009941C4"/>
    <w:rsid w:val="00997A0D"/>
    <w:rsid w:val="009A23E2"/>
    <w:rsid w:val="009B03F4"/>
    <w:rsid w:val="009B21F8"/>
    <w:rsid w:val="009B262B"/>
    <w:rsid w:val="009B3483"/>
    <w:rsid w:val="009B5E58"/>
    <w:rsid w:val="009C13CE"/>
    <w:rsid w:val="009C7CBA"/>
    <w:rsid w:val="009E1941"/>
    <w:rsid w:val="009E3144"/>
    <w:rsid w:val="009E589D"/>
    <w:rsid w:val="009E5AD4"/>
    <w:rsid w:val="009E6C6A"/>
    <w:rsid w:val="009F1709"/>
    <w:rsid w:val="009F2434"/>
    <w:rsid w:val="009F4773"/>
    <w:rsid w:val="00A0337A"/>
    <w:rsid w:val="00A03AD4"/>
    <w:rsid w:val="00A154ED"/>
    <w:rsid w:val="00A16F96"/>
    <w:rsid w:val="00A20A35"/>
    <w:rsid w:val="00A223C6"/>
    <w:rsid w:val="00A263AD"/>
    <w:rsid w:val="00A3078B"/>
    <w:rsid w:val="00A30832"/>
    <w:rsid w:val="00A31FDE"/>
    <w:rsid w:val="00A341A8"/>
    <w:rsid w:val="00A34D4E"/>
    <w:rsid w:val="00A356B0"/>
    <w:rsid w:val="00A404C4"/>
    <w:rsid w:val="00A50B46"/>
    <w:rsid w:val="00A51EE0"/>
    <w:rsid w:val="00A546A2"/>
    <w:rsid w:val="00A61F68"/>
    <w:rsid w:val="00A6212C"/>
    <w:rsid w:val="00A72BCE"/>
    <w:rsid w:val="00A739B9"/>
    <w:rsid w:val="00A745BD"/>
    <w:rsid w:val="00A85F76"/>
    <w:rsid w:val="00A90ED9"/>
    <w:rsid w:val="00A92048"/>
    <w:rsid w:val="00A92A08"/>
    <w:rsid w:val="00A93FCE"/>
    <w:rsid w:val="00A94914"/>
    <w:rsid w:val="00A94C4C"/>
    <w:rsid w:val="00A957D0"/>
    <w:rsid w:val="00A95C7E"/>
    <w:rsid w:val="00AA08F6"/>
    <w:rsid w:val="00AA44B2"/>
    <w:rsid w:val="00AA458B"/>
    <w:rsid w:val="00AA7BD3"/>
    <w:rsid w:val="00AB07F6"/>
    <w:rsid w:val="00AB0C83"/>
    <w:rsid w:val="00AB6DD4"/>
    <w:rsid w:val="00AC2C28"/>
    <w:rsid w:val="00AC6166"/>
    <w:rsid w:val="00AC77BE"/>
    <w:rsid w:val="00AC7F2B"/>
    <w:rsid w:val="00AD2B6C"/>
    <w:rsid w:val="00AF3B74"/>
    <w:rsid w:val="00AF6CF9"/>
    <w:rsid w:val="00B00059"/>
    <w:rsid w:val="00B010E3"/>
    <w:rsid w:val="00B012DF"/>
    <w:rsid w:val="00B20AD4"/>
    <w:rsid w:val="00B315B5"/>
    <w:rsid w:val="00B31FCB"/>
    <w:rsid w:val="00B339DB"/>
    <w:rsid w:val="00B37B89"/>
    <w:rsid w:val="00B42D1E"/>
    <w:rsid w:val="00B44E24"/>
    <w:rsid w:val="00B453CD"/>
    <w:rsid w:val="00B47BED"/>
    <w:rsid w:val="00B504EC"/>
    <w:rsid w:val="00B50C9A"/>
    <w:rsid w:val="00B52704"/>
    <w:rsid w:val="00B5464E"/>
    <w:rsid w:val="00B55D74"/>
    <w:rsid w:val="00B56EA1"/>
    <w:rsid w:val="00B61399"/>
    <w:rsid w:val="00B6624A"/>
    <w:rsid w:val="00B664C4"/>
    <w:rsid w:val="00B71BB6"/>
    <w:rsid w:val="00B820A4"/>
    <w:rsid w:val="00B8210C"/>
    <w:rsid w:val="00B840DF"/>
    <w:rsid w:val="00B8500D"/>
    <w:rsid w:val="00B95E1C"/>
    <w:rsid w:val="00BA087D"/>
    <w:rsid w:val="00BA2508"/>
    <w:rsid w:val="00BA5EBC"/>
    <w:rsid w:val="00BB25BD"/>
    <w:rsid w:val="00BB41A1"/>
    <w:rsid w:val="00BB5CA1"/>
    <w:rsid w:val="00BB7DFD"/>
    <w:rsid w:val="00BC01FF"/>
    <w:rsid w:val="00BC10BB"/>
    <w:rsid w:val="00BC5B3B"/>
    <w:rsid w:val="00BD17D6"/>
    <w:rsid w:val="00BE4334"/>
    <w:rsid w:val="00BE458E"/>
    <w:rsid w:val="00BE6626"/>
    <w:rsid w:val="00BE7482"/>
    <w:rsid w:val="00BF2D40"/>
    <w:rsid w:val="00BF2E72"/>
    <w:rsid w:val="00BF7353"/>
    <w:rsid w:val="00C002C9"/>
    <w:rsid w:val="00C170AD"/>
    <w:rsid w:val="00C2020E"/>
    <w:rsid w:val="00C278DB"/>
    <w:rsid w:val="00C31D75"/>
    <w:rsid w:val="00C33C49"/>
    <w:rsid w:val="00C347D1"/>
    <w:rsid w:val="00C35715"/>
    <w:rsid w:val="00C35FBF"/>
    <w:rsid w:val="00C414C2"/>
    <w:rsid w:val="00C45716"/>
    <w:rsid w:val="00C46534"/>
    <w:rsid w:val="00C5037E"/>
    <w:rsid w:val="00C512C2"/>
    <w:rsid w:val="00C5218B"/>
    <w:rsid w:val="00C568BD"/>
    <w:rsid w:val="00C6273E"/>
    <w:rsid w:val="00C644D2"/>
    <w:rsid w:val="00C774B7"/>
    <w:rsid w:val="00C838B1"/>
    <w:rsid w:val="00C90626"/>
    <w:rsid w:val="00C908D2"/>
    <w:rsid w:val="00C93832"/>
    <w:rsid w:val="00C9597D"/>
    <w:rsid w:val="00CA76F1"/>
    <w:rsid w:val="00CB144D"/>
    <w:rsid w:val="00CB1C8B"/>
    <w:rsid w:val="00CB203A"/>
    <w:rsid w:val="00CB2F12"/>
    <w:rsid w:val="00CB78A3"/>
    <w:rsid w:val="00CC09AE"/>
    <w:rsid w:val="00CC0C94"/>
    <w:rsid w:val="00CC1E9A"/>
    <w:rsid w:val="00CC4AAA"/>
    <w:rsid w:val="00CC5FF3"/>
    <w:rsid w:val="00CC6D25"/>
    <w:rsid w:val="00CD065D"/>
    <w:rsid w:val="00CD1C13"/>
    <w:rsid w:val="00CD4048"/>
    <w:rsid w:val="00CD5255"/>
    <w:rsid w:val="00CE1AF6"/>
    <w:rsid w:val="00CE2634"/>
    <w:rsid w:val="00CE2CE5"/>
    <w:rsid w:val="00CE42AA"/>
    <w:rsid w:val="00CE6C3C"/>
    <w:rsid w:val="00CF1680"/>
    <w:rsid w:val="00CF2B75"/>
    <w:rsid w:val="00D0226D"/>
    <w:rsid w:val="00D02D20"/>
    <w:rsid w:val="00D03CA5"/>
    <w:rsid w:val="00D0759F"/>
    <w:rsid w:val="00D07CE9"/>
    <w:rsid w:val="00D22677"/>
    <w:rsid w:val="00D25853"/>
    <w:rsid w:val="00D2789B"/>
    <w:rsid w:val="00D30ACF"/>
    <w:rsid w:val="00D3303E"/>
    <w:rsid w:val="00D3713E"/>
    <w:rsid w:val="00D4282F"/>
    <w:rsid w:val="00D45496"/>
    <w:rsid w:val="00D46522"/>
    <w:rsid w:val="00D53A2C"/>
    <w:rsid w:val="00D564AE"/>
    <w:rsid w:val="00D569FB"/>
    <w:rsid w:val="00D56D96"/>
    <w:rsid w:val="00D612C1"/>
    <w:rsid w:val="00D64A82"/>
    <w:rsid w:val="00D67F9F"/>
    <w:rsid w:val="00D721FD"/>
    <w:rsid w:val="00D73114"/>
    <w:rsid w:val="00D7380F"/>
    <w:rsid w:val="00D849B5"/>
    <w:rsid w:val="00D858B1"/>
    <w:rsid w:val="00D87069"/>
    <w:rsid w:val="00D90FA2"/>
    <w:rsid w:val="00D9141D"/>
    <w:rsid w:val="00D91E73"/>
    <w:rsid w:val="00D96305"/>
    <w:rsid w:val="00DA57E2"/>
    <w:rsid w:val="00DA5F53"/>
    <w:rsid w:val="00DA6009"/>
    <w:rsid w:val="00DB00C4"/>
    <w:rsid w:val="00DB2DA3"/>
    <w:rsid w:val="00DB72CD"/>
    <w:rsid w:val="00DC11AC"/>
    <w:rsid w:val="00DD0109"/>
    <w:rsid w:val="00DD3917"/>
    <w:rsid w:val="00DD55AB"/>
    <w:rsid w:val="00DE08AE"/>
    <w:rsid w:val="00DF63CF"/>
    <w:rsid w:val="00E03067"/>
    <w:rsid w:val="00E07AF6"/>
    <w:rsid w:val="00E20AAA"/>
    <w:rsid w:val="00E23941"/>
    <w:rsid w:val="00E242E6"/>
    <w:rsid w:val="00E27A91"/>
    <w:rsid w:val="00E313D7"/>
    <w:rsid w:val="00E42DEB"/>
    <w:rsid w:val="00E4521F"/>
    <w:rsid w:val="00E564E5"/>
    <w:rsid w:val="00E5672F"/>
    <w:rsid w:val="00E7412B"/>
    <w:rsid w:val="00E7598D"/>
    <w:rsid w:val="00E83A9A"/>
    <w:rsid w:val="00E8581F"/>
    <w:rsid w:val="00E904AA"/>
    <w:rsid w:val="00E97499"/>
    <w:rsid w:val="00EA0C6F"/>
    <w:rsid w:val="00EA2449"/>
    <w:rsid w:val="00EB2F8B"/>
    <w:rsid w:val="00EC0EDE"/>
    <w:rsid w:val="00EC41F8"/>
    <w:rsid w:val="00ED2B73"/>
    <w:rsid w:val="00ED469D"/>
    <w:rsid w:val="00ED6A8D"/>
    <w:rsid w:val="00EE5407"/>
    <w:rsid w:val="00EE7509"/>
    <w:rsid w:val="00EE77D8"/>
    <w:rsid w:val="00EF26D1"/>
    <w:rsid w:val="00EF48C8"/>
    <w:rsid w:val="00EF7454"/>
    <w:rsid w:val="00F01902"/>
    <w:rsid w:val="00F02E7C"/>
    <w:rsid w:val="00F048DD"/>
    <w:rsid w:val="00F05F54"/>
    <w:rsid w:val="00F076B1"/>
    <w:rsid w:val="00F1693A"/>
    <w:rsid w:val="00F16F4E"/>
    <w:rsid w:val="00F1710C"/>
    <w:rsid w:val="00F22A35"/>
    <w:rsid w:val="00F22E40"/>
    <w:rsid w:val="00F27F2A"/>
    <w:rsid w:val="00F31519"/>
    <w:rsid w:val="00F3504F"/>
    <w:rsid w:val="00F36F32"/>
    <w:rsid w:val="00F40B07"/>
    <w:rsid w:val="00F41D3C"/>
    <w:rsid w:val="00F42241"/>
    <w:rsid w:val="00F44CA2"/>
    <w:rsid w:val="00F55FA2"/>
    <w:rsid w:val="00F6379E"/>
    <w:rsid w:val="00F6540D"/>
    <w:rsid w:val="00F65E7D"/>
    <w:rsid w:val="00F70A2F"/>
    <w:rsid w:val="00F70FE4"/>
    <w:rsid w:val="00F755CB"/>
    <w:rsid w:val="00F81E71"/>
    <w:rsid w:val="00F942B4"/>
    <w:rsid w:val="00F95F0D"/>
    <w:rsid w:val="00F9755D"/>
    <w:rsid w:val="00F97E0A"/>
    <w:rsid w:val="00FA09B6"/>
    <w:rsid w:val="00FA3530"/>
    <w:rsid w:val="00FB6AC6"/>
    <w:rsid w:val="00FB7B34"/>
    <w:rsid w:val="00FC7855"/>
    <w:rsid w:val="00FD1BAD"/>
    <w:rsid w:val="00FD2C0F"/>
    <w:rsid w:val="00FF1D70"/>
    <w:rsid w:val="00FF7C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BC0E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note reference" w:uiPriority="99"/>
    <w:lsdException w:name="Default Paragraph Font" w:uiPriority="1"/>
    <w:lsdException w:name="Normal (Web)" w:uiPriority="99"/>
    <w:lsdException w:name="No List" w:uiPriority="99"/>
  </w:latentStyles>
  <w:style w:type="paragraph" w:default="1" w:styleId="Normal">
    <w:name w:val="Normal"/>
    <w:qFormat/>
    <w:rsid w:val="002C4CFE"/>
  </w:style>
  <w:style w:type="paragraph" w:styleId="Heading1">
    <w:name w:val="heading 1"/>
    <w:basedOn w:val="Normal"/>
    <w:qFormat/>
    <w:rsid w:val="002C4CFE"/>
    <w:pPr>
      <w:autoSpaceDE w:val="0"/>
      <w:autoSpaceDN w:val="0"/>
      <w:outlineLvl w:val="0"/>
    </w:pPr>
    <w:rPr>
      <w:sz w:val="20"/>
    </w:rPr>
  </w:style>
  <w:style w:type="paragraph" w:styleId="Heading2">
    <w:name w:val="heading 2"/>
    <w:basedOn w:val="Normal"/>
    <w:next w:val="Normal"/>
    <w:qFormat/>
    <w:rsid w:val="002C4CFE"/>
    <w:pPr>
      <w:keepNext/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ind w:left="-720" w:right="144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2C4CFE"/>
    <w:pPr>
      <w:keepNext/>
      <w:tabs>
        <w:tab w:val="left" w:pos="-288"/>
        <w:tab w:val="left" w:pos="432"/>
        <w:tab w:val="left" w:pos="88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  <w:tab w:val="left" w:pos="9792"/>
        <w:tab w:val="left" w:pos="10512"/>
        <w:tab w:val="left" w:pos="11232"/>
        <w:tab w:val="left" w:pos="11952"/>
        <w:tab w:val="left" w:pos="12672"/>
        <w:tab w:val="left" w:pos="13392"/>
        <w:tab w:val="left" w:pos="14112"/>
        <w:tab w:val="left" w:pos="14832"/>
        <w:tab w:val="left" w:pos="15552"/>
        <w:tab w:val="left" w:pos="16272"/>
      </w:tabs>
      <w:autoSpaceDE w:val="0"/>
      <w:autoSpaceDN w:val="0"/>
      <w:spacing w:after="120"/>
      <w:ind w:left="-288" w:right="-432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2C4CFE"/>
    <w:pPr>
      <w:keepNext/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spacing w:after="120"/>
      <w:ind w:left="-576" w:right="-432"/>
      <w:outlineLvl w:val="3"/>
    </w:pPr>
  </w:style>
  <w:style w:type="paragraph" w:styleId="Heading5">
    <w:name w:val="heading 5"/>
    <w:basedOn w:val="Normal"/>
    <w:next w:val="Normal"/>
    <w:qFormat/>
    <w:rsid w:val="002C4CFE"/>
    <w:pPr>
      <w:keepNext/>
      <w:tabs>
        <w:tab w:val="left" w:pos="360"/>
      </w:tabs>
      <w:autoSpaceDE w:val="0"/>
      <w:autoSpaceDN w:val="0"/>
      <w:spacing w:after="120"/>
      <w:ind w:left="-288" w:right="-432"/>
      <w:outlineLvl w:val="4"/>
    </w:pPr>
  </w:style>
  <w:style w:type="paragraph" w:styleId="Heading6">
    <w:name w:val="heading 6"/>
    <w:basedOn w:val="Normal"/>
    <w:next w:val="Normal"/>
    <w:qFormat/>
    <w:rsid w:val="002C4CFE"/>
    <w:pPr>
      <w:keepNext/>
      <w:tabs>
        <w:tab w:val="left" w:pos="720"/>
        <w:tab w:val="num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jc w:val="both"/>
      <w:outlineLvl w:val="5"/>
    </w:pPr>
  </w:style>
  <w:style w:type="paragraph" w:styleId="Heading7">
    <w:name w:val="heading 7"/>
    <w:basedOn w:val="Normal"/>
    <w:next w:val="Normal"/>
    <w:qFormat/>
    <w:rsid w:val="002C4CFE"/>
    <w:pPr>
      <w:keepNext/>
      <w:tabs>
        <w:tab w:val="left" w:pos="1530"/>
        <w:tab w:val="left" w:pos="2232"/>
        <w:tab w:val="left" w:pos="6192"/>
        <w:tab w:val="left" w:pos="6912"/>
        <w:tab w:val="left" w:pos="7632"/>
        <w:tab w:val="left" w:pos="8352"/>
        <w:tab w:val="left" w:pos="9072"/>
        <w:tab w:val="left" w:pos="9792"/>
      </w:tabs>
      <w:autoSpaceDE w:val="0"/>
      <w:autoSpaceDN w:val="0"/>
      <w:ind w:right="-432"/>
      <w:jc w:val="both"/>
      <w:outlineLvl w:val="6"/>
    </w:pPr>
  </w:style>
  <w:style w:type="paragraph" w:styleId="Heading8">
    <w:name w:val="heading 8"/>
    <w:basedOn w:val="Normal"/>
    <w:next w:val="Normal"/>
    <w:qFormat/>
    <w:rsid w:val="002C4CFE"/>
    <w:pPr>
      <w:keepNext/>
      <w:tabs>
        <w:tab w:val="left" w:pos="972"/>
        <w:tab w:val="left" w:pos="1260"/>
        <w:tab w:val="left" w:pos="1530"/>
        <w:tab w:val="left" w:pos="6192"/>
        <w:tab w:val="left" w:pos="6912"/>
        <w:tab w:val="left" w:pos="7632"/>
        <w:tab w:val="left" w:pos="8352"/>
        <w:tab w:val="left" w:pos="9072"/>
        <w:tab w:val="left" w:pos="9792"/>
      </w:tabs>
      <w:autoSpaceDE w:val="0"/>
      <w:autoSpaceDN w:val="0"/>
      <w:ind w:left="-270" w:right="-432"/>
      <w:jc w:val="both"/>
      <w:outlineLvl w:val="7"/>
    </w:pPr>
  </w:style>
  <w:style w:type="paragraph" w:styleId="Heading9">
    <w:name w:val="heading 9"/>
    <w:basedOn w:val="Normal"/>
    <w:next w:val="Normal"/>
    <w:qFormat/>
    <w:rsid w:val="002C4CFE"/>
    <w:pPr>
      <w:keepNext/>
      <w:autoSpaceDE w:val="0"/>
      <w:autoSpaceDN w:val="0"/>
      <w:spacing w:after="120"/>
      <w:ind w:left="-288" w:right="-432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4CF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C4CFE"/>
    <w:rPr>
      <w:color w:val="0000FF"/>
      <w:u w:val="single"/>
    </w:rPr>
  </w:style>
  <w:style w:type="paragraph" w:customStyle="1" w:styleId="WPDefaults">
    <w:name w:val="WP Defaults"/>
    <w:basedOn w:val="Normal"/>
    <w:rsid w:val="002C4CFE"/>
    <w:pPr>
      <w:autoSpaceDE w:val="0"/>
      <w:autoSpaceDN w:val="0"/>
    </w:pPr>
  </w:style>
  <w:style w:type="paragraph" w:styleId="BodyTextIndent2">
    <w:name w:val="Body Text Indent 2"/>
    <w:basedOn w:val="Normal"/>
    <w:rsid w:val="002C4CFE"/>
    <w:pPr>
      <w:autoSpaceDE w:val="0"/>
      <w:autoSpaceDN w:val="0"/>
      <w:ind w:right="-432" w:firstLine="30"/>
    </w:pPr>
    <w:rPr>
      <w:sz w:val="22"/>
    </w:rPr>
  </w:style>
  <w:style w:type="paragraph" w:styleId="BlockText">
    <w:name w:val="Block Text"/>
    <w:basedOn w:val="Normal"/>
    <w:rsid w:val="002C4CFE"/>
    <w:pPr>
      <w:autoSpaceDE w:val="0"/>
      <w:autoSpaceDN w:val="0"/>
      <w:ind w:left="-288" w:right="-432"/>
    </w:pPr>
    <w:rPr>
      <w:sz w:val="22"/>
    </w:rPr>
  </w:style>
  <w:style w:type="character" w:styleId="PageNumber">
    <w:name w:val="page number"/>
    <w:basedOn w:val="DefaultParagraphFont"/>
    <w:rsid w:val="002C4CFE"/>
  </w:style>
  <w:style w:type="paragraph" w:styleId="Footer">
    <w:name w:val="footer"/>
    <w:basedOn w:val="Normal"/>
    <w:rsid w:val="002C4CFE"/>
    <w:pPr>
      <w:tabs>
        <w:tab w:val="center" w:pos="4320"/>
        <w:tab w:val="right" w:pos="8640"/>
      </w:tabs>
      <w:autoSpaceDE w:val="0"/>
      <w:autoSpaceDN w:val="0"/>
    </w:pPr>
    <w:rPr>
      <w:sz w:val="20"/>
    </w:rPr>
  </w:style>
  <w:style w:type="paragraph" w:styleId="BodyText">
    <w:name w:val="Body Text"/>
    <w:basedOn w:val="Normal"/>
    <w:link w:val="BodyTextChar"/>
    <w:rsid w:val="002C4CFE"/>
    <w:pPr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right="144"/>
    </w:pPr>
    <w:rPr>
      <w:sz w:val="22"/>
    </w:rPr>
  </w:style>
  <w:style w:type="paragraph" w:styleId="BodyTextIndent">
    <w:name w:val="Body Text Indent"/>
    <w:basedOn w:val="Normal"/>
    <w:link w:val="BodyTextIndentChar"/>
    <w:rsid w:val="002C4CF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160" w:hanging="2160"/>
    </w:pPr>
  </w:style>
  <w:style w:type="paragraph" w:styleId="BodyTextIndent3">
    <w:name w:val="Body Text Indent 3"/>
    <w:basedOn w:val="Normal"/>
    <w:rsid w:val="002C4CFE"/>
    <w:pPr>
      <w:tabs>
        <w:tab w:val="left" w:pos="-180"/>
        <w:tab w:val="left" w:pos="1800"/>
      </w:tabs>
      <w:spacing w:after="120"/>
      <w:ind w:left="-86"/>
      <w:jc w:val="both"/>
    </w:pPr>
  </w:style>
  <w:style w:type="character" w:styleId="FollowedHyperlink">
    <w:name w:val="FollowedHyperlink"/>
    <w:basedOn w:val="DefaultParagraphFont"/>
    <w:rsid w:val="002C4CFE"/>
    <w:rPr>
      <w:color w:val="800080"/>
      <w:u w:val="single"/>
    </w:rPr>
  </w:style>
  <w:style w:type="paragraph" w:styleId="BodyText2">
    <w:name w:val="Body Text 2"/>
    <w:basedOn w:val="Normal"/>
    <w:rsid w:val="002C4CFE"/>
    <w:rPr>
      <w:sz w:val="22"/>
    </w:rPr>
  </w:style>
  <w:style w:type="paragraph" w:styleId="PlainText">
    <w:name w:val="Plain Text"/>
    <w:basedOn w:val="Normal"/>
    <w:rsid w:val="002C4CFE"/>
    <w:rPr>
      <w:rFonts w:ascii="Courier New" w:hAnsi="Courier New"/>
      <w:sz w:val="20"/>
    </w:rPr>
  </w:style>
  <w:style w:type="paragraph" w:styleId="BodyText3">
    <w:name w:val="Body Text 3"/>
    <w:basedOn w:val="Normal"/>
    <w:rsid w:val="002C4CFE"/>
    <w:pPr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right="144"/>
    </w:pPr>
    <w:rPr>
      <w:sz w:val="23"/>
    </w:rPr>
  </w:style>
  <w:style w:type="character" w:styleId="CommentReference">
    <w:name w:val="annotation reference"/>
    <w:basedOn w:val="DefaultParagraphFont"/>
    <w:semiHidden/>
    <w:rsid w:val="005E7E41"/>
    <w:rPr>
      <w:sz w:val="18"/>
    </w:rPr>
  </w:style>
  <w:style w:type="paragraph" w:styleId="CommentText">
    <w:name w:val="annotation text"/>
    <w:basedOn w:val="Normal"/>
    <w:semiHidden/>
    <w:rsid w:val="005E7E41"/>
  </w:style>
  <w:style w:type="paragraph" w:styleId="CommentSubject">
    <w:name w:val="annotation subject"/>
    <w:basedOn w:val="CommentText"/>
    <w:next w:val="CommentText"/>
    <w:semiHidden/>
    <w:rsid w:val="005E7E41"/>
    <w:rPr>
      <w:szCs w:val="20"/>
    </w:rPr>
  </w:style>
  <w:style w:type="paragraph" w:styleId="BalloonText">
    <w:name w:val="Balloon Text"/>
    <w:basedOn w:val="Normal"/>
    <w:semiHidden/>
    <w:rsid w:val="005E7E41"/>
    <w:rPr>
      <w:rFonts w:ascii="Lucida Grande" w:hAnsi="Lucida Grande"/>
      <w:sz w:val="18"/>
      <w:szCs w:val="18"/>
    </w:rPr>
  </w:style>
  <w:style w:type="paragraph" w:customStyle="1" w:styleId="TitlePage">
    <w:name w:val="TitlePage"/>
    <w:basedOn w:val="Normal"/>
    <w:rsid w:val="00E823EE"/>
    <w:pPr>
      <w:widowControl w:val="0"/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</w:rPr>
  </w:style>
  <w:style w:type="paragraph" w:customStyle="1" w:styleId="Default">
    <w:name w:val="Default"/>
    <w:rsid w:val="004B4D7D"/>
    <w:pPr>
      <w:widowControl w:val="0"/>
      <w:autoSpaceDE w:val="0"/>
      <w:autoSpaceDN w:val="0"/>
      <w:adjustRightInd w:val="0"/>
    </w:pPr>
    <w:rPr>
      <w:color w:val="000000"/>
    </w:rPr>
  </w:style>
  <w:style w:type="paragraph" w:styleId="NormalWeb">
    <w:name w:val="Normal (Web)"/>
    <w:basedOn w:val="Normal"/>
    <w:uiPriority w:val="99"/>
    <w:rsid w:val="0070103E"/>
    <w:pPr>
      <w:spacing w:beforeLines="1" w:afterLines="1"/>
    </w:pPr>
    <w:rPr>
      <w:rFonts w:ascii="Times" w:hAnsi="Times"/>
      <w:sz w:val="20"/>
    </w:rPr>
  </w:style>
  <w:style w:type="character" w:customStyle="1" w:styleId="HeaderChar">
    <w:name w:val="Header Char"/>
    <w:basedOn w:val="DefaultParagraphFont"/>
    <w:link w:val="Header"/>
    <w:rsid w:val="00414AB1"/>
    <w:rPr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95FE6"/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5FE6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495FE6"/>
    <w:rPr>
      <w:vertAlign w:val="superscript"/>
    </w:rPr>
  </w:style>
  <w:style w:type="paragraph" w:styleId="ListParagraph">
    <w:name w:val="List Paragraph"/>
    <w:basedOn w:val="Normal"/>
    <w:rsid w:val="00D564A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0411F2"/>
    <w:pPr>
      <w:spacing w:line="480" w:lineRule="auto"/>
      <w:ind w:firstLine="720"/>
    </w:pPr>
    <w:rPr>
      <w:rFonts w:ascii="Times" w:eastAsiaTheme="minorEastAsia" w:hAnsi="Times" w:cstheme="minorBidi"/>
    </w:rPr>
  </w:style>
  <w:style w:type="character" w:customStyle="1" w:styleId="textChar">
    <w:name w:val="text Char"/>
    <w:basedOn w:val="DefaultParagraphFont"/>
    <w:link w:val="text"/>
    <w:rsid w:val="000411F2"/>
    <w:rPr>
      <w:rFonts w:ascii="Times" w:eastAsiaTheme="minorEastAsia" w:hAnsi="Times" w:cstheme="minorBidi"/>
    </w:rPr>
  </w:style>
  <w:style w:type="character" w:customStyle="1" w:styleId="BodyTextChar">
    <w:name w:val="Body Text Char"/>
    <w:basedOn w:val="DefaultParagraphFont"/>
    <w:link w:val="BodyText"/>
    <w:rsid w:val="000411F2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411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note reference" w:uiPriority="99"/>
    <w:lsdException w:name="Default Paragraph Font" w:uiPriority="1"/>
    <w:lsdException w:name="Normal (Web)" w:uiPriority="99"/>
    <w:lsdException w:name="No List" w:uiPriority="99"/>
  </w:latentStyles>
  <w:style w:type="paragraph" w:default="1" w:styleId="Normal">
    <w:name w:val="Normal"/>
    <w:qFormat/>
    <w:rsid w:val="002C4CFE"/>
  </w:style>
  <w:style w:type="paragraph" w:styleId="Heading1">
    <w:name w:val="heading 1"/>
    <w:basedOn w:val="Normal"/>
    <w:qFormat/>
    <w:rsid w:val="002C4CFE"/>
    <w:pPr>
      <w:autoSpaceDE w:val="0"/>
      <w:autoSpaceDN w:val="0"/>
      <w:outlineLvl w:val="0"/>
    </w:pPr>
    <w:rPr>
      <w:sz w:val="20"/>
    </w:rPr>
  </w:style>
  <w:style w:type="paragraph" w:styleId="Heading2">
    <w:name w:val="heading 2"/>
    <w:basedOn w:val="Normal"/>
    <w:next w:val="Normal"/>
    <w:qFormat/>
    <w:rsid w:val="002C4CFE"/>
    <w:pPr>
      <w:keepNext/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ind w:left="-720" w:right="144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2C4CFE"/>
    <w:pPr>
      <w:keepNext/>
      <w:tabs>
        <w:tab w:val="left" w:pos="-288"/>
        <w:tab w:val="left" w:pos="432"/>
        <w:tab w:val="left" w:pos="88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  <w:tab w:val="left" w:pos="9792"/>
        <w:tab w:val="left" w:pos="10512"/>
        <w:tab w:val="left" w:pos="11232"/>
        <w:tab w:val="left" w:pos="11952"/>
        <w:tab w:val="left" w:pos="12672"/>
        <w:tab w:val="left" w:pos="13392"/>
        <w:tab w:val="left" w:pos="14112"/>
        <w:tab w:val="left" w:pos="14832"/>
        <w:tab w:val="left" w:pos="15552"/>
        <w:tab w:val="left" w:pos="16272"/>
      </w:tabs>
      <w:autoSpaceDE w:val="0"/>
      <w:autoSpaceDN w:val="0"/>
      <w:spacing w:after="120"/>
      <w:ind w:left="-288" w:right="-432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2C4CFE"/>
    <w:pPr>
      <w:keepNext/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autoSpaceDE w:val="0"/>
      <w:autoSpaceDN w:val="0"/>
      <w:spacing w:after="120"/>
      <w:ind w:left="-576" w:right="-432"/>
      <w:outlineLvl w:val="3"/>
    </w:pPr>
  </w:style>
  <w:style w:type="paragraph" w:styleId="Heading5">
    <w:name w:val="heading 5"/>
    <w:basedOn w:val="Normal"/>
    <w:next w:val="Normal"/>
    <w:qFormat/>
    <w:rsid w:val="002C4CFE"/>
    <w:pPr>
      <w:keepNext/>
      <w:tabs>
        <w:tab w:val="left" w:pos="360"/>
      </w:tabs>
      <w:autoSpaceDE w:val="0"/>
      <w:autoSpaceDN w:val="0"/>
      <w:spacing w:after="120"/>
      <w:ind w:left="-288" w:right="-432"/>
      <w:outlineLvl w:val="4"/>
    </w:pPr>
  </w:style>
  <w:style w:type="paragraph" w:styleId="Heading6">
    <w:name w:val="heading 6"/>
    <w:basedOn w:val="Normal"/>
    <w:next w:val="Normal"/>
    <w:qFormat/>
    <w:rsid w:val="002C4CFE"/>
    <w:pPr>
      <w:keepNext/>
      <w:tabs>
        <w:tab w:val="left" w:pos="720"/>
        <w:tab w:val="num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jc w:val="both"/>
      <w:outlineLvl w:val="5"/>
    </w:pPr>
  </w:style>
  <w:style w:type="paragraph" w:styleId="Heading7">
    <w:name w:val="heading 7"/>
    <w:basedOn w:val="Normal"/>
    <w:next w:val="Normal"/>
    <w:qFormat/>
    <w:rsid w:val="002C4CFE"/>
    <w:pPr>
      <w:keepNext/>
      <w:tabs>
        <w:tab w:val="left" w:pos="1530"/>
        <w:tab w:val="left" w:pos="2232"/>
        <w:tab w:val="left" w:pos="6192"/>
        <w:tab w:val="left" w:pos="6912"/>
        <w:tab w:val="left" w:pos="7632"/>
        <w:tab w:val="left" w:pos="8352"/>
        <w:tab w:val="left" w:pos="9072"/>
        <w:tab w:val="left" w:pos="9792"/>
      </w:tabs>
      <w:autoSpaceDE w:val="0"/>
      <w:autoSpaceDN w:val="0"/>
      <w:ind w:right="-432"/>
      <w:jc w:val="both"/>
      <w:outlineLvl w:val="6"/>
    </w:pPr>
  </w:style>
  <w:style w:type="paragraph" w:styleId="Heading8">
    <w:name w:val="heading 8"/>
    <w:basedOn w:val="Normal"/>
    <w:next w:val="Normal"/>
    <w:qFormat/>
    <w:rsid w:val="002C4CFE"/>
    <w:pPr>
      <w:keepNext/>
      <w:tabs>
        <w:tab w:val="left" w:pos="972"/>
        <w:tab w:val="left" w:pos="1260"/>
        <w:tab w:val="left" w:pos="1530"/>
        <w:tab w:val="left" w:pos="6192"/>
        <w:tab w:val="left" w:pos="6912"/>
        <w:tab w:val="left" w:pos="7632"/>
        <w:tab w:val="left" w:pos="8352"/>
        <w:tab w:val="left" w:pos="9072"/>
        <w:tab w:val="left" w:pos="9792"/>
      </w:tabs>
      <w:autoSpaceDE w:val="0"/>
      <w:autoSpaceDN w:val="0"/>
      <w:ind w:left="-270" w:right="-432"/>
      <w:jc w:val="both"/>
      <w:outlineLvl w:val="7"/>
    </w:pPr>
  </w:style>
  <w:style w:type="paragraph" w:styleId="Heading9">
    <w:name w:val="heading 9"/>
    <w:basedOn w:val="Normal"/>
    <w:next w:val="Normal"/>
    <w:qFormat/>
    <w:rsid w:val="002C4CFE"/>
    <w:pPr>
      <w:keepNext/>
      <w:autoSpaceDE w:val="0"/>
      <w:autoSpaceDN w:val="0"/>
      <w:spacing w:after="120"/>
      <w:ind w:left="-288" w:right="-432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4CF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C4CFE"/>
    <w:rPr>
      <w:color w:val="0000FF"/>
      <w:u w:val="single"/>
    </w:rPr>
  </w:style>
  <w:style w:type="paragraph" w:customStyle="1" w:styleId="WPDefaults">
    <w:name w:val="WP Defaults"/>
    <w:basedOn w:val="Normal"/>
    <w:rsid w:val="002C4CFE"/>
    <w:pPr>
      <w:autoSpaceDE w:val="0"/>
      <w:autoSpaceDN w:val="0"/>
    </w:pPr>
  </w:style>
  <w:style w:type="paragraph" w:styleId="BodyTextIndent2">
    <w:name w:val="Body Text Indent 2"/>
    <w:basedOn w:val="Normal"/>
    <w:rsid w:val="002C4CFE"/>
    <w:pPr>
      <w:autoSpaceDE w:val="0"/>
      <w:autoSpaceDN w:val="0"/>
      <w:ind w:right="-432" w:firstLine="30"/>
    </w:pPr>
    <w:rPr>
      <w:sz w:val="22"/>
    </w:rPr>
  </w:style>
  <w:style w:type="paragraph" w:styleId="BlockText">
    <w:name w:val="Block Text"/>
    <w:basedOn w:val="Normal"/>
    <w:rsid w:val="002C4CFE"/>
    <w:pPr>
      <w:autoSpaceDE w:val="0"/>
      <w:autoSpaceDN w:val="0"/>
      <w:ind w:left="-288" w:right="-432"/>
    </w:pPr>
    <w:rPr>
      <w:sz w:val="22"/>
    </w:rPr>
  </w:style>
  <w:style w:type="character" w:styleId="PageNumber">
    <w:name w:val="page number"/>
    <w:basedOn w:val="DefaultParagraphFont"/>
    <w:rsid w:val="002C4CFE"/>
  </w:style>
  <w:style w:type="paragraph" w:styleId="Footer">
    <w:name w:val="footer"/>
    <w:basedOn w:val="Normal"/>
    <w:rsid w:val="002C4CFE"/>
    <w:pPr>
      <w:tabs>
        <w:tab w:val="center" w:pos="4320"/>
        <w:tab w:val="right" w:pos="8640"/>
      </w:tabs>
      <w:autoSpaceDE w:val="0"/>
      <w:autoSpaceDN w:val="0"/>
    </w:pPr>
    <w:rPr>
      <w:sz w:val="20"/>
    </w:rPr>
  </w:style>
  <w:style w:type="paragraph" w:styleId="BodyText">
    <w:name w:val="Body Text"/>
    <w:basedOn w:val="Normal"/>
    <w:link w:val="BodyTextChar"/>
    <w:rsid w:val="002C4CFE"/>
    <w:pPr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right="144"/>
    </w:pPr>
    <w:rPr>
      <w:sz w:val="22"/>
    </w:rPr>
  </w:style>
  <w:style w:type="paragraph" w:styleId="BodyTextIndent">
    <w:name w:val="Body Text Indent"/>
    <w:basedOn w:val="Normal"/>
    <w:link w:val="BodyTextIndentChar"/>
    <w:rsid w:val="002C4CF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160" w:hanging="2160"/>
    </w:pPr>
  </w:style>
  <w:style w:type="paragraph" w:styleId="BodyTextIndent3">
    <w:name w:val="Body Text Indent 3"/>
    <w:basedOn w:val="Normal"/>
    <w:rsid w:val="002C4CFE"/>
    <w:pPr>
      <w:tabs>
        <w:tab w:val="left" w:pos="-180"/>
        <w:tab w:val="left" w:pos="1800"/>
      </w:tabs>
      <w:spacing w:after="120"/>
      <w:ind w:left="-86"/>
      <w:jc w:val="both"/>
    </w:pPr>
  </w:style>
  <w:style w:type="character" w:styleId="FollowedHyperlink">
    <w:name w:val="FollowedHyperlink"/>
    <w:basedOn w:val="DefaultParagraphFont"/>
    <w:rsid w:val="002C4CFE"/>
    <w:rPr>
      <w:color w:val="800080"/>
      <w:u w:val="single"/>
    </w:rPr>
  </w:style>
  <w:style w:type="paragraph" w:styleId="BodyText2">
    <w:name w:val="Body Text 2"/>
    <w:basedOn w:val="Normal"/>
    <w:rsid w:val="002C4CFE"/>
    <w:rPr>
      <w:sz w:val="22"/>
    </w:rPr>
  </w:style>
  <w:style w:type="paragraph" w:styleId="PlainText">
    <w:name w:val="Plain Text"/>
    <w:basedOn w:val="Normal"/>
    <w:rsid w:val="002C4CFE"/>
    <w:rPr>
      <w:rFonts w:ascii="Courier New" w:hAnsi="Courier New"/>
      <w:sz w:val="20"/>
    </w:rPr>
  </w:style>
  <w:style w:type="paragraph" w:styleId="BodyText3">
    <w:name w:val="Body Text 3"/>
    <w:basedOn w:val="Normal"/>
    <w:rsid w:val="002C4CFE"/>
    <w:pPr>
      <w:tabs>
        <w:tab w:val="left" w:pos="-576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right="144"/>
    </w:pPr>
    <w:rPr>
      <w:sz w:val="23"/>
    </w:rPr>
  </w:style>
  <w:style w:type="character" w:styleId="CommentReference">
    <w:name w:val="annotation reference"/>
    <w:basedOn w:val="DefaultParagraphFont"/>
    <w:semiHidden/>
    <w:rsid w:val="005E7E41"/>
    <w:rPr>
      <w:sz w:val="18"/>
    </w:rPr>
  </w:style>
  <w:style w:type="paragraph" w:styleId="CommentText">
    <w:name w:val="annotation text"/>
    <w:basedOn w:val="Normal"/>
    <w:semiHidden/>
    <w:rsid w:val="005E7E41"/>
  </w:style>
  <w:style w:type="paragraph" w:styleId="CommentSubject">
    <w:name w:val="annotation subject"/>
    <w:basedOn w:val="CommentText"/>
    <w:next w:val="CommentText"/>
    <w:semiHidden/>
    <w:rsid w:val="005E7E41"/>
    <w:rPr>
      <w:szCs w:val="20"/>
    </w:rPr>
  </w:style>
  <w:style w:type="paragraph" w:styleId="BalloonText">
    <w:name w:val="Balloon Text"/>
    <w:basedOn w:val="Normal"/>
    <w:semiHidden/>
    <w:rsid w:val="005E7E41"/>
    <w:rPr>
      <w:rFonts w:ascii="Lucida Grande" w:hAnsi="Lucida Grande"/>
      <w:sz w:val="18"/>
      <w:szCs w:val="18"/>
    </w:rPr>
  </w:style>
  <w:style w:type="paragraph" w:customStyle="1" w:styleId="TitlePage">
    <w:name w:val="TitlePage"/>
    <w:basedOn w:val="Normal"/>
    <w:rsid w:val="00E823EE"/>
    <w:pPr>
      <w:widowControl w:val="0"/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hAnsi="Courier New"/>
    </w:rPr>
  </w:style>
  <w:style w:type="paragraph" w:customStyle="1" w:styleId="Default">
    <w:name w:val="Default"/>
    <w:rsid w:val="004B4D7D"/>
    <w:pPr>
      <w:widowControl w:val="0"/>
      <w:autoSpaceDE w:val="0"/>
      <w:autoSpaceDN w:val="0"/>
      <w:adjustRightInd w:val="0"/>
    </w:pPr>
    <w:rPr>
      <w:color w:val="000000"/>
    </w:rPr>
  </w:style>
  <w:style w:type="paragraph" w:styleId="NormalWeb">
    <w:name w:val="Normal (Web)"/>
    <w:basedOn w:val="Normal"/>
    <w:uiPriority w:val="99"/>
    <w:rsid w:val="0070103E"/>
    <w:pPr>
      <w:spacing w:beforeLines="1" w:afterLines="1"/>
    </w:pPr>
    <w:rPr>
      <w:rFonts w:ascii="Times" w:hAnsi="Times"/>
      <w:sz w:val="20"/>
    </w:rPr>
  </w:style>
  <w:style w:type="character" w:customStyle="1" w:styleId="HeaderChar">
    <w:name w:val="Header Char"/>
    <w:basedOn w:val="DefaultParagraphFont"/>
    <w:link w:val="Header"/>
    <w:rsid w:val="00414AB1"/>
    <w:rPr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95FE6"/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5FE6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495FE6"/>
    <w:rPr>
      <w:vertAlign w:val="superscript"/>
    </w:rPr>
  </w:style>
  <w:style w:type="paragraph" w:styleId="ListParagraph">
    <w:name w:val="List Paragraph"/>
    <w:basedOn w:val="Normal"/>
    <w:rsid w:val="00D564A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0411F2"/>
    <w:pPr>
      <w:spacing w:line="480" w:lineRule="auto"/>
      <w:ind w:firstLine="720"/>
    </w:pPr>
    <w:rPr>
      <w:rFonts w:ascii="Times" w:eastAsiaTheme="minorEastAsia" w:hAnsi="Times" w:cstheme="minorBidi"/>
    </w:rPr>
  </w:style>
  <w:style w:type="character" w:customStyle="1" w:styleId="textChar">
    <w:name w:val="text Char"/>
    <w:basedOn w:val="DefaultParagraphFont"/>
    <w:link w:val="text"/>
    <w:rsid w:val="000411F2"/>
    <w:rPr>
      <w:rFonts w:ascii="Times" w:eastAsiaTheme="minorEastAsia" w:hAnsi="Times" w:cstheme="minorBidi"/>
    </w:rPr>
  </w:style>
  <w:style w:type="character" w:customStyle="1" w:styleId="BodyTextChar">
    <w:name w:val="Body Text Char"/>
    <w:basedOn w:val="DefaultParagraphFont"/>
    <w:link w:val="BodyText"/>
    <w:rsid w:val="000411F2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4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footnotes" Target="footnotes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7" Type="http://schemas.openxmlformats.org/officeDocument/2006/relationships/webSettings" Target="webSettings.xml"/><Relationship Id="rId16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openxmlformats.org/officeDocument/2006/relationships/customXml" Target="../customXml/item5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printerSettings" Target="printerSettings/printerSettings1.bin"/><Relationship Id="rId5" Type="http://schemas.microsoft.com/office/2007/relationships/stylesWithEffects" Target="stylesWithEffects.xml"/><Relationship Id="rId10" Type="http://schemas.openxmlformats.org/officeDocument/2006/relationships/hyperlink" Target="http://www.ncbi.nlm.nih.gov.lrc1.usuhs.edu/pubmed/19124068?ordinalpos=1&amp;itool=EntrezSystem2.PEntrez.Pubmed.Pubmed_ResultsPanel.Pubmed_DefaultReportPanel.Pubmed_RVDocSum" TargetMode="External"/><Relationship Id="rId19" Type="http://schemas.openxmlformats.org/officeDocument/2006/relationships/customXml" Target="../customXml/item4.xml"/><Relationship Id="rId1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77B0FE7B5E047874872BC7E8729D8" ma:contentTypeVersion="0" ma:contentTypeDescription="Create a new document." ma:contentTypeScope="" ma:versionID="febb57868c0e2fdf17d6640cc653ca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C009B-2C1E-4C23-A2BF-AB0042E6AC57}"/>
</file>

<file path=customXml/itemProps2.xml><?xml version="1.0" encoding="utf-8"?>
<ds:datastoreItem xmlns:ds="http://schemas.openxmlformats.org/officeDocument/2006/customXml" ds:itemID="{784DDE01-7AAF-FF44-8C4A-199A1D15F72A}"/>
</file>

<file path=customXml/itemProps3.xml><?xml version="1.0" encoding="utf-8"?>
<ds:datastoreItem xmlns:ds="http://schemas.openxmlformats.org/officeDocument/2006/customXml" ds:itemID="{4E5FF225-8B26-E04A-B42F-59DA5DD10549}"/>
</file>

<file path=customXml/itemProps4.xml><?xml version="1.0" encoding="utf-8"?>
<ds:datastoreItem xmlns:ds="http://schemas.openxmlformats.org/officeDocument/2006/customXml" ds:itemID="{12DD5CBD-2596-41ED-AB93-707D16F636E8}"/>
</file>

<file path=customXml/itemProps5.xml><?xml version="1.0" encoding="utf-8"?>
<ds:datastoreItem xmlns:ds="http://schemas.openxmlformats.org/officeDocument/2006/customXml" ds:itemID="{5D19BD22-0A29-41B6-91D5-606F6D3FD4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10961</Words>
  <Characters>62480</Characters>
  <Application>Microsoft Macintosh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Kasper 040409</vt:lpstr>
    </vt:vector>
  </TitlesOfParts>
  <Manager>CEKasper</Manager>
  <Company>USUHS GSN</Company>
  <LinksUpToDate>false</LinksUpToDate>
  <CharactersWithSpaces>73295</CharactersWithSpaces>
  <SharedDoc>false</SharedDoc>
  <HyperlinkBase/>
  <HLinks>
    <vt:vector size="12" baseType="variant">
      <vt:variant>
        <vt:i4>3145729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http://www.ncbi.nlm.nih.gov.lrc1.usuhs.edu/pubmed/19124068?ordinalpos=1&amp;itool=EntrezSystem2.PEntrez.Pubmed.Pubmed_ResultsPanel.Pubmed_DefaultReportPanel.Pubmed_RVDocSum</vt:lpwstr>
      </vt:variant>
      <vt:variant>
        <vt:lpwstr/>
      </vt:variant>
      <vt:variant>
        <vt:i4>4259883</vt:i4>
      </vt:variant>
      <vt:variant>
        <vt:i4>0</vt:i4>
      </vt:variant>
      <vt:variant>
        <vt:i4>0</vt:i4>
      </vt:variant>
      <vt:variant>
        <vt:i4>5</vt:i4>
      </vt:variant>
      <vt:variant>
        <vt:lpwstr>mailto:Christine.Kasper@va.gov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Kasper 040409</dc:title>
  <dc:subject>CV</dc:subject>
  <dc:creator>CEKasper</dc:creator>
  <cp:keywords>CV</cp:keywords>
  <dc:description>revision of prior CV, update</dc:description>
  <cp:lastModifiedBy>Chris Kasper</cp:lastModifiedBy>
  <cp:revision>3</cp:revision>
  <cp:lastPrinted>2014-07-28T19:54:00Z</cp:lastPrinted>
  <dcterms:created xsi:type="dcterms:W3CDTF">2014-07-28T19:53:00Z</dcterms:created>
  <dcterms:modified xsi:type="dcterms:W3CDTF">2014-07-28T20:12:00Z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-277716609</vt:i4>
  </property>
  <property fmtid="{D5CDD505-2E9C-101B-9397-08002B2CF9AE}" pid="3" name="_EmailSubject">
    <vt:lpwstr>Curriculum Vitae revised 10 2002</vt:lpwstr>
  </property>
  <property fmtid="{D5CDD505-2E9C-101B-9397-08002B2CF9AE}" pid="4" name="_AuthorEmail">
    <vt:lpwstr>bsmaw@son.jhmi.edu</vt:lpwstr>
  </property>
  <property fmtid="{D5CDD505-2E9C-101B-9397-08002B2CF9AE}" pid="5" name="_AuthorEmailDisplayName">
    <vt:lpwstr>Smaw, Brenda</vt:lpwstr>
  </property>
  <property fmtid="{D5CDD505-2E9C-101B-9397-08002B2CF9AE}" pid="6" name="_ReviewingToolsShownOnce">
    <vt:lpwstr/>
  </property>
  <property fmtid="{D5CDD505-2E9C-101B-9397-08002B2CF9AE}" pid="7" name="Mendeley Document_1">
    <vt:lpwstr>True</vt:lpwstr>
  </property>
  <property fmtid="{D5CDD505-2E9C-101B-9397-08002B2CF9AE}" pid="8" name="Mendeley Citation Style_1">
    <vt:lpwstr>http://www.zotero.org/styles/apa</vt:lpwstr>
  </property>
  <property fmtid="{D5CDD505-2E9C-101B-9397-08002B2CF9AE}" pid="9" name="Mendeley User Name_1">
    <vt:lpwstr>Christine.Kasper@va.gov@www.mendeley.com</vt:lpwstr>
  </property>
  <property fmtid="{D5CDD505-2E9C-101B-9397-08002B2CF9AE}" pid="10" name="ContentTypeId">
    <vt:lpwstr>0x0101004E877B0FE7B5E047874872BC7E8729D8</vt:lpwstr>
  </property>
</Properties>
</file>