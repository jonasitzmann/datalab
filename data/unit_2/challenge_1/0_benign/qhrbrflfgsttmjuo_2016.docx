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30C" w:rsidRPr="008730CE" w:rsidRDefault="0095130C" w:rsidP="0095130C">
      <w:pPr>
        <w:autoSpaceDE w:val="0"/>
        <w:autoSpaceDN w:val="0"/>
        <w:spacing w:line="240" w:lineRule="auto"/>
        <w:jc w:val="center"/>
        <w:rPr>
          <w:rFonts w:ascii="Times New Roman" w:eastAsia="Times New Roman" w:hAnsi="Times New Roman" w:cs="Times New Roman"/>
          <w:b/>
          <w:bCs/>
          <w:caps/>
          <w:sz w:val="64"/>
          <w:szCs w:val="64"/>
          <w:u w:val="single"/>
        </w:rPr>
      </w:pPr>
      <w:r w:rsidRPr="008730CE">
        <w:rPr>
          <w:rFonts w:ascii="Times New Roman" w:eastAsia="Times New Roman" w:hAnsi="Times New Roman" w:cs="Times New Roman"/>
          <w:b/>
          <w:bCs/>
          <w:caps/>
          <w:sz w:val="64"/>
          <w:szCs w:val="64"/>
          <w:u w:val="single"/>
        </w:rPr>
        <w:t>Notice of Privacy Practices</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r w:rsidRPr="00DF34CF">
        <w:rPr>
          <w:rFonts w:ascii="Times New Roman" w:eastAsia="Times New Roman" w:hAnsi="Times New Roman" w:cs="Times New Roman"/>
          <w:b/>
          <w:bCs/>
          <w:sz w:val="24"/>
          <w:szCs w:val="24"/>
        </w:rPr>
        <w:t>THIS NOTICE DESCRIBES HOW MEDICAL INFORMATION ABOUT YOU MAY BE USED AND DISCLOSED AND HOW YOU CAN GET ACCESS TO THIS INFORMATION.  PLEASE REVIEW IT CAREFULLY</w:t>
      </w:r>
      <w:r w:rsidRPr="00DF34CF">
        <w:rPr>
          <w:rFonts w:ascii="Times New Roman" w:eastAsia="Times New Roman" w:hAnsi="Times New Roman" w:cs="Times New Roman"/>
          <w:sz w:val="24"/>
          <w:szCs w:val="24"/>
        </w:rPr>
        <w:t xml:space="preserve">. </w:t>
      </w:r>
    </w:p>
    <w:p w:rsidR="0095130C" w:rsidRPr="00197575" w:rsidRDefault="0095130C" w:rsidP="0095130C">
      <w:pPr>
        <w:autoSpaceDE w:val="0"/>
        <w:autoSpaceDN w:val="0"/>
        <w:spacing w:after="240" w:line="240" w:lineRule="auto"/>
        <w:jc w:val="both"/>
        <w:rPr>
          <w:rFonts w:ascii="Times New Roman" w:eastAsia="Times New Roman" w:hAnsi="Times New Roman" w:cs="Times New Roman"/>
          <w:b/>
          <w:bCs/>
          <w:sz w:val="24"/>
          <w:szCs w:val="24"/>
        </w:rPr>
      </w:pPr>
      <w:r w:rsidRPr="00DF34CF">
        <w:rPr>
          <w:rFonts w:ascii="Times New Roman" w:eastAsia="Times New Roman" w:hAnsi="Times New Roman" w:cs="Times New Roman"/>
          <w:b/>
          <w:bCs/>
          <w:sz w:val="24"/>
          <w:szCs w:val="24"/>
        </w:rPr>
        <w:t xml:space="preserve">Who Presents this </w:t>
      </w:r>
      <w:proofErr w:type="gramStart"/>
      <w:r w:rsidRPr="00DF34CF">
        <w:rPr>
          <w:rFonts w:ascii="Times New Roman" w:eastAsia="Times New Roman" w:hAnsi="Times New Roman" w:cs="Times New Roman"/>
          <w:b/>
          <w:bCs/>
          <w:sz w:val="24"/>
          <w:szCs w:val="24"/>
        </w:rPr>
        <w:t>Notice</w:t>
      </w:r>
      <w:proofErr w:type="gramEnd"/>
      <w:r w:rsidRPr="00DF34CF">
        <w:rPr>
          <w:rFonts w:ascii="Times New Roman" w:eastAsia="Times New Roman" w:hAnsi="Times New Roman" w:cs="Times New Roman"/>
          <w:b/>
          <w:bCs/>
          <w:sz w:val="24"/>
          <w:szCs w:val="24"/>
        </w:rPr>
        <w:t xml:space="preserve"> </w:t>
      </w:r>
    </w:p>
    <w:p w:rsidR="0095130C" w:rsidRPr="00DF34CF" w:rsidRDefault="0095130C" w:rsidP="0095130C">
      <w:pPr>
        <w:widowControl w:val="0"/>
        <w:suppressAutoHyphens/>
        <w:autoSpaceDE w:val="0"/>
        <w:autoSpaceDN w:val="0"/>
        <w:spacing w:after="240" w:line="240" w:lineRule="auto"/>
        <w:jc w:val="both"/>
        <w:rPr>
          <w:rFonts w:ascii="Times New Roman" w:eastAsia="Times New Roman" w:hAnsi="Times New Roman" w:cs="Times New Roman"/>
          <w:sz w:val="24"/>
          <w:szCs w:val="24"/>
        </w:rPr>
      </w:pPr>
      <w:r w:rsidRPr="00197575">
        <w:rPr>
          <w:rFonts w:ascii="Times New Roman" w:eastAsia="Times New Roman" w:hAnsi="Times New Roman" w:cs="Times New Roman"/>
          <w:sz w:val="24"/>
          <w:szCs w:val="24"/>
        </w:rPr>
        <w:t xml:space="preserve">This Notice describes the privacy practices of </w:t>
      </w:r>
      <w:proofErr w:type="spellStart"/>
      <w:r w:rsidR="00B001A7" w:rsidRPr="00197575">
        <w:rPr>
          <w:rFonts w:ascii="Times New Roman" w:eastAsia="Times New Roman" w:hAnsi="Times New Roman" w:cs="Times New Roman"/>
          <w:sz w:val="24"/>
          <w:szCs w:val="24"/>
        </w:rPr>
        <w:t>MedPost</w:t>
      </w:r>
      <w:proofErr w:type="spellEnd"/>
      <w:r w:rsidR="00B001A7" w:rsidRPr="00197575">
        <w:rPr>
          <w:rFonts w:ascii="Times New Roman" w:eastAsia="Times New Roman" w:hAnsi="Times New Roman" w:cs="Times New Roman"/>
          <w:sz w:val="24"/>
          <w:szCs w:val="24"/>
        </w:rPr>
        <w:t xml:space="preserve"> Urgent Care </w:t>
      </w:r>
      <w:r w:rsidRPr="00197575">
        <w:rPr>
          <w:rFonts w:ascii="Times New Roman" w:eastAsia="Times New Roman" w:hAnsi="Times New Roman" w:cs="Times New Roman"/>
          <w:sz w:val="24"/>
          <w:szCs w:val="24"/>
        </w:rPr>
        <w:t xml:space="preserve">and members of its workforce, as well as the physician members of the medical staff and allied health professionals who practice at the </w:t>
      </w:r>
      <w:r w:rsidR="008F400C" w:rsidRPr="00197575">
        <w:rPr>
          <w:rFonts w:ascii="Times New Roman" w:eastAsia="Times New Roman" w:hAnsi="Times New Roman" w:cs="Times New Roman"/>
          <w:sz w:val="24"/>
          <w:szCs w:val="24"/>
        </w:rPr>
        <w:t>Center</w:t>
      </w:r>
      <w:r w:rsidRPr="00197575">
        <w:rPr>
          <w:rFonts w:ascii="Times New Roman" w:eastAsia="Times New Roman" w:hAnsi="Times New Roman" w:cs="Times New Roman"/>
          <w:sz w:val="24"/>
          <w:szCs w:val="24"/>
        </w:rPr>
        <w:t xml:space="preserve">. The </w:t>
      </w:r>
      <w:r w:rsidR="008F400C" w:rsidRPr="00197575">
        <w:rPr>
          <w:rFonts w:ascii="Times New Roman" w:eastAsia="Times New Roman" w:hAnsi="Times New Roman" w:cs="Times New Roman"/>
          <w:sz w:val="24"/>
          <w:szCs w:val="24"/>
        </w:rPr>
        <w:t>Center</w:t>
      </w:r>
      <w:r w:rsidRPr="00197575">
        <w:rPr>
          <w:rFonts w:ascii="Times New Roman" w:eastAsia="Times New Roman" w:hAnsi="Times New Roman" w:cs="Times New Roman"/>
          <w:sz w:val="24"/>
          <w:szCs w:val="24"/>
        </w:rPr>
        <w:t xml:space="preserve"> and the individual health care providers together are sometimes called "the </w:t>
      </w:r>
      <w:r w:rsidR="008F400C" w:rsidRPr="00197575">
        <w:rPr>
          <w:rFonts w:ascii="Times New Roman" w:eastAsia="Times New Roman" w:hAnsi="Times New Roman" w:cs="Times New Roman"/>
          <w:sz w:val="24"/>
          <w:szCs w:val="24"/>
        </w:rPr>
        <w:t>Center</w:t>
      </w:r>
      <w:r w:rsidRPr="00197575">
        <w:rPr>
          <w:rFonts w:ascii="Times New Roman" w:eastAsia="Times New Roman" w:hAnsi="Times New Roman" w:cs="Times New Roman"/>
          <w:sz w:val="24"/>
          <w:szCs w:val="24"/>
        </w:rPr>
        <w:t xml:space="preserve"> and Health Professionals" in this Notice.  While the </w:t>
      </w:r>
      <w:r w:rsidR="008F400C" w:rsidRPr="00197575">
        <w:rPr>
          <w:rFonts w:ascii="Times New Roman" w:eastAsia="Times New Roman" w:hAnsi="Times New Roman" w:cs="Times New Roman"/>
          <w:sz w:val="24"/>
          <w:szCs w:val="24"/>
        </w:rPr>
        <w:t>Center</w:t>
      </w:r>
      <w:r w:rsidRPr="00197575">
        <w:rPr>
          <w:rFonts w:ascii="Times New Roman" w:eastAsia="Times New Roman" w:hAnsi="Times New Roman" w:cs="Times New Roman"/>
          <w:sz w:val="24"/>
          <w:szCs w:val="24"/>
        </w:rPr>
        <w:t xml:space="preserve"> and Health Professionals engage in many joint activities and provide services in a clinically integrated care setting, the </w:t>
      </w:r>
      <w:r w:rsidR="008F400C" w:rsidRPr="00197575">
        <w:rPr>
          <w:rFonts w:ascii="Times New Roman" w:eastAsia="Times New Roman" w:hAnsi="Times New Roman" w:cs="Times New Roman"/>
          <w:sz w:val="24"/>
          <w:szCs w:val="24"/>
        </w:rPr>
        <w:t>Center</w:t>
      </w:r>
      <w:r w:rsidRPr="00197575">
        <w:rPr>
          <w:rFonts w:ascii="Times New Roman" w:eastAsia="Times New Roman" w:hAnsi="Times New Roman" w:cs="Times New Roman"/>
          <w:sz w:val="24"/>
          <w:szCs w:val="24"/>
        </w:rPr>
        <w:t xml:space="preserve"> and Health Professionals each are separate legal entities.  This Notice applies to services furnished to you at </w:t>
      </w:r>
      <w:r w:rsidR="00B001A7" w:rsidRPr="00197575">
        <w:rPr>
          <w:rFonts w:ascii="Times New Roman" w:eastAsia="Times New Roman" w:hAnsi="Times New Roman" w:cs="Times New Roman"/>
          <w:bCs/>
          <w:sz w:val="24"/>
          <w:szCs w:val="24"/>
        </w:rPr>
        <w:t>3090 N Goliad, Rockwall, TX 75087</w:t>
      </w:r>
      <w:r w:rsidRPr="00197575">
        <w:rPr>
          <w:rFonts w:ascii="Times New Roman" w:eastAsia="Times New Roman" w:hAnsi="Times New Roman" w:cs="Times New Roman"/>
          <w:sz w:val="24"/>
          <w:szCs w:val="24"/>
        </w:rPr>
        <w:t xml:space="preserve"> as a </w:t>
      </w:r>
      <w:r w:rsidR="008F400C" w:rsidRPr="00197575">
        <w:rPr>
          <w:rFonts w:ascii="Times New Roman" w:eastAsia="Times New Roman" w:hAnsi="Times New Roman" w:cs="Times New Roman"/>
          <w:sz w:val="24"/>
          <w:szCs w:val="24"/>
        </w:rPr>
        <w:t>Center</w:t>
      </w:r>
      <w:r w:rsidRPr="00197575">
        <w:rPr>
          <w:rFonts w:ascii="Times New Roman" w:eastAsia="Times New Roman" w:hAnsi="Times New Roman" w:cs="Times New Roman"/>
          <w:sz w:val="24"/>
          <w:szCs w:val="24"/>
        </w:rPr>
        <w:t xml:space="preserve"> outpatient </w:t>
      </w:r>
      <w:r w:rsidRPr="00197575">
        <w:rPr>
          <w:rFonts w:ascii="Times New Roman" w:eastAsia="Times New Roman" w:hAnsi="Times New Roman" w:cs="Times New Roman"/>
          <w:bCs/>
          <w:sz w:val="24"/>
          <w:szCs w:val="24"/>
        </w:rPr>
        <w:t xml:space="preserve">or any other services provided to you in a </w:t>
      </w:r>
      <w:r w:rsidR="008F400C" w:rsidRPr="00197575">
        <w:rPr>
          <w:rFonts w:ascii="Times New Roman" w:eastAsia="Times New Roman" w:hAnsi="Times New Roman" w:cs="Times New Roman"/>
          <w:bCs/>
          <w:sz w:val="24"/>
          <w:szCs w:val="24"/>
        </w:rPr>
        <w:t>Center</w:t>
      </w:r>
      <w:r w:rsidRPr="00197575">
        <w:rPr>
          <w:rFonts w:ascii="Times New Roman" w:eastAsia="Times New Roman" w:hAnsi="Times New Roman" w:cs="Times New Roman"/>
          <w:bCs/>
          <w:sz w:val="24"/>
          <w:szCs w:val="24"/>
        </w:rPr>
        <w:t xml:space="preserve">-affiliated program involving the </w:t>
      </w:r>
      <w:r w:rsidRPr="00DF34CF">
        <w:rPr>
          <w:rFonts w:ascii="Times New Roman" w:eastAsia="Times New Roman" w:hAnsi="Times New Roman" w:cs="Times New Roman"/>
          <w:bCs/>
          <w:sz w:val="24"/>
          <w:szCs w:val="24"/>
        </w:rPr>
        <w:t>use or disclosure of your health information</w:t>
      </w:r>
      <w:r w:rsidRPr="00DF34CF">
        <w:rPr>
          <w:rFonts w:ascii="Times New Roman" w:eastAsia="Times New Roman" w:hAnsi="Times New Roman" w:cs="Times New Roman"/>
          <w:sz w:val="24"/>
          <w:szCs w:val="24"/>
        </w:rPr>
        <w:t>.</w:t>
      </w:r>
    </w:p>
    <w:p w:rsidR="0095130C" w:rsidRPr="00DF34CF" w:rsidRDefault="0095130C" w:rsidP="0095130C">
      <w:pPr>
        <w:widowControl w:val="0"/>
        <w:tabs>
          <w:tab w:val="left" w:pos="720"/>
        </w:tabs>
        <w:suppressAutoHyphens/>
        <w:autoSpaceDE w:val="0"/>
        <w:autoSpaceDN w:val="0"/>
        <w:spacing w:after="240" w:line="240" w:lineRule="auto"/>
        <w:rPr>
          <w:rFonts w:ascii="Times New Roman" w:eastAsia="Times New Roman" w:hAnsi="Times New Roman" w:cs="Times New Roman"/>
          <w:b/>
          <w:bCs/>
          <w:sz w:val="24"/>
          <w:szCs w:val="24"/>
        </w:rPr>
      </w:pPr>
      <w:r w:rsidRPr="00DF34CF">
        <w:rPr>
          <w:rFonts w:ascii="Times New Roman" w:eastAsia="Times New Roman" w:hAnsi="Times New Roman" w:cs="Times New Roman"/>
          <w:b/>
          <w:bCs/>
          <w:sz w:val="24"/>
          <w:szCs w:val="24"/>
        </w:rPr>
        <w:t>Privacy Obligations</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r w:rsidRPr="00DF34CF">
        <w:rPr>
          <w:rFonts w:ascii="Times New Roman" w:eastAsia="Times New Roman" w:hAnsi="Times New Roman" w:cs="Times New Roman"/>
          <w:sz w:val="24"/>
          <w:szCs w:val="24"/>
        </w:rPr>
        <w:t xml:space="preserve">The </w:t>
      </w:r>
      <w:r w:rsidR="008F400C">
        <w:rPr>
          <w:rFonts w:ascii="Times New Roman" w:eastAsia="Times New Roman" w:hAnsi="Times New Roman" w:cs="Times New Roman"/>
          <w:sz w:val="24"/>
          <w:szCs w:val="24"/>
        </w:rPr>
        <w:t>Center</w:t>
      </w:r>
      <w:r w:rsidRPr="00DF34CF">
        <w:rPr>
          <w:rFonts w:ascii="Times New Roman" w:eastAsia="Times New Roman" w:hAnsi="Times New Roman" w:cs="Times New Roman"/>
          <w:sz w:val="24"/>
          <w:szCs w:val="24"/>
        </w:rPr>
        <w:t xml:space="preserve"> and Health Professionals each are required by law to maintain the privacy of your health information ("</w:t>
      </w:r>
      <w:r w:rsidRPr="00DF34CF">
        <w:rPr>
          <w:rFonts w:ascii="Times New Roman" w:eastAsia="Times New Roman" w:hAnsi="Times New Roman" w:cs="Times New Roman"/>
          <w:bCs/>
          <w:sz w:val="24"/>
          <w:szCs w:val="24"/>
        </w:rPr>
        <w:t>Protected Health Information</w:t>
      </w:r>
      <w:r w:rsidRPr="00DF34CF">
        <w:rPr>
          <w:rFonts w:ascii="Times New Roman" w:eastAsia="Times New Roman" w:hAnsi="Times New Roman" w:cs="Times New Roman"/>
          <w:sz w:val="24"/>
          <w:szCs w:val="24"/>
        </w:rPr>
        <w:t>" or "</w:t>
      </w:r>
      <w:r w:rsidRPr="00DF34CF">
        <w:rPr>
          <w:rFonts w:ascii="Times New Roman" w:eastAsia="Times New Roman" w:hAnsi="Times New Roman" w:cs="Times New Roman"/>
          <w:bCs/>
          <w:sz w:val="24"/>
          <w:szCs w:val="24"/>
        </w:rPr>
        <w:t>PHI</w:t>
      </w:r>
      <w:r w:rsidRPr="00DF34CF">
        <w:rPr>
          <w:rFonts w:ascii="Times New Roman" w:eastAsia="Times New Roman" w:hAnsi="Times New Roman" w:cs="Times New Roman"/>
          <w:sz w:val="24"/>
          <w:szCs w:val="24"/>
        </w:rPr>
        <w:t xml:space="preserve">") and to provide you with this Notice of legal duties and privacy practices with respect to your Protected Health Information.  </w:t>
      </w:r>
      <w:r w:rsidR="00812B82" w:rsidRPr="0090782E">
        <w:rPr>
          <w:rFonts w:ascii="Times New Roman" w:eastAsia="Times New Roman" w:hAnsi="Times New Roman" w:cs="Times New Roman"/>
          <w:sz w:val="24"/>
          <w:szCs w:val="24"/>
        </w:rPr>
        <w:t xml:space="preserve">The </w:t>
      </w:r>
      <w:r w:rsidR="008F400C">
        <w:rPr>
          <w:rFonts w:ascii="Times New Roman" w:eastAsia="Times New Roman" w:hAnsi="Times New Roman" w:cs="Times New Roman"/>
          <w:sz w:val="24"/>
          <w:szCs w:val="24"/>
        </w:rPr>
        <w:t>Center</w:t>
      </w:r>
      <w:r w:rsidR="00812B82" w:rsidRPr="0090782E">
        <w:rPr>
          <w:rFonts w:ascii="Times New Roman" w:eastAsia="Times New Roman" w:hAnsi="Times New Roman" w:cs="Times New Roman"/>
          <w:sz w:val="24"/>
          <w:szCs w:val="24"/>
        </w:rPr>
        <w:t xml:space="preserve"> and Health Professionals use computerized</w:t>
      </w:r>
      <w:r w:rsidR="00812B82">
        <w:rPr>
          <w:rFonts w:ascii="Times New Roman" w:eastAsia="Times New Roman" w:hAnsi="Times New Roman" w:cs="Times New Roman"/>
          <w:sz w:val="24"/>
          <w:szCs w:val="24"/>
        </w:rPr>
        <w:t xml:space="preserve"> systems that may subject your Protected H</w:t>
      </w:r>
      <w:r w:rsidR="00812B82" w:rsidRPr="0090782E">
        <w:rPr>
          <w:rFonts w:ascii="Times New Roman" w:eastAsia="Times New Roman" w:hAnsi="Times New Roman" w:cs="Times New Roman"/>
          <w:sz w:val="24"/>
          <w:szCs w:val="24"/>
        </w:rPr>
        <w:t xml:space="preserve">ealth </w:t>
      </w:r>
      <w:r w:rsidR="00812B82">
        <w:rPr>
          <w:rFonts w:ascii="Times New Roman" w:eastAsia="Times New Roman" w:hAnsi="Times New Roman" w:cs="Times New Roman"/>
          <w:sz w:val="24"/>
          <w:szCs w:val="24"/>
        </w:rPr>
        <w:t>I</w:t>
      </w:r>
      <w:r w:rsidR="00812B82" w:rsidRPr="0090782E">
        <w:rPr>
          <w:rFonts w:ascii="Times New Roman" w:eastAsia="Times New Roman" w:hAnsi="Times New Roman" w:cs="Times New Roman"/>
          <w:sz w:val="24"/>
          <w:szCs w:val="24"/>
        </w:rPr>
        <w:t>nformation to electronic disclosure for purposes of treatment, payment and/or health care operations</w:t>
      </w:r>
      <w:r w:rsidR="00812B82">
        <w:rPr>
          <w:rFonts w:ascii="Times New Roman" w:eastAsia="Times New Roman" w:hAnsi="Times New Roman" w:cs="Times New Roman"/>
          <w:sz w:val="24"/>
          <w:szCs w:val="24"/>
        </w:rPr>
        <w:t xml:space="preserve"> as described below</w:t>
      </w:r>
      <w:r w:rsidR="00812B82" w:rsidRPr="0090782E">
        <w:rPr>
          <w:rFonts w:ascii="Times New Roman" w:eastAsia="Times New Roman" w:hAnsi="Times New Roman" w:cs="Times New Roman"/>
          <w:sz w:val="24"/>
          <w:szCs w:val="24"/>
        </w:rPr>
        <w:t>.</w:t>
      </w:r>
      <w:r w:rsidR="00812B82">
        <w:rPr>
          <w:rFonts w:ascii="Times New Roman" w:eastAsia="Times New Roman" w:hAnsi="Times New Roman" w:cs="Times New Roman"/>
          <w:sz w:val="24"/>
          <w:szCs w:val="24"/>
        </w:rPr>
        <w:t xml:space="preserve"> </w:t>
      </w:r>
      <w:r w:rsidRPr="00DF34CF">
        <w:rPr>
          <w:rFonts w:ascii="Times New Roman" w:eastAsia="Times New Roman" w:hAnsi="Times New Roman" w:cs="Times New Roman"/>
          <w:sz w:val="24"/>
          <w:szCs w:val="24"/>
        </w:rPr>
        <w:t xml:space="preserve">When the </w:t>
      </w:r>
      <w:r w:rsidR="008F400C">
        <w:rPr>
          <w:rFonts w:ascii="Times New Roman" w:eastAsia="Times New Roman" w:hAnsi="Times New Roman" w:cs="Times New Roman"/>
          <w:sz w:val="24"/>
          <w:szCs w:val="24"/>
        </w:rPr>
        <w:t>Center</w:t>
      </w:r>
      <w:r w:rsidRPr="00DF34CF">
        <w:rPr>
          <w:rFonts w:ascii="Times New Roman" w:eastAsia="Times New Roman" w:hAnsi="Times New Roman" w:cs="Times New Roman"/>
          <w:sz w:val="24"/>
          <w:szCs w:val="24"/>
        </w:rPr>
        <w:t xml:space="preserve"> and Health Professionals use or disclose your Protected Health Information, the </w:t>
      </w:r>
      <w:r w:rsidR="008F400C">
        <w:rPr>
          <w:rFonts w:ascii="Times New Roman" w:eastAsia="Times New Roman" w:hAnsi="Times New Roman" w:cs="Times New Roman"/>
          <w:sz w:val="24"/>
          <w:szCs w:val="24"/>
        </w:rPr>
        <w:t>Center</w:t>
      </w:r>
      <w:r w:rsidRPr="00DF34CF">
        <w:rPr>
          <w:rFonts w:ascii="Times New Roman" w:eastAsia="Times New Roman" w:hAnsi="Times New Roman" w:cs="Times New Roman"/>
          <w:sz w:val="24"/>
          <w:szCs w:val="24"/>
        </w:rPr>
        <w:t xml:space="preserve"> and Health Professionals are required to abide by the terms of this Notice (or other notice in effect at the time of the use or disclosure). </w:t>
      </w:r>
    </w:p>
    <w:p w:rsidR="0095130C" w:rsidRPr="00DF34CF" w:rsidRDefault="0095130C" w:rsidP="0095130C">
      <w:pPr>
        <w:autoSpaceDE w:val="0"/>
        <w:autoSpaceDN w:val="0"/>
        <w:spacing w:after="240" w:line="240" w:lineRule="auto"/>
        <w:rPr>
          <w:rFonts w:ascii="Times New Roman" w:eastAsia="Times New Roman" w:hAnsi="Times New Roman" w:cs="Times New Roman"/>
          <w:b/>
          <w:bCs/>
          <w:sz w:val="24"/>
          <w:szCs w:val="24"/>
        </w:rPr>
      </w:pPr>
      <w:r w:rsidRPr="00DF34CF">
        <w:rPr>
          <w:rFonts w:ascii="Times New Roman" w:eastAsia="Times New Roman" w:hAnsi="Times New Roman" w:cs="Times New Roman"/>
          <w:b/>
          <w:bCs/>
          <w:sz w:val="24"/>
          <w:szCs w:val="24"/>
        </w:rPr>
        <w:t xml:space="preserve">Permissible Uses and Disclosures </w:t>
      </w:r>
      <w:proofErr w:type="gramStart"/>
      <w:r w:rsidRPr="00DF34CF">
        <w:rPr>
          <w:rFonts w:ascii="Times New Roman" w:eastAsia="Times New Roman" w:hAnsi="Times New Roman" w:cs="Times New Roman"/>
          <w:b/>
          <w:bCs/>
          <w:sz w:val="24"/>
          <w:szCs w:val="24"/>
        </w:rPr>
        <w:t>Without</w:t>
      </w:r>
      <w:proofErr w:type="gramEnd"/>
      <w:r w:rsidRPr="00DF34CF">
        <w:rPr>
          <w:rFonts w:ascii="Times New Roman" w:eastAsia="Times New Roman" w:hAnsi="Times New Roman" w:cs="Times New Roman"/>
          <w:b/>
          <w:bCs/>
          <w:sz w:val="24"/>
          <w:szCs w:val="24"/>
        </w:rPr>
        <w:t xml:space="preserve"> Your Written Authorization</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certain situations </w:t>
      </w:r>
      <w:r w:rsidRPr="00DF34CF">
        <w:rPr>
          <w:rFonts w:ascii="Times New Roman" w:eastAsia="Times New Roman" w:hAnsi="Times New Roman" w:cs="Times New Roman"/>
          <w:sz w:val="24"/>
          <w:szCs w:val="24"/>
        </w:rPr>
        <w:t xml:space="preserve">your written authorization must be obtained in order to use and/or disclose your PHI.  However, the </w:t>
      </w:r>
      <w:r w:rsidR="008F400C">
        <w:rPr>
          <w:rFonts w:ascii="Times New Roman" w:eastAsia="Times New Roman" w:hAnsi="Times New Roman" w:cs="Times New Roman"/>
          <w:sz w:val="24"/>
          <w:szCs w:val="24"/>
        </w:rPr>
        <w:t>Center</w:t>
      </w:r>
      <w:r w:rsidRPr="00DF34CF">
        <w:rPr>
          <w:rFonts w:ascii="Times New Roman" w:eastAsia="Times New Roman" w:hAnsi="Times New Roman" w:cs="Times New Roman"/>
          <w:sz w:val="24"/>
          <w:szCs w:val="24"/>
        </w:rPr>
        <w:t xml:space="preserve"> and Health Professionals do not need any type of authorization from you for the following uses and disclosures: </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proofErr w:type="gramStart"/>
      <w:r w:rsidRPr="00DF34CF">
        <w:rPr>
          <w:rFonts w:ascii="Times New Roman" w:eastAsia="Times New Roman" w:hAnsi="Times New Roman" w:cs="Times New Roman"/>
          <w:sz w:val="24"/>
          <w:szCs w:val="24"/>
          <w:u w:val="single"/>
        </w:rPr>
        <w:t>Uses and Disclosures for Treatment, Payment and Health Care Operations</w:t>
      </w:r>
      <w:r w:rsidRPr="00DF34CF">
        <w:rPr>
          <w:rFonts w:ascii="Times New Roman" w:eastAsia="Times New Roman" w:hAnsi="Times New Roman" w:cs="Times New Roman"/>
          <w:sz w:val="24"/>
          <w:szCs w:val="24"/>
        </w:rPr>
        <w:t>.</w:t>
      </w:r>
      <w:proofErr w:type="gramEnd"/>
      <w:r w:rsidRPr="00DF34CF">
        <w:rPr>
          <w:rFonts w:ascii="Times New Roman" w:eastAsia="Times New Roman" w:hAnsi="Times New Roman" w:cs="Times New Roman"/>
          <w:sz w:val="24"/>
          <w:szCs w:val="24"/>
        </w:rPr>
        <w:t xml:space="preserve">  Your </w:t>
      </w:r>
      <w:proofErr w:type="gramStart"/>
      <w:r w:rsidRPr="00DF34CF">
        <w:rPr>
          <w:rFonts w:ascii="Times New Roman" w:eastAsia="Times New Roman" w:hAnsi="Times New Roman" w:cs="Times New Roman"/>
          <w:sz w:val="24"/>
          <w:szCs w:val="24"/>
        </w:rPr>
        <w:t>PHI,</w:t>
      </w:r>
      <w:proofErr w:type="gramEnd"/>
      <w:r>
        <w:rPr>
          <w:rFonts w:ascii="Times New Roman" w:eastAsia="Times New Roman" w:hAnsi="Times New Roman" w:cs="Times New Roman"/>
          <w:sz w:val="24"/>
          <w:szCs w:val="24"/>
        </w:rPr>
        <w:t xml:space="preserve"> </w:t>
      </w:r>
      <w:r w:rsidRPr="00DF34CF">
        <w:rPr>
          <w:rFonts w:ascii="Times New Roman" w:eastAsia="Times New Roman" w:hAnsi="Times New Roman" w:cs="Times New Roman"/>
          <w:sz w:val="24"/>
          <w:szCs w:val="24"/>
        </w:rPr>
        <w:t xml:space="preserve">may be used and disclosed to treat you, obtain payment for services provided to you and conduct “health care operations” as detailed below: </w:t>
      </w:r>
    </w:p>
    <w:p w:rsidR="0095130C" w:rsidRPr="00DF34CF" w:rsidRDefault="0095130C" w:rsidP="0095130C">
      <w:pPr>
        <w:widowControl w:val="0"/>
        <w:numPr>
          <w:ilvl w:val="0"/>
          <w:numId w:val="1"/>
        </w:numPr>
        <w:autoSpaceDE w:val="0"/>
        <w:autoSpaceDN w:val="0"/>
        <w:spacing w:after="240" w:line="240" w:lineRule="auto"/>
        <w:ind w:left="360"/>
        <w:jc w:val="both"/>
        <w:rPr>
          <w:rFonts w:ascii="Times New Roman" w:eastAsia="Times New Roman" w:hAnsi="Times New Roman" w:cs="Times New Roman"/>
          <w:sz w:val="24"/>
          <w:szCs w:val="24"/>
        </w:rPr>
      </w:pPr>
      <w:r w:rsidRPr="00DF34CF">
        <w:rPr>
          <w:rFonts w:ascii="Times New Roman" w:eastAsia="Times New Roman" w:hAnsi="Times New Roman" w:cs="Times New Roman"/>
          <w:sz w:val="24"/>
          <w:szCs w:val="24"/>
          <w:u w:val="single"/>
        </w:rPr>
        <w:t>Treatment</w:t>
      </w:r>
      <w:r w:rsidRPr="00DF34CF">
        <w:rPr>
          <w:rFonts w:ascii="Times New Roman" w:eastAsia="Times New Roman" w:hAnsi="Times New Roman" w:cs="Times New Roman"/>
          <w:sz w:val="24"/>
          <w:szCs w:val="24"/>
        </w:rPr>
        <w:t>.  Your PHI may be used and disclosed to provide treatment and other services to you--for example, to diagnose and treat your injury or illness.  In addition, you may be contacted to provide you appointment reminders or information about treatment alternatives or other health-related benefits and services that may be of interest to you.  Your PHI may also be disclosed to other providers involved in your treatment.  For example, a doctor treating you for a broken leg may need to know if you have diabetes because if you do, this may impact your recovery.</w:t>
      </w:r>
    </w:p>
    <w:p w:rsidR="0095130C" w:rsidRPr="00DF34CF" w:rsidRDefault="0095130C" w:rsidP="0095130C">
      <w:pPr>
        <w:widowControl w:val="0"/>
        <w:numPr>
          <w:ilvl w:val="0"/>
          <w:numId w:val="1"/>
        </w:numPr>
        <w:autoSpaceDE w:val="0"/>
        <w:autoSpaceDN w:val="0"/>
        <w:spacing w:after="240" w:line="240" w:lineRule="auto"/>
        <w:ind w:left="360"/>
        <w:jc w:val="both"/>
        <w:rPr>
          <w:rFonts w:ascii="Times New Roman" w:eastAsia="Times New Roman" w:hAnsi="Times New Roman" w:cs="Times New Roman"/>
          <w:sz w:val="24"/>
          <w:szCs w:val="24"/>
        </w:rPr>
      </w:pPr>
      <w:r w:rsidRPr="00DF34CF">
        <w:rPr>
          <w:rFonts w:ascii="Times New Roman" w:eastAsia="Times New Roman" w:hAnsi="Times New Roman" w:cs="Times New Roman"/>
          <w:sz w:val="24"/>
          <w:szCs w:val="24"/>
          <w:u w:val="single"/>
        </w:rPr>
        <w:t>Payment</w:t>
      </w:r>
      <w:r w:rsidRPr="00DF34CF">
        <w:rPr>
          <w:rFonts w:ascii="Times New Roman" w:eastAsia="Times New Roman" w:hAnsi="Times New Roman" w:cs="Times New Roman"/>
          <w:sz w:val="24"/>
          <w:szCs w:val="24"/>
        </w:rPr>
        <w:t>.  Your PHI may be used and disclosed to obtain payment for services provided to you--for example, disclosures to claim and obtain payment from your health insurer, HMO, or other company that arranges or pays the cost of some or all of your health care (“</w:t>
      </w:r>
      <w:r w:rsidRPr="00DF34CF">
        <w:rPr>
          <w:rFonts w:ascii="Times New Roman" w:eastAsia="Times New Roman" w:hAnsi="Times New Roman" w:cs="Times New Roman"/>
          <w:bCs/>
          <w:sz w:val="24"/>
          <w:szCs w:val="24"/>
        </w:rPr>
        <w:t xml:space="preserve">Your </w:t>
      </w:r>
      <w:proofErr w:type="spellStart"/>
      <w:r w:rsidRPr="00DF34CF">
        <w:rPr>
          <w:rFonts w:ascii="Times New Roman" w:eastAsia="Times New Roman" w:hAnsi="Times New Roman" w:cs="Times New Roman"/>
          <w:bCs/>
          <w:sz w:val="24"/>
          <w:szCs w:val="24"/>
        </w:rPr>
        <w:t>Payor</w:t>
      </w:r>
      <w:proofErr w:type="spellEnd"/>
      <w:r w:rsidRPr="00DF34CF">
        <w:rPr>
          <w:rFonts w:ascii="Times New Roman" w:eastAsia="Times New Roman" w:hAnsi="Times New Roman" w:cs="Times New Roman"/>
          <w:sz w:val="24"/>
          <w:szCs w:val="24"/>
        </w:rPr>
        <w:t xml:space="preserve">”) to verify that Your </w:t>
      </w:r>
      <w:proofErr w:type="spellStart"/>
      <w:r w:rsidRPr="00DF34CF">
        <w:rPr>
          <w:rFonts w:ascii="Times New Roman" w:eastAsia="Times New Roman" w:hAnsi="Times New Roman" w:cs="Times New Roman"/>
          <w:sz w:val="24"/>
          <w:szCs w:val="24"/>
        </w:rPr>
        <w:t>Payor</w:t>
      </w:r>
      <w:proofErr w:type="spellEnd"/>
      <w:r w:rsidRPr="00DF34CF">
        <w:rPr>
          <w:rFonts w:ascii="Times New Roman" w:eastAsia="Times New Roman" w:hAnsi="Times New Roman" w:cs="Times New Roman"/>
          <w:sz w:val="24"/>
          <w:szCs w:val="24"/>
        </w:rPr>
        <w:t xml:space="preserve"> will pay for health care.  The physician who reads your x-ray may need to bill you or your </w:t>
      </w:r>
      <w:proofErr w:type="spellStart"/>
      <w:r w:rsidRPr="00DF34CF">
        <w:rPr>
          <w:rFonts w:ascii="Times New Roman" w:eastAsia="Times New Roman" w:hAnsi="Times New Roman" w:cs="Times New Roman"/>
          <w:sz w:val="24"/>
          <w:szCs w:val="24"/>
        </w:rPr>
        <w:t>Payor</w:t>
      </w:r>
      <w:proofErr w:type="spellEnd"/>
      <w:r w:rsidRPr="00DF34CF">
        <w:rPr>
          <w:rFonts w:ascii="Times New Roman" w:eastAsia="Times New Roman" w:hAnsi="Times New Roman" w:cs="Times New Roman"/>
          <w:sz w:val="24"/>
          <w:szCs w:val="24"/>
        </w:rPr>
        <w:t xml:space="preserve"> for reading of your x-ray therefore your billing information may be shared with the physician who read your x-ray.</w:t>
      </w:r>
    </w:p>
    <w:p w:rsidR="0095130C" w:rsidRPr="00DF34CF" w:rsidRDefault="0095130C" w:rsidP="0095130C">
      <w:pPr>
        <w:widowControl w:val="0"/>
        <w:numPr>
          <w:ilvl w:val="0"/>
          <w:numId w:val="1"/>
        </w:numPr>
        <w:autoSpaceDE w:val="0"/>
        <w:autoSpaceDN w:val="0"/>
        <w:spacing w:after="240" w:line="240" w:lineRule="auto"/>
        <w:ind w:left="360"/>
        <w:jc w:val="both"/>
        <w:rPr>
          <w:rFonts w:ascii="Times New Roman" w:eastAsia="Times New Roman" w:hAnsi="Times New Roman" w:cs="Times New Roman"/>
          <w:sz w:val="24"/>
          <w:szCs w:val="24"/>
        </w:rPr>
      </w:pPr>
      <w:r w:rsidRPr="00DF34CF">
        <w:rPr>
          <w:rFonts w:ascii="Times New Roman" w:eastAsia="Times New Roman" w:hAnsi="Times New Roman" w:cs="Times New Roman"/>
          <w:sz w:val="24"/>
          <w:szCs w:val="24"/>
          <w:u w:val="single"/>
        </w:rPr>
        <w:t>Health Care Operations</w:t>
      </w:r>
      <w:r w:rsidRPr="00DF34CF">
        <w:rPr>
          <w:rFonts w:ascii="Times New Roman" w:eastAsia="Times New Roman" w:hAnsi="Times New Roman" w:cs="Times New Roman"/>
          <w:sz w:val="24"/>
          <w:szCs w:val="24"/>
        </w:rPr>
        <w:t xml:space="preserve">.  Your PHI may be used and disclosed for health care operations, which include </w:t>
      </w:r>
      <w:r w:rsidRPr="00DF34CF">
        <w:rPr>
          <w:rFonts w:ascii="Times New Roman" w:eastAsia="Times New Roman" w:hAnsi="Times New Roman" w:cs="Times New Roman"/>
          <w:sz w:val="24"/>
          <w:szCs w:val="24"/>
        </w:rPr>
        <w:lastRenderedPageBreak/>
        <w:t xml:space="preserve">internal administration and planning and various activities that improve the quality and cost effectiveness of the care delivered to you.  For example, PHI may be used to evaluate the quality and competence of physicians, nurses and other health care workers.  PHI may be disclosed to the </w:t>
      </w:r>
      <w:r w:rsidR="008F400C">
        <w:rPr>
          <w:rFonts w:ascii="Times New Roman" w:eastAsia="Times New Roman" w:hAnsi="Times New Roman" w:cs="Times New Roman"/>
          <w:sz w:val="24"/>
          <w:szCs w:val="24"/>
        </w:rPr>
        <w:t>Center</w:t>
      </w:r>
      <w:r w:rsidRPr="00DF34CF">
        <w:rPr>
          <w:rFonts w:ascii="Times New Roman" w:eastAsia="Times New Roman" w:hAnsi="Times New Roman" w:cs="Times New Roman"/>
          <w:sz w:val="24"/>
          <w:szCs w:val="24"/>
        </w:rPr>
        <w:t xml:space="preserve"> Compliance &amp; Privacy Office in order to resolve any complaints you may have and ensure that you have a comfortable visit.  Your PHI may be provided to various governmental or accreditation entities such as the Joint Commission on Accreditation of Healthcare Organizations to maintain our license and accreditation.  In addition, PHI may be shared with business associates who perform treatment, payment and health care operations services on behalf of the </w:t>
      </w:r>
      <w:r w:rsidR="008F400C">
        <w:rPr>
          <w:rFonts w:ascii="Times New Roman" w:eastAsia="Times New Roman" w:hAnsi="Times New Roman" w:cs="Times New Roman"/>
          <w:sz w:val="24"/>
          <w:szCs w:val="24"/>
        </w:rPr>
        <w:t>Center</w:t>
      </w:r>
      <w:r w:rsidRPr="00DF34CF">
        <w:rPr>
          <w:rFonts w:ascii="Times New Roman" w:eastAsia="Times New Roman" w:hAnsi="Times New Roman" w:cs="Times New Roman"/>
          <w:sz w:val="24"/>
          <w:szCs w:val="24"/>
        </w:rPr>
        <w:t xml:space="preserve"> and Health Professionals.</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proofErr w:type="gramStart"/>
      <w:r w:rsidRPr="00DF34CF">
        <w:rPr>
          <w:rFonts w:ascii="Times New Roman" w:eastAsia="Times New Roman" w:hAnsi="Times New Roman" w:cs="Times New Roman"/>
          <w:sz w:val="24"/>
          <w:szCs w:val="24"/>
          <w:u w:val="single"/>
        </w:rPr>
        <w:t xml:space="preserve">Use or Disclosure for Directory of Individuals in the </w:t>
      </w:r>
      <w:r w:rsidR="008F400C">
        <w:rPr>
          <w:rFonts w:ascii="Times New Roman" w:eastAsia="Times New Roman" w:hAnsi="Times New Roman" w:cs="Times New Roman"/>
          <w:sz w:val="24"/>
          <w:szCs w:val="24"/>
          <w:u w:val="single"/>
        </w:rPr>
        <w:t>Center</w:t>
      </w:r>
      <w:r w:rsidRPr="00DF34CF">
        <w:rPr>
          <w:rFonts w:ascii="Times New Roman" w:eastAsia="Times New Roman" w:hAnsi="Times New Roman" w:cs="Times New Roman"/>
          <w:sz w:val="24"/>
          <w:szCs w:val="24"/>
        </w:rPr>
        <w:t>.</w:t>
      </w:r>
      <w:proofErr w:type="gramEnd"/>
      <w:r w:rsidRPr="00DF34CF">
        <w:rPr>
          <w:rFonts w:ascii="Times New Roman" w:eastAsia="Times New Roman" w:hAnsi="Times New Roman" w:cs="Times New Roman"/>
          <w:sz w:val="24"/>
          <w:szCs w:val="24"/>
        </w:rPr>
        <w:t xml:space="preserve">  The </w:t>
      </w:r>
      <w:r w:rsidR="008F400C">
        <w:rPr>
          <w:rFonts w:ascii="Times New Roman" w:eastAsia="Times New Roman" w:hAnsi="Times New Roman" w:cs="Times New Roman"/>
          <w:sz w:val="24"/>
          <w:szCs w:val="24"/>
        </w:rPr>
        <w:t>Center</w:t>
      </w:r>
      <w:r w:rsidRPr="00DF34CF">
        <w:rPr>
          <w:rFonts w:ascii="Times New Roman" w:eastAsia="Times New Roman" w:hAnsi="Times New Roman" w:cs="Times New Roman"/>
          <w:sz w:val="24"/>
          <w:szCs w:val="24"/>
        </w:rPr>
        <w:t xml:space="preserve"> may include your name, location in the </w:t>
      </w:r>
      <w:r w:rsidR="008F400C">
        <w:rPr>
          <w:rFonts w:ascii="Times New Roman" w:eastAsia="Times New Roman" w:hAnsi="Times New Roman" w:cs="Times New Roman"/>
          <w:sz w:val="24"/>
          <w:szCs w:val="24"/>
        </w:rPr>
        <w:t>Center</w:t>
      </w:r>
      <w:r w:rsidRPr="00DF34CF">
        <w:rPr>
          <w:rFonts w:ascii="Times New Roman" w:eastAsia="Times New Roman" w:hAnsi="Times New Roman" w:cs="Times New Roman"/>
          <w:sz w:val="24"/>
          <w:szCs w:val="24"/>
        </w:rPr>
        <w:t xml:space="preserve">, general health condition and religious affiliation in a patient directory without obtaining your authorization </w:t>
      </w:r>
      <w:r w:rsidRPr="00DF34CF">
        <w:rPr>
          <w:rFonts w:ascii="Times New Roman" w:eastAsia="Times New Roman" w:hAnsi="Times New Roman" w:cs="Times New Roman"/>
          <w:i/>
          <w:iCs/>
          <w:sz w:val="24"/>
          <w:szCs w:val="24"/>
        </w:rPr>
        <w:t>unless</w:t>
      </w:r>
      <w:r w:rsidRPr="00DF34CF">
        <w:rPr>
          <w:rFonts w:ascii="Times New Roman" w:eastAsia="Times New Roman" w:hAnsi="Times New Roman" w:cs="Times New Roman"/>
          <w:sz w:val="24"/>
          <w:szCs w:val="24"/>
        </w:rPr>
        <w:t xml:space="preserve"> you object to inclusion in the directory.  Information in the directory may be disclosed to anyone who asks for you by name.  Your religious affiliation may be given to a member of the clergy, such as a priest or minister, even if they do not ask for you by name.  If you do not wish to be included in the facility directory, you will be given an opportunity to object at the time of admission.</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proofErr w:type="gramStart"/>
      <w:r w:rsidRPr="00DF34CF">
        <w:rPr>
          <w:rFonts w:ascii="Times New Roman" w:eastAsia="Times New Roman" w:hAnsi="Times New Roman" w:cs="Times New Roman"/>
          <w:sz w:val="24"/>
          <w:szCs w:val="24"/>
          <w:u w:val="single"/>
        </w:rPr>
        <w:t>Disclosure to Relatives, Close Friends and Other Caregivers</w:t>
      </w:r>
      <w:r w:rsidRPr="00DF34CF">
        <w:rPr>
          <w:rFonts w:ascii="Times New Roman" w:eastAsia="Times New Roman" w:hAnsi="Times New Roman" w:cs="Times New Roman"/>
          <w:sz w:val="24"/>
          <w:szCs w:val="24"/>
        </w:rPr>
        <w:t>.</w:t>
      </w:r>
      <w:proofErr w:type="gramEnd"/>
      <w:r w:rsidRPr="00DF34CF">
        <w:rPr>
          <w:rFonts w:ascii="Times New Roman" w:eastAsia="Times New Roman" w:hAnsi="Times New Roman" w:cs="Times New Roman"/>
          <w:sz w:val="24"/>
          <w:szCs w:val="24"/>
        </w:rPr>
        <w:t xml:space="preserve">  Your PHI may be disclosed to a family member, other relative, a close personal friend or any other person identified by you who is involved in your health care or helps pay for your care.  If you are not present, or the opportunity to agree or object to a use or disclosure cannot practicably be provided because of your incapacity or an emergency circumstance, the </w:t>
      </w:r>
      <w:r w:rsidR="008F400C">
        <w:rPr>
          <w:rFonts w:ascii="Times New Roman" w:eastAsia="Times New Roman" w:hAnsi="Times New Roman" w:cs="Times New Roman"/>
          <w:sz w:val="24"/>
          <w:szCs w:val="24"/>
        </w:rPr>
        <w:t>Center</w:t>
      </w:r>
      <w:r w:rsidRPr="00DF34CF">
        <w:rPr>
          <w:rFonts w:ascii="Times New Roman" w:eastAsia="Times New Roman" w:hAnsi="Times New Roman" w:cs="Times New Roman"/>
          <w:sz w:val="24"/>
          <w:szCs w:val="24"/>
        </w:rPr>
        <w:t xml:space="preserve"> and/or Health Professionals may exercise professional judgment to determine whether a disclosure is in your best interests.  If information is disclosed to a family member, other relative or a close personal friend, the </w:t>
      </w:r>
      <w:r w:rsidR="008F400C">
        <w:rPr>
          <w:rFonts w:ascii="Times New Roman" w:eastAsia="Times New Roman" w:hAnsi="Times New Roman" w:cs="Times New Roman"/>
          <w:sz w:val="24"/>
          <w:szCs w:val="24"/>
        </w:rPr>
        <w:t>Center</w:t>
      </w:r>
      <w:r w:rsidRPr="00DF34CF">
        <w:rPr>
          <w:rFonts w:ascii="Times New Roman" w:eastAsia="Times New Roman" w:hAnsi="Times New Roman" w:cs="Times New Roman"/>
          <w:sz w:val="24"/>
          <w:szCs w:val="24"/>
        </w:rPr>
        <w:t xml:space="preserve"> and/or Health Professionals would disclose only information believed to be directly relevant to the person’s involvement with your health care or payment related to your health care.  Your PHI also may be disclosed in order to notify (or assist in notifying) such persons of your location or general condition.  </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proofErr w:type="gramStart"/>
      <w:r w:rsidRPr="00DF34CF">
        <w:rPr>
          <w:rFonts w:ascii="Times New Roman" w:eastAsia="Times New Roman" w:hAnsi="Times New Roman" w:cs="Times New Roman"/>
          <w:sz w:val="24"/>
          <w:szCs w:val="24"/>
          <w:u w:val="single"/>
        </w:rPr>
        <w:t>Public Health Activities</w:t>
      </w:r>
      <w:r w:rsidRPr="00DF34CF">
        <w:rPr>
          <w:rFonts w:ascii="Times New Roman" w:eastAsia="Times New Roman" w:hAnsi="Times New Roman" w:cs="Times New Roman"/>
          <w:sz w:val="24"/>
          <w:szCs w:val="24"/>
        </w:rPr>
        <w:t>.</w:t>
      </w:r>
      <w:proofErr w:type="gramEnd"/>
      <w:r w:rsidRPr="00DF34CF">
        <w:rPr>
          <w:rFonts w:ascii="Times New Roman" w:eastAsia="Times New Roman" w:hAnsi="Times New Roman" w:cs="Times New Roman"/>
          <w:sz w:val="24"/>
          <w:szCs w:val="24"/>
        </w:rPr>
        <w:t xml:space="preserve">  Your PHI may be disclosed for the following public health activities:  (1) to report health information to public health authorities for the purpose of preventing or controlling disease, injury or disability; (2) to report child abuse and neglect to public health authorities or</w:t>
      </w:r>
      <w:r w:rsidRPr="00DF34CF">
        <w:rPr>
          <w:rFonts w:ascii="Times New Roman" w:eastAsia="Times New Roman" w:hAnsi="Times New Roman" w:cs="Times New Roman"/>
          <w:b/>
          <w:bCs/>
          <w:sz w:val="24"/>
          <w:szCs w:val="24"/>
        </w:rPr>
        <w:t xml:space="preserve"> </w:t>
      </w:r>
      <w:r w:rsidRPr="00DF34CF">
        <w:rPr>
          <w:rFonts w:ascii="Times New Roman" w:eastAsia="Times New Roman" w:hAnsi="Times New Roman" w:cs="Times New Roman"/>
          <w:sz w:val="24"/>
          <w:szCs w:val="24"/>
        </w:rPr>
        <w:t xml:space="preserve">other government authorities authorized by law to receive such reports; (3) to report information about products and services under the jurisdiction of the U.S. Food and Drug Administration; (4) to alert a person who may have been exposed to a communicable disease or may otherwise be at risk of contracting or spreading a disease or condition; and (5) to report information to your employer as required under laws addressing work-related illnesses and injuries or workplace medical surveillance. </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proofErr w:type="gramStart"/>
      <w:r w:rsidRPr="00DF34CF">
        <w:rPr>
          <w:rFonts w:ascii="Times New Roman" w:eastAsia="Times New Roman" w:hAnsi="Times New Roman" w:cs="Times New Roman"/>
          <w:sz w:val="24"/>
          <w:szCs w:val="24"/>
          <w:u w:val="single"/>
        </w:rPr>
        <w:t>Victims of Abuse, Neglect or Domestic Violence</w:t>
      </w:r>
      <w:r w:rsidRPr="00DF34CF">
        <w:rPr>
          <w:rFonts w:ascii="Times New Roman" w:eastAsia="Times New Roman" w:hAnsi="Times New Roman" w:cs="Times New Roman"/>
          <w:sz w:val="24"/>
          <w:szCs w:val="24"/>
        </w:rPr>
        <w:t>.</w:t>
      </w:r>
      <w:proofErr w:type="gramEnd"/>
      <w:r w:rsidRPr="00DF34CF">
        <w:rPr>
          <w:rFonts w:ascii="Times New Roman" w:eastAsia="Times New Roman" w:hAnsi="Times New Roman" w:cs="Times New Roman"/>
          <w:sz w:val="24"/>
          <w:szCs w:val="24"/>
        </w:rPr>
        <w:t xml:space="preserve">  Your PHI may be disclosed to a governmental authority, including a social service or protective services agency, authorized by law to receive reports of such abuse, neglect, or domestic violence if there is a reasonable belief that you are a victim of abuse, neglect or domestic violence.  </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proofErr w:type="gramStart"/>
      <w:r w:rsidRPr="00DF34CF">
        <w:rPr>
          <w:rFonts w:ascii="Times New Roman" w:eastAsia="Times New Roman" w:hAnsi="Times New Roman" w:cs="Times New Roman"/>
          <w:sz w:val="24"/>
          <w:szCs w:val="24"/>
          <w:u w:val="single"/>
        </w:rPr>
        <w:t>Health Oversight Activities</w:t>
      </w:r>
      <w:r w:rsidRPr="00DF34CF">
        <w:rPr>
          <w:rFonts w:ascii="Times New Roman" w:eastAsia="Times New Roman" w:hAnsi="Times New Roman" w:cs="Times New Roman"/>
          <w:sz w:val="24"/>
          <w:szCs w:val="24"/>
        </w:rPr>
        <w:t>.</w:t>
      </w:r>
      <w:proofErr w:type="gramEnd"/>
      <w:r w:rsidRPr="00DF34CF">
        <w:rPr>
          <w:rFonts w:ascii="Times New Roman" w:eastAsia="Times New Roman" w:hAnsi="Times New Roman" w:cs="Times New Roman"/>
          <w:sz w:val="24"/>
          <w:szCs w:val="24"/>
        </w:rPr>
        <w:t xml:space="preserve">  Your PHI may be disclosed to a health oversight agency that oversees the health care system and is charged with responsibility for ensuring compliance with the rules of government health programs such as Medicare or Medicaid.  </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proofErr w:type="gramStart"/>
      <w:r w:rsidRPr="00DF34CF">
        <w:rPr>
          <w:rFonts w:ascii="Times New Roman" w:eastAsia="Times New Roman" w:hAnsi="Times New Roman" w:cs="Times New Roman"/>
          <w:sz w:val="24"/>
          <w:szCs w:val="24"/>
          <w:u w:val="single"/>
        </w:rPr>
        <w:t>Judicial and Administrative Proceedings</w:t>
      </w:r>
      <w:r w:rsidRPr="00DF34CF">
        <w:rPr>
          <w:rFonts w:ascii="Times New Roman" w:eastAsia="Times New Roman" w:hAnsi="Times New Roman" w:cs="Times New Roman"/>
          <w:sz w:val="24"/>
          <w:szCs w:val="24"/>
        </w:rPr>
        <w:t>.</w:t>
      </w:r>
      <w:proofErr w:type="gramEnd"/>
      <w:r w:rsidRPr="00DF34CF">
        <w:rPr>
          <w:rFonts w:ascii="Times New Roman" w:eastAsia="Times New Roman" w:hAnsi="Times New Roman" w:cs="Times New Roman"/>
          <w:sz w:val="24"/>
          <w:szCs w:val="24"/>
        </w:rPr>
        <w:t xml:space="preserve">  Your PHI may be disclosed in the course of a judicial or administrative proceeding in response to a legal order or other lawful process.</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proofErr w:type="gramStart"/>
      <w:r w:rsidRPr="00DF34CF">
        <w:rPr>
          <w:rFonts w:ascii="Times New Roman" w:eastAsia="Times New Roman" w:hAnsi="Times New Roman" w:cs="Times New Roman"/>
          <w:sz w:val="24"/>
          <w:szCs w:val="24"/>
          <w:u w:val="single"/>
        </w:rPr>
        <w:t>Law Enforcement Officials</w:t>
      </w:r>
      <w:r w:rsidRPr="00DF34CF">
        <w:rPr>
          <w:rFonts w:ascii="Times New Roman" w:eastAsia="Times New Roman" w:hAnsi="Times New Roman" w:cs="Times New Roman"/>
          <w:sz w:val="24"/>
          <w:szCs w:val="24"/>
        </w:rPr>
        <w:t>.</w:t>
      </w:r>
      <w:proofErr w:type="gramEnd"/>
      <w:r w:rsidRPr="00DF34CF">
        <w:rPr>
          <w:rFonts w:ascii="Times New Roman" w:eastAsia="Times New Roman" w:hAnsi="Times New Roman" w:cs="Times New Roman"/>
          <w:sz w:val="24"/>
          <w:szCs w:val="24"/>
        </w:rPr>
        <w:t xml:space="preserve">  Your PHI may be disclosed to the police or other law enforcement officials as required or permitted by law or in compliance with a court order or a grand jury or administrative subpoena.  For example, your PHI may be disclosed to identify or locate a suspect, fugitive, material witness, or missing person or to report a crime or criminal conduct at the facility.  </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proofErr w:type="gramStart"/>
      <w:r w:rsidRPr="00DF34CF">
        <w:rPr>
          <w:rFonts w:ascii="Times New Roman" w:eastAsia="Times New Roman" w:hAnsi="Times New Roman" w:cs="Times New Roman"/>
          <w:sz w:val="24"/>
          <w:szCs w:val="24"/>
          <w:u w:val="single"/>
        </w:rPr>
        <w:lastRenderedPageBreak/>
        <w:t>Correctional Institution</w:t>
      </w:r>
      <w:r w:rsidRPr="00DF34CF">
        <w:rPr>
          <w:rFonts w:ascii="Times New Roman" w:eastAsia="Times New Roman" w:hAnsi="Times New Roman" w:cs="Times New Roman"/>
          <w:sz w:val="24"/>
          <w:szCs w:val="24"/>
        </w:rPr>
        <w:t>.</w:t>
      </w:r>
      <w:proofErr w:type="gramEnd"/>
      <w:r w:rsidRPr="00DF34CF">
        <w:rPr>
          <w:rFonts w:ascii="Times New Roman" w:eastAsia="Times New Roman" w:hAnsi="Times New Roman" w:cs="Times New Roman"/>
          <w:sz w:val="24"/>
          <w:szCs w:val="24"/>
        </w:rPr>
        <w:t xml:space="preserve">  You</w:t>
      </w:r>
      <w:r w:rsidR="009705A9">
        <w:rPr>
          <w:rFonts w:ascii="Times New Roman" w:eastAsia="Times New Roman" w:hAnsi="Times New Roman" w:cs="Times New Roman"/>
          <w:sz w:val="24"/>
          <w:szCs w:val="24"/>
        </w:rPr>
        <w:t>r</w:t>
      </w:r>
      <w:r w:rsidRPr="00DF34CF">
        <w:rPr>
          <w:rFonts w:ascii="Times New Roman" w:eastAsia="Times New Roman" w:hAnsi="Times New Roman" w:cs="Times New Roman"/>
          <w:sz w:val="24"/>
          <w:szCs w:val="24"/>
        </w:rPr>
        <w:t xml:space="preserve"> PHI may be disclosed to a correctional institution if you are an inmate in a correctional institution and if the correctional institution or law enforcement authority makes certain requests to us.</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proofErr w:type="gramStart"/>
      <w:r w:rsidRPr="00DF34CF">
        <w:rPr>
          <w:rFonts w:ascii="Times New Roman" w:eastAsia="Times New Roman" w:hAnsi="Times New Roman" w:cs="Times New Roman"/>
          <w:sz w:val="24"/>
          <w:szCs w:val="24"/>
          <w:u w:val="single"/>
        </w:rPr>
        <w:t>Business Associates</w:t>
      </w:r>
      <w:r w:rsidRPr="00DF34CF">
        <w:rPr>
          <w:rFonts w:ascii="Times New Roman" w:eastAsia="Times New Roman" w:hAnsi="Times New Roman" w:cs="Times New Roman"/>
          <w:sz w:val="24"/>
          <w:szCs w:val="24"/>
        </w:rPr>
        <w:t>.</w:t>
      </w:r>
      <w:proofErr w:type="gramEnd"/>
      <w:r w:rsidRPr="00DF34CF">
        <w:rPr>
          <w:rFonts w:ascii="Times New Roman" w:eastAsia="Times New Roman" w:hAnsi="Times New Roman" w:cs="Times New Roman"/>
          <w:sz w:val="24"/>
          <w:szCs w:val="24"/>
        </w:rPr>
        <w:t xml:space="preserve">  Your PHI may be disclosed to business associates or third parties that the </w:t>
      </w:r>
      <w:r w:rsidR="008F400C">
        <w:rPr>
          <w:rFonts w:ascii="Times New Roman" w:eastAsia="Times New Roman" w:hAnsi="Times New Roman" w:cs="Times New Roman"/>
          <w:sz w:val="24"/>
          <w:szCs w:val="24"/>
        </w:rPr>
        <w:t>Center</w:t>
      </w:r>
      <w:r w:rsidRPr="00DF34CF">
        <w:rPr>
          <w:rFonts w:ascii="Times New Roman" w:eastAsia="Times New Roman" w:hAnsi="Times New Roman" w:cs="Times New Roman"/>
          <w:sz w:val="24"/>
          <w:szCs w:val="24"/>
        </w:rPr>
        <w:t xml:space="preserve"> and Health Professionals have contracted with to perform agreed upon services.</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proofErr w:type="gramStart"/>
      <w:r w:rsidRPr="00DF34CF">
        <w:rPr>
          <w:rFonts w:ascii="Times New Roman" w:eastAsia="Times New Roman" w:hAnsi="Times New Roman" w:cs="Times New Roman"/>
          <w:sz w:val="24"/>
          <w:szCs w:val="24"/>
          <w:u w:val="single"/>
        </w:rPr>
        <w:t>Decedents</w:t>
      </w:r>
      <w:r w:rsidRPr="00DF34CF">
        <w:rPr>
          <w:rFonts w:ascii="Times New Roman" w:eastAsia="Times New Roman" w:hAnsi="Times New Roman" w:cs="Times New Roman"/>
          <w:sz w:val="24"/>
          <w:szCs w:val="24"/>
        </w:rPr>
        <w:t>.</w:t>
      </w:r>
      <w:proofErr w:type="gramEnd"/>
      <w:r w:rsidRPr="00DF34CF">
        <w:rPr>
          <w:rFonts w:ascii="Times New Roman" w:eastAsia="Times New Roman" w:hAnsi="Times New Roman" w:cs="Times New Roman"/>
          <w:sz w:val="24"/>
          <w:szCs w:val="24"/>
        </w:rPr>
        <w:t xml:space="preserve">  Your PHI may be disclosed to a coroner or medical examiner as authorized by law. </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proofErr w:type="gramStart"/>
      <w:r w:rsidRPr="00DF34CF">
        <w:rPr>
          <w:rFonts w:ascii="Times New Roman" w:eastAsia="Times New Roman" w:hAnsi="Times New Roman" w:cs="Times New Roman"/>
          <w:sz w:val="24"/>
          <w:szCs w:val="24"/>
          <w:u w:val="single"/>
        </w:rPr>
        <w:t>Organ and Tissue Procurement</w:t>
      </w:r>
      <w:r w:rsidRPr="00DF34CF">
        <w:rPr>
          <w:rFonts w:ascii="Times New Roman" w:eastAsia="Times New Roman" w:hAnsi="Times New Roman" w:cs="Times New Roman"/>
          <w:sz w:val="24"/>
          <w:szCs w:val="24"/>
        </w:rPr>
        <w:t>.</w:t>
      </w:r>
      <w:proofErr w:type="gramEnd"/>
      <w:r w:rsidRPr="00DF34CF">
        <w:rPr>
          <w:rFonts w:ascii="Times New Roman" w:eastAsia="Times New Roman" w:hAnsi="Times New Roman" w:cs="Times New Roman"/>
          <w:sz w:val="24"/>
          <w:szCs w:val="24"/>
        </w:rPr>
        <w:t xml:space="preserve">  Your PHI may be disclosed to organizations that facilitate organ, eye or tissue procurement, banking or transplantation. </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proofErr w:type="gramStart"/>
      <w:r w:rsidRPr="00DF34CF">
        <w:rPr>
          <w:rFonts w:ascii="Times New Roman" w:eastAsia="Times New Roman" w:hAnsi="Times New Roman" w:cs="Times New Roman"/>
          <w:sz w:val="24"/>
          <w:szCs w:val="24"/>
          <w:u w:val="single"/>
        </w:rPr>
        <w:t>Research</w:t>
      </w:r>
      <w:r w:rsidRPr="00DF34CF">
        <w:rPr>
          <w:rFonts w:ascii="Times New Roman" w:eastAsia="Times New Roman" w:hAnsi="Times New Roman" w:cs="Times New Roman"/>
          <w:sz w:val="24"/>
          <w:szCs w:val="24"/>
        </w:rPr>
        <w:t>.</w:t>
      </w:r>
      <w:proofErr w:type="gramEnd"/>
      <w:r w:rsidRPr="00DF34CF">
        <w:rPr>
          <w:rFonts w:ascii="Times New Roman" w:eastAsia="Times New Roman" w:hAnsi="Times New Roman" w:cs="Times New Roman"/>
          <w:sz w:val="24"/>
          <w:szCs w:val="24"/>
        </w:rPr>
        <w:t xml:space="preserve">  Your PHI may be used or disclosed without your consent or authorization if an </w:t>
      </w:r>
      <w:r w:rsidRPr="00DF34CF">
        <w:rPr>
          <w:rFonts w:ascii="Times New Roman" w:eastAsia="Times New Roman" w:hAnsi="Times New Roman" w:cs="Times New Roman"/>
          <w:bCs/>
          <w:sz w:val="24"/>
          <w:szCs w:val="24"/>
        </w:rPr>
        <w:t xml:space="preserve">Institutional Review Board </w:t>
      </w:r>
      <w:r w:rsidRPr="00DF34CF">
        <w:rPr>
          <w:rFonts w:ascii="Times New Roman" w:eastAsia="Times New Roman" w:hAnsi="Times New Roman" w:cs="Times New Roman"/>
          <w:sz w:val="24"/>
          <w:szCs w:val="24"/>
        </w:rPr>
        <w:t>approves a waiver of authorization for disclosure.</w:t>
      </w:r>
      <w:r w:rsidRPr="00DF34CF">
        <w:rPr>
          <w:rFonts w:ascii="Times New Roman" w:eastAsia="Times New Roman" w:hAnsi="Times New Roman" w:cs="Times New Roman"/>
          <w:b/>
          <w:bCs/>
          <w:sz w:val="24"/>
          <w:szCs w:val="24"/>
        </w:rPr>
        <w:t xml:space="preserve">  </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proofErr w:type="gramStart"/>
      <w:r w:rsidRPr="00DF34CF">
        <w:rPr>
          <w:rFonts w:ascii="Times New Roman" w:eastAsia="Times New Roman" w:hAnsi="Times New Roman" w:cs="Times New Roman"/>
          <w:sz w:val="24"/>
          <w:szCs w:val="24"/>
          <w:u w:val="single"/>
        </w:rPr>
        <w:t>Health or Safety</w:t>
      </w:r>
      <w:r w:rsidRPr="00DF34CF">
        <w:rPr>
          <w:rFonts w:ascii="Times New Roman" w:eastAsia="Times New Roman" w:hAnsi="Times New Roman" w:cs="Times New Roman"/>
          <w:sz w:val="24"/>
          <w:szCs w:val="24"/>
        </w:rPr>
        <w:t>.</w:t>
      </w:r>
      <w:proofErr w:type="gramEnd"/>
      <w:r w:rsidRPr="00DF34CF">
        <w:rPr>
          <w:rFonts w:ascii="Times New Roman" w:eastAsia="Times New Roman" w:hAnsi="Times New Roman" w:cs="Times New Roman"/>
          <w:sz w:val="24"/>
          <w:szCs w:val="24"/>
        </w:rPr>
        <w:t xml:space="preserve">  Your PHI may be used or disclosed to prevent or lessen a serious and imminent threat to a person’s or the public’s health or safety. </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proofErr w:type="gramStart"/>
      <w:r w:rsidRPr="00DF34CF">
        <w:rPr>
          <w:rFonts w:ascii="Times New Roman" w:eastAsia="Times New Roman" w:hAnsi="Times New Roman" w:cs="Times New Roman"/>
          <w:sz w:val="24"/>
          <w:szCs w:val="24"/>
          <w:u w:val="single"/>
        </w:rPr>
        <w:t>Specialized Government Functions</w:t>
      </w:r>
      <w:r w:rsidRPr="00DF34CF">
        <w:rPr>
          <w:rFonts w:ascii="Times New Roman" w:eastAsia="Times New Roman" w:hAnsi="Times New Roman" w:cs="Times New Roman"/>
          <w:sz w:val="24"/>
          <w:szCs w:val="24"/>
        </w:rPr>
        <w:t>.</w:t>
      </w:r>
      <w:proofErr w:type="gramEnd"/>
      <w:r w:rsidRPr="00DF34CF">
        <w:rPr>
          <w:rFonts w:ascii="Times New Roman" w:eastAsia="Times New Roman" w:hAnsi="Times New Roman" w:cs="Times New Roman"/>
          <w:sz w:val="24"/>
          <w:szCs w:val="24"/>
        </w:rPr>
        <w:t xml:space="preserve">  Your PHI may be disclosed to units of the government with special functions, such as the U.S. military, the U.S. Department of State under certain circumstances such as the Secret Service or NSA to protect, for example, the country or the President. </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proofErr w:type="gramStart"/>
      <w:r w:rsidRPr="00DF34CF">
        <w:rPr>
          <w:rFonts w:ascii="Times New Roman" w:eastAsia="Times New Roman" w:hAnsi="Times New Roman" w:cs="Times New Roman"/>
          <w:sz w:val="24"/>
          <w:szCs w:val="24"/>
          <w:u w:val="single"/>
        </w:rPr>
        <w:t>Workers’ Compensation</w:t>
      </w:r>
      <w:r w:rsidRPr="00DF34CF">
        <w:rPr>
          <w:rFonts w:ascii="Times New Roman" w:eastAsia="Times New Roman" w:hAnsi="Times New Roman" w:cs="Times New Roman"/>
          <w:sz w:val="24"/>
          <w:szCs w:val="24"/>
        </w:rPr>
        <w:t>.</w:t>
      </w:r>
      <w:proofErr w:type="gramEnd"/>
      <w:r w:rsidRPr="00DF34CF">
        <w:rPr>
          <w:rFonts w:ascii="Times New Roman" w:eastAsia="Times New Roman" w:hAnsi="Times New Roman" w:cs="Times New Roman"/>
          <w:sz w:val="24"/>
          <w:szCs w:val="24"/>
        </w:rPr>
        <w:t xml:space="preserve">  Your PHI may be disclosed as authorized by and to the extent necessary to comply with state law relating to workers' compensation or other similar programs. </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r w:rsidRPr="00DF34CF">
        <w:rPr>
          <w:rFonts w:ascii="Times New Roman" w:eastAsia="Times New Roman" w:hAnsi="Times New Roman" w:cs="Times New Roman"/>
          <w:sz w:val="24"/>
          <w:szCs w:val="24"/>
          <w:u w:val="single"/>
        </w:rPr>
        <w:t>As Required by Law</w:t>
      </w:r>
      <w:r w:rsidRPr="00DF34CF">
        <w:rPr>
          <w:rFonts w:ascii="Times New Roman" w:eastAsia="Times New Roman" w:hAnsi="Times New Roman" w:cs="Times New Roman"/>
          <w:sz w:val="24"/>
          <w:szCs w:val="24"/>
        </w:rPr>
        <w:t>.  Your PHI may be used and disclosed when required to do so by any other law not already referred to in the preceding categories; such as required by the FDA, to monitor the safety of a medical device.</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proofErr w:type="gramStart"/>
      <w:r w:rsidRPr="00DF34CF">
        <w:rPr>
          <w:rFonts w:ascii="Times New Roman" w:eastAsia="Times New Roman" w:hAnsi="Times New Roman" w:cs="Times New Roman"/>
          <w:sz w:val="24"/>
          <w:szCs w:val="24"/>
          <w:u w:val="single"/>
        </w:rPr>
        <w:t>Appointment Reminders</w:t>
      </w:r>
      <w:r w:rsidRPr="00DF34CF">
        <w:rPr>
          <w:rFonts w:ascii="Times New Roman" w:eastAsia="Times New Roman" w:hAnsi="Times New Roman" w:cs="Times New Roman"/>
          <w:sz w:val="24"/>
          <w:szCs w:val="24"/>
        </w:rPr>
        <w:t>.</w:t>
      </w:r>
      <w:proofErr w:type="gramEnd"/>
      <w:r w:rsidRPr="00DF34CF">
        <w:rPr>
          <w:rFonts w:ascii="Times New Roman" w:eastAsia="Times New Roman" w:hAnsi="Times New Roman" w:cs="Times New Roman"/>
          <w:sz w:val="24"/>
          <w:szCs w:val="24"/>
        </w:rPr>
        <w:t xml:space="preserve">  Your PHI may be used to tell or remind you about appointments.</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proofErr w:type="gramStart"/>
      <w:r w:rsidRPr="00DF34CF">
        <w:rPr>
          <w:rFonts w:ascii="Times New Roman" w:eastAsia="Times New Roman" w:hAnsi="Times New Roman" w:cs="Times New Roman"/>
          <w:sz w:val="24"/>
          <w:szCs w:val="24"/>
          <w:u w:val="single"/>
        </w:rPr>
        <w:t>Fundraising</w:t>
      </w:r>
      <w:r w:rsidRPr="00DF34CF">
        <w:rPr>
          <w:rFonts w:ascii="Times New Roman" w:eastAsia="Times New Roman" w:hAnsi="Times New Roman" w:cs="Times New Roman"/>
          <w:sz w:val="24"/>
          <w:szCs w:val="24"/>
        </w:rPr>
        <w:t>.</w:t>
      </w:r>
      <w:proofErr w:type="gramEnd"/>
      <w:r w:rsidRPr="00DF34CF">
        <w:rPr>
          <w:rFonts w:ascii="Times New Roman" w:eastAsia="Times New Roman" w:hAnsi="Times New Roman" w:cs="Times New Roman"/>
          <w:sz w:val="24"/>
          <w:szCs w:val="24"/>
        </w:rPr>
        <w:t xml:space="preserve">  Your PHI may be used to contact you as a part of fundraising efforts, unless you elect not to receive this type of information.</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b/>
          <w:bCs/>
          <w:sz w:val="24"/>
          <w:szCs w:val="24"/>
        </w:rPr>
      </w:pPr>
      <w:r w:rsidRPr="00DF34CF">
        <w:rPr>
          <w:rFonts w:ascii="Times New Roman" w:eastAsia="Times New Roman" w:hAnsi="Times New Roman" w:cs="Times New Roman"/>
          <w:b/>
          <w:bCs/>
          <w:sz w:val="24"/>
          <w:szCs w:val="24"/>
        </w:rPr>
        <w:t>USES AND DISCLOSURES REQUIRING YOUR WRITTEN AUTHORIZATION</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b/>
          <w:bCs/>
          <w:sz w:val="24"/>
          <w:szCs w:val="24"/>
        </w:rPr>
      </w:pPr>
      <w:proofErr w:type="gramStart"/>
      <w:r w:rsidRPr="00DF34CF">
        <w:rPr>
          <w:rFonts w:ascii="Times New Roman" w:eastAsia="Times New Roman" w:hAnsi="Times New Roman" w:cs="Times New Roman"/>
          <w:sz w:val="24"/>
          <w:szCs w:val="24"/>
          <w:u w:val="single"/>
        </w:rPr>
        <w:t>Use or Disclosure with Your Authorization</w:t>
      </w:r>
      <w:r w:rsidRPr="00DF34CF">
        <w:rPr>
          <w:rFonts w:ascii="Times New Roman" w:eastAsia="Times New Roman" w:hAnsi="Times New Roman" w:cs="Times New Roman"/>
          <w:sz w:val="24"/>
          <w:szCs w:val="24"/>
        </w:rPr>
        <w:t>.</w:t>
      </w:r>
      <w:proofErr w:type="gramEnd"/>
      <w:r w:rsidRPr="00DF34CF">
        <w:rPr>
          <w:rFonts w:ascii="Times New Roman" w:eastAsia="Times New Roman" w:hAnsi="Times New Roman" w:cs="Times New Roman"/>
          <w:sz w:val="24"/>
          <w:szCs w:val="24"/>
        </w:rPr>
        <w:t xml:space="preserve">  For any purpose other than the ones described above, your PHI may be used or disclosed only when you provide your written authorization on an authorization form (“</w:t>
      </w:r>
      <w:r w:rsidRPr="00DF34CF">
        <w:rPr>
          <w:rFonts w:ascii="Times New Roman" w:eastAsia="Times New Roman" w:hAnsi="Times New Roman" w:cs="Times New Roman"/>
          <w:bCs/>
          <w:sz w:val="24"/>
          <w:szCs w:val="24"/>
        </w:rPr>
        <w:t>Your Authorization</w:t>
      </w:r>
      <w:r w:rsidRPr="00DF34CF">
        <w:rPr>
          <w:rFonts w:ascii="Times New Roman" w:eastAsia="Times New Roman" w:hAnsi="Times New Roman" w:cs="Times New Roman"/>
          <w:sz w:val="24"/>
          <w:szCs w:val="24"/>
        </w:rPr>
        <w:t xml:space="preserve">”).  For instance, you will need to execute an authorization form before your PHI can be sent to your life insurance company or to the attorney representing the other party in litigation in which you are involved.  </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proofErr w:type="gramStart"/>
      <w:r w:rsidRPr="00DF34CF">
        <w:rPr>
          <w:rFonts w:ascii="Times New Roman" w:eastAsia="Times New Roman" w:hAnsi="Times New Roman" w:cs="Times New Roman"/>
          <w:sz w:val="24"/>
          <w:szCs w:val="24"/>
        </w:rPr>
        <w:t>Marketing.</w:t>
      </w:r>
      <w:proofErr w:type="gramEnd"/>
      <w:r w:rsidRPr="00DF34CF">
        <w:rPr>
          <w:rFonts w:ascii="Times New Roman" w:eastAsia="Times New Roman" w:hAnsi="Times New Roman" w:cs="Times New Roman"/>
          <w:sz w:val="24"/>
          <w:szCs w:val="24"/>
        </w:rPr>
        <w:t xml:space="preserve">  Your written authorization (“</w:t>
      </w:r>
      <w:r w:rsidRPr="00DF34CF">
        <w:rPr>
          <w:rFonts w:ascii="Times New Roman" w:eastAsia="Times New Roman" w:hAnsi="Times New Roman" w:cs="Times New Roman"/>
          <w:bCs/>
          <w:sz w:val="24"/>
          <w:szCs w:val="24"/>
        </w:rPr>
        <w:t>Your Marketing Authorization</w:t>
      </w:r>
      <w:r w:rsidRPr="00DF34CF">
        <w:rPr>
          <w:rFonts w:ascii="Times New Roman" w:eastAsia="Times New Roman" w:hAnsi="Times New Roman" w:cs="Times New Roman"/>
          <w:sz w:val="24"/>
          <w:szCs w:val="24"/>
        </w:rPr>
        <w:t>”) also must be obtained prior to using your PHI to send you any marketing materials.  (However, marketing materials can be provided</w:t>
      </w:r>
      <w:r w:rsidR="009159E6">
        <w:rPr>
          <w:rFonts w:ascii="Times New Roman" w:eastAsia="Times New Roman" w:hAnsi="Times New Roman" w:cs="Times New Roman"/>
          <w:sz w:val="24"/>
          <w:szCs w:val="24"/>
        </w:rPr>
        <w:t xml:space="preserve"> to</w:t>
      </w:r>
      <w:r w:rsidRPr="00DF34CF">
        <w:rPr>
          <w:rFonts w:ascii="Times New Roman" w:eastAsia="Times New Roman" w:hAnsi="Times New Roman" w:cs="Times New Roman"/>
          <w:sz w:val="24"/>
          <w:szCs w:val="24"/>
        </w:rPr>
        <w:t xml:space="preserve"> you in a face-to-face encounter without obtaining Your Marketing Authorization.  The </w:t>
      </w:r>
      <w:r w:rsidR="008F400C">
        <w:rPr>
          <w:rFonts w:ascii="Times New Roman" w:eastAsia="Times New Roman" w:hAnsi="Times New Roman" w:cs="Times New Roman"/>
          <w:sz w:val="24"/>
          <w:szCs w:val="24"/>
        </w:rPr>
        <w:t>Center</w:t>
      </w:r>
      <w:r w:rsidRPr="00DF34CF">
        <w:rPr>
          <w:rFonts w:ascii="Times New Roman" w:eastAsia="Times New Roman" w:hAnsi="Times New Roman" w:cs="Times New Roman"/>
          <w:sz w:val="24"/>
          <w:szCs w:val="24"/>
        </w:rPr>
        <w:t xml:space="preserve"> and/or Health Professionals are also permitted to give you a promotional gift of nominal value, if they so choose, without obtaining Your Marketing Authorization</w:t>
      </w:r>
      <w:r w:rsidR="009159E6">
        <w:rPr>
          <w:rFonts w:ascii="Times New Roman" w:eastAsia="Times New Roman" w:hAnsi="Times New Roman" w:cs="Times New Roman"/>
          <w:sz w:val="24"/>
          <w:szCs w:val="24"/>
        </w:rPr>
        <w:t>)</w:t>
      </w:r>
      <w:r w:rsidRPr="00DF34CF">
        <w:rPr>
          <w:rFonts w:ascii="Times New Roman" w:eastAsia="Times New Roman" w:hAnsi="Times New Roman" w:cs="Times New Roman"/>
          <w:sz w:val="24"/>
          <w:szCs w:val="24"/>
        </w:rPr>
        <w:t xml:space="preserve">.  The </w:t>
      </w:r>
      <w:r w:rsidR="008F400C">
        <w:rPr>
          <w:rFonts w:ascii="Times New Roman" w:eastAsia="Times New Roman" w:hAnsi="Times New Roman" w:cs="Times New Roman"/>
          <w:sz w:val="24"/>
          <w:szCs w:val="24"/>
        </w:rPr>
        <w:t>Center</w:t>
      </w:r>
      <w:r w:rsidRPr="00DF34CF">
        <w:rPr>
          <w:rFonts w:ascii="Times New Roman" w:eastAsia="Times New Roman" w:hAnsi="Times New Roman" w:cs="Times New Roman"/>
          <w:sz w:val="24"/>
          <w:szCs w:val="24"/>
        </w:rPr>
        <w:t xml:space="preserve"> and/or Health Professionals may communicate with you in a face-to-face encounter about products or services relating to your treatment, case management or care coordination, or alternative treatments, therapies, providers or care settings without Your Marketing Authorization. </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r w:rsidRPr="00DF34CF">
        <w:rPr>
          <w:rFonts w:ascii="Times New Roman" w:eastAsia="Times New Roman" w:hAnsi="Times New Roman" w:cs="Times New Roman"/>
          <w:sz w:val="24"/>
          <w:szCs w:val="24"/>
        </w:rPr>
        <w:t xml:space="preserve">In addition, the </w:t>
      </w:r>
      <w:r w:rsidR="008F400C">
        <w:rPr>
          <w:rFonts w:ascii="Times New Roman" w:eastAsia="Times New Roman" w:hAnsi="Times New Roman" w:cs="Times New Roman"/>
          <w:sz w:val="24"/>
          <w:szCs w:val="24"/>
        </w:rPr>
        <w:t>Center</w:t>
      </w:r>
      <w:r w:rsidRPr="00DF34CF">
        <w:rPr>
          <w:rFonts w:ascii="Times New Roman" w:eastAsia="Times New Roman" w:hAnsi="Times New Roman" w:cs="Times New Roman"/>
          <w:sz w:val="24"/>
          <w:szCs w:val="24"/>
        </w:rPr>
        <w:t xml:space="preserve"> and/or Health Professionals may send you treatment communications, unless you elect not to receive this type of communication, for which the </w:t>
      </w:r>
      <w:r w:rsidR="008F400C">
        <w:rPr>
          <w:rFonts w:ascii="Times New Roman" w:eastAsia="Times New Roman" w:hAnsi="Times New Roman" w:cs="Times New Roman"/>
          <w:sz w:val="24"/>
          <w:szCs w:val="24"/>
        </w:rPr>
        <w:t>Center</w:t>
      </w:r>
      <w:r w:rsidRPr="00DF34CF">
        <w:rPr>
          <w:rFonts w:ascii="Times New Roman" w:eastAsia="Times New Roman" w:hAnsi="Times New Roman" w:cs="Times New Roman"/>
          <w:sz w:val="24"/>
          <w:szCs w:val="24"/>
        </w:rPr>
        <w:t xml:space="preserve"> and/or Health Professionals </w:t>
      </w:r>
      <w:r w:rsidRPr="00DF34CF">
        <w:rPr>
          <w:rFonts w:ascii="Times New Roman" w:eastAsia="Times New Roman" w:hAnsi="Times New Roman" w:cs="Times New Roman"/>
          <w:bCs/>
          <w:sz w:val="24"/>
          <w:szCs w:val="24"/>
        </w:rPr>
        <w:t>may receive financial remuneration</w:t>
      </w:r>
      <w:r w:rsidRPr="00DF34CF">
        <w:rPr>
          <w:rFonts w:ascii="Times New Roman" w:eastAsia="Times New Roman" w:hAnsi="Times New Roman" w:cs="Times New Roman"/>
          <w:sz w:val="24"/>
          <w:szCs w:val="24"/>
        </w:rPr>
        <w:t xml:space="preserve">.  </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bCs/>
          <w:sz w:val="24"/>
          <w:szCs w:val="24"/>
        </w:rPr>
      </w:pPr>
      <w:proofErr w:type="gramStart"/>
      <w:r w:rsidRPr="00DF34CF">
        <w:rPr>
          <w:rFonts w:ascii="Times New Roman" w:eastAsia="Times New Roman" w:hAnsi="Times New Roman" w:cs="Times New Roman"/>
          <w:sz w:val="24"/>
          <w:szCs w:val="24"/>
          <w:u w:val="single"/>
        </w:rPr>
        <w:lastRenderedPageBreak/>
        <w:t>Sale of PHI</w:t>
      </w:r>
      <w:r w:rsidRPr="00DF34CF">
        <w:rPr>
          <w:rFonts w:ascii="Times New Roman" w:eastAsia="Times New Roman" w:hAnsi="Times New Roman" w:cs="Times New Roman"/>
          <w:sz w:val="24"/>
          <w:szCs w:val="24"/>
        </w:rPr>
        <w:t>.</w:t>
      </w:r>
      <w:proofErr w:type="gramEnd"/>
      <w:r w:rsidRPr="00DF34CF">
        <w:rPr>
          <w:rFonts w:ascii="Times New Roman" w:eastAsia="Times New Roman" w:hAnsi="Times New Roman" w:cs="Times New Roman"/>
          <w:sz w:val="24"/>
          <w:szCs w:val="24"/>
        </w:rPr>
        <w:t xml:space="preserve">  The </w:t>
      </w:r>
      <w:r w:rsidR="008F400C">
        <w:rPr>
          <w:rFonts w:ascii="Times New Roman" w:eastAsia="Times New Roman" w:hAnsi="Times New Roman" w:cs="Times New Roman"/>
          <w:sz w:val="24"/>
          <w:szCs w:val="24"/>
        </w:rPr>
        <w:t>Center</w:t>
      </w:r>
      <w:r w:rsidRPr="00DF34CF">
        <w:rPr>
          <w:rFonts w:ascii="Times New Roman" w:eastAsia="Times New Roman" w:hAnsi="Times New Roman" w:cs="Times New Roman"/>
          <w:sz w:val="24"/>
          <w:szCs w:val="24"/>
        </w:rPr>
        <w:t xml:space="preserve"> and Health Professionals will not disclose your PHI without your authorization in exchange for direct or indirect payment except in limited circumstances permitted by law.  These circumstances include </w:t>
      </w:r>
      <w:r w:rsidRPr="00DF34CF">
        <w:rPr>
          <w:rFonts w:ascii="Times New Roman" w:eastAsia="Times New Roman" w:hAnsi="Times New Roman" w:cs="Times New Roman"/>
          <w:bCs/>
          <w:sz w:val="24"/>
          <w:szCs w:val="24"/>
        </w:rPr>
        <w:t xml:space="preserve">public health activities; research; treatment of the individual; sale, transfer, merger or consolidation of the </w:t>
      </w:r>
      <w:r w:rsidR="008F400C">
        <w:rPr>
          <w:rFonts w:ascii="Times New Roman" w:eastAsia="Times New Roman" w:hAnsi="Times New Roman" w:cs="Times New Roman"/>
          <w:bCs/>
          <w:sz w:val="24"/>
          <w:szCs w:val="24"/>
        </w:rPr>
        <w:t>Center</w:t>
      </w:r>
      <w:r w:rsidRPr="00DF34CF">
        <w:rPr>
          <w:rFonts w:ascii="Times New Roman" w:eastAsia="Times New Roman" w:hAnsi="Times New Roman" w:cs="Times New Roman"/>
          <w:bCs/>
          <w:sz w:val="24"/>
          <w:szCs w:val="24"/>
        </w:rPr>
        <w:t xml:space="preserve">; services provided by a business associate, pursuant to a business associate agreement; providing an individual with a copy of their PHI; and other purposes deemed necessary and appropriate by </w:t>
      </w:r>
      <w:r w:rsidR="009159E6">
        <w:rPr>
          <w:rFonts w:ascii="Times New Roman" w:eastAsia="Times New Roman" w:hAnsi="Times New Roman" w:cs="Times New Roman"/>
          <w:bCs/>
          <w:sz w:val="24"/>
          <w:szCs w:val="24"/>
        </w:rPr>
        <w:t>Health and Human Services (</w:t>
      </w:r>
      <w:r w:rsidRPr="00DF34CF">
        <w:rPr>
          <w:rFonts w:ascii="Times New Roman" w:eastAsia="Times New Roman" w:hAnsi="Times New Roman" w:cs="Times New Roman"/>
          <w:bCs/>
          <w:sz w:val="24"/>
          <w:szCs w:val="24"/>
        </w:rPr>
        <w:t>HHS</w:t>
      </w:r>
      <w:r w:rsidR="009159E6">
        <w:rPr>
          <w:rFonts w:ascii="Times New Roman" w:eastAsia="Times New Roman" w:hAnsi="Times New Roman" w:cs="Times New Roman"/>
          <w:bCs/>
          <w:sz w:val="24"/>
          <w:szCs w:val="24"/>
        </w:rPr>
        <w:t>)</w:t>
      </w:r>
      <w:r w:rsidRPr="00DF34CF">
        <w:rPr>
          <w:rFonts w:ascii="Times New Roman" w:eastAsia="Times New Roman" w:hAnsi="Times New Roman" w:cs="Times New Roman"/>
          <w:bCs/>
          <w:sz w:val="24"/>
          <w:szCs w:val="24"/>
        </w:rPr>
        <w:t>.</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proofErr w:type="gramStart"/>
      <w:r w:rsidRPr="00DF34CF">
        <w:rPr>
          <w:rFonts w:ascii="Times New Roman" w:eastAsia="Times New Roman" w:hAnsi="Times New Roman" w:cs="Times New Roman"/>
          <w:sz w:val="24"/>
          <w:szCs w:val="24"/>
          <w:u w:val="single"/>
        </w:rPr>
        <w:t>Uses and Disclosures of Your Highly Confidential Information</w:t>
      </w:r>
      <w:r w:rsidRPr="00DF34CF">
        <w:rPr>
          <w:rFonts w:ascii="Times New Roman" w:eastAsia="Times New Roman" w:hAnsi="Times New Roman" w:cs="Times New Roman"/>
          <w:sz w:val="24"/>
          <w:szCs w:val="24"/>
        </w:rPr>
        <w:t>.</w:t>
      </w:r>
      <w:proofErr w:type="gramEnd"/>
      <w:r w:rsidRPr="00DF34CF">
        <w:rPr>
          <w:rFonts w:ascii="Times New Roman" w:eastAsia="Times New Roman" w:hAnsi="Times New Roman" w:cs="Times New Roman"/>
          <w:sz w:val="24"/>
          <w:szCs w:val="24"/>
        </w:rPr>
        <w:t xml:space="preserve">  In addition, federal and state law require special privacy protections for certain highly confidential information about you (“</w:t>
      </w:r>
      <w:r w:rsidRPr="00DF34CF">
        <w:rPr>
          <w:rFonts w:ascii="Times New Roman" w:eastAsia="Times New Roman" w:hAnsi="Times New Roman" w:cs="Times New Roman"/>
          <w:bCs/>
          <w:sz w:val="24"/>
          <w:szCs w:val="24"/>
        </w:rPr>
        <w:t>Highly Confidential Information</w:t>
      </w:r>
      <w:r w:rsidRPr="00DF34CF">
        <w:rPr>
          <w:rFonts w:ascii="Times New Roman" w:eastAsia="Times New Roman" w:hAnsi="Times New Roman" w:cs="Times New Roman"/>
          <w:sz w:val="24"/>
          <w:szCs w:val="24"/>
        </w:rPr>
        <w:t>”), including the subset of your PHI that:  (1) is maintained in psychotherapy notes; (2) is about mental illness, mental retardation and developmental disabilities; (3) is about alcohol or drug abuse or addiction; (4) is about HIV/AIDS testing, diagnosis or treatment; (5) is about communicable disease(s), including venereal disease(s); (6) is about genetic testing; (7) is about child abuse and neglect; (8) is about domestic abuse of an adult; or (9) is about sexual assault.</w:t>
      </w:r>
      <w:r w:rsidRPr="00DF34CF">
        <w:rPr>
          <w:rFonts w:ascii="Times New Roman" w:eastAsia="Times New Roman" w:hAnsi="Times New Roman" w:cs="Times New Roman"/>
          <w:b/>
          <w:bCs/>
          <w:sz w:val="24"/>
          <w:szCs w:val="24"/>
        </w:rPr>
        <w:t xml:space="preserve">  </w:t>
      </w:r>
      <w:r w:rsidRPr="00DF34CF">
        <w:rPr>
          <w:rFonts w:ascii="Times New Roman" w:eastAsia="Times New Roman" w:hAnsi="Times New Roman" w:cs="Times New Roman"/>
          <w:sz w:val="24"/>
          <w:szCs w:val="24"/>
        </w:rPr>
        <w:t xml:space="preserve">In order for your Highly Confidential Information to be disclosed for a purpose other than those permitted by law, your written authorization is required.  </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b/>
          <w:bCs/>
          <w:sz w:val="24"/>
          <w:szCs w:val="24"/>
        </w:rPr>
      </w:pPr>
      <w:proofErr w:type="gramStart"/>
      <w:r w:rsidRPr="00DF34CF">
        <w:rPr>
          <w:rFonts w:ascii="Times New Roman" w:eastAsia="Times New Roman" w:hAnsi="Times New Roman" w:cs="Times New Roman"/>
          <w:b/>
          <w:bCs/>
          <w:sz w:val="24"/>
          <w:szCs w:val="24"/>
        </w:rPr>
        <w:t>YOUR</w:t>
      </w:r>
      <w:proofErr w:type="gramEnd"/>
      <w:r w:rsidRPr="00DF34CF">
        <w:rPr>
          <w:rFonts w:ascii="Times New Roman" w:eastAsia="Times New Roman" w:hAnsi="Times New Roman" w:cs="Times New Roman"/>
          <w:b/>
          <w:bCs/>
          <w:sz w:val="24"/>
          <w:szCs w:val="24"/>
        </w:rPr>
        <w:t xml:space="preserve"> RIGHTS REGARDING YOUR PROTECTED HEALTH INFORMATION</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proofErr w:type="gramStart"/>
      <w:r w:rsidRPr="00DF34CF">
        <w:rPr>
          <w:rFonts w:ascii="Times New Roman" w:eastAsia="Times New Roman" w:hAnsi="Times New Roman" w:cs="Times New Roman"/>
          <w:sz w:val="24"/>
          <w:szCs w:val="24"/>
          <w:u w:val="single"/>
        </w:rPr>
        <w:t>Right to Request Additional Restrictions</w:t>
      </w:r>
      <w:r w:rsidRPr="00DF34CF">
        <w:rPr>
          <w:rFonts w:ascii="Times New Roman" w:eastAsia="Times New Roman" w:hAnsi="Times New Roman" w:cs="Times New Roman"/>
          <w:sz w:val="24"/>
          <w:szCs w:val="24"/>
        </w:rPr>
        <w:t>.</w:t>
      </w:r>
      <w:proofErr w:type="gramEnd"/>
      <w:r w:rsidRPr="00DF34CF">
        <w:rPr>
          <w:rFonts w:ascii="Times New Roman" w:eastAsia="Times New Roman" w:hAnsi="Times New Roman" w:cs="Times New Roman"/>
          <w:sz w:val="24"/>
          <w:szCs w:val="24"/>
        </w:rPr>
        <w:t xml:space="preserve">  You may request restrictions on the use and disclosure of your PHI (1) for treatment, payment and health care operations, (2) to individuals (such as a family member, other relative, close personal friend or any other person identified by you) involved with your care or with payment related to your care, or (3) to notify or assist in the notification of such individuals regarding your location and general condition.  While all requests for additional restrictions will be carefully considered, the </w:t>
      </w:r>
      <w:r w:rsidR="008F400C">
        <w:rPr>
          <w:rFonts w:ascii="Times New Roman" w:eastAsia="Times New Roman" w:hAnsi="Times New Roman" w:cs="Times New Roman"/>
          <w:sz w:val="24"/>
          <w:szCs w:val="24"/>
        </w:rPr>
        <w:t>Center</w:t>
      </w:r>
      <w:r w:rsidRPr="00DF34CF">
        <w:rPr>
          <w:rFonts w:ascii="Times New Roman" w:eastAsia="Times New Roman" w:hAnsi="Times New Roman" w:cs="Times New Roman"/>
          <w:sz w:val="24"/>
          <w:szCs w:val="24"/>
        </w:rPr>
        <w:t xml:space="preserve"> and Health Professionals are not required to agree to these requested restrictions.</w:t>
      </w:r>
      <w:r>
        <w:rPr>
          <w:rFonts w:ascii="Times New Roman" w:eastAsia="Times New Roman" w:hAnsi="Times New Roman" w:cs="Times New Roman"/>
          <w:sz w:val="24"/>
          <w:szCs w:val="24"/>
        </w:rPr>
        <w:t xml:space="preserve">  </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r w:rsidRPr="00DF34CF">
        <w:rPr>
          <w:rFonts w:ascii="Times New Roman" w:eastAsia="Times New Roman" w:hAnsi="Times New Roman" w:cs="Times New Roman"/>
          <w:sz w:val="24"/>
          <w:szCs w:val="24"/>
        </w:rPr>
        <w:t xml:space="preserve">You may also request to restrict disclosures of your PHI to your health plan for payment and healthcare operations purposes (and not for treatment) if the disclosure pertains to a healthcare item or service for which you paid out-of-pocket in full.  The </w:t>
      </w:r>
      <w:r w:rsidR="008F400C">
        <w:rPr>
          <w:rFonts w:ascii="Times New Roman" w:eastAsia="Times New Roman" w:hAnsi="Times New Roman" w:cs="Times New Roman"/>
          <w:sz w:val="24"/>
          <w:szCs w:val="24"/>
        </w:rPr>
        <w:t>Center</w:t>
      </w:r>
      <w:r w:rsidRPr="00DF34CF">
        <w:rPr>
          <w:rFonts w:ascii="Times New Roman" w:eastAsia="Times New Roman" w:hAnsi="Times New Roman" w:cs="Times New Roman"/>
          <w:sz w:val="24"/>
          <w:szCs w:val="24"/>
        </w:rPr>
        <w:t xml:space="preserve"> and Health Professionals </w:t>
      </w:r>
      <w:r w:rsidRPr="00101FE5">
        <w:rPr>
          <w:rFonts w:ascii="Times New Roman" w:eastAsia="Times New Roman" w:hAnsi="Times New Roman" w:cs="Times New Roman"/>
          <w:sz w:val="24"/>
          <w:szCs w:val="24"/>
          <w:u w:val="single"/>
        </w:rPr>
        <w:t>must agree</w:t>
      </w:r>
      <w:r w:rsidRPr="00DF34CF">
        <w:rPr>
          <w:rFonts w:ascii="Times New Roman" w:eastAsia="Times New Roman" w:hAnsi="Times New Roman" w:cs="Times New Roman"/>
          <w:sz w:val="24"/>
          <w:szCs w:val="24"/>
        </w:rPr>
        <w:t xml:space="preserve"> to abide by the restriction to your health plan EXCEPT when the disclosure is required by law.</w:t>
      </w:r>
    </w:p>
    <w:p w:rsidR="0095130C" w:rsidRPr="00197575" w:rsidRDefault="0095130C" w:rsidP="0095130C">
      <w:pPr>
        <w:autoSpaceDE w:val="0"/>
        <w:autoSpaceDN w:val="0"/>
        <w:spacing w:after="240" w:line="240" w:lineRule="auto"/>
        <w:jc w:val="both"/>
        <w:rPr>
          <w:rFonts w:ascii="Times New Roman" w:eastAsia="Times New Roman" w:hAnsi="Times New Roman" w:cs="Times New Roman"/>
          <w:sz w:val="24"/>
          <w:szCs w:val="24"/>
        </w:rPr>
      </w:pPr>
      <w:r w:rsidRPr="00DF34CF">
        <w:rPr>
          <w:rFonts w:ascii="Times New Roman" w:eastAsia="Times New Roman" w:hAnsi="Times New Roman" w:cs="Times New Roman"/>
          <w:sz w:val="24"/>
          <w:szCs w:val="24"/>
        </w:rPr>
        <w:t>If you wish to request additional restrictions, please</w:t>
      </w:r>
      <w:r w:rsidR="00197575">
        <w:rPr>
          <w:rFonts w:ascii="Times New Roman" w:eastAsia="Times New Roman" w:hAnsi="Times New Roman" w:cs="Times New Roman"/>
          <w:sz w:val="24"/>
          <w:szCs w:val="24"/>
        </w:rPr>
        <w:t xml:space="preserve"> obtain a </w:t>
      </w:r>
      <w:r w:rsidR="00197575" w:rsidRPr="00197575">
        <w:rPr>
          <w:rFonts w:ascii="Times New Roman" w:eastAsia="Times New Roman" w:hAnsi="Times New Roman" w:cs="Times New Roman"/>
          <w:sz w:val="24"/>
          <w:szCs w:val="24"/>
        </w:rPr>
        <w:t xml:space="preserve">request form from the </w:t>
      </w:r>
      <w:proofErr w:type="spellStart"/>
      <w:r w:rsidR="00B001A7" w:rsidRPr="00197575">
        <w:rPr>
          <w:rFonts w:ascii="Times New Roman" w:eastAsia="Times New Roman" w:hAnsi="Times New Roman" w:cs="Times New Roman"/>
          <w:sz w:val="24"/>
          <w:szCs w:val="24"/>
        </w:rPr>
        <w:t>MedPost</w:t>
      </w:r>
      <w:proofErr w:type="spellEnd"/>
      <w:r w:rsidR="00B001A7" w:rsidRPr="00197575">
        <w:rPr>
          <w:rFonts w:ascii="Times New Roman" w:eastAsia="Times New Roman" w:hAnsi="Times New Roman" w:cs="Times New Roman"/>
          <w:sz w:val="24"/>
          <w:szCs w:val="24"/>
        </w:rPr>
        <w:t xml:space="preserve"> Urgent Care</w:t>
      </w:r>
      <w:r w:rsidR="00197575" w:rsidRPr="00197575">
        <w:rPr>
          <w:rFonts w:ascii="Times New Roman" w:eastAsia="Times New Roman" w:hAnsi="Times New Roman" w:cs="Times New Roman"/>
          <w:sz w:val="24"/>
          <w:szCs w:val="24"/>
        </w:rPr>
        <w:t xml:space="preserve"> </w:t>
      </w:r>
      <w:r w:rsidRPr="00197575">
        <w:rPr>
          <w:rFonts w:ascii="Times New Roman" w:eastAsia="Times New Roman" w:hAnsi="Times New Roman" w:cs="Times New Roman"/>
          <w:sz w:val="24"/>
          <w:szCs w:val="24"/>
        </w:rPr>
        <w:t xml:space="preserve">and submit the completed form to the </w:t>
      </w:r>
      <w:proofErr w:type="spellStart"/>
      <w:r w:rsidR="00B001A7" w:rsidRPr="00197575">
        <w:rPr>
          <w:rFonts w:ascii="Times New Roman" w:eastAsia="Times New Roman" w:hAnsi="Times New Roman" w:cs="Times New Roman"/>
          <w:sz w:val="24"/>
          <w:szCs w:val="24"/>
        </w:rPr>
        <w:t>MedPost</w:t>
      </w:r>
      <w:proofErr w:type="spellEnd"/>
      <w:r w:rsidR="00B001A7" w:rsidRPr="00197575">
        <w:rPr>
          <w:rFonts w:ascii="Times New Roman" w:eastAsia="Times New Roman" w:hAnsi="Times New Roman" w:cs="Times New Roman"/>
          <w:sz w:val="24"/>
          <w:szCs w:val="24"/>
        </w:rPr>
        <w:t xml:space="preserve"> Urgent Care</w:t>
      </w:r>
      <w:r w:rsidRPr="00197575">
        <w:rPr>
          <w:rFonts w:ascii="Times New Roman" w:eastAsia="Times New Roman" w:hAnsi="Times New Roman" w:cs="Times New Roman"/>
          <w:sz w:val="24"/>
          <w:szCs w:val="24"/>
        </w:rPr>
        <w:t xml:space="preserve">.  A written response will be sent to you. </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proofErr w:type="gramStart"/>
      <w:r w:rsidRPr="00DF34CF">
        <w:rPr>
          <w:rFonts w:ascii="Times New Roman" w:eastAsia="Times New Roman" w:hAnsi="Times New Roman" w:cs="Times New Roman"/>
          <w:sz w:val="24"/>
          <w:szCs w:val="24"/>
          <w:u w:val="single"/>
        </w:rPr>
        <w:t>Right to Receive Confidential Communications</w:t>
      </w:r>
      <w:r w:rsidRPr="00DF34CF">
        <w:rPr>
          <w:rFonts w:ascii="Times New Roman" w:eastAsia="Times New Roman" w:hAnsi="Times New Roman" w:cs="Times New Roman"/>
          <w:sz w:val="24"/>
          <w:szCs w:val="24"/>
        </w:rPr>
        <w:t>.</w:t>
      </w:r>
      <w:proofErr w:type="gramEnd"/>
      <w:r w:rsidRPr="00DF34CF">
        <w:rPr>
          <w:rFonts w:ascii="Times New Roman" w:eastAsia="Times New Roman" w:hAnsi="Times New Roman" w:cs="Times New Roman"/>
          <w:sz w:val="24"/>
          <w:szCs w:val="24"/>
        </w:rPr>
        <w:t xml:space="preserve">  You may request, and the </w:t>
      </w:r>
      <w:r w:rsidR="008F400C">
        <w:rPr>
          <w:rFonts w:ascii="Times New Roman" w:eastAsia="Times New Roman" w:hAnsi="Times New Roman" w:cs="Times New Roman"/>
          <w:sz w:val="24"/>
          <w:szCs w:val="24"/>
        </w:rPr>
        <w:t>Center</w:t>
      </w:r>
      <w:r w:rsidRPr="00DF34CF">
        <w:rPr>
          <w:rFonts w:ascii="Times New Roman" w:eastAsia="Times New Roman" w:hAnsi="Times New Roman" w:cs="Times New Roman"/>
          <w:sz w:val="24"/>
          <w:szCs w:val="24"/>
        </w:rPr>
        <w:t xml:space="preserve"> and Health Professionals will accommodate, any reasonable written</w:t>
      </w:r>
      <w:r w:rsidRPr="00DF34CF">
        <w:rPr>
          <w:rFonts w:ascii="Times New Roman" w:eastAsia="Times New Roman" w:hAnsi="Times New Roman" w:cs="Times New Roman"/>
          <w:b/>
          <w:bCs/>
          <w:sz w:val="24"/>
          <w:szCs w:val="24"/>
        </w:rPr>
        <w:t xml:space="preserve"> </w:t>
      </w:r>
      <w:r w:rsidRPr="00DF34CF">
        <w:rPr>
          <w:rFonts w:ascii="Times New Roman" w:eastAsia="Times New Roman" w:hAnsi="Times New Roman" w:cs="Times New Roman"/>
          <w:sz w:val="24"/>
          <w:szCs w:val="24"/>
        </w:rPr>
        <w:t xml:space="preserve">request for you to receive your PHI by alternative means of communication or at alternative locations.  </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b/>
          <w:bCs/>
          <w:sz w:val="24"/>
          <w:szCs w:val="24"/>
        </w:rPr>
      </w:pPr>
      <w:proofErr w:type="gramStart"/>
      <w:r w:rsidRPr="00DF34CF">
        <w:rPr>
          <w:rFonts w:ascii="Times New Roman" w:eastAsia="Times New Roman" w:hAnsi="Times New Roman" w:cs="Times New Roman"/>
          <w:sz w:val="24"/>
          <w:szCs w:val="24"/>
          <w:u w:val="single"/>
        </w:rPr>
        <w:t>Right to Revoke Your Authorization</w:t>
      </w:r>
      <w:r w:rsidRPr="00DF34CF">
        <w:rPr>
          <w:rFonts w:ascii="Times New Roman" w:eastAsia="Times New Roman" w:hAnsi="Times New Roman" w:cs="Times New Roman"/>
          <w:sz w:val="24"/>
          <w:szCs w:val="24"/>
        </w:rPr>
        <w:t>.</w:t>
      </w:r>
      <w:proofErr w:type="gramEnd"/>
      <w:r w:rsidRPr="00DF34CF">
        <w:rPr>
          <w:rFonts w:ascii="Times New Roman" w:eastAsia="Times New Roman" w:hAnsi="Times New Roman" w:cs="Times New Roman"/>
          <w:sz w:val="24"/>
          <w:szCs w:val="24"/>
        </w:rPr>
        <w:t xml:space="preserve">  You may revoke Your Authorization, Your Marketing Authorization or any written authorization obtained in connection with your PHI, except to the extent that the </w:t>
      </w:r>
      <w:r w:rsidR="008F400C">
        <w:rPr>
          <w:rFonts w:ascii="Times New Roman" w:eastAsia="Times New Roman" w:hAnsi="Times New Roman" w:cs="Times New Roman"/>
          <w:sz w:val="24"/>
          <w:szCs w:val="24"/>
        </w:rPr>
        <w:t>Center</w:t>
      </w:r>
      <w:r w:rsidRPr="00DF34CF">
        <w:rPr>
          <w:rFonts w:ascii="Times New Roman" w:eastAsia="Times New Roman" w:hAnsi="Times New Roman" w:cs="Times New Roman"/>
          <w:sz w:val="24"/>
          <w:szCs w:val="24"/>
        </w:rPr>
        <w:t xml:space="preserve"> and/or Health Professionals have taken action in reliance upon it, by delivering a written revocation statement to the </w:t>
      </w:r>
      <w:proofErr w:type="spellStart"/>
      <w:r w:rsidR="00B001A7" w:rsidRPr="00197575">
        <w:rPr>
          <w:rFonts w:ascii="Times New Roman" w:eastAsia="Times New Roman" w:hAnsi="Times New Roman" w:cs="Times New Roman"/>
          <w:sz w:val="24"/>
          <w:szCs w:val="24"/>
        </w:rPr>
        <w:t>MedPost</w:t>
      </w:r>
      <w:proofErr w:type="spellEnd"/>
      <w:r w:rsidR="00B001A7" w:rsidRPr="00197575">
        <w:rPr>
          <w:rFonts w:ascii="Times New Roman" w:eastAsia="Times New Roman" w:hAnsi="Times New Roman" w:cs="Times New Roman"/>
          <w:sz w:val="24"/>
          <w:szCs w:val="24"/>
        </w:rPr>
        <w:t xml:space="preserve"> Urgent Care</w:t>
      </w:r>
      <w:r w:rsidRPr="00197575">
        <w:rPr>
          <w:rFonts w:ascii="Times New Roman" w:eastAsia="Times New Roman" w:hAnsi="Times New Roman" w:cs="Times New Roman"/>
          <w:sz w:val="24"/>
          <w:szCs w:val="24"/>
        </w:rPr>
        <w:t xml:space="preserve"> identified </w:t>
      </w:r>
      <w:r w:rsidRPr="00DF34CF">
        <w:rPr>
          <w:rFonts w:ascii="Times New Roman" w:eastAsia="Times New Roman" w:hAnsi="Times New Roman" w:cs="Times New Roman"/>
          <w:sz w:val="24"/>
          <w:szCs w:val="24"/>
        </w:rPr>
        <w:t xml:space="preserve">below.  </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proofErr w:type="gramStart"/>
      <w:r w:rsidRPr="00DF34CF">
        <w:rPr>
          <w:rFonts w:ascii="Times New Roman" w:eastAsia="Times New Roman" w:hAnsi="Times New Roman" w:cs="Times New Roman"/>
          <w:sz w:val="24"/>
          <w:szCs w:val="24"/>
          <w:u w:val="single"/>
        </w:rPr>
        <w:t>Right to Inspect and Copy Your Health Information</w:t>
      </w:r>
      <w:r w:rsidRPr="00DF34CF">
        <w:rPr>
          <w:rFonts w:ascii="Times New Roman" w:eastAsia="Times New Roman" w:hAnsi="Times New Roman" w:cs="Times New Roman"/>
          <w:sz w:val="24"/>
          <w:szCs w:val="24"/>
        </w:rPr>
        <w:t>.</w:t>
      </w:r>
      <w:proofErr w:type="gramEnd"/>
      <w:r w:rsidRPr="00DF34CF">
        <w:rPr>
          <w:rFonts w:ascii="Times New Roman" w:eastAsia="Times New Roman" w:hAnsi="Times New Roman" w:cs="Times New Roman"/>
          <w:sz w:val="24"/>
          <w:szCs w:val="24"/>
        </w:rPr>
        <w:t xml:space="preserve">  You may request access to your medical record file and billing records maintained by the </w:t>
      </w:r>
      <w:r w:rsidR="008F400C">
        <w:rPr>
          <w:rFonts w:ascii="Times New Roman" w:eastAsia="Times New Roman" w:hAnsi="Times New Roman" w:cs="Times New Roman"/>
          <w:sz w:val="24"/>
          <w:szCs w:val="24"/>
        </w:rPr>
        <w:t>Center</w:t>
      </w:r>
      <w:r w:rsidRPr="00DF34CF">
        <w:rPr>
          <w:rFonts w:ascii="Times New Roman" w:eastAsia="Times New Roman" w:hAnsi="Times New Roman" w:cs="Times New Roman"/>
          <w:sz w:val="24"/>
          <w:szCs w:val="24"/>
        </w:rPr>
        <w:t xml:space="preserve"> and Health Professionals in order to inspect and request copies of the records.  Under limited circumstances, you may be denied access to a portion of your records.  If you desire access to your records, please obtain a record request form from </w:t>
      </w:r>
      <w:r w:rsidRPr="00197575">
        <w:rPr>
          <w:rFonts w:ascii="Times New Roman" w:eastAsia="Times New Roman" w:hAnsi="Times New Roman" w:cs="Times New Roman"/>
          <w:sz w:val="24"/>
          <w:szCs w:val="24"/>
        </w:rPr>
        <w:t xml:space="preserve">the </w:t>
      </w:r>
      <w:proofErr w:type="spellStart"/>
      <w:r w:rsidR="00B001A7" w:rsidRPr="00197575">
        <w:rPr>
          <w:rFonts w:ascii="Times New Roman" w:eastAsia="Times New Roman" w:hAnsi="Times New Roman" w:cs="Times New Roman"/>
          <w:sz w:val="24"/>
          <w:szCs w:val="24"/>
        </w:rPr>
        <w:t>MedPost</w:t>
      </w:r>
      <w:proofErr w:type="spellEnd"/>
      <w:r w:rsidR="00B001A7" w:rsidRPr="00197575">
        <w:rPr>
          <w:rFonts w:ascii="Times New Roman" w:eastAsia="Times New Roman" w:hAnsi="Times New Roman" w:cs="Times New Roman"/>
          <w:sz w:val="24"/>
          <w:szCs w:val="24"/>
        </w:rPr>
        <w:t xml:space="preserve"> Urgent Care</w:t>
      </w:r>
      <w:r w:rsidRPr="00197575">
        <w:rPr>
          <w:rFonts w:ascii="Times New Roman" w:eastAsia="Times New Roman" w:hAnsi="Times New Roman" w:cs="Times New Roman"/>
          <w:sz w:val="24"/>
          <w:szCs w:val="24"/>
        </w:rPr>
        <w:t xml:space="preserve"> and submit the completed form to the </w:t>
      </w:r>
      <w:proofErr w:type="spellStart"/>
      <w:r w:rsidR="00B001A7" w:rsidRPr="00197575">
        <w:rPr>
          <w:rFonts w:ascii="Times New Roman" w:eastAsia="Times New Roman" w:hAnsi="Times New Roman" w:cs="Times New Roman"/>
          <w:sz w:val="24"/>
          <w:szCs w:val="24"/>
        </w:rPr>
        <w:t>MedPost</w:t>
      </w:r>
      <w:proofErr w:type="spellEnd"/>
      <w:r w:rsidR="00B001A7" w:rsidRPr="00197575">
        <w:rPr>
          <w:rFonts w:ascii="Times New Roman" w:eastAsia="Times New Roman" w:hAnsi="Times New Roman" w:cs="Times New Roman"/>
          <w:sz w:val="24"/>
          <w:szCs w:val="24"/>
        </w:rPr>
        <w:t xml:space="preserve"> Urgent Care</w:t>
      </w:r>
      <w:r w:rsidRPr="00197575">
        <w:rPr>
          <w:rFonts w:ascii="Times New Roman" w:eastAsia="Times New Roman" w:hAnsi="Times New Roman" w:cs="Times New Roman"/>
          <w:sz w:val="24"/>
          <w:szCs w:val="24"/>
        </w:rPr>
        <w:t xml:space="preserve">.  If you request copies of paper records, you will </w:t>
      </w:r>
      <w:r w:rsidRPr="00DF34CF">
        <w:rPr>
          <w:rFonts w:ascii="Times New Roman" w:eastAsia="Times New Roman" w:hAnsi="Times New Roman" w:cs="Times New Roman"/>
          <w:sz w:val="24"/>
          <w:szCs w:val="24"/>
        </w:rPr>
        <w:t xml:space="preserve">be charged </w:t>
      </w:r>
      <w:r w:rsidRPr="00DF34CF">
        <w:rPr>
          <w:rFonts w:ascii="Times New Roman" w:eastAsia="Times New Roman" w:hAnsi="Times New Roman" w:cs="Times New Roman"/>
          <w:bCs/>
          <w:sz w:val="24"/>
          <w:szCs w:val="24"/>
        </w:rPr>
        <w:t>in accordance with federal and state law</w:t>
      </w:r>
      <w:r w:rsidRPr="00DF34CF">
        <w:rPr>
          <w:rFonts w:ascii="Times New Roman" w:eastAsia="Times New Roman" w:hAnsi="Times New Roman" w:cs="Times New Roman"/>
          <w:sz w:val="24"/>
          <w:szCs w:val="24"/>
        </w:rPr>
        <w:t>.  To the extent the request for records includes portions of records which are not in paper form (e.g., x-ray films)</w:t>
      </w:r>
      <w:proofErr w:type="gramStart"/>
      <w:r w:rsidRPr="00DF34CF">
        <w:rPr>
          <w:rFonts w:ascii="Times New Roman" w:eastAsia="Times New Roman" w:hAnsi="Times New Roman" w:cs="Times New Roman"/>
          <w:sz w:val="24"/>
          <w:szCs w:val="24"/>
        </w:rPr>
        <w:t>,</w:t>
      </w:r>
      <w:proofErr w:type="gramEnd"/>
      <w:r w:rsidRPr="00DF34CF">
        <w:rPr>
          <w:rFonts w:ascii="Times New Roman" w:eastAsia="Times New Roman" w:hAnsi="Times New Roman" w:cs="Times New Roman"/>
          <w:sz w:val="24"/>
          <w:szCs w:val="24"/>
        </w:rPr>
        <w:t xml:space="preserve"> you will be charge the reasonable cost of the copies.  You also will be charged for the postage costs, if you request that the copies be mailed to you.  However, you will not be charged for copies that are requested in order to make or complete an application for a federal or state disability benefits program.</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proofErr w:type="gramStart"/>
      <w:r w:rsidRPr="00DF34CF">
        <w:rPr>
          <w:rFonts w:ascii="Times New Roman" w:eastAsia="Times New Roman" w:hAnsi="Times New Roman" w:cs="Times New Roman"/>
          <w:sz w:val="24"/>
          <w:szCs w:val="24"/>
          <w:u w:val="single"/>
        </w:rPr>
        <w:lastRenderedPageBreak/>
        <w:t>Right to Amend Your Records</w:t>
      </w:r>
      <w:r w:rsidRPr="00DF34CF">
        <w:rPr>
          <w:rFonts w:ascii="Times New Roman" w:eastAsia="Times New Roman" w:hAnsi="Times New Roman" w:cs="Times New Roman"/>
          <w:sz w:val="24"/>
          <w:szCs w:val="24"/>
        </w:rPr>
        <w:t>.</w:t>
      </w:r>
      <w:proofErr w:type="gramEnd"/>
      <w:r w:rsidRPr="00DF34CF">
        <w:rPr>
          <w:rFonts w:ascii="Times New Roman" w:eastAsia="Times New Roman" w:hAnsi="Times New Roman" w:cs="Times New Roman"/>
          <w:sz w:val="24"/>
          <w:szCs w:val="24"/>
        </w:rPr>
        <w:t xml:space="preserve">  You have the right to request that </w:t>
      </w:r>
      <w:r w:rsidRPr="00DF34CF">
        <w:rPr>
          <w:rFonts w:ascii="Times New Roman" w:eastAsia="Times New Roman" w:hAnsi="Times New Roman" w:cs="Times New Roman"/>
          <w:bCs/>
          <w:sz w:val="24"/>
          <w:szCs w:val="24"/>
        </w:rPr>
        <w:t>PHI</w:t>
      </w:r>
      <w:r w:rsidRPr="00DF34CF">
        <w:rPr>
          <w:rFonts w:ascii="Times New Roman" w:eastAsia="Times New Roman" w:hAnsi="Times New Roman" w:cs="Times New Roman"/>
          <w:sz w:val="24"/>
          <w:szCs w:val="24"/>
        </w:rPr>
        <w:t xml:space="preserve"> maintained in your medical record file or billing records be amended.  If you desire to amend your records, please obtain an amendment request form from </w:t>
      </w:r>
      <w:r w:rsidRPr="00197575">
        <w:rPr>
          <w:rFonts w:ascii="Times New Roman" w:eastAsia="Times New Roman" w:hAnsi="Times New Roman" w:cs="Times New Roman"/>
          <w:sz w:val="24"/>
          <w:szCs w:val="24"/>
        </w:rPr>
        <w:t xml:space="preserve">the </w:t>
      </w:r>
      <w:proofErr w:type="spellStart"/>
      <w:r w:rsidR="00B001A7" w:rsidRPr="00197575">
        <w:rPr>
          <w:rFonts w:ascii="Times New Roman" w:eastAsia="Times New Roman" w:hAnsi="Times New Roman" w:cs="Times New Roman"/>
          <w:sz w:val="24"/>
          <w:szCs w:val="24"/>
        </w:rPr>
        <w:t>MedPost</w:t>
      </w:r>
      <w:proofErr w:type="spellEnd"/>
      <w:r w:rsidR="00B001A7" w:rsidRPr="00197575">
        <w:rPr>
          <w:rFonts w:ascii="Times New Roman" w:eastAsia="Times New Roman" w:hAnsi="Times New Roman" w:cs="Times New Roman"/>
          <w:sz w:val="24"/>
          <w:szCs w:val="24"/>
        </w:rPr>
        <w:t xml:space="preserve"> Urgent Care</w:t>
      </w:r>
      <w:r w:rsidRPr="00197575">
        <w:rPr>
          <w:rFonts w:ascii="Times New Roman" w:eastAsia="Times New Roman" w:hAnsi="Times New Roman" w:cs="Times New Roman"/>
          <w:sz w:val="24"/>
          <w:szCs w:val="24"/>
        </w:rPr>
        <w:t xml:space="preserve"> and submit the completed form to the </w:t>
      </w:r>
      <w:proofErr w:type="spellStart"/>
      <w:r w:rsidR="00B001A7" w:rsidRPr="00197575">
        <w:rPr>
          <w:rFonts w:ascii="Times New Roman" w:eastAsia="Times New Roman" w:hAnsi="Times New Roman" w:cs="Times New Roman"/>
          <w:sz w:val="24"/>
          <w:szCs w:val="24"/>
        </w:rPr>
        <w:t>MedPost</w:t>
      </w:r>
      <w:proofErr w:type="spellEnd"/>
      <w:r w:rsidR="00B001A7" w:rsidRPr="00197575">
        <w:rPr>
          <w:rFonts w:ascii="Times New Roman" w:eastAsia="Times New Roman" w:hAnsi="Times New Roman" w:cs="Times New Roman"/>
          <w:sz w:val="24"/>
          <w:szCs w:val="24"/>
        </w:rPr>
        <w:t xml:space="preserve"> Urgent Care</w:t>
      </w:r>
      <w:r w:rsidRPr="00197575">
        <w:rPr>
          <w:rFonts w:ascii="Times New Roman" w:eastAsia="Times New Roman" w:hAnsi="Times New Roman" w:cs="Times New Roman"/>
          <w:sz w:val="24"/>
          <w:szCs w:val="24"/>
        </w:rPr>
        <w:t xml:space="preserve">.  </w:t>
      </w:r>
      <w:r w:rsidRPr="00DF34CF">
        <w:rPr>
          <w:rFonts w:ascii="Times New Roman" w:eastAsia="Times New Roman" w:hAnsi="Times New Roman" w:cs="Times New Roman"/>
          <w:sz w:val="24"/>
          <w:szCs w:val="24"/>
        </w:rPr>
        <w:t xml:space="preserve">Your request will be accommodated unless the </w:t>
      </w:r>
      <w:r w:rsidR="008F400C">
        <w:rPr>
          <w:rFonts w:ascii="Times New Roman" w:eastAsia="Times New Roman" w:hAnsi="Times New Roman" w:cs="Times New Roman"/>
          <w:sz w:val="24"/>
          <w:szCs w:val="24"/>
        </w:rPr>
        <w:t>Center</w:t>
      </w:r>
      <w:r w:rsidRPr="00DF34CF">
        <w:rPr>
          <w:rFonts w:ascii="Times New Roman" w:eastAsia="Times New Roman" w:hAnsi="Times New Roman" w:cs="Times New Roman"/>
          <w:sz w:val="24"/>
          <w:szCs w:val="24"/>
        </w:rPr>
        <w:t xml:space="preserve"> and/or Health Professionals believe that the information that would be amended is accurate and complete or other special circumstances apply. </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proofErr w:type="gramStart"/>
      <w:r w:rsidRPr="00DF34CF">
        <w:rPr>
          <w:rFonts w:ascii="Times New Roman" w:eastAsia="Times New Roman" w:hAnsi="Times New Roman" w:cs="Times New Roman"/>
          <w:sz w:val="24"/>
          <w:szCs w:val="24"/>
          <w:u w:val="single"/>
        </w:rPr>
        <w:t>Right to Receive an Accounting of Disclosures</w:t>
      </w:r>
      <w:r w:rsidRPr="00DF34CF">
        <w:rPr>
          <w:rFonts w:ascii="Times New Roman" w:eastAsia="Times New Roman" w:hAnsi="Times New Roman" w:cs="Times New Roman"/>
          <w:sz w:val="24"/>
          <w:szCs w:val="24"/>
        </w:rPr>
        <w:t>.</w:t>
      </w:r>
      <w:proofErr w:type="gramEnd"/>
      <w:r w:rsidRPr="00DF34CF">
        <w:rPr>
          <w:rFonts w:ascii="Times New Roman" w:eastAsia="Times New Roman" w:hAnsi="Times New Roman" w:cs="Times New Roman"/>
          <w:sz w:val="24"/>
          <w:szCs w:val="24"/>
        </w:rPr>
        <w:t xml:space="preserve">  Upon request, you may obtain an accounting of certain disclosures of your PHI made during any period of time prior to the date of your request provided such period does not exceed six years and does not apply to disclosures that occurred prior to April 14, 2003.  If you request an accounting more than once during a twelve (12) month period, you will be charged for the accounting statement.  </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proofErr w:type="gramStart"/>
      <w:r w:rsidRPr="00DF34CF">
        <w:rPr>
          <w:rFonts w:ascii="Times New Roman" w:eastAsia="Times New Roman" w:hAnsi="Times New Roman" w:cs="Times New Roman"/>
          <w:sz w:val="24"/>
          <w:szCs w:val="24"/>
          <w:u w:val="single"/>
        </w:rPr>
        <w:t>Right to Receive Paper Copy of this Notice</w:t>
      </w:r>
      <w:r w:rsidRPr="00DF34CF">
        <w:rPr>
          <w:rFonts w:ascii="Times New Roman" w:eastAsia="Times New Roman" w:hAnsi="Times New Roman" w:cs="Times New Roman"/>
          <w:sz w:val="24"/>
          <w:szCs w:val="24"/>
        </w:rPr>
        <w:t>.</w:t>
      </w:r>
      <w:proofErr w:type="gramEnd"/>
      <w:r w:rsidRPr="00DF34CF">
        <w:rPr>
          <w:rFonts w:ascii="Times New Roman" w:eastAsia="Times New Roman" w:hAnsi="Times New Roman" w:cs="Times New Roman"/>
          <w:sz w:val="24"/>
          <w:szCs w:val="24"/>
        </w:rPr>
        <w:t xml:space="preserve">  Upon request, you may obtain a paper copy of this Notice, even if you have agreed to receive such notice electronically.  </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proofErr w:type="gramStart"/>
      <w:r w:rsidRPr="00DF34CF">
        <w:rPr>
          <w:rFonts w:ascii="Times New Roman" w:eastAsia="Times New Roman" w:hAnsi="Times New Roman" w:cs="Times New Roman"/>
          <w:sz w:val="24"/>
          <w:szCs w:val="24"/>
          <w:u w:val="single"/>
        </w:rPr>
        <w:t>For Further Information or Complaints</w:t>
      </w:r>
      <w:r w:rsidRPr="00DF34CF">
        <w:rPr>
          <w:rFonts w:ascii="Times New Roman" w:eastAsia="Times New Roman" w:hAnsi="Times New Roman" w:cs="Times New Roman"/>
          <w:sz w:val="24"/>
          <w:szCs w:val="24"/>
        </w:rPr>
        <w:t>.</w:t>
      </w:r>
      <w:proofErr w:type="gramEnd"/>
      <w:r w:rsidRPr="00DF34CF">
        <w:rPr>
          <w:rFonts w:ascii="Times New Roman" w:eastAsia="Times New Roman" w:hAnsi="Times New Roman" w:cs="Times New Roman"/>
          <w:sz w:val="24"/>
          <w:szCs w:val="24"/>
        </w:rPr>
        <w:t xml:space="preserve">  If you desire further information about your privacy rights, are concerned that your privacy rights have been violated or disagree with a decision made about access to your PHI, you may contact the </w:t>
      </w:r>
      <w:r w:rsidR="008F400C">
        <w:rPr>
          <w:rFonts w:ascii="Times New Roman" w:eastAsia="Times New Roman" w:hAnsi="Times New Roman" w:cs="Times New Roman"/>
          <w:sz w:val="24"/>
          <w:szCs w:val="24"/>
        </w:rPr>
        <w:t>Center</w:t>
      </w:r>
      <w:r w:rsidRPr="00DF34CF">
        <w:rPr>
          <w:rFonts w:ascii="Times New Roman" w:eastAsia="Times New Roman" w:hAnsi="Times New Roman" w:cs="Times New Roman"/>
          <w:sz w:val="24"/>
          <w:szCs w:val="24"/>
        </w:rPr>
        <w:t>.  You may also file written complaints with the Office for Civil Rights of the U.S. Department of Health and Human Services</w:t>
      </w:r>
      <w:r w:rsidR="007E16FB">
        <w:rPr>
          <w:rFonts w:ascii="Times New Roman" w:eastAsia="Times New Roman" w:hAnsi="Times New Roman" w:cs="Times New Roman"/>
          <w:sz w:val="24"/>
          <w:szCs w:val="24"/>
        </w:rPr>
        <w:t xml:space="preserve"> or online at </w:t>
      </w:r>
      <w:hyperlink r:id="rId8" w:history="1">
        <w:r w:rsidR="007E16FB" w:rsidRPr="00911C23">
          <w:rPr>
            <w:rStyle w:val="Hyperlink"/>
            <w:rFonts w:ascii="Times New Roman" w:eastAsia="Times New Roman" w:hAnsi="Times New Roman" w:cs="Times New Roman"/>
            <w:sz w:val="24"/>
            <w:szCs w:val="24"/>
          </w:rPr>
          <w:t>http://www.hhs.gov/ocr/office/file/index.html</w:t>
        </w:r>
      </w:hyperlink>
      <w:r w:rsidRPr="00DF34CF">
        <w:rPr>
          <w:rFonts w:ascii="Times New Roman" w:eastAsia="Times New Roman" w:hAnsi="Times New Roman" w:cs="Times New Roman"/>
          <w:sz w:val="24"/>
          <w:szCs w:val="24"/>
        </w:rPr>
        <w:t>.</w:t>
      </w:r>
      <w:r w:rsidR="007E16FB">
        <w:rPr>
          <w:rFonts w:ascii="Times New Roman" w:eastAsia="Times New Roman" w:hAnsi="Times New Roman" w:cs="Times New Roman"/>
          <w:sz w:val="24"/>
          <w:szCs w:val="24"/>
        </w:rPr>
        <w:t xml:space="preserve"> </w:t>
      </w:r>
      <w:r w:rsidRPr="00DF34CF">
        <w:rPr>
          <w:rFonts w:ascii="Times New Roman" w:eastAsia="Times New Roman" w:hAnsi="Times New Roman" w:cs="Times New Roman"/>
          <w:sz w:val="24"/>
          <w:szCs w:val="24"/>
        </w:rPr>
        <w:t xml:space="preserve"> Upon request, the </w:t>
      </w:r>
      <w:r w:rsidR="008F400C">
        <w:rPr>
          <w:rFonts w:ascii="Times New Roman" w:eastAsia="Times New Roman" w:hAnsi="Times New Roman" w:cs="Times New Roman"/>
          <w:sz w:val="24"/>
          <w:szCs w:val="24"/>
        </w:rPr>
        <w:t>Center</w:t>
      </w:r>
      <w:r w:rsidRPr="00DF34CF">
        <w:rPr>
          <w:rFonts w:ascii="Times New Roman" w:eastAsia="Times New Roman" w:hAnsi="Times New Roman" w:cs="Times New Roman"/>
          <w:sz w:val="24"/>
          <w:szCs w:val="24"/>
        </w:rPr>
        <w:t xml:space="preserve"> will provide you with the correct address for the </w:t>
      </w:r>
      <w:r w:rsidR="007E16FB" w:rsidRPr="00DF34CF">
        <w:rPr>
          <w:rFonts w:ascii="Times New Roman" w:eastAsia="Times New Roman" w:hAnsi="Times New Roman" w:cs="Times New Roman"/>
          <w:sz w:val="24"/>
          <w:szCs w:val="24"/>
        </w:rPr>
        <w:t>Office for Civil Rights of the U.S. Department of Health and Human Services</w:t>
      </w:r>
      <w:r w:rsidRPr="00DF34CF">
        <w:rPr>
          <w:rFonts w:ascii="Times New Roman" w:eastAsia="Times New Roman" w:hAnsi="Times New Roman" w:cs="Times New Roman"/>
          <w:sz w:val="24"/>
          <w:szCs w:val="24"/>
        </w:rPr>
        <w:t xml:space="preserve">.  The </w:t>
      </w:r>
      <w:r w:rsidR="008F400C">
        <w:rPr>
          <w:rFonts w:ascii="Times New Roman" w:eastAsia="Times New Roman" w:hAnsi="Times New Roman" w:cs="Times New Roman"/>
          <w:sz w:val="24"/>
          <w:szCs w:val="24"/>
        </w:rPr>
        <w:t>Center</w:t>
      </w:r>
      <w:r w:rsidRPr="00DF34CF">
        <w:rPr>
          <w:rFonts w:ascii="Times New Roman" w:eastAsia="Times New Roman" w:hAnsi="Times New Roman" w:cs="Times New Roman"/>
          <w:sz w:val="24"/>
          <w:szCs w:val="24"/>
        </w:rPr>
        <w:t xml:space="preserve"> and Health Professionals will not retaliate against you if you file a complaint with the </w:t>
      </w:r>
      <w:r w:rsidR="008F400C">
        <w:rPr>
          <w:rFonts w:ascii="Times New Roman" w:eastAsia="Times New Roman" w:hAnsi="Times New Roman" w:cs="Times New Roman"/>
          <w:sz w:val="24"/>
          <w:szCs w:val="24"/>
        </w:rPr>
        <w:t>Center</w:t>
      </w:r>
      <w:r w:rsidRPr="00DF34CF">
        <w:rPr>
          <w:rFonts w:ascii="Times New Roman" w:eastAsia="Times New Roman" w:hAnsi="Times New Roman" w:cs="Times New Roman"/>
          <w:sz w:val="24"/>
          <w:szCs w:val="24"/>
        </w:rPr>
        <w:t xml:space="preserve"> or the Director.  </w:t>
      </w:r>
    </w:p>
    <w:p w:rsidR="0095130C" w:rsidRPr="00DF34CF" w:rsidRDefault="0095130C" w:rsidP="0095130C">
      <w:pPr>
        <w:keepNext/>
        <w:keepLines/>
        <w:autoSpaceDE w:val="0"/>
        <w:autoSpaceDN w:val="0"/>
        <w:spacing w:after="240" w:line="240" w:lineRule="auto"/>
        <w:jc w:val="both"/>
        <w:rPr>
          <w:rFonts w:ascii="Times New Roman" w:eastAsia="Times New Roman" w:hAnsi="Times New Roman" w:cs="Times New Roman"/>
          <w:b/>
          <w:bCs/>
          <w:sz w:val="24"/>
          <w:szCs w:val="24"/>
        </w:rPr>
      </w:pPr>
      <w:r w:rsidRPr="00DF34CF">
        <w:rPr>
          <w:rFonts w:ascii="Times New Roman" w:eastAsia="Times New Roman" w:hAnsi="Times New Roman" w:cs="Times New Roman"/>
          <w:b/>
          <w:bCs/>
          <w:sz w:val="24"/>
          <w:szCs w:val="24"/>
        </w:rPr>
        <w:t>Effective Date and Duration of This Notice</w:t>
      </w:r>
    </w:p>
    <w:p w:rsidR="0095130C" w:rsidRPr="00197575" w:rsidRDefault="0095130C" w:rsidP="0095130C">
      <w:pPr>
        <w:keepNext/>
        <w:keepLines/>
        <w:autoSpaceDE w:val="0"/>
        <w:autoSpaceDN w:val="0"/>
        <w:spacing w:after="240" w:line="240" w:lineRule="auto"/>
        <w:jc w:val="both"/>
        <w:rPr>
          <w:rFonts w:ascii="Times New Roman" w:eastAsia="Times New Roman" w:hAnsi="Times New Roman" w:cs="Times New Roman"/>
          <w:sz w:val="24"/>
          <w:szCs w:val="24"/>
        </w:rPr>
      </w:pPr>
      <w:proofErr w:type="gramStart"/>
      <w:r w:rsidRPr="00DF34CF">
        <w:rPr>
          <w:rFonts w:ascii="Times New Roman" w:eastAsia="Times New Roman" w:hAnsi="Times New Roman" w:cs="Times New Roman"/>
          <w:sz w:val="24"/>
          <w:szCs w:val="24"/>
          <w:u w:val="single"/>
        </w:rPr>
        <w:t>Effective Date</w:t>
      </w:r>
      <w:r w:rsidRPr="00DF34CF">
        <w:rPr>
          <w:rFonts w:ascii="Times New Roman" w:eastAsia="Times New Roman" w:hAnsi="Times New Roman" w:cs="Times New Roman"/>
          <w:sz w:val="24"/>
          <w:szCs w:val="24"/>
        </w:rPr>
        <w:t>.</w:t>
      </w:r>
      <w:proofErr w:type="gramEnd"/>
      <w:r w:rsidRPr="00DF34CF">
        <w:rPr>
          <w:rFonts w:ascii="Times New Roman" w:eastAsia="Times New Roman" w:hAnsi="Times New Roman" w:cs="Times New Roman"/>
          <w:sz w:val="24"/>
          <w:szCs w:val="24"/>
        </w:rPr>
        <w:t xml:space="preserve">  This Notice is effective </w:t>
      </w:r>
      <w:r w:rsidR="00197575" w:rsidRPr="00197575">
        <w:rPr>
          <w:rFonts w:ascii="Times New Roman" w:eastAsia="Times New Roman" w:hAnsi="Times New Roman" w:cs="Times New Roman"/>
          <w:sz w:val="24"/>
          <w:szCs w:val="24"/>
        </w:rPr>
        <w:t xml:space="preserve">on </w:t>
      </w:r>
      <w:r w:rsidR="00197575" w:rsidRPr="00197575">
        <w:rPr>
          <w:rFonts w:ascii="Times New Roman" w:eastAsia="Times New Roman" w:hAnsi="Times New Roman" w:cs="Times New Roman"/>
          <w:bCs/>
          <w:sz w:val="24"/>
          <w:szCs w:val="24"/>
        </w:rPr>
        <w:t>March 4, 2015</w:t>
      </w:r>
    </w:p>
    <w:p w:rsidR="0095130C" w:rsidRPr="00DF34CF" w:rsidRDefault="0095130C" w:rsidP="0095130C">
      <w:pPr>
        <w:autoSpaceDE w:val="0"/>
        <w:autoSpaceDN w:val="0"/>
        <w:spacing w:after="240" w:line="240" w:lineRule="auto"/>
        <w:jc w:val="both"/>
        <w:rPr>
          <w:rFonts w:ascii="Times New Roman" w:eastAsia="Times New Roman" w:hAnsi="Times New Roman" w:cs="Times New Roman"/>
          <w:sz w:val="24"/>
          <w:szCs w:val="24"/>
        </w:rPr>
      </w:pPr>
      <w:proofErr w:type="gramStart"/>
      <w:r w:rsidRPr="00DF34CF">
        <w:rPr>
          <w:rFonts w:ascii="Times New Roman" w:eastAsia="Times New Roman" w:hAnsi="Times New Roman" w:cs="Times New Roman"/>
          <w:sz w:val="24"/>
          <w:szCs w:val="24"/>
          <w:u w:val="single"/>
        </w:rPr>
        <w:t>Right to Change Terms of this Notice</w:t>
      </w:r>
      <w:r w:rsidRPr="00DF34CF">
        <w:rPr>
          <w:rFonts w:ascii="Times New Roman" w:eastAsia="Times New Roman" w:hAnsi="Times New Roman" w:cs="Times New Roman"/>
          <w:sz w:val="24"/>
          <w:szCs w:val="24"/>
        </w:rPr>
        <w:t>.</w:t>
      </w:r>
      <w:proofErr w:type="gramEnd"/>
      <w:r w:rsidRPr="00DF34CF">
        <w:rPr>
          <w:rFonts w:ascii="Times New Roman" w:eastAsia="Times New Roman" w:hAnsi="Times New Roman" w:cs="Times New Roman"/>
          <w:sz w:val="24"/>
          <w:szCs w:val="24"/>
        </w:rPr>
        <w:t xml:space="preserve">  The terms of this Notice may be changed at any time.  If this Notice is changed, the new notice terms may be made effective for all </w:t>
      </w:r>
      <w:proofErr w:type="gramStart"/>
      <w:r w:rsidRPr="00DF34CF">
        <w:rPr>
          <w:rFonts w:ascii="Times New Roman" w:eastAsia="Times New Roman" w:hAnsi="Times New Roman" w:cs="Times New Roman"/>
          <w:bCs/>
          <w:sz w:val="24"/>
          <w:szCs w:val="24"/>
        </w:rPr>
        <w:t>PHI</w:t>
      </w:r>
      <w:proofErr w:type="gramEnd"/>
      <w:r w:rsidRPr="00DF34CF">
        <w:rPr>
          <w:rFonts w:ascii="Times New Roman" w:eastAsia="Times New Roman" w:hAnsi="Times New Roman" w:cs="Times New Roman"/>
          <w:sz w:val="24"/>
          <w:szCs w:val="24"/>
        </w:rPr>
        <w:t xml:space="preserve"> that the </w:t>
      </w:r>
      <w:r w:rsidR="008F400C">
        <w:rPr>
          <w:rFonts w:ascii="Times New Roman" w:eastAsia="Times New Roman" w:hAnsi="Times New Roman" w:cs="Times New Roman"/>
          <w:sz w:val="24"/>
          <w:szCs w:val="24"/>
        </w:rPr>
        <w:t>Center</w:t>
      </w:r>
      <w:r w:rsidRPr="00DF34CF">
        <w:rPr>
          <w:rFonts w:ascii="Times New Roman" w:eastAsia="Times New Roman" w:hAnsi="Times New Roman" w:cs="Times New Roman"/>
          <w:sz w:val="24"/>
          <w:szCs w:val="24"/>
        </w:rPr>
        <w:t xml:space="preserve"> and Health Professionals maintain, including any information created or received prior to issuing the new notice.  If this Notice is changed, the new notice will be posted in waiting areas around the </w:t>
      </w:r>
      <w:r w:rsidR="008F400C">
        <w:rPr>
          <w:rFonts w:ascii="Times New Roman" w:eastAsia="Times New Roman" w:hAnsi="Times New Roman" w:cs="Times New Roman"/>
          <w:sz w:val="24"/>
          <w:szCs w:val="24"/>
        </w:rPr>
        <w:t>Center</w:t>
      </w:r>
      <w:r w:rsidRPr="00DF34CF">
        <w:rPr>
          <w:rFonts w:ascii="Times New Roman" w:eastAsia="Times New Roman" w:hAnsi="Times New Roman" w:cs="Times New Roman"/>
          <w:sz w:val="24"/>
          <w:szCs w:val="24"/>
        </w:rPr>
        <w:t xml:space="preserve"> </w:t>
      </w:r>
      <w:r w:rsidRPr="00DF34CF">
        <w:rPr>
          <w:rFonts w:ascii="Times New Roman" w:eastAsia="Times New Roman" w:hAnsi="Times New Roman" w:cs="Times New Roman"/>
          <w:bCs/>
          <w:sz w:val="24"/>
          <w:szCs w:val="24"/>
        </w:rPr>
        <w:t>and on our Internet site at</w:t>
      </w:r>
      <w:r w:rsidRPr="00DF34CF">
        <w:rPr>
          <w:rFonts w:ascii="Times New Roman" w:eastAsia="Times New Roman" w:hAnsi="Times New Roman" w:cs="Times New Roman"/>
          <w:b/>
          <w:bCs/>
          <w:color w:val="00FF00"/>
          <w:sz w:val="24"/>
          <w:szCs w:val="24"/>
        </w:rPr>
        <w:t xml:space="preserve"> </w:t>
      </w:r>
      <w:hyperlink r:id="rId9" w:history="1">
        <w:r w:rsidR="00197575" w:rsidRPr="000B3585">
          <w:rPr>
            <w:rStyle w:val="Hyperlink"/>
            <w:rFonts w:ascii="Times New Roman" w:eastAsia="Times New Roman" w:hAnsi="Times New Roman" w:cs="Times New Roman"/>
            <w:sz w:val="24"/>
            <w:szCs w:val="24"/>
          </w:rPr>
          <w:t>http://medpost.com/urgent-care-clinics/north-rockwall-tx</w:t>
        </w:r>
      </w:hyperlink>
      <w:r w:rsidR="00197575">
        <w:rPr>
          <w:rFonts w:ascii="Times New Roman" w:eastAsia="Times New Roman" w:hAnsi="Times New Roman" w:cs="Times New Roman"/>
          <w:sz w:val="24"/>
          <w:szCs w:val="24"/>
        </w:rPr>
        <w:t xml:space="preserve">  </w:t>
      </w:r>
      <w:proofErr w:type="gramStart"/>
      <w:r w:rsidRPr="00DF34CF">
        <w:rPr>
          <w:rFonts w:ascii="Times New Roman" w:eastAsia="Times New Roman" w:hAnsi="Times New Roman" w:cs="Times New Roman"/>
          <w:sz w:val="24"/>
          <w:szCs w:val="24"/>
        </w:rPr>
        <w:t>You</w:t>
      </w:r>
      <w:proofErr w:type="gramEnd"/>
      <w:r w:rsidRPr="00DF34CF">
        <w:rPr>
          <w:rFonts w:ascii="Times New Roman" w:eastAsia="Times New Roman" w:hAnsi="Times New Roman" w:cs="Times New Roman"/>
          <w:sz w:val="24"/>
          <w:szCs w:val="24"/>
        </w:rPr>
        <w:t xml:space="preserve"> also may obtain any new notice by contacting the </w:t>
      </w:r>
      <w:r w:rsidR="008F400C">
        <w:rPr>
          <w:rFonts w:ascii="Times New Roman" w:eastAsia="Times New Roman" w:hAnsi="Times New Roman" w:cs="Times New Roman"/>
          <w:sz w:val="24"/>
          <w:szCs w:val="24"/>
        </w:rPr>
        <w:t>Center</w:t>
      </w:r>
      <w:r w:rsidRPr="00DF34CF">
        <w:rPr>
          <w:rFonts w:ascii="Times New Roman" w:eastAsia="Times New Roman" w:hAnsi="Times New Roman" w:cs="Times New Roman"/>
          <w:sz w:val="24"/>
          <w:szCs w:val="24"/>
        </w:rPr>
        <w:t>.</w:t>
      </w:r>
    </w:p>
    <w:p w:rsidR="0095130C" w:rsidRPr="00197575" w:rsidRDefault="005C1AD9" w:rsidP="0095130C">
      <w:pPr>
        <w:keepNext/>
        <w:autoSpaceDE w:val="0"/>
        <w:autoSpaceDN w:val="0"/>
        <w:spacing w:after="240" w:line="240" w:lineRule="auto"/>
        <w:jc w:val="both"/>
        <w:rPr>
          <w:rFonts w:ascii="Times New Roman" w:eastAsia="Times New Roman" w:hAnsi="Times New Roman" w:cs="Times New Roman"/>
          <w:sz w:val="24"/>
          <w:szCs w:val="24"/>
        </w:rPr>
      </w:pPr>
      <w:r w:rsidRPr="00197575">
        <w:rPr>
          <w:rFonts w:ascii="Times New Roman" w:eastAsia="Times New Roman" w:hAnsi="Times New Roman" w:cs="Times New Roman"/>
          <w:b/>
          <w:bCs/>
          <w:sz w:val="24"/>
          <w:szCs w:val="24"/>
        </w:rPr>
        <w:t>CENTER</w:t>
      </w:r>
      <w:r w:rsidR="0095130C" w:rsidRPr="00197575">
        <w:rPr>
          <w:rFonts w:ascii="Times New Roman" w:eastAsia="Times New Roman" w:hAnsi="Times New Roman" w:cs="Times New Roman"/>
          <w:b/>
          <w:bCs/>
          <w:sz w:val="24"/>
          <w:szCs w:val="24"/>
        </w:rPr>
        <w:t xml:space="preserve"> CONTACTS: </w:t>
      </w:r>
    </w:p>
    <w:p w:rsidR="0095130C" w:rsidRPr="00197575" w:rsidRDefault="00B001A7" w:rsidP="0095130C">
      <w:pPr>
        <w:keepNext/>
        <w:autoSpaceDE w:val="0"/>
        <w:autoSpaceDN w:val="0"/>
        <w:spacing w:after="240" w:line="240" w:lineRule="auto"/>
        <w:ind w:firstLine="720"/>
        <w:contextualSpacing/>
        <w:jc w:val="both"/>
        <w:rPr>
          <w:rFonts w:ascii="Times New Roman" w:eastAsia="Times New Roman" w:hAnsi="Times New Roman" w:cs="Times New Roman"/>
          <w:bCs/>
          <w:sz w:val="24"/>
          <w:szCs w:val="24"/>
        </w:rPr>
      </w:pPr>
      <w:proofErr w:type="spellStart"/>
      <w:r w:rsidRPr="00197575">
        <w:rPr>
          <w:rFonts w:ascii="Times New Roman" w:eastAsia="Times New Roman" w:hAnsi="Times New Roman" w:cs="Times New Roman"/>
          <w:bCs/>
          <w:sz w:val="24"/>
          <w:szCs w:val="24"/>
        </w:rPr>
        <w:t>MedPost</w:t>
      </w:r>
      <w:proofErr w:type="spellEnd"/>
      <w:r w:rsidRPr="00197575">
        <w:rPr>
          <w:rFonts w:ascii="Times New Roman" w:eastAsia="Times New Roman" w:hAnsi="Times New Roman" w:cs="Times New Roman"/>
          <w:bCs/>
          <w:sz w:val="24"/>
          <w:szCs w:val="24"/>
        </w:rPr>
        <w:t xml:space="preserve"> Urgent Care</w:t>
      </w:r>
    </w:p>
    <w:p w:rsidR="00B001A7" w:rsidRPr="00197575" w:rsidDel="00B001A7" w:rsidRDefault="00B001A7" w:rsidP="0095130C">
      <w:pPr>
        <w:keepNext/>
        <w:autoSpaceDE w:val="0"/>
        <w:autoSpaceDN w:val="0"/>
        <w:spacing w:after="240" w:line="240" w:lineRule="auto"/>
        <w:ind w:firstLine="720"/>
        <w:contextualSpacing/>
        <w:jc w:val="both"/>
        <w:rPr>
          <w:del w:id="0" w:author="Medina, Diana1" w:date="2015-03-04T14:01:00Z"/>
          <w:rFonts w:ascii="Times New Roman" w:eastAsia="Times New Roman" w:hAnsi="Times New Roman" w:cs="Times New Roman"/>
          <w:bCs/>
          <w:sz w:val="24"/>
          <w:szCs w:val="24"/>
        </w:rPr>
      </w:pPr>
      <w:r w:rsidRPr="00197575">
        <w:rPr>
          <w:rFonts w:ascii="Times New Roman" w:eastAsia="Times New Roman" w:hAnsi="Times New Roman" w:cs="Times New Roman"/>
          <w:bCs/>
          <w:sz w:val="24"/>
          <w:szCs w:val="24"/>
        </w:rPr>
        <w:t>3090 N Goliad</w:t>
      </w:r>
      <w:bookmarkStart w:id="1" w:name="_GoBack"/>
      <w:bookmarkEnd w:id="1"/>
    </w:p>
    <w:p w:rsidR="0095130C" w:rsidRPr="00197575" w:rsidRDefault="00197575" w:rsidP="00197575">
      <w:pPr>
        <w:keepNext/>
        <w:autoSpaceDE w:val="0"/>
        <w:autoSpaceDN w:val="0"/>
        <w:spacing w:after="240" w:line="240" w:lineRule="auto"/>
        <w:contextualSpacing/>
        <w:jc w:val="both"/>
        <w:rPr>
          <w:rFonts w:ascii="Times New Roman" w:eastAsia="Times New Roman" w:hAnsi="Times New Roman" w:cs="Times New Roman"/>
          <w:bCs/>
          <w:sz w:val="24"/>
          <w:szCs w:val="24"/>
        </w:rPr>
      </w:pPr>
      <w:r w:rsidRPr="00197575">
        <w:rPr>
          <w:rFonts w:ascii="Times New Roman" w:eastAsia="Times New Roman" w:hAnsi="Times New Roman" w:cs="Times New Roman"/>
          <w:bCs/>
          <w:sz w:val="24"/>
          <w:szCs w:val="24"/>
        </w:rPr>
        <w:t xml:space="preserve">           </w:t>
      </w:r>
      <w:r w:rsidR="00B001A7" w:rsidRPr="00197575">
        <w:rPr>
          <w:rFonts w:ascii="Times New Roman" w:eastAsia="Times New Roman" w:hAnsi="Times New Roman" w:cs="Times New Roman"/>
          <w:bCs/>
          <w:sz w:val="24"/>
          <w:szCs w:val="24"/>
        </w:rPr>
        <w:t>Rockwall, TX  75087</w:t>
      </w:r>
    </w:p>
    <w:p w:rsidR="0095130C" w:rsidRPr="00197575" w:rsidRDefault="0095130C" w:rsidP="00197575">
      <w:pPr>
        <w:keepNext/>
        <w:autoSpaceDE w:val="0"/>
        <w:autoSpaceDN w:val="0"/>
        <w:spacing w:after="240" w:line="240" w:lineRule="auto"/>
        <w:ind w:firstLine="720"/>
        <w:contextualSpacing/>
        <w:jc w:val="both"/>
        <w:rPr>
          <w:rFonts w:ascii="Times New Roman" w:eastAsia="Times New Roman" w:hAnsi="Times New Roman" w:cs="Times New Roman"/>
          <w:sz w:val="24"/>
          <w:szCs w:val="24"/>
        </w:rPr>
      </w:pPr>
      <w:r w:rsidRPr="00DF34CF">
        <w:rPr>
          <w:rFonts w:ascii="Times New Roman" w:eastAsia="Times New Roman" w:hAnsi="Times New Roman" w:cs="Times New Roman"/>
          <w:sz w:val="24"/>
          <w:szCs w:val="24"/>
        </w:rPr>
        <w:t xml:space="preserve">Telephone Number: </w:t>
      </w:r>
      <w:r w:rsidRPr="00197575">
        <w:rPr>
          <w:rFonts w:ascii="Times New Roman" w:eastAsia="Times New Roman" w:hAnsi="Times New Roman" w:cs="Times New Roman"/>
          <w:sz w:val="24"/>
          <w:szCs w:val="24"/>
        </w:rPr>
        <w:t>(</w:t>
      </w:r>
      <w:proofErr w:type="gramStart"/>
      <w:r w:rsidR="00B001A7" w:rsidRPr="00197575">
        <w:rPr>
          <w:rFonts w:ascii="Times New Roman" w:eastAsia="Times New Roman" w:hAnsi="Times New Roman" w:cs="Times New Roman"/>
          <w:sz w:val="24"/>
          <w:szCs w:val="24"/>
        </w:rPr>
        <w:t>972</w:t>
      </w:r>
      <w:r w:rsidRPr="00197575">
        <w:rPr>
          <w:rFonts w:ascii="Times New Roman" w:eastAsia="Times New Roman" w:hAnsi="Times New Roman" w:cs="Times New Roman"/>
          <w:sz w:val="24"/>
          <w:szCs w:val="24"/>
        </w:rPr>
        <w:t xml:space="preserve"> )</w:t>
      </w:r>
      <w:proofErr w:type="gramEnd"/>
      <w:r w:rsidRPr="00197575">
        <w:rPr>
          <w:rFonts w:ascii="Times New Roman" w:eastAsia="Times New Roman" w:hAnsi="Times New Roman" w:cs="Times New Roman"/>
          <w:sz w:val="24"/>
          <w:szCs w:val="24"/>
        </w:rPr>
        <w:t xml:space="preserve"> </w:t>
      </w:r>
      <w:r w:rsidR="00B001A7" w:rsidRPr="00197575">
        <w:rPr>
          <w:rFonts w:ascii="Times New Roman" w:eastAsia="Times New Roman" w:hAnsi="Times New Roman" w:cs="Times New Roman"/>
          <w:sz w:val="24"/>
          <w:szCs w:val="24"/>
        </w:rPr>
        <w:t>722-0011</w:t>
      </w:r>
    </w:p>
    <w:p w:rsidR="0095130C" w:rsidRDefault="0095130C" w:rsidP="0095130C">
      <w:pPr>
        <w:keepNext/>
        <w:autoSpaceDE w:val="0"/>
        <w:autoSpaceDN w:val="0"/>
        <w:spacing w:after="240" w:line="240" w:lineRule="auto"/>
        <w:ind w:firstLine="720"/>
        <w:contextualSpacing/>
        <w:jc w:val="both"/>
        <w:rPr>
          <w:rFonts w:ascii="Times New Roman" w:eastAsia="Times New Roman" w:hAnsi="Times New Roman" w:cs="Times New Roman"/>
          <w:color w:val="00FF00"/>
          <w:sz w:val="24"/>
          <w:szCs w:val="24"/>
        </w:rPr>
      </w:pPr>
      <w:r w:rsidRPr="00DF34CF">
        <w:rPr>
          <w:rFonts w:ascii="Times New Roman" w:eastAsia="Times New Roman" w:hAnsi="Times New Roman" w:cs="Times New Roman"/>
          <w:sz w:val="24"/>
          <w:szCs w:val="24"/>
        </w:rPr>
        <w:t xml:space="preserve">E-mail: </w:t>
      </w:r>
      <w:hyperlink r:id="rId10" w:history="1">
        <w:r w:rsidR="00197575" w:rsidRPr="000B3585">
          <w:rPr>
            <w:rStyle w:val="Hyperlink"/>
            <w:rFonts w:ascii="Times New Roman" w:eastAsia="Times New Roman" w:hAnsi="Times New Roman" w:cs="Times New Roman"/>
            <w:sz w:val="24"/>
            <w:szCs w:val="24"/>
          </w:rPr>
          <w:t>diana1.medina@</w:t>
        </w:r>
        <w:r w:rsidR="00197575" w:rsidRPr="000B3585">
          <w:rPr>
            <w:rStyle w:val="Hyperlink"/>
            <w:rFonts w:ascii="Times New Roman" w:eastAsia="Times New Roman" w:hAnsi="Times New Roman" w:cs="Times New Roman"/>
            <w:sz w:val="24"/>
            <w:szCs w:val="24"/>
          </w:rPr>
          <w:t>medpost.co</w:t>
        </w:r>
        <w:r w:rsidR="00197575" w:rsidRPr="000B3585">
          <w:rPr>
            <w:rStyle w:val="Hyperlink"/>
            <w:rFonts w:ascii="Times New Roman" w:eastAsia="Times New Roman" w:hAnsi="Times New Roman" w:cs="Times New Roman"/>
            <w:sz w:val="24"/>
            <w:szCs w:val="24"/>
          </w:rPr>
          <w:t>m</w:t>
        </w:r>
      </w:hyperlink>
    </w:p>
    <w:p w:rsidR="00197575" w:rsidRPr="00DF34CF" w:rsidRDefault="00197575" w:rsidP="0095130C">
      <w:pPr>
        <w:keepNext/>
        <w:autoSpaceDE w:val="0"/>
        <w:autoSpaceDN w:val="0"/>
        <w:spacing w:after="240" w:line="240" w:lineRule="auto"/>
        <w:ind w:firstLine="720"/>
        <w:contextualSpacing/>
        <w:jc w:val="both"/>
        <w:rPr>
          <w:rFonts w:ascii="Times New Roman" w:eastAsia="Times New Roman" w:hAnsi="Times New Roman" w:cs="Times New Roman"/>
          <w:sz w:val="24"/>
          <w:szCs w:val="24"/>
          <w:u w:val="single"/>
        </w:rPr>
      </w:pPr>
    </w:p>
    <w:p w:rsidR="0095130C" w:rsidRPr="00DF34CF" w:rsidRDefault="0095130C" w:rsidP="0095130C">
      <w:pPr>
        <w:autoSpaceDE w:val="0"/>
        <w:autoSpaceDN w:val="0"/>
        <w:spacing w:after="240" w:line="240" w:lineRule="auto"/>
        <w:ind w:firstLine="720"/>
        <w:contextualSpacing/>
        <w:jc w:val="both"/>
        <w:rPr>
          <w:rFonts w:ascii="Times New Roman" w:eastAsia="Times New Roman" w:hAnsi="Times New Roman" w:cs="Times New Roman"/>
          <w:sz w:val="24"/>
          <w:szCs w:val="24"/>
        </w:rPr>
      </w:pPr>
    </w:p>
    <w:p w:rsidR="0095130C" w:rsidRPr="00DF34CF" w:rsidRDefault="0095130C" w:rsidP="0095130C">
      <w:pPr>
        <w:autoSpaceDE w:val="0"/>
        <w:autoSpaceDN w:val="0"/>
        <w:spacing w:after="240" w:line="240" w:lineRule="auto"/>
        <w:ind w:firstLine="720"/>
        <w:contextualSpacing/>
        <w:jc w:val="both"/>
        <w:rPr>
          <w:rFonts w:ascii="Times New Roman" w:eastAsia="Times New Roman" w:hAnsi="Times New Roman" w:cs="Times New Roman"/>
          <w:sz w:val="24"/>
          <w:szCs w:val="24"/>
        </w:rPr>
      </w:pPr>
      <w:r w:rsidRPr="00DF34CF">
        <w:rPr>
          <w:rFonts w:ascii="Times New Roman" w:eastAsia="Times New Roman" w:hAnsi="Times New Roman" w:cs="Times New Roman"/>
          <w:sz w:val="24"/>
          <w:szCs w:val="24"/>
        </w:rPr>
        <w:t>Corporate</w:t>
      </w:r>
      <w:r w:rsidR="006E1283">
        <w:rPr>
          <w:rFonts w:ascii="Times New Roman" w:eastAsia="Times New Roman" w:hAnsi="Times New Roman" w:cs="Times New Roman"/>
          <w:sz w:val="24"/>
          <w:szCs w:val="24"/>
        </w:rPr>
        <w:t xml:space="preserve"> Compliance &amp;</w:t>
      </w:r>
      <w:r w:rsidRPr="00DF34CF">
        <w:rPr>
          <w:rFonts w:ascii="Times New Roman" w:eastAsia="Times New Roman" w:hAnsi="Times New Roman" w:cs="Times New Roman"/>
          <w:sz w:val="24"/>
          <w:szCs w:val="24"/>
        </w:rPr>
        <w:t xml:space="preserve"> Privacy Office</w:t>
      </w:r>
    </w:p>
    <w:p w:rsidR="0095130C" w:rsidRPr="00DF34CF" w:rsidRDefault="0095130C" w:rsidP="0095130C">
      <w:pPr>
        <w:autoSpaceDE w:val="0"/>
        <w:autoSpaceDN w:val="0"/>
        <w:spacing w:after="240" w:line="240" w:lineRule="auto"/>
        <w:ind w:firstLine="720"/>
        <w:contextualSpacing/>
        <w:jc w:val="both"/>
        <w:rPr>
          <w:rFonts w:ascii="Times New Roman" w:eastAsia="Times New Roman" w:hAnsi="Times New Roman" w:cs="Times New Roman"/>
          <w:sz w:val="24"/>
          <w:szCs w:val="24"/>
        </w:rPr>
      </w:pPr>
      <w:r w:rsidRPr="00DF34CF">
        <w:rPr>
          <w:rFonts w:ascii="Times New Roman" w:eastAsia="Times New Roman" w:hAnsi="Times New Roman" w:cs="Times New Roman"/>
          <w:sz w:val="24"/>
          <w:szCs w:val="24"/>
        </w:rPr>
        <w:t>Tenet Health</w:t>
      </w:r>
      <w:r w:rsidR="003D3582">
        <w:rPr>
          <w:rFonts w:ascii="Times New Roman" w:eastAsia="Times New Roman" w:hAnsi="Times New Roman" w:cs="Times New Roman"/>
          <w:sz w:val="24"/>
          <w:szCs w:val="24"/>
        </w:rPr>
        <w:t>care</w:t>
      </w:r>
    </w:p>
    <w:p w:rsidR="0095130C" w:rsidRPr="00DF34CF" w:rsidRDefault="0095130C" w:rsidP="0095130C">
      <w:pPr>
        <w:autoSpaceDE w:val="0"/>
        <w:autoSpaceDN w:val="0"/>
        <w:spacing w:after="240" w:line="240" w:lineRule="auto"/>
        <w:ind w:firstLine="720"/>
        <w:contextualSpacing/>
        <w:jc w:val="both"/>
        <w:rPr>
          <w:rFonts w:ascii="Times New Roman" w:eastAsia="Times New Roman" w:hAnsi="Times New Roman" w:cs="Times New Roman"/>
          <w:sz w:val="24"/>
          <w:szCs w:val="24"/>
        </w:rPr>
      </w:pPr>
      <w:r w:rsidRPr="00DF34CF">
        <w:rPr>
          <w:rFonts w:ascii="Times New Roman" w:eastAsia="Times New Roman" w:hAnsi="Times New Roman" w:cs="Times New Roman"/>
          <w:sz w:val="24"/>
          <w:szCs w:val="24"/>
        </w:rPr>
        <w:t>1445 Ross Avenue, Suite 1400</w:t>
      </w:r>
    </w:p>
    <w:p w:rsidR="0095130C" w:rsidRPr="00DF34CF" w:rsidRDefault="0095130C" w:rsidP="0095130C">
      <w:pPr>
        <w:autoSpaceDE w:val="0"/>
        <w:autoSpaceDN w:val="0"/>
        <w:spacing w:after="240" w:line="240" w:lineRule="auto"/>
        <w:ind w:firstLine="720"/>
        <w:contextualSpacing/>
        <w:jc w:val="both"/>
        <w:rPr>
          <w:rFonts w:ascii="Times New Roman" w:eastAsia="Times New Roman" w:hAnsi="Times New Roman" w:cs="Times New Roman"/>
          <w:sz w:val="24"/>
          <w:szCs w:val="24"/>
        </w:rPr>
      </w:pPr>
      <w:r w:rsidRPr="00DF34CF">
        <w:rPr>
          <w:rFonts w:ascii="Times New Roman" w:eastAsia="Times New Roman" w:hAnsi="Times New Roman" w:cs="Times New Roman"/>
          <w:sz w:val="24"/>
          <w:szCs w:val="24"/>
        </w:rPr>
        <w:t>Dallas, Texas  75202</w:t>
      </w:r>
    </w:p>
    <w:p w:rsidR="0095130C" w:rsidRPr="00DF34CF" w:rsidRDefault="0095130C" w:rsidP="0095130C">
      <w:pPr>
        <w:autoSpaceDE w:val="0"/>
        <w:autoSpaceDN w:val="0"/>
        <w:spacing w:after="240" w:line="240" w:lineRule="auto"/>
        <w:ind w:firstLine="720"/>
        <w:contextualSpacing/>
        <w:jc w:val="both"/>
        <w:rPr>
          <w:rFonts w:ascii="Times New Roman" w:eastAsia="Times New Roman" w:hAnsi="Times New Roman" w:cs="Times New Roman"/>
          <w:sz w:val="24"/>
          <w:szCs w:val="24"/>
          <w:u w:val="single"/>
        </w:rPr>
      </w:pPr>
      <w:r w:rsidRPr="00DF34CF">
        <w:rPr>
          <w:rFonts w:ascii="Times New Roman" w:eastAsia="Times New Roman" w:hAnsi="Times New Roman" w:cs="Times New Roman"/>
          <w:sz w:val="24"/>
          <w:szCs w:val="24"/>
        </w:rPr>
        <w:t xml:space="preserve">E-mail:  </w:t>
      </w:r>
      <w:hyperlink r:id="rId11" w:history="1">
        <w:r w:rsidRPr="00DF34CF">
          <w:rPr>
            <w:rFonts w:ascii="Times New Roman" w:eastAsia="Times New Roman" w:hAnsi="Times New Roman" w:cs="Times New Roman"/>
            <w:color w:val="0000FF"/>
            <w:sz w:val="24"/>
            <w:szCs w:val="24"/>
            <w:u w:val="single"/>
          </w:rPr>
          <w:t>PrivacySecurityOffice@tenethealth.com</w:t>
        </w:r>
      </w:hyperlink>
    </w:p>
    <w:p w:rsidR="0095130C" w:rsidRPr="00DF34CF" w:rsidRDefault="0095130C" w:rsidP="0095130C">
      <w:pPr>
        <w:autoSpaceDE w:val="0"/>
        <w:autoSpaceDN w:val="0"/>
        <w:spacing w:after="240" w:line="240" w:lineRule="auto"/>
        <w:ind w:firstLine="720"/>
        <w:contextualSpacing/>
        <w:jc w:val="both"/>
        <w:rPr>
          <w:rFonts w:ascii="Times New Roman" w:eastAsia="Times New Roman" w:hAnsi="Times New Roman" w:cs="Times New Roman"/>
          <w:sz w:val="24"/>
          <w:szCs w:val="24"/>
        </w:rPr>
      </w:pPr>
      <w:r w:rsidRPr="003D3582">
        <w:rPr>
          <w:rFonts w:ascii="Times New Roman" w:eastAsia="Times New Roman" w:hAnsi="Times New Roman" w:cs="Times New Roman"/>
          <w:sz w:val="24"/>
          <w:szCs w:val="24"/>
        </w:rPr>
        <w:t>Phone:</w:t>
      </w:r>
      <w:r w:rsidRPr="00DF34CF">
        <w:rPr>
          <w:rFonts w:ascii="Times New Roman" w:eastAsia="Times New Roman" w:hAnsi="Times New Roman" w:cs="Times New Roman"/>
          <w:sz w:val="24"/>
          <w:szCs w:val="24"/>
        </w:rPr>
        <w:t xml:space="preserve">  1-877-893-8363 ext. 2009</w:t>
      </w:r>
    </w:p>
    <w:p w:rsidR="0095130C" w:rsidRPr="00DF34CF" w:rsidRDefault="0095130C" w:rsidP="0095130C">
      <w:pPr>
        <w:autoSpaceDE w:val="0"/>
        <w:autoSpaceDN w:val="0"/>
        <w:spacing w:after="240" w:line="240" w:lineRule="auto"/>
        <w:ind w:firstLine="720"/>
        <w:contextualSpacing/>
        <w:jc w:val="both"/>
        <w:rPr>
          <w:rFonts w:ascii="Times New Roman" w:eastAsia="Times New Roman" w:hAnsi="Times New Roman" w:cs="Times New Roman"/>
          <w:sz w:val="24"/>
          <w:szCs w:val="24"/>
        </w:rPr>
      </w:pPr>
      <w:r w:rsidRPr="00DF34CF">
        <w:rPr>
          <w:rFonts w:ascii="Times New Roman" w:eastAsia="Times New Roman" w:hAnsi="Times New Roman" w:cs="Times New Roman"/>
          <w:sz w:val="24"/>
          <w:szCs w:val="24"/>
        </w:rPr>
        <w:t>Ethics Action Line (EAL): 1-800-8-ETHICS</w:t>
      </w:r>
    </w:p>
    <w:p w:rsidR="0095130C" w:rsidRPr="00DF34CF" w:rsidRDefault="0095130C" w:rsidP="0095130C">
      <w:pPr>
        <w:autoSpaceDE w:val="0"/>
        <w:autoSpaceDN w:val="0"/>
        <w:spacing w:after="240" w:line="240" w:lineRule="auto"/>
        <w:contextualSpacing/>
        <w:jc w:val="both"/>
        <w:rPr>
          <w:rFonts w:ascii="Times New Roman" w:eastAsia="Times New Roman" w:hAnsi="Times New Roman" w:cs="Times New Roman"/>
          <w:sz w:val="24"/>
          <w:szCs w:val="24"/>
        </w:rPr>
      </w:pPr>
    </w:p>
    <w:p w:rsidR="005E6BA9" w:rsidRDefault="005E6BA9"/>
    <w:sectPr w:rsidR="005E6BA9" w:rsidSect="005C1AD9">
      <w:footerReference w:type="default" r:id="rId12"/>
      <w:footerReference w:type="first" r:id="rId13"/>
      <w:pgSz w:w="12240" w:h="15840" w:code="1"/>
      <w:pgMar w:top="720" w:right="720" w:bottom="720" w:left="720" w:header="1440" w:footer="5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4BF" w:rsidRDefault="00CB24BF" w:rsidP="005C1AD9">
      <w:pPr>
        <w:spacing w:after="0" w:line="240" w:lineRule="auto"/>
      </w:pPr>
      <w:r>
        <w:separator/>
      </w:r>
    </w:p>
  </w:endnote>
  <w:endnote w:type="continuationSeparator" w:id="0">
    <w:p w:rsidR="00CB24BF" w:rsidRDefault="00CB24BF" w:rsidP="005C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AD9" w:rsidRPr="005C1AD9" w:rsidRDefault="005C1AD9" w:rsidP="005C1AD9">
    <w:pPr>
      <w:tabs>
        <w:tab w:val="center" w:pos="4320"/>
        <w:tab w:val="right" w:pos="8640"/>
      </w:tabs>
      <w:autoSpaceDE w:val="0"/>
      <w:autoSpaceDN w:val="0"/>
      <w:spacing w:after="240" w:line="240" w:lineRule="auto"/>
      <w:jc w:val="both"/>
      <w:rPr>
        <w:rFonts w:ascii="Times New Roman" w:eastAsia="Times New Roman" w:hAnsi="Times New Roman" w:cs="Times New Roman"/>
        <w:sz w:val="20"/>
        <w:szCs w:val="20"/>
      </w:rPr>
    </w:pPr>
    <w:r w:rsidRPr="00DF34CF">
      <w:rPr>
        <w:rFonts w:ascii="Times New Roman" w:eastAsia="Times New Roman" w:hAnsi="Times New Roman" w:cs="Times New Roman"/>
        <w:sz w:val="20"/>
        <w:szCs w:val="20"/>
      </w:rPr>
      <w:t>Version No.3</w:t>
    </w:r>
    <w:r>
      <w:rPr>
        <w:rFonts w:ascii="Times New Roman" w:eastAsia="Times New Roman" w:hAnsi="Times New Roman" w:cs="Times New Roman"/>
        <w:sz w:val="20"/>
        <w:szCs w:val="20"/>
      </w:rPr>
      <w:t>, August 2013</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C1AD9">
      <w:rPr>
        <w:rFonts w:ascii="Times New Roman" w:eastAsia="Times New Roman" w:hAnsi="Times New Roman" w:cs="Times New Roman"/>
        <w:sz w:val="20"/>
        <w:szCs w:val="20"/>
      </w:rPr>
      <w:t xml:space="preserve">Page </w:t>
    </w:r>
    <w:r w:rsidRPr="005C1AD9">
      <w:rPr>
        <w:rFonts w:ascii="Times New Roman" w:eastAsia="Times New Roman" w:hAnsi="Times New Roman" w:cs="Times New Roman"/>
        <w:b/>
        <w:sz w:val="20"/>
        <w:szCs w:val="20"/>
      </w:rPr>
      <w:fldChar w:fldCharType="begin"/>
    </w:r>
    <w:r w:rsidRPr="005C1AD9">
      <w:rPr>
        <w:rFonts w:ascii="Times New Roman" w:eastAsia="Times New Roman" w:hAnsi="Times New Roman" w:cs="Times New Roman"/>
        <w:b/>
        <w:sz w:val="20"/>
        <w:szCs w:val="20"/>
      </w:rPr>
      <w:instrText xml:space="preserve"> PAGE  \* Arabic  \* MERGEFORMAT </w:instrText>
    </w:r>
    <w:r w:rsidRPr="005C1AD9">
      <w:rPr>
        <w:rFonts w:ascii="Times New Roman" w:eastAsia="Times New Roman" w:hAnsi="Times New Roman" w:cs="Times New Roman"/>
        <w:b/>
        <w:sz w:val="20"/>
        <w:szCs w:val="20"/>
      </w:rPr>
      <w:fldChar w:fldCharType="separate"/>
    </w:r>
    <w:r w:rsidR="00197575">
      <w:rPr>
        <w:rFonts w:ascii="Times New Roman" w:eastAsia="Times New Roman" w:hAnsi="Times New Roman" w:cs="Times New Roman"/>
        <w:b/>
        <w:noProof/>
        <w:sz w:val="20"/>
        <w:szCs w:val="20"/>
      </w:rPr>
      <w:t>2</w:t>
    </w:r>
    <w:r w:rsidRPr="005C1AD9">
      <w:rPr>
        <w:rFonts w:ascii="Times New Roman" w:eastAsia="Times New Roman" w:hAnsi="Times New Roman" w:cs="Times New Roman"/>
        <w:b/>
        <w:sz w:val="20"/>
        <w:szCs w:val="20"/>
      </w:rPr>
      <w:fldChar w:fldCharType="end"/>
    </w:r>
    <w:r w:rsidRPr="005C1AD9">
      <w:rPr>
        <w:rFonts w:ascii="Times New Roman" w:eastAsia="Times New Roman" w:hAnsi="Times New Roman" w:cs="Times New Roman"/>
        <w:sz w:val="20"/>
        <w:szCs w:val="20"/>
      </w:rPr>
      <w:t xml:space="preserve"> of </w:t>
    </w:r>
    <w:r w:rsidRPr="005C1AD9">
      <w:rPr>
        <w:rFonts w:ascii="Times New Roman" w:eastAsia="Times New Roman" w:hAnsi="Times New Roman" w:cs="Times New Roman"/>
        <w:b/>
        <w:sz w:val="20"/>
        <w:szCs w:val="20"/>
      </w:rPr>
      <w:fldChar w:fldCharType="begin"/>
    </w:r>
    <w:r w:rsidRPr="005C1AD9">
      <w:rPr>
        <w:rFonts w:ascii="Times New Roman" w:eastAsia="Times New Roman" w:hAnsi="Times New Roman" w:cs="Times New Roman"/>
        <w:b/>
        <w:sz w:val="20"/>
        <w:szCs w:val="20"/>
      </w:rPr>
      <w:instrText xml:space="preserve"> NUMPAGES  \* Arabic  \* MERGEFORMAT </w:instrText>
    </w:r>
    <w:r w:rsidRPr="005C1AD9">
      <w:rPr>
        <w:rFonts w:ascii="Times New Roman" w:eastAsia="Times New Roman" w:hAnsi="Times New Roman" w:cs="Times New Roman"/>
        <w:b/>
        <w:sz w:val="20"/>
        <w:szCs w:val="20"/>
      </w:rPr>
      <w:fldChar w:fldCharType="separate"/>
    </w:r>
    <w:r w:rsidR="00197575">
      <w:rPr>
        <w:rFonts w:ascii="Times New Roman" w:eastAsia="Times New Roman" w:hAnsi="Times New Roman" w:cs="Times New Roman"/>
        <w:b/>
        <w:noProof/>
        <w:sz w:val="20"/>
        <w:szCs w:val="20"/>
      </w:rPr>
      <w:t>5</w:t>
    </w:r>
    <w:r w:rsidRPr="005C1AD9">
      <w:rPr>
        <w:rFonts w:ascii="Times New Roman" w:eastAsia="Times New Roman" w:hAnsi="Times New Roman" w:cs="Times New Roman"/>
        <w:b/>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AD9" w:rsidRPr="005C1AD9" w:rsidRDefault="005C1AD9" w:rsidP="005C1AD9">
    <w:pPr>
      <w:tabs>
        <w:tab w:val="center" w:pos="4320"/>
        <w:tab w:val="right" w:pos="8640"/>
      </w:tabs>
      <w:autoSpaceDE w:val="0"/>
      <w:autoSpaceDN w:val="0"/>
      <w:spacing w:after="240" w:line="240" w:lineRule="auto"/>
      <w:jc w:val="both"/>
      <w:rPr>
        <w:rFonts w:ascii="Times New Roman" w:eastAsia="Times New Roman" w:hAnsi="Times New Roman" w:cs="Times New Roman"/>
        <w:sz w:val="20"/>
        <w:szCs w:val="20"/>
      </w:rPr>
    </w:pPr>
    <w:r w:rsidRPr="00DF34CF">
      <w:rPr>
        <w:rFonts w:ascii="Times New Roman" w:eastAsia="Times New Roman" w:hAnsi="Times New Roman" w:cs="Times New Roman"/>
        <w:sz w:val="20"/>
        <w:szCs w:val="20"/>
      </w:rPr>
      <w:t>Version No.3</w:t>
    </w:r>
    <w:r>
      <w:rPr>
        <w:rFonts w:ascii="Times New Roman" w:eastAsia="Times New Roman" w:hAnsi="Times New Roman" w:cs="Times New Roman"/>
        <w:sz w:val="20"/>
        <w:szCs w:val="20"/>
      </w:rPr>
      <w:t>, August 2013</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C1AD9">
      <w:rPr>
        <w:rFonts w:ascii="Times New Roman" w:eastAsia="Times New Roman" w:hAnsi="Times New Roman" w:cs="Times New Roman"/>
        <w:sz w:val="20"/>
        <w:szCs w:val="20"/>
      </w:rPr>
      <w:t xml:space="preserve">Page </w:t>
    </w:r>
    <w:r w:rsidRPr="005C1AD9">
      <w:rPr>
        <w:rFonts w:ascii="Times New Roman" w:eastAsia="Times New Roman" w:hAnsi="Times New Roman" w:cs="Times New Roman"/>
        <w:b/>
        <w:sz w:val="20"/>
        <w:szCs w:val="20"/>
      </w:rPr>
      <w:fldChar w:fldCharType="begin"/>
    </w:r>
    <w:r w:rsidRPr="005C1AD9">
      <w:rPr>
        <w:rFonts w:ascii="Times New Roman" w:eastAsia="Times New Roman" w:hAnsi="Times New Roman" w:cs="Times New Roman"/>
        <w:b/>
        <w:sz w:val="20"/>
        <w:szCs w:val="20"/>
      </w:rPr>
      <w:instrText xml:space="preserve"> PAGE  \* Arabic  \* MERGEFORMAT </w:instrText>
    </w:r>
    <w:r w:rsidRPr="005C1AD9">
      <w:rPr>
        <w:rFonts w:ascii="Times New Roman" w:eastAsia="Times New Roman" w:hAnsi="Times New Roman" w:cs="Times New Roman"/>
        <w:b/>
        <w:sz w:val="20"/>
        <w:szCs w:val="20"/>
      </w:rPr>
      <w:fldChar w:fldCharType="separate"/>
    </w:r>
    <w:r w:rsidR="00197575">
      <w:rPr>
        <w:rFonts w:ascii="Times New Roman" w:eastAsia="Times New Roman" w:hAnsi="Times New Roman" w:cs="Times New Roman"/>
        <w:b/>
        <w:noProof/>
        <w:sz w:val="20"/>
        <w:szCs w:val="20"/>
      </w:rPr>
      <w:t>1</w:t>
    </w:r>
    <w:r w:rsidRPr="005C1AD9">
      <w:rPr>
        <w:rFonts w:ascii="Times New Roman" w:eastAsia="Times New Roman" w:hAnsi="Times New Roman" w:cs="Times New Roman"/>
        <w:b/>
        <w:sz w:val="20"/>
        <w:szCs w:val="20"/>
      </w:rPr>
      <w:fldChar w:fldCharType="end"/>
    </w:r>
    <w:r w:rsidRPr="005C1AD9">
      <w:rPr>
        <w:rFonts w:ascii="Times New Roman" w:eastAsia="Times New Roman" w:hAnsi="Times New Roman" w:cs="Times New Roman"/>
        <w:sz w:val="20"/>
        <w:szCs w:val="20"/>
      </w:rPr>
      <w:t xml:space="preserve"> of </w:t>
    </w:r>
    <w:r w:rsidRPr="005C1AD9">
      <w:rPr>
        <w:rFonts w:ascii="Times New Roman" w:eastAsia="Times New Roman" w:hAnsi="Times New Roman" w:cs="Times New Roman"/>
        <w:b/>
        <w:sz w:val="20"/>
        <w:szCs w:val="20"/>
      </w:rPr>
      <w:fldChar w:fldCharType="begin"/>
    </w:r>
    <w:r w:rsidRPr="005C1AD9">
      <w:rPr>
        <w:rFonts w:ascii="Times New Roman" w:eastAsia="Times New Roman" w:hAnsi="Times New Roman" w:cs="Times New Roman"/>
        <w:b/>
        <w:sz w:val="20"/>
        <w:szCs w:val="20"/>
      </w:rPr>
      <w:instrText xml:space="preserve"> NUMPAGES  \* Arabic  \* MERGEFORMAT </w:instrText>
    </w:r>
    <w:r w:rsidRPr="005C1AD9">
      <w:rPr>
        <w:rFonts w:ascii="Times New Roman" w:eastAsia="Times New Roman" w:hAnsi="Times New Roman" w:cs="Times New Roman"/>
        <w:b/>
        <w:sz w:val="20"/>
        <w:szCs w:val="20"/>
      </w:rPr>
      <w:fldChar w:fldCharType="separate"/>
    </w:r>
    <w:r w:rsidR="00197575">
      <w:rPr>
        <w:rFonts w:ascii="Times New Roman" w:eastAsia="Times New Roman" w:hAnsi="Times New Roman" w:cs="Times New Roman"/>
        <w:b/>
        <w:noProof/>
        <w:sz w:val="20"/>
        <w:szCs w:val="20"/>
      </w:rPr>
      <w:t>5</w:t>
    </w:r>
    <w:r w:rsidRPr="005C1AD9">
      <w:rPr>
        <w:rFonts w:ascii="Times New Roman" w:eastAsia="Times New Roman" w:hAnsi="Times New Roman" w:cs="Times New Roman"/>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4BF" w:rsidRDefault="00CB24BF" w:rsidP="005C1AD9">
      <w:pPr>
        <w:spacing w:after="0" w:line="240" w:lineRule="auto"/>
      </w:pPr>
      <w:r>
        <w:separator/>
      </w:r>
    </w:p>
  </w:footnote>
  <w:footnote w:type="continuationSeparator" w:id="0">
    <w:p w:rsidR="00CB24BF" w:rsidRDefault="00CB24BF" w:rsidP="005C1A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num w:numId="1">
    <w:abstractNumId w:val="0"/>
    <w:lvlOverride w:ilvl="0">
      <w:lvl w:ilvl="0">
        <w:start w:val="1"/>
        <w:numFmt w:val="bullet"/>
        <w:lvlText w:val=""/>
        <w:legacy w:legacy="1" w:legacySpace="0" w:legacyIndent="360"/>
        <w:lvlJc w:val="left"/>
        <w:pPr>
          <w:ind w:left="1080" w:hanging="360"/>
        </w:pPr>
        <w:rPr>
          <w:rFonts w:ascii="Symbol" w:hAnsi="Symbol" w:cs="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30C"/>
    <w:rsid w:val="00050AFC"/>
    <w:rsid w:val="001423CA"/>
    <w:rsid w:val="00145F95"/>
    <w:rsid w:val="00197575"/>
    <w:rsid w:val="003D3582"/>
    <w:rsid w:val="00480B4A"/>
    <w:rsid w:val="005713E2"/>
    <w:rsid w:val="005C1AD9"/>
    <w:rsid w:val="005D1AC5"/>
    <w:rsid w:val="005E6BA9"/>
    <w:rsid w:val="00626565"/>
    <w:rsid w:val="00634EC6"/>
    <w:rsid w:val="006E1283"/>
    <w:rsid w:val="00735910"/>
    <w:rsid w:val="007E16FB"/>
    <w:rsid w:val="00812B82"/>
    <w:rsid w:val="008730CE"/>
    <w:rsid w:val="008F400C"/>
    <w:rsid w:val="008F5ACF"/>
    <w:rsid w:val="009159E6"/>
    <w:rsid w:val="0095130C"/>
    <w:rsid w:val="009705A9"/>
    <w:rsid w:val="009F437C"/>
    <w:rsid w:val="00B001A7"/>
    <w:rsid w:val="00CB24BF"/>
    <w:rsid w:val="00CC69CD"/>
    <w:rsid w:val="00D84222"/>
    <w:rsid w:val="00E154F1"/>
    <w:rsid w:val="00FC4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30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16FB"/>
    <w:rPr>
      <w:color w:val="0000FF" w:themeColor="hyperlink"/>
      <w:u w:val="single"/>
    </w:rPr>
  </w:style>
  <w:style w:type="paragraph" w:styleId="Header">
    <w:name w:val="header"/>
    <w:basedOn w:val="Normal"/>
    <w:link w:val="HeaderChar"/>
    <w:uiPriority w:val="99"/>
    <w:unhideWhenUsed/>
    <w:rsid w:val="005C1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AD9"/>
    <w:rPr>
      <w:rFonts w:eastAsiaTheme="minorEastAsia"/>
    </w:rPr>
  </w:style>
  <w:style w:type="paragraph" w:styleId="Footer">
    <w:name w:val="footer"/>
    <w:basedOn w:val="Normal"/>
    <w:link w:val="FooterChar"/>
    <w:uiPriority w:val="99"/>
    <w:unhideWhenUsed/>
    <w:rsid w:val="005C1A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AD9"/>
    <w:rPr>
      <w:rFonts w:eastAsiaTheme="minorEastAsia"/>
    </w:rPr>
  </w:style>
  <w:style w:type="character" w:styleId="CommentReference">
    <w:name w:val="annotation reference"/>
    <w:basedOn w:val="DefaultParagraphFont"/>
    <w:uiPriority w:val="99"/>
    <w:semiHidden/>
    <w:unhideWhenUsed/>
    <w:rsid w:val="00CC69CD"/>
    <w:rPr>
      <w:sz w:val="16"/>
      <w:szCs w:val="16"/>
    </w:rPr>
  </w:style>
  <w:style w:type="paragraph" w:styleId="CommentText">
    <w:name w:val="annotation text"/>
    <w:basedOn w:val="Normal"/>
    <w:link w:val="CommentTextChar"/>
    <w:uiPriority w:val="99"/>
    <w:semiHidden/>
    <w:unhideWhenUsed/>
    <w:rsid w:val="00CC69CD"/>
    <w:pPr>
      <w:spacing w:line="240" w:lineRule="auto"/>
    </w:pPr>
    <w:rPr>
      <w:sz w:val="20"/>
      <w:szCs w:val="20"/>
    </w:rPr>
  </w:style>
  <w:style w:type="character" w:customStyle="1" w:styleId="CommentTextChar">
    <w:name w:val="Comment Text Char"/>
    <w:basedOn w:val="DefaultParagraphFont"/>
    <w:link w:val="CommentText"/>
    <w:uiPriority w:val="99"/>
    <w:semiHidden/>
    <w:rsid w:val="00CC69CD"/>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C69CD"/>
    <w:rPr>
      <w:b/>
      <w:bCs/>
    </w:rPr>
  </w:style>
  <w:style w:type="character" w:customStyle="1" w:styleId="CommentSubjectChar">
    <w:name w:val="Comment Subject Char"/>
    <w:basedOn w:val="CommentTextChar"/>
    <w:link w:val="CommentSubject"/>
    <w:uiPriority w:val="99"/>
    <w:semiHidden/>
    <w:rsid w:val="00CC69CD"/>
    <w:rPr>
      <w:rFonts w:eastAsiaTheme="minorEastAsia"/>
      <w:b/>
      <w:bCs/>
      <w:sz w:val="20"/>
      <w:szCs w:val="20"/>
    </w:rPr>
  </w:style>
  <w:style w:type="paragraph" w:styleId="BalloonText">
    <w:name w:val="Balloon Text"/>
    <w:basedOn w:val="Normal"/>
    <w:link w:val="BalloonTextChar"/>
    <w:uiPriority w:val="99"/>
    <w:semiHidden/>
    <w:unhideWhenUsed/>
    <w:rsid w:val="00CC6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9CD"/>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30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16FB"/>
    <w:rPr>
      <w:color w:val="0000FF" w:themeColor="hyperlink"/>
      <w:u w:val="single"/>
    </w:rPr>
  </w:style>
  <w:style w:type="paragraph" w:styleId="Header">
    <w:name w:val="header"/>
    <w:basedOn w:val="Normal"/>
    <w:link w:val="HeaderChar"/>
    <w:uiPriority w:val="99"/>
    <w:unhideWhenUsed/>
    <w:rsid w:val="005C1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AD9"/>
    <w:rPr>
      <w:rFonts w:eastAsiaTheme="minorEastAsia"/>
    </w:rPr>
  </w:style>
  <w:style w:type="paragraph" w:styleId="Footer">
    <w:name w:val="footer"/>
    <w:basedOn w:val="Normal"/>
    <w:link w:val="FooterChar"/>
    <w:uiPriority w:val="99"/>
    <w:unhideWhenUsed/>
    <w:rsid w:val="005C1A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AD9"/>
    <w:rPr>
      <w:rFonts w:eastAsiaTheme="minorEastAsia"/>
    </w:rPr>
  </w:style>
  <w:style w:type="character" w:styleId="CommentReference">
    <w:name w:val="annotation reference"/>
    <w:basedOn w:val="DefaultParagraphFont"/>
    <w:uiPriority w:val="99"/>
    <w:semiHidden/>
    <w:unhideWhenUsed/>
    <w:rsid w:val="00CC69CD"/>
    <w:rPr>
      <w:sz w:val="16"/>
      <w:szCs w:val="16"/>
    </w:rPr>
  </w:style>
  <w:style w:type="paragraph" w:styleId="CommentText">
    <w:name w:val="annotation text"/>
    <w:basedOn w:val="Normal"/>
    <w:link w:val="CommentTextChar"/>
    <w:uiPriority w:val="99"/>
    <w:semiHidden/>
    <w:unhideWhenUsed/>
    <w:rsid w:val="00CC69CD"/>
    <w:pPr>
      <w:spacing w:line="240" w:lineRule="auto"/>
    </w:pPr>
    <w:rPr>
      <w:sz w:val="20"/>
      <w:szCs w:val="20"/>
    </w:rPr>
  </w:style>
  <w:style w:type="character" w:customStyle="1" w:styleId="CommentTextChar">
    <w:name w:val="Comment Text Char"/>
    <w:basedOn w:val="DefaultParagraphFont"/>
    <w:link w:val="CommentText"/>
    <w:uiPriority w:val="99"/>
    <w:semiHidden/>
    <w:rsid w:val="00CC69CD"/>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C69CD"/>
    <w:rPr>
      <w:b/>
      <w:bCs/>
    </w:rPr>
  </w:style>
  <w:style w:type="character" w:customStyle="1" w:styleId="CommentSubjectChar">
    <w:name w:val="Comment Subject Char"/>
    <w:basedOn w:val="CommentTextChar"/>
    <w:link w:val="CommentSubject"/>
    <w:uiPriority w:val="99"/>
    <w:semiHidden/>
    <w:rsid w:val="00CC69CD"/>
    <w:rPr>
      <w:rFonts w:eastAsiaTheme="minorEastAsia"/>
      <w:b/>
      <w:bCs/>
      <w:sz w:val="20"/>
      <w:szCs w:val="20"/>
    </w:rPr>
  </w:style>
  <w:style w:type="paragraph" w:styleId="BalloonText">
    <w:name w:val="Balloon Text"/>
    <w:basedOn w:val="Normal"/>
    <w:link w:val="BalloonTextChar"/>
    <w:uiPriority w:val="99"/>
    <w:semiHidden/>
    <w:unhideWhenUsed/>
    <w:rsid w:val="00CC6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9CD"/>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hs.gov/ocr/office/file/index.html"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PrivacySecurityOffice@tenethealth.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iana1.medina@medpost.com" TargetMode="External"/><Relationship Id="rId4" Type="http://schemas.openxmlformats.org/officeDocument/2006/relationships/settings" Target="settings.xml"/><Relationship Id="rId9" Type="http://schemas.openxmlformats.org/officeDocument/2006/relationships/hyperlink" Target="http://medpost.com/urgent-care-clinics/north-rockwall-t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2788</Words>
  <Characters>15895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Tenet</Company>
  <LinksUpToDate>false</LinksUpToDate>
  <CharactersWithSpaces>18646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McCaslin, Kevin</dc:creator>
  <cp:lastModifiedBy>Starr, Rebecca</cp:lastModifiedBy>
  <cp:revision>2</cp:revision>
  <cp:lastPrinted>2015-03-04T20:07:00Z</cp:lastPrinted>
  <dcterms:created xsi:type="dcterms:W3CDTF">2015-03-04T20:32:00Z</dcterms:created>
  <dcterms:modified xsi:type="dcterms:W3CDTF">2015-03-04T20:32:00Z</dcterms:modified>
</cp:coreProperties>
</file>