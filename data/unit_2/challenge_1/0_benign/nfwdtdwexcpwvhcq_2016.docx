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D23" w:rsidRDefault="00AD4D23" w:rsidP="00AD4D23">
      <w:pPr>
        <w:pStyle w:val="Heading1"/>
        <w:jc w:val="center"/>
      </w:pPr>
      <w:r>
        <w:t xml:space="preserve">Report of the Canadian Light source Machine Advisory </w:t>
      </w:r>
      <w:r w:rsidR="0035583A">
        <w:t>Committee</w:t>
      </w:r>
      <w:r>
        <w:t xml:space="preserve">         </w:t>
      </w:r>
      <w:r w:rsidR="0035583A">
        <w:t>4-5 May 2016</w:t>
      </w:r>
    </w:p>
    <w:p w:rsidR="00AD4D23" w:rsidRDefault="00AD4D23" w:rsidP="00AD4D23">
      <w:pPr>
        <w:spacing w:after="0"/>
        <w:jc w:val="both"/>
        <w:rPr>
          <w:b/>
        </w:rPr>
      </w:pPr>
      <w:r>
        <w:rPr>
          <w:b/>
        </w:rPr>
        <w:t>MAC Members Present</w:t>
      </w:r>
    </w:p>
    <w:p w:rsidR="00AD4D23" w:rsidRDefault="00AD4D23" w:rsidP="00AD4D23">
      <w:pPr>
        <w:spacing w:after="0"/>
        <w:jc w:val="both"/>
      </w:pPr>
      <w:r w:rsidRPr="00AD4D23">
        <w:t>Greg LeBlanc (chair)</w:t>
      </w:r>
    </w:p>
    <w:p w:rsidR="00AD4D23" w:rsidRPr="00BF03E0" w:rsidRDefault="00AD4D23" w:rsidP="00AD4D23">
      <w:pPr>
        <w:spacing w:after="0"/>
        <w:jc w:val="both"/>
        <w:rPr>
          <w:lang w:val="de-DE"/>
          <w:rPrChange w:id="0" w:author="Kuske" w:date="2016-05-29T11:32:00Z">
            <w:rPr/>
          </w:rPrChange>
        </w:rPr>
      </w:pPr>
      <w:r w:rsidRPr="00BF03E0">
        <w:rPr>
          <w:lang w:val="de-DE"/>
          <w:rPrChange w:id="1" w:author="Kuske" w:date="2016-05-29T11:32:00Z">
            <w:rPr/>
          </w:rPrChange>
        </w:rPr>
        <w:t>Bob Hettel</w:t>
      </w:r>
    </w:p>
    <w:p w:rsidR="00AE78C7" w:rsidRPr="00BF03E0" w:rsidRDefault="00AE78C7" w:rsidP="00AD4D23">
      <w:pPr>
        <w:spacing w:after="0"/>
        <w:jc w:val="both"/>
        <w:rPr>
          <w:lang w:val="de-DE"/>
          <w:rPrChange w:id="2" w:author="Kuske" w:date="2016-05-29T11:32:00Z">
            <w:rPr/>
          </w:rPrChange>
        </w:rPr>
      </w:pPr>
      <w:r w:rsidRPr="00BF03E0">
        <w:rPr>
          <w:lang w:val="de-DE"/>
          <w:rPrChange w:id="3" w:author="Kuske" w:date="2016-05-29T11:32:00Z">
            <w:rPr/>
          </w:rPrChange>
        </w:rPr>
        <w:t>Peter Kuske</w:t>
      </w:r>
    </w:p>
    <w:p w:rsidR="00AD4D23" w:rsidRPr="00BF03E0" w:rsidRDefault="00AD4D23" w:rsidP="00AD4D23">
      <w:pPr>
        <w:spacing w:after="0"/>
        <w:jc w:val="both"/>
        <w:rPr>
          <w:lang w:val="de-DE"/>
          <w:rPrChange w:id="4" w:author="Kuske" w:date="2016-05-29T11:32:00Z">
            <w:rPr/>
          </w:rPrChange>
        </w:rPr>
      </w:pPr>
      <w:r w:rsidRPr="00BF03E0">
        <w:rPr>
          <w:lang w:val="de-DE"/>
          <w:rPrChange w:id="5" w:author="Kuske" w:date="2016-05-29T11:32:00Z">
            <w:rPr/>
          </w:rPrChange>
        </w:rPr>
        <w:t>Simon Leemann</w:t>
      </w:r>
    </w:p>
    <w:p w:rsidR="00AE78C7" w:rsidRDefault="0035583A" w:rsidP="00AE78C7">
      <w:pPr>
        <w:spacing w:after="0"/>
        <w:jc w:val="both"/>
      </w:pPr>
      <w:r>
        <w:t xml:space="preserve">Bob </w:t>
      </w:r>
      <w:proofErr w:type="spellStart"/>
      <w:r>
        <w:t>Laxdal</w:t>
      </w:r>
      <w:proofErr w:type="spellEnd"/>
    </w:p>
    <w:p w:rsidR="00AD4D23" w:rsidRPr="00AD4D23" w:rsidRDefault="00AD4D23" w:rsidP="00AD4D23">
      <w:pPr>
        <w:spacing w:after="0"/>
        <w:jc w:val="both"/>
      </w:pPr>
    </w:p>
    <w:p w:rsidR="008340E1" w:rsidRPr="00464369" w:rsidRDefault="00464369" w:rsidP="00AD4D23">
      <w:pPr>
        <w:jc w:val="both"/>
        <w:rPr>
          <w:b/>
        </w:rPr>
      </w:pPr>
      <w:r w:rsidRPr="00464369">
        <w:rPr>
          <w:b/>
        </w:rPr>
        <w:t>Summary</w:t>
      </w:r>
    </w:p>
    <w:p w:rsidR="0035583A" w:rsidRDefault="00464369" w:rsidP="00AD4D23">
      <w:pPr>
        <w:jc w:val="both"/>
      </w:pPr>
      <w:r>
        <w:t>Th</w:t>
      </w:r>
      <w:r w:rsidR="008340E1">
        <w:t xml:space="preserve">e </w:t>
      </w:r>
      <w:r>
        <w:t xml:space="preserve">Machine Advisory Committee </w:t>
      </w:r>
      <w:r w:rsidR="008340E1">
        <w:t>appreciate</w:t>
      </w:r>
      <w:r>
        <w:t>s all of the work behind the presentations</w:t>
      </w:r>
      <w:r w:rsidR="008340E1">
        <w:t>.</w:t>
      </w:r>
      <w:r>
        <w:t xml:space="preserve"> </w:t>
      </w:r>
      <w:r w:rsidR="0035583A">
        <w:t>There has been enough time since the appointment of a new director and the organisational changes made that the effects should be known and a more steady state of activity is expected.</w:t>
      </w:r>
    </w:p>
    <w:p w:rsidR="0035583A" w:rsidRDefault="0035583A" w:rsidP="00AD4D23">
      <w:pPr>
        <w:jc w:val="both"/>
      </w:pPr>
      <w:r>
        <w:t>The overlap of the Machine Advisory Committee with the Science Advisory Committee is appreciated and we believe gives both committees insights that otherwise might not be shared.</w:t>
      </w:r>
    </w:p>
    <w:p w:rsidR="00F63EC9" w:rsidRPr="00F63EC9" w:rsidRDefault="0035583A" w:rsidP="00F63EC9">
      <w:pPr>
        <w:rPr>
          <w:b/>
          <w:color w:val="FF0000"/>
        </w:rPr>
      </w:pPr>
      <w:r>
        <w:t>The improvements in the machin</w:t>
      </w:r>
      <w:r w:rsidR="007A1A46">
        <w:t>e availability are encouraging</w:t>
      </w:r>
      <w:r w:rsidR="00C027EE">
        <w:t xml:space="preserve">. </w:t>
      </w:r>
      <w:r w:rsidR="00A43FF4">
        <w:rPr>
          <w:color w:val="FF0000"/>
        </w:rPr>
        <w:t xml:space="preserve">Operation </w:t>
      </w:r>
      <w:r w:rsidR="007A1A46" w:rsidRPr="00C027EE">
        <w:rPr>
          <w:color w:val="FF0000"/>
        </w:rPr>
        <w:t xml:space="preserve">in </w:t>
      </w:r>
      <w:r w:rsidR="00C027EE" w:rsidRPr="00C027EE">
        <w:rPr>
          <w:color w:val="FF0000"/>
        </w:rPr>
        <w:t xml:space="preserve">the last six months reached </w:t>
      </w:r>
      <w:r w:rsidR="007A1A46" w:rsidRPr="00C027EE">
        <w:rPr>
          <w:color w:val="FF0000"/>
        </w:rPr>
        <w:t xml:space="preserve">96% </w:t>
      </w:r>
      <w:r w:rsidR="00C027EE" w:rsidRPr="00C027EE">
        <w:rPr>
          <w:color w:val="FF0000"/>
        </w:rPr>
        <w:t xml:space="preserve">availability with </w:t>
      </w:r>
      <w:r w:rsidR="007A1A46" w:rsidRPr="00C027EE">
        <w:rPr>
          <w:color w:val="FF0000"/>
        </w:rPr>
        <w:t xml:space="preserve">50 hours </w:t>
      </w:r>
      <w:r w:rsidR="00C027EE" w:rsidRPr="00C027EE">
        <w:rPr>
          <w:color w:val="FF0000"/>
        </w:rPr>
        <w:t>as the mean time between trips, the best performance on recor</w:t>
      </w:r>
      <w:r w:rsidR="00D128A0">
        <w:rPr>
          <w:color w:val="FF0000"/>
        </w:rPr>
        <w:t>d. The Project P</w:t>
      </w:r>
      <w:r w:rsidR="00C027EE" w:rsidRPr="00C027EE">
        <w:rPr>
          <w:color w:val="FF0000"/>
        </w:rPr>
        <w:t xml:space="preserve">lan </w:t>
      </w:r>
      <w:r w:rsidR="00D128A0">
        <w:rPr>
          <w:color w:val="FF0000"/>
        </w:rPr>
        <w:t xml:space="preserve">was presented and </w:t>
      </w:r>
      <w:r w:rsidR="00C027EE" w:rsidRPr="00C027EE">
        <w:rPr>
          <w:color w:val="FF0000"/>
        </w:rPr>
        <w:t>is a progressive step</w:t>
      </w:r>
      <w:r w:rsidR="007A1A46" w:rsidRPr="00C027EE">
        <w:rPr>
          <w:color w:val="FF0000"/>
        </w:rPr>
        <w:t xml:space="preserve"> </w:t>
      </w:r>
      <w:r w:rsidR="00C027EE" w:rsidRPr="00C027EE">
        <w:rPr>
          <w:color w:val="FF0000"/>
        </w:rPr>
        <w:t xml:space="preserve">that should bear fruit in the long run. A resource loaded schedule would be the </w:t>
      </w:r>
      <w:r w:rsidR="007A1A46" w:rsidRPr="00C027EE">
        <w:rPr>
          <w:color w:val="FF0000"/>
        </w:rPr>
        <w:t xml:space="preserve">next </w:t>
      </w:r>
      <w:r w:rsidR="00C027EE" w:rsidRPr="00C027EE">
        <w:rPr>
          <w:color w:val="FF0000"/>
        </w:rPr>
        <w:t>step towards a proactive approach to plann</w:t>
      </w:r>
      <w:r w:rsidR="00A43FF4">
        <w:rPr>
          <w:color w:val="FF0000"/>
        </w:rPr>
        <w:t>ing. The Project Plan would benefit from the inclusion of a few</w:t>
      </w:r>
      <w:r w:rsidR="007A1A46" w:rsidRPr="00C027EE">
        <w:rPr>
          <w:color w:val="FF0000"/>
        </w:rPr>
        <w:t xml:space="preserve"> measurable beam qu</w:t>
      </w:r>
      <w:r w:rsidR="00A43FF4">
        <w:rPr>
          <w:color w:val="FF0000"/>
        </w:rPr>
        <w:t>ality goals</w:t>
      </w:r>
      <w:r w:rsidR="00C027EE" w:rsidRPr="00C027EE">
        <w:rPr>
          <w:color w:val="FF0000"/>
        </w:rPr>
        <w:t xml:space="preserve">. </w:t>
      </w:r>
    </w:p>
    <w:p w:rsidR="0035583A" w:rsidRDefault="0035583A" w:rsidP="00AD4D23">
      <w:pPr>
        <w:jc w:val="both"/>
      </w:pPr>
      <w:r>
        <w:t xml:space="preserve">The MAC strongly recommends that </w:t>
      </w:r>
      <w:del w:id="6" w:author="Robert Laxdal" w:date="2016-05-23T22:20:00Z">
        <w:r w:rsidDel="00A43FF4">
          <w:delText xml:space="preserve">this </w:delText>
        </w:r>
      </w:del>
      <w:ins w:id="7" w:author="Robert Laxdal" w:date="2016-05-23T22:20:00Z">
        <w:r w:rsidR="00A43FF4">
          <w:t>m</w:t>
        </w:r>
      </w:ins>
      <w:ins w:id="8" w:author="Robert Laxdal" w:date="2016-05-23T22:22:00Z">
        <w:r w:rsidR="00A43FF4">
          <w:t>achine availability</w:t>
        </w:r>
      </w:ins>
      <w:ins w:id="9" w:author="Robert Laxdal" w:date="2016-05-23T22:20:00Z">
        <w:r w:rsidR="00A43FF4">
          <w:t xml:space="preserve"> </w:t>
        </w:r>
      </w:ins>
      <w:ins w:id="10" w:author="Simon C. Leemann" w:date="2016-05-26T18:34:00Z">
        <w:r w:rsidR="005F418A">
          <w:t xml:space="preserve">&amp; reliability </w:t>
        </w:r>
      </w:ins>
      <w:r>
        <w:t>remain a focus of AOD. The remainder of the report is arranged according to the broad themes that appeared in the presentations. Specific recommendations from the MAC will be identified as such at the end of each of the following sections.</w:t>
      </w:r>
    </w:p>
    <w:p w:rsidR="0035583A" w:rsidRDefault="0035583A" w:rsidP="00AD4D23">
      <w:pPr>
        <w:jc w:val="both"/>
        <w:rPr>
          <w:b/>
        </w:rPr>
      </w:pPr>
      <w:r>
        <w:rPr>
          <w:b/>
        </w:rPr>
        <w:t>Staffing</w:t>
      </w:r>
    </w:p>
    <w:p w:rsidR="00F63EC9" w:rsidRDefault="0035583A" w:rsidP="00F63EC9">
      <w:pPr>
        <w:rPr>
          <w:b/>
          <w:color w:val="FF0000"/>
        </w:rPr>
      </w:pPr>
      <w:r w:rsidRPr="0035583A">
        <w:t xml:space="preserve">There are issues with regards to staffing in </w:t>
      </w:r>
      <w:r>
        <w:t xml:space="preserve">AOD, particularly with the disruption to individual schedules necessitated by covering night and weekend shifts. A pool of dedicated accelerator operators would allow AOD to develop a systematic approach to identifying and prioritising issues with the accelerator systems. By recruiting operators with skill sets, AOD could apply </w:t>
      </w:r>
      <w:del w:id="11" w:author="Simon C. Leemann" w:date="2016-05-26T18:35:00Z">
        <w:r w:rsidDel="005F418A">
          <w:delText xml:space="preserve">even </w:delText>
        </w:r>
      </w:del>
      <w:r>
        <w:t xml:space="preserve">more resources to activities to maintain and improve the systems. Allowing the more experienced accelerator personnel to remain on normal shifts and liaise with the technical support personnel should help to establish a more proactive approach to improvements in performance and reliability. The AOD manager is one of the most experienced accelerator physicists at the CLS and allowing more time to concentrate on </w:t>
      </w:r>
      <w:r w:rsidRPr="00BF03E0">
        <w:rPr>
          <w:strike/>
          <w:rPrChange w:id="12" w:author="Kuske" w:date="2016-05-29T11:33:00Z">
            <w:rPr/>
          </w:rPrChange>
        </w:rPr>
        <w:t>the technical</w:t>
      </w:r>
      <w:r>
        <w:t xml:space="preserve"> issues </w:t>
      </w:r>
      <w:ins w:id="13" w:author="Kuske" w:date="2016-05-29T11:33:00Z">
        <w:r w:rsidR="00BF03E0">
          <w:t xml:space="preserve">related to </w:t>
        </w:r>
      </w:ins>
      <w:ins w:id="14" w:author="Kuske" w:date="2016-05-29T12:22:00Z">
        <w:r w:rsidR="004F282A">
          <w:t xml:space="preserve">the future </w:t>
        </w:r>
      </w:ins>
      <w:ins w:id="15" w:author="Kuske" w:date="2016-05-29T11:33:00Z">
        <w:r w:rsidR="00BF03E0">
          <w:t>develop</w:t>
        </w:r>
      </w:ins>
      <w:ins w:id="16" w:author="Kuske" w:date="2016-05-29T12:22:00Z">
        <w:r w:rsidR="004F282A">
          <w:t>ment</w:t>
        </w:r>
      </w:ins>
      <w:ins w:id="17" w:author="Kuske" w:date="2016-05-29T11:34:00Z">
        <w:r w:rsidR="00BF03E0">
          <w:t xml:space="preserve"> </w:t>
        </w:r>
      </w:ins>
      <w:ins w:id="18" w:author="Kuske" w:date="2016-05-29T12:22:00Z">
        <w:r w:rsidR="004F282A">
          <w:t xml:space="preserve">of </w:t>
        </w:r>
      </w:ins>
      <w:ins w:id="19" w:author="Kuske" w:date="2016-05-29T11:34:00Z">
        <w:r w:rsidR="00BF03E0">
          <w:t>the source</w:t>
        </w:r>
      </w:ins>
      <w:ins w:id="20" w:author="Kuske" w:date="2016-05-29T11:33:00Z">
        <w:r w:rsidR="00BF03E0">
          <w:t xml:space="preserve"> </w:t>
        </w:r>
      </w:ins>
      <w:r>
        <w:t>by reducing the administrative burden of management seems like a</w:t>
      </w:r>
      <w:r w:rsidR="00C027EE">
        <w:t xml:space="preserve"> better use of that skill set. </w:t>
      </w:r>
    </w:p>
    <w:p w:rsidR="0035583A" w:rsidRPr="00C027EE" w:rsidRDefault="00F63EC9" w:rsidP="00C027EE">
      <w:pPr>
        <w:rPr>
          <w:color w:val="FF0000"/>
        </w:rPr>
      </w:pPr>
      <w:r w:rsidRPr="00C027EE">
        <w:rPr>
          <w:color w:val="FF0000"/>
        </w:rPr>
        <w:t xml:space="preserve">Right now </w:t>
      </w:r>
      <w:r w:rsidR="00C027EE" w:rsidRPr="00C027EE">
        <w:rPr>
          <w:color w:val="FF0000"/>
        </w:rPr>
        <w:t>the accelerator team is</w:t>
      </w:r>
      <w:r w:rsidRPr="00C027EE">
        <w:rPr>
          <w:color w:val="FF0000"/>
        </w:rPr>
        <w:t xml:space="preserve"> trying to float but they need some hope that one day they can fly</w:t>
      </w:r>
      <w:r w:rsidR="00C027EE" w:rsidRPr="00C027EE">
        <w:rPr>
          <w:color w:val="FF0000"/>
        </w:rPr>
        <w:t xml:space="preserve">. The result is that their </w:t>
      </w:r>
      <w:ins w:id="21" w:author="Robert Laxdal" w:date="2016-05-23T22:23:00Z">
        <w:r w:rsidR="00A43FF4">
          <w:rPr>
            <w:color w:val="FF0000"/>
          </w:rPr>
          <w:t xml:space="preserve">existing </w:t>
        </w:r>
      </w:ins>
      <w:r w:rsidR="00C027EE" w:rsidRPr="00C027EE">
        <w:rPr>
          <w:color w:val="FF0000"/>
        </w:rPr>
        <w:t>approach is largely reactive as they put out fires. New hires</w:t>
      </w:r>
      <w:ins w:id="22" w:author="Kuske" w:date="2016-05-29T11:35:00Z">
        <w:r w:rsidR="00BF03E0">
          <w:rPr>
            <w:color w:val="FF0000"/>
          </w:rPr>
          <w:t xml:space="preserve"> like dedicated operators and at least one accelerator physicist </w:t>
        </w:r>
      </w:ins>
      <w:ins w:id="23" w:author="Kuske" w:date="2016-05-29T11:36:00Z">
        <w:r w:rsidR="00BF03E0">
          <w:rPr>
            <w:color w:val="FF0000"/>
          </w:rPr>
          <w:t xml:space="preserve">specialized in beam dynamics </w:t>
        </w:r>
      </w:ins>
      <w:ins w:id="24" w:author="Kuske" w:date="2016-05-29T11:35:00Z">
        <w:r w:rsidR="00BF03E0">
          <w:rPr>
            <w:color w:val="FF0000"/>
          </w:rPr>
          <w:t xml:space="preserve">filling </w:t>
        </w:r>
      </w:ins>
      <w:ins w:id="25" w:author="Kuske" w:date="2016-05-29T11:37:00Z">
        <w:r w:rsidR="00BF03E0">
          <w:rPr>
            <w:color w:val="FF0000"/>
          </w:rPr>
          <w:t xml:space="preserve">in </w:t>
        </w:r>
      </w:ins>
      <w:ins w:id="26" w:author="Kuske" w:date="2016-05-29T11:35:00Z">
        <w:r w:rsidR="00BF03E0">
          <w:rPr>
            <w:color w:val="FF0000"/>
          </w:rPr>
          <w:t xml:space="preserve">the </w:t>
        </w:r>
        <w:r w:rsidR="00BF03E0">
          <w:rPr>
            <w:color w:val="FF0000"/>
          </w:rPr>
          <w:lastRenderedPageBreak/>
          <w:t>vacant position</w:t>
        </w:r>
      </w:ins>
      <w:r w:rsidR="00C027EE" w:rsidRPr="00C027EE">
        <w:rPr>
          <w:color w:val="FF0000"/>
        </w:rPr>
        <w:t xml:space="preserve"> </w:t>
      </w:r>
      <w:ins w:id="27" w:author="Kuske" w:date="2016-05-29T11:37:00Z">
        <w:r w:rsidR="00BF03E0">
          <w:rPr>
            <w:color w:val="FF0000"/>
          </w:rPr>
          <w:t xml:space="preserve">in the AOD group </w:t>
        </w:r>
      </w:ins>
      <w:r w:rsidR="00C027EE" w:rsidRPr="00C027EE">
        <w:rPr>
          <w:color w:val="FF0000"/>
        </w:rPr>
        <w:t xml:space="preserve">would allow the team to move to a more systematic </w:t>
      </w:r>
      <w:ins w:id="28" w:author="Kuske" w:date="2016-05-29T12:23:00Z">
        <w:r w:rsidR="00C22557">
          <w:rPr>
            <w:color w:val="FF0000"/>
          </w:rPr>
          <w:t xml:space="preserve">and </w:t>
        </w:r>
      </w:ins>
      <w:r w:rsidR="00C027EE" w:rsidRPr="00C027EE">
        <w:rPr>
          <w:color w:val="FF0000"/>
        </w:rPr>
        <w:t xml:space="preserve">proactive approach. </w:t>
      </w:r>
      <w:r w:rsidR="001F63B8" w:rsidRPr="00C027EE">
        <w:rPr>
          <w:color w:val="FF0000"/>
        </w:rPr>
        <w:t xml:space="preserve"> </w:t>
      </w:r>
    </w:p>
    <w:p w:rsidR="0035583A" w:rsidRPr="0035583A" w:rsidRDefault="0035583A" w:rsidP="0035583A">
      <w:pPr>
        <w:jc w:val="both"/>
        <w:rPr>
          <w:b/>
          <w:i/>
        </w:rPr>
      </w:pPr>
      <w:r w:rsidRPr="0035583A">
        <w:rPr>
          <w:b/>
          <w:i/>
        </w:rPr>
        <w:t>Recommendations:</w:t>
      </w:r>
    </w:p>
    <w:p w:rsidR="0035583A" w:rsidRDefault="0035583A" w:rsidP="0035583A">
      <w:pPr>
        <w:pStyle w:val="ListParagraph"/>
        <w:numPr>
          <w:ilvl w:val="0"/>
          <w:numId w:val="16"/>
        </w:numPr>
        <w:jc w:val="both"/>
        <w:rPr>
          <w:b/>
          <w:i/>
        </w:rPr>
      </w:pPr>
      <w:r>
        <w:rPr>
          <w:b/>
          <w:i/>
        </w:rPr>
        <w:t>Consideration should be given to hiring dedicated accelerator operators to allow AOD to come up with a more systematic approach to accelerator system optimization.</w:t>
      </w:r>
    </w:p>
    <w:p w:rsidR="0035583A" w:rsidRDefault="0035583A" w:rsidP="0035583A">
      <w:pPr>
        <w:pStyle w:val="ListParagraph"/>
        <w:numPr>
          <w:ilvl w:val="0"/>
          <w:numId w:val="16"/>
        </w:numPr>
        <w:jc w:val="both"/>
        <w:rPr>
          <w:ins w:id="29" w:author="Kuske" w:date="2016-05-29T12:23:00Z"/>
          <w:b/>
          <w:i/>
        </w:rPr>
      </w:pPr>
      <w:r>
        <w:rPr>
          <w:b/>
          <w:i/>
        </w:rPr>
        <w:t>The AOD manager should be given more time to apply to accelerator physics issues and spend less time with administrative tasks.</w:t>
      </w:r>
      <w:r w:rsidRPr="0035583A">
        <w:rPr>
          <w:b/>
          <w:i/>
        </w:rPr>
        <w:t xml:space="preserve"> </w:t>
      </w:r>
    </w:p>
    <w:p w:rsidR="00C22557" w:rsidRPr="00C027EE" w:rsidRDefault="00C22557" w:rsidP="0035583A">
      <w:pPr>
        <w:pStyle w:val="ListParagraph"/>
        <w:numPr>
          <w:ilvl w:val="0"/>
          <w:numId w:val="16"/>
        </w:numPr>
        <w:jc w:val="both"/>
        <w:rPr>
          <w:b/>
          <w:i/>
        </w:rPr>
      </w:pPr>
      <w:ins w:id="30" w:author="Kuske" w:date="2016-05-29T12:24:00Z">
        <w:r>
          <w:rPr>
            <w:b/>
            <w:i/>
          </w:rPr>
          <w:t>In view of the plan</w:t>
        </w:r>
      </w:ins>
      <w:ins w:id="31" w:author="Kuske" w:date="2016-05-29T12:28:00Z">
        <w:r>
          <w:rPr>
            <w:b/>
            <w:i/>
          </w:rPr>
          <w:t>s</w:t>
        </w:r>
      </w:ins>
      <w:ins w:id="32" w:author="Kuske" w:date="2016-05-29T12:24:00Z">
        <w:r>
          <w:rPr>
            <w:b/>
            <w:i/>
          </w:rPr>
          <w:t xml:space="preserve"> </w:t>
        </w:r>
      </w:ins>
      <w:ins w:id="33" w:author="Kuske" w:date="2016-05-29T12:26:00Z">
        <w:r>
          <w:rPr>
            <w:b/>
            <w:i/>
          </w:rPr>
          <w:t>for new</w:t>
        </w:r>
      </w:ins>
      <w:ins w:id="34" w:author="Kuske" w:date="2016-05-29T12:24:00Z">
        <w:r>
          <w:rPr>
            <w:b/>
            <w:i/>
          </w:rPr>
          <w:t xml:space="preserve"> beam lines and a future 4th generation light source</w:t>
        </w:r>
      </w:ins>
      <w:ins w:id="35" w:author="Kuske" w:date="2016-05-29T12:26:00Z">
        <w:r>
          <w:rPr>
            <w:b/>
            <w:i/>
          </w:rPr>
          <w:t xml:space="preserve"> </w:t>
        </w:r>
      </w:ins>
      <w:ins w:id="36" w:author="Kuske" w:date="2016-05-29T12:28:00Z">
        <w:r>
          <w:rPr>
            <w:b/>
            <w:i/>
          </w:rPr>
          <w:t xml:space="preserve">consideration should be given to </w:t>
        </w:r>
      </w:ins>
      <w:ins w:id="37" w:author="Kuske" w:date="2016-05-29T12:26:00Z">
        <w:r>
          <w:rPr>
            <w:b/>
            <w:i/>
          </w:rPr>
          <w:t>strengthen the AOD group by one accelerator physicist specialized in beam dynamics</w:t>
        </w:r>
      </w:ins>
      <w:ins w:id="38" w:author="Kuske" w:date="2016-05-29T12:28:00Z">
        <w:r>
          <w:rPr>
            <w:b/>
            <w:i/>
          </w:rPr>
          <w:t>.</w:t>
        </w:r>
      </w:ins>
      <w:ins w:id="39" w:author="Kuske" w:date="2016-05-29T12:24:00Z">
        <w:r>
          <w:rPr>
            <w:b/>
            <w:i/>
          </w:rPr>
          <w:t xml:space="preserve"> </w:t>
        </w:r>
      </w:ins>
    </w:p>
    <w:p w:rsidR="0035583A" w:rsidRDefault="0035583A" w:rsidP="0035583A">
      <w:pPr>
        <w:jc w:val="both"/>
      </w:pPr>
      <w:r>
        <w:rPr>
          <w:b/>
        </w:rPr>
        <w:t xml:space="preserve">Machine Performance </w:t>
      </w:r>
      <w:r>
        <w:t>(Peter)</w:t>
      </w:r>
    </w:p>
    <w:p w:rsidR="00BF03E0" w:rsidRDefault="0035583A" w:rsidP="0035583A">
      <w:pPr>
        <w:jc w:val="both"/>
        <w:rPr>
          <w:ins w:id="40" w:author="Kuske" w:date="2016-05-29T11:42:00Z"/>
        </w:rPr>
      </w:pPr>
      <w:r>
        <w:t xml:space="preserve">There have been improvements in the machine performance. </w:t>
      </w:r>
      <w:ins w:id="41" w:author="Kuske" w:date="2016-05-29T11:38:00Z">
        <w:r w:rsidR="00BF03E0">
          <w:t xml:space="preserve">The reliability reached a record in 2015 and the Mean Time </w:t>
        </w:r>
        <w:proofErr w:type="gramStart"/>
        <w:r w:rsidR="00BF03E0">
          <w:t>Between</w:t>
        </w:r>
        <w:proofErr w:type="gramEnd"/>
        <w:r w:rsidR="00BF03E0">
          <w:t xml:space="preserve"> Trips of 50 h compares well with</w:t>
        </w:r>
      </w:ins>
      <w:ins w:id="42" w:author="Kuske" w:date="2016-05-29T11:39:00Z">
        <w:r w:rsidR="00BF03E0">
          <w:t xml:space="preserve"> other light sources. </w:t>
        </w:r>
      </w:ins>
      <w:r>
        <w:t xml:space="preserve">There is still a need for a more structured, systematic approach to identifying, prioritising and resolving issues.  Statements that the performance of various systems are not an issue at present and don’t affect the beamlines, while they may be accurate, will not be helpful in applying a concentrated effort to getting all of the accelerator systems to the point where they can </w:t>
      </w:r>
      <w:ins w:id="43" w:author="Kuske" w:date="2016-05-29T12:06:00Z">
        <w:r w:rsidR="007234E4">
          <w:t xml:space="preserve">for example </w:t>
        </w:r>
      </w:ins>
      <w:r>
        <w:t>support reliable top-up operations.</w:t>
      </w:r>
      <w:ins w:id="44" w:author="Kuske" w:date="2016-05-29T11:41:00Z">
        <w:r w:rsidR="00BF03E0">
          <w:t xml:space="preserve"> </w:t>
        </w:r>
      </w:ins>
      <w:ins w:id="45" w:author="Kuske" w:date="2016-05-29T11:39:00Z">
        <w:r w:rsidR="00BF03E0">
          <w:t xml:space="preserve">Even in the short run there will be </w:t>
        </w:r>
      </w:ins>
      <w:ins w:id="46" w:author="Kuske" w:date="2016-05-29T11:40:00Z">
        <w:r w:rsidR="00BF03E0">
          <w:t xml:space="preserve">many </w:t>
        </w:r>
      </w:ins>
      <w:ins w:id="47" w:author="Kuske" w:date="2016-05-29T11:39:00Z">
        <w:r w:rsidR="00BF03E0">
          <w:t xml:space="preserve">challenges with the installation and </w:t>
        </w:r>
        <w:r w:rsidR="007234E4">
          <w:t>implementation of the new EPU</w:t>
        </w:r>
        <w:r w:rsidR="00BF03E0">
          <w:t>s.</w:t>
        </w:r>
      </w:ins>
      <w:ins w:id="48" w:author="Kuske" w:date="2016-05-29T12:02:00Z">
        <w:r w:rsidR="002059E0">
          <w:t xml:space="preserve"> Mastering these challenges will require focusing </w:t>
        </w:r>
      </w:ins>
      <w:ins w:id="49" w:author="Kuske" w:date="2016-05-29T12:03:00Z">
        <w:r w:rsidR="007234E4">
          <w:t xml:space="preserve">the lean </w:t>
        </w:r>
      </w:ins>
      <w:ins w:id="50" w:author="Kuske" w:date="2016-05-29T12:05:00Z">
        <w:r w:rsidR="007234E4">
          <w:t>AOD-</w:t>
        </w:r>
      </w:ins>
      <w:ins w:id="51" w:author="Kuske" w:date="2016-05-29T12:03:00Z">
        <w:r w:rsidR="007234E4">
          <w:t xml:space="preserve">group </w:t>
        </w:r>
      </w:ins>
      <w:ins w:id="52" w:author="Kuske" w:date="2016-05-29T12:04:00Z">
        <w:r w:rsidR="007234E4">
          <w:t xml:space="preserve">with their limited resources </w:t>
        </w:r>
      </w:ins>
      <w:ins w:id="53" w:author="Kuske" w:date="2016-05-29T12:03:00Z">
        <w:r w:rsidR="007234E4">
          <w:t xml:space="preserve">to the </w:t>
        </w:r>
      </w:ins>
      <w:ins w:id="54" w:author="Kuske" w:date="2016-05-29T12:04:00Z">
        <w:r w:rsidR="007234E4">
          <w:t xml:space="preserve">most </w:t>
        </w:r>
      </w:ins>
      <w:ins w:id="55" w:author="Kuske" w:date="2016-05-29T12:03:00Z">
        <w:r w:rsidR="007234E4">
          <w:t>relevant</w:t>
        </w:r>
      </w:ins>
      <w:ins w:id="56" w:author="Kuske" w:date="2016-05-29T12:04:00Z">
        <w:r w:rsidR="007234E4">
          <w:t xml:space="preserve"> and </w:t>
        </w:r>
      </w:ins>
      <w:ins w:id="57" w:author="Kuske" w:date="2016-05-29T12:05:00Z">
        <w:r w:rsidR="007234E4">
          <w:t xml:space="preserve">most </w:t>
        </w:r>
      </w:ins>
      <w:ins w:id="58" w:author="Kuske" w:date="2016-05-29T12:04:00Z">
        <w:r w:rsidR="007234E4">
          <w:t>burning issues.</w:t>
        </w:r>
      </w:ins>
    </w:p>
    <w:p w:rsidR="0035583A" w:rsidRDefault="009F56BF" w:rsidP="0035583A">
      <w:pPr>
        <w:jc w:val="both"/>
      </w:pPr>
      <w:ins w:id="59" w:author="Kuske" w:date="2016-05-29T11:48:00Z">
        <w:r>
          <w:t>R</w:t>
        </w:r>
      </w:ins>
      <w:ins w:id="60" w:author="Kuske" w:date="2016-05-29T11:47:00Z">
        <w:r>
          <w:t xml:space="preserve">ecent observations of beam stability and noise </w:t>
        </w:r>
      </w:ins>
      <w:ins w:id="61" w:author="Kuske" w:date="2016-05-29T11:48:00Z">
        <w:r>
          <w:t xml:space="preserve">of the electron as well as the photon beam were presented to the MAC. </w:t>
        </w:r>
      </w:ins>
      <w:ins w:id="62" w:author="Kuske" w:date="2016-05-29T11:42:00Z">
        <w:r>
          <w:t xml:space="preserve">The performance of the "fast" orbit correction in </w:t>
        </w:r>
      </w:ins>
      <w:ins w:id="63" w:author="Kuske" w:date="2016-05-29T12:19:00Z">
        <w:r w:rsidR="004F282A">
          <w:t>operation</w:t>
        </w:r>
      </w:ins>
      <w:ins w:id="64" w:author="Kuske" w:date="2016-05-29T11:42:00Z">
        <w:r>
          <w:t xml:space="preserve"> at the CLS is </w:t>
        </w:r>
      </w:ins>
      <w:ins w:id="65" w:author="Kuske" w:date="2016-05-29T11:49:00Z">
        <w:r>
          <w:t xml:space="preserve">quite </w:t>
        </w:r>
      </w:ins>
      <w:ins w:id="66" w:author="Kuske" w:date="2016-05-29T11:42:00Z">
        <w:r>
          <w:t>disappointing</w:t>
        </w:r>
      </w:ins>
      <w:ins w:id="67" w:author="Kuske" w:date="2016-05-29T11:43:00Z">
        <w:r>
          <w:t>. Th</w:t>
        </w:r>
      </w:ins>
      <w:ins w:id="68" w:author="Kuske" w:date="2016-05-29T11:44:00Z">
        <w:r>
          <w:t xml:space="preserve">e system </w:t>
        </w:r>
      </w:ins>
      <w:ins w:id="69" w:author="Kuske" w:date="2016-05-29T11:43:00Z">
        <w:r>
          <w:t xml:space="preserve">rather </w:t>
        </w:r>
      </w:ins>
      <w:ins w:id="70" w:author="Kuske" w:date="2016-05-29T11:44:00Z">
        <w:r>
          <w:t xml:space="preserve">controls slow </w:t>
        </w:r>
      </w:ins>
      <w:ins w:id="71" w:author="Kuske" w:date="2016-05-29T11:43:00Z">
        <w:r>
          <w:t>drift</w:t>
        </w:r>
      </w:ins>
      <w:ins w:id="72" w:author="Kuske" w:date="2016-05-29T11:44:00Z">
        <w:r>
          <w:t>s and will certainly help to mitigate the impact of IDs on the orbit</w:t>
        </w:r>
      </w:ins>
      <w:ins w:id="73" w:author="Kuske" w:date="2016-05-29T11:45:00Z">
        <w:r>
          <w:t>,</w:t>
        </w:r>
      </w:ins>
      <w:ins w:id="74" w:author="Kuske" w:date="2016-05-29T11:44:00Z">
        <w:r>
          <w:t xml:space="preserve"> however</w:t>
        </w:r>
      </w:ins>
      <w:ins w:id="75" w:author="Kuske" w:date="2016-05-29T11:49:00Z">
        <w:r>
          <w:t>,</w:t>
        </w:r>
      </w:ins>
      <w:ins w:id="76" w:author="Kuske" w:date="2016-05-29T11:45:00Z">
        <w:r>
          <w:t xml:space="preserve"> does not do any good in the frequency range of a few Hz where one would expect at least some improvements given the update rate of 18 Hz.</w:t>
        </w:r>
      </w:ins>
      <w:ins w:id="77" w:author="Kuske" w:date="2016-05-29T11:43:00Z">
        <w:r>
          <w:t xml:space="preserve"> </w:t>
        </w:r>
      </w:ins>
      <w:ins w:id="78" w:author="Kuske" w:date="2016-05-29T11:49:00Z">
        <w:r>
          <w:t>This update rate is comparatively low</w:t>
        </w:r>
      </w:ins>
      <w:ins w:id="79" w:author="Kuske" w:date="2016-05-29T11:51:00Z">
        <w:r>
          <w:t>.</w:t>
        </w:r>
      </w:ins>
      <w:ins w:id="80" w:author="Kuske" w:date="2016-05-29T11:49:00Z">
        <w:r>
          <w:t xml:space="preserve"> </w:t>
        </w:r>
      </w:ins>
      <w:ins w:id="81" w:author="Kuske" w:date="2016-05-29T12:09:00Z">
        <w:r w:rsidR="007234E4">
          <w:t>Orbit f</w:t>
        </w:r>
      </w:ins>
      <w:ins w:id="82" w:author="Kuske" w:date="2016-05-29T12:07:00Z">
        <w:r w:rsidR="007234E4">
          <w:t>eedback system</w:t>
        </w:r>
      </w:ins>
      <w:ins w:id="83" w:author="Kuske" w:date="2016-05-29T12:19:00Z">
        <w:r w:rsidR="004F282A">
          <w:t>s</w:t>
        </w:r>
      </w:ins>
      <w:ins w:id="84" w:author="Kuske" w:date="2016-05-29T12:07:00Z">
        <w:r w:rsidR="007234E4">
          <w:t xml:space="preserve"> installed at other facilities </w:t>
        </w:r>
      </w:ins>
      <w:ins w:id="85" w:author="Kuske" w:date="2016-05-29T12:08:00Z">
        <w:r w:rsidR="007234E4">
          <w:t xml:space="preserve">update at much higher rates </w:t>
        </w:r>
      </w:ins>
      <w:ins w:id="86" w:author="Kuske" w:date="2016-05-29T12:20:00Z">
        <w:r w:rsidR="004F282A">
          <w:t>of</w:t>
        </w:r>
      </w:ins>
      <w:ins w:id="87" w:author="Kuske" w:date="2016-05-29T12:08:00Z">
        <w:r w:rsidR="007234E4">
          <w:t xml:space="preserve"> up to</w:t>
        </w:r>
      </w:ins>
      <w:ins w:id="88" w:author="Kuske" w:date="2016-05-29T12:07:00Z">
        <w:r w:rsidR="007234E4">
          <w:t xml:space="preserve"> </w:t>
        </w:r>
      </w:ins>
      <w:ins w:id="89" w:author="Kuske" w:date="2016-05-29T12:09:00Z">
        <w:r w:rsidR="007234E4">
          <w:t>1-10 k</w:t>
        </w:r>
      </w:ins>
      <w:ins w:id="90" w:author="Kuske" w:date="2016-05-29T12:07:00Z">
        <w:r w:rsidR="007234E4">
          <w:t>Hz</w:t>
        </w:r>
      </w:ins>
      <w:ins w:id="91" w:author="Kuske" w:date="2016-05-29T12:09:00Z">
        <w:r w:rsidR="007234E4">
          <w:t>.</w:t>
        </w:r>
      </w:ins>
      <w:ins w:id="92" w:author="Kuske" w:date="2016-05-29T12:07:00Z">
        <w:r w:rsidR="007234E4">
          <w:t xml:space="preserve"> </w:t>
        </w:r>
      </w:ins>
      <w:ins w:id="93" w:author="Kuske" w:date="2016-05-29T11:51:00Z">
        <w:r>
          <w:t xml:space="preserve">In </w:t>
        </w:r>
      </w:ins>
      <w:ins w:id="94" w:author="Kuske" w:date="2016-05-29T11:52:00Z">
        <w:r>
          <w:t xml:space="preserve">spring 2015 </w:t>
        </w:r>
      </w:ins>
      <w:ins w:id="95" w:author="Kuske" w:date="2016-05-29T11:49:00Z">
        <w:r>
          <w:t xml:space="preserve">the MAC </w:t>
        </w:r>
      </w:ins>
      <w:ins w:id="96" w:author="Kuske" w:date="2016-05-29T11:52:00Z">
        <w:r>
          <w:t>heard that an upgrade to 40 Hz</w:t>
        </w:r>
        <w:r w:rsidR="002059E0">
          <w:t xml:space="preserve"> is expected by the end of </w:t>
        </w:r>
      </w:ins>
      <w:ins w:id="97" w:author="Kuske" w:date="2016-05-29T12:00:00Z">
        <w:r w:rsidR="002059E0">
          <w:t>that year</w:t>
        </w:r>
      </w:ins>
      <w:ins w:id="98" w:author="Kuske" w:date="2016-05-29T11:52:00Z">
        <w:r w:rsidR="002059E0">
          <w:t xml:space="preserve"> and now </w:t>
        </w:r>
      </w:ins>
      <w:ins w:id="99" w:author="Kuske" w:date="2016-05-29T11:49:00Z">
        <w:r>
          <w:t>wonders why th</w:t>
        </w:r>
      </w:ins>
      <w:ins w:id="100" w:author="Kuske" w:date="2016-05-29T11:53:00Z">
        <w:r w:rsidR="002059E0">
          <w:t>is did not happen.</w:t>
        </w:r>
      </w:ins>
      <w:r w:rsidR="0035583A">
        <w:t xml:space="preserve"> </w:t>
      </w:r>
      <w:ins w:id="101" w:author="Kuske" w:date="2016-05-29T11:54:00Z">
        <w:r w:rsidR="002059E0">
          <w:t xml:space="preserve">In order to reach </w:t>
        </w:r>
      </w:ins>
      <w:ins w:id="102" w:author="Kuske" w:date="2016-05-29T11:55:00Z">
        <w:r w:rsidR="002059E0">
          <w:t xml:space="preserve">a beam stability </w:t>
        </w:r>
      </w:ins>
      <w:ins w:id="103" w:author="Kuske" w:date="2016-05-29T11:58:00Z">
        <w:r w:rsidR="002059E0">
          <w:t xml:space="preserve">in </w:t>
        </w:r>
      </w:ins>
      <w:ins w:id="104" w:author="Kuske" w:date="2016-05-29T12:20:00Z">
        <w:r w:rsidR="004F282A">
          <w:t>the</w:t>
        </w:r>
      </w:ins>
      <w:ins w:id="105" w:author="Kuske" w:date="2016-05-29T11:58:00Z">
        <w:r w:rsidR="002059E0">
          <w:t xml:space="preserve"> frequency range </w:t>
        </w:r>
      </w:ins>
      <w:ins w:id="106" w:author="Kuske" w:date="2016-05-29T12:10:00Z">
        <w:r w:rsidR="007234E4">
          <w:t xml:space="preserve">of </w:t>
        </w:r>
      </w:ins>
      <w:ins w:id="107" w:author="Kuske" w:date="2016-05-29T11:57:00Z">
        <w:r w:rsidR="002059E0">
          <w:t xml:space="preserve">up to </w:t>
        </w:r>
      </w:ins>
      <w:ins w:id="108" w:author="Kuske" w:date="2016-05-29T11:55:00Z">
        <w:r w:rsidR="002059E0">
          <w:t>10</w:t>
        </w:r>
      </w:ins>
      <w:ins w:id="109" w:author="Kuske" w:date="2016-05-29T11:57:00Z">
        <w:r w:rsidR="002059E0">
          <w:t xml:space="preserve"> or </w:t>
        </w:r>
      </w:ins>
      <w:ins w:id="110" w:author="Kuske" w:date="2016-05-29T11:55:00Z">
        <w:r w:rsidR="002059E0">
          <w:t>20Hz</w:t>
        </w:r>
      </w:ins>
      <w:ins w:id="111" w:author="Kuske" w:date="2016-05-29T11:57:00Z">
        <w:r w:rsidR="002059E0">
          <w:t xml:space="preserve"> </w:t>
        </w:r>
      </w:ins>
      <w:ins w:id="112" w:author="Kuske" w:date="2016-05-29T11:59:00Z">
        <w:r w:rsidR="002059E0">
          <w:t>which is</w:t>
        </w:r>
      </w:ins>
      <w:ins w:id="113" w:author="Kuske" w:date="2016-05-29T11:55:00Z">
        <w:r w:rsidR="002059E0">
          <w:t xml:space="preserve"> </w:t>
        </w:r>
        <w:r w:rsidR="004F282A">
          <w:t>comparable to</w:t>
        </w:r>
      </w:ins>
      <w:ins w:id="114" w:author="Kuske" w:date="2016-05-29T11:54:00Z">
        <w:r w:rsidR="002059E0">
          <w:t xml:space="preserve"> other light sources</w:t>
        </w:r>
      </w:ins>
      <w:ins w:id="115" w:author="Kuske" w:date="2016-05-29T11:55:00Z">
        <w:r w:rsidR="002059E0">
          <w:t xml:space="preserve"> the </w:t>
        </w:r>
      </w:ins>
      <w:ins w:id="116" w:author="Kuske" w:date="2016-05-29T11:59:00Z">
        <w:r w:rsidR="002059E0">
          <w:t>fast orbit f</w:t>
        </w:r>
      </w:ins>
      <w:ins w:id="117" w:author="Kuske" w:date="2016-05-29T11:55:00Z">
        <w:r w:rsidR="002059E0">
          <w:t xml:space="preserve">eedback </w:t>
        </w:r>
      </w:ins>
      <w:ins w:id="118" w:author="Kuske" w:date="2016-05-29T11:59:00Z">
        <w:r w:rsidR="002059E0">
          <w:t xml:space="preserve">at the CLS </w:t>
        </w:r>
      </w:ins>
      <w:ins w:id="119" w:author="Kuske" w:date="2016-05-29T11:55:00Z">
        <w:r w:rsidR="002059E0">
          <w:t>needs</w:t>
        </w:r>
      </w:ins>
      <w:ins w:id="120" w:author="Kuske" w:date="2016-05-29T11:58:00Z">
        <w:r w:rsidR="002059E0">
          <w:t xml:space="preserve"> considerable improvements</w:t>
        </w:r>
      </w:ins>
      <w:ins w:id="121" w:author="Kuske" w:date="2016-05-29T12:20:00Z">
        <w:r w:rsidR="004F282A">
          <w:t>.</w:t>
        </w:r>
      </w:ins>
      <w:ins w:id="122" w:author="Kuske" w:date="2016-05-29T12:21:00Z">
        <w:r w:rsidR="004F282A">
          <w:t xml:space="preserve"> T</w:t>
        </w:r>
      </w:ins>
      <w:ins w:id="123" w:author="Kuske" w:date="2016-05-29T11:59:00Z">
        <w:r w:rsidR="002059E0">
          <w:t xml:space="preserve">he </w:t>
        </w:r>
      </w:ins>
      <w:ins w:id="124" w:author="Kuske" w:date="2016-05-29T12:01:00Z">
        <w:r w:rsidR="002059E0">
          <w:t xml:space="preserve">existing </w:t>
        </w:r>
      </w:ins>
      <w:ins w:id="125" w:author="Kuske" w:date="2016-05-29T11:59:00Z">
        <w:r w:rsidR="002059E0">
          <w:t xml:space="preserve">hardware </w:t>
        </w:r>
      </w:ins>
      <w:ins w:id="126" w:author="Kuske" w:date="2016-05-29T12:21:00Z">
        <w:r w:rsidR="004F282A">
          <w:t xml:space="preserve">seems </w:t>
        </w:r>
      </w:ins>
      <w:ins w:id="127" w:author="Kuske" w:date="2016-05-29T11:59:00Z">
        <w:r w:rsidR="002059E0">
          <w:t>not yet to be at their limits.</w:t>
        </w:r>
      </w:ins>
      <w:ins w:id="128" w:author="Kuske" w:date="2016-05-29T11:55:00Z">
        <w:r w:rsidR="002059E0">
          <w:t xml:space="preserve"> </w:t>
        </w:r>
      </w:ins>
      <w:ins w:id="129" w:author="Kuske" w:date="2016-05-29T11:54:00Z">
        <w:r w:rsidR="002059E0">
          <w:t xml:space="preserve"> </w:t>
        </w:r>
      </w:ins>
    </w:p>
    <w:p w:rsidR="0035583A" w:rsidRPr="0035583A" w:rsidRDefault="0035583A" w:rsidP="0035583A">
      <w:pPr>
        <w:jc w:val="both"/>
        <w:rPr>
          <w:b/>
          <w:i/>
        </w:rPr>
      </w:pPr>
      <w:r w:rsidRPr="0035583A">
        <w:rPr>
          <w:b/>
          <w:i/>
        </w:rPr>
        <w:t>Recommendations:</w:t>
      </w:r>
    </w:p>
    <w:p w:rsidR="0035583A" w:rsidRDefault="0035583A" w:rsidP="0035583A">
      <w:pPr>
        <w:pStyle w:val="ListParagraph"/>
        <w:numPr>
          <w:ilvl w:val="0"/>
          <w:numId w:val="15"/>
        </w:numPr>
        <w:jc w:val="both"/>
        <w:rPr>
          <w:b/>
          <w:i/>
        </w:rPr>
      </w:pPr>
      <w:r w:rsidRPr="0035583A">
        <w:rPr>
          <w:b/>
          <w:i/>
        </w:rPr>
        <w:t xml:space="preserve">A list of </w:t>
      </w:r>
      <w:r>
        <w:rPr>
          <w:b/>
          <w:i/>
        </w:rPr>
        <w:t>systems that need improved performance and reliability to support top-up should be developed and prioritized.</w:t>
      </w:r>
    </w:p>
    <w:p w:rsidR="0035583A" w:rsidDel="004F282A" w:rsidRDefault="0035583A" w:rsidP="0035583A">
      <w:pPr>
        <w:pStyle w:val="ListParagraph"/>
        <w:numPr>
          <w:ilvl w:val="0"/>
          <w:numId w:val="15"/>
        </w:numPr>
        <w:jc w:val="both"/>
        <w:rPr>
          <w:b/>
          <w:i/>
        </w:rPr>
      </w:pPr>
      <w:moveFromRangeStart w:id="130" w:author="Kuske" w:date="2016-05-29T12:17:00Z" w:name="move452287558"/>
      <w:moveFrom w:id="131" w:author="Kuske" w:date="2016-05-29T12:17:00Z">
        <w:r w:rsidDel="004F282A">
          <w:rPr>
            <w:b/>
            <w:i/>
          </w:rPr>
          <w:t>The diagnostic systems that are available but not being used should be made operational.</w:t>
        </w:r>
      </w:moveFrom>
    </w:p>
    <w:p w:rsidR="004F282A" w:rsidRDefault="0035583A" w:rsidP="0035583A">
      <w:pPr>
        <w:pStyle w:val="ListParagraph"/>
        <w:numPr>
          <w:ilvl w:val="0"/>
          <w:numId w:val="15"/>
        </w:numPr>
        <w:jc w:val="both"/>
        <w:rPr>
          <w:ins w:id="132" w:author="Kuske" w:date="2016-05-29T12:17:00Z"/>
          <w:b/>
          <w:i/>
        </w:rPr>
      </w:pPr>
      <w:moveFrom w:id="133" w:author="Kuske" w:date="2016-05-29T12:17:00Z">
        <w:r w:rsidDel="004F282A">
          <w:rPr>
            <w:b/>
            <w:i/>
          </w:rPr>
          <w:t>Diagnostics capabilities that are missing should be identified and plans put in place to develop them.</w:t>
        </w:r>
      </w:moveFrom>
      <w:moveFromRangeEnd w:id="130"/>
      <w:ins w:id="134" w:author="Kuske" w:date="2016-05-29T12:12:00Z">
        <w:r w:rsidR="007234E4">
          <w:rPr>
            <w:b/>
            <w:i/>
          </w:rPr>
          <w:t xml:space="preserve">As proposed by Les Dallin </w:t>
        </w:r>
        <w:r w:rsidR="004F282A">
          <w:rPr>
            <w:b/>
            <w:i/>
          </w:rPr>
          <w:t>a</w:t>
        </w:r>
      </w:ins>
      <w:ins w:id="135" w:author="Kuske" w:date="2016-05-29T12:11:00Z">
        <w:r w:rsidR="007234E4">
          <w:rPr>
            <w:b/>
            <w:i/>
          </w:rPr>
          <w:t xml:space="preserve"> metrics should be developed</w:t>
        </w:r>
      </w:ins>
      <w:ins w:id="136" w:author="Kuske" w:date="2016-05-29T12:13:00Z">
        <w:r w:rsidR="004F282A">
          <w:rPr>
            <w:b/>
            <w:i/>
          </w:rPr>
          <w:t xml:space="preserve"> with the Science Division to track beam stability and beam intensity effects</w:t>
        </w:r>
      </w:ins>
      <w:ins w:id="137" w:author="Kuske" w:date="2016-05-29T12:14:00Z">
        <w:r w:rsidR="004F282A">
          <w:rPr>
            <w:b/>
            <w:i/>
          </w:rPr>
          <w:t>. The outcome should be a list of indispensible and continuously archived diagnostics</w:t>
        </w:r>
      </w:ins>
      <w:ins w:id="138" w:author="Kuske" w:date="2016-05-29T12:15:00Z">
        <w:r w:rsidR="004F282A">
          <w:rPr>
            <w:b/>
            <w:i/>
          </w:rPr>
          <w:t xml:space="preserve"> of the electron and the photon beams.</w:t>
        </w:r>
      </w:ins>
    </w:p>
    <w:p w:rsidR="004F282A" w:rsidRDefault="004F282A" w:rsidP="004F282A">
      <w:pPr>
        <w:pStyle w:val="ListParagraph"/>
        <w:numPr>
          <w:ilvl w:val="0"/>
          <w:numId w:val="15"/>
        </w:numPr>
        <w:jc w:val="both"/>
        <w:rPr>
          <w:b/>
          <w:i/>
        </w:rPr>
      </w:pPr>
      <w:moveToRangeStart w:id="139" w:author="Kuske" w:date="2016-05-29T12:17:00Z" w:name="move452287558"/>
      <w:moveTo w:id="140" w:author="Kuske" w:date="2016-05-29T12:17:00Z">
        <w:r>
          <w:rPr>
            <w:b/>
            <w:i/>
          </w:rPr>
          <w:t>The diagnostic systems that are available but not being used should be made operational.</w:t>
        </w:r>
      </w:moveTo>
    </w:p>
    <w:p w:rsidR="004F282A" w:rsidRDefault="004F282A" w:rsidP="004F282A">
      <w:pPr>
        <w:pStyle w:val="ListParagraph"/>
        <w:numPr>
          <w:ilvl w:val="0"/>
          <w:numId w:val="15"/>
        </w:numPr>
        <w:jc w:val="both"/>
        <w:rPr>
          <w:b/>
          <w:i/>
        </w:rPr>
      </w:pPr>
      <w:moveTo w:id="141" w:author="Kuske" w:date="2016-05-29T12:17:00Z">
        <w:r>
          <w:rPr>
            <w:b/>
            <w:i/>
          </w:rPr>
          <w:lastRenderedPageBreak/>
          <w:t>Diagnostics capabilities that are missing should be identified and plans put in place to develop them.</w:t>
        </w:r>
      </w:moveTo>
    </w:p>
    <w:moveToRangeEnd w:id="139"/>
    <w:p w:rsidR="007234E4" w:rsidRPr="00C027EE" w:rsidRDefault="007234E4" w:rsidP="0035583A">
      <w:pPr>
        <w:pStyle w:val="ListParagraph"/>
        <w:numPr>
          <w:ilvl w:val="0"/>
          <w:numId w:val="15"/>
        </w:numPr>
        <w:jc w:val="both"/>
        <w:rPr>
          <w:b/>
          <w:i/>
        </w:rPr>
      </w:pPr>
      <w:ins w:id="142" w:author="Kuske" w:date="2016-05-29T12:11:00Z">
        <w:r>
          <w:rPr>
            <w:b/>
            <w:i/>
          </w:rPr>
          <w:t xml:space="preserve"> </w:t>
        </w:r>
      </w:ins>
    </w:p>
    <w:p w:rsidR="0035583A" w:rsidRDefault="0035583A" w:rsidP="000179C6">
      <w:pPr>
        <w:spacing w:after="120" w:line="240" w:lineRule="auto"/>
        <w:jc w:val="both"/>
        <w:pPrChange w:id="143" w:author="Robert Hettel" w:date="2016-05-31T10:44:00Z">
          <w:pPr>
            <w:jc w:val="both"/>
          </w:pPr>
        </w:pPrChange>
      </w:pPr>
      <w:r w:rsidRPr="0035583A">
        <w:rPr>
          <w:b/>
        </w:rPr>
        <w:t xml:space="preserve">Risk matrix feeding priority list </w:t>
      </w:r>
      <w:r>
        <w:t>(</w:t>
      </w:r>
      <w:r w:rsidRPr="0035583A">
        <w:t>Bob Hettel</w:t>
      </w:r>
      <w:r>
        <w:t>)</w:t>
      </w:r>
    </w:p>
    <w:p w:rsidR="00546D56" w:rsidRDefault="001D4624" w:rsidP="000179C6">
      <w:pPr>
        <w:spacing w:after="120" w:line="240" w:lineRule="auto"/>
        <w:jc w:val="both"/>
        <w:rPr>
          <w:ins w:id="144" w:author="Robert Hettel" w:date="2016-05-31T10:16:00Z"/>
        </w:rPr>
        <w:pPrChange w:id="145" w:author="Robert Hettel" w:date="2016-05-31T10:44:00Z">
          <w:pPr>
            <w:jc w:val="both"/>
          </w:pPr>
        </w:pPrChange>
      </w:pPr>
      <w:ins w:id="146" w:author="Robert Hettel" w:date="2016-05-31T09:54:00Z">
        <w:r>
          <w:t>The</w:t>
        </w:r>
      </w:ins>
      <w:ins w:id="147" w:author="Robert Hettel" w:date="2016-05-31T09:57:00Z">
        <w:r>
          <w:t xml:space="preserve"> Accelerator Division has prepared a matrix</w:t>
        </w:r>
      </w:ins>
      <w:ins w:id="148" w:author="Robert Hettel" w:date="2016-05-31T09:58:00Z">
        <w:r>
          <w:t xml:space="preserve"> spreadsheet identifying main sub-system components for the </w:t>
        </w:r>
        <w:proofErr w:type="spellStart"/>
        <w:r>
          <w:t>Linac</w:t>
        </w:r>
        <w:proofErr w:type="spellEnd"/>
        <w:r>
          <w:t xml:space="preserve">, </w:t>
        </w:r>
        <w:r w:rsidR="00546D56">
          <w:t>Booster and Ring</w:t>
        </w:r>
      </w:ins>
      <w:ins w:id="149" w:author="Robert Hettel" w:date="2016-05-31T10:10:00Z">
        <w:r w:rsidR="00546D56">
          <w:t xml:space="preserve"> and their responsible maintenance managers,</w:t>
        </w:r>
      </w:ins>
      <w:ins w:id="150" w:author="Robert Hettel" w:date="2016-05-31T09:58:00Z">
        <w:r>
          <w:t xml:space="preserve"> evaluating</w:t>
        </w:r>
      </w:ins>
      <w:ins w:id="151" w:author="Robert Hettel" w:date="2016-05-31T09:59:00Z">
        <w:r>
          <w:t xml:space="preserve"> the likelihood of failure, risk to operations and mitigating measures. </w:t>
        </w:r>
      </w:ins>
      <w:ins w:id="152" w:author="Robert Hettel" w:date="2016-05-31T10:15:00Z">
        <w:r w:rsidR="00546D56">
          <w:t xml:space="preserve"> The list was delivered to the Committee several days after the end of the MAC meeting, so no </w:t>
        </w:r>
      </w:ins>
      <w:ins w:id="153" w:author="Robert Hettel" w:date="2016-05-31T10:16:00Z">
        <w:r w:rsidR="00546D56">
          <w:t xml:space="preserve">related </w:t>
        </w:r>
      </w:ins>
      <w:ins w:id="154" w:author="Robert Hettel" w:date="2016-05-31T10:15:00Z">
        <w:r w:rsidR="00546D56">
          <w:t xml:space="preserve">discussion </w:t>
        </w:r>
      </w:ins>
      <w:ins w:id="155" w:author="Robert Hettel" w:date="2016-05-31T10:16:00Z">
        <w:r w:rsidR="00546D56">
          <w:t xml:space="preserve">took place during the meeting. </w:t>
        </w:r>
      </w:ins>
    </w:p>
    <w:p w:rsidR="000179C6" w:rsidRDefault="001D4624" w:rsidP="000179C6">
      <w:pPr>
        <w:spacing w:after="120" w:line="240" w:lineRule="auto"/>
        <w:jc w:val="both"/>
        <w:rPr>
          <w:ins w:id="156" w:author="Robert Hettel" w:date="2016-05-31T10:42:00Z"/>
        </w:rPr>
        <w:pPrChange w:id="157" w:author="Robert Hettel" w:date="2016-05-31T10:43:00Z">
          <w:pPr>
            <w:jc w:val="both"/>
          </w:pPr>
        </w:pPrChange>
      </w:pPr>
      <w:ins w:id="158" w:author="Robert Hettel" w:date="2016-05-31T10:02:00Z">
        <w:r>
          <w:t>Items on the list that could have a high impact on operations</w:t>
        </w:r>
      </w:ins>
      <w:ins w:id="159" w:author="Robert Hettel" w:date="2016-05-31T10:04:00Z">
        <w:r>
          <w:t xml:space="preserve"> -</w:t>
        </w:r>
      </w:ins>
      <w:ins w:id="160" w:author="Robert Hettel" w:date="2016-05-31T10:03:00Z">
        <w:r>
          <w:t xml:space="preserve"> e.g. a</w:t>
        </w:r>
      </w:ins>
      <w:ins w:id="161" w:author="Robert Hettel" w:date="2016-05-31T10:05:00Z">
        <w:r>
          <w:t xml:space="preserve"> </w:t>
        </w:r>
      </w:ins>
      <w:ins w:id="162" w:author="Robert Hettel" w:date="2016-05-31T10:06:00Z">
        <w:r>
          <w:t xml:space="preserve">Booster </w:t>
        </w:r>
      </w:ins>
      <w:ins w:id="163" w:author="Robert Hettel" w:date="2016-05-31T10:03:00Z">
        <w:r>
          <w:t xml:space="preserve">RF cavity, </w:t>
        </w:r>
      </w:ins>
      <w:ins w:id="164" w:author="Robert Hettel" w:date="2016-05-31T10:04:00Z">
        <w:r>
          <w:t xml:space="preserve">electron gun HV power supply, </w:t>
        </w:r>
      </w:ins>
      <w:proofErr w:type="spellStart"/>
      <w:ins w:id="165" w:author="Robert Hettel" w:date="2016-05-31T10:06:00Z">
        <w:r>
          <w:t>L</w:t>
        </w:r>
      </w:ins>
      <w:ins w:id="166" w:author="Robert Hettel" w:date="2016-05-31T10:05:00Z">
        <w:r>
          <w:t>inac</w:t>
        </w:r>
        <w:proofErr w:type="spellEnd"/>
        <w:r>
          <w:t xml:space="preserve"> RF drive, </w:t>
        </w:r>
      </w:ins>
      <w:ins w:id="167" w:author="Robert Hettel" w:date="2016-05-31T10:06:00Z">
        <w:r>
          <w:t xml:space="preserve">etc. </w:t>
        </w:r>
      </w:ins>
      <w:ins w:id="168" w:author="Robert Hettel" w:date="2016-05-31T10:07:00Z">
        <w:r>
          <w:t>–</w:t>
        </w:r>
      </w:ins>
      <w:ins w:id="169" w:author="Robert Hettel" w:date="2016-05-31T10:06:00Z">
        <w:r>
          <w:t xml:space="preserve"> </w:t>
        </w:r>
      </w:ins>
      <w:ins w:id="170" w:author="Robert Hettel" w:date="2016-05-31T10:07:00Z">
        <w:r>
          <w:t xml:space="preserve">have been tagged with “High Risk Plan”.  </w:t>
        </w:r>
        <w:r w:rsidR="00546D56">
          <w:t>Some of the l</w:t>
        </w:r>
        <w:r>
          <w:t xml:space="preserve">ess </w:t>
        </w:r>
        <w:r w:rsidR="00546D56">
          <w:t>impactful components have action plans</w:t>
        </w:r>
      </w:ins>
      <w:ins w:id="171" w:author="Robert Hettel" w:date="2016-05-31T10:08:00Z">
        <w:r w:rsidR="00546D56">
          <w:t>, such as “find new supplier”, etc., associated with them.</w:t>
        </w:r>
      </w:ins>
      <w:ins w:id="172" w:author="Robert Hettel" w:date="2016-05-31T10:09:00Z">
        <w:r w:rsidR="00546D56">
          <w:t xml:space="preserve">  M</w:t>
        </w:r>
      </w:ins>
      <w:ins w:id="173" w:author="Robert Hettel" w:date="2016-05-31T10:11:00Z">
        <w:r w:rsidR="00546D56">
          <w:t>any</w:t>
        </w:r>
      </w:ins>
      <w:ins w:id="174" w:author="Robert Hettel" w:date="2016-05-31T10:09:00Z">
        <w:r w:rsidR="00546D56">
          <w:t xml:space="preserve"> components</w:t>
        </w:r>
      </w:ins>
      <w:ins w:id="175" w:author="Robert Hettel" w:date="2016-05-31T10:11:00Z">
        <w:r w:rsidR="00546D56">
          <w:t xml:space="preserve"> have no specific action plans, presumably because sufficient failure mitigation is on hand.</w:t>
        </w:r>
      </w:ins>
      <w:ins w:id="176" w:author="Robert Hettel" w:date="2016-05-31T10:12:00Z">
        <w:r w:rsidR="00546D56">
          <w:t xml:space="preserve">  Interestingly there are no </w:t>
        </w:r>
      </w:ins>
      <w:ins w:id="177" w:author="Robert Hettel" w:date="2016-05-31T10:13:00Z">
        <w:r w:rsidR="00546D56">
          <w:t xml:space="preserve">high-risk components or </w:t>
        </w:r>
      </w:ins>
      <w:ins w:id="178" w:author="Robert Hettel" w:date="2016-05-31T10:12:00Z">
        <w:r w:rsidR="00546D56">
          <w:t xml:space="preserve">specific action plans </w:t>
        </w:r>
      </w:ins>
      <w:ins w:id="179" w:author="Robert Hettel" w:date="2016-05-31T10:13:00Z">
        <w:r w:rsidR="00546D56">
          <w:t xml:space="preserve">identified </w:t>
        </w:r>
      </w:ins>
      <w:ins w:id="180" w:author="Robert Hettel" w:date="2016-05-31T10:12:00Z">
        <w:r w:rsidR="00546D56">
          <w:t>for any of the Storage Ring components</w:t>
        </w:r>
      </w:ins>
      <w:ins w:id="181" w:author="Robert Hettel" w:date="2016-05-31T10:13:00Z">
        <w:r w:rsidR="00546D56">
          <w:t xml:space="preserve">. In particular, the SC RF cavities and </w:t>
        </w:r>
      </w:ins>
      <w:ins w:id="182" w:author="Robert Hettel" w:date="2016-05-31T10:14:00Z">
        <w:r w:rsidR="00546D56">
          <w:t>cryogenic</w:t>
        </w:r>
      </w:ins>
      <w:ins w:id="183" w:author="Robert Hettel" w:date="2016-05-31T10:13:00Z">
        <w:r w:rsidR="00546D56">
          <w:t xml:space="preserve"> </w:t>
        </w:r>
      </w:ins>
      <w:ins w:id="184" w:author="Robert Hettel" w:date="2016-05-31T10:14:00Z">
        <w:r w:rsidR="00546D56">
          <w:t>system do not appear to be on the list.</w:t>
        </w:r>
      </w:ins>
      <w:ins w:id="185" w:author="Robert Hettel" w:date="2016-05-31T10:16:00Z">
        <w:r w:rsidR="00546D56">
          <w:t xml:space="preserve">  </w:t>
        </w:r>
      </w:ins>
    </w:p>
    <w:p w:rsidR="000179C6" w:rsidRDefault="000179C6" w:rsidP="000179C6">
      <w:pPr>
        <w:spacing w:after="120" w:line="240" w:lineRule="auto"/>
        <w:jc w:val="both"/>
        <w:rPr>
          <w:ins w:id="186" w:author="Robert Hettel" w:date="2016-05-31T10:36:00Z"/>
        </w:rPr>
        <w:pPrChange w:id="187" w:author="Robert Hettel" w:date="2016-05-31T10:43:00Z">
          <w:pPr>
            <w:jc w:val="both"/>
          </w:pPr>
        </w:pPrChange>
      </w:pPr>
      <w:ins w:id="188" w:author="Robert Hettel" w:date="2016-05-31T10:36:00Z">
        <w:r>
          <w:t>Comments:</w:t>
        </w:r>
      </w:ins>
    </w:p>
    <w:p w:rsidR="000179C6" w:rsidRDefault="000179C6" w:rsidP="000179C6">
      <w:pPr>
        <w:pStyle w:val="ListParagraph"/>
        <w:numPr>
          <w:ilvl w:val="0"/>
          <w:numId w:val="22"/>
        </w:numPr>
        <w:spacing w:after="120" w:line="240" w:lineRule="auto"/>
        <w:contextualSpacing w:val="0"/>
        <w:jc w:val="both"/>
        <w:rPr>
          <w:ins w:id="189" w:author="Robert Hettel" w:date="2016-05-31T10:42:00Z"/>
        </w:rPr>
        <w:pPrChange w:id="190" w:author="Robert Hettel" w:date="2016-05-31T10:43:00Z">
          <w:pPr>
            <w:jc w:val="both"/>
          </w:pPr>
        </w:pPrChange>
      </w:pPr>
      <w:ins w:id="191" w:author="Robert Hettel" w:date="2016-05-31T10:42:00Z">
        <w:r>
          <w:t>It appears that the</w:t>
        </w:r>
      </w:ins>
      <w:ins w:id="192" w:author="Robert Hettel" w:date="2016-05-31T10:44:00Z">
        <w:r>
          <w:t xml:space="preserve"> component risk matrix </w:t>
        </w:r>
      </w:ins>
      <w:ins w:id="193" w:author="Robert Hettel" w:date="2016-05-31T10:42:00Z">
        <w:r>
          <w:t>is incomplete, requiring further input.</w:t>
        </w:r>
      </w:ins>
      <w:ins w:id="194" w:author="Robert Hettel" w:date="2016-05-31T10:52:00Z">
        <w:r w:rsidR="00866143">
          <w:t xml:space="preserve"> For example some sub-system components have not been listed, like ID motion control systems, and others do not have complete </w:t>
        </w:r>
      </w:ins>
      <w:ins w:id="195" w:author="Robert Hettel" w:date="2016-05-31T10:53:00Z">
        <w:r w:rsidR="00866143">
          <w:t xml:space="preserve">risk/mitigation </w:t>
        </w:r>
      </w:ins>
      <w:ins w:id="196" w:author="Robert Hettel" w:date="2016-05-31T10:52:00Z">
        <w:r w:rsidR="00866143">
          <w:t>evaluations.</w:t>
        </w:r>
      </w:ins>
    </w:p>
    <w:p w:rsidR="000179C6" w:rsidRDefault="000179C6" w:rsidP="000179C6">
      <w:pPr>
        <w:pStyle w:val="ListParagraph"/>
        <w:numPr>
          <w:ilvl w:val="0"/>
          <w:numId w:val="22"/>
        </w:numPr>
        <w:spacing w:after="120" w:line="240" w:lineRule="auto"/>
        <w:contextualSpacing w:val="0"/>
        <w:jc w:val="both"/>
        <w:rPr>
          <w:ins w:id="197" w:author="Robert Hettel" w:date="2016-05-31T10:38:00Z"/>
        </w:rPr>
        <w:pPrChange w:id="198" w:author="Robert Hettel" w:date="2016-05-31T10:43:00Z">
          <w:pPr>
            <w:jc w:val="both"/>
          </w:pPr>
        </w:pPrChange>
      </w:pPr>
      <w:ins w:id="199" w:author="Robert Hettel" w:date="2016-05-31T10:36:00Z">
        <w:r>
          <w:t>It is not clear to the MAC how the high-risk components are accounted for on th</w:t>
        </w:r>
      </w:ins>
      <w:ins w:id="200" w:author="Robert Hettel" w:date="2016-05-31T10:37:00Z">
        <w:r>
          <w:t xml:space="preserve">e Project Priority </w:t>
        </w:r>
      </w:ins>
      <w:ins w:id="201" w:author="Robert Hettel" w:date="2016-05-31T10:36:00Z">
        <w:r>
          <w:t xml:space="preserve">table that was presented at the meeting, </w:t>
        </w:r>
      </w:ins>
      <w:ins w:id="202" w:author="Robert Hettel" w:date="2016-05-31T10:37:00Z">
        <w:r>
          <w:t xml:space="preserve">other than as part of </w:t>
        </w:r>
      </w:ins>
      <w:ins w:id="203" w:author="Robert Hettel" w:date="2016-05-31T10:38:00Z">
        <w:r>
          <w:t>“Accelerator Preventive Maintenance”.</w:t>
        </w:r>
      </w:ins>
    </w:p>
    <w:p w:rsidR="000179C6" w:rsidRDefault="000179C6" w:rsidP="000179C6">
      <w:pPr>
        <w:pStyle w:val="ListParagraph"/>
        <w:numPr>
          <w:ilvl w:val="0"/>
          <w:numId w:val="22"/>
        </w:numPr>
        <w:spacing w:after="120" w:line="240" w:lineRule="auto"/>
        <w:contextualSpacing w:val="0"/>
        <w:jc w:val="both"/>
        <w:rPr>
          <w:ins w:id="204" w:author="Robert Hettel" w:date="2016-05-31T10:42:00Z"/>
        </w:rPr>
        <w:pPrChange w:id="205" w:author="Robert Hettel" w:date="2016-05-31T10:43:00Z">
          <w:pPr>
            <w:jc w:val="both"/>
          </w:pPr>
        </w:pPrChange>
      </w:pPr>
      <w:ins w:id="206" w:author="Robert Hettel" w:date="2016-05-31T10:40:00Z">
        <w:r>
          <w:t>T</w:t>
        </w:r>
      </w:ins>
      <w:ins w:id="207" w:author="Robert Hettel" w:date="2016-05-31T10:38:00Z">
        <w:r>
          <w:t xml:space="preserve">he MAC notes that the Medical Isotope </w:t>
        </w:r>
      </w:ins>
      <w:ins w:id="208" w:author="Robert Hettel" w:date="2016-05-31T10:39:00Z">
        <w:r>
          <w:t xml:space="preserve">Project (MIP) and </w:t>
        </w:r>
      </w:ins>
      <w:ins w:id="209" w:author="Robert Hettel" w:date="2016-05-31T10:40:00Z">
        <w:r>
          <w:t>Canadian Isotope Innovation (CII) initiative appear on the Project Priority list.  The MAC was under the impression that these initiatives are no longer part of the CLSI mission.</w:t>
        </w:r>
      </w:ins>
    </w:p>
    <w:p w:rsidR="000179C6" w:rsidRDefault="000179C6" w:rsidP="000179C6">
      <w:pPr>
        <w:pStyle w:val="ListParagraph"/>
        <w:spacing w:after="120" w:line="240" w:lineRule="auto"/>
        <w:ind w:left="0"/>
        <w:contextualSpacing w:val="0"/>
        <w:jc w:val="both"/>
        <w:rPr>
          <w:ins w:id="210" w:author="Robert Hettel" w:date="2016-05-31T10:44:00Z"/>
        </w:rPr>
        <w:pPrChange w:id="211" w:author="Robert Hettel" w:date="2016-05-31T10:44:00Z">
          <w:pPr>
            <w:jc w:val="both"/>
          </w:pPr>
        </w:pPrChange>
      </w:pPr>
      <w:ins w:id="212" w:author="Robert Hettel" w:date="2016-05-31T10:44:00Z">
        <w:r>
          <w:t>Recommendations:</w:t>
        </w:r>
      </w:ins>
    </w:p>
    <w:p w:rsidR="000179C6" w:rsidRDefault="000179C6" w:rsidP="000179C6">
      <w:pPr>
        <w:pStyle w:val="ListParagraph"/>
        <w:numPr>
          <w:ilvl w:val="0"/>
          <w:numId w:val="23"/>
        </w:numPr>
        <w:spacing w:after="120" w:line="240" w:lineRule="auto"/>
        <w:contextualSpacing w:val="0"/>
        <w:jc w:val="both"/>
        <w:rPr>
          <w:ins w:id="213" w:author="Robert Hettel" w:date="2016-05-31T10:46:00Z"/>
        </w:rPr>
        <w:pPrChange w:id="214" w:author="Robert Hettel" w:date="2016-05-31T10:45:00Z">
          <w:pPr>
            <w:jc w:val="both"/>
          </w:pPr>
        </w:pPrChange>
      </w:pPr>
      <w:ins w:id="215" w:author="Robert Hettel" w:date="2016-05-31T10:45:00Z">
        <w:r>
          <w:t xml:space="preserve">Complete </w:t>
        </w:r>
      </w:ins>
      <w:ins w:id="216" w:author="Robert Hettel" w:date="2016-05-31T10:53:00Z">
        <w:r w:rsidR="00866143">
          <w:t xml:space="preserve">sub-system identification, </w:t>
        </w:r>
      </w:ins>
      <w:ins w:id="217" w:author="Robert Hettel" w:date="2016-05-31T10:45:00Z">
        <w:r>
          <w:t>risk evaluations and mitigating measures</w:t>
        </w:r>
        <w:r w:rsidR="00866143">
          <w:t xml:space="preserve"> for all accelerator </w:t>
        </w:r>
        <w:r w:rsidR="00766369">
          <w:t>systems</w:t>
        </w:r>
      </w:ins>
      <w:ins w:id="218" w:author="Robert Hettel" w:date="2016-05-31T10:54:00Z">
        <w:r w:rsidR="00866143">
          <w:t xml:space="preserve"> as needed</w:t>
        </w:r>
      </w:ins>
      <w:bookmarkStart w:id="219" w:name="_GoBack"/>
      <w:bookmarkEnd w:id="219"/>
      <w:ins w:id="220" w:author="Robert Hettel" w:date="2016-05-31T10:46:00Z">
        <w:r w:rsidR="00766369">
          <w:t xml:space="preserve">. </w:t>
        </w:r>
      </w:ins>
    </w:p>
    <w:p w:rsidR="00766369" w:rsidRDefault="00766369" w:rsidP="000179C6">
      <w:pPr>
        <w:pStyle w:val="ListParagraph"/>
        <w:numPr>
          <w:ilvl w:val="0"/>
          <w:numId w:val="23"/>
        </w:numPr>
        <w:spacing w:after="120" w:line="240" w:lineRule="auto"/>
        <w:contextualSpacing w:val="0"/>
        <w:jc w:val="both"/>
        <w:rPr>
          <w:ins w:id="221" w:author="Robert Hettel" w:date="2016-05-31T10:48:00Z"/>
        </w:rPr>
        <w:pPrChange w:id="222" w:author="Robert Hettel" w:date="2016-05-31T10:45:00Z">
          <w:pPr>
            <w:jc w:val="both"/>
          </w:pPr>
        </w:pPrChange>
      </w:pPr>
      <w:ins w:id="223" w:author="Robert Hettel" w:date="2016-05-31T10:46:00Z">
        <w:r>
          <w:t>Ensure that the risk matrix is periodically reviewed</w:t>
        </w:r>
      </w:ins>
      <w:ins w:id="224" w:author="Robert Hettel" w:date="2016-05-31T10:47:00Z">
        <w:r>
          <w:t xml:space="preserve"> and </w:t>
        </w:r>
      </w:ins>
      <w:ins w:id="225" w:author="Robert Hettel" w:date="2016-05-31T10:46:00Z">
        <w:r>
          <w:t>updated</w:t>
        </w:r>
      </w:ins>
      <w:ins w:id="226" w:author="Robert Hettel" w:date="2016-05-31T10:47:00Z">
        <w:r>
          <w:t xml:space="preserve"> and that progress on all action items is tracked</w:t>
        </w:r>
      </w:ins>
      <w:ins w:id="227" w:author="Robert Hettel" w:date="2016-05-31T10:49:00Z">
        <w:r>
          <w:t>.</w:t>
        </w:r>
      </w:ins>
    </w:p>
    <w:p w:rsidR="00766369" w:rsidRDefault="00766369" w:rsidP="000179C6">
      <w:pPr>
        <w:pStyle w:val="ListParagraph"/>
        <w:numPr>
          <w:ilvl w:val="0"/>
          <w:numId w:val="23"/>
        </w:numPr>
        <w:spacing w:after="120" w:line="240" w:lineRule="auto"/>
        <w:contextualSpacing w:val="0"/>
        <w:jc w:val="both"/>
        <w:rPr>
          <w:ins w:id="228" w:author="Robert Hettel" w:date="2016-05-31T10:49:00Z"/>
        </w:rPr>
        <w:pPrChange w:id="229" w:author="Robert Hettel" w:date="2016-05-31T10:45:00Z">
          <w:pPr>
            <w:jc w:val="both"/>
          </w:pPr>
        </w:pPrChange>
      </w:pPr>
      <w:ins w:id="230" w:author="Robert Hettel" w:date="2016-05-31T10:48:00Z">
        <w:r>
          <w:t>Create a completion sc</w:t>
        </w:r>
      </w:ins>
      <w:ins w:id="231" w:author="Robert Hettel" w:date="2016-05-31T10:49:00Z">
        <w:r>
          <w:t>hedule that can be tracked for each action item.</w:t>
        </w:r>
      </w:ins>
    </w:p>
    <w:p w:rsidR="00866143" w:rsidRDefault="00866143" w:rsidP="000179C6">
      <w:pPr>
        <w:pStyle w:val="ListParagraph"/>
        <w:numPr>
          <w:ilvl w:val="0"/>
          <w:numId w:val="23"/>
        </w:numPr>
        <w:spacing w:after="120" w:line="240" w:lineRule="auto"/>
        <w:contextualSpacing w:val="0"/>
        <w:jc w:val="both"/>
        <w:rPr>
          <w:ins w:id="232" w:author="Robert Hettel" w:date="2016-05-31T10:50:00Z"/>
        </w:rPr>
        <w:pPrChange w:id="233" w:author="Robert Hettel" w:date="2016-05-31T10:45:00Z">
          <w:pPr>
            <w:jc w:val="both"/>
          </w:pPr>
        </w:pPrChange>
      </w:pPr>
      <w:ins w:id="234" w:author="Robert Hettel" w:date="2016-05-31T10:49:00Z">
        <w:r>
          <w:t xml:space="preserve">Update the Project Priority list </w:t>
        </w:r>
      </w:ins>
      <w:ins w:id="235" w:author="Robert Hettel" w:date="2016-05-31T10:50:00Z">
        <w:r>
          <w:t xml:space="preserve">as necessary </w:t>
        </w:r>
      </w:ins>
      <w:ins w:id="236" w:author="Robert Hettel" w:date="2016-05-31T10:49:00Z">
        <w:r>
          <w:t xml:space="preserve">to account for a high-risk-related action items and </w:t>
        </w:r>
      </w:ins>
      <w:ins w:id="237" w:author="Robert Hettel" w:date="2016-05-31T10:50:00Z">
        <w:r>
          <w:t>to eliminate initiatives unrelated to the CLSI mission.</w:t>
        </w:r>
      </w:ins>
    </w:p>
    <w:p w:rsidR="0035583A" w:rsidRPr="0035583A" w:rsidDel="00866143" w:rsidRDefault="0035583A" w:rsidP="0035583A">
      <w:pPr>
        <w:jc w:val="both"/>
        <w:rPr>
          <w:del w:id="238" w:author="Robert Hettel" w:date="2016-05-31T10:51:00Z"/>
          <w:b/>
        </w:rPr>
      </w:pPr>
      <w:del w:id="239" w:author="Robert Hettel" w:date="2016-05-31T10:51:00Z">
        <w:r w:rsidDel="00866143">
          <w:delText>We are still waiting for the accelerator risk matrix. Why are MIP emergency repairs and CII development still in the machine priority list? What motion control upgrades are needed for the machine?</w:delText>
        </w:r>
      </w:del>
    </w:p>
    <w:p w:rsidR="0035583A" w:rsidRDefault="0035583A" w:rsidP="0035583A">
      <w:pPr>
        <w:jc w:val="both"/>
      </w:pPr>
      <w:r w:rsidRPr="0035583A">
        <w:rPr>
          <w:b/>
        </w:rPr>
        <w:t xml:space="preserve">SRF </w:t>
      </w:r>
      <w:r w:rsidRPr="0035583A">
        <w:t xml:space="preserve">(Bob </w:t>
      </w:r>
      <w:proofErr w:type="spellStart"/>
      <w:r w:rsidRPr="0035583A">
        <w:t>Laxdal</w:t>
      </w:r>
      <w:proofErr w:type="spellEnd"/>
      <w:r w:rsidRPr="0035583A">
        <w:t>)</w:t>
      </w:r>
    </w:p>
    <w:p w:rsidR="00763FB9" w:rsidRPr="00D128A0" w:rsidRDefault="00763FB9" w:rsidP="0035583A">
      <w:pPr>
        <w:jc w:val="both"/>
        <w:rPr>
          <w:color w:val="FF0000"/>
        </w:rPr>
      </w:pPr>
      <w:r w:rsidRPr="00D128A0">
        <w:rPr>
          <w:color w:val="FF0000"/>
        </w:rPr>
        <w:t xml:space="preserve">Question on warm vs cold </w:t>
      </w:r>
      <w:proofErr w:type="spellStart"/>
      <w:proofErr w:type="gramStart"/>
      <w:ins w:id="240" w:author="Robert Laxdal" w:date="2016-05-23T22:23:00Z">
        <w:r w:rsidR="00A43FF4">
          <w:rPr>
            <w:color w:val="FF0000"/>
          </w:rPr>
          <w:t>rf</w:t>
        </w:r>
        <w:proofErr w:type="spellEnd"/>
        <w:proofErr w:type="gramEnd"/>
        <w:r w:rsidR="00A43FF4">
          <w:rPr>
            <w:color w:val="FF0000"/>
          </w:rPr>
          <w:t xml:space="preserve"> </w:t>
        </w:r>
      </w:ins>
      <w:r w:rsidRPr="00D128A0">
        <w:rPr>
          <w:color w:val="FF0000"/>
        </w:rPr>
        <w:t>system: It was reported that the AO</w:t>
      </w:r>
      <w:r w:rsidR="00CF1C34" w:rsidRPr="00D128A0">
        <w:rPr>
          <w:color w:val="FF0000"/>
        </w:rPr>
        <w:t>D</w:t>
      </w:r>
      <w:r w:rsidRPr="00D128A0">
        <w:rPr>
          <w:color w:val="FF0000"/>
        </w:rPr>
        <w:t xml:space="preserve"> team has considered the </w:t>
      </w:r>
      <w:proofErr w:type="spellStart"/>
      <w:r w:rsidRPr="00D128A0">
        <w:rPr>
          <w:color w:val="FF0000"/>
        </w:rPr>
        <w:t>rf</w:t>
      </w:r>
      <w:proofErr w:type="spellEnd"/>
      <w:r w:rsidRPr="00D128A0">
        <w:rPr>
          <w:color w:val="FF0000"/>
        </w:rPr>
        <w:t xml:space="preserve"> technology used for the ring and decided to maintain SRF technology. The MAC agrees with the decision with the proviso that more effort be put into establishing a credible service strategy for the </w:t>
      </w:r>
      <w:proofErr w:type="spellStart"/>
      <w:r w:rsidRPr="00D128A0">
        <w:rPr>
          <w:color w:val="FF0000"/>
        </w:rPr>
        <w:t>cryomodules</w:t>
      </w:r>
      <w:proofErr w:type="spellEnd"/>
      <w:r w:rsidRPr="00D128A0">
        <w:rPr>
          <w:color w:val="FF0000"/>
        </w:rPr>
        <w:t xml:space="preserve">. It is noted that TRIUMF has the expertise and infrastructure to design and assemble </w:t>
      </w:r>
      <w:proofErr w:type="spellStart"/>
      <w:r w:rsidRPr="00D128A0">
        <w:rPr>
          <w:color w:val="FF0000"/>
        </w:rPr>
        <w:lastRenderedPageBreak/>
        <w:t>cryomodules</w:t>
      </w:r>
      <w:proofErr w:type="spellEnd"/>
      <w:r w:rsidRPr="00D128A0">
        <w:rPr>
          <w:color w:val="FF0000"/>
        </w:rPr>
        <w:t xml:space="preserve"> for SRF application. A pot</w:t>
      </w:r>
      <w:r w:rsidR="00CF1C34" w:rsidRPr="00D128A0">
        <w:rPr>
          <w:color w:val="FF0000"/>
        </w:rPr>
        <w:t>ential way forward would be to collaborate</w:t>
      </w:r>
      <w:r w:rsidRPr="00D128A0">
        <w:rPr>
          <w:color w:val="FF0000"/>
        </w:rPr>
        <w:t xml:space="preserve"> with TRIUMF as part of a long term SRF </w:t>
      </w:r>
      <w:r w:rsidR="00CF1C34" w:rsidRPr="00D128A0">
        <w:rPr>
          <w:color w:val="FF0000"/>
        </w:rPr>
        <w:t>strategy.</w:t>
      </w:r>
      <w:r w:rsidR="00D128A0" w:rsidRPr="00D128A0">
        <w:rPr>
          <w:color w:val="FF0000"/>
        </w:rPr>
        <w:t xml:space="preserve"> More explicit considerations are presented below.</w:t>
      </w:r>
    </w:p>
    <w:p w:rsidR="00CF1C34" w:rsidRPr="00D128A0" w:rsidRDefault="001F63B8" w:rsidP="0035583A">
      <w:pPr>
        <w:jc w:val="both"/>
        <w:rPr>
          <w:color w:val="FF0000"/>
        </w:rPr>
      </w:pPr>
      <w:r w:rsidRPr="00D128A0">
        <w:rPr>
          <w:color w:val="FF0000"/>
        </w:rPr>
        <w:t>There is pr</w:t>
      </w:r>
      <w:r w:rsidR="008E231E" w:rsidRPr="00D128A0">
        <w:rPr>
          <w:color w:val="FF0000"/>
        </w:rPr>
        <w:t>esently one CESR-B SRF cryomodule</w:t>
      </w:r>
      <w:r w:rsidRPr="00D128A0">
        <w:rPr>
          <w:color w:val="FF0000"/>
        </w:rPr>
        <w:t xml:space="preserve"> </w:t>
      </w:r>
      <w:r w:rsidR="008E231E" w:rsidRPr="00D128A0">
        <w:rPr>
          <w:color w:val="FF0000"/>
        </w:rPr>
        <w:t xml:space="preserve">installed </w:t>
      </w:r>
      <w:r w:rsidRPr="00D128A0">
        <w:rPr>
          <w:color w:val="FF0000"/>
        </w:rPr>
        <w:t>in the ring</w:t>
      </w:r>
      <w:r w:rsidR="008E231E" w:rsidRPr="00D128A0">
        <w:rPr>
          <w:color w:val="FF0000"/>
        </w:rPr>
        <w:t xml:space="preserve"> housing a single 500MHz cavity</w:t>
      </w:r>
      <w:r w:rsidRPr="00D128A0">
        <w:rPr>
          <w:color w:val="FF0000"/>
        </w:rPr>
        <w:t xml:space="preserve">. </w:t>
      </w:r>
      <w:r w:rsidR="008E231E" w:rsidRPr="00D128A0">
        <w:rPr>
          <w:color w:val="FF0000"/>
        </w:rPr>
        <w:t>Another refurbished cryomodule has been received from R</w:t>
      </w:r>
      <w:r w:rsidR="006A434B" w:rsidRPr="00D128A0">
        <w:rPr>
          <w:color w:val="FF0000"/>
        </w:rPr>
        <w:t>I</w:t>
      </w:r>
      <w:r w:rsidR="008E231E" w:rsidRPr="00D128A0">
        <w:rPr>
          <w:color w:val="FF0000"/>
        </w:rPr>
        <w:t xml:space="preserve">. This cryomodule is sitting as an off-line spare. </w:t>
      </w:r>
      <w:r w:rsidR="006A434B" w:rsidRPr="00D128A0">
        <w:rPr>
          <w:color w:val="FF0000"/>
        </w:rPr>
        <w:t xml:space="preserve">The off-line spare has been successfully tested at </w:t>
      </w:r>
      <w:r w:rsidR="006A434B" w:rsidRPr="00BF03E0">
        <w:rPr>
          <w:strike/>
          <w:color w:val="FF0000"/>
          <w:rPrChange w:id="241" w:author="Kuske" w:date="2016-05-29T11:32:00Z">
            <w:rPr>
              <w:color w:val="FF0000"/>
            </w:rPr>
          </w:rPrChange>
        </w:rPr>
        <w:t>Daresbury</w:t>
      </w:r>
      <w:r w:rsidR="006A434B" w:rsidRPr="00D128A0">
        <w:rPr>
          <w:color w:val="FF0000"/>
        </w:rPr>
        <w:t xml:space="preserve"> </w:t>
      </w:r>
      <w:ins w:id="242" w:author="Kuske" w:date="2016-05-29T11:32:00Z">
        <w:r w:rsidR="00BF03E0">
          <w:rPr>
            <w:color w:val="FF0000"/>
          </w:rPr>
          <w:t xml:space="preserve">Diamond </w:t>
        </w:r>
      </w:ins>
      <w:r w:rsidR="006A434B" w:rsidRPr="00D128A0">
        <w:rPr>
          <w:color w:val="FF0000"/>
        </w:rPr>
        <w:t xml:space="preserve">but not tested </w:t>
      </w:r>
      <w:r w:rsidR="00E129A9" w:rsidRPr="00D128A0">
        <w:rPr>
          <w:color w:val="FF0000"/>
        </w:rPr>
        <w:t xml:space="preserve">as yet at CLS. </w:t>
      </w:r>
      <w:r w:rsidR="008E231E" w:rsidRPr="00D128A0">
        <w:rPr>
          <w:color w:val="FF0000"/>
        </w:rPr>
        <w:t>In the present configuration a</w:t>
      </w:r>
      <w:r w:rsidRPr="00D128A0">
        <w:rPr>
          <w:color w:val="FF0000"/>
        </w:rPr>
        <w:t xml:space="preserve"> failure in the cavity, </w:t>
      </w:r>
      <w:proofErr w:type="spellStart"/>
      <w:r w:rsidRPr="00D128A0">
        <w:rPr>
          <w:color w:val="FF0000"/>
        </w:rPr>
        <w:t>cryomodule</w:t>
      </w:r>
      <w:proofErr w:type="spellEnd"/>
      <w:r w:rsidRPr="00D128A0">
        <w:rPr>
          <w:color w:val="FF0000"/>
        </w:rPr>
        <w:t xml:space="preserve">, </w:t>
      </w:r>
      <w:proofErr w:type="spellStart"/>
      <w:proofErr w:type="gramStart"/>
      <w:r w:rsidRPr="00D128A0">
        <w:rPr>
          <w:color w:val="FF0000"/>
        </w:rPr>
        <w:t>rf</w:t>
      </w:r>
      <w:proofErr w:type="spellEnd"/>
      <w:proofErr w:type="gramEnd"/>
      <w:r w:rsidRPr="00D128A0">
        <w:rPr>
          <w:color w:val="FF0000"/>
        </w:rPr>
        <w:t xml:space="preserve"> system or cryogenics makes </w:t>
      </w:r>
      <w:r w:rsidR="006556F3" w:rsidRPr="00D128A0">
        <w:rPr>
          <w:color w:val="FF0000"/>
        </w:rPr>
        <w:t>oper</w:t>
      </w:r>
      <w:r w:rsidR="00E129A9" w:rsidRPr="00D128A0">
        <w:rPr>
          <w:color w:val="FF0000"/>
        </w:rPr>
        <w:t xml:space="preserve">ation vulnerable to significant </w:t>
      </w:r>
      <w:r w:rsidR="006556F3" w:rsidRPr="00D128A0">
        <w:rPr>
          <w:color w:val="FF0000"/>
        </w:rPr>
        <w:t>downtime especially with regard to a proble</w:t>
      </w:r>
      <w:r w:rsidR="00E129A9" w:rsidRPr="00D128A0">
        <w:rPr>
          <w:color w:val="FF0000"/>
        </w:rPr>
        <w:t>m</w:t>
      </w:r>
      <w:r w:rsidR="006556F3" w:rsidRPr="00D128A0">
        <w:rPr>
          <w:color w:val="FF0000"/>
        </w:rPr>
        <w:t xml:space="preserve"> with a cryomodule. If the </w:t>
      </w:r>
      <w:r w:rsidR="00E129A9" w:rsidRPr="00D128A0">
        <w:rPr>
          <w:color w:val="FF0000"/>
        </w:rPr>
        <w:t xml:space="preserve">cryomodule fault </w:t>
      </w:r>
      <w:r w:rsidR="006556F3" w:rsidRPr="00D128A0">
        <w:rPr>
          <w:color w:val="FF0000"/>
        </w:rPr>
        <w:t xml:space="preserve">forced a swap to the off-line module </w:t>
      </w:r>
      <w:r w:rsidR="00E129A9" w:rsidRPr="00D128A0">
        <w:rPr>
          <w:color w:val="FF0000"/>
        </w:rPr>
        <w:t>t</w:t>
      </w:r>
      <w:r w:rsidR="006556F3" w:rsidRPr="00D128A0">
        <w:rPr>
          <w:color w:val="FF0000"/>
        </w:rPr>
        <w:t>ime would be required to warm the system</w:t>
      </w:r>
      <w:r w:rsidR="00E129A9" w:rsidRPr="00D128A0">
        <w:rPr>
          <w:color w:val="FF0000"/>
        </w:rPr>
        <w:t>, remove the existing modul</w:t>
      </w:r>
      <w:r w:rsidR="00C911B9" w:rsidRPr="00D128A0">
        <w:rPr>
          <w:color w:val="FF0000"/>
        </w:rPr>
        <w:t xml:space="preserve">e, install the spare module, cooldown and condition the cavity to voltage. An added risk is the fact that the </w:t>
      </w:r>
      <w:r w:rsidR="00D128A0">
        <w:rPr>
          <w:color w:val="FF0000"/>
        </w:rPr>
        <w:t xml:space="preserve">off-line </w:t>
      </w:r>
      <w:r w:rsidR="00C911B9" w:rsidRPr="00D128A0">
        <w:rPr>
          <w:color w:val="FF0000"/>
        </w:rPr>
        <w:t xml:space="preserve">cryomodule is </w:t>
      </w:r>
      <w:r w:rsidR="00D128A0">
        <w:rPr>
          <w:color w:val="FF0000"/>
        </w:rPr>
        <w:t xml:space="preserve">as </w:t>
      </w:r>
      <w:r w:rsidR="00C911B9" w:rsidRPr="00D128A0">
        <w:rPr>
          <w:color w:val="FF0000"/>
        </w:rPr>
        <w:t>yet untested at CLS after shipping and could potenti</w:t>
      </w:r>
      <w:r w:rsidR="00D128A0">
        <w:rPr>
          <w:color w:val="FF0000"/>
        </w:rPr>
        <w:t>ally have been damaged or could potentially be</w:t>
      </w:r>
      <w:r w:rsidR="00C911B9" w:rsidRPr="00D128A0">
        <w:rPr>
          <w:color w:val="FF0000"/>
        </w:rPr>
        <w:t xml:space="preserve"> polluted during installation. </w:t>
      </w:r>
      <w:r w:rsidRPr="00D128A0">
        <w:rPr>
          <w:color w:val="FF0000"/>
        </w:rPr>
        <w:t xml:space="preserve">For this reason the SRF system has been </w:t>
      </w:r>
      <w:r w:rsidR="00C911B9" w:rsidRPr="00D128A0">
        <w:rPr>
          <w:color w:val="FF0000"/>
        </w:rPr>
        <w:t xml:space="preserve">correctly </w:t>
      </w:r>
      <w:r w:rsidRPr="00D128A0">
        <w:rPr>
          <w:color w:val="FF0000"/>
        </w:rPr>
        <w:t>identified as</w:t>
      </w:r>
      <w:r w:rsidR="0035583A" w:rsidRPr="00D128A0">
        <w:rPr>
          <w:color w:val="FF0000"/>
        </w:rPr>
        <w:t xml:space="preserve"> the biggest risk</w:t>
      </w:r>
      <w:r w:rsidRPr="00D128A0">
        <w:rPr>
          <w:color w:val="FF0000"/>
        </w:rPr>
        <w:t xml:space="preserve"> in the accelerator operations risk matrix</w:t>
      </w:r>
      <w:r w:rsidR="0035583A" w:rsidRPr="00D128A0">
        <w:rPr>
          <w:color w:val="FF0000"/>
        </w:rPr>
        <w:t xml:space="preserve">. </w:t>
      </w:r>
    </w:p>
    <w:p w:rsidR="00D24B3F" w:rsidRPr="00D128A0" w:rsidRDefault="008E231E" w:rsidP="0035583A">
      <w:pPr>
        <w:jc w:val="both"/>
        <w:rPr>
          <w:color w:val="FF0000"/>
        </w:rPr>
      </w:pPr>
      <w:r w:rsidRPr="00D128A0">
        <w:rPr>
          <w:color w:val="FF0000"/>
        </w:rPr>
        <w:t>D</w:t>
      </w:r>
      <w:r w:rsidR="00CF1C34" w:rsidRPr="00D128A0">
        <w:rPr>
          <w:color w:val="FF0000"/>
        </w:rPr>
        <w:t>espite the high risk</w:t>
      </w:r>
      <w:ins w:id="243" w:author="Robert Laxdal" w:date="2016-05-23T22:25:00Z">
        <w:r w:rsidR="00A43FF4">
          <w:rPr>
            <w:color w:val="FF0000"/>
          </w:rPr>
          <w:t>,</w:t>
        </w:r>
      </w:ins>
      <w:r w:rsidR="00CF1C34" w:rsidRPr="00D128A0">
        <w:rPr>
          <w:color w:val="FF0000"/>
        </w:rPr>
        <w:t xml:space="preserve"> the </w:t>
      </w:r>
      <w:r w:rsidR="00D128A0">
        <w:rPr>
          <w:color w:val="FF0000"/>
        </w:rPr>
        <w:t>Project P</w:t>
      </w:r>
      <w:r w:rsidRPr="00D128A0">
        <w:rPr>
          <w:color w:val="FF0000"/>
        </w:rPr>
        <w:t>lan does not include action items that would address the situation directly. The only item in the high priority list is an off-line test of the</w:t>
      </w:r>
      <w:r w:rsidR="00C911B9" w:rsidRPr="00D128A0">
        <w:rPr>
          <w:color w:val="FF0000"/>
        </w:rPr>
        <w:t xml:space="preserve"> refurbished cryomodule. </w:t>
      </w:r>
      <w:r w:rsidR="00925E0E" w:rsidRPr="00D128A0">
        <w:rPr>
          <w:color w:val="FF0000"/>
        </w:rPr>
        <w:t xml:space="preserve">The test would involve cooling down the cryomodule off-line and performing signal level tests to establish the </w:t>
      </w:r>
      <w:proofErr w:type="spellStart"/>
      <w:proofErr w:type="gramStart"/>
      <w:r w:rsidR="00925E0E" w:rsidRPr="00D128A0">
        <w:rPr>
          <w:color w:val="FF0000"/>
        </w:rPr>
        <w:t>rf</w:t>
      </w:r>
      <w:proofErr w:type="spellEnd"/>
      <w:proofErr w:type="gramEnd"/>
      <w:r w:rsidR="00925E0E" w:rsidRPr="00D128A0">
        <w:rPr>
          <w:color w:val="FF0000"/>
        </w:rPr>
        <w:t xml:space="preserve"> frequency of the cavity. The planned off-line test would not guarantee that the accelera</w:t>
      </w:r>
      <w:r w:rsidR="00CF1C34" w:rsidRPr="00D128A0">
        <w:rPr>
          <w:color w:val="FF0000"/>
        </w:rPr>
        <w:t xml:space="preserve">ting gradient could be reached and in the present high priority plan this would only be known after the module has been swapped out. Certainly the off-line test reduces </w:t>
      </w:r>
      <w:r w:rsidR="00D128A0">
        <w:rPr>
          <w:color w:val="FF0000"/>
        </w:rPr>
        <w:t xml:space="preserve">but does not eliminate </w:t>
      </w:r>
      <w:r w:rsidR="00CF1C34" w:rsidRPr="00D128A0">
        <w:rPr>
          <w:color w:val="FF0000"/>
        </w:rPr>
        <w:t>th</w:t>
      </w:r>
      <w:r w:rsidR="00D128A0">
        <w:rPr>
          <w:color w:val="FF0000"/>
        </w:rPr>
        <w:t>e risk</w:t>
      </w:r>
      <w:r w:rsidR="00CF1C34" w:rsidRPr="00D128A0">
        <w:rPr>
          <w:color w:val="FF0000"/>
        </w:rPr>
        <w:t xml:space="preserve">. </w:t>
      </w:r>
      <w:r w:rsidR="00D128A0">
        <w:rPr>
          <w:color w:val="FF0000"/>
        </w:rPr>
        <w:t xml:space="preserve">An off-line test bunker equipped with cryogenic and </w:t>
      </w:r>
      <w:proofErr w:type="spellStart"/>
      <w:proofErr w:type="gramStart"/>
      <w:r w:rsidR="00D128A0">
        <w:rPr>
          <w:color w:val="FF0000"/>
        </w:rPr>
        <w:t>rf</w:t>
      </w:r>
      <w:proofErr w:type="spellEnd"/>
      <w:proofErr w:type="gramEnd"/>
      <w:r w:rsidR="00D128A0">
        <w:rPr>
          <w:color w:val="FF0000"/>
        </w:rPr>
        <w:t xml:space="preserve"> feed would help mitigate this risk further.</w:t>
      </w:r>
    </w:p>
    <w:p w:rsidR="00763FB9" w:rsidRPr="00D128A0" w:rsidRDefault="00D24B3F" w:rsidP="0035583A">
      <w:pPr>
        <w:jc w:val="both"/>
        <w:rPr>
          <w:color w:val="FF0000"/>
        </w:rPr>
      </w:pPr>
      <w:r w:rsidRPr="00D128A0">
        <w:rPr>
          <w:color w:val="FF0000"/>
        </w:rPr>
        <w:t xml:space="preserve">Two other mitigation strategies were mentioned as long term solutions. The first involves ordering a new (third) module as a back-up to the off-line (second) module. The argument is that a third module reduces the risk inherent in not having a repair facility </w:t>
      </w:r>
      <w:r w:rsidR="00A43FF4">
        <w:rPr>
          <w:color w:val="FF0000"/>
        </w:rPr>
        <w:t xml:space="preserve">that forces repair at </w:t>
      </w:r>
      <w:r w:rsidR="00FB750E">
        <w:rPr>
          <w:color w:val="FF0000"/>
        </w:rPr>
        <w:t>RI where turn-around has been very slow</w:t>
      </w:r>
      <w:r w:rsidR="00C7515C" w:rsidRPr="00D128A0">
        <w:rPr>
          <w:color w:val="FF0000"/>
        </w:rPr>
        <w:t>. The</w:t>
      </w:r>
      <w:r w:rsidRPr="00D128A0">
        <w:rPr>
          <w:color w:val="FF0000"/>
        </w:rPr>
        <w:t xml:space="preserve"> solution does not reduce the risk of down-time if the on-line module develops a problem. </w:t>
      </w:r>
      <w:r w:rsidR="0036168B">
        <w:rPr>
          <w:color w:val="FF0000"/>
        </w:rPr>
        <w:t xml:space="preserve">It only reduces the risk of severe downtime due to slow repair times. </w:t>
      </w:r>
      <w:r w:rsidRPr="00D128A0">
        <w:rPr>
          <w:color w:val="FF0000"/>
        </w:rPr>
        <w:t>The second solution involves outfitting a 2</w:t>
      </w:r>
      <w:r w:rsidRPr="00D128A0">
        <w:rPr>
          <w:color w:val="FF0000"/>
          <w:vertAlign w:val="superscript"/>
        </w:rPr>
        <w:t>nd</w:t>
      </w:r>
      <w:r w:rsidRPr="00D128A0">
        <w:rPr>
          <w:color w:val="FF0000"/>
        </w:rPr>
        <w:t xml:space="preserve"> </w:t>
      </w:r>
      <w:proofErr w:type="spellStart"/>
      <w:proofErr w:type="gramStart"/>
      <w:r w:rsidRPr="00D128A0">
        <w:rPr>
          <w:color w:val="FF0000"/>
        </w:rPr>
        <w:t>rf</w:t>
      </w:r>
      <w:proofErr w:type="spellEnd"/>
      <w:proofErr w:type="gramEnd"/>
      <w:r w:rsidRPr="00D128A0">
        <w:rPr>
          <w:color w:val="FF0000"/>
        </w:rPr>
        <w:t xml:space="preserve"> station in the ring complete with </w:t>
      </w:r>
      <w:proofErr w:type="spellStart"/>
      <w:r w:rsidRPr="00D128A0">
        <w:rPr>
          <w:color w:val="FF0000"/>
        </w:rPr>
        <w:t>cryo</w:t>
      </w:r>
      <w:proofErr w:type="spellEnd"/>
      <w:r w:rsidRPr="00D128A0">
        <w:rPr>
          <w:color w:val="FF0000"/>
        </w:rPr>
        <w:t xml:space="preserve">-feed and </w:t>
      </w:r>
      <w:proofErr w:type="spellStart"/>
      <w:r w:rsidRPr="00D128A0">
        <w:rPr>
          <w:color w:val="FF0000"/>
        </w:rPr>
        <w:t>rf</w:t>
      </w:r>
      <w:proofErr w:type="spellEnd"/>
      <w:r w:rsidRPr="00D128A0">
        <w:rPr>
          <w:color w:val="FF0000"/>
        </w:rPr>
        <w:t xml:space="preserve"> </w:t>
      </w:r>
      <w:r w:rsidR="00A152A4" w:rsidRPr="00D128A0">
        <w:rPr>
          <w:color w:val="FF0000"/>
        </w:rPr>
        <w:t xml:space="preserve">source. In this solution the off-line module would be </w:t>
      </w:r>
      <w:r w:rsidR="00FB750E">
        <w:rPr>
          <w:color w:val="FF0000"/>
        </w:rPr>
        <w:t>installed</w:t>
      </w:r>
      <w:r w:rsidR="00A152A4" w:rsidRPr="00D128A0">
        <w:rPr>
          <w:color w:val="FF0000"/>
        </w:rPr>
        <w:t xml:space="preserve"> on-line, cooled down and made operational so that either the main module or the back-up module could be used at any time. This would mean that </w:t>
      </w:r>
      <w:r w:rsidR="00C7515C" w:rsidRPr="00D128A0">
        <w:rPr>
          <w:color w:val="FF0000"/>
        </w:rPr>
        <w:t>down-time from failure in one module could be virtually eliminated. Also the second module could be used to augment the cavity voltage should the cavity performance degrade over time.</w:t>
      </w:r>
      <w:r w:rsidR="007A1A46" w:rsidRPr="00D128A0">
        <w:rPr>
          <w:color w:val="FF0000"/>
        </w:rPr>
        <w:t xml:space="preserve"> </w:t>
      </w:r>
    </w:p>
    <w:p w:rsidR="007A1A46" w:rsidRPr="00D128A0" w:rsidRDefault="007A1A46" w:rsidP="0035583A">
      <w:pPr>
        <w:jc w:val="both"/>
        <w:rPr>
          <w:color w:val="FF0000"/>
        </w:rPr>
      </w:pPr>
      <w:r w:rsidRPr="00D128A0">
        <w:rPr>
          <w:color w:val="FF0000"/>
        </w:rPr>
        <w:t xml:space="preserve">Of the various strategies presented the installation of the second module to a new </w:t>
      </w:r>
      <w:proofErr w:type="spellStart"/>
      <w:proofErr w:type="gramStart"/>
      <w:r w:rsidRPr="00D128A0">
        <w:rPr>
          <w:color w:val="FF0000"/>
        </w:rPr>
        <w:t>rf</w:t>
      </w:r>
      <w:proofErr w:type="spellEnd"/>
      <w:proofErr w:type="gramEnd"/>
      <w:r w:rsidRPr="00D128A0">
        <w:rPr>
          <w:color w:val="FF0000"/>
        </w:rPr>
        <w:t xml:space="preserve"> station delivers the biggest risk mitigation and should be pursued. In parallel a credible repair strategy should be identified. The strategy could involve the following staged approach:</w:t>
      </w:r>
    </w:p>
    <w:p w:rsidR="007A1A46" w:rsidRPr="00D128A0" w:rsidRDefault="007A1A46" w:rsidP="007A1A46">
      <w:pPr>
        <w:pStyle w:val="ListParagraph"/>
        <w:numPr>
          <w:ilvl w:val="0"/>
          <w:numId w:val="19"/>
        </w:numPr>
        <w:jc w:val="both"/>
        <w:rPr>
          <w:color w:val="FF0000"/>
        </w:rPr>
      </w:pPr>
      <w:r w:rsidRPr="00D128A0">
        <w:rPr>
          <w:color w:val="FF0000"/>
        </w:rPr>
        <w:t>Collaborate with TRIUMF to develop a Canadian cryomodule repair strategy</w:t>
      </w:r>
      <w:r w:rsidR="0036168B">
        <w:rPr>
          <w:color w:val="FF0000"/>
        </w:rPr>
        <w:t xml:space="preserve"> at TRIUMF</w:t>
      </w:r>
    </w:p>
    <w:p w:rsidR="007A1A46" w:rsidRDefault="007A1A46" w:rsidP="007A1A46">
      <w:pPr>
        <w:pStyle w:val="ListParagraph"/>
        <w:numPr>
          <w:ilvl w:val="0"/>
          <w:numId w:val="19"/>
        </w:numPr>
        <w:jc w:val="both"/>
        <w:rPr>
          <w:color w:val="FF0000"/>
        </w:rPr>
      </w:pPr>
      <w:r w:rsidRPr="00D128A0">
        <w:rPr>
          <w:color w:val="FF0000"/>
        </w:rPr>
        <w:t xml:space="preserve">Develop an off-line test bunker </w:t>
      </w:r>
      <w:r w:rsidR="0036168B">
        <w:rPr>
          <w:color w:val="FF0000"/>
        </w:rPr>
        <w:t xml:space="preserve">at CLS </w:t>
      </w:r>
      <w:r w:rsidRPr="00D128A0">
        <w:rPr>
          <w:color w:val="FF0000"/>
        </w:rPr>
        <w:t xml:space="preserve">including cryogenic and </w:t>
      </w:r>
      <w:proofErr w:type="spellStart"/>
      <w:r w:rsidRPr="00D128A0">
        <w:rPr>
          <w:color w:val="FF0000"/>
        </w:rPr>
        <w:t>rf</w:t>
      </w:r>
      <w:proofErr w:type="spellEnd"/>
      <w:r w:rsidRPr="00D128A0">
        <w:rPr>
          <w:color w:val="FF0000"/>
        </w:rPr>
        <w:t xml:space="preserve"> feed for full power </w:t>
      </w:r>
      <w:proofErr w:type="spellStart"/>
      <w:r w:rsidRPr="00D128A0">
        <w:rPr>
          <w:color w:val="FF0000"/>
        </w:rPr>
        <w:t>rf</w:t>
      </w:r>
      <w:proofErr w:type="spellEnd"/>
      <w:r w:rsidRPr="00D128A0">
        <w:rPr>
          <w:color w:val="FF0000"/>
        </w:rPr>
        <w:t xml:space="preserve"> tests</w:t>
      </w:r>
    </w:p>
    <w:p w:rsidR="0036168B" w:rsidRPr="00D128A0" w:rsidRDefault="0036168B" w:rsidP="007A1A46">
      <w:pPr>
        <w:pStyle w:val="ListParagraph"/>
        <w:numPr>
          <w:ilvl w:val="0"/>
          <w:numId w:val="19"/>
        </w:numPr>
        <w:jc w:val="both"/>
        <w:rPr>
          <w:color w:val="FF0000"/>
        </w:rPr>
      </w:pPr>
      <w:r>
        <w:rPr>
          <w:color w:val="FF0000"/>
        </w:rPr>
        <w:t xml:space="preserve">Consider an in house repair facility </w:t>
      </w:r>
    </w:p>
    <w:p w:rsidR="00F63EC9" w:rsidRDefault="007A1A46" w:rsidP="001F63B8">
      <w:pPr>
        <w:pStyle w:val="ListParagraph"/>
        <w:numPr>
          <w:ilvl w:val="0"/>
          <w:numId w:val="19"/>
        </w:numPr>
        <w:jc w:val="both"/>
        <w:rPr>
          <w:color w:val="FF0000"/>
        </w:rPr>
      </w:pPr>
      <w:r w:rsidRPr="00D128A0">
        <w:rPr>
          <w:color w:val="FF0000"/>
        </w:rPr>
        <w:t>A third cryomodule purchase could be considered but in this case (given the inherent risk in the RI module performance) a `Made in Canada’ approach should be considered. In this case the modules would  be fabricated in a collaboration between TRIUMF, PAVAC and CLS and the cryomodule</w:t>
      </w:r>
      <w:r w:rsidR="00E81A35">
        <w:rPr>
          <w:color w:val="FF0000"/>
        </w:rPr>
        <w:t xml:space="preserve"> repair strategy could be developed within the collaboration</w:t>
      </w:r>
    </w:p>
    <w:p w:rsidR="00E81A35" w:rsidRDefault="00E81A35" w:rsidP="00E81A35">
      <w:pPr>
        <w:jc w:val="both"/>
        <w:rPr>
          <w:color w:val="FF0000"/>
        </w:rPr>
      </w:pPr>
      <w:r>
        <w:rPr>
          <w:color w:val="FF0000"/>
        </w:rPr>
        <w:lastRenderedPageBreak/>
        <w:t>Recommendation:</w:t>
      </w:r>
    </w:p>
    <w:p w:rsidR="00E81A35" w:rsidRDefault="00E81A35" w:rsidP="00E81A35">
      <w:pPr>
        <w:pStyle w:val="ListParagraph"/>
        <w:numPr>
          <w:ilvl w:val="0"/>
          <w:numId w:val="20"/>
        </w:numPr>
        <w:jc w:val="both"/>
        <w:rPr>
          <w:color w:val="FF0000"/>
        </w:rPr>
      </w:pPr>
      <w:r>
        <w:rPr>
          <w:color w:val="FF0000"/>
        </w:rPr>
        <w:t xml:space="preserve">Proceed with outfitting the second </w:t>
      </w:r>
      <w:proofErr w:type="spellStart"/>
      <w:r>
        <w:rPr>
          <w:color w:val="FF0000"/>
        </w:rPr>
        <w:t>rf</w:t>
      </w:r>
      <w:proofErr w:type="spellEnd"/>
      <w:r>
        <w:rPr>
          <w:color w:val="FF0000"/>
        </w:rPr>
        <w:t xml:space="preserve"> station in the ring</w:t>
      </w:r>
    </w:p>
    <w:p w:rsidR="00E81A35" w:rsidRPr="00FB750E" w:rsidRDefault="00E81A35" w:rsidP="00FB750E">
      <w:pPr>
        <w:pStyle w:val="ListParagraph"/>
        <w:numPr>
          <w:ilvl w:val="0"/>
          <w:numId w:val="20"/>
        </w:numPr>
        <w:jc w:val="both"/>
        <w:rPr>
          <w:color w:val="FF0000"/>
        </w:rPr>
      </w:pPr>
      <w:r>
        <w:rPr>
          <w:color w:val="FF0000"/>
        </w:rPr>
        <w:t>Develop a credible cryomodule repair strategy</w:t>
      </w:r>
    </w:p>
    <w:p w:rsidR="0035583A" w:rsidRDefault="0035583A" w:rsidP="0035583A">
      <w:pPr>
        <w:jc w:val="both"/>
        <w:rPr>
          <w:ins w:id="244" w:author="Simon C. Leemann" w:date="2016-05-26T18:40:00Z"/>
        </w:rPr>
      </w:pPr>
      <w:r w:rsidRPr="0035583A">
        <w:rPr>
          <w:b/>
        </w:rPr>
        <w:t xml:space="preserve">Future Plans for a ring </w:t>
      </w:r>
      <w:proofErr w:type="gramStart"/>
      <w:r w:rsidRPr="0035583A">
        <w:rPr>
          <w:b/>
        </w:rPr>
        <w:t xml:space="preserve">upgrade  </w:t>
      </w:r>
      <w:r w:rsidRPr="0035583A">
        <w:t>(</w:t>
      </w:r>
      <w:proofErr w:type="gramEnd"/>
      <w:r w:rsidRPr="0035583A">
        <w:t>Simon)</w:t>
      </w:r>
    </w:p>
    <w:p w:rsidR="006F1F3B" w:rsidRDefault="006F1F3B" w:rsidP="0035583A">
      <w:pPr>
        <w:jc w:val="both"/>
        <w:rPr>
          <w:ins w:id="245" w:author="Simon C. Leemann" w:date="2016-05-26T18:49:00Z"/>
        </w:rPr>
      </w:pPr>
      <w:ins w:id="246" w:author="Simon C. Leemann" w:date="2016-05-26T18:40:00Z">
        <w:r>
          <w:t xml:space="preserve">Les Dallin presented a technical </w:t>
        </w:r>
      </w:ins>
      <w:ins w:id="247" w:author="Simon C. Leemann" w:date="2016-05-26T18:41:00Z">
        <w:r>
          <w:t>outline</w:t>
        </w:r>
      </w:ins>
      <w:ins w:id="248" w:author="Simon C. Leemann" w:date="2016-05-26T18:40:00Z">
        <w:r>
          <w:t xml:space="preserve"> </w:t>
        </w:r>
      </w:ins>
      <w:ins w:id="249" w:author="Simon C. Leemann" w:date="2016-05-26T18:41:00Z">
        <w:r>
          <w:t xml:space="preserve">derived from the science case for a potential CLS upgrade. The science case calls for a </w:t>
        </w:r>
      </w:ins>
      <w:ins w:id="250" w:author="Simon C. Leemann" w:date="2016-05-26T18:42:00Z">
        <w:r w:rsidR="0098008A">
          <w:t>high-brightness</w:t>
        </w:r>
        <w:r>
          <w:t xml:space="preserve"> source that allows for </w:t>
        </w:r>
        <w:r w:rsidRPr="006F1F3B">
          <w:t xml:space="preserve">coherent x-ray diffraction imaging, </w:t>
        </w:r>
        <w:r>
          <w:t xml:space="preserve">and offers </w:t>
        </w:r>
      </w:ins>
      <w:ins w:id="251" w:author="Simon C. Leemann" w:date="2016-05-26T18:45:00Z">
        <w:r>
          <w:t xml:space="preserve">both </w:t>
        </w:r>
      </w:ins>
      <w:ins w:id="252" w:author="Simon C. Leemann" w:date="2016-05-26T18:42:00Z">
        <w:r>
          <w:t xml:space="preserve">a </w:t>
        </w:r>
        <w:r w:rsidRPr="006F1F3B">
          <w:t>smaller beam</w:t>
        </w:r>
        <w:r>
          <w:t xml:space="preserve"> as well as a </w:t>
        </w:r>
        <w:r w:rsidRPr="006F1F3B">
          <w:t xml:space="preserve">coherent beam </w:t>
        </w:r>
        <w:r w:rsidR="00501214">
          <w:t>to resolve</w:t>
        </w:r>
      </w:ins>
      <w:ins w:id="253" w:author="Simon C. Leemann" w:date="2016-05-26T22:21:00Z">
        <w:r w:rsidR="00501214">
          <w:t xml:space="preserve"> </w:t>
        </w:r>
      </w:ins>
      <w:ins w:id="254" w:author="Simon C. Leemann" w:date="2016-05-26T18:42:00Z">
        <w:r w:rsidRPr="006F1F3B">
          <w:t>dynamic</w:t>
        </w:r>
      </w:ins>
      <w:ins w:id="255" w:author="Simon C. Leemann" w:date="2016-05-26T22:21:00Z">
        <w:r w:rsidR="00501214">
          <w:t xml:space="preserve"> processes</w:t>
        </w:r>
      </w:ins>
      <w:ins w:id="256" w:author="Simon C. Leemann" w:date="2016-05-26T18:43:00Z">
        <w:r w:rsidR="009C26D0">
          <w:t xml:space="preserve">. The conclusion drawn </w:t>
        </w:r>
        <w:r>
          <w:t>is that these goals cannot be achieved by an upgrade of the storage ring within the boundary constraints of the existing CLS tunnel or by the existing beamlines.</w:t>
        </w:r>
      </w:ins>
      <w:ins w:id="257" w:author="Simon C. Leemann" w:date="2016-05-26T18:46:00Z">
        <w:r>
          <w:t xml:space="preserve"> This is </w:t>
        </w:r>
      </w:ins>
      <w:ins w:id="258" w:author="Simon C. Leemann" w:date="2016-05-26T19:02:00Z">
        <w:r w:rsidR="006E4C9D">
          <w:t>motiv</w:t>
        </w:r>
      </w:ins>
      <w:ins w:id="259" w:author="Simon C. Leemann" w:date="2016-05-26T18:46:00Z">
        <w:r>
          <w:t>ated by a study reveal</w:t>
        </w:r>
      </w:ins>
      <w:ins w:id="260" w:author="Simon C. Leemann" w:date="2016-05-26T18:49:00Z">
        <w:r>
          <w:t>ing</w:t>
        </w:r>
      </w:ins>
      <w:ins w:id="261" w:author="Simon C. Leemann" w:date="2016-05-26T18:46:00Z">
        <w:r>
          <w:t xml:space="preserve"> that</w:t>
        </w:r>
      </w:ins>
      <w:ins w:id="262" w:author="Simon C. Leemann" w:date="2016-05-26T18:49:00Z">
        <w:r>
          <w:t>,</w:t>
        </w:r>
      </w:ins>
      <w:ins w:id="263" w:author="Simon C. Leemann" w:date="2016-05-26T18:46:00Z">
        <w:r>
          <w:t xml:space="preserve"> within the existing tunnel</w:t>
        </w:r>
      </w:ins>
      <w:ins w:id="264" w:author="Simon C. Leemann" w:date="2016-05-26T18:49:00Z">
        <w:r>
          <w:t>,</w:t>
        </w:r>
      </w:ins>
      <w:ins w:id="265" w:author="Simon C. Leemann" w:date="2016-05-26T18:46:00Z">
        <w:r>
          <w:t xml:space="preserve"> a 5BA could deliver about 1.65 nm rad at 2.9 GeV. This is </w:t>
        </w:r>
      </w:ins>
      <w:ins w:id="266" w:author="Simon C. Leemann" w:date="2016-05-26T19:03:00Z">
        <w:r w:rsidR="006E4C9D">
          <w:t xml:space="preserve">then </w:t>
        </w:r>
      </w:ins>
      <w:ins w:id="267" w:author="Simon C. Leemann" w:date="2016-05-26T18:46:00Z">
        <w:r>
          <w:t xml:space="preserve">contrasted by </w:t>
        </w:r>
        <w:r w:rsidR="00EB1DA2">
          <w:t>stipulating</w:t>
        </w:r>
      </w:ins>
      <w:ins w:id="268" w:author="Simon C. Leemann" w:date="2016-05-26T19:53:00Z">
        <w:r w:rsidR="00DA65E9">
          <w:t xml:space="preserve"> a</w:t>
        </w:r>
      </w:ins>
      <w:ins w:id="269" w:author="Simon C. Leemann" w:date="2016-05-26T18:46:00Z">
        <w:r>
          <w:t xml:space="preserve"> requirement of </w:t>
        </w:r>
      </w:ins>
      <w:ins w:id="270" w:author="Simon C. Leemann" w:date="2016-05-26T18:47:00Z">
        <w:r>
          <w:t xml:space="preserve">at least 100 pm in order to be diffraction-limited at roughly 1 </w:t>
        </w:r>
        <w:proofErr w:type="spellStart"/>
        <w:r>
          <w:t>keV</w:t>
        </w:r>
      </w:ins>
      <w:proofErr w:type="spellEnd"/>
      <w:ins w:id="271" w:author="Simon C. Leemann" w:date="2016-05-26T18:48:00Z">
        <w:r>
          <w:t xml:space="preserve">, </w:t>
        </w:r>
      </w:ins>
      <w:ins w:id="272" w:author="Simon C. Leemann" w:date="2016-05-26T22:12:00Z">
        <w:r w:rsidR="004C66FC">
          <w:t>thereby</w:t>
        </w:r>
      </w:ins>
      <w:ins w:id="273" w:author="Simon C. Leemann" w:date="2016-05-26T18:48:00Z">
        <w:r>
          <w:t xml:space="preserve"> rendering roughly 30 micron beam size and 20% transverse coherence at 1 </w:t>
        </w:r>
        <w:proofErr w:type="spellStart"/>
        <w:r>
          <w:t>keV</w:t>
        </w:r>
        <w:proofErr w:type="spellEnd"/>
        <w:r>
          <w:t>.</w:t>
        </w:r>
      </w:ins>
    </w:p>
    <w:p w:rsidR="00ED0E23" w:rsidRDefault="006F1F3B" w:rsidP="0035583A">
      <w:pPr>
        <w:jc w:val="both"/>
        <w:rPr>
          <w:ins w:id="274" w:author="Simon C. Leemann" w:date="2016-05-26T19:11:00Z"/>
        </w:rPr>
      </w:pPr>
      <w:ins w:id="275" w:author="Simon C. Leemann" w:date="2016-05-26T18:49:00Z">
        <w:r>
          <w:t>Following this line of reasoning</w:t>
        </w:r>
      </w:ins>
      <w:ins w:id="276" w:author="Simon C. Leemann" w:date="2016-05-26T22:13:00Z">
        <w:r w:rsidR="00F538CF">
          <w:t>,</w:t>
        </w:r>
      </w:ins>
      <w:ins w:id="277" w:author="Simon C. Leemann" w:date="2016-05-26T18:49:00Z">
        <w:r>
          <w:t xml:space="preserve"> several studies were shown where </w:t>
        </w:r>
      </w:ins>
      <w:ins w:id="278" w:author="Simon C. Leemann" w:date="2016-05-26T18:53:00Z">
        <w:r w:rsidR="0066063E">
          <w:t xml:space="preserve">the same basic </w:t>
        </w:r>
      </w:ins>
      <w:ins w:id="279" w:author="Simon C. Leemann" w:date="2016-05-26T19:13:00Z">
        <w:r w:rsidR="00D63E19">
          <w:t xml:space="preserve">state-of-the-art </w:t>
        </w:r>
      </w:ins>
      <w:ins w:id="280" w:author="Simon C. Leemann" w:date="2016-05-26T18:53:00Z">
        <w:r w:rsidR="0066063E">
          <w:t xml:space="preserve">5BA lattice was </w:t>
        </w:r>
        <w:r w:rsidR="00F538CF">
          <w:t xml:space="preserve">used </w:t>
        </w:r>
      </w:ins>
      <w:ins w:id="281" w:author="Simon C. Leemann" w:date="2016-05-26T22:13:00Z">
        <w:r w:rsidR="00F538CF">
          <w:t>to build up</w:t>
        </w:r>
      </w:ins>
      <w:ins w:id="282" w:author="Simon C. Leemann" w:date="2016-05-26T18:53:00Z">
        <w:r w:rsidR="0066063E">
          <w:t xml:space="preserve"> several </w:t>
        </w:r>
      </w:ins>
      <w:ins w:id="283" w:author="Simon C. Leemann" w:date="2016-05-26T18:50:00Z">
        <w:r>
          <w:t xml:space="preserve">3 GeV </w:t>
        </w:r>
      </w:ins>
      <w:ins w:id="284" w:author="Simon C. Leemann" w:date="2016-05-26T19:03:00Z">
        <w:r w:rsidR="006E4C9D">
          <w:t>storage rings</w:t>
        </w:r>
      </w:ins>
      <w:ins w:id="285" w:author="Simon C. Leemann" w:date="2016-05-26T18:53:00Z">
        <w:r w:rsidR="0066063E">
          <w:t xml:space="preserve"> </w:t>
        </w:r>
      </w:ins>
      <w:ins w:id="286" w:author="Simon C. Leemann" w:date="2016-05-26T18:54:00Z">
        <w:r w:rsidR="0066063E">
          <w:t>with</w:t>
        </w:r>
      </w:ins>
      <w:ins w:id="287" w:author="Simon C. Leemann" w:date="2016-05-26T18:53:00Z">
        <w:r w:rsidR="0066063E">
          <w:t xml:space="preserve"> varying </w:t>
        </w:r>
      </w:ins>
      <w:ins w:id="288" w:author="Simon C. Leemann" w:date="2016-05-26T22:14:00Z">
        <w:r w:rsidR="00F538CF">
          <w:t>size</w:t>
        </w:r>
      </w:ins>
      <w:ins w:id="289" w:author="Simon C. Leemann" w:date="2016-05-26T18:50:00Z">
        <w:r>
          <w:t xml:space="preserve">. </w:t>
        </w:r>
      </w:ins>
      <w:ins w:id="290" w:author="Simon C. Leemann" w:date="2016-05-26T18:51:00Z">
        <w:r>
          <w:t>D</w:t>
        </w:r>
      </w:ins>
      <w:ins w:id="291" w:author="Simon C. Leemann" w:date="2016-05-26T18:50:00Z">
        <w:r>
          <w:t xml:space="preserve">epending on the resulting </w:t>
        </w:r>
      </w:ins>
      <w:ins w:id="292" w:author="Simon C. Leemann" w:date="2016-05-26T18:51:00Z">
        <w:r>
          <w:t>circumference</w:t>
        </w:r>
      </w:ins>
      <w:ins w:id="293" w:author="Simon C. Leemann" w:date="2016-05-26T18:50:00Z">
        <w:r>
          <w:t>, a growing number of ID straights and a decreasing lattice emittance were demonstrated</w:t>
        </w:r>
      </w:ins>
      <w:ins w:id="294" w:author="Simon C. Leemann" w:date="2016-05-26T18:54:00Z">
        <w:r w:rsidR="0066063E">
          <w:t>. T</w:t>
        </w:r>
      </w:ins>
      <w:ins w:id="295" w:author="Simon C. Leemann" w:date="2016-05-26T18:50:00Z">
        <w:r>
          <w:t>he</w:t>
        </w:r>
      </w:ins>
      <w:ins w:id="296" w:author="Simon C. Leemann" w:date="2016-05-26T22:14:00Z">
        <w:r w:rsidR="00F538CF">
          <w:t>se</w:t>
        </w:r>
      </w:ins>
      <w:ins w:id="297" w:author="Simon C. Leemann" w:date="2016-05-26T18:50:00Z">
        <w:r>
          <w:t xml:space="preserve"> designs ranged from </w:t>
        </w:r>
      </w:ins>
      <w:ins w:id="298" w:author="Simon C. Leemann" w:date="2016-05-26T18:52:00Z">
        <w:r w:rsidR="0066063E">
          <w:t xml:space="preserve">508 pm at 368 m (20 ID straights) to 127 pm </w:t>
        </w:r>
        <w:r w:rsidR="0066063E" w:rsidRPr="0066063E">
          <w:t>at 589 m</w:t>
        </w:r>
        <w:r w:rsidR="0066063E">
          <w:t xml:space="preserve"> (</w:t>
        </w:r>
        <w:r w:rsidR="0066063E" w:rsidRPr="0066063E">
          <w:t xml:space="preserve">32 </w:t>
        </w:r>
        <w:r w:rsidR="0066063E">
          <w:t>ID straights</w:t>
        </w:r>
        <w:r w:rsidR="0066063E" w:rsidRPr="0066063E">
          <w:t>)</w:t>
        </w:r>
        <w:r w:rsidR="0066063E">
          <w:t xml:space="preserve">. </w:t>
        </w:r>
      </w:ins>
      <w:ins w:id="299" w:author="Simon C. Leemann" w:date="2016-05-26T19:11:00Z">
        <w:r w:rsidR="00ED0E23">
          <w:t xml:space="preserve">Obviously, while larger circumference can </w:t>
        </w:r>
      </w:ins>
      <w:ins w:id="300" w:author="Simon C. Leemann" w:date="2016-05-26T22:14:00Z">
        <w:r w:rsidR="00F538CF">
          <w:t>render</w:t>
        </w:r>
      </w:ins>
      <w:ins w:id="301" w:author="Simon C. Leemann" w:date="2016-05-26T19:11:00Z">
        <w:r w:rsidR="00ED0E23">
          <w:t xml:space="preserve"> higher brightness, it also increases the cost of a new facility.</w:t>
        </w:r>
      </w:ins>
      <w:ins w:id="302" w:author="Simon C. Leemann" w:date="2016-05-26T19:12:00Z">
        <w:r w:rsidR="00ED0E23">
          <w:t xml:space="preserve"> </w:t>
        </w:r>
        <w:r w:rsidR="00D63E19">
          <w:t>However, a rough budget frame w</w:t>
        </w:r>
        <w:r w:rsidR="00ED0E23">
          <w:t>as not supp</w:t>
        </w:r>
        <w:r w:rsidR="00D63E19">
          <w:t>lied.</w:t>
        </w:r>
      </w:ins>
    </w:p>
    <w:p w:rsidR="006F1F3B" w:rsidRDefault="0066063E" w:rsidP="0035583A">
      <w:pPr>
        <w:jc w:val="both"/>
        <w:rPr>
          <w:ins w:id="303" w:author="Simon C. Leemann" w:date="2016-05-26T18:56:00Z"/>
        </w:rPr>
      </w:pPr>
      <w:ins w:id="304" w:author="Simon C. Leemann" w:date="2016-05-26T18:54:00Z">
        <w:r>
          <w:t>Preliminary nonlinear optics studies revealed that while the high</w:t>
        </w:r>
      </w:ins>
      <w:ins w:id="305" w:author="Simon C. Leemann" w:date="2016-05-26T19:04:00Z">
        <w:r w:rsidR="006E4C9D">
          <w:t>er</w:t>
        </w:r>
      </w:ins>
      <w:ins w:id="306" w:author="Simon C. Leemann" w:date="2016-05-26T18:54:00Z">
        <w:r>
          <w:t>-emittance lattices appeared to show sufficient DA</w:t>
        </w:r>
      </w:ins>
      <w:ins w:id="307" w:author="Simon C. Leemann" w:date="2016-05-26T19:15:00Z">
        <w:r w:rsidR="00FA4C2A">
          <w:t xml:space="preserve"> for off-axis injection</w:t>
        </w:r>
      </w:ins>
      <w:ins w:id="308" w:author="Simon C. Leemann" w:date="2016-05-26T18:54:00Z">
        <w:r>
          <w:t xml:space="preserve">, the 127 pm lattice did not. </w:t>
        </w:r>
      </w:ins>
      <w:proofErr w:type="spellStart"/>
      <w:ins w:id="309" w:author="Simon C. Leemann" w:date="2016-05-26T19:05:00Z">
        <w:r w:rsidR="006E4C9D">
          <w:t>Octupoles</w:t>
        </w:r>
        <w:proofErr w:type="spellEnd"/>
        <w:r w:rsidR="006E4C9D">
          <w:t xml:space="preserve"> to mitigate were mentioned as a topic for future studies. </w:t>
        </w:r>
      </w:ins>
      <w:ins w:id="310" w:author="Simon C. Leemann" w:date="2016-05-26T18:54:00Z">
        <w:r w:rsidR="006E4C9D">
          <w:t xml:space="preserve">The insufficient DA </w:t>
        </w:r>
      </w:ins>
      <w:ins w:id="311" w:author="Simon C. Leemann" w:date="2016-05-26T19:06:00Z">
        <w:r w:rsidR="006E4C9D">
          <w:t xml:space="preserve">reported </w:t>
        </w:r>
      </w:ins>
      <w:ins w:id="312" w:author="Simon C. Leemann" w:date="2016-05-26T18:54:00Z">
        <w:r w:rsidR="006E4C9D">
          <w:t xml:space="preserve">in the lowest-emittance case is </w:t>
        </w:r>
        <w:r>
          <w:t xml:space="preserve">compounded by the fact that these studies did not include </w:t>
        </w:r>
      </w:ins>
      <w:ins w:id="313" w:author="Simon C. Leemann" w:date="2016-05-26T19:06:00Z">
        <w:r w:rsidR="006E4C9D">
          <w:t xml:space="preserve">any </w:t>
        </w:r>
      </w:ins>
      <w:ins w:id="314" w:author="Simon C. Leemann" w:date="2016-05-26T18:54:00Z">
        <w:r>
          <w:t>errors.</w:t>
        </w:r>
      </w:ins>
      <w:ins w:id="315" w:author="Simon C. Leemann" w:date="2016-05-26T18:55:00Z">
        <w:r>
          <w:t xml:space="preserve"> How</w:t>
        </w:r>
        <w:r w:rsidR="006E4C9D">
          <w:t xml:space="preserve">ever, in all presented cases </w:t>
        </w:r>
        <w:r w:rsidR="00F538CF">
          <w:t>the required magnet</w:t>
        </w:r>
        <w:r>
          <w:t xml:space="preserve"> gradients were considered feasible.</w:t>
        </w:r>
      </w:ins>
    </w:p>
    <w:p w:rsidR="00ED0E23" w:rsidRDefault="0066063E" w:rsidP="0035583A">
      <w:pPr>
        <w:jc w:val="both"/>
        <w:rPr>
          <w:ins w:id="316" w:author="Simon C. Leemann" w:date="2016-05-26T18:58:00Z"/>
        </w:rPr>
      </w:pPr>
      <w:ins w:id="317" w:author="Simon C. Leemann" w:date="2016-05-26T18:57:00Z">
        <w:r>
          <w:t>While a convincing case can be made that the existing CLS tunnel cannot</w:t>
        </w:r>
      </w:ins>
      <w:ins w:id="318" w:author="Simon C. Leemann" w:date="2016-05-26T22:16:00Z">
        <w:r w:rsidR="00F538CF">
          <w:t xml:space="preserve"> adequately</w:t>
        </w:r>
      </w:ins>
      <w:ins w:id="319" w:author="Simon C. Leemann" w:date="2016-05-26T18:57:00Z">
        <w:r w:rsidR="00F538CF">
          <w:t xml:space="preserve"> be used to house the </w:t>
        </w:r>
        <w:r w:rsidR="006E4C9D">
          <w:t xml:space="preserve">magnetic lattice </w:t>
        </w:r>
      </w:ins>
      <w:ins w:id="320" w:author="Simon C. Leemann" w:date="2016-05-26T22:16:00Z">
        <w:r w:rsidR="00F538CF">
          <w:t>of</w:t>
        </w:r>
      </w:ins>
      <w:ins w:id="321" w:author="Simon C. Leemann" w:date="2016-05-26T18:57:00Z">
        <w:r w:rsidR="006E4C9D">
          <w:t xml:space="preserve"> a 4th-</w:t>
        </w:r>
        <w:r>
          <w:t>gen</w:t>
        </w:r>
      </w:ins>
      <w:ins w:id="322" w:author="Simon C. Leemann" w:date="2016-05-26T19:06:00Z">
        <w:r w:rsidR="006E4C9D">
          <w:t>eration</w:t>
        </w:r>
      </w:ins>
      <w:ins w:id="323" w:author="Simon C. Leemann" w:date="2016-05-26T18:57:00Z">
        <w:r>
          <w:t xml:space="preserve"> storage ring, the </w:t>
        </w:r>
      </w:ins>
      <w:ins w:id="324" w:author="Simon C. Leemann" w:date="2016-05-26T19:06:00Z">
        <w:r w:rsidR="006E4C9D">
          <w:t>s</w:t>
        </w:r>
      </w:ins>
      <w:ins w:id="325" w:author="Simon C. Leemann" w:date="2016-05-26T18:56:00Z">
        <w:r>
          <w:t xml:space="preserve">cience case </w:t>
        </w:r>
      </w:ins>
      <w:ins w:id="326" w:author="Simon C. Leemann" w:date="2016-05-26T19:07:00Z">
        <w:r w:rsidR="006E4C9D">
          <w:t xml:space="preserve">would </w:t>
        </w:r>
      </w:ins>
      <w:ins w:id="327" w:author="Simon C. Leemann" w:date="2016-05-26T18:56:00Z">
        <w:r w:rsidR="006E4C9D">
          <w:t xml:space="preserve">need </w:t>
        </w:r>
        <w:r>
          <w:t xml:space="preserve">to </w:t>
        </w:r>
      </w:ins>
      <w:ins w:id="328" w:author="Simon C. Leemann" w:date="2016-05-26T19:07:00Z">
        <w:r w:rsidR="006E4C9D">
          <w:t>supply</w:t>
        </w:r>
      </w:ins>
      <w:ins w:id="329" w:author="Simon C. Leemann" w:date="2016-05-26T18:56:00Z">
        <w:r>
          <w:t xml:space="preserve"> more concrete deliverables</w:t>
        </w:r>
      </w:ins>
      <w:ins w:id="330" w:author="Simon C. Leemann" w:date="2016-05-26T19:07:00Z">
        <w:r w:rsidR="006E4C9D">
          <w:t xml:space="preserve"> </w:t>
        </w:r>
      </w:ins>
      <w:ins w:id="331" w:author="Simon C. Leemann" w:date="2016-05-26T19:08:00Z">
        <w:r w:rsidR="006E4C9D">
          <w:t>(including key performance parameters) in order to focus ma</w:t>
        </w:r>
      </w:ins>
      <w:ins w:id="332" w:author="Simon C. Leemann" w:date="2016-05-26T19:07:00Z">
        <w:r w:rsidR="006E4C9D">
          <w:t xml:space="preserve">chine design efforts </w:t>
        </w:r>
      </w:ins>
      <w:ins w:id="333" w:author="Simon C. Leemann" w:date="2016-05-26T19:08:00Z">
        <w:r w:rsidR="006E4C9D">
          <w:t>and ensure these are</w:t>
        </w:r>
      </w:ins>
      <w:ins w:id="334" w:author="Simon C. Leemann" w:date="2016-05-26T19:07:00Z">
        <w:r w:rsidR="006E4C9D">
          <w:t xml:space="preserve"> </w:t>
        </w:r>
      </w:ins>
      <w:ins w:id="335" w:author="Simon C. Leemann" w:date="2016-05-26T22:16:00Z">
        <w:r w:rsidR="00F538CF">
          <w:t xml:space="preserve">always </w:t>
        </w:r>
      </w:ins>
      <w:ins w:id="336" w:author="Simon C. Leemann" w:date="2016-05-26T19:07:00Z">
        <w:r w:rsidR="006E4C9D">
          <w:t>well motivated</w:t>
        </w:r>
      </w:ins>
      <w:ins w:id="337" w:author="Simon C. Leemann" w:date="2016-05-26T18:58:00Z">
        <w:r>
          <w:t>.</w:t>
        </w:r>
      </w:ins>
    </w:p>
    <w:p w:rsidR="0066063E" w:rsidRDefault="0066063E" w:rsidP="0035583A">
      <w:pPr>
        <w:jc w:val="both"/>
        <w:rPr>
          <w:ins w:id="338" w:author="Simon C. Leemann" w:date="2016-05-26T18:58:00Z"/>
        </w:rPr>
      </w:pPr>
      <w:ins w:id="339" w:author="Simon C. Leemann" w:date="2016-05-26T18:58:00Z">
        <w:r>
          <w:t>Recommendations:</w:t>
        </w:r>
      </w:ins>
    </w:p>
    <w:p w:rsidR="00313F02" w:rsidRDefault="0066063E" w:rsidP="00313F02">
      <w:pPr>
        <w:pStyle w:val="ListParagraph"/>
        <w:numPr>
          <w:ilvl w:val="0"/>
          <w:numId w:val="21"/>
        </w:numPr>
        <w:jc w:val="both"/>
        <w:rPr>
          <w:ins w:id="340" w:author="Simon C. Leemann" w:date="2016-05-26T19:14:00Z"/>
        </w:rPr>
        <w:pPrChange w:id="341" w:author="Simon C. Leemann" w:date="2016-05-26T19:04:00Z">
          <w:pPr>
            <w:jc w:val="both"/>
          </w:pPr>
        </w:pPrChange>
      </w:pPr>
      <w:ins w:id="342" w:author="Simon C. Leemann" w:date="2016-05-26T18:58:00Z">
        <w:r>
          <w:t xml:space="preserve">Collect </w:t>
        </w:r>
      </w:ins>
      <w:ins w:id="343" w:author="Simon C. Leemann" w:date="2016-05-26T19:08:00Z">
        <w:r w:rsidR="006E4C9D">
          <w:t xml:space="preserve">a </w:t>
        </w:r>
      </w:ins>
      <w:ins w:id="344" w:author="Simon C. Leemann" w:date="2016-05-26T18:58:00Z">
        <w:r>
          <w:t xml:space="preserve">clear set of target parameters motivated by </w:t>
        </w:r>
      </w:ins>
      <w:ins w:id="345" w:author="Simon C. Leemann" w:date="2016-05-26T19:09:00Z">
        <w:r w:rsidR="006E4C9D">
          <w:t xml:space="preserve">the </w:t>
        </w:r>
      </w:ins>
      <w:ins w:id="346" w:author="Simon C. Leemann" w:date="2016-05-26T18:58:00Z">
        <w:r>
          <w:t>science case</w:t>
        </w:r>
      </w:ins>
      <w:ins w:id="347" w:author="Simon C. Leemann" w:date="2016-05-26T19:09:00Z">
        <w:r w:rsidR="006E4C9D">
          <w:t>.</w:t>
        </w:r>
      </w:ins>
    </w:p>
    <w:p w:rsidR="00313F02" w:rsidRDefault="00D63E19" w:rsidP="00313F02">
      <w:pPr>
        <w:pStyle w:val="ListParagraph"/>
        <w:numPr>
          <w:ilvl w:val="0"/>
          <w:numId w:val="21"/>
        </w:numPr>
        <w:jc w:val="both"/>
        <w:rPr>
          <w:ins w:id="348" w:author="Simon C. Leemann" w:date="2016-05-26T19:14:00Z"/>
        </w:rPr>
        <w:pPrChange w:id="349" w:author="Simon C. Leemann" w:date="2016-05-26T19:10:00Z">
          <w:pPr>
            <w:jc w:val="both"/>
          </w:pPr>
        </w:pPrChange>
      </w:pPr>
      <w:ins w:id="350" w:author="Simon C. Leemann" w:date="2016-05-26T19:13:00Z">
        <w:r>
          <w:t>I</w:t>
        </w:r>
      </w:ins>
      <w:ins w:id="351" w:author="Simon C. Leemann" w:date="2016-05-26T18:58:00Z">
        <w:r w:rsidR="0066063E">
          <w:t xml:space="preserve">nclude errors </w:t>
        </w:r>
      </w:ins>
      <w:ins w:id="352" w:author="Simon C. Leemann" w:date="2016-05-26T19:01:00Z">
        <w:r w:rsidR="0066063E">
          <w:t xml:space="preserve">(magnetic, alignment) </w:t>
        </w:r>
      </w:ins>
      <w:ins w:id="353" w:author="Simon C. Leemann" w:date="2016-05-26T19:00:00Z">
        <w:r w:rsidR="0066063E">
          <w:t>and effects of str</w:t>
        </w:r>
      </w:ins>
      <w:ins w:id="354" w:author="Simon C. Leemann" w:date="2016-05-26T19:01:00Z">
        <w:r w:rsidR="0066063E">
          <w:t>o</w:t>
        </w:r>
      </w:ins>
      <w:ins w:id="355" w:author="Simon C. Leemann" w:date="2016-05-26T19:00:00Z">
        <w:r w:rsidR="0066063E">
          <w:t xml:space="preserve">ng IDs </w:t>
        </w:r>
      </w:ins>
      <w:ins w:id="356" w:author="Simon C. Leemann" w:date="2016-05-26T19:01:00Z">
        <w:r w:rsidR="0066063E">
          <w:t xml:space="preserve">(steering, focusing, nonlinear) </w:t>
        </w:r>
      </w:ins>
      <w:ins w:id="357" w:author="Simon C. Leemann" w:date="2016-05-26T18:58:00Z">
        <w:r w:rsidR="0066063E">
          <w:t>in DA and MA studies</w:t>
        </w:r>
      </w:ins>
      <w:ins w:id="358" w:author="Simon C. Leemann" w:date="2016-05-26T19:14:00Z">
        <w:r>
          <w:t>.</w:t>
        </w:r>
      </w:ins>
    </w:p>
    <w:p w:rsidR="00313F02" w:rsidRDefault="00D63E19" w:rsidP="00313F02">
      <w:pPr>
        <w:pStyle w:val="ListParagraph"/>
        <w:rPr>
          <w:del w:id="359" w:author="Simon C. Leemann" w:date="2016-05-26T19:10:00Z"/>
        </w:rPr>
        <w:pPrChange w:id="360" w:author="Simon C. Leemann" w:date="2016-05-26T19:10:00Z">
          <w:pPr>
            <w:jc w:val="both"/>
          </w:pPr>
        </w:pPrChange>
      </w:pPr>
      <w:ins w:id="361" w:author="Simon C. Leemann" w:date="2016-05-26T19:14:00Z">
        <w:r>
          <w:t>A</w:t>
        </w:r>
      </w:ins>
      <w:ins w:id="362" w:author="Simon C. Leemann" w:date="2016-05-26T18:59:00Z">
        <w:r w:rsidR="0066063E">
          <w:t xml:space="preserve"> more detailed nonlinear optimization campaign needs to be carried out before the workability of a lattice </w:t>
        </w:r>
      </w:ins>
      <w:ins w:id="363" w:author="Simon C. Leemann" w:date="2016-05-26T19:01:00Z">
        <w:r w:rsidR="0066063E">
          <w:t>can be</w:t>
        </w:r>
      </w:ins>
      <w:ins w:id="364" w:author="Simon C. Leemann" w:date="2016-05-26T18:59:00Z">
        <w:r w:rsidR="0066063E">
          <w:t xml:space="preserve"> gauged.</w:t>
        </w:r>
      </w:ins>
      <w:ins w:id="365" w:author="Simon C. Leemann" w:date="2016-05-26T19:00:00Z">
        <w:r w:rsidR="0066063E">
          <w:t xml:space="preserve"> This needs to be interleaved with error studies to ensure that optimization results</w:t>
        </w:r>
      </w:ins>
      <w:ins w:id="366" w:author="Simon C. Leemann" w:date="2016-05-26T19:09:00Z">
        <w:r w:rsidR="006E4C9D">
          <w:t xml:space="preserve"> actually</w:t>
        </w:r>
      </w:ins>
      <w:ins w:id="367" w:author="Simon C. Leemann" w:date="2016-05-26T19:00:00Z">
        <w:r w:rsidR="0066063E">
          <w:t xml:space="preserve"> hold </w:t>
        </w:r>
      </w:ins>
      <w:ins w:id="368" w:author="Simon C. Leemann" w:date="2016-05-26T22:17:00Z">
        <w:r w:rsidR="00F538CF">
          <w:t>under</w:t>
        </w:r>
      </w:ins>
      <w:ins w:id="369" w:author="Simon C. Leemann" w:date="2016-05-26T19:00:00Z">
        <w:r w:rsidR="0066063E">
          <w:t xml:space="preserve"> realistic </w:t>
        </w:r>
      </w:ins>
      <w:ins w:id="370" w:author="Simon C. Leemann" w:date="2016-05-26T22:17:00Z">
        <w:r w:rsidR="00F538CF">
          <w:t>conditions</w:t>
        </w:r>
      </w:ins>
      <w:ins w:id="371" w:author="Simon C. Leemann" w:date="2016-05-26T19:00:00Z">
        <w:r w:rsidR="0066063E">
          <w:t>.</w:t>
        </w:r>
      </w:ins>
    </w:p>
    <w:p w:rsidR="00313F02" w:rsidRDefault="00313F02" w:rsidP="00313F02">
      <w:pPr>
        <w:pStyle w:val="ListParagraph"/>
        <w:numPr>
          <w:ilvl w:val="0"/>
          <w:numId w:val="21"/>
        </w:numPr>
        <w:jc w:val="both"/>
        <w:rPr>
          <w:ins w:id="372" w:author="Simon C. Leemann" w:date="2016-05-26T19:14:00Z"/>
        </w:rPr>
        <w:pPrChange w:id="373" w:author="Simon C. Leemann" w:date="2016-05-26T19:13:00Z">
          <w:pPr>
            <w:jc w:val="both"/>
          </w:pPr>
        </w:pPrChange>
      </w:pPr>
    </w:p>
    <w:p w:rsidR="00313F02" w:rsidRDefault="0035583A" w:rsidP="00313F02">
      <w:pPr>
        <w:pStyle w:val="ListParagraph"/>
        <w:numPr>
          <w:ilvl w:val="0"/>
          <w:numId w:val="21"/>
        </w:numPr>
        <w:jc w:val="both"/>
        <w:rPr>
          <w:del w:id="374" w:author="Simon C. Leemann" w:date="2016-05-26T19:10:00Z"/>
        </w:rPr>
        <w:pPrChange w:id="375" w:author="Simon C. Leemann" w:date="2016-05-26T19:10:00Z">
          <w:pPr>
            <w:jc w:val="both"/>
          </w:pPr>
        </w:pPrChange>
      </w:pPr>
      <w:del w:id="376" w:author="Simon C. Leemann" w:date="2016-05-26T19:10:00Z">
        <w:r w:rsidDel="006E4C9D">
          <w:delText>It’s fine to think about the future, just make sure to get on top of the present.</w:delText>
        </w:r>
      </w:del>
    </w:p>
    <w:p w:rsidR="00313F02" w:rsidRDefault="00313F02" w:rsidP="00313F02">
      <w:pPr>
        <w:pStyle w:val="ListParagraph"/>
        <w:pPrChange w:id="377" w:author="Simon C. Leemann" w:date="2016-05-26T19:10:00Z">
          <w:pPr>
            <w:jc w:val="both"/>
          </w:pPr>
        </w:pPrChange>
      </w:pPr>
    </w:p>
    <w:p w:rsidR="0035583A" w:rsidRDefault="0035583A" w:rsidP="00AD4D23">
      <w:pPr>
        <w:jc w:val="both"/>
      </w:pPr>
    </w:p>
    <w:p w:rsidR="0035583A" w:rsidRDefault="0035583A" w:rsidP="00AD4D23">
      <w:pPr>
        <w:jc w:val="both"/>
      </w:pPr>
    </w:p>
    <w:p w:rsidR="0035583A" w:rsidRPr="0035583A" w:rsidRDefault="0035583A" w:rsidP="0035583A">
      <w:pPr>
        <w:jc w:val="both"/>
      </w:pPr>
      <w:r w:rsidRPr="0035583A">
        <w:rPr>
          <w:b/>
        </w:rPr>
        <w:t>Suggestions for other MAC members:</w:t>
      </w:r>
      <w:r>
        <w:rPr>
          <w:b/>
        </w:rPr>
        <w:t xml:space="preserve"> </w:t>
      </w:r>
      <w:r w:rsidRPr="0035583A">
        <w:t>(</w:t>
      </w:r>
      <w:r>
        <w:t>I left this here since we discussed MAC membership, who would be best to cover ID’s?)</w:t>
      </w:r>
    </w:p>
    <w:p w:rsidR="0035583A" w:rsidRPr="00BF03E0" w:rsidRDefault="0035583A" w:rsidP="0035583A">
      <w:pPr>
        <w:jc w:val="both"/>
        <w:rPr>
          <w:lang w:val="de-DE"/>
          <w:rPrChange w:id="378" w:author="Kuske" w:date="2016-05-29T11:32:00Z">
            <w:rPr/>
          </w:rPrChange>
        </w:rPr>
      </w:pPr>
      <w:r w:rsidRPr="00BF03E0">
        <w:rPr>
          <w:lang w:val="de-DE"/>
          <w:rPrChange w:id="379" w:author="Kuske" w:date="2016-05-29T11:32:00Z">
            <w:rPr/>
          </w:rPrChange>
        </w:rPr>
        <w:t>Francis Perez, ALBA</w:t>
      </w:r>
    </w:p>
    <w:p w:rsidR="0035583A" w:rsidRPr="00BF03E0" w:rsidRDefault="0035583A" w:rsidP="0035583A">
      <w:pPr>
        <w:jc w:val="both"/>
        <w:rPr>
          <w:lang w:val="de-DE"/>
          <w:rPrChange w:id="380" w:author="Kuske" w:date="2016-05-29T11:32:00Z">
            <w:rPr/>
          </w:rPrChange>
        </w:rPr>
      </w:pPr>
      <w:r w:rsidRPr="00BF03E0">
        <w:rPr>
          <w:lang w:val="de-DE"/>
          <w:rPrChange w:id="381" w:author="Kuske" w:date="2016-05-29T11:32:00Z">
            <w:rPr/>
          </w:rPrChange>
        </w:rPr>
        <w:t>Dave Robin, ALS</w:t>
      </w:r>
    </w:p>
    <w:p w:rsidR="0035583A" w:rsidRPr="00BF03E0" w:rsidRDefault="0035583A" w:rsidP="0035583A">
      <w:pPr>
        <w:jc w:val="both"/>
        <w:rPr>
          <w:lang w:val="de-DE"/>
          <w:rPrChange w:id="382" w:author="Kuske" w:date="2016-05-29T11:32:00Z">
            <w:rPr/>
          </w:rPrChange>
        </w:rPr>
      </w:pPr>
      <w:r w:rsidRPr="00BF03E0">
        <w:rPr>
          <w:lang w:val="de-DE"/>
          <w:rPrChange w:id="383" w:author="Kuske" w:date="2016-05-29T11:32:00Z">
            <w:rPr/>
          </w:rPrChange>
        </w:rPr>
        <w:t>Marco Pedrozzi, (</w:t>
      </w:r>
      <w:ins w:id="384" w:author="Simon C. Leemann" w:date="2016-05-26T18:39:00Z">
        <w:r w:rsidR="00B7539D" w:rsidRPr="00BF03E0">
          <w:rPr>
            <w:lang w:val="de-DE"/>
            <w:rPrChange w:id="385" w:author="Kuske" w:date="2016-05-29T11:32:00Z">
              <w:rPr/>
            </w:rPrChange>
          </w:rPr>
          <w:t>PSI</w:t>
        </w:r>
      </w:ins>
      <w:del w:id="386" w:author="Simon C. Leemann" w:date="2016-05-26T18:39:00Z">
        <w:r w:rsidRPr="00BF03E0" w:rsidDel="00B7539D">
          <w:rPr>
            <w:lang w:val="de-DE"/>
            <w:rPrChange w:id="387" w:author="Kuske" w:date="2016-05-29T11:32:00Z">
              <w:rPr/>
            </w:rPrChange>
          </w:rPr>
          <w:delText>SLS</w:delText>
        </w:r>
      </w:del>
      <w:r w:rsidRPr="00BF03E0">
        <w:rPr>
          <w:lang w:val="de-DE"/>
          <w:rPrChange w:id="388" w:author="Kuske" w:date="2016-05-29T11:32:00Z">
            <w:rPr/>
          </w:rPrChange>
        </w:rPr>
        <w:t xml:space="preserve">), RF </w:t>
      </w:r>
      <w:ins w:id="389" w:author="Simon C. Leemann" w:date="2016-05-26T18:39:00Z">
        <w:r w:rsidR="00B7539D" w:rsidRPr="00BF03E0">
          <w:rPr>
            <w:lang w:val="de-DE"/>
            <w:rPrChange w:id="390" w:author="Kuske" w:date="2016-05-29T11:32:00Z">
              <w:rPr/>
            </w:rPrChange>
          </w:rPr>
          <w:t>expert</w:t>
        </w:r>
      </w:ins>
      <w:del w:id="391" w:author="Simon C. Leemann" w:date="2016-05-26T18:39:00Z">
        <w:r w:rsidRPr="00BF03E0" w:rsidDel="00B7539D">
          <w:rPr>
            <w:lang w:val="de-DE"/>
            <w:rPrChange w:id="392" w:author="Kuske" w:date="2016-05-29T11:32:00Z">
              <w:rPr/>
            </w:rPrChange>
          </w:rPr>
          <w:delText>expert formerly at the Swiss Light Source (I believe now at SwissFEL)</w:delText>
        </w:r>
      </w:del>
    </w:p>
    <w:p w:rsidR="0035583A" w:rsidRPr="00BF03E0" w:rsidRDefault="0035583A" w:rsidP="0035583A">
      <w:pPr>
        <w:jc w:val="both"/>
        <w:rPr>
          <w:lang w:val="de-DE"/>
          <w:rPrChange w:id="393" w:author="Kuske" w:date="2016-05-29T11:32:00Z">
            <w:rPr/>
          </w:rPrChange>
        </w:rPr>
      </w:pPr>
      <w:r w:rsidRPr="00BF03E0">
        <w:rPr>
          <w:lang w:val="de-DE"/>
          <w:rPrChange w:id="394" w:author="Kuske" w:date="2016-05-29T11:32:00Z">
            <w:rPr/>
          </w:rPrChange>
        </w:rPr>
        <w:t>Günther Rehm, (DLS)</w:t>
      </w:r>
    </w:p>
    <w:p w:rsidR="0035583A" w:rsidRPr="00BF03E0" w:rsidRDefault="0035583A" w:rsidP="0035583A">
      <w:pPr>
        <w:jc w:val="both"/>
        <w:rPr>
          <w:lang w:val="de-DE"/>
          <w:rPrChange w:id="395" w:author="Kuske" w:date="2016-05-29T11:32:00Z">
            <w:rPr/>
          </w:rPrChange>
        </w:rPr>
      </w:pPr>
      <w:r w:rsidRPr="00BF03E0">
        <w:rPr>
          <w:lang w:val="de-DE"/>
          <w:rPrChange w:id="396" w:author="Kuske" w:date="2016-05-29T11:32:00Z">
            <w:rPr/>
          </w:rPrChange>
        </w:rPr>
        <w:t>Glenn Decker (APS)</w:t>
      </w:r>
    </w:p>
    <w:p w:rsidR="0035583A" w:rsidRPr="00BF03E0" w:rsidRDefault="0035583A" w:rsidP="0035583A">
      <w:pPr>
        <w:jc w:val="both"/>
        <w:rPr>
          <w:lang w:val="de-DE"/>
          <w:rPrChange w:id="397" w:author="Kuske" w:date="2016-05-29T11:32:00Z">
            <w:rPr/>
          </w:rPrChange>
        </w:rPr>
      </w:pPr>
      <w:r w:rsidRPr="00BF03E0">
        <w:rPr>
          <w:lang w:val="de-DE"/>
          <w:rPrChange w:id="398" w:author="Kuske" w:date="2016-05-29T11:32:00Z">
            <w:rPr/>
          </w:rPrChange>
        </w:rPr>
        <w:t>Nick Sereno (APS)</w:t>
      </w:r>
    </w:p>
    <w:p w:rsidR="0035583A" w:rsidRPr="00BF03E0" w:rsidRDefault="0035583A" w:rsidP="0035583A">
      <w:pPr>
        <w:jc w:val="both"/>
        <w:rPr>
          <w:lang w:val="de-DE"/>
          <w:rPrChange w:id="399" w:author="Kuske" w:date="2016-05-29T11:32:00Z">
            <w:rPr/>
          </w:rPrChange>
        </w:rPr>
      </w:pPr>
      <w:r w:rsidRPr="00BF03E0">
        <w:rPr>
          <w:lang w:val="de-DE"/>
          <w:rPrChange w:id="400" w:author="Kuske" w:date="2016-05-29T11:32:00Z">
            <w:rPr/>
          </w:rPrChange>
        </w:rPr>
        <w:t>Dave Robin (ALS)</w:t>
      </w:r>
    </w:p>
    <w:p w:rsidR="0035583A" w:rsidRDefault="0035583A" w:rsidP="0035583A">
      <w:pPr>
        <w:jc w:val="both"/>
      </w:pPr>
      <w:r>
        <w:t>Fernando Sannibale (ALS)</w:t>
      </w:r>
    </w:p>
    <w:p w:rsidR="0035583A" w:rsidRDefault="0035583A" w:rsidP="0035583A">
      <w:pPr>
        <w:jc w:val="both"/>
      </w:pPr>
      <w:r>
        <w:t xml:space="preserve">Riccardo </w:t>
      </w:r>
      <w:proofErr w:type="spellStart"/>
      <w:r>
        <w:t>Bartolini</w:t>
      </w:r>
      <w:proofErr w:type="spellEnd"/>
      <w:r>
        <w:t xml:space="preserve"> (Diamond)</w:t>
      </w:r>
    </w:p>
    <w:sectPr w:rsidR="0035583A" w:rsidSect="0006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47603"/>
    <w:multiLevelType w:val="hybridMultilevel"/>
    <w:tmpl w:val="28F6B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7626F1"/>
    <w:multiLevelType w:val="hybridMultilevel"/>
    <w:tmpl w:val="7006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F6039"/>
    <w:multiLevelType w:val="hybridMultilevel"/>
    <w:tmpl w:val="4AC8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F3C63"/>
    <w:multiLevelType w:val="hybridMultilevel"/>
    <w:tmpl w:val="B846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82167"/>
    <w:multiLevelType w:val="hybridMultilevel"/>
    <w:tmpl w:val="6856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45CEB"/>
    <w:multiLevelType w:val="hybridMultilevel"/>
    <w:tmpl w:val="66FAE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FE1759"/>
    <w:multiLevelType w:val="hybridMultilevel"/>
    <w:tmpl w:val="C0425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6866FEC"/>
    <w:multiLevelType w:val="hybridMultilevel"/>
    <w:tmpl w:val="17649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CB64EF"/>
    <w:multiLevelType w:val="hybridMultilevel"/>
    <w:tmpl w:val="F2C63BBE"/>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4BEE357A"/>
    <w:multiLevelType w:val="hybridMultilevel"/>
    <w:tmpl w:val="7DCEE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ECE69F9"/>
    <w:multiLevelType w:val="hybridMultilevel"/>
    <w:tmpl w:val="957C1FA2"/>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151DA2"/>
    <w:multiLevelType w:val="hybridMultilevel"/>
    <w:tmpl w:val="F460C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3F33CA"/>
    <w:multiLevelType w:val="hybridMultilevel"/>
    <w:tmpl w:val="F0E06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A135A16"/>
    <w:multiLevelType w:val="hybridMultilevel"/>
    <w:tmpl w:val="7E2CE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A1F1C5B"/>
    <w:multiLevelType w:val="hybridMultilevel"/>
    <w:tmpl w:val="08B8F77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5ABD5499"/>
    <w:multiLevelType w:val="hybridMultilevel"/>
    <w:tmpl w:val="6E6EDD7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AE786B"/>
    <w:multiLevelType w:val="hybridMultilevel"/>
    <w:tmpl w:val="E5207F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F607A68"/>
    <w:multiLevelType w:val="hybridMultilevel"/>
    <w:tmpl w:val="6254A4A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13722D2"/>
    <w:multiLevelType w:val="hybridMultilevel"/>
    <w:tmpl w:val="2AB02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453DB2"/>
    <w:multiLevelType w:val="hybridMultilevel"/>
    <w:tmpl w:val="2D509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8D60E4"/>
    <w:multiLevelType w:val="hybridMultilevel"/>
    <w:tmpl w:val="AF0256A2"/>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30731EB"/>
    <w:multiLevelType w:val="hybridMultilevel"/>
    <w:tmpl w:val="68D2E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62C358D"/>
    <w:multiLevelType w:val="hybridMultilevel"/>
    <w:tmpl w:val="604E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22"/>
  </w:num>
  <w:num w:numId="4">
    <w:abstractNumId w:val="12"/>
  </w:num>
  <w:num w:numId="5">
    <w:abstractNumId w:val="5"/>
  </w:num>
  <w:num w:numId="6">
    <w:abstractNumId w:val="11"/>
  </w:num>
  <w:num w:numId="7">
    <w:abstractNumId w:val="19"/>
  </w:num>
  <w:num w:numId="8">
    <w:abstractNumId w:val="18"/>
  </w:num>
  <w:num w:numId="9">
    <w:abstractNumId w:val="17"/>
  </w:num>
  <w:num w:numId="10">
    <w:abstractNumId w:val="10"/>
  </w:num>
  <w:num w:numId="11">
    <w:abstractNumId w:val="8"/>
  </w:num>
  <w:num w:numId="12">
    <w:abstractNumId w:val="14"/>
  </w:num>
  <w:num w:numId="13">
    <w:abstractNumId w:val="15"/>
  </w:num>
  <w:num w:numId="14">
    <w:abstractNumId w:val="20"/>
  </w:num>
  <w:num w:numId="15">
    <w:abstractNumId w:val="6"/>
  </w:num>
  <w:num w:numId="16">
    <w:abstractNumId w:val="13"/>
  </w:num>
  <w:num w:numId="17">
    <w:abstractNumId w:val="9"/>
  </w:num>
  <w:num w:numId="18">
    <w:abstractNumId w:val="16"/>
  </w:num>
  <w:num w:numId="19">
    <w:abstractNumId w:val="21"/>
  </w:num>
  <w:num w:numId="20">
    <w:abstractNumId w:val="0"/>
  </w:num>
  <w:num w:numId="21">
    <w:abstractNumId w:val="4"/>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0E1"/>
    <w:rsid w:val="00011936"/>
    <w:rsid w:val="000179C6"/>
    <w:rsid w:val="00020C15"/>
    <w:rsid w:val="00040627"/>
    <w:rsid w:val="00065B09"/>
    <w:rsid w:val="00066376"/>
    <w:rsid w:val="00066AEC"/>
    <w:rsid w:val="00070BA8"/>
    <w:rsid w:val="00074D2F"/>
    <w:rsid w:val="00093C3B"/>
    <w:rsid w:val="000A03B7"/>
    <w:rsid w:val="000A612A"/>
    <w:rsid w:val="000B0F34"/>
    <w:rsid w:val="000B7243"/>
    <w:rsid w:val="00126C6E"/>
    <w:rsid w:val="00130140"/>
    <w:rsid w:val="00135BCA"/>
    <w:rsid w:val="00137951"/>
    <w:rsid w:val="00145E3D"/>
    <w:rsid w:val="001474CE"/>
    <w:rsid w:val="00153428"/>
    <w:rsid w:val="001614AB"/>
    <w:rsid w:val="00193CDE"/>
    <w:rsid w:val="001976F6"/>
    <w:rsid w:val="001A0BBA"/>
    <w:rsid w:val="001A6AD0"/>
    <w:rsid w:val="001B7049"/>
    <w:rsid w:val="001D3385"/>
    <w:rsid w:val="001D3D52"/>
    <w:rsid w:val="001D4624"/>
    <w:rsid w:val="001E0513"/>
    <w:rsid w:val="001F6059"/>
    <w:rsid w:val="001F63B8"/>
    <w:rsid w:val="002007A8"/>
    <w:rsid w:val="00204B3C"/>
    <w:rsid w:val="002059E0"/>
    <w:rsid w:val="00216E8E"/>
    <w:rsid w:val="00222B70"/>
    <w:rsid w:val="00237358"/>
    <w:rsid w:val="00242CF3"/>
    <w:rsid w:val="002465B5"/>
    <w:rsid w:val="002513F2"/>
    <w:rsid w:val="00267CD6"/>
    <w:rsid w:val="00267FBC"/>
    <w:rsid w:val="00280822"/>
    <w:rsid w:val="002862E6"/>
    <w:rsid w:val="00291526"/>
    <w:rsid w:val="00295F09"/>
    <w:rsid w:val="002B7BC8"/>
    <w:rsid w:val="002C3F0B"/>
    <w:rsid w:val="002C403E"/>
    <w:rsid w:val="002E27B2"/>
    <w:rsid w:val="002F0554"/>
    <w:rsid w:val="00313F02"/>
    <w:rsid w:val="00315D62"/>
    <w:rsid w:val="003215FB"/>
    <w:rsid w:val="003310C2"/>
    <w:rsid w:val="0035583A"/>
    <w:rsid w:val="0036168B"/>
    <w:rsid w:val="003656DB"/>
    <w:rsid w:val="003838DA"/>
    <w:rsid w:val="00394469"/>
    <w:rsid w:val="003B5F19"/>
    <w:rsid w:val="003F271A"/>
    <w:rsid w:val="00422731"/>
    <w:rsid w:val="00464369"/>
    <w:rsid w:val="0047214C"/>
    <w:rsid w:val="0047778C"/>
    <w:rsid w:val="00485E28"/>
    <w:rsid w:val="004B09D8"/>
    <w:rsid w:val="004B199D"/>
    <w:rsid w:val="004C12C2"/>
    <w:rsid w:val="004C4FD3"/>
    <w:rsid w:val="004C66FC"/>
    <w:rsid w:val="004F282A"/>
    <w:rsid w:val="00501214"/>
    <w:rsid w:val="005211B5"/>
    <w:rsid w:val="005354B8"/>
    <w:rsid w:val="0053687B"/>
    <w:rsid w:val="00537D2D"/>
    <w:rsid w:val="00544CEF"/>
    <w:rsid w:val="00546D56"/>
    <w:rsid w:val="0056057A"/>
    <w:rsid w:val="0056710C"/>
    <w:rsid w:val="00587CDE"/>
    <w:rsid w:val="005A011A"/>
    <w:rsid w:val="005A0D2A"/>
    <w:rsid w:val="005B7A77"/>
    <w:rsid w:val="005D4026"/>
    <w:rsid w:val="005D7CD4"/>
    <w:rsid w:val="005E287A"/>
    <w:rsid w:val="005F0255"/>
    <w:rsid w:val="005F3D95"/>
    <w:rsid w:val="005F418A"/>
    <w:rsid w:val="005F60A4"/>
    <w:rsid w:val="00603A31"/>
    <w:rsid w:val="00633830"/>
    <w:rsid w:val="0063386C"/>
    <w:rsid w:val="00644198"/>
    <w:rsid w:val="006556F3"/>
    <w:rsid w:val="0066063E"/>
    <w:rsid w:val="00660FC1"/>
    <w:rsid w:val="006717BA"/>
    <w:rsid w:val="00695EBA"/>
    <w:rsid w:val="006A434B"/>
    <w:rsid w:val="006A72C5"/>
    <w:rsid w:val="006E4C9D"/>
    <w:rsid w:val="006F1F3B"/>
    <w:rsid w:val="007152CE"/>
    <w:rsid w:val="007234E4"/>
    <w:rsid w:val="00727BFB"/>
    <w:rsid w:val="00735869"/>
    <w:rsid w:val="007368F4"/>
    <w:rsid w:val="00742CB0"/>
    <w:rsid w:val="00745CA3"/>
    <w:rsid w:val="00746B19"/>
    <w:rsid w:val="00753657"/>
    <w:rsid w:val="00763FB9"/>
    <w:rsid w:val="007647A7"/>
    <w:rsid w:val="00766369"/>
    <w:rsid w:val="007956D9"/>
    <w:rsid w:val="007A1A46"/>
    <w:rsid w:val="007B2FA4"/>
    <w:rsid w:val="007C1C03"/>
    <w:rsid w:val="007C4AC7"/>
    <w:rsid w:val="007D3D5A"/>
    <w:rsid w:val="007E152E"/>
    <w:rsid w:val="008168EC"/>
    <w:rsid w:val="008340E1"/>
    <w:rsid w:val="0084013E"/>
    <w:rsid w:val="00866143"/>
    <w:rsid w:val="00880CCD"/>
    <w:rsid w:val="00893E48"/>
    <w:rsid w:val="008B1220"/>
    <w:rsid w:val="008B46BC"/>
    <w:rsid w:val="008C3671"/>
    <w:rsid w:val="008D28FF"/>
    <w:rsid w:val="008E231E"/>
    <w:rsid w:val="008E4D5C"/>
    <w:rsid w:val="00904A9A"/>
    <w:rsid w:val="00925E0E"/>
    <w:rsid w:val="009473FC"/>
    <w:rsid w:val="009753D0"/>
    <w:rsid w:val="0098008A"/>
    <w:rsid w:val="0098059A"/>
    <w:rsid w:val="00991EE8"/>
    <w:rsid w:val="009C0BF4"/>
    <w:rsid w:val="009C26D0"/>
    <w:rsid w:val="009C3F26"/>
    <w:rsid w:val="009D0E82"/>
    <w:rsid w:val="009E6B98"/>
    <w:rsid w:val="009F56BF"/>
    <w:rsid w:val="009F5728"/>
    <w:rsid w:val="00A152A4"/>
    <w:rsid w:val="00A17E99"/>
    <w:rsid w:val="00A21B91"/>
    <w:rsid w:val="00A42EEE"/>
    <w:rsid w:val="00A43FF4"/>
    <w:rsid w:val="00A5170C"/>
    <w:rsid w:val="00A60D60"/>
    <w:rsid w:val="00A775D8"/>
    <w:rsid w:val="00A84B8F"/>
    <w:rsid w:val="00AD2730"/>
    <w:rsid w:val="00AD4D23"/>
    <w:rsid w:val="00AE6B59"/>
    <w:rsid w:val="00AE78C7"/>
    <w:rsid w:val="00B059C8"/>
    <w:rsid w:val="00B14E16"/>
    <w:rsid w:val="00B17EF5"/>
    <w:rsid w:val="00B369A0"/>
    <w:rsid w:val="00B41D33"/>
    <w:rsid w:val="00B42F35"/>
    <w:rsid w:val="00B44B0D"/>
    <w:rsid w:val="00B532B4"/>
    <w:rsid w:val="00B7539D"/>
    <w:rsid w:val="00BA1935"/>
    <w:rsid w:val="00BF03E0"/>
    <w:rsid w:val="00C027EE"/>
    <w:rsid w:val="00C127D8"/>
    <w:rsid w:val="00C22557"/>
    <w:rsid w:val="00C22B55"/>
    <w:rsid w:val="00C3030B"/>
    <w:rsid w:val="00C34BE7"/>
    <w:rsid w:val="00C35D97"/>
    <w:rsid w:val="00C37866"/>
    <w:rsid w:val="00C7515C"/>
    <w:rsid w:val="00C859C6"/>
    <w:rsid w:val="00C90944"/>
    <w:rsid w:val="00C911B9"/>
    <w:rsid w:val="00CB639F"/>
    <w:rsid w:val="00CB69D7"/>
    <w:rsid w:val="00CD6DD1"/>
    <w:rsid w:val="00CE20CA"/>
    <w:rsid w:val="00CF1C34"/>
    <w:rsid w:val="00D07EC5"/>
    <w:rsid w:val="00D128A0"/>
    <w:rsid w:val="00D13F1C"/>
    <w:rsid w:val="00D15288"/>
    <w:rsid w:val="00D24B3F"/>
    <w:rsid w:val="00D40DA8"/>
    <w:rsid w:val="00D57D32"/>
    <w:rsid w:val="00D63E19"/>
    <w:rsid w:val="00D65CEF"/>
    <w:rsid w:val="00D70E7E"/>
    <w:rsid w:val="00D8089C"/>
    <w:rsid w:val="00D831E7"/>
    <w:rsid w:val="00D919F5"/>
    <w:rsid w:val="00D9708D"/>
    <w:rsid w:val="00DA65E9"/>
    <w:rsid w:val="00DC7DB0"/>
    <w:rsid w:val="00E129A9"/>
    <w:rsid w:val="00E1329C"/>
    <w:rsid w:val="00E1507B"/>
    <w:rsid w:val="00E42609"/>
    <w:rsid w:val="00E55C68"/>
    <w:rsid w:val="00E571F3"/>
    <w:rsid w:val="00E57505"/>
    <w:rsid w:val="00E61397"/>
    <w:rsid w:val="00E74D06"/>
    <w:rsid w:val="00E81A35"/>
    <w:rsid w:val="00E877A8"/>
    <w:rsid w:val="00EA5A23"/>
    <w:rsid w:val="00EB1B75"/>
    <w:rsid w:val="00EB1DA2"/>
    <w:rsid w:val="00EB3097"/>
    <w:rsid w:val="00ED0E23"/>
    <w:rsid w:val="00EE4BF7"/>
    <w:rsid w:val="00EF2C2F"/>
    <w:rsid w:val="00F05780"/>
    <w:rsid w:val="00F07D21"/>
    <w:rsid w:val="00F538CF"/>
    <w:rsid w:val="00F60DAC"/>
    <w:rsid w:val="00F63EC9"/>
    <w:rsid w:val="00F67A04"/>
    <w:rsid w:val="00F77C93"/>
    <w:rsid w:val="00F96727"/>
    <w:rsid w:val="00FA4C2A"/>
    <w:rsid w:val="00FB750E"/>
    <w:rsid w:val="00FD292D"/>
    <w:rsid w:val="00FE35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83A"/>
  </w:style>
  <w:style w:type="paragraph" w:styleId="Heading1">
    <w:name w:val="heading 1"/>
    <w:basedOn w:val="Normal"/>
    <w:next w:val="Normal"/>
    <w:link w:val="Heading1Char"/>
    <w:uiPriority w:val="9"/>
    <w:qFormat/>
    <w:rsid w:val="00AD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D60"/>
    <w:pPr>
      <w:ind w:left="720"/>
      <w:contextualSpacing/>
    </w:pPr>
    <w:rPr>
      <w:lang w:val="en-US"/>
    </w:rPr>
  </w:style>
  <w:style w:type="paragraph" w:styleId="Title">
    <w:name w:val="Title"/>
    <w:basedOn w:val="Normal"/>
    <w:next w:val="Normal"/>
    <w:link w:val="TitleChar"/>
    <w:uiPriority w:val="10"/>
    <w:qFormat/>
    <w:rsid w:val="00AD4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D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4D2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C9"/>
    <w:rPr>
      <w:rFonts w:ascii="Tahoma" w:hAnsi="Tahoma" w:cs="Tahoma"/>
      <w:sz w:val="16"/>
      <w:szCs w:val="16"/>
    </w:rPr>
  </w:style>
  <w:style w:type="paragraph" w:styleId="Revision">
    <w:name w:val="Revision"/>
    <w:hidden/>
    <w:uiPriority w:val="99"/>
    <w:semiHidden/>
    <w:rsid w:val="004777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83A"/>
  </w:style>
  <w:style w:type="paragraph" w:styleId="Heading1">
    <w:name w:val="heading 1"/>
    <w:basedOn w:val="Normal"/>
    <w:next w:val="Normal"/>
    <w:link w:val="Heading1Char"/>
    <w:uiPriority w:val="9"/>
    <w:qFormat/>
    <w:rsid w:val="00AD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D60"/>
    <w:pPr>
      <w:ind w:left="720"/>
      <w:contextualSpacing/>
    </w:pPr>
    <w:rPr>
      <w:lang w:val="en-US"/>
    </w:rPr>
  </w:style>
  <w:style w:type="paragraph" w:styleId="Title">
    <w:name w:val="Title"/>
    <w:basedOn w:val="Normal"/>
    <w:next w:val="Normal"/>
    <w:link w:val="TitleChar"/>
    <w:uiPriority w:val="10"/>
    <w:qFormat/>
    <w:rsid w:val="00AD4D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D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4D2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C9"/>
    <w:rPr>
      <w:rFonts w:ascii="Tahoma" w:hAnsi="Tahoma" w:cs="Tahoma"/>
      <w:sz w:val="16"/>
      <w:szCs w:val="16"/>
    </w:rPr>
  </w:style>
  <w:style w:type="paragraph" w:styleId="Revision">
    <w:name w:val="Revision"/>
    <w:hidden/>
    <w:uiPriority w:val="99"/>
    <w:semiHidden/>
    <w:rsid w:val="004777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396194">
      <w:bodyDiv w:val="1"/>
      <w:marLeft w:val="0"/>
      <w:marRight w:val="0"/>
      <w:marTop w:val="0"/>
      <w:marBottom w:val="0"/>
      <w:divBdr>
        <w:top w:val="none" w:sz="0" w:space="0" w:color="auto"/>
        <w:left w:val="none" w:sz="0" w:space="0" w:color="auto"/>
        <w:bottom w:val="none" w:sz="0" w:space="0" w:color="auto"/>
        <w:right w:val="none" w:sz="0" w:space="0" w:color="auto"/>
      </w:divBdr>
    </w:div>
    <w:div w:id="782963192">
      <w:bodyDiv w:val="1"/>
      <w:marLeft w:val="0"/>
      <w:marRight w:val="0"/>
      <w:marTop w:val="0"/>
      <w:marBottom w:val="0"/>
      <w:divBdr>
        <w:top w:val="none" w:sz="0" w:space="0" w:color="auto"/>
        <w:left w:val="none" w:sz="0" w:space="0" w:color="auto"/>
        <w:bottom w:val="none" w:sz="0" w:space="0" w:color="auto"/>
        <w:right w:val="none" w:sz="0" w:space="0" w:color="auto"/>
      </w:divBdr>
    </w:div>
    <w:div w:id="1853839290">
      <w:bodyDiv w:val="1"/>
      <w:marLeft w:val="0"/>
      <w:marRight w:val="0"/>
      <w:marTop w:val="0"/>
      <w:marBottom w:val="0"/>
      <w:divBdr>
        <w:top w:val="none" w:sz="0" w:space="0" w:color="auto"/>
        <w:left w:val="none" w:sz="0" w:space="0" w:color="auto"/>
        <w:bottom w:val="none" w:sz="0" w:space="0" w:color="auto"/>
        <w:right w:val="none" w:sz="0" w:space="0" w:color="auto"/>
      </w:divBdr>
    </w:div>
    <w:div w:id="1991204917">
      <w:bodyDiv w:val="1"/>
      <w:marLeft w:val="0"/>
      <w:marRight w:val="0"/>
      <w:marTop w:val="0"/>
      <w:marBottom w:val="0"/>
      <w:divBdr>
        <w:top w:val="none" w:sz="0" w:space="0" w:color="auto"/>
        <w:left w:val="none" w:sz="0" w:space="0" w:color="auto"/>
        <w:bottom w:val="none" w:sz="0" w:space="0" w:color="auto"/>
        <w:right w:val="none" w:sz="0" w:space="0" w:color="auto"/>
      </w:divBdr>
    </w:div>
    <w:div w:id="2016767552">
      <w:bodyDiv w:val="1"/>
      <w:marLeft w:val="0"/>
      <w:marRight w:val="0"/>
      <w:marTop w:val="0"/>
      <w:marBottom w:val="0"/>
      <w:divBdr>
        <w:top w:val="none" w:sz="0" w:space="0" w:color="auto"/>
        <w:left w:val="none" w:sz="0" w:space="0" w:color="auto"/>
        <w:bottom w:val="none" w:sz="0" w:space="0" w:color="auto"/>
        <w:right w:val="none" w:sz="0" w:space="0" w:color="auto"/>
      </w:divBdr>
    </w:div>
    <w:div w:id="20459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2354</Words>
  <Characters>13424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leblang</dc:creator>
  <cp:lastModifiedBy>Robert Hettel</cp:lastModifiedBy>
  <cp:revision>4</cp:revision>
  <cp:lastPrinted>2015-07-27T00:24:00Z</cp:lastPrinted>
  <dcterms:created xsi:type="dcterms:W3CDTF">2016-05-31T16:53:00Z</dcterms:created>
  <dcterms:modified xsi:type="dcterms:W3CDTF">2016-05-31T17:54:00Z</dcterms:modified>
</cp:coreProperties>
</file>