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812" w:type="pct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1"/>
        <w:gridCol w:w="8550"/>
      </w:tblGrid>
      <w:tr w:rsidR="00BE428E" w:rsidRPr="003C6FF8" w14:paraId="3843824E" w14:textId="77777777" w:rsidTr="00972120">
        <w:trPr>
          <w:trHeight w:val="290"/>
        </w:trPr>
        <w:tc>
          <w:tcPr>
            <w:tcW w:w="10632" w:type="dxa"/>
            <w:gridSpan w:val="2"/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807CE1" w14:textId="0AEAB752" w:rsidR="00BE428E" w:rsidRPr="003C6FF8" w:rsidRDefault="00BE428E" w:rsidP="00BE428E">
            <w:pPr>
              <w:pStyle w:val="BodyText"/>
              <w:spacing w:before="0" w:after="0"/>
              <w:jc w:val="center"/>
              <w:rPr>
                <w:rFonts w:asciiTheme="majorHAnsi" w:hAnsiTheme="majorHAnsi"/>
                <w:lang w:val="en-US" w:eastAsia="en-US"/>
              </w:rPr>
            </w:pPr>
            <w:r w:rsidRPr="003C6FF8">
              <w:rPr>
                <w:rFonts w:asciiTheme="majorHAnsi" w:hAnsiTheme="majorHAnsi"/>
                <w:b/>
                <w:bCs/>
                <w:color w:val="auto"/>
                <w:lang w:val="en-US" w:eastAsia="en-US"/>
              </w:rPr>
              <w:t xml:space="preserve">HERE LOCATION PLATFORM – </w:t>
            </w:r>
            <w:r w:rsidRPr="003C6FF8">
              <w:rPr>
                <w:rFonts w:asciiTheme="majorHAnsi" w:hAnsiTheme="majorHAnsi"/>
                <w:b/>
                <w:bCs/>
                <w:color w:val="auto"/>
              </w:rPr>
              <w:t xml:space="preserve">LICENSE SUPPLEMENT FOR </w:t>
            </w:r>
            <w:r w:rsidRPr="003C6FF8">
              <w:rPr>
                <w:rFonts w:asciiTheme="majorHAnsi" w:hAnsiTheme="majorHAnsi"/>
                <w:b/>
                <w:bCs/>
                <w:color w:val="auto"/>
                <w:lang w:val="en-US"/>
              </w:rPr>
              <w:t xml:space="preserve">ENTERPRISE </w:t>
            </w:r>
            <w:r w:rsidRPr="003C6FF8">
              <w:rPr>
                <w:rFonts w:asciiTheme="majorHAnsi" w:hAnsiTheme="majorHAnsi"/>
                <w:b/>
                <w:bCs/>
                <w:color w:val="auto"/>
              </w:rPr>
              <w:t>CUSTOMERS</w:t>
            </w:r>
          </w:p>
        </w:tc>
      </w:tr>
      <w:tr w:rsidR="00BE428E" w:rsidRPr="003C6FF8" w14:paraId="6314E5AF" w14:textId="77777777" w:rsidTr="00972120">
        <w:trPr>
          <w:trHeight w:val="290"/>
        </w:trPr>
        <w:tc>
          <w:tcPr>
            <w:tcW w:w="179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EAB784" w14:textId="77777777" w:rsidR="00BE428E" w:rsidRPr="003C6FF8" w:rsidRDefault="00313FFB" w:rsidP="00972120">
            <w:pPr>
              <w:pStyle w:val="BodyText"/>
              <w:spacing w:before="0" w:after="0"/>
              <w:jc w:val="left"/>
              <w:rPr>
                <w:rFonts w:asciiTheme="majorHAnsi" w:hAnsiTheme="majorHAnsi"/>
                <w:color w:val="auto"/>
                <w:lang w:eastAsia="en-US"/>
              </w:rPr>
            </w:pPr>
            <w:r w:rsidRPr="003C6FF8">
              <w:rPr>
                <w:rFonts w:asciiTheme="majorHAnsi" w:hAnsiTheme="majorHAnsi"/>
                <w:b/>
                <w:bCs/>
                <w:color w:val="auto"/>
                <w:lang w:eastAsia="en-US"/>
              </w:rPr>
              <w:t>Parties</w:t>
            </w:r>
          </w:p>
        </w:tc>
        <w:tc>
          <w:tcPr>
            <w:tcW w:w="884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EF9E1" w14:textId="707FEA24" w:rsidR="00BE428E" w:rsidRPr="003C6FF8" w:rsidRDefault="004A286D" w:rsidP="0069350E">
            <w:pPr>
              <w:pStyle w:val="BodyText"/>
              <w:spacing w:before="0" w:after="0"/>
              <w:jc w:val="left"/>
              <w:rPr>
                <w:rFonts w:asciiTheme="majorHAnsi" w:hAnsiTheme="majorHAnsi"/>
                <w:color w:val="auto"/>
                <w:lang w:eastAsia="en-US"/>
              </w:rPr>
            </w:pPr>
            <w:sdt>
              <w:sdtPr>
                <w:rPr>
                  <w:rFonts w:asciiTheme="majorHAnsi" w:hAnsiTheme="majorHAnsi"/>
                  <w:color w:val="auto"/>
                  <w:lang w:val="en-GB" w:eastAsia="en-US"/>
                </w:rPr>
                <w:tag w:val="1"/>
                <w:id w:val="-457873848"/>
                <w:lock w:val="sdtLocked"/>
                <w:placeholder>
                  <w:docPart w:val="3211D6E1B5D04E8BB5D588DE03C98D61"/>
                </w:placeholder>
                <w:text/>
              </w:sdtPr>
              <w:sdtEndPr/>
              <w:sdtContent>
                <w:proofErr w:type="spellStart"/>
                <w:ins w:id="0" w:author="Pinheiro, Ricardo Tiago (Nokia-LC/SaoPaulo)" w:date="2016-04-01T17:33:00Z">
                  <w:r w:rsidR="000F7BC5">
                    <w:rPr>
                      <w:rFonts w:asciiTheme="majorHAnsi" w:hAnsiTheme="majorHAnsi"/>
                      <w:color w:val="auto"/>
                      <w:lang w:val="en-GB" w:eastAsia="en-US"/>
                    </w:rPr>
                    <w:t>Indra</w:t>
                  </w:r>
                </w:ins>
                <w:proofErr w:type="spellEnd"/>
              </w:sdtContent>
            </w:sdt>
            <w:r w:rsidR="00623955" w:rsidRPr="003C6FF8">
              <w:rPr>
                <w:rFonts w:asciiTheme="majorHAnsi" w:hAnsiTheme="majorHAnsi"/>
                <w:color w:val="auto"/>
                <w:lang w:val="en-GB" w:eastAsia="en-US"/>
              </w:rPr>
              <w:t xml:space="preserve">  (“</w:t>
            </w:r>
            <w:r w:rsidR="00623955" w:rsidRPr="003C6FF8">
              <w:rPr>
                <w:rFonts w:asciiTheme="majorHAnsi" w:hAnsiTheme="majorHAnsi"/>
                <w:b/>
                <w:bCs/>
                <w:color w:val="auto"/>
                <w:lang w:val="en-GB" w:eastAsia="en-US"/>
              </w:rPr>
              <w:t>Customer</w:t>
            </w:r>
            <w:r w:rsidR="00623955" w:rsidRPr="003C6FF8">
              <w:rPr>
                <w:rFonts w:asciiTheme="majorHAnsi" w:hAnsiTheme="majorHAnsi"/>
                <w:color w:val="auto"/>
                <w:lang w:val="en-GB" w:eastAsia="en-US"/>
              </w:rPr>
              <w:t xml:space="preserve">”) </w:t>
            </w:r>
            <w:proofErr w:type="spellStart"/>
            <w:ins w:id="1" w:author="Pinheiro, Ricardo Tiago (Nokia-LC/SaoPaulo)" w:date="2016-04-01T17:52:00Z">
              <w:r w:rsidR="0069350E" w:rsidRPr="0069350E">
                <w:rPr>
                  <w:rFonts w:asciiTheme="majorHAnsi" w:hAnsiTheme="majorHAnsi"/>
                  <w:color w:val="auto"/>
                  <w:lang w:val="en-GB" w:eastAsia="en-US"/>
                </w:rPr>
                <w:t>Rua</w:t>
              </w:r>
              <w:proofErr w:type="spellEnd"/>
              <w:r w:rsidR="0069350E" w:rsidRPr="0069350E">
                <w:rPr>
                  <w:rFonts w:asciiTheme="majorHAnsi" w:hAnsiTheme="majorHAnsi"/>
                  <w:color w:val="auto"/>
                  <w:lang w:val="en-GB" w:eastAsia="en-US"/>
                </w:rPr>
                <w:t xml:space="preserve"> José Rocha </w:t>
              </w:r>
              <w:proofErr w:type="spellStart"/>
              <w:r w:rsidR="0069350E" w:rsidRPr="0069350E">
                <w:rPr>
                  <w:rFonts w:asciiTheme="majorHAnsi" w:hAnsiTheme="majorHAnsi"/>
                  <w:color w:val="auto"/>
                  <w:lang w:val="en-GB" w:eastAsia="en-US"/>
                </w:rPr>
                <w:t>Bonfim</w:t>
              </w:r>
              <w:proofErr w:type="spellEnd"/>
              <w:r w:rsidR="0069350E" w:rsidRPr="0069350E">
                <w:rPr>
                  <w:rFonts w:asciiTheme="majorHAnsi" w:hAnsiTheme="majorHAnsi"/>
                  <w:color w:val="auto"/>
                  <w:lang w:val="en-GB" w:eastAsia="en-US"/>
                </w:rPr>
                <w:t xml:space="preserve">, 214  - Campinas – SP - Brazil </w:t>
              </w:r>
            </w:ins>
            <w:sdt>
              <w:sdtPr>
                <w:rPr>
                  <w:rFonts w:asciiTheme="majorHAnsi" w:hAnsiTheme="majorHAnsi"/>
                  <w:color w:val="auto"/>
                  <w:lang w:val="en-GB" w:eastAsia="en-US"/>
                </w:rPr>
                <w:tag w:val="2"/>
                <w:id w:val="-547915290"/>
                <w:placeholder>
                  <w:docPart w:val="BC0757963727469693C8FD824DF378C2"/>
                </w:placeholder>
              </w:sdtPr>
              <w:sdtEndPr/>
              <w:sdtContent>
                <w:del w:id="2" w:author="Pinheiro, Ricardo Tiago (Nokia-LC/SaoPaulo)" w:date="2016-04-01T17:52:00Z">
                  <w:r w:rsidR="00A322FB" w:rsidRPr="002B0711" w:rsidDel="0069350E">
                    <w:rPr>
                      <w:rStyle w:val="PlaceholderText"/>
                      <w:rFonts w:asciiTheme="majorHAnsi" w:hAnsiTheme="majorHAnsi"/>
                    </w:rPr>
                    <w:delText>Click here to enter registered address</w:delText>
                  </w:r>
                </w:del>
              </w:sdtContent>
            </w:sdt>
            <w:r w:rsidR="00A322FB" w:rsidRPr="003C6FF8">
              <w:rPr>
                <w:rFonts w:asciiTheme="majorHAnsi" w:hAnsiTheme="majorHAnsi"/>
                <w:color w:val="auto"/>
                <w:lang w:val="en-GB" w:eastAsia="en-US"/>
              </w:rPr>
              <w:t xml:space="preserve"> </w:t>
            </w:r>
            <w:r w:rsidR="00623955" w:rsidRPr="003C6FF8">
              <w:rPr>
                <w:rFonts w:asciiTheme="majorHAnsi" w:hAnsiTheme="majorHAnsi"/>
                <w:color w:val="auto"/>
                <w:lang w:val="en-GB" w:eastAsia="en-US"/>
              </w:rPr>
              <w:t>Att</w:t>
            </w:r>
            <w:r w:rsidR="00810055">
              <w:rPr>
                <w:rFonts w:asciiTheme="majorHAnsi" w:hAnsiTheme="majorHAnsi"/>
                <w:color w:val="auto"/>
                <w:lang w:val="en-GB" w:eastAsia="en-US"/>
              </w:rPr>
              <w:t>entio</w:t>
            </w:r>
            <w:r w:rsidR="00623955" w:rsidRPr="003C6FF8">
              <w:rPr>
                <w:rFonts w:asciiTheme="majorHAnsi" w:hAnsiTheme="majorHAnsi"/>
                <w:color w:val="auto"/>
                <w:lang w:val="en-GB" w:eastAsia="en-US"/>
              </w:rPr>
              <w:t xml:space="preserve">n: </w:t>
            </w:r>
            <w:sdt>
              <w:sdtPr>
                <w:rPr>
                  <w:rFonts w:asciiTheme="majorHAnsi" w:hAnsiTheme="majorHAnsi"/>
                  <w:color w:val="auto"/>
                  <w:lang w:val="en-GB" w:eastAsia="en-US"/>
                </w:rPr>
                <w:tag w:val="3"/>
                <w:id w:val="1129207574"/>
                <w:lock w:val="sdtLocked"/>
                <w:placeholder>
                  <w:docPart w:val="7360A8C06AF449DC84E7036356B0190B"/>
                </w:placeholder>
                <w:text/>
              </w:sdtPr>
              <w:sdtEndPr/>
              <w:sdtContent>
                <w:ins w:id="3" w:author="Pinheiro, Ricardo Tiago (Nokia-LC/SaoPaulo)" w:date="2016-04-01T17:35:00Z">
                  <w:r w:rsidR="000F7BC5">
                    <w:rPr>
                      <w:rFonts w:asciiTheme="majorHAnsi" w:hAnsiTheme="majorHAnsi"/>
                      <w:color w:val="auto"/>
                      <w:lang w:val="en-GB" w:eastAsia="en-US"/>
                    </w:rPr>
                    <w:t>Rubens Del Monte</w:t>
                  </w:r>
                </w:ins>
              </w:sdtContent>
            </w:sdt>
            <w:r w:rsidR="00623955" w:rsidRPr="003C6FF8">
              <w:rPr>
                <w:rFonts w:asciiTheme="majorHAnsi" w:hAnsiTheme="majorHAnsi"/>
                <w:color w:val="auto"/>
                <w:lang w:val="en-GB" w:eastAsia="en-US"/>
              </w:rPr>
              <w:t xml:space="preserve"> Phone: </w:t>
            </w:r>
            <w:sdt>
              <w:sdtPr>
                <w:rPr>
                  <w:rFonts w:asciiTheme="majorHAnsi" w:hAnsiTheme="majorHAnsi"/>
                  <w:color w:val="auto"/>
                  <w:lang w:val="en-GB" w:eastAsia="en-US"/>
                </w:rPr>
                <w:tag w:val="4"/>
                <w:id w:val="1167289346"/>
                <w:lock w:val="sdtLocked"/>
                <w:placeholder>
                  <w:docPart w:val="267302F7F0AD4370B19A62FB0F569CF3"/>
                </w:placeholder>
                <w:text/>
              </w:sdtPr>
              <w:sdtEndPr/>
              <w:sdtContent>
                <w:ins w:id="4" w:author="Pinheiro, Ricardo Tiago (Nokia-LC/SaoPaulo)" w:date="2016-04-01T17:35:00Z">
                  <w:r w:rsidR="000F7BC5" w:rsidRPr="000F7BC5">
                    <w:rPr>
                      <w:rFonts w:asciiTheme="majorHAnsi" w:hAnsiTheme="majorHAnsi"/>
                      <w:color w:val="auto"/>
                      <w:lang w:val="en-GB" w:eastAsia="en-US"/>
                    </w:rPr>
                    <w:t>:  +55 19 3709  2609</w:t>
                  </w:r>
                </w:ins>
              </w:sdtContent>
            </w:sdt>
            <w:r w:rsidR="00623955" w:rsidRPr="003C6FF8">
              <w:rPr>
                <w:rFonts w:asciiTheme="majorHAnsi" w:hAnsiTheme="majorHAnsi"/>
                <w:color w:val="auto"/>
                <w:lang w:val="en-GB" w:eastAsia="en-US"/>
              </w:rPr>
              <w:t xml:space="preserve">   Fax: </w:t>
            </w:r>
            <w:sdt>
              <w:sdtPr>
                <w:rPr>
                  <w:rFonts w:asciiTheme="majorHAnsi" w:hAnsiTheme="majorHAnsi"/>
                  <w:color w:val="auto"/>
                  <w:lang w:val="en-GB" w:eastAsia="en-US"/>
                </w:rPr>
                <w:tag w:val="5"/>
                <w:id w:val="-508528629"/>
                <w:lock w:val="sdtLocked"/>
                <w:placeholder>
                  <w:docPart w:val="B1495504BB494C329941B52D3314A542"/>
                </w:placeholder>
                <w:text/>
              </w:sdtPr>
              <w:sdtEndPr/>
              <w:sdtContent>
                <w:ins w:id="5" w:author="Pinheiro, Ricardo Tiago (Nokia-LC/SaoPaulo)" w:date="2016-04-01T17:36:00Z">
                  <w:r w:rsidR="000F7BC5">
                    <w:rPr>
                      <w:rFonts w:asciiTheme="majorHAnsi" w:hAnsiTheme="majorHAnsi"/>
                      <w:color w:val="auto"/>
                      <w:lang w:val="en-GB" w:eastAsia="en-US"/>
                    </w:rPr>
                    <w:t>:  +55 19 3709  2606</w:t>
                  </w:r>
                </w:ins>
              </w:sdtContent>
            </w:sdt>
            <w:r w:rsidR="00623955" w:rsidRPr="003C6FF8">
              <w:rPr>
                <w:rFonts w:asciiTheme="majorHAnsi" w:hAnsiTheme="majorHAnsi"/>
                <w:color w:val="auto"/>
                <w:lang w:val="en-GB" w:eastAsia="en-US"/>
              </w:rPr>
              <w:t xml:space="preserve">   E-mail: </w:t>
            </w:r>
            <w:sdt>
              <w:sdtPr>
                <w:rPr>
                  <w:rFonts w:asciiTheme="majorHAnsi" w:hAnsiTheme="majorHAnsi"/>
                  <w:color w:val="auto"/>
                  <w:lang w:val="en-GB" w:eastAsia="en-US"/>
                </w:rPr>
                <w:tag w:val="6"/>
                <w:id w:val="-1846082373"/>
                <w:lock w:val="sdtLocked"/>
                <w:placeholder>
                  <w:docPart w:val="4BB4D4154AFE49928B75EC68FEF9EE53"/>
                </w:placeholder>
                <w:text/>
              </w:sdtPr>
              <w:sdtEndPr/>
              <w:sdtContent>
                <w:ins w:id="6" w:author="Pinheiro, Ricardo Tiago (Nokia-LC/SaoPaulo)" w:date="2016-04-01T17:35:00Z">
                  <w:r w:rsidR="000F7BC5">
                    <w:rPr>
                      <w:rFonts w:asciiTheme="majorHAnsi" w:hAnsiTheme="majorHAnsi"/>
                      <w:color w:val="auto"/>
                      <w:lang w:val="en-GB" w:eastAsia="en-US"/>
                    </w:rPr>
                    <w:t>rmonte@indracompany.com</w:t>
                  </w:r>
                </w:ins>
              </w:sdtContent>
            </w:sdt>
            <w:r w:rsidR="00623955" w:rsidRPr="003C6FF8">
              <w:rPr>
                <w:rFonts w:asciiTheme="majorHAnsi" w:hAnsiTheme="majorHAnsi"/>
                <w:color w:val="auto"/>
                <w:lang w:val="en-GB" w:eastAsia="en-US"/>
              </w:rPr>
              <w:t xml:space="preserve">   VAT Number and company registration number: </w:t>
            </w:r>
            <w:sdt>
              <w:sdtPr>
                <w:rPr>
                  <w:rFonts w:asciiTheme="majorHAnsi" w:hAnsiTheme="majorHAnsi"/>
                  <w:color w:val="auto"/>
                  <w:lang w:val="en-GB" w:eastAsia="en-US"/>
                </w:rPr>
                <w:tag w:val="7"/>
                <w:id w:val="-749278393"/>
                <w:lock w:val="sdtLocked"/>
                <w:placeholder>
                  <w:docPart w:val="D924423091FF4035B0FCF2ADFC5760AA"/>
                </w:placeholder>
                <w:showingPlcHdr/>
                <w:text/>
              </w:sdtPr>
              <w:sdtEndPr/>
              <w:sdtContent>
                <w:r w:rsidR="002D6EF1" w:rsidRPr="00805F70">
                  <w:rPr>
                    <w:rStyle w:val="PlaceholderText"/>
                    <w:rFonts w:asciiTheme="majorHAnsi" w:hAnsiTheme="majorHAnsi"/>
                  </w:rPr>
                  <w:t>Click here to enter text.</w:t>
                </w:r>
              </w:sdtContent>
            </w:sdt>
          </w:p>
        </w:tc>
      </w:tr>
      <w:tr w:rsidR="00BE428E" w:rsidRPr="003C6FF8" w14:paraId="6DE30017" w14:textId="77777777" w:rsidTr="00972120">
        <w:trPr>
          <w:trHeight w:val="299"/>
        </w:trPr>
        <w:tc>
          <w:tcPr>
            <w:tcW w:w="1791" w:type="dxa"/>
            <w:vMerge/>
            <w:vAlign w:val="center"/>
            <w:hideMark/>
          </w:tcPr>
          <w:p w14:paraId="33BC4636" w14:textId="77777777" w:rsidR="00BE428E" w:rsidRPr="003C6FF8" w:rsidRDefault="00BE428E" w:rsidP="00972120">
            <w:pPr>
              <w:rPr>
                <w:rFonts w:asciiTheme="majorHAnsi" w:eastAsia="Calibri" w:hAnsiTheme="majorHAnsi"/>
                <w:color w:val="auto"/>
                <w:sz w:val="18"/>
                <w:szCs w:val="18"/>
              </w:rPr>
            </w:pPr>
          </w:p>
        </w:tc>
        <w:tc>
          <w:tcPr>
            <w:tcW w:w="884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E6513" w14:textId="77777777" w:rsidR="00CC4229" w:rsidRPr="003C6FF8" w:rsidRDefault="00CC4229" w:rsidP="00CC4229">
            <w:pPr>
              <w:pStyle w:val="BodyText"/>
              <w:spacing w:before="0" w:after="0"/>
              <w:jc w:val="left"/>
              <w:rPr>
                <w:rFonts w:asciiTheme="majorHAnsi" w:hAnsiTheme="majorHAnsi"/>
                <w:color w:val="auto"/>
                <w:lang w:val="en-GB" w:eastAsia="en-US"/>
              </w:rPr>
            </w:pPr>
            <w:r w:rsidRPr="003C6FF8">
              <w:rPr>
                <w:rFonts w:asciiTheme="majorHAnsi" w:hAnsiTheme="majorHAnsi"/>
                <w:b/>
                <w:color w:val="auto"/>
                <w:lang w:val="en-GB" w:eastAsia="en-US"/>
              </w:rPr>
              <w:t>HERE Europe B.V.</w:t>
            </w:r>
            <w:r w:rsidRPr="003C6FF8">
              <w:rPr>
                <w:rFonts w:asciiTheme="majorHAnsi" w:hAnsiTheme="majorHAnsi"/>
                <w:color w:val="auto"/>
                <w:lang w:val="en-GB" w:eastAsia="en-US"/>
              </w:rPr>
              <w:t xml:space="preserve"> located at De Run 1115, 5503 LB Veldhoven, The Netherlands </w:t>
            </w:r>
            <w:r w:rsidR="00810055" w:rsidRPr="003C6FF8">
              <w:rPr>
                <w:rFonts w:asciiTheme="majorHAnsi" w:hAnsiTheme="majorHAnsi"/>
                <w:color w:val="auto"/>
                <w:lang w:val="en-GB" w:eastAsia="en-US"/>
              </w:rPr>
              <w:t>Att</w:t>
            </w:r>
            <w:r w:rsidR="00810055">
              <w:rPr>
                <w:rFonts w:asciiTheme="majorHAnsi" w:hAnsiTheme="majorHAnsi"/>
                <w:color w:val="auto"/>
                <w:lang w:val="en-GB" w:eastAsia="en-US"/>
              </w:rPr>
              <w:t>entio</w:t>
            </w:r>
            <w:r w:rsidR="00810055" w:rsidRPr="003C6FF8">
              <w:rPr>
                <w:rFonts w:asciiTheme="majorHAnsi" w:hAnsiTheme="majorHAnsi"/>
                <w:color w:val="auto"/>
                <w:lang w:val="en-GB" w:eastAsia="en-US"/>
              </w:rPr>
              <w:t>n</w:t>
            </w:r>
            <w:r w:rsidRPr="003C6FF8">
              <w:rPr>
                <w:rFonts w:asciiTheme="majorHAnsi" w:hAnsiTheme="majorHAnsi"/>
                <w:color w:val="auto"/>
                <w:lang w:val="en-GB" w:eastAsia="en-US"/>
              </w:rPr>
              <w:t xml:space="preserve">: </w:t>
            </w:r>
            <w:r w:rsidRPr="003C6FF8">
              <w:rPr>
                <w:rFonts w:asciiTheme="majorHAnsi" w:hAnsiTheme="majorHAnsi"/>
                <w:color w:val="auto"/>
                <w:lang w:val="en-US" w:eastAsia="en-US"/>
              </w:rPr>
              <w:t>Managing Director</w:t>
            </w:r>
            <w:r w:rsidRPr="003C6FF8">
              <w:rPr>
                <w:rFonts w:asciiTheme="majorHAnsi" w:hAnsiTheme="majorHAnsi"/>
                <w:color w:val="auto"/>
                <w:lang w:val="en-GB" w:eastAsia="en-US"/>
              </w:rPr>
              <w:t xml:space="preserve"> Phone: +31402981400 Fax: +31402981410; OR </w:t>
            </w:r>
          </w:p>
          <w:p w14:paraId="66D87379" w14:textId="77777777" w:rsidR="00BE428E" w:rsidRPr="003C6FF8" w:rsidRDefault="00CC4229" w:rsidP="00972120">
            <w:pPr>
              <w:pStyle w:val="BodyText"/>
              <w:spacing w:before="0" w:after="0"/>
              <w:jc w:val="left"/>
              <w:rPr>
                <w:rFonts w:asciiTheme="majorHAnsi" w:hAnsiTheme="majorHAnsi"/>
                <w:color w:val="auto"/>
                <w:lang w:val="en-GB" w:eastAsia="en-US"/>
              </w:rPr>
            </w:pPr>
            <w:r w:rsidRPr="003C6FF8">
              <w:rPr>
                <w:rFonts w:asciiTheme="majorHAnsi" w:hAnsiTheme="majorHAnsi"/>
                <w:b/>
                <w:color w:val="auto"/>
                <w:lang w:val="en-GB" w:eastAsia="en-US"/>
              </w:rPr>
              <w:t>HERE North America, LLC</w:t>
            </w:r>
            <w:r w:rsidRPr="003C6FF8">
              <w:rPr>
                <w:rFonts w:asciiTheme="majorHAnsi" w:hAnsiTheme="majorHAnsi"/>
                <w:color w:val="auto"/>
                <w:lang w:val="en-GB" w:eastAsia="en-US"/>
              </w:rPr>
              <w:t xml:space="preserve">, located at 425 W. Randolph, Chicago, IL </w:t>
            </w:r>
            <w:r w:rsidRPr="003C6FF8">
              <w:rPr>
                <w:rFonts w:asciiTheme="majorHAnsi" w:hAnsiTheme="majorHAnsi"/>
                <w:color w:val="auto"/>
                <w:lang w:val="en-US" w:eastAsia="en-US"/>
              </w:rPr>
              <w:t>60606-1530</w:t>
            </w:r>
            <w:r w:rsidRPr="003C6FF8">
              <w:rPr>
                <w:rFonts w:asciiTheme="majorHAnsi" w:hAnsiTheme="majorHAnsi"/>
                <w:color w:val="auto"/>
                <w:lang w:val="en-GB" w:eastAsia="en-US"/>
              </w:rPr>
              <w:t xml:space="preserve">, U.S.A. </w:t>
            </w:r>
            <w:r w:rsidR="00810055" w:rsidRPr="003C6FF8">
              <w:rPr>
                <w:rFonts w:asciiTheme="majorHAnsi" w:hAnsiTheme="majorHAnsi"/>
                <w:color w:val="auto"/>
                <w:lang w:val="en-GB" w:eastAsia="en-US"/>
              </w:rPr>
              <w:t>Att</w:t>
            </w:r>
            <w:r w:rsidR="00810055">
              <w:rPr>
                <w:rFonts w:asciiTheme="majorHAnsi" w:hAnsiTheme="majorHAnsi"/>
                <w:color w:val="auto"/>
                <w:lang w:val="en-GB" w:eastAsia="en-US"/>
              </w:rPr>
              <w:t>entio</w:t>
            </w:r>
            <w:r w:rsidR="00810055" w:rsidRPr="003C6FF8">
              <w:rPr>
                <w:rFonts w:asciiTheme="majorHAnsi" w:hAnsiTheme="majorHAnsi"/>
                <w:color w:val="auto"/>
                <w:lang w:val="en-GB" w:eastAsia="en-US"/>
              </w:rPr>
              <w:t>n</w:t>
            </w:r>
            <w:r w:rsidRPr="003C6FF8">
              <w:rPr>
                <w:rFonts w:asciiTheme="majorHAnsi" w:hAnsiTheme="majorHAnsi"/>
                <w:color w:val="auto"/>
                <w:lang w:val="en-GB" w:eastAsia="en-US"/>
              </w:rPr>
              <w:t xml:space="preserve">: </w:t>
            </w:r>
            <w:r w:rsidR="009E51D5" w:rsidRPr="003C6FF8">
              <w:rPr>
                <w:rFonts w:asciiTheme="majorHAnsi" w:hAnsiTheme="majorHAnsi"/>
                <w:color w:val="auto"/>
                <w:lang w:val="en-GB" w:eastAsia="en-US"/>
              </w:rPr>
              <w:t xml:space="preserve">Legal Department </w:t>
            </w:r>
            <w:r w:rsidRPr="003C6FF8">
              <w:rPr>
                <w:rFonts w:asciiTheme="majorHAnsi" w:hAnsiTheme="majorHAnsi"/>
                <w:color w:val="auto"/>
                <w:lang w:val="en-GB" w:eastAsia="en-US"/>
              </w:rPr>
              <w:t xml:space="preserve">Phone: </w:t>
            </w:r>
            <w:r w:rsidRPr="003C6FF8">
              <w:rPr>
                <w:rFonts w:asciiTheme="majorHAnsi" w:hAnsiTheme="majorHAnsi"/>
                <w:color w:val="auto"/>
                <w:lang w:val="en-US" w:eastAsia="en-US"/>
              </w:rPr>
              <w:t>+1-312-894-7000</w:t>
            </w:r>
            <w:r w:rsidRPr="003C6FF8">
              <w:rPr>
                <w:rFonts w:asciiTheme="majorHAnsi" w:hAnsiTheme="majorHAnsi"/>
                <w:color w:val="auto"/>
                <w:lang w:val="en-GB" w:eastAsia="en-US"/>
              </w:rPr>
              <w:t xml:space="preserve"> Fax: </w:t>
            </w:r>
            <w:r w:rsidRPr="003C6FF8">
              <w:rPr>
                <w:rFonts w:asciiTheme="majorHAnsi" w:hAnsiTheme="majorHAnsi"/>
                <w:color w:val="auto"/>
                <w:lang w:val="en-US" w:eastAsia="en-US"/>
              </w:rPr>
              <w:t>+1-312-894-7228</w:t>
            </w:r>
            <w:r w:rsidRPr="003C6FF8">
              <w:rPr>
                <w:rFonts w:asciiTheme="majorHAnsi" w:hAnsiTheme="majorHAnsi"/>
                <w:color w:val="auto"/>
                <w:lang w:val="en-GB" w:eastAsia="en-US"/>
              </w:rPr>
              <w:t>;</w:t>
            </w:r>
          </w:p>
          <w:p w14:paraId="18D2E68A" w14:textId="77777777" w:rsidR="00092E38" w:rsidRPr="003C6FF8" w:rsidRDefault="00092E38" w:rsidP="00195EC1">
            <w:pPr>
              <w:pStyle w:val="BodyText"/>
              <w:spacing w:before="0" w:after="0"/>
              <w:jc w:val="left"/>
              <w:rPr>
                <w:rFonts w:asciiTheme="majorHAnsi" w:hAnsiTheme="majorHAnsi"/>
                <w:color w:val="auto"/>
                <w:lang w:val="en-GB" w:eastAsia="en-US"/>
              </w:rPr>
            </w:pPr>
            <w:r w:rsidRPr="003C6FF8">
              <w:rPr>
                <w:rFonts w:asciiTheme="majorHAnsi" w:hAnsiTheme="majorHAnsi"/>
                <w:color w:val="auto"/>
                <w:lang w:val="en-GB" w:eastAsia="en-US"/>
              </w:rPr>
              <w:t xml:space="preserve">(either HERE Europe B.V. or HERE North America LLC </w:t>
            </w:r>
            <w:r w:rsidR="00195EC1" w:rsidRPr="003C6FF8">
              <w:rPr>
                <w:rFonts w:asciiTheme="majorHAnsi" w:hAnsiTheme="majorHAnsi"/>
                <w:color w:val="auto"/>
                <w:lang w:val="en-GB" w:eastAsia="en-US"/>
              </w:rPr>
              <w:t>referred to as “</w:t>
            </w:r>
            <w:r w:rsidR="00195EC1" w:rsidRPr="003C6FF8">
              <w:rPr>
                <w:rFonts w:asciiTheme="majorHAnsi" w:hAnsiTheme="majorHAnsi"/>
                <w:b/>
                <w:bCs/>
                <w:color w:val="auto"/>
                <w:lang w:val="en-GB" w:eastAsia="en-US"/>
              </w:rPr>
              <w:t>HERE</w:t>
            </w:r>
            <w:r w:rsidR="00195EC1" w:rsidRPr="003C6FF8">
              <w:rPr>
                <w:rFonts w:asciiTheme="majorHAnsi" w:hAnsiTheme="majorHAnsi"/>
                <w:color w:val="auto"/>
                <w:lang w:val="en-GB" w:eastAsia="en-US"/>
              </w:rPr>
              <w:t xml:space="preserve">” </w:t>
            </w:r>
            <w:r w:rsidRPr="003C6FF8">
              <w:rPr>
                <w:rFonts w:asciiTheme="majorHAnsi" w:hAnsiTheme="majorHAnsi"/>
                <w:color w:val="auto"/>
                <w:lang w:val="en-GB" w:eastAsia="en-US"/>
              </w:rPr>
              <w:t>depending on which is the signatory</w:t>
            </w:r>
            <w:r w:rsidR="00195EC1" w:rsidRPr="003C6FF8">
              <w:rPr>
                <w:rFonts w:asciiTheme="majorHAnsi" w:hAnsiTheme="majorHAnsi"/>
                <w:color w:val="auto"/>
                <w:lang w:val="en-GB" w:eastAsia="en-US"/>
              </w:rPr>
              <w:t xml:space="preserve"> below</w:t>
            </w:r>
            <w:r w:rsidRPr="003C6FF8">
              <w:rPr>
                <w:rFonts w:asciiTheme="majorHAnsi" w:hAnsiTheme="majorHAnsi"/>
                <w:color w:val="auto"/>
                <w:lang w:val="en-GB" w:eastAsia="en-US"/>
              </w:rPr>
              <w:t>)</w:t>
            </w:r>
          </w:p>
        </w:tc>
      </w:tr>
      <w:tr w:rsidR="00BE428E" w:rsidRPr="003C6FF8" w14:paraId="15479A05" w14:textId="77777777" w:rsidTr="00AC2D8E">
        <w:trPr>
          <w:trHeight w:val="860"/>
        </w:trPr>
        <w:tc>
          <w:tcPr>
            <w:tcW w:w="179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8768E5" w14:textId="77777777" w:rsidR="00BE428E" w:rsidRPr="003C6FF8" w:rsidRDefault="00313FFB" w:rsidP="00972120">
            <w:pPr>
              <w:pStyle w:val="BodyText"/>
              <w:spacing w:before="0" w:after="0"/>
              <w:jc w:val="left"/>
              <w:rPr>
                <w:rFonts w:asciiTheme="majorHAnsi" w:hAnsiTheme="majorHAnsi"/>
                <w:b/>
                <w:bCs/>
                <w:color w:val="auto"/>
                <w:lang w:val="en-US" w:eastAsia="en-US"/>
              </w:rPr>
            </w:pPr>
            <w:r w:rsidRPr="003C6FF8">
              <w:rPr>
                <w:rFonts w:asciiTheme="majorHAnsi" w:hAnsiTheme="majorHAnsi"/>
                <w:b/>
                <w:bCs/>
                <w:color w:val="auto"/>
                <w:lang w:eastAsia="en-US"/>
              </w:rPr>
              <w:t>Introduction</w:t>
            </w:r>
          </w:p>
        </w:tc>
        <w:tc>
          <w:tcPr>
            <w:tcW w:w="884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FDA74" w14:textId="287BC273" w:rsidR="00C93B4C" w:rsidRPr="003C6FF8" w:rsidRDefault="00C93B4C" w:rsidP="00C93B4C">
            <w:pPr>
              <w:pStyle w:val="BodyText"/>
              <w:spacing w:before="0" w:after="0"/>
              <w:jc w:val="left"/>
              <w:rPr>
                <w:rFonts w:asciiTheme="majorHAnsi" w:hAnsiTheme="majorHAnsi"/>
                <w:color w:val="auto"/>
                <w:lang w:val="en-GB"/>
              </w:rPr>
            </w:pPr>
            <w:r w:rsidRPr="003C6FF8">
              <w:rPr>
                <w:rFonts w:asciiTheme="majorHAnsi" w:hAnsiTheme="majorHAnsi"/>
                <w:color w:val="auto"/>
                <w:lang w:val="en-GB"/>
              </w:rPr>
              <w:t>This License Supplement is subject to the HERE Location Platform General Terms and Conditions</w:t>
            </w:r>
            <w:r w:rsidR="00162676" w:rsidRPr="003C6FF8">
              <w:rPr>
                <w:rFonts w:asciiTheme="majorHAnsi" w:hAnsiTheme="majorHAnsi"/>
                <w:color w:val="auto"/>
                <w:lang w:val="en-GB"/>
              </w:rPr>
              <w:t xml:space="preserve"> v1.</w:t>
            </w:r>
            <w:r w:rsidR="002675D7">
              <w:rPr>
                <w:rFonts w:asciiTheme="majorHAnsi" w:hAnsiTheme="majorHAnsi"/>
                <w:color w:val="auto"/>
                <w:lang w:val="en-GB"/>
              </w:rPr>
              <w:t>7</w:t>
            </w:r>
            <w:r w:rsidRPr="003C6FF8">
              <w:rPr>
                <w:rFonts w:asciiTheme="majorHAnsi" w:hAnsiTheme="majorHAnsi"/>
                <w:color w:val="auto"/>
                <w:lang w:val="en-GB"/>
              </w:rPr>
              <w:t>.</w:t>
            </w:r>
          </w:p>
          <w:p w14:paraId="69FC75FF" w14:textId="312B7DE2" w:rsidR="00BE428E" w:rsidRPr="003C6FF8" w:rsidRDefault="00BE428E" w:rsidP="00F55D45">
            <w:pPr>
              <w:pStyle w:val="BodyText"/>
              <w:spacing w:before="0" w:after="0"/>
              <w:jc w:val="left"/>
              <w:rPr>
                <w:rFonts w:asciiTheme="majorHAnsi" w:hAnsiTheme="majorHAnsi"/>
                <w:color w:val="auto"/>
                <w:lang w:val="en-GB"/>
              </w:rPr>
            </w:pPr>
            <w:r w:rsidRPr="003C6FF8">
              <w:rPr>
                <w:rFonts w:asciiTheme="majorHAnsi" w:hAnsiTheme="majorHAnsi"/>
                <w:color w:val="auto"/>
                <w:lang w:val="en-GB"/>
              </w:rPr>
              <w:t>This</w:t>
            </w:r>
            <w:r w:rsidR="00503A46" w:rsidRPr="003C6FF8">
              <w:rPr>
                <w:rFonts w:asciiTheme="majorHAnsi" w:hAnsiTheme="majorHAnsi"/>
                <w:color w:val="auto"/>
                <w:lang w:val="en-GB"/>
              </w:rPr>
              <w:t xml:space="preserve"> License Supplement sets out: 1</w:t>
            </w:r>
            <w:r w:rsidRPr="003C6FF8">
              <w:rPr>
                <w:rFonts w:asciiTheme="majorHAnsi" w:hAnsiTheme="majorHAnsi"/>
                <w:color w:val="auto"/>
                <w:lang w:val="en-GB"/>
              </w:rPr>
              <w:t xml:space="preserve">) </w:t>
            </w:r>
            <w:r w:rsidR="00F55D45">
              <w:rPr>
                <w:rFonts w:asciiTheme="majorHAnsi" w:hAnsiTheme="majorHAnsi"/>
                <w:color w:val="auto"/>
                <w:lang w:val="en-GB"/>
              </w:rPr>
              <w:t>use cases for</w:t>
            </w:r>
            <w:r w:rsidRPr="003C6FF8">
              <w:rPr>
                <w:rFonts w:asciiTheme="majorHAnsi" w:hAnsiTheme="majorHAnsi"/>
                <w:color w:val="auto"/>
                <w:lang w:val="en-GB"/>
              </w:rPr>
              <w:t xml:space="preserve"> which HERE mater</w:t>
            </w:r>
            <w:r w:rsidR="00503A46" w:rsidRPr="003C6FF8">
              <w:rPr>
                <w:rFonts w:asciiTheme="majorHAnsi" w:hAnsiTheme="majorHAnsi"/>
                <w:color w:val="auto"/>
                <w:lang w:val="en-GB"/>
              </w:rPr>
              <w:t>ials are authorized; 2</w:t>
            </w:r>
            <w:r w:rsidRPr="003C6FF8">
              <w:rPr>
                <w:rFonts w:asciiTheme="majorHAnsi" w:hAnsiTheme="majorHAnsi"/>
                <w:color w:val="auto"/>
                <w:lang w:val="en-GB"/>
              </w:rPr>
              <w:t xml:space="preserve">) territory in which applications may be </w:t>
            </w:r>
            <w:r w:rsidR="00503A46" w:rsidRPr="003C6FF8">
              <w:rPr>
                <w:rFonts w:asciiTheme="majorHAnsi" w:hAnsiTheme="majorHAnsi"/>
                <w:color w:val="auto"/>
                <w:lang w:val="en-GB"/>
              </w:rPr>
              <w:t>used or distributed; 3)</w:t>
            </w:r>
            <w:r w:rsidR="007B0C52" w:rsidRPr="003C6FF8">
              <w:rPr>
                <w:rFonts w:asciiTheme="majorHAnsi" w:hAnsiTheme="majorHAnsi"/>
                <w:color w:val="auto"/>
                <w:lang w:val="en-GB"/>
              </w:rPr>
              <w:t xml:space="preserve"> scope of service levels; </w:t>
            </w:r>
            <w:r w:rsidR="00503A46" w:rsidRPr="003C6FF8">
              <w:rPr>
                <w:rFonts w:asciiTheme="majorHAnsi" w:hAnsiTheme="majorHAnsi"/>
                <w:color w:val="auto"/>
                <w:lang w:val="en-GB"/>
              </w:rPr>
              <w:t>4</w:t>
            </w:r>
            <w:r w:rsidRPr="003C6FF8">
              <w:rPr>
                <w:rFonts w:asciiTheme="majorHAnsi" w:hAnsiTheme="majorHAnsi"/>
                <w:color w:val="auto"/>
                <w:lang w:val="en-GB"/>
              </w:rPr>
              <w:t>) f</w:t>
            </w:r>
            <w:r w:rsidR="00A431E4" w:rsidRPr="003C6FF8">
              <w:rPr>
                <w:rFonts w:asciiTheme="majorHAnsi" w:hAnsiTheme="majorHAnsi"/>
                <w:color w:val="auto"/>
                <w:lang w:val="en-GB"/>
              </w:rPr>
              <w:t xml:space="preserve">ees payable by Customer to HERE; </w:t>
            </w:r>
            <w:r w:rsidR="00955861" w:rsidRPr="003C6FF8">
              <w:rPr>
                <w:rFonts w:asciiTheme="majorHAnsi" w:hAnsiTheme="majorHAnsi"/>
                <w:color w:val="auto"/>
                <w:lang w:val="en-GB"/>
              </w:rPr>
              <w:t xml:space="preserve">5) limitations on use of the HERE Location Platform; and 6) </w:t>
            </w:r>
            <w:r w:rsidR="00E73513" w:rsidRPr="003C6FF8">
              <w:rPr>
                <w:rFonts w:asciiTheme="majorHAnsi" w:hAnsiTheme="majorHAnsi"/>
                <w:color w:val="auto"/>
                <w:lang w:val="en-GB"/>
              </w:rPr>
              <w:t xml:space="preserve">HLP </w:t>
            </w:r>
            <w:r w:rsidR="00AC2D8E">
              <w:rPr>
                <w:rFonts w:asciiTheme="majorHAnsi" w:hAnsiTheme="majorHAnsi"/>
                <w:color w:val="auto"/>
                <w:lang w:val="en-GB"/>
              </w:rPr>
              <w:t xml:space="preserve">and SDK </w:t>
            </w:r>
            <w:r w:rsidR="00E73513" w:rsidRPr="003C6FF8">
              <w:rPr>
                <w:rFonts w:asciiTheme="majorHAnsi" w:hAnsiTheme="majorHAnsi"/>
                <w:color w:val="auto"/>
                <w:lang w:val="en-GB"/>
              </w:rPr>
              <w:t>components and features.</w:t>
            </w:r>
          </w:p>
        </w:tc>
      </w:tr>
      <w:tr w:rsidR="007D2ECB" w:rsidRPr="003C6FF8" w14:paraId="41C41A2C" w14:textId="77777777" w:rsidTr="007D2ECB">
        <w:trPr>
          <w:trHeight w:val="81"/>
        </w:trPr>
        <w:tc>
          <w:tcPr>
            <w:tcW w:w="179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EC783F" w14:textId="77777777" w:rsidR="007D2ECB" w:rsidRPr="003C6FF8" w:rsidRDefault="00313FFB" w:rsidP="006B258C">
            <w:pPr>
              <w:autoSpaceDE w:val="0"/>
              <w:autoSpaceDN w:val="0"/>
              <w:adjustRightInd w:val="0"/>
              <w:spacing w:line="241" w:lineRule="atLeast"/>
              <w:jc w:val="both"/>
              <w:rPr>
                <w:rFonts w:asciiTheme="majorHAnsi" w:hAnsiTheme="majorHAnsi" w:cs="Nokia Pure Headline"/>
                <w:b/>
                <w:bCs/>
                <w:color w:val="auto"/>
                <w:sz w:val="18"/>
                <w:szCs w:val="18"/>
              </w:rPr>
            </w:pPr>
            <w:r w:rsidRPr="003C6FF8">
              <w:rPr>
                <w:rFonts w:asciiTheme="majorHAnsi" w:hAnsiTheme="majorHAnsi" w:cs="Nokia Pure Headline"/>
                <w:b/>
                <w:bCs/>
                <w:color w:val="auto"/>
                <w:sz w:val="18"/>
                <w:szCs w:val="18"/>
              </w:rPr>
              <w:t>Customer is</w:t>
            </w:r>
          </w:p>
        </w:tc>
        <w:tc>
          <w:tcPr>
            <w:tcW w:w="884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CDFF32" w14:textId="2EA6E441" w:rsidR="007D2ECB" w:rsidRPr="003C6FF8" w:rsidRDefault="004A286D" w:rsidP="007D2ECB">
            <w:pPr>
              <w:autoSpaceDE w:val="0"/>
              <w:autoSpaceDN w:val="0"/>
              <w:adjustRightInd w:val="0"/>
              <w:spacing w:line="241" w:lineRule="atLeast"/>
              <w:jc w:val="both"/>
              <w:rPr>
                <w:rFonts w:asciiTheme="majorHAnsi" w:hAnsiTheme="majorHAnsi" w:cs="Nokia Pure Headline"/>
                <w:b/>
                <w:bCs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 w:cs="Nokia Pure Headline"/>
                  <w:b/>
                  <w:bCs/>
                  <w:color w:val="auto"/>
                  <w:sz w:val="18"/>
                  <w:szCs w:val="18"/>
                </w:rPr>
                <w:tag w:val="8"/>
                <w:id w:val="8936231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7" w:author="Pinheiro, Ricardo Tiago (Nokia-LC/SaoPaulo)" w:date="2016-04-01T17:33:00Z">
                  <w:r w:rsidR="000F7BC5">
                    <w:rPr>
                      <w:rFonts w:ascii="MS Gothic" w:eastAsia="MS Gothic" w:hAnsi="MS Gothic" w:cs="Nokia Pure Headline" w:hint="eastAsia"/>
                      <w:b/>
                      <w:bCs/>
                      <w:color w:val="auto"/>
                      <w:sz w:val="18"/>
                      <w:szCs w:val="18"/>
                    </w:rPr>
                    <w:t>☒</w:t>
                  </w:r>
                </w:ins>
                <w:del w:id="8" w:author="Pinheiro, Ricardo Tiago (Nokia-LC/SaoPaulo)" w:date="2016-04-01T17:33:00Z">
                  <w:r w:rsidR="00CA743D" w:rsidDel="000F7BC5">
                    <w:rPr>
                      <w:rFonts w:ascii="MS Gothic" w:eastAsia="MS Gothic" w:hAnsi="MS Gothic" w:cs="Nokia Pure Headline" w:hint="eastAsia"/>
                      <w:b/>
                      <w:bCs/>
                      <w:color w:val="auto"/>
                      <w:sz w:val="18"/>
                      <w:szCs w:val="18"/>
                    </w:rPr>
                    <w:delText>☐</w:delText>
                  </w:r>
                </w:del>
              </w:sdtContent>
            </w:sdt>
            <w:r w:rsidR="00CA743D">
              <w:rPr>
                <w:rFonts w:asciiTheme="majorHAnsi" w:hAnsiTheme="majorHAnsi" w:cs="Nokia Pure Headline"/>
                <w:b/>
                <w:bCs/>
                <w:color w:val="auto"/>
                <w:sz w:val="18"/>
                <w:szCs w:val="18"/>
              </w:rPr>
              <w:t xml:space="preserve"> </w:t>
            </w:r>
            <w:r w:rsidR="007D2ECB" w:rsidRPr="003C6FF8">
              <w:rPr>
                <w:rFonts w:asciiTheme="majorHAnsi" w:hAnsiTheme="majorHAnsi" w:cs="Nokia Pure Headline"/>
                <w:b/>
                <w:bCs/>
                <w:color w:val="auto"/>
                <w:sz w:val="18"/>
                <w:szCs w:val="18"/>
              </w:rPr>
              <w:t>Enterprise VAR Customer</w:t>
            </w:r>
          </w:p>
        </w:tc>
      </w:tr>
      <w:tr w:rsidR="007D2ECB" w:rsidRPr="003C6FF8" w14:paraId="04EF3EF9" w14:textId="77777777" w:rsidTr="00972120">
        <w:trPr>
          <w:trHeight w:val="81"/>
        </w:trPr>
        <w:tc>
          <w:tcPr>
            <w:tcW w:w="1791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2CF13D" w14:textId="77777777" w:rsidR="007D2ECB" w:rsidRPr="003C6FF8" w:rsidRDefault="007D2ECB" w:rsidP="00972120">
            <w:pPr>
              <w:autoSpaceDE w:val="0"/>
              <w:autoSpaceDN w:val="0"/>
              <w:adjustRightInd w:val="0"/>
              <w:spacing w:line="241" w:lineRule="atLeast"/>
              <w:jc w:val="both"/>
              <w:rPr>
                <w:rFonts w:asciiTheme="majorHAnsi" w:hAnsiTheme="majorHAnsi" w:cs="Nokia Pure Headline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884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F702D" w14:textId="7139CD95" w:rsidR="007D2ECB" w:rsidRPr="003C6FF8" w:rsidRDefault="004A286D" w:rsidP="007D2ECB">
            <w:pPr>
              <w:autoSpaceDE w:val="0"/>
              <w:autoSpaceDN w:val="0"/>
              <w:adjustRightInd w:val="0"/>
              <w:spacing w:line="241" w:lineRule="atLeast"/>
              <w:jc w:val="both"/>
              <w:rPr>
                <w:rFonts w:asciiTheme="majorHAnsi" w:hAnsiTheme="majorHAnsi" w:cs="Nokia Pure Headline"/>
                <w:b/>
                <w:bCs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 w:cs="Nokia Pure Headline"/>
                  <w:b/>
                  <w:bCs/>
                  <w:color w:val="auto"/>
                  <w:sz w:val="18"/>
                  <w:szCs w:val="18"/>
                </w:rPr>
                <w:tag w:val="9"/>
                <w:id w:val="-1901597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743D">
                  <w:rPr>
                    <w:rFonts w:ascii="MS Gothic" w:eastAsia="MS Gothic" w:hAnsi="MS Gothic" w:cs="Nokia Pure Headline" w:hint="eastAsia"/>
                    <w:b/>
                    <w:bCs/>
                    <w:color w:val="auto"/>
                    <w:sz w:val="18"/>
                    <w:szCs w:val="18"/>
                  </w:rPr>
                  <w:t>☐</w:t>
                </w:r>
              </w:sdtContent>
            </w:sdt>
            <w:r w:rsidR="00CA743D">
              <w:rPr>
                <w:rFonts w:asciiTheme="majorHAnsi" w:hAnsiTheme="majorHAnsi" w:cs="Nokia Pure Headline"/>
                <w:b/>
                <w:bCs/>
                <w:color w:val="auto"/>
                <w:sz w:val="18"/>
                <w:szCs w:val="18"/>
              </w:rPr>
              <w:t xml:space="preserve"> </w:t>
            </w:r>
            <w:r w:rsidR="007D2ECB" w:rsidRPr="003C6FF8">
              <w:rPr>
                <w:rFonts w:asciiTheme="majorHAnsi" w:hAnsiTheme="majorHAnsi" w:cs="Nokia Pure Headline"/>
                <w:b/>
                <w:bCs/>
                <w:color w:val="auto"/>
                <w:sz w:val="18"/>
                <w:szCs w:val="18"/>
              </w:rPr>
              <w:t>Enterprise Reseller Customer</w:t>
            </w:r>
          </w:p>
        </w:tc>
      </w:tr>
      <w:tr w:rsidR="007D2ECB" w:rsidRPr="003C6FF8" w14:paraId="09249B9A" w14:textId="77777777" w:rsidTr="00972120">
        <w:trPr>
          <w:trHeight w:val="81"/>
        </w:trPr>
        <w:tc>
          <w:tcPr>
            <w:tcW w:w="1791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4F9B04" w14:textId="77777777" w:rsidR="007D2ECB" w:rsidRPr="003C6FF8" w:rsidRDefault="007D2ECB" w:rsidP="00972120">
            <w:pPr>
              <w:autoSpaceDE w:val="0"/>
              <w:autoSpaceDN w:val="0"/>
              <w:adjustRightInd w:val="0"/>
              <w:spacing w:line="241" w:lineRule="atLeast"/>
              <w:jc w:val="both"/>
              <w:rPr>
                <w:rFonts w:asciiTheme="majorHAnsi" w:hAnsiTheme="majorHAnsi" w:cs="Nokia Pure Headline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884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FACA03" w14:textId="761E43D0" w:rsidR="007D2ECB" w:rsidRPr="003C6FF8" w:rsidRDefault="004A286D" w:rsidP="007D2ECB">
            <w:pPr>
              <w:autoSpaceDE w:val="0"/>
              <w:autoSpaceDN w:val="0"/>
              <w:adjustRightInd w:val="0"/>
              <w:spacing w:line="241" w:lineRule="atLeast"/>
              <w:jc w:val="both"/>
              <w:rPr>
                <w:rFonts w:asciiTheme="majorHAnsi" w:hAnsiTheme="majorHAnsi" w:cs="Nokia Pure Headline"/>
                <w:b/>
                <w:bCs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 w:cs="Nokia Pure Headline"/>
                  <w:b/>
                  <w:bCs/>
                  <w:color w:val="auto"/>
                  <w:sz w:val="18"/>
                  <w:szCs w:val="18"/>
                </w:rPr>
                <w:tag w:val="10"/>
                <w:id w:val="-2132459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10E2">
                  <w:rPr>
                    <w:rFonts w:ascii="MS Gothic" w:eastAsia="MS Gothic" w:hAnsi="MS Gothic" w:cs="Nokia Pure Headline" w:hint="eastAsia"/>
                    <w:b/>
                    <w:bCs/>
                    <w:color w:val="auto"/>
                    <w:sz w:val="18"/>
                    <w:szCs w:val="18"/>
                  </w:rPr>
                  <w:t>☐</w:t>
                </w:r>
              </w:sdtContent>
            </w:sdt>
            <w:r w:rsidR="007D2ECB" w:rsidRPr="003C6FF8">
              <w:rPr>
                <w:rFonts w:asciiTheme="majorHAnsi" w:hAnsiTheme="majorHAnsi" w:cs="Nokia Pure Headline"/>
                <w:b/>
                <w:bCs/>
                <w:color w:val="auto"/>
                <w:sz w:val="18"/>
                <w:szCs w:val="18"/>
              </w:rPr>
              <w:t xml:space="preserve"> Enterprise Internal Business Use Customer</w:t>
            </w:r>
          </w:p>
        </w:tc>
      </w:tr>
      <w:tr w:rsidR="00E63777" w:rsidRPr="003C6FF8" w14:paraId="5D45D5A3" w14:textId="77777777" w:rsidTr="008B2CE5">
        <w:trPr>
          <w:trHeight w:val="317"/>
        </w:trPr>
        <w:tc>
          <w:tcPr>
            <w:tcW w:w="179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72137F" w14:textId="77777777" w:rsidR="00E63777" w:rsidRPr="003C6FF8" w:rsidRDefault="002F748C" w:rsidP="00A31E2E">
            <w:pPr>
              <w:pStyle w:val="BodyText"/>
              <w:spacing w:before="0" w:after="0"/>
              <w:jc w:val="left"/>
              <w:rPr>
                <w:rFonts w:asciiTheme="majorHAnsi" w:hAnsiTheme="majorHAnsi"/>
                <w:b/>
                <w:bCs/>
                <w:color w:val="auto"/>
                <w:lang w:val="en-US" w:eastAsia="en-US"/>
              </w:rPr>
            </w:pPr>
            <w:r w:rsidRPr="003C6FF8">
              <w:rPr>
                <w:rFonts w:asciiTheme="majorHAnsi" w:hAnsiTheme="majorHAnsi"/>
                <w:b/>
                <w:color w:val="auto"/>
                <w:lang w:val="en-GB" w:eastAsia="en-US"/>
              </w:rPr>
              <w:t>License Supplement</w:t>
            </w:r>
            <w:r w:rsidRPr="003C6FF8">
              <w:rPr>
                <w:rFonts w:asciiTheme="majorHAnsi" w:hAnsiTheme="majorHAnsi"/>
                <w:color w:val="auto"/>
                <w:lang w:val="en-GB" w:eastAsia="en-US"/>
              </w:rPr>
              <w:t xml:space="preserve"> </w:t>
            </w:r>
            <w:r w:rsidRPr="003C6FF8">
              <w:rPr>
                <w:rFonts w:asciiTheme="majorHAnsi" w:hAnsiTheme="majorHAnsi"/>
                <w:b/>
                <w:bCs/>
                <w:color w:val="auto"/>
                <w:lang w:val="en-GB" w:eastAsia="en-US"/>
              </w:rPr>
              <w:t>Effective Date</w:t>
            </w:r>
          </w:p>
        </w:tc>
        <w:tc>
          <w:tcPr>
            <w:tcW w:w="884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7D417B" w14:textId="5AEEDE18" w:rsidR="00E63777" w:rsidRPr="003C6FF8" w:rsidRDefault="004A286D" w:rsidP="002D6EF1">
            <w:pPr>
              <w:pStyle w:val="BodyText"/>
              <w:spacing w:before="0" w:after="0"/>
              <w:jc w:val="left"/>
              <w:rPr>
                <w:rFonts w:asciiTheme="majorHAnsi" w:hAnsiTheme="majorHAnsi"/>
                <w:color w:val="auto"/>
                <w:lang w:val="en-GB" w:eastAsia="en-US"/>
              </w:rPr>
            </w:pPr>
            <w:sdt>
              <w:sdtPr>
                <w:rPr>
                  <w:rFonts w:asciiTheme="majorHAnsi" w:hAnsiTheme="majorHAnsi"/>
                  <w:color w:val="auto"/>
                  <w:lang w:val="en-GB"/>
                </w:rPr>
                <w:tag w:val="11"/>
                <w:id w:val="1374735047"/>
                <w:placeholder>
                  <w:docPart w:val="F4AC5B311E7E4223A6FF27268B71DD53"/>
                </w:placeholder>
                <w:date w:fullDate="2016-07-01T00:00:00Z">
                  <w:dateFormat w:val="d MMMM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ins w:id="9" w:author="Pinheiro, Ricardo Tiago (Nokia-LC/SaoPaulo)" w:date="2016-04-01T17:33:00Z">
                  <w:del w:id="10" w:author="Pinheiro, Ricardo" w:date="2016-06-08T13:06:00Z">
                    <w:r w:rsidR="000F7BC5" w:rsidDel="00D93C7A">
                      <w:rPr>
                        <w:rFonts w:asciiTheme="majorHAnsi" w:hAnsiTheme="majorHAnsi"/>
                        <w:color w:val="auto"/>
                        <w:lang w:val="en-US"/>
                      </w:rPr>
                      <w:delText>15 April, 2016</w:delText>
                    </w:r>
                  </w:del>
                </w:ins>
                <w:ins w:id="11" w:author="Pinheiro, Ricardo" w:date="2016-06-08T13:06:00Z">
                  <w:r w:rsidR="00D93C7A">
                    <w:rPr>
                      <w:rFonts w:asciiTheme="majorHAnsi" w:hAnsiTheme="majorHAnsi"/>
                      <w:color w:val="auto"/>
                      <w:lang w:val="en-US"/>
                    </w:rPr>
                    <w:t>1 July, 2016</w:t>
                  </w:r>
                </w:ins>
              </w:sdtContent>
            </w:sdt>
          </w:p>
        </w:tc>
      </w:tr>
      <w:tr w:rsidR="00E63777" w:rsidRPr="003C6FF8" w14:paraId="7E1AFC3A" w14:textId="77777777" w:rsidTr="00A31E2E">
        <w:trPr>
          <w:trHeight w:val="81"/>
        </w:trPr>
        <w:tc>
          <w:tcPr>
            <w:tcW w:w="179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21B2C4" w14:textId="77777777" w:rsidR="00E63777" w:rsidRPr="003C6FF8" w:rsidRDefault="00313FFB" w:rsidP="00A31E2E">
            <w:pPr>
              <w:pStyle w:val="BodyText"/>
              <w:spacing w:before="0" w:after="0"/>
              <w:jc w:val="left"/>
              <w:rPr>
                <w:rFonts w:asciiTheme="majorHAnsi" w:hAnsiTheme="majorHAnsi"/>
                <w:color w:val="auto"/>
                <w:lang w:val="en-US" w:eastAsia="en-US"/>
              </w:rPr>
            </w:pPr>
            <w:r w:rsidRPr="003C6FF8">
              <w:rPr>
                <w:rFonts w:asciiTheme="majorHAnsi" w:hAnsiTheme="majorHAnsi"/>
                <w:b/>
                <w:bCs/>
                <w:color w:val="auto"/>
                <w:lang w:eastAsia="en-US"/>
              </w:rPr>
              <w:t>Term</w:t>
            </w:r>
          </w:p>
        </w:tc>
        <w:tc>
          <w:tcPr>
            <w:tcW w:w="884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D40044" w14:textId="0F9E5CC8" w:rsidR="00E63777" w:rsidRPr="003C6FF8" w:rsidRDefault="00623955" w:rsidP="003A57EF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Nokia Pure Headline"/>
                <w:bCs/>
                <w:color w:val="auto"/>
                <w:sz w:val="18"/>
                <w:szCs w:val="18"/>
              </w:rPr>
            </w:pPr>
            <w:r w:rsidRPr="003C6FF8">
              <w:rPr>
                <w:rFonts w:asciiTheme="majorHAnsi" w:hAnsiTheme="majorHAnsi" w:cs="Nokia Pure Headline"/>
                <w:bCs/>
                <w:color w:val="auto"/>
                <w:sz w:val="18"/>
                <w:szCs w:val="18"/>
              </w:rPr>
              <w:t>The term of this License Supplement shall commence on the License Supplement Effective Date and continues until</w:t>
            </w:r>
            <w:r w:rsidR="004B2DE4">
              <w:rPr>
                <w:rFonts w:asciiTheme="majorHAnsi" w:hAnsiTheme="majorHAnsi" w:cs="Nokia Pure Headline"/>
                <w:bCs/>
                <w:color w:val="auto"/>
                <w:sz w:val="18"/>
                <w:szCs w:val="18"/>
              </w:rPr>
              <w:t xml:space="preserve"> </w:t>
            </w:r>
            <w:r w:rsidR="004B2DE4" w:rsidRPr="004B2DE4">
              <w:rPr>
                <w:rFonts w:asciiTheme="majorHAnsi" w:hAnsiTheme="majorHAnsi" w:cs="Nokia Pure Headline"/>
                <w:bCs/>
                <w:color w:val="auto"/>
                <w:sz w:val="18"/>
                <w:szCs w:val="18"/>
              </w:rPr>
              <w:t>and includes</w:t>
            </w:r>
            <w:r w:rsidRPr="003C6FF8">
              <w:rPr>
                <w:rFonts w:asciiTheme="majorHAnsi" w:hAnsiTheme="majorHAnsi" w:cs="Nokia Pure Headline"/>
                <w:bCs/>
                <w:color w:val="auto"/>
                <w:sz w:val="18"/>
                <w:szCs w:val="18"/>
              </w:rPr>
              <w:t xml:space="preserve"> </w:t>
            </w:r>
            <w:sdt>
              <w:sdtPr>
                <w:rPr>
                  <w:rFonts w:asciiTheme="majorHAnsi" w:hAnsiTheme="majorHAnsi" w:cs="Nokia Pure Headline"/>
                  <w:bCs/>
                  <w:color w:val="auto"/>
                  <w:sz w:val="18"/>
                  <w:szCs w:val="18"/>
                </w:rPr>
                <w:tag w:val="12"/>
                <w:id w:val="-258905808"/>
                <w:placeholder>
                  <w:docPart w:val="94525F5375014887B46548F7BE2DAC0C"/>
                </w:placeholder>
                <w:date w:fullDate="2016-04-15T00:00:00Z">
                  <w:dateFormat w:val="d MMMM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ins w:id="12" w:author="Pinheiro, Ricardo Tiago (Nokia-LC/SaoPaulo)" w:date="2016-04-01T17:34:00Z">
                  <w:r w:rsidR="000F7BC5">
                    <w:rPr>
                      <w:rFonts w:asciiTheme="majorHAnsi" w:hAnsiTheme="majorHAnsi" w:cs="Nokia Pure Headline"/>
                      <w:bCs/>
                      <w:color w:val="auto"/>
                      <w:sz w:val="18"/>
                      <w:szCs w:val="18"/>
                    </w:rPr>
                    <w:t>15 April, 2016</w:t>
                  </w:r>
                </w:ins>
              </w:sdtContent>
            </w:sdt>
            <w:r w:rsidR="00E3175B">
              <w:rPr>
                <w:rFonts w:asciiTheme="majorHAnsi" w:hAnsiTheme="majorHAnsi" w:cs="Nokia Pure Headline"/>
                <w:bCs/>
                <w:color w:val="auto"/>
                <w:sz w:val="18"/>
                <w:szCs w:val="18"/>
              </w:rPr>
              <w:t xml:space="preserve"> </w:t>
            </w:r>
            <w:r w:rsidRPr="003C6FF8">
              <w:rPr>
                <w:rFonts w:asciiTheme="majorHAnsi" w:hAnsiTheme="majorHAnsi" w:cs="Nokia Pure Headline"/>
                <w:bCs/>
                <w:color w:val="auto"/>
                <w:sz w:val="18"/>
                <w:szCs w:val="18"/>
              </w:rPr>
              <w:t>unless terminated in accordance with the terms and conditions of the Agreement (“</w:t>
            </w:r>
            <w:r w:rsidRPr="003C6FF8">
              <w:rPr>
                <w:rFonts w:asciiTheme="majorHAnsi" w:hAnsiTheme="majorHAnsi" w:cs="Nokia Pure Headline"/>
                <w:b/>
                <w:bCs/>
                <w:color w:val="auto"/>
                <w:sz w:val="18"/>
                <w:szCs w:val="18"/>
              </w:rPr>
              <w:t>Term</w:t>
            </w:r>
            <w:r w:rsidRPr="003C6FF8">
              <w:rPr>
                <w:rFonts w:asciiTheme="majorHAnsi" w:hAnsiTheme="majorHAnsi" w:cs="Nokia Pure Headline"/>
                <w:bCs/>
                <w:color w:val="auto"/>
                <w:sz w:val="18"/>
                <w:szCs w:val="18"/>
              </w:rPr>
              <w:t>”).</w:t>
            </w:r>
          </w:p>
        </w:tc>
      </w:tr>
      <w:tr w:rsidR="00E63777" w:rsidRPr="003C6FF8" w14:paraId="10CE7177" w14:textId="77777777" w:rsidTr="00A31E2E">
        <w:trPr>
          <w:trHeight w:val="632"/>
        </w:trPr>
        <w:tc>
          <w:tcPr>
            <w:tcW w:w="179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4B40DE" w14:textId="77777777" w:rsidR="00E63777" w:rsidRPr="003C6FF8" w:rsidRDefault="00313FFB" w:rsidP="00E63777">
            <w:pPr>
              <w:pStyle w:val="BodyText"/>
              <w:spacing w:before="0" w:after="0"/>
              <w:jc w:val="left"/>
              <w:rPr>
                <w:rFonts w:asciiTheme="majorHAnsi" w:hAnsiTheme="majorHAnsi"/>
                <w:b/>
                <w:bCs/>
                <w:color w:val="auto"/>
                <w:lang w:val="fi-FI" w:eastAsia="en-US"/>
              </w:rPr>
            </w:pPr>
            <w:r w:rsidRPr="003C6FF8">
              <w:rPr>
                <w:rFonts w:asciiTheme="majorHAnsi" w:hAnsiTheme="majorHAnsi"/>
                <w:b/>
                <w:bCs/>
                <w:color w:val="auto"/>
                <w:lang w:val="fi-FI" w:eastAsia="en-US"/>
              </w:rPr>
              <w:t>Addition</w:t>
            </w:r>
          </w:p>
        </w:tc>
        <w:tc>
          <w:tcPr>
            <w:tcW w:w="88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471F9" w14:textId="277D017E" w:rsidR="00E63777" w:rsidRPr="003C6FF8" w:rsidRDefault="004A286D" w:rsidP="00EE4813">
            <w:pPr>
              <w:pStyle w:val="BodyText"/>
              <w:spacing w:before="0" w:after="0"/>
              <w:ind w:left="227" w:hanging="227"/>
              <w:jc w:val="left"/>
              <w:rPr>
                <w:rFonts w:asciiTheme="majorHAnsi" w:hAnsiTheme="majorHAnsi" w:cs="Arial"/>
                <w:color w:val="auto"/>
                <w:lang w:val="en-US"/>
              </w:rPr>
            </w:pPr>
            <w:sdt>
              <w:sdtPr>
                <w:rPr>
                  <w:rFonts w:asciiTheme="majorHAnsi" w:hAnsiTheme="majorHAnsi" w:cs="Arial"/>
                  <w:color w:val="auto"/>
                </w:rPr>
                <w:tag w:val="13"/>
                <w:id w:val="1741758509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13" w:author="Pinheiro, Ricardo Tiago (Nokia-LC/SaoPaulo)" w:date="2016-04-01T17:34:00Z">
                  <w:r w:rsidR="000F7BC5">
                    <w:rPr>
                      <w:rFonts w:ascii="MS Gothic" w:eastAsia="MS Gothic" w:hAnsi="MS Gothic" w:cs="Arial" w:hint="eastAsia"/>
                      <w:color w:val="auto"/>
                    </w:rPr>
                    <w:t>☒</w:t>
                  </w:r>
                </w:ins>
                <w:del w:id="14" w:author="Pinheiro, Ricardo Tiago (Nokia-LC/SaoPaulo)" w:date="2016-04-01T17:34:00Z">
                  <w:r w:rsidR="00CA743D" w:rsidDel="000F7BC5">
                    <w:rPr>
                      <w:rFonts w:ascii="MS Gothic" w:eastAsia="MS Gothic" w:hAnsi="MS Gothic" w:cs="Arial" w:hint="eastAsia"/>
                      <w:color w:val="auto"/>
                    </w:rPr>
                    <w:delText>☐</w:delText>
                  </w:r>
                </w:del>
              </w:sdtContent>
            </w:sdt>
            <w:r w:rsidR="00E63777" w:rsidRPr="003C6FF8">
              <w:rPr>
                <w:rFonts w:asciiTheme="majorHAnsi" w:hAnsiTheme="majorHAnsi" w:cs="Arial"/>
                <w:color w:val="auto"/>
              </w:rPr>
              <w:t xml:space="preserve"> Yes</w:t>
            </w:r>
            <w:r w:rsidR="00E63777" w:rsidRPr="003C6FF8">
              <w:rPr>
                <w:rFonts w:asciiTheme="majorHAnsi" w:hAnsiTheme="majorHAnsi" w:cs="Arial"/>
                <w:color w:val="auto"/>
                <w:lang w:val="en-US"/>
              </w:rPr>
              <w:t xml:space="preserve">, this License Supplement is in addition to a License Supplement </w:t>
            </w:r>
            <w:sdt>
              <w:sdtPr>
                <w:rPr>
                  <w:rFonts w:asciiTheme="majorHAnsi" w:hAnsiTheme="majorHAnsi" w:cs="Arial"/>
                  <w:color w:val="auto"/>
                  <w:lang w:val="en-US"/>
                </w:rPr>
                <w:tag w:val="14"/>
                <w:id w:val="571623472"/>
                <w:lock w:val="sdtLocked"/>
                <w:placeholder>
                  <w:docPart w:val="DefaultPlaceholder_1081868574"/>
                </w:placeholder>
                <w:text/>
              </w:sdtPr>
              <w:sdtEndPr/>
              <w:sdtContent>
                <w:r w:rsidR="002D6EF1">
                  <w:rPr>
                    <w:rFonts w:asciiTheme="majorHAnsi" w:hAnsiTheme="majorHAnsi" w:cs="Arial"/>
                    <w:color w:val="auto"/>
                    <w:lang w:val="en-US"/>
                  </w:rPr>
                  <w:t>for Web &amp; Mobile Customers</w:t>
                </w:r>
              </w:sdtContent>
            </w:sdt>
            <w:r w:rsidR="00E63777" w:rsidRPr="003C6FF8">
              <w:rPr>
                <w:rFonts w:asciiTheme="majorHAnsi" w:hAnsiTheme="majorHAnsi" w:cs="Arial"/>
                <w:color w:val="auto"/>
                <w:lang w:val="en-US"/>
              </w:rPr>
              <w:t xml:space="preserve"> with effective date</w:t>
            </w:r>
            <w:r w:rsidR="00623955" w:rsidRPr="003C6FF8">
              <w:rPr>
                <w:rFonts w:asciiTheme="majorHAnsi" w:hAnsiTheme="majorHAnsi" w:cs="Arial"/>
                <w:color w:val="auto"/>
                <w:lang w:val="en-US"/>
              </w:rPr>
              <w:t xml:space="preserve"> </w:t>
            </w:r>
            <w:sdt>
              <w:sdtPr>
                <w:rPr>
                  <w:rFonts w:asciiTheme="majorHAnsi" w:hAnsiTheme="majorHAnsi" w:cs="Arial"/>
                  <w:color w:val="auto"/>
                  <w:lang w:val="en-US"/>
                </w:rPr>
                <w:tag w:val="15"/>
                <w:id w:val="-1130862735"/>
                <w:lock w:val="sdtLocked"/>
                <w:placeholder>
                  <w:docPart w:val="DF0DC986ACD44CE793A4182B883CECF8"/>
                </w:placeholder>
                <w:date w:fullDate="2016-07-01T00:00:00Z">
                  <w:dateFormat w:val="d MMMM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ins w:id="15" w:author="Pinheiro, Ricardo Tiago (Nokia-LC/SaoPaulo)" w:date="2016-04-01T17:34:00Z">
                  <w:del w:id="16" w:author="Pinheiro, Ricardo" w:date="2016-06-08T13:06:00Z">
                    <w:r w:rsidR="000F7BC5" w:rsidDel="00D93C7A">
                      <w:rPr>
                        <w:rFonts w:asciiTheme="majorHAnsi" w:hAnsiTheme="majorHAnsi" w:cs="Arial"/>
                        <w:color w:val="auto"/>
                        <w:lang w:val="en-US"/>
                      </w:rPr>
                      <w:delText>15 April, 2016</w:delText>
                    </w:r>
                  </w:del>
                </w:ins>
                <w:ins w:id="17" w:author="Pinheiro, Ricardo" w:date="2016-06-08T13:06:00Z">
                  <w:r w:rsidR="00D93C7A">
                    <w:rPr>
                      <w:rFonts w:asciiTheme="majorHAnsi" w:hAnsiTheme="majorHAnsi" w:cs="Arial"/>
                      <w:color w:val="auto"/>
                      <w:lang w:val="en-US"/>
                    </w:rPr>
                    <w:t>1 July, 2016</w:t>
                  </w:r>
                </w:ins>
              </w:sdtContent>
            </w:sdt>
            <w:r w:rsidR="003958D8">
              <w:rPr>
                <w:rFonts w:asciiTheme="majorHAnsi" w:hAnsiTheme="majorHAnsi" w:cs="Arial"/>
                <w:color w:val="auto"/>
                <w:lang w:val="en-US"/>
              </w:rPr>
              <w:t xml:space="preserve"> </w:t>
            </w:r>
            <w:r w:rsidR="003958D8" w:rsidRPr="00A733D1">
              <w:rPr>
                <w:rFonts w:asciiTheme="majorHAnsi" w:hAnsiTheme="majorHAnsi" w:cs="Arial"/>
                <w:bCs/>
                <w:color w:val="auto"/>
                <w:lang w:val="en-US"/>
              </w:rPr>
              <w:t xml:space="preserve">and identified with the following HERE reference (if any) </w:t>
            </w:r>
            <w:sdt>
              <w:sdtPr>
                <w:rPr>
                  <w:rFonts w:asciiTheme="majorHAnsi" w:hAnsiTheme="majorHAnsi" w:cs="Arial"/>
                  <w:bCs/>
                  <w:color w:val="auto"/>
                  <w:lang w:val="en-US"/>
                </w:rPr>
                <w:tag w:val="16"/>
                <w:id w:val="519053149"/>
                <w:placeholder>
                  <w:docPart w:val="0CCEAC4569E8411EA1C26E713B3E4524"/>
                </w:placeholder>
              </w:sdtPr>
              <w:sdtEndPr/>
              <w:sdtContent>
                <w:proofErr w:type="spellStart"/>
                <w:ins w:id="18" w:author="Pinheiro, Ricardo Tiago (Nokia-LC/SaoPaulo)" w:date="2016-04-01T17:34:00Z">
                  <w:r w:rsidR="000F7BC5">
                    <w:rPr>
                      <w:rFonts w:asciiTheme="majorHAnsi" w:hAnsiTheme="majorHAnsi" w:cs="Arial"/>
                      <w:bCs/>
                      <w:color w:val="auto"/>
                      <w:lang w:val="en-US"/>
                    </w:rPr>
                    <w:t>Indra</w:t>
                  </w:r>
                  <w:proofErr w:type="spellEnd"/>
                  <w:r w:rsidR="000F7BC5">
                    <w:rPr>
                      <w:rFonts w:asciiTheme="majorHAnsi" w:hAnsiTheme="majorHAnsi" w:cs="Arial"/>
                      <w:bCs/>
                      <w:color w:val="auto"/>
                      <w:lang w:val="en-US"/>
                    </w:rPr>
                    <w:t xml:space="preserve"> -  Data License</w:t>
                  </w:r>
                </w:ins>
              </w:sdtContent>
            </w:sdt>
          </w:p>
          <w:p w14:paraId="2B951189" w14:textId="77777777" w:rsidR="00E63777" w:rsidRPr="003C6FF8" w:rsidRDefault="004A286D" w:rsidP="00E63777">
            <w:pPr>
              <w:pStyle w:val="BodyText"/>
              <w:spacing w:before="0" w:after="0"/>
              <w:jc w:val="left"/>
              <w:rPr>
                <w:rFonts w:asciiTheme="majorHAnsi" w:hAnsiTheme="majorHAnsi"/>
                <w:color w:val="auto"/>
                <w:lang w:val="en-US" w:eastAsia="en-US"/>
              </w:rPr>
            </w:pPr>
            <w:sdt>
              <w:sdtPr>
                <w:rPr>
                  <w:rFonts w:asciiTheme="majorHAnsi" w:hAnsiTheme="majorHAnsi" w:cs="Arial"/>
                  <w:color w:val="auto"/>
                </w:rPr>
                <w:tag w:val="17"/>
                <w:id w:val="-174078447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194">
                  <w:rPr>
                    <w:rFonts w:ascii="MS Gothic" w:eastAsia="MS Gothic" w:hAnsi="MS Gothic" w:cs="Arial" w:hint="eastAsia"/>
                    <w:color w:val="auto"/>
                  </w:rPr>
                  <w:t>☐</w:t>
                </w:r>
              </w:sdtContent>
            </w:sdt>
            <w:r w:rsidR="00E63777" w:rsidRPr="003C6FF8">
              <w:rPr>
                <w:rFonts w:asciiTheme="majorHAnsi" w:hAnsiTheme="majorHAnsi" w:cs="Arial"/>
                <w:color w:val="auto"/>
              </w:rPr>
              <w:t xml:space="preserve"> No, </w:t>
            </w:r>
            <w:r w:rsidR="00E63777" w:rsidRPr="003C6FF8">
              <w:rPr>
                <w:rFonts w:asciiTheme="majorHAnsi" w:hAnsiTheme="majorHAnsi" w:cs="Arial"/>
                <w:color w:val="auto"/>
                <w:lang w:val="en-US"/>
              </w:rPr>
              <w:t>this License Supplement is not in addition to any other License Supplement.</w:t>
            </w:r>
          </w:p>
        </w:tc>
      </w:tr>
      <w:tr w:rsidR="0027458C" w:rsidRPr="003C6FF8" w14:paraId="613E05C5" w14:textId="77777777" w:rsidTr="00841D25">
        <w:trPr>
          <w:trHeight w:val="399"/>
        </w:trPr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E39AA6" w14:textId="77777777" w:rsidR="0027458C" w:rsidRPr="003C6FF8" w:rsidRDefault="0027458C" w:rsidP="00EC396D">
            <w:pPr>
              <w:pStyle w:val="BodyText"/>
              <w:spacing w:before="0" w:after="0"/>
              <w:jc w:val="left"/>
              <w:rPr>
                <w:rFonts w:asciiTheme="majorHAnsi" w:hAnsiTheme="majorHAnsi"/>
                <w:b/>
                <w:bCs/>
                <w:color w:val="auto"/>
                <w:lang w:val="fi-FI" w:eastAsia="en-US"/>
              </w:rPr>
            </w:pPr>
            <w:r w:rsidRPr="003C6FF8">
              <w:rPr>
                <w:rFonts w:asciiTheme="majorHAnsi" w:hAnsiTheme="majorHAnsi"/>
                <w:b/>
                <w:bCs/>
                <w:color w:val="auto"/>
                <w:lang w:val="fi-FI" w:eastAsia="en-US"/>
              </w:rPr>
              <w:t>HERE Reference</w:t>
            </w:r>
          </w:p>
        </w:tc>
        <w:tc>
          <w:tcPr>
            <w:tcW w:w="8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sdt>
            <w:sdtPr>
              <w:rPr>
                <w:rFonts w:asciiTheme="majorHAnsi" w:hAnsiTheme="majorHAnsi" w:cs="Arial"/>
                <w:color w:val="auto"/>
                <w:lang w:val="fi-FI"/>
              </w:rPr>
              <w:tag w:val="18"/>
              <w:id w:val="-231627271"/>
              <w:lock w:val="sdtLocked"/>
              <w:placeholder>
                <w:docPart w:val="DefaultPlaceholder_1081868574"/>
              </w:placeholder>
              <w:text/>
            </w:sdtPr>
            <w:sdtEndPr/>
            <w:sdtContent>
              <w:p w14:paraId="68B0C9E3" w14:textId="77777777" w:rsidR="0027458C" w:rsidRPr="00135D56" w:rsidRDefault="00135D56" w:rsidP="0027458C">
                <w:pPr>
                  <w:pStyle w:val="BodyText"/>
                  <w:spacing w:before="0" w:after="0"/>
                  <w:ind w:left="227" w:hanging="227"/>
                  <w:jc w:val="left"/>
                  <w:rPr>
                    <w:rFonts w:asciiTheme="majorHAnsi" w:hAnsiTheme="majorHAnsi" w:cs="Arial"/>
                    <w:color w:val="auto"/>
                    <w:lang w:val="fi-FI"/>
                  </w:rPr>
                </w:pPr>
                <w:r>
                  <w:rPr>
                    <w:rFonts w:asciiTheme="majorHAnsi" w:hAnsiTheme="majorHAnsi" w:cs="Arial"/>
                    <w:color w:val="auto"/>
                    <w:lang w:val="fi-FI"/>
                  </w:rPr>
                  <w:t>PR-[######]</w:t>
                </w:r>
              </w:p>
            </w:sdtContent>
          </w:sdt>
        </w:tc>
      </w:tr>
    </w:tbl>
    <w:p w14:paraId="23703D85" w14:textId="77777777" w:rsidR="008E5E09" w:rsidRPr="003C6FF8" w:rsidRDefault="008E5E09">
      <w:pPr>
        <w:rPr>
          <w:rFonts w:asciiTheme="majorHAnsi" w:hAnsiTheme="majorHAnsi"/>
          <w:sz w:val="18"/>
          <w:szCs w:val="18"/>
        </w:rPr>
      </w:pPr>
    </w:p>
    <w:p w14:paraId="23F4E0D3" w14:textId="77777777" w:rsidR="00E4183A" w:rsidRPr="003C6FF8" w:rsidRDefault="00E4183A" w:rsidP="00E4183A">
      <w:pPr>
        <w:pStyle w:val="BodyText"/>
        <w:ind w:left="284"/>
        <w:jc w:val="left"/>
        <w:rPr>
          <w:rFonts w:asciiTheme="majorHAnsi" w:hAnsiTheme="majorHAnsi"/>
          <w:color w:val="auto"/>
        </w:rPr>
      </w:pPr>
      <w:r w:rsidRPr="003C6FF8">
        <w:rPr>
          <w:rFonts w:asciiTheme="majorHAnsi" w:hAnsiTheme="majorHAnsi"/>
          <w:color w:val="auto"/>
          <w:lang w:val="en-US"/>
        </w:rPr>
        <w:t xml:space="preserve">The </w:t>
      </w:r>
      <w:r w:rsidRPr="003C6FF8">
        <w:rPr>
          <w:rFonts w:asciiTheme="majorHAnsi" w:hAnsiTheme="majorHAnsi"/>
          <w:color w:val="auto"/>
        </w:rPr>
        <w:t xml:space="preserve">parties have executed this </w:t>
      </w:r>
      <w:r w:rsidRPr="003C6FF8">
        <w:rPr>
          <w:rFonts w:asciiTheme="majorHAnsi" w:hAnsiTheme="majorHAnsi"/>
          <w:color w:val="auto"/>
          <w:lang w:val="en-US"/>
        </w:rPr>
        <w:t>License Supplement</w:t>
      </w:r>
      <w:r w:rsidRPr="003C6FF8">
        <w:rPr>
          <w:rFonts w:asciiTheme="majorHAnsi" w:hAnsiTheme="majorHAnsi"/>
          <w:color w:val="auto"/>
        </w:rPr>
        <w:t xml:space="preserve"> by their duly authorized </w:t>
      </w:r>
      <w:r w:rsidRPr="003C6FF8">
        <w:rPr>
          <w:rFonts w:asciiTheme="majorHAnsi" w:hAnsiTheme="majorHAnsi"/>
          <w:color w:val="auto"/>
          <w:lang w:val="en-US"/>
        </w:rPr>
        <w:t>representatives</w:t>
      </w:r>
      <w:r w:rsidRPr="003C6FF8">
        <w:rPr>
          <w:rFonts w:asciiTheme="majorHAnsi" w:hAnsiTheme="majorHAnsi"/>
          <w:color w:val="auto"/>
        </w:rPr>
        <w:t xml:space="preserve"> as of the </w:t>
      </w:r>
      <w:r w:rsidRPr="003C6FF8">
        <w:rPr>
          <w:rFonts w:asciiTheme="majorHAnsi" w:hAnsiTheme="majorHAnsi"/>
          <w:color w:val="auto"/>
          <w:lang w:val="en-US"/>
        </w:rPr>
        <w:t xml:space="preserve">License Supplement </w:t>
      </w:r>
      <w:r w:rsidRPr="003C6FF8">
        <w:rPr>
          <w:rFonts w:asciiTheme="majorHAnsi" w:hAnsiTheme="majorHAnsi"/>
          <w:color w:val="auto"/>
        </w:rPr>
        <w:t>Effective Date.</w:t>
      </w:r>
    </w:p>
    <w:p w14:paraId="0461B966" w14:textId="77777777" w:rsidR="00E4183A" w:rsidRPr="004117E5" w:rsidRDefault="00E4183A" w:rsidP="00E4183A">
      <w:pPr>
        <w:rPr>
          <w:rFonts w:asciiTheme="majorHAnsi" w:hAnsiTheme="majorHAnsi"/>
          <w:color w:val="auto"/>
          <w:sz w:val="18"/>
          <w:szCs w:val="18"/>
          <w:lang w:val="x-none"/>
        </w:rPr>
      </w:pPr>
    </w:p>
    <w:tbl>
      <w:tblPr>
        <w:tblW w:w="1034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37"/>
        <w:gridCol w:w="5211"/>
      </w:tblGrid>
      <w:tr w:rsidR="00E4183A" w:rsidRPr="003C6FF8" w14:paraId="5C5CE1E9" w14:textId="77777777" w:rsidTr="003958D8">
        <w:trPr>
          <w:cantSplit/>
          <w:trHeight w:val="326"/>
        </w:trPr>
        <w:tc>
          <w:tcPr>
            <w:tcW w:w="5137" w:type="dxa"/>
            <w:vAlign w:val="center"/>
          </w:tcPr>
          <w:p w14:paraId="3412411E" w14:textId="050C6E94" w:rsidR="00E4183A" w:rsidRPr="003C6FF8" w:rsidRDefault="00E4183A" w:rsidP="00DD6EE9">
            <w:pPr>
              <w:keepNext/>
              <w:tabs>
                <w:tab w:val="left" w:pos="-1440"/>
                <w:tab w:val="left" w:pos="-720"/>
                <w:tab w:val="left" w:pos="0"/>
                <w:tab w:val="left" w:pos="5040"/>
              </w:tabs>
              <w:spacing w:after="120" w:line="240" w:lineRule="exact"/>
              <w:rPr>
                <w:rFonts w:asciiTheme="majorHAnsi" w:hAnsiTheme="majorHAnsi"/>
                <w:b/>
                <w:color w:val="auto"/>
                <w:sz w:val="18"/>
                <w:szCs w:val="18"/>
              </w:rPr>
            </w:pPr>
            <w:r w:rsidRPr="003C6FF8">
              <w:rPr>
                <w:rFonts w:asciiTheme="majorHAnsi" w:hAnsiTheme="majorHAnsi"/>
                <w:b/>
                <w:color w:val="auto"/>
                <w:sz w:val="18"/>
                <w:szCs w:val="18"/>
              </w:rPr>
              <w:t xml:space="preserve"> </w:t>
            </w:r>
            <w:sdt>
              <w:sdtPr>
                <w:rPr>
                  <w:rFonts w:asciiTheme="majorHAnsi" w:hAnsiTheme="majorHAnsi"/>
                  <w:color w:val="auto"/>
                  <w:sz w:val="18"/>
                  <w:szCs w:val="18"/>
                </w:rPr>
                <w:tag w:val="19"/>
                <w:id w:val="-1205861835"/>
                <w:placeholder>
                  <w:docPart w:val="AF9D14D30A72455383DEB80554188006"/>
                </w:placeholder>
                <w:showingPlcHdr/>
                <w:dropDownList>
                  <w:listItem w:value="Choose an item."/>
                  <w:listItem w:displayText="Here Europe B.V." w:value="Here Europe B.V."/>
                  <w:listItem w:displayText="Here North America, LLC." w:value="Here North America, LLC."/>
                </w:dropDownList>
              </w:sdtPr>
              <w:sdtEndPr/>
              <w:sdtContent>
                <w:r w:rsidR="005B4D6E" w:rsidRPr="003A57EF">
                  <w:rPr>
                    <w:rStyle w:val="PlaceholderText"/>
                    <w:rFonts w:asciiTheme="majorHAnsi" w:eastAsiaTheme="minorHAnsi" w:hAnsiTheme="majorHAnsi"/>
                    <w:sz w:val="18"/>
                    <w:szCs w:val="18"/>
                  </w:rPr>
                  <w:t>Choose an item.</w:t>
                </w:r>
              </w:sdtContent>
            </w:sdt>
            <w:r w:rsidR="0015427D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   </w:t>
            </w:r>
          </w:p>
        </w:tc>
        <w:tc>
          <w:tcPr>
            <w:tcW w:w="5211" w:type="dxa"/>
            <w:vAlign w:val="center"/>
          </w:tcPr>
          <w:p w14:paraId="3B58E52E" w14:textId="77777777" w:rsidR="00E4183A" w:rsidRPr="003C6FF8" w:rsidRDefault="00E4183A" w:rsidP="00DD6EE9">
            <w:pPr>
              <w:keepNext/>
              <w:tabs>
                <w:tab w:val="left" w:pos="-1440"/>
                <w:tab w:val="left" w:pos="-720"/>
                <w:tab w:val="left" w:pos="0"/>
                <w:tab w:val="left" w:pos="5040"/>
              </w:tabs>
              <w:spacing w:after="120" w:line="240" w:lineRule="exact"/>
              <w:rPr>
                <w:rFonts w:asciiTheme="majorHAnsi" w:hAnsiTheme="majorHAnsi"/>
                <w:b/>
                <w:bCs/>
                <w:iCs/>
                <w:color w:val="auto"/>
                <w:sz w:val="18"/>
                <w:szCs w:val="18"/>
                <w:lang w:val="en-GB"/>
              </w:rPr>
            </w:pPr>
          </w:p>
        </w:tc>
      </w:tr>
      <w:tr w:rsidR="00E4183A" w:rsidRPr="003C6FF8" w14:paraId="741A0C86" w14:textId="77777777" w:rsidTr="003958D8">
        <w:trPr>
          <w:cantSplit/>
          <w:trHeight w:val="326"/>
        </w:trPr>
        <w:tc>
          <w:tcPr>
            <w:tcW w:w="5137" w:type="dxa"/>
            <w:vAlign w:val="center"/>
          </w:tcPr>
          <w:p w14:paraId="72539D6E" w14:textId="20FB74AB" w:rsidR="00E4183A" w:rsidRPr="003C6FF8" w:rsidRDefault="00AF71CB" w:rsidP="00DD6EE9">
            <w:pPr>
              <w:keepNext/>
              <w:tabs>
                <w:tab w:val="left" w:pos="-1440"/>
                <w:tab w:val="left" w:pos="0"/>
                <w:tab w:val="right" w:pos="4320"/>
                <w:tab w:val="left" w:pos="5040"/>
              </w:tabs>
              <w:spacing w:after="120" w:line="240" w:lineRule="exact"/>
              <w:rPr>
                <w:rFonts w:asciiTheme="majorHAnsi" w:hAnsiTheme="majorHAnsi"/>
                <w:color w:val="auto"/>
                <w:sz w:val="18"/>
                <w:szCs w:val="18"/>
              </w:rPr>
            </w:pPr>
            <w:r>
              <w:rPr>
                <w:rFonts w:asciiTheme="majorHAnsi" w:hAnsiTheme="majorHAnsi"/>
                <w:color w:val="auto"/>
                <w:sz w:val="18"/>
                <w:szCs w:val="18"/>
              </w:rPr>
              <w:t>Signature</w:t>
            </w:r>
            <w:r w:rsidR="00E4183A" w:rsidRPr="003C6FF8">
              <w:rPr>
                <w:rFonts w:asciiTheme="majorHAnsi" w:hAnsiTheme="majorHAnsi"/>
                <w:color w:val="auto"/>
                <w:sz w:val="18"/>
                <w:szCs w:val="18"/>
              </w:rPr>
              <w:t>:</w:t>
            </w:r>
          </w:p>
        </w:tc>
        <w:tc>
          <w:tcPr>
            <w:tcW w:w="5211" w:type="dxa"/>
            <w:vAlign w:val="center"/>
          </w:tcPr>
          <w:p w14:paraId="0CCB737C" w14:textId="116CA1C7" w:rsidR="00E4183A" w:rsidRPr="003C6FF8" w:rsidRDefault="00AF71CB" w:rsidP="00DD6EE9">
            <w:pPr>
              <w:keepNext/>
              <w:tabs>
                <w:tab w:val="left" w:pos="-1440"/>
                <w:tab w:val="left" w:pos="0"/>
                <w:tab w:val="right" w:pos="4320"/>
                <w:tab w:val="left" w:pos="5040"/>
              </w:tabs>
              <w:spacing w:after="120" w:line="240" w:lineRule="exact"/>
              <w:rPr>
                <w:rFonts w:asciiTheme="majorHAnsi" w:hAnsiTheme="majorHAnsi"/>
                <w:color w:val="auto"/>
                <w:sz w:val="18"/>
                <w:szCs w:val="18"/>
              </w:rPr>
            </w:pPr>
            <w:r>
              <w:rPr>
                <w:rFonts w:asciiTheme="majorHAnsi" w:hAnsiTheme="majorHAnsi"/>
                <w:color w:val="auto"/>
                <w:sz w:val="18"/>
                <w:szCs w:val="18"/>
              </w:rPr>
              <w:t>Signature</w:t>
            </w:r>
            <w:r w:rsidR="00E4183A" w:rsidRPr="003C6FF8">
              <w:rPr>
                <w:rFonts w:asciiTheme="majorHAnsi" w:hAnsiTheme="majorHAnsi"/>
                <w:color w:val="auto"/>
                <w:sz w:val="18"/>
                <w:szCs w:val="18"/>
              </w:rPr>
              <w:t>:</w:t>
            </w:r>
          </w:p>
        </w:tc>
      </w:tr>
      <w:tr w:rsidR="00E4183A" w:rsidRPr="003C6FF8" w14:paraId="065B70DA" w14:textId="77777777" w:rsidTr="003958D8">
        <w:trPr>
          <w:cantSplit/>
          <w:trHeight w:val="313"/>
        </w:trPr>
        <w:tc>
          <w:tcPr>
            <w:tcW w:w="5137" w:type="dxa"/>
            <w:vAlign w:val="center"/>
          </w:tcPr>
          <w:p w14:paraId="265F5E87" w14:textId="77777777" w:rsidR="00E4183A" w:rsidRPr="003C6FF8" w:rsidRDefault="00E4183A" w:rsidP="00DD6EE9">
            <w:pPr>
              <w:keepNext/>
              <w:tabs>
                <w:tab w:val="left" w:pos="-1440"/>
                <w:tab w:val="left" w:pos="0"/>
                <w:tab w:val="right" w:pos="4320"/>
                <w:tab w:val="left" w:pos="5040"/>
              </w:tabs>
              <w:spacing w:after="120" w:line="240" w:lineRule="exact"/>
              <w:rPr>
                <w:rFonts w:asciiTheme="majorHAnsi" w:hAnsiTheme="majorHAnsi"/>
                <w:color w:val="auto"/>
                <w:sz w:val="18"/>
                <w:szCs w:val="18"/>
              </w:rPr>
            </w:pPr>
            <w:r w:rsidRPr="003C6FF8">
              <w:rPr>
                <w:rFonts w:asciiTheme="majorHAnsi" w:hAnsiTheme="majorHAnsi"/>
                <w:color w:val="auto"/>
                <w:sz w:val="18"/>
                <w:szCs w:val="18"/>
              </w:rPr>
              <w:t>Name:</w:t>
            </w:r>
            <w:r w:rsidR="00623955" w:rsidRPr="003C6FF8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  </w:t>
            </w:r>
          </w:p>
        </w:tc>
        <w:tc>
          <w:tcPr>
            <w:tcW w:w="5211" w:type="dxa"/>
            <w:vAlign w:val="center"/>
          </w:tcPr>
          <w:p w14:paraId="33BA1F9C" w14:textId="77777777" w:rsidR="00E4183A" w:rsidRPr="003C6FF8" w:rsidRDefault="00E4183A" w:rsidP="00DD6EE9">
            <w:pPr>
              <w:keepNext/>
              <w:tabs>
                <w:tab w:val="left" w:pos="-1440"/>
                <w:tab w:val="left" w:pos="0"/>
                <w:tab w:val="right" w:pos="4320"/>
                <w:tab w:val="left" w:pos="5040"/>
              </w:tabs>
              <w:spacing w:after="120" w:line="240" w:lineRule="exact"/>
              <w:rPr>
                <w:rFonts w:asciiTheme="majorHAnsi" w:hAnsiTheme="majorHAnsi"/>
                <w:color w:val="auto"/>
                <w:sz w:val="18"/>
                <w:szCs w:val="18"/>
              </w:rPr>
            </w:pPr>
            <w:r w:rsidRPr="003C6FF8">
              <w:rPr>
                <w:rFonts w:asciiTheme="majorHAnsi" w:hAnsiTheme="majorHAnsi"/>
                <w:color w:val="auto"/>
                <w:sz w:val="18"/>
                <w:szCs w:val="18"/>
              </w:rPr>
              <w:t>Name:</w:t>
            </w:r>
            <w:r w:rsidR="00623955" w:rsidRPr="003C6FF8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  </w:t>
            </w:r>
          </w:p>
        </w:tc>
      </w:tr>
      <w:tr w:rsidR="00E4183A" w:rsidRPr="003C6FF8" w14:paraId="599D14E4" w14:textId="77777777" w:rsidTr="003958D8">
        <w:trPr>
          <w:cantSplit/>
          <w:trHeight w:val="326"/>
        </w:trPr>
        <w:tc>
          <w:tcPr>
            <w:tcW w:w="5137" w:type="dxa"/>
            <w:vAlign w:val="center"/>
          </w:tcPr>
          <w:p w14:paraId="7D05121D" w14:textId="77777777" w:rsidR="00E4183A" w:rsidRPr="003C6FF8" w:rsidRDefault="00E4183A" w:rsidP="00DD6EE9">
            <w:pPr>
              <w:keepNext/>
              <w:tabs>
                <w:tab w:val="left" w:pos="-1440"/>
                <w:tab w:val="left" w:pos="0"/>
                <w:tab w:val="right" w:pos="4320"/>
                <w:tab w:val="left" w:pos="5040"/>
              </w:tabs>
              <w:spacing w:after="120" w:line="240" w:lineRule="exact"/>
              <w:rPr>
                <w:rFonts w:asciiTheme="majorHAnsi" w:hAnsiTheme="majorHAnsi"/>
                <w:color w:val="auto"/>
                <w:sz w:val="18"/>
                <w:szCs w:val="18"/>
                <w:u w:val="single"/>
              </w:rPr>
            </w:pPr>
            <w:r w:rsidRPr="003C6FF8">
              <w:rPr>
                <w:rFonts w:asciiTheme="majorHAnsi" w:hAnsiTheme="majorHAnsi"/>
                <w:color w:val="auto"/>
                <w:sz w:val="18"/>
                <w:szCs w:val="18"/>
              </w:rPr>
              <w:t>Title:</w:t>
            </w:r>
            <w:r w:rsidR="00623955" w:rsidRPr="003C6FF8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  </w:t>
            </w:r>
          </w:p>
        </w:tc>
        <w:tc>
          <w:tcPr>
            <w:tcW w:w="5211" w:type="dxa"/>
            <w:vAlign w:val="center"/>
          </w:tcPr>
          <w:p w14:paraId="4694E835" w14:textId="77777777" w:rsidR="00E4183A" w:rsidRPr="003C6FF8" w:rsidRDefault="00E4183A" w:rsidP="00DD6EE9">
            <w:pPr>
              <w:keepNext/>
              <w:tabs>
                <w:tab w:val="left" w:pos="-1440"/>
                <w:tab w:val="left" w:pos="0"/>
                <w:tab w:val="right" w:pos="4320"/>
                <w:tab w:val="left" w:pos="5040"/>
              </w:tabs>
              <w:spacing w:after="120" w:line="240" w:lineRule="exact"/>
              <w:rPr>
                <w:rFonts w:asciiTheme="majorHAnsi" w:hAnsiTheme="majorHAnsi"/>
                <w:color w:val="auto"/>
                <w:sz w:val="18"/>
                <w:szCs w:val="18"/>
                <w:u w:val="single"/>
              </w:rPr>
            </w:pPr>
            <w:r w:rsidRPr="003C6FF8">
              <w:rPr>
                <w:rFonts w:asciiTheme="majorHAnsi" w:hAnsiTheme="majorHAnsi"/>
                <w:color w:val="auto"/>
                <w:sz w:val="18"/>
                <w:szCs w:val="18"/>
              </w:rPr>
              <w:t>Title:</w:t>
            </w:r>
            <w:r w:rsidR="00623955" w:rsidRPr="003C6FF8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  </w:t>
            </w:r>
          </w:p>
        </w:tc>
      </w:tr>
      <w:tr w:rsidR="00E4183A" w:rsidRPr="003C6FF8" w14:paraId="7918E002" w14:textId="77777777" w:rsidTr="003958D8">
        <w:trPr>
          <w:cantSplit/>
          <w:trHeight w:val="326"/>
        </w:trPr>
        <w:tc>
          <w:tcPr>
            <w:tcW w:w="5137" w:type="dxa"/>
            <w:vAlign w:val="center"/>
          </w:tcPr>
          <w:p w14:paraId="7A374E49" w14:textId="77777777" w:rsidR="00E4183A" w:rsidRPr="003C6FF8" w:rsidRDefault="00E4183A" w:rsidP="00DD6EE9">
            <w:pPr>
              <w:keepNext/>
              <w:tabs>
                <w:tab w:val="left" w:pos="-1440"/>
                <w:tab w:val="left" w:pos="0"/>
                <w:tab w:val="right" w:pos="4320"/>
                <w:tab w:val="left" w:pos="5040"/>
              </w:tabs>
              <w:spacing w:after="120" w:line="240" w:lineRule="exact"/>
              <w:rPr>
                <w:rFonts w:asciiTheme="majorHAnsi" w:hAnsiTheme="majorHAnsi"/>
                <w:color w:val="auto"/>
                <w:sz w:val="18"/>
                <w:szCs w:val="18"/>
              </w:rPr>
            </w:pPr>
            <w:r w:rsidRPr="003C6FF8">
              <w:rPr>
                <w:rFonts w:asciiTheme="majorHAnsi" w:hAnsiTheme="majorHAnsi"/>
                <w:color w:val="auto"/>
                <w:sz w:val="18"/>
                <w:szCs w:val="18"/>
              </w:rPr>
              <w:t>Date:</w:t>
            </w:r>
            <w:r w:rsidR="00623955" w:rsidRPr="003C6FF8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  </w:t>
            </w:r>
          </w:p>
        </w:tc>
        <w:tc>
          <w:tcPr>
            <w:tcW w:w="5211" w:type="dxa"/>
            <w:vAlign w:val="center"/>
          </w:tcPr>
          <w:p w14:paraId="36C33018" w14:textId="77777777" w:rsidR="00E4183A" w:rsidRPr="003C6FF8" w:rsidRDefault="00E4183A" w:rsidP="00DD6EE9">
            <w:pPr>
              <w:keepNext/>
              <w:tabs>
                <w:tab w:val="left" w:pos="-1440"/>
                <w:tab w:val="left" w:pos="0"/>
                <w:tab w:val="right" w:pos="4320"/>
                <w:tab w:val="left" w:pos="5040"/>
              </w:tabs>
              <w:spacing w:after="120" w:line="240" w:lineRule="exact"/>
              <w:rPr>
                <w:rFonts w:asciiTheme="majorHAnsi" w:hAnsiTheme="majorHAnsi"/>
                <w:color w:val="auto"/>
                <w:sz w:val="18"/>
                <w:szCs w:val="18"/>
              </w:rPr>
            </w:pPr>
            <w:r w:rsidRPr="003C6FF8">
              <w:rPr>
                <w:rFonts w:asciiTheme="majorHAnsi" w:hAnsiTheme="majorHAnsi"/>
                <w:color w:val="auto"/>
                <w:sz w:val="18"/>
                <w:szCs w:val="18"/>
              </w:rPr>
              <w:t>Date:</w:t>
            </w:r>
            <w:r w:rsidR="00623955" w:rsidRPr="003C6FF8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  </w:t>
            </w:r>
          </w:p>
        </w:tc>
      </w:tr>
    </w:tbl>
    <w:p w14:paraId="4A569E05" w14:textId="77777777" w:rsidR="00E4183A" w:rsidRPr="003C6FF8" w:rsidRDefault="00E4183A" w:rsidP="00E4183A">
      <w:pPr>
        <w:rPr>
          <w:rFonts w:asciiTheme="majorHAnsi" w:hAnsiTheme="majorHAnsi"/>
          <w:color w:val="auto"/>
          <w:sz w:val="18"/>
          <w:szCs w:val="18"/>
        </w:rPr>
      </w:pPr>
    </w:p>
    <w:tbl>
      <w:tblPr>
        <w:tblW w:w="1034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47"/>
        <w:gridCol w:w="5201"/>
      </w:tblGrid>
      <w:tr w:rsidR="00350912" w:rsidRPr="003C6FF8" w14:paraId="20D0340D" w14:textId="77777777" w:rsidTr="003958D8">
        <w:trPr>
          <w:cantSplit/>
          <w:trHeight w:val="324"/>
        </w:trPr>
        <w:tc>
          <w:tcPr>
            <w:tcW w:w="5147" w:type="dxa"/>
            <w:vAlign w:val="center"/>
          </w:tcPr>
          <w:p w14:paraId="77F8F1DE" w14:textId="77777777" w:rsidR="00350912" w:rsidRPr="003C6FF8" w:rsidRDefault="004A286D" w:rsidP="00DD6EE9">
            <w:pPr>
              <w:keepNext/>
              <w:tabs>
                <w:tab w:val="left" w:pos="-1440"/>
                <w:tab w:val="left" w:pos="-720"/>
                <w:tab w:val="left" w:pos="0"/>
                <w:tab w:val="left" w:pos="5040"/>
              </w:tabs>
              <w:spacing w:after="120" w:line="240" w:lineRule="exact"/>
              <w:rPr>
                <w:rFonts w:asciiTheme="majorHAnsi" w:hAnsiTheme="majorHAnsi"/>
                <w:b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color w:val="auto"/>
                  <w:sz w:val="18"/>
                  <w:szCs w:val="18"/>
                </w:rPr>
                <w:tag w:val="20"/>
                <w:id w:val="719710650"/>
                <w:placeholder>
                  <w:docPart w:val="1EC41B02D8B545ABA6DCC0521461552A"/>
                </w:placeholder>
                <w:showingPlcHdr/>
                <w:dropDownList>
                  <w:listItem w:value="Choose an item."/>
                  <w:listItem w:displayText="Here Europe B.V." w:value="Here Europe B.V."/>
                  <w:listItem w:displayText="Here North America, LLC." w:value="Here North America, LLC."/>
                </w:dropDownList>
              </w:sdtPr>
              <w:sdtEndPr/>
              <w:sdtContent>
                <w:r w:rsidR="005B4D6E" w:rsidRPr="003A57EF">
                  <w:rPr>
                    <w:rStyle w:val="PlaceholderText"/>
                    <w:rFonts w:asciiTheme="majorHAnsi" w:eastAsiaTheme="minorHAnsi" w:hAnsiTheme="majorHAnsi"/>
                    <w:sz w:val="18"/>
                    <w:szCs w:val="18"/>
                  </w:rPr>
                  <w:t>Choose an item.</w:t>
                </w:r>
              </w:sdtContent>
            </w:sdt>
          </w:p>
        </w:tc>
        <w:tc>
          <w:tcPr>
            <w:tcW w:w="5201" w:type="dxa"/>
            <w:vAlign w:val="center"/>
          </w:tcPr>
          <w:p w14:paraId="2463B980" w14:textId="77777777" w:rsidR="00350912" w:rsidRPr="003C6FF8" w:rsidRDefault="00350912" w:rsidP="00DD6EE9">
            <w:pPr>
              <w:keepNext/>
              <w:tabs>
                <w:tab w:val="left" w:pos="-1440"/>
                <w:tab w:val="left" w:pos="-720"/>
                <w:tab w:val="left" w:pos="0"/>
                <w:tab w:val="left" w:pos="5040"/>
              </w:tabs>
              <w:spacing w:after="120" w:line="240" w:lineRule="exact"/>
              <w:rPr>
                <w:rFonts w:asciiTheme="majorHAnsi" w:hAnsiTheme="majorHAnsi"/>
                <w:b/>
                <w:bCs/>
                <w:iCs/>
                <w:color w:val="auto"/>
                <w:sz w:val="18"/>
                <w:szCs w:val="18"/>
                <w:lang w:val="en-GB"/>
              </w:rPr>
            </w:pPr>
          </w:p>
        </w:tc>
      </w:tr>
      <w:tr w:rsidR="00E4183A" w:rsidRPr="003C6FF8" w14:paraId="33E88D3B" w14:textId="77777777" w:rsidTr="003958D8">
        <w:trPr>
          <w:cantSplit/>
          <w:trHeight w:val="324"/>
        </w:trPr>
        <w:tc>
          <w:tcPr>
            <w:tcW w:w="5147" w:type="dxa"/>
            <w:vAlign w:val="center"/>
          </w:tcPr>
          <w:p w14:paraId="6E699450" w14:textId="33B6A3AD" w:rsidR="00E4183A" w:rsidRPr="003C6FF8" w:rsidRDefault="00AF71CB" w:rsidP="00DD6EE9">
            <w:pPr>
              <w:keepNext/>
              <w:tabs>
                <w:tab w:val="left" w:pos="-1440"/>
                <w:tab w:val="left" w:pos="0"/>
                <w:tab w:val="right" w:pos="4320"/>
                <w:tab w:val="left" w:pos="5040"/>
              </w:tabs>
              <w:spacing w:after="120" w:line="240" w:lineRule="exact"/>
              <w:rPr>
                <w:rFonts w:asciiTheme="majorHAnsi" w:hAnsiTheme="majorHAnsi"/>
                <w:color w:val="auto"/>
                <w:sz w:val="18"/>
                <w:szCs w:val="18"/>
              </w:rPr>
            </w:pPr>
            <w:r>
              <w:rPr>
                <w:rFonts w:asciiTheme="majorHAnsi" w:hAnsiTheme="majorHAnsi"/>
                <w:color w:val="auto"/>
                <w:sz w:val="18"/>
                <w:szCs w:val="18"/>
              </w:rPr>
              <w:t>Signature</w:t>
            </w:r>
            <w:r w:rsidR="00E4183A" w:rsidRPr="003C6FF8">
              <w:rPr>
                <w:rFonts w:asciiTheme="majorHAnsi" w:hAnsiTheme="majorHAnsi"/>
                <w:color w:val="auto"/>
                <w:sz w:val="18"/>
                <w:szCs w:val="18"/>
              </w:rPr>
              <w:t>:</w:t>
            </w:r>
          </w:p>
        </w:tc>
        <w:tc>
          <w:tcPr>
            <w:tcW w:w="5201" w:type="dxa"/>
            <w:vAlign w:val="center"/>
          </w:tcPr>
          <w:p w14:paraId="636BA6BD" w14:textId="493D1458" w:rsidR="00E4183A" w:rsidRPr="003C6FF8" w:rsidRDefault="00AF71CB" w:rsidP="00DD6EE9">
            <w:pPr>
              <w:keepNext/>
              <w:tabs>
                <w:tab w:val="left" w:pos="-1440"/>
                <w:tab w:val="left" w:pos="0"/>
                <w:tab w:val="right" w:pos="4320"/>
                <w:tab w:val="left" w:pos="5040"/>
              </w:tabs>
              <w:spacing w:after="120" w:line="240" w:lineRule="exact"/>
              <w:rPr>
                <w:rFonts w:asciiTheme="majorHAnsi" w:hAnsiTheme="majorHAnsi"/>
                <w:color w:val="auto"/>
                <w:sz w:val="18"/>
                <w:szCs w:val="18"/>
              </w:rPr>
            </w:pPr>
            <w:r>
              <w:rPr>
                <w:rFonts w:asciiTheme="majorHAnsi" w:hAnsiTheme="majorHAnsi"/>
                <w:color w:val="auto"/>
                <w:sz w:val="18"/>
                <w:szCs w:val="18"/>
              </w:rPr>
              <w:t>Signature</w:t>
            </w:r>
            <w:r w:rsidR="00E4183A" w:rsidRPr="003C6FF8">
              <w:rPr>
                <w:rFonts w:asciiTheme="majorHAnsi" w:hAnsiTheme="majorHAnsi"/>
                <w:color w:val="auto"/>
                <w:sz w:val="18"/>
                <w:szCs w:val="18"/>
              </w:rPr>
              <w:t>:</w:t>
            </w:r>
            <w:r w:rsidR="00623955" w:rsidRPr="003C6FF8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  </w:t>
            </w:r>
          </w:p>
        </w:tc>
      </w:tr>
      <w:tr w:rsidR="00E4183A" w:rsidRPr="003C6FF8" w14:paraId="2971F2DE" w14:textId="77777777" w:rsidTr="003958D8">
        <w:trPr>
          <w:cantSplit/>
          <w:trHeight w:val="311"/>
        </w:trPr>
        <w:tc>
          <w:tcPr>
            <w:tcW w:w="5147" w:type="dxa"/>
            <w:vAlign w:val="center"/>
          </w:tcPr>
          <w:p w14:paraId="7B7EF1D6" w14:textId="77777777" w:rsidR="00E4183A" w:rsidRPr="003C6FF8" w:rsidRDefault="00E4183A" w:rsidP="00DD6EE9">
            <w:pPr>
              <w:keepNext/>
              <w:tabs>
                <w:tab w:val="left" w:pos="-1440"/>
                <w:tab w:val="left" w:pos="0"/>
                <w:tab w:val="right" w:pos="4320"/>
                <w:tab w:val="left" w:pos="5040"/>
              </w:tabs>
              <w:spacing w:after="120" w:line="240" w:lineRule="exact"/>
              <w:rPr>
                <w:rFonts w:asciiTheme="majorHAnsi" w:hAnsiTheme="majorHAnsi"/>
                <w:color w:val="auto"/>
                <w:sz w:val="18"/>
                <w:szCs w:val="18"/>
              </w:rPr>
            </w:pPr>
            <w:r w:rsidRPr="003C6FF8">
              <w:rPr>
                <w:rFonts w:asciiTheme="majorHAnsi" w:hAnsiTheme="majorHAnsi"/>
                <w:color w:val="auto"/>
                <w:sz w:val="18"/>
                <w:szCs w:val="18"/>
              </w:rPr>
              <w:t>Name:</w:t>
            </w:r>
            <w:r w:rsidR="00623955" w:rsidRPr="003C6FF8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  </w:t>
            </w:r>
          </w:p>
        </w:tc>
        <w:tc>
          <w:tcPr>
            <w:tcW w:w="5201" w:type="dxa"/>
            <w:vAlign w:val="center"/>
          </w:tcPr>
          <w:p w14:paraId="5010A40A" w14:textId="77777777" w:rsidR="00E4183A" w:rsidRPr="003C6FF8" w:rsidRDefault="00E4183A" w:rsidP="00DD6EE9">
            <w:pPr>
              <w:keepNext/>
              <w:tabs>
                <w:tab w:val="left" w:pos="-1440"/>
                <w:tab w:val="left" w:pos="0"/>
                <w:tab w:val="right" w:pos="4320"/>
                <w:tab w:val="left" w:pos="5040"/>
              </w:tabs>
              <w:spacing w:after="120" w:line="240" w:lineRule="exact"/>
              <w:rPr>
                <w:rFonts w:asciiTheme="majorHAnsi" w:hAnsiTheme="majorHAnsi"/>
                <w:color w:val="auto"/>
                <w:sz w:val="18"/>
                <w:szCs w:val="18"/>
              </w:rPr>
            </w:pPr>
            <w:r w:rsidRPr="003C6FF8">
              <w:rPr>
                <w:rFonts w:asciiTheme="majorHAnsi" w:hAnsiTheme="majorHAnsi"/>
                <w:color w:val="auto"/>
                <w:sz w:val="18"/>
                <w:szCs w:val="18"/>
              </w:rPr>
              <w:t>Name:</w:t>
            </w:r>
            <w:r w:rsidR="00623955" w:rsidRPr="003C6FF8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  </w:t>
            </w:r>
          </w:p>
        </w:tc>
      </w:tr>
      <w:tr w:rsidR="00E4183A" w:rsidRPr="003C6FF8" w14:paraId="7B1EF58F" w14:textId="77777777" w:rsidTr="003958D8">
        <w:trPr>
          <w:cantSplit/>
          <w:trHeight w:val="324"/>
        </w:trPr>
        <w:tc>
          <w:tcPr>
            <w:tcW w:w="5147" w:type="dxa"/>
            <w:vAlign w:val="center"/>
          </w:tcPr>
          <w:p w14:paraId="137F0352" w14:textId="77777777" w:rsidR="00E4183A" w:rsidRPr="003C6FF8" w:rsidRDefault="00E4183A" w:rsidP="00DD6EE9">
            <w:pPr>
              <w:keepNext/>
              <w:tabs>
                <w:tab w:val="left" w:pos="-1440"/>
                <w:tab w:val="left" w:pos="0"/>
                <w:tab w:val="right" w:pos="4320"/>
                <w:tab w:val="left" w:pos="5040"/>
              </w:tabs>
              <w:spacing w:after="120" w:line="240" w:lineRule="exact"/>
              <w:rPr>
                <w:rFonts w:asciiTheme="majorHAnsi" w:hAnsiTheme="majorHAnsi"/>
                <w:color w:val="auto"/>
                <w:sz w:val="18"/>
                <w:szCs w:val="18"/>
                <w:u w:val="single"/>
              </w:rPr>
            </w:pPr>
            <w:r w:rsidRPr="003C6FF8">
              <w:rPr>
                <w:rFonts w:asciiTheme="majorHAnsi" w:hAnsiTheme="majorHAnsi"/>
                <w:color w:val="auto"/>
                <w:sz w:val="18"/>
                <w:szCs w:val="18"/>
              </w:rPr>
              <w:t>Title:</w:t>
            </w:r>
            <w:r w:rsidR="00623955" w:rsidRPr="003C6FF8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  </w:t>
            </w:r>
          </w:p>
        </w:tc>
        <w:tc>
          <w:tcPr>
            <w:tcW w:w="5201" w:type="dxa"/>
            <w:vAlign w:val="center"/>
          </w:tcPr>
          <w:p w14:paraId="0AAF1E02" w14:textId="77777777" w:rsidR="00E4183A" w:rsidRPr="003C6FF8" w:rsidRDefault="00E4183A" w:rsidP="00DD6EE9">
            <w:pPr>
              <w:keepNext/>
              <w:tabs>
                <w:tab w:val="left" w:pos="-1440"/>
                <w:tab w:val="left" w:pos="0"/>
                <w:tab w:val="right" w:pos="4320"/>
                <w:tab w:val="left" w:pos="5040"/>
              </w:tabs>
              <w:spacing w:after="120" w:line="240" w:lineRule="exact"/>
              <w:rPr>
                <w:rFonts w:asciiTheme="majorHAnsi" w:hAnsiTheme="majorHAnsi"/>
                <w:color w:val="auto"/>
                <w:sz w:val="18"/>
                <w:szCs w:val="18"/>
                <w:u w:val="single"/>
              </w:rPr>
            </w:pPr>
            <w:r w:rsidRPr="003C6FF8">
              <w:rPr>
                <w:rFonts w:asciiTheme="majorHAnsi" w:hAnsiTheme="majorHAnsi"/>
                <w:color w:val="auto"/>
                <w:sz w:val="18"/>
                <w:szCs w:val="18"/>
              </w:rPr>
              <w:t>Title:</w:t>
            </w:r>
            <w:r w:rsidR="00623955" w:rsidRPr="003C6FF8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  </w:t>
            </w:r>
          </w:p>
        </w:tc>
      </w:tr>
      <w:tr w:rsidR="00E4183A" w:rsidRPr="003C6FF8" w14:paraId="329B7421" w14:textId="77777777" w:rsidTr="003958D8">
        <w:trPr>
          <w:cantSplit/>
          <w:trHeight w:val="324"/>
        </w:trPr>
        <w:tc>
          <w:tcPr>
            <w:tcW w:w="5147" w:type="dxa"/>
            <w:vAlign w:val="center"/>
          </w:tcPr>
          <w:p w14:paraId="6DBF700C" w14:textId="77777777" w:rsidR="00E4183A" w:rsidRPr="003C6FF8" w:rsidRDefault="00E4183A" w:rsidP="00DD6EE9">
            <w:pPr>
              <w:keepNext/>
              <w:tabs>
                <w:tab w:val="left" w:pos="-1440"/>
                <w:tab w:val="left" w:pos="0"/>
                <w:tab w:val="right" w:pos="4320"/>
                <w:tab w:val="left" w:pos="5040"/>
              </w:tabs>
              <w:spacing w:after="120" w:line="240" w:lineRule="exact"/>
              <w:rPr>
                <w:rFonts w:asciiTheme="majorHAnsi" w:hAnsiTheme="majorHAnsi"/>
                <w:color w:val="auto"/>
                <w:sz w:val="18"/>
                <w:szCs w:val="18"/>
              </w:rPr>
            </w:pPr>
            <w:r w:rsidRPr="003C6FF8">
              <w:rPr>
                <w:rFonts w:asciiTheme="majorHAnsi" w:hAnsiTheme="majorHAnsi"/>
                <w:color w:val="auto"/>
                <w:sz w:val="18"/>
                <w:szCs w:val="18"/>
              </w:rPr>
              <w:t>Date:</w:t>
            </w:r>
            <w:r w:rsidR="00623955" w:rsidRPr="003C6FF8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  </w:t>
            </w:r>
          </w:p>
        </w:tc>
        <w:tc>
          <w:tcPr>
            <w:tcW w:w="5201" w:type="dxa"/>
            <w:vAlign w:val="center"/>
          </w:tcPr>
          <w:p w14:paraId="643A7B5C" w14:textId="77777777" w:rsidR="00E4183A" w:rsidRPr="003C6FF8" w:rsidRDefault="00E4183A" w:rsidP="00DD6EE9">
            <w:pPr>
              <w:keepNext/>
              <w:tabs>
                <w:tab w:val="left" w:pos="-1440"/>
                <w:tab w:val="left" w:pos="0"/>
                <w:tab w:val="right" w:pos="4320"/>
                <w:tab w:val="left" w:pos="5040"/>
              </w:tabs>
              <w:spacing w:after="120" w:line="240" w:lineRule="exact"/>
              <w:rPr>
                <w:rFonts w:asciiTheme="majorHAnsi" w:hAnsiTheme="majorHAnsi"/>
                <w:color w:val="auto"/>
                <w:sz w:val="18"/>
                <w:szCs w:val="18"/>
              </w:rPr>
            </w:pPr>
            <w:r w:rsidRPr="003C6FF8">
              <w:rPr>
                <w:rFonts w:asciiTheme="majorHAnsi" w:hAnsiTheme="majorHAnsi"/>
                <w:color w:val="auto"/>
                <w:sz w:val="18"/>
                <w:szCs w:val="18"/>
              </w:rPr>
              <w:t>Date:</w:t>
            </w:r>
            <w:r w:rsidR="00623955" w:rsidRPr="003C6FF8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  </w:t>
            </w:r>
          </w:p>
        </w:tc>
      </w:tr>
    </w:tbl>
    <w:p w14:paraId="10C2EB8F" w14:textId="77777777" w:rsidR="00E4183A" w:rsidRPr="003C6FF8" w:rsidRDefault="00E4183A">
      <w:pPr>
        <w:rPr>
          <w:rFonts w:asciiTheme="majorHAnsi" w:hAnsiTheme="majorHAnsi"/>
          <w:sz w:val="18"/>
          <w:szCs w:val="18"/>
        </w:rPr>
      </w:pPr>
    </w:p>
    <w:p w14:paraId="20D39110" w14:textId="77777777" w:rsidR="007D2ECB" w:rsidRPr="003C6FF8" w:rsidRDefault="007D2ECB">
      <w:pPr>
        <w:rPr>
          <w:rFonts w:asciiTheme="majorHAnsi" w:hAnsiTheme="majorHAnsi"/>
          <w:sz w:val="18"/>
          <w:szCs w:val="18"/>
        </w:rPr>
      </w:pPr>
    </w:p>
    <w:p w14:paraId="6F70CA8E" w14:textId="77777777" w:rsidR="007D2ECB" w:rsidRPr="003C6FF8" w:rsidRDefault="007D2ECB">
      <w:pPr>
        <w:spacing w:after="160" w:line="259" w:lineRule="auto"/>
        <w:rPr>
          <w:rFonts w:asciiTheme="majorHAnsi" w:hAnsiTheme="majorHAnsi"/>
          <w:sz w:val="18"/>
          <w:szCs w:val="18"/>
        </w:rPr>
      </w:pPr>
      <w:r w:rsidRPr="003C6FF8">
        <w:rPr>
          <w:rFonts w:asciiTheme="majorHAnsi" w:hAnsiTheme="majorHAnsi"/>
          <w:sz w:val="18"/>
          <w:szCs w:val="18"/>
        </w:rPr>
        <w:br w:type="page"/>
      </w:r>
    </w:p>
    <w:p w14:paraId="5517AF2F" w14:textId="77777777" w:rsidR="007D2ECB" w:rsidRPr="003C6FF8" w:rsidRDefault="00980FFF" w:rsidP="00A16FBF">
      <w:pPr>
        <w:pStyle w:val="ListParagraph"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Theme="majorHAnsi" w:hAnsiTheme="majorHAnsi"/>
          <w:b/>
          <w:color w:val="auto"/>
          <w:sz w:val="18"/>
          <w:szCs w:val="18"/>
        </w:rPr>
      </w:pPr>
      <w:bookmarkStart w:id="19" w:name="_Ref393888658"/>
      <w:r w:rsidRPr="003C6FF8">
        <w:rPr>
          <w:rFonts w:asciiTheme="majorHAnsi" w:hAnsiTheme="majorHAnsi"/>
          <w:b/>
          <w:color w:val="auto"/>
          <w:sz w:val="18"/>
          <w:szCs w:val="18"/>
        </w:rPr>
        <w:lastRenderedPageBreak/>
        <w:t>Permitted Use Cases</w:t>
      </w:r>
      <w:bookmarkEnd w:id="19"/>
      <w:r w:rsidRPr="003C6FF8">
        <w:rPr>
          <w:rFonts w:asciiTheme="majorHAnsi" w:hAnsiTheme="majorHAnsi"/>
          <w:b/>
          <w:color w:val="auto"/>
          <w:sz w:val="18"/>
          <w:szCs w:val="18"/>
        </w:rPr>
        <w:t xml:space="preserve"> </w:t>
      </w:r>
    </w:p>
    <w:p w14:paraId="08A872D2" w14:textId="77777777" w:rsidR="00DD2B6F" w:rsidRDefault="00DD2B6F" w:rsidP="00DD2B6F">
      <w:pPr>
        <w:pStyle w:val="ListParagraph"/>
        <w:rPr>
          <w:rFonts w:asciiTheme="majorHAnsi" w:hAnsiTheme="majorHAnsi"/>
          <w:color w:val="auto"/>
          <w:sz w:val="18"/>
          <w:szCs w:val="18"/>
        </w:rPr>
      </w:pPr>
    </w:p>
    <w:p w14:paraId="4149A679" w14:textId="77777777" w:rsidR="00462B3E" w:rsidRPr="003C6FF8" w:rsidRDefault="00462B3E" w:rsidP="00462B3E">
      <w:pPr>
        <w:pStyle w:val="ListParagraph"/>
        <w:numPr>
          <w:ilvl w:val="0"/>
          <w:numId w:val="2"/>
        </w:numPr>
        <w:rPr>
          <w:rFonts w:asciiTheme="majorHAnsi" w:hAnsiTheme="majorHAnsi"/>
          <w:color w:val="auto"/>
          <w:sz w:val="18"/>
          <w:szCs w:val="18"/>
        </w:rPr>
      </w:pPr>
      <w:r w:rsidRPr="003C6FF8">
        <w:rPr>
          <w:rFonts w:asciiTheme="majorHAnsi" w:hAnsiTheme="majorHAnsi"/>
          <w:color w:val="auto"/>
          <w:sz w:val="18"/>
          <w:szCs w:val="18"/>
        </w:rPr>
        <w:t xml:space="preserve">Use of the Licensed Materials and access to the HERE Location Platform is allowed for Applications enabling the Permitted Use Cases and the functionalities or options, if any, selected below. </w:t>
      </w:r>
    </w:p>
    <w:p w14:paraId="41845509" w14:textId="508DEC18" w:rsidR="00462B3E" w:rsidRPr="003C6FF8" w:rsidRDefault="008F75FF" w:rsidP="00BF34C6">
      <w:pPr>
        <w:pStyle w:val="ListParagraph"/>
        <w:numPr>
          <w:ilvl w:val="0"/>
          <w:numId w:val="2"/>
        </w:numPr>
        <w:rPr>
          <w:rFonts w:asciiTheme="majorHAnsi" w:hAnsiTheme="majorHAnsi"/>
          <w:color w:val="auto"/>
          <w:sz w:val="18"/>
          <w:szCs w:val="18"/>
        </w:rPr>
      </w:pPr>
      <w:r w:rsidRPr="003C6FF8">
        <w:rPr>
          <w:rFonts w:asciiTheme="majorHAnsi" w:hAnsiTheme="majorHAnsi"/>
          <w:color w:val="auto"/>
          <w:sz w:val="18"/>
          <w:szCs w:val="18"/>
        </w:rPr>
        <w:t xml:space="preserve">Applications may access the HERE Location Platform </w:t>
      </w:r>
      <w:r w:rsidR="00462B3E" w:rsidRPr="003C6FF8">
        <w:rPr>
          <w:rFonts w:asciiTheme="majorHAnsi" w:hAnsiTheme="majorHAnsi"/>
          <w:color w:val="auto"/>
          <w:sz w:val="18"/>
          <w:szCs w:val="18"/>
        </w:rPr>
        <w:t xml:space="preserve">either </w:t>
      </w:r>
      <w:r w:rsidRPr="003C6FF8">
        <w:rPr>
          <w:rFonts w:asciiTheme="majorHAnsi" w:hAnsiTheme="majorHAnsi"/>
          <w:color w:val="auto"/>
          <w:sz w:val="18"/>
          <w:szCs w:val="18"/>
        </w:rPr>
        <w:t xml:space="preserve">through </w:t>
      </w:r>
      <w:r w:rsidR="00462B3E" w:rsidRPr="003C6FF8">
        <w:rPr>
          <w:rFonts w:asciiTheme="majorHAnsi" w:hAnsiTheme="majorHAnsi"/>
          <w:color w:val="auto"/>
          <w:sz w:val="18"/>
          <w:szCs w:val="18"/>
        </w:rPr>
        <w:t>the HERE Location Platform APIs</w:t>
      </w:r>
      <w:r w:rsidR="00711318">
        <w:rPr>
          <w:rFonts w:asciiTheme="majorHAnsi" w:hAnsiTheme="majorHAnsi"/>
          <w:color w:val="auto"/>
          <w:sz w:val="18"/>
          <w:szCs w:val="18"/>
        </w:rPr>
        <w:t xml:space="preserve">, HERE Data Lens </w:t>
      </w:r>
      <w:r w:rsidR="00462B3E" w:rsidRPr="003C6FF8">
        <w:rPr>
          <w:rFonts w:asciiTheme="majorHAnsi" w:hAnsiTheme="majorHAnsi"/>
          <w:color w:val="auto"/>
          <w:sz w:val="18"/>
          <w:szCs w:val="18"/>
        </w:rPr>
        <w:t>or the HERE Mobile SDKs</w:t>
      </w:r>
      <w:r w:rsidR="00FC31EF" w:rsidRPr="003C6FF8">
        <w:rPr>
          <w:rFonts w:asciiTheme="majorHAnsi" w:hAnsiTheme="majorHAnsi"/>
          <w:color w:val="auto"/>
          <w:sz w:val="18"/>
          <w:szCs w:val="18"/>
        </w:rPr>
        <w:t xml:space="preserve"> for Business</w:t>
      </w:r>
      <w:r w:rsidR="00462B3E" w:rsidRPr="003C6FF8">
        <w:rPr>
          <w:rFonts w:asciiTheme="majorHAnsi" w:hAnsiTheme="majorHAnsi"/>
          <w:color w:val="auto"/>
          <w:sz w:val="18"/>
          <w:szCs w:val="18"/>
        </w:rPr>
        <w:t>.</w:t>
      </w:r>
    </w:p>
    <w:p w14:paraId="0CBF1563" w14:textId="29B7168C" w:rsidR="005F05CF" w:rsidRPr="003C6FF8" w:rsidRDefault="005F05CF" w:rsidP="00A431E4">
      <w:pPr>
        <w:pStyle w:val="ListParagraph"/>
        <w:numPr>
          <w:ilvl w:val="0"/>
          <w:numId w:val="2"/>
        </w:numPr>
        <w:rPr>
          <w:rFonts w:asciiTheme="majorHAnsi" w:hAnsiTheme="majorHAnsi"/>
          <w:color w:val="auto"/>
          <w:sz w:val="18"/>
          <w:szCs w:val="18"/>
        </w:rPr>
      </w:pPr>
      <w:r w:rsidRPr="003C6FF8">
        <w:rPr>
          <w:rFonts w:asciiTheme="majorHAnsi" w:hAnsiTheme="majorHAnsi"/>
          <w:color w:val="auto"/>
          <w:sz w:val="18"/>
          <w:szCs w:val="18"/>
        </w:rPr>
        <w:t>HERE Location Platform APIs</w:t>
      </w:r>
      <w:r w:rsidR="001A43B5">
        <w:rPr>
          <w:rFonts w:asciiTheme="majorHAnsi" w:hAnsiTheme="majorHAnsi"/>
          <w:color w:val="auto"/>
          <w:sz w:val="18"/>
          <w:szCs w:val="18"/>
        </w:rPr>
        <w:t>, Starter Edition</w:t>
      </w:r>
      <w:r w:rsidR="00404BBC">
        <w:rPr>
          <w:rFonts w:asciiTheme="majorHAnsi" w:hAnsiTheme="majorHAnsi"/>
          <w:color w:val="auto"/>
          <w:sz w:val="18"/>
          <w:szCs w:val="18"/>
        </w:rPr>
        <w:t xml:space="preserve">, </w:t>
      </w:r>
      <w:r w:rsidR="000E43BA">
        <w:rPr>
          <w:rFonts w:asciiTheme="majorHAnsi" w:hAnsiTheme="majorHAnsi"/>
          <w:color w:val="auto"/>
          <w:sz w:val="18"/>
          <w:szCs w:val="18"/>
        </w:rPr>
        <w:t>or HERE Data Lens APIs</w:t>
      </w:r>
      <w:r w:rsidRPr="003C6FF8">
        <w:rPr>
          <w:rFonts w:asciiTheme="majorHAnsi" w:hAnsiTheme="majorHAnsi"/>
          <w:color w:val="auto"/>
          <w:sz w:val="18"/>
          <w:szCs w:val="18"/>
        </w:rPr>
        <w:t xml:space="preserve"> will be made available </w:t>
      </w:r>
      <w:r w:rsidR="003202A2" w:rsidRPr="003C6FF8">
        <w:rPr>
          <w:rFonts w:asciiTheme="majorHAnsi" w:hAnsiTheme="majorHAnsi"/>
          <w:color w:val="auto"/>
          <w:sz w:val="18"/>
          <w:szCs w:val="18"/>
        </w:rPr>
        <w:t xml:space="preserve">by HERE </w:t>
      </w:r>
      <w:r w:rsidRPr="003C6FF8">
        <w:rPr>
          <w:rFonts w:asciiTheme="majorHAnsi" w:hAnsiTheme="majorHAnsi"/>
          <w:color w:val="auto"/>
          <w:sz w:val="18"/>
          <w:szCs w:val="18"/>
        </w:rPr>
        <w:t>depending on the Permitted Use Case</w:t>
      </w:r>
      <w:r w:rsidR="00C064E3">
        <w:rPr>
          <w:rFonts w:asciiTheme="majorHAnsi" w:hAnsiTheme="majorHAnsi"/>
          <w:color w:val="auto"/>
          <w:sz w:val="18"/>
          <w:szCs w:val="18"/>
        </w:rPr>
        <w:t xml:space="preserve"> selected in table 1 below</w:t>
      </w:r>
      <w:r w:rsidRPr="003C6FF8">
        <w:rPr>
          <w:rFonts w:asciiTheme="majorHAnsi" w:hAnsiTheme="majorHAnsi"/>
          <w:color w:val="auto"/>
          <w:sz w:val="18"/>
          <w:szCs w:val="18"/>
        </w:rPr>
        <w:t xml:space="preserve">. </w:t>
      </w:r>
      <w:r w:rsidR="00964412" w:rsidRPr="003C6FF8">
        <w:rPr>
          <w:rFonts w:asciiTheme="majorHAnsi" w:hAnsiTheme="majorHAnsi"/>
          <w:color w:val="auto"/>
          <w:sz w:val="18"/>
          <w:szCs w:val="18"/>
        </w:rPr>
        <w:t xml:space="preserve">HERE Mobile SDKs </w:t>
      </w:r>
      <w:r w:rsidR="00FC31EF" w:rsidRPr="003C6FF8">
        <w:rPr>
          <w:rFonts w:asciiTheme="majorHAnsi" w:hAnsiTheme="majorHAnsi"/>
          <w:color w:val="auto"/>
          <w:sz w:val="18"/>
          <w:szCs w:val="18"/>
        </w:rPr>
        <w:t xml:space="preserve">for Business </w:t>
      </w:r>
      <w:r w:rsidR="001A43B5">
        <w:rPr>
          <w:rFonts w:asciiTheme="majorHAnsi" w:hAnsiTheme="majorHAnsi"/>
          <w:color w:val="auto"/>
          <w:sz w:val="18"/>
          <w:szCs w:val="18"/>
        </w:rPr>
        <w:t xml:space="preserve">Premium Edition </w:t>
      </w:r>
      <w:r w:rsidR="00AD2A67" w:rsidRPr="003C6FF8">
        <w:rPr>
          <w:rFonts w:asciiTheme="majorHAnsi" w:hAnsiTheme="majorHAnsi"/>
          <w:color w:val="auto"/>
          <w:sz w:val="18"/>
          <w:szCs w:val="18"/>
        </w:rPr>
        <w:t>can</w:t>
      </w:r>
      <w:r w:rsidR="00964412" w:rsidRPr="003C6FF8">
        <w:rPr>
          <w:rFonts w:asciiTheme="majorHAnsi" w:hAnsiTheme="majorHAnsi"/>
          <w:color w:val="auto"/>
          <w:sz w:val="18"/>
          <w:szCs w:val="18"/>
        </w:rPr>
        <w:t xml:space="preserve"> be selected separately in the table</w:t>
      </w:r>
      <w:r w:rsidR="00084BE9">
        <w:rPr>
          <w:rFonts w:asciiTheme="majorHAnsi" w:hAnsiTheme="majorHAnsi"/>
          <w:color w:val="auto"/>
          <w:sz w:val="18"/>
          <w:szCs w:val="18"/>
        </w:rPr>
        <w:t xml:space="preserve"> 2</w:t>
      </w:r>
      <w:r w:rsidR="00964412" w:rsidRPr="003C6FF8">
        <w:rPr>
          <w:rFonts w:asciiTheme="majorHAnsi" w:hAnsiTheme="majorHAnsi"/>
          <w:color w:val="auto"/>
          <w:sz w:val="18"/>
          <w:szCs w:val="18"/>
        </w:rPr>
        <w:t xml:space="preserve"> below. </w:t>
      </w:r>
    </w:p>
    <w:p w14:paraId="49450B00" w14:textId="2A989AC9" w:rsidR="00964412" w:rsidRPr="003C6FF8" w:rsidRDefault="00964412" w:rsidP="00964412">
      <w:pPr>
        <w:pStyle w:val="ListParagraph"/>
        <w:numPr>
          <w:ilvl w:val="0"/>
          <w:numId w:val="2"/>
        </w:numPr>
        <w:rPr>
          <w:rFonts w:asciiTheme="majorHAnsi" w:hAnsiTheme="majorHAnsi"/>
          <w:color w:val="auto"/>
          <w:sz w:val="18"/>
          <w:szCs w:val="18"/>
        </w:rPr>
      </w:pPr>
      <w:r w:rsidRPr="003C6FF8">
        <w:rPr>
          <w:rFonts w:asciiTheme="majorHAnsi" w:hAnsiTheme="majorHAnsi"/>
          <w:color w:val="auto"/>
          <w:sz w:val="18"/>
          <w:szCs w:val="18"/>
        </w:rPr>
        <w:t>Customer may select a specific pricing model (where available) for the Permitted Use Case</w:t>
      </w:r>
      <w:r w:rsidR="00DF7716" w:rsidRPr="003C6FF8">
        <w:rPr>
          <w:rFonts w:asciiTheme="majorHAnsi" w:hAnsiTheme="majorHAnsi"/>
          <w:color w:val="auto"/>
          <w:sz w:val="18"/>
          <w:szCs w:val="18"/>
        </w:rPr>
        <w:t xml:space="preserve"> and the HERE Mobile SDKs</w:t>
      </w:r>
      <w:r w:rsidR="00FC31EF" w:rsidRPr="003C6FF8">
        <w:rPr>
          <w:rFonts w:asciiTheme="majorHAnsi" w:hAnsiTheme="majorHAnsi"/>
          <w:color w:val="auto"/>
          <w:sz w:val="18"/>
          <w:szCs w:val="18"/>
        </w:rPr>
        <w:t xml:space="preserve"> for Business</w:t>
      </w:r>
      <w:r w:rsidR="00BC3C58">
        <w:rPr>
          <w:rFonts w:asciiTheme="majorHAnsi" w:hAnsiTheme="majorHAnsi"/>
          <w:color w:val="auto"/>
          <w:sz w:val="18"/>
          <w:szCs w:val="18"/>
        </w:rPr>
        <w:t xml:space="preserve"> Premium Edition</w:t>
      </w:r>
      <w:r w:rsidRPr="003C6FF8">
        <w:rPr>
          <w:rFonts w:asciiTheme="majorHAnsi" w:hAnsiTheme="majorHAnsi"/>
          <w:color w:val="auto"/>
          <w:sz w:val="18"/>
          <w:szCs w:val="18"/>
        </w:rPr>
        <w:t xml:space="preserve"> in the below table</w:t>
      </w:r>
      <w:r w:rsidR="00C064E3">
        <w:rPr>
          <w:rFonts w:asciiTheme="majorHAnsi" w:hAnsiTheme="majorHAnsi"/>
          <w:color w:val="auto"/>
          <w:sz w:val="18"/>
          <w:szCs w:val="18"/>
        </w:rPr>
        <w:t>s 1 and 2</w:t>
      </w:r>
      <w:r w:rsidRPr="003C6FF8">
        <w:rPr>
          <w:rFonts w:asciiTheme="majorHAnsi" w:hAnsiTheme="majorHAnsi"/>
          <w:color w:val="auto"/>
          <w:sz w:val="18"/>
          <w:szCs w:val="18"/>
        </w:rPr>
        <w:t xml:space="preserve">. The corresponding fees in section </w:t>
      </w:r>
      <w:r w:rsidRPr="003C6FF8">
        <w:rPr>
          <w:rFonts w:asciiTheme="majorHAnsi" w:hAnsiTheme="majorHAnsi"/>
          <w:color w:val="auto"/>
          <w:sz w:val="18"/>
          <w:szCs w:val="18"/>
        </w:rPr>
        <w:fldChar w:fldCharType="begin"/>
      </w:r>
      <w:r w:rsidRPr="003C6FF8">
        <w:rPr>
          <w:rFonts w:asciiTheme="majorHAnsi" w:hAnsiTheme="majorHAnsi"/>
          <w:color w:val="auto"/>
          <w:sz w:val="18"/>
          <w:szCs w:val="18"/>
        </w:rPr>
        <w:instrText xml:space="preserve"> REF _Ref393884713 \r \h </w:instrText>
      </w:r>
      <w:r w:rsidR="00B134BC" w:rsidRPr="003C6FF8">
        <w:rPr>
          <w:rFonts w:asciiTheme="majorHAnsi" w:hAnsiTheme="majorHAnsi"/>
          <w:color w:val="auto"/>
          <w:sz w:val="18"/>
          <w:szCs w:val="18"/>
        </w:rPr>
        <w:instrText xml:space="preserve"> \* MERGEFORMAT </w:instrText>
      </w:r>
      <w:r w:rsidRPr="003C6FF8">
        <w:rPr>
          <w:rFonts w:asciiTheme="majorHAnsi" w:hAnsiTheme="majorHAnsi"/>
          <w:color w:val="auto"/>
          <w:sz w:val="18"/>
          <w:szCs w:val="18"/>
        </w:rPr>
      </w:r>
      <w:r w:rsidRPr="003C6FF8">
        <w:rPr>
          <w:rFonts w:asciiTheme="majorHAnsi" w:hAnsiTheme="majorHAnsi"/>
          <w:color w:val="auto"/>
          <w:sz w:val="18"/>
          <w:szCs w:val="18"/>
        </w:rPr>
        <w:fldChar w:fldCharType="separate"/>
      </w:r>
      <w:r w:rsidR="00F7202F">
        <w:rPr>
          <w:rFonts w:asciiTheme="majorHAnsi" w:hAnsiTheme="majorHAnsi"/>
          <w:color w:val="auto"/>
          <w:sz w:val="18"/>
          <w:szCs w:val="18"/>
        </w:rPr>
        <w:t>4</w:t>
      </w:r>
      <w:r w:rsidRPr="003C6FF8">
        <w:rPr>
          <w:rFonts w:asciiTheme="majorHAnsi" w:hAnsiTheme="majorHAnsi"/>
          <w:color w:val="auto"/>
          <w:sz w:val="18"/>
          <w:szCs w:val="18"/>
        </w:rPr>
        <w:fldChar w:fldCharType="end"/>
      </w:r>
      <w:r w:rsidRPr="003C6FF8">
        <w:rPr>
          <w:rFonts w:asciiTheme="majorHAnsi" w:hAnsiTheme="majorHAnsi"/>
          <w:color w:val="auto"/>
          <w:sz w:val="18"/>
          <w:szCs w:val="18"/>
        </w:rPr>
        <w:t xml:space="preserve"> apply. </w:t>
      </w:r>
    </w:p>
    <w:p w14:paraId="78C3D397" w14:textId="77777777" w:rsidR="00011179" w:rsidRPr="003C6FF8" w:rsidRDefault="00011179" w:rsidP="00011179">
      <w:pPr>
        <w:pStyle w:val="ListParagraph"/>
        <w:rPr>
          <w:rFonts w:asciiTheme="majorHAnsi" w:hAnsiTheme="majorHAnsi"/>
          <w:color w:val="auto"/>
          <w:sz w:val="18"/>
          <w:szCs w:val="18"/>
        </w:rPr>
      </w:pPr>
    </w:p>
    <w:tbl>
      <w:tblPr>
        <w:tblW w:w="10550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8"/>
        <w:gridCol w:w="3986"/>
        <w:gridCol w:w="1907"/>
        <w:gridCol w:w="1909"/>
      </w:tblGrid>
      <w:tr w:rsidR="00B04B4F" w:rsidRPr="003C6FF8" w14:paraId="12D89457" w14:textId="77777777" w:rsidTr="00EB4317">
        <w:trPr>
          <w:cantSplit/>
          <w:trHeight w:val="394"/>
        </w:trPr>
        <w:tc>
          <w:tcPr>
            <w:tcW w:w="10550" w:type="dxa"/>
            <w:gridSpan w:val="4"/>
            <w:shd w:val="clear" w:color="auto" w:fill="000000" w:themeFill="text1"/>
            <w:vAlign w:val="center"/>
          </w:tcPr>
          <w:p w14:paraId="0B994AD5" w14:textId="68CBA28D" w:rsidR="00B04B4F" w:rsidRPr="003C6FF8" w:rsidRDefault="00B04B4F" w:rsidP="00DD6EE9">
            <w:pPr>
              <w:keepNext/>
              <w:jc w:val="center"/>
              <w:rPr>
                <w:rFonts w:asciiTheme="majorHAnsi" w:hAnsiTheme="majorHAnsi"/>
                <w:b/>
                <w:color w:val="FFFFFF" w:themeColor="background1"/>
                <w:sz w:val="18"/>
                <w:szCs w:val="18"/>
              </w:rPr>
            </w:pPr>
            <w:r w:rsidRPr="003C6FF8">
              <w:rPr>
                <w:rFonts w:asciiTheme="majorHAnsi" w:hAnsiTheme="majorHAnsi"/>
                <w:b/>
                <w:color w:val="FFFFFF" w:themeColor="background1"/>
                <w:sz w:val="18"/>
                <w:szCs w:val="18"/>
              </w:rPr>
              <w:t>Permitted Use Cases</w:t>
            </w:r>
            <w:r w:rsidR="00C064E3">
              <w:rPr>
                <w:rFonts w:asciiTheme="majorHAnsi" w:hAnsiTheme="majorHAnsi"/>
                <w:b/>
                <w:color w:val="FFFFFF" w:themeColor="background1"/>
                <w:sz w:val="18"/>
                <w:szCs w:val="18"/>
              </w:rPr>
              <w:t xml:space="preserve"> (</w:t>
            </w:r>
            <w:r w:rsidR="00C064E3" w:rsidRPr="00124BC3">
              <w:rPr>
                <w:rFonts w:asciiTheme="majorHAnsi" w:hAnsiTheme="majorHAnsi"/>
                <w:b/>
                <w:color w:val="auto"/>
                <w:sz w:val="18"/>
                <w:szCs w:val="18"/>
              </w:rPr>
              <w:t>table 1</w:t>
            </w:r>
            <w:r w:rsidR="00C064E3" w:rsidRPr="00124BC3"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  <w:t>)</w:t>
            </w:r>
          </w:p>
        </w:tc>
      </w:tr>
      <w:tr w:rsidR="00011179" w:rsidRPr="003C6FF8" w14:paraId="6B285A6D" w14:textId="77777777" w:rsidTr="00EB4317">
        <w:trPr>
          <w:cantSplit/>
          <w:trHeight w:val="394"/>
        </w:trPr>
        <w:tc>
          <w:tcPr>
            <w:tcW w:w="2748" w:type="dxa"/>
            <w:shd w:val="clear" w:color="auto" w:fill="595959" w:themeFill="text1" w:themeFillTint="A6"/>
            <w:vAlign w:val="center"/>
          </w:tcPr>
          <w:p w14:paraId="19BF819C" w14:textId="77777777" w:rsidR="00011179" w:rsidRPr="003C6FF8" w:rsidRDefault="00011179" w:rsidP="00DD6EE9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18"/>
                <w:szCs w:val="18"/>
              </w:rPr>
            </w:pPr>
            <w:r w:rsidRPr="003C6FF8">
              <w:rPr>
                <w:rFonts w:asciiTheme="majorHAnsi" w:hAnsiTheme="majorHAnsi"/>
                <w:b/>
                <w:bCs/>
                <w:color w:val="FFFFFF" w:themeColor="background1"/>
                <w:sz w:val="18"/>
                <w:szCs w:val="18"/>
              </w:rPr>
              <w:t>Permitted Use Case</w:t>
            </w:r>
          </w:p>
        </w:tc>
        <w:tc>
          <w:tcPr>
            <w:tcW w:w="3986" w:type="dxa"/>
            <w:shd w:val="clear" w:color="auto" w:fill="595959" w:themeFill="text1" w:themeFillTint="A6"/>
            <w:vAlign w:val="center"/>
          </w:tcPr>
          <w:p w14:paraId="62DBF365" w14:textId="77777777" w:rsidR="00011179" w:rsidRPr="003C6FF8" w:rsidRDefault="00011179" w:rsidP="00DD6EE9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18"/>
                <w:szCs w:val="18"/>
              </w:rPr>
            </w:pPr>
            <w:r w:rsidRPr="003C6FF8">
              <w:rPr>
                <w:rFonts w:asciiTheme="majorHAnsi" w:hAnsiTheme="majorHAnsi"/>
                <w:b/>
                <w:bCs/>
                <w:color w:val="FFFFFF" w:themeColor="background1"/>
                <w:sz w:val="18"/>
                <w:szCs w:val="18"/>
              </w:rPr>
              <w:t xml:space="preserve">Functionalities / </w:t>
            </w:r>
            <w:r w:rsidR="00FC5FC3">
              <w:rPr>
                <w:rFonts w:asciiTheme="majorHAnsi" w:hAnsiTheme="majorHAnsi"/>
                <w:b/>
                <w:bCs/>
                <w:color w:val="FFFFFF" w:themeColor="background1"/>
                <w:sz w:val="18"/>
                <w:szCs w:val="18"/>
              </w:rPr>
              <w:t>features</w:t>
            </w:r>
          </w:p>
        </w:tc>
        <w:tc>
          <w:tcPr>
            <w:tcW w:w="3815" w:type="dxa"/>
            <w:gridSpan w:val="2"/>
            <w:shd w:val="clear" w:color="auto" w:fill="595959" w:themeFill="text1" w:themeFillTint="A6"/>
            <w:vAlign w:val="center"/>
          </w:tcPr>
          <w:p w14:paraId="2B154C99" w14:textId="77777777" w:rsidR="00011179" w:rsidRPr="003C6FF8" w:rsidRDefault="00011179" w:rsidP="00DD6EE9">
            <w:pPr>
              <w:keepNext/>
              <w:jc w:val="center"/>
              <w:rPr>
                <w:rFonts w:asciiTheme="majorHAnsi" w:hAnsiTheme="majorHAnsi" w:cs="Arial"/>
                <w:b/>
                <w:color w:val="FFFFFF" w:themeColor="background1"/>
                <w:kern w:val="24"/>
                <w:sz w:val="18"/>
                <w:szCs w:val="18"/>
              </w:rPr>
            </w:pPr>
            <w:r w:rsidRPr="003C6FF8">
              <w:rPr>
                <w:rFonts w:asciiTheme="majorHAnsi" w:hAnsiTheme="majorHAnsi"/>
                <w:b/>
                <w:color w:val="FFFFFF" w:themeColor="background1"/>
                <w:sz w:val="18"/>
                <w:szCs w:val="18"/>
              </w:rPr>
              <w:t>Pricing model</w:t>
            </w:r>
            <w:r w:rsidRPr="003C6FF8" w:rsidDel="001834BA">
              <w:rPr>
                <w:rFonts w:asciiTheme="majorHAnsi" w:hAnsiTheme="majorHAnsi" w:cs="Arial"/>
                <w:b/>
                <w:color w:val="FFFFFF" w:themeColor="background1"/>
                <w:kern w:val="24"/>
                <w:sz w:val="18"/>
                <w:szCs w:val="18"/>
              </w:rPr>
              <w:t xml:space="preserve"> </w:t>
            </w:r>
          </w:p>
        </w:tc>
      </w:tr>
      <w:tr w:rsidR="0047267D" w:rsidRPr="003C6FF8" w14:paraId="60F5CD5F" w14:textId="77777777" w:rsidTr="00EB4317">
        <w:trPr>
          <w:cantSplit/>
          <w:trHeight w:val="204"/>
        </w:trPr>
        <w:tc>
          <w:tcPr>
            <w:tcW w:w="27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22076E" w14:textId="5718D0C1" w:rsidR="0047267D" w:rsidRPr="003C6FF8" w:rsidRDefault="004A286D" w:rsidP="00DD6EE9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rPr>
                <w:rFonts w:asciiTheme="majorHAnsi" w:hAnsiTheme="majorHAnsi"/>
                <w:bCs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bCs/>
                  <w:color w:val="auto"/>
                  <w:sz w:val="18"/>
                  <w:szCs w:val="18"/>
                </w:rPr>
                <w:tag w:val="21"/>
                <w:id w:val="16278136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20" w:author="Pinheiro, Ricardo Tiago (Nokia-LC/SaoPaulo)" w:date="2016-04-01T17:36:00Z">
                  <w:r w:rsidR="00015D3D">
                    <w:rPr>
                      <w:rFonts w:ascii="MS Gothic" w:eastAsia="MS Gothic" w:hAnsi="MS Gothic" w:hint="eastAsia"/>
                      <w:bCs/>
                      <w:color w:val="auto"/>
                      <w:sz w:val="18"/>
                      <w:szCs w:val="18"/>
                    </w:rPr>
                    <w:t>☒</w:t>
                  </w:r>
                </w:ins>
                <w:del w:id="21" w:author="Pinheiro, Ricardo Tiago (Nokia-LC/SaoPaulo)" w:date="2016-04-01T17:36:00Z">
                  <w:r w:rsidR="0047267D" w:rsidDel="00015D3D">
                    <w:rPr>
                      <w:rFonts w:ascii="MS Gothic" w:eastAsia="MS Gothic" w:hAnsi="MS Gothic" w:hint="eastAsia"/>
                      <w:bCs/>
                      <w:color w:val="auto"/>
                      <w:sz w:val="18"/>
                      <w:szCs w:val="18"/>
                    </w:rPr>
                    <w:delText>☐</w:delText>
                  </w:r>
                </w:del>
              </w:sdtContent>
            </w:sdt>
            <w:r w:rsidR="0047267D" w:rsidRPr="003C6FF8">
              <w:rPr>
                <w:rFonts w:asciiTheme="majorHAnsi" w:hAnsiTheme="majorHAnsi"/>
                <w:bCs/>
                <w:color w:val="auto"/>
                <w:sz w:val="18"/>
                <w:szCs w:val="18"/>
              </w:rPr>
              <w:t xml:space="preserve">  Mobile Asset Management</w:t>
            </w:r>
          </w:p>
        </w:tc>
        <w:tc>
          <w:tcPr>
            <w:tcW w:w="3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3B5F0" w14:textId="2F516048" w:rsidR="0047267D" w:rsidRPr="003C6FF8" w:rsidRDefault="004A286D" w:rsidP="00DD6EE9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rPr>
                <w:rFonts w:asciiTheme="majorHAnsi" w:hAnsiTheme="majorHAnsi"/>
                <w:bCs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bCs/>
                  <w:color w:val="auto"/>
                  <w:sz w:val="18"/>
                  <w:szCs w:val="18"/>
                </w:rPr>
                <w:tag w:val="22"/>
                <w:id w:val="-5889296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22" w:author="Pinheiro, Ricardo Tiago (Nokia-LC/SaoPaulo)" w:date="2016-04-01T17:37:00Z">
                  <w:r w:rsidR="00015D3D">
                    <w:rPr>
                      <w:rFonts w:ascii="MS Gothic" w:eastAsia="MS Gothic" w:hAnsi="MS Gothic" w:hint="eastAsia"/>
                      <w:bCs/>
                      <w:color w:val="auto"/>
                      <w:sz w:val="18"/>
                      <w:szCs w:val="18"/>
                    </w:rPr>
                    <w:t>☒</w:t>
                  </w:r>
                </w:ins>
                <w:del w:id="23" w:author="Pinheiro, Ricardo Tiago (Nokia-LC/SaoPaulo)" w:date="2016-04-01T17:37:00Z">
                  <w:r w:rsidR="0047267D" w:rsidDel="00015D3D">
                    <w:rPr>
                      <w:rFonts w:ascii="MS Gothic" w:eastAsia="MS Gothic" w:hAnsi="MS Gothic" w:hint="eastAsia"/>
                      <w:bCs/>
                      <w:color w:val="auto"/>
                      <w:sz w:val="18"/>
                      <w:szCs w:val="18"/>
                    </w:rPr>
                    <w:delText>☐</w:delText>
                  </w:r>
                </w:del>
              </w:sdtContent>
            </w:sdt>
            <w:r w:rsidR="0047267D" w:rsidRPr="003C6FF8">
              <w:rPr>
                <w:rFonts w:asciiTheme="majorHAnsi" w:hAnsiTheme="majorHAnsi"/>
                <w:bCs/>
                <w:color w:val="auto"/>
                <w:sz w:val="18"/>
                <w:szCs w:val="18"/>
              </w:rPr>
              <w:t xml:space="preserve"> MAM  Tracking</w:t>
            </w:r>
          </w:p>
        </w:tc>
        <w:tc>
          <w:tcPr>
            <w:tcW w:w="38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E7B41E" w14:textId="77777777" w:rsidR="0047267D" w:rsidRPr="003C6FF8" w:rsidRDefault="0047267D" w:rsidP="00DD6EE9">
            <w:pPr>
              <w:pStyle w:val="ListParagraph"/>
              <w:keepNext/>
              <w:tabs>
                <w:tab w:val="left" w:pos="-1440"/>
              </w:tabs>
              <w:ind w:left="0"/>
              <w:jc w:val="center"/>
              <w:outlineLvl w:val="0"/>
              <w:rPr>
                <w:rFonts w:asciiTheme="majorHAnsi" w:hAnsiTheme="majorHAnsi" w:cs="Calibri"/>
                <w:color w:val="auto"/>
                <w:sz w:val="18"/>
                <w:szCs w:val="18"/>
              </w:rPr>
            </w:pPr>
            <w:r w:rsidRPr="003C6FF8">
              <w:rPr>
                <w:rFonts w:asciiTheme="majorHAnsi" w:hAnsiTheme="majorHAnsi" w:cs="Calibri"/>
                <w:color w:val="auto"/>
                <w:sz w:val="18"/>
                <w:szCs w:val="18"/>
              </w:rPr>
              <w:t>Number of assets</w:t>
            </w:r>
          </w:p>
        </w:tc>
      </w:tr>
      <w:tr w:rsidR="0047267D" w:rsidRPr="003C6FF8" w14:paraId="2C3B58BA" w14:textId="77777777" w:rsidTr="00EB4317">
        <w:trPr>
          <w:cantSplit/>
          <w:trHeight w:val="380"/>
        </w:trPr>
        <w:tc>
          <w:tcPr>
            <w:tcW w:w="27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D493B2" w14:textId="77777777" w:rsidR="0047267D" w:rsidRPr="003C6FF8" w:rsidRDefault="0047267D" w:rsidP="00DD6EE9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rPr>
                <w:rFonts w:asciiTheme="majorHAnsi" w:hAnsiTheme="maj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3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32F9DF" w14:textId="7873D9D7" w:rsidR="0047267D" w:rsidRPr="003C6FF8" w:rsidRDefault="004A286D" w:rsidP="00DD6EE9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rPr>
                <w:rFonts w:asciiTheme="majorHAnsi" w:hAnsiTheme="majorHAnsi"/>
                <w:bCs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bCs/>
                  <w:color w:val="auto"/>
                  <w:sz w:val="18"/>
                  <w:szCs w:val="18"/>
                </w:rPr>
                <w:tag w:val="23"/>
                <w:id w:val="8755844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24" w:author="Pinheiro, Ricardo Tiago (Nokia-LC/SaoPaulo)" w:date="2016-04-01T17:37:00Z">
                  <w:r w:rsidR="00015D3D">
                    <w:rPr>
                      <w:rFonts w:ascii="MS Gothic" w:eastAsia="MS Gothic" w:hAnsi="MS Gothic" w:hint="eastAsia"/>
                      <w:bCs/>
                      <w:color w:val="auto"/>
                      <w:sz w:val="18"/>
                      <w:szCs w:val="18"/>
                    </w:rPr>
                    <w:t>☒</w:t>
                  </w:r>
                </w:ins>
                <w:del w:id="25" w:author="Pinheiro, Ricardo Tiago (Nokia-LC/SaoPaulo)" w:date="2016-04-01T17:37:00Z">
                  <w:r w:rsidR="0047267D" w:rsidDel="00015D3D">
                    <w:rPr>
                      <w:rFonts w:ascii="MS Gothic" w:eastAsia="MS Gothic" w:hAnsi="MS Gothic" w:hint="eastAsia"/>
                      <w:bCs/>
                      <w:color w:val="auto"/>
                      <w:sz w:val="18"/>
                      <w:szCs w:val="18"/>
                    </w:rPr>
                    <w:delText>☐</w:delText>
                  </w:r>
                </w:del>
              </w:sdtContent>
            </w:sdt>
            <w:r w:rsidR="0047267D" w:rsidRPr="003C6FF8">
              <w:rPr>
                <w:rFonts w:asciiTheme="majorHAnsi" w:hAnsiTheme="majorHAnsi"/>
                <w:bCs/>
                <w:color w:val="auto"/>
                <w:sz w:val="18"/>
                <w:szCs w:val="18"/>
              </w:rPr>
              <w:t xml:space="preserve"> MAM  Basic Routing</w:t>
            </w:r>
            <w:r w:rsidR="0047267D" w:rsidRPr="003C6FF8" w:rsidDel="0050566A">
              <w:rPr>
                <w:rFonts w:asciiTheme="majorHAnsi" w:hAnsiTheme="majorHAnsi"/>
                <w:bCs/>
                <w:color w:val="auto"/>
                <w:sz w:val="18"/>
                <w:szCs w:val="18"/>
              </w:rPr>
              <w:t xml:space="preserve"> </w:t>
            </w:r>
          </w:p>
          <w:p w14:paraId="6CA88A32" w14:textId="50C5966C" w:rsidR="0047267D" w:rsidRPr="003C6FF8" w:rsidRDefault="004A286D" w:rsidP="00DD6EE9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rPr>
                <w:rFonts w:asciiTheme="majorHAnsi" w:hAnsiTheme="majorHAnsi"/>
                <w:bCs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bCs/>
                  <w:color w:val="auto"/>
                  <w:sz w:val="18"/>
                  <w:szCs w:val="18"/>
                </w:rPr>
                <w:tag w:val="24"/>
                <w:id w:val="8409727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26" w:author="Pinheiro, Ricardo Tiago (Nokia-LC/SaoPaulo)" w:date="2016-04-01T17:37:00Z">
                  <w:r w:rsidR="00015D3D">
                    <w:rPr>
                      <w:rFonts w:ascii="MS Gothic" w:eastAsia="MS Gothic" w:hAnsi="MS Gothic" w:hint="eastAsia"/>
                      <w:bCs/>
                      <w:color w:val="auto"/>
                      <w:sz w:val="18"/>
                      <w:szCs w:val="18"/>
                    </w:rPr>
                    <w:t>☒</w:t>
                  </w:r>
                </w:ins>
                <w:del w:id="27" w:author="Pinheiro, Ricardo Tiago (Nokia-LC/SaoPaulo)" w:date="2016-04-01T17:37:00Z">
                  <w:r w:rsidR="0047267D" w:rsidDel="00015D3D">
                    <w:rPr>
                      <w:rFonts w:ascii="MS Gothic" w:eastAsia="MS Gothic" w:hAnsi="MS Gothic" w:hint="eastAsia"/>
                      <w:bCs/>
                      <w:color w:val="auto"/>
                      <w:sz w:val="18"/>
                      <w:szCs w:val="18"/>
                    </w:rPr>
                    <w:delText>☐</w:delText>
                  </w:r>
                </w:del>
              </w:sdtContent>
            </w:sdt>
            <w:r w:rsidR="0047267D" w:rsidRPr="003C6FF8">
              <w:rPr>
                <w:rFonts w:asciiTheme="majorHAnsi" w:hAnsiTheme="majorHAnsi"/>
                <w:bCs/>
                <w:color w:val="auto"/>
                <w:sz w:val="18"/>
                <w:szCs w:val="18"/>
              </w:rPr>
              <w:t xml:space="preserve"> Telematics option for MAM Basic Routing</w:t>
            </w:r>
          </w:p>
        </w:tc>
        <w:tc>
          <w:tcPr>
            <w:tcW w:w="381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CA841F" w14:textId="77777777" w:rsidR="0047267D" w:rsidRPr="003C6FF8" w:rsidRDefault="0047267D" w:rsidP="00DD6EE9">
            <w:pPr>
              <w:keepNext/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</w:p>
        </w:tc>
      </w:tr>
      <w:tr w:rsidR="0047267D" w:rsidRPr="003C6FF8" w14:paraId="304306E6" w14:textId="77777777" w:rsidTr="00EB4317">
        <w:trPr>
          <w:cantSplit/>
          <w:trHeight w:val="394"/>
        </w:trPr>
        <w:tc>
          <w:tcPr>
            <w:tcW w:w="27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C7ABA3" w14:textId="77777777" w:rsidR="0047267D" w:rsidRPr="003C6FF8" w:rsidRDefault="0047267D" w:rsidP="00DD6EE9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rPr>
                <w:rFonts w:asciiTheme="majorHAnsi" w:hAnsiTheme="maj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3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084C7" w14:textId="76101BA6" w:rsidR="0047267D" w:rsidRPr="003C6FF8" w:rsidRDefault="004A286D" w:rsidP="00DD6EE9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rPr>
                <w:rFonts w:asciiTheme="majorHAnsi" w:hAnsiTheme="majorHAnsi"/>
                <w:bCs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bCs/>
                  <w:color w:val="auto"/>
                  <w:sz w:val="18"/>
                  <w:szCs w:val="18"/>
                </w:rPr>
                <w:tag w:val="25"/>
                <w:id w:val="11381486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28" w:author="Pinheiro, Ricardo Tiago (Nokia-LC/SaoPaulo)" w:date="2016-04-01T17:37:00Z">
                  <w:r w:rsidR="00015D3D">
                    <w:rPr>
                      <w:rFonts w:ascii="MS Gothic" w:eastAsia="MS Gothic" w:hAnsi="MS Gothic" w:hint="eastAsia"/>
                      <w:bCs/>
                      <w:color w:val="auto"/>
                      <w:sz w:val="18"/>
                      <w:szCs w:val="18"/>
                    </w:rPr>
                    <w:t>☒</w:t>
                  </w:r>
                </w:ins>
                <w:del w:id="29" w:author="Pinheiro, Ricardo Tiago (Nokia-LC/SaoPaulo)" w:date="2016-04-01T17:37:00Z">
                  <w:r w:rsidR="0047267D" w:rsidDel="00015D3D">
                    <w:rPr>
                      <w:rFonts w:ascii="MS Gothic" w:eastAsia="MS Gothic" w:hAnsi="MS Gothic" w:hint="eastAsia"/>
                      <w:bCs/>
                      <w:color w:val="auto"/>
                      <w:sz w:val="18"/>
                      <w:szCs w:val="18"/>
                    </w:rPr>
                    <w:delText>☐</w:delText>
                  </w:r>
                </w:del>
              </w:sdtContent>
            </w:sdt>
            <w:r w:rsidR="0047267D" w:rsidRPr="003C6FF8">
              <w:rPr>
                <w:rFonts w:asciiTheme="majorHAnsi" w:hAnsiTheme="majorHAnsi"/>
                <w:bCs/>
                <w:color w:val="auto"/>
                <w:sz w:val="18"/>
                <w:szCs w:val="18"/>
              </w:rPr>
              <w:t xml:space="preserve"> MAM Advanced Routing </w:t>
            </w:r>
          </w:p>
          <w:p w14:paraId="32C283CF" w14:textId="7AD20CCF" w:rsidR="0047267D" w:rsidRPr="003C6FF8" w:rsidRDefault="004A286D" w:rsidP="00DD6EE9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rPr>
                <w:rFonts w:asciiTheme="majorHAnsi" w:hAnsiTheme="majorHAnsi"/>
                <w:bCs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bCs/>
                  <w:color w:val="auto"/>
                  <w:sz w:val="18"/>
                  <w:szCs w:val="18"/>
                </w:rPr>
                <w:tag w:val="26"/>
                <w:id w:val="19075728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30" w:author="Pinheiro, Ricardo Tiago (Nokia-LC/SaoPaulo)" w:date="2016-04-01T17:37:00Z">
                  <w:r w:rsidR="00015D3D">
                    <w:rPr>
                      <w:rFonts w:ascii="MS Gothic" w:eastAsia="MS Gothic" w:hAnsi="MS Gothic" w:hint="eastAsia"/>
                      <w:bCs/>
                      <w:color w:val="auto"/>
                      <w:sz w:val="18"/>
                      <w:szCs w:val="18"/>
                    </w:rPr>
                    <w:t>☒</w:t>
                  </w:r>
                </w:ins>
                <w:del w:id="31" w:author="Pinheiro, Ricardo Tiago (Nokia-LC/SaoPaulo)" w:date="2016-04-01T17:37:00Z">
                  <w:r w:rsidR="0047267D" w:rsidDel="00015D3D">
                    <w:rPr>
                      <w:rFonts w:ascii="MS Gothic" w:eastAsia="MS Gothic" w:hAnsi="MS Gothic" w:hint="eastAsia"/>
                      <w:bCs/>
                      <w:color w:val="auto"/>
                      <w:sz w:val="18"/>
                      <w:szCs w:val="18"/>
                    </w:rPr>
                    <w:delText>☐</w:delText>
                  </w:r>
                </w:del>
              </w:sdtContent>
            </w:sdt>
            <w:r w:rsidR="0047267D" w:rsidRPr="003C6FF8">
              <w:rPr>
                <w:rFonts w:asciiTheme="majorHAnsi" w:hAnsiTheme="majorHAnsi"/>
                <w:bCs/>
                <w:color w:val="auto"/>
                <w:sz w:val="18"/>
                <w:szCs w:val="18"/>
              </w:rPr>
              <w:t xml:space="preserve"> Optimization option for MAM Advanced Routing </w:t>
            </w:r>
          </w:p>
        </w:tc>
        <w:tc>
          <w:tcPr>
            <w:tcW w:w="381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77AE8" w14:textId="77777777" w:rsidR="0047267D" w:rsidRPr="003C6FF8" w:rsidRDefault="0047267D" w:rsidP="00DD6EE9">
            <w:pPr>
              <w:keepNext/>
              <w:jc w:val="center"/>
              <w:rPr>
                <w:rFonts w:asciiTheme="majorHAnsi" w:hAnsiTheme="majorHAnsi" w:cs="Arial"/>
                <w:color w:val="000000"/>
                <w:kern w:val="24"/>
                <w:sz w:val="18"/>
                <w:szCs w:val="18"/>
              </w:rPr>
            </w:pPr>
          </w:p>
        </w:tc>
      </w:tr>
      <w:tr w:rsidR="0047267D" w:rsidRPr="003C6FF8" w14:paraId="5342E162" w14:textId="77777777" w:rsidTr="00EB4317">
        <w:trPr>
          <w:cantSplit/>
          <w:trHeight w:val="224"/>
        </w:trPr>
        <w:tc>
          <w:tcPr>
            <w:tcW w:w="27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6C7FB2" w14:textId="77777777" w:rsidR="0047267D" w:rsidRPr="003C6FF8" w:rsidRDefault="0047267D" w:rsidP="00DD6EE9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rPr>
                <w:rFonts w:asciiTheme="majorHAnsi" w:hAnsiTheme="maj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3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B96D8" w14:textId="47BF61B9" w:rsidR="0047267D" w:rsidRPr="003C6FF8" w:rsidRDefault="004A286D" w:rsidP="00DD6EE9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rPr>
                <w:rFonts w:asciiTheme="majorHAnsi" w:hAnsiTheme="majorHAnsi"/>
                <w:bCs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bCs/>
                  <w:color w:val="auto"/>
                  <w:sz w:val="18"/>
                  <w:szCs w:val="18"/>
                </w:rPr>
                <w:tag w:val="27"/>
                <w:id w:val="11867907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32" w:author="Pinheiro, Ricardo Tiago (Nokia-LC/SaoPaulo)" w:date="2016-04-01T17:37:00Z">
                  <w:r w:rsidR="00015D3D">
                    <w:rPr>
                      <w:rFonts w:ascii="MS Gothic" w:eastAsia="MS Gothic" w:hAnsi="MS Gothic" w:hint="eastAsia"/>
                      <w:bCs/>
                      <w:color w:val="auto"/>
                      <w:sz w:val="18"/>
                      <w:szCs w:val="18"/>
                    </w:rPr>
                    <w:t>☒</w:t>
                  </w:r>
                </w:ins>
                <w:del w:id="33" w:author="Pinheiro, Ricardo Tiago (Nokia-LC/SaoPaulo)" w:date="2016-04-01T17:37:00Z">
                  <w:r w:rsidR="00C363B3" w:rsidDel="00015D3D">
                    <w:rPr>
                      <w:rFonts w:ascii="MS Gothic" w:eastAsia="MS Gothic" w:hAnsi="MS Gothic" w:hint="eastAsia"/>
                      <w:bCs/>
                      <w:color w:val="auto"/>
                      <w:sz w:val="18"/>
                      <w:szCs w:val="18"/>
                    </w:rPr>
                    <w:delText>☐</w:delText>
                  </w:r>
                </w:del>
              </w:sdtContent>
            </w:sdt>
            <w:r w:rsidR="0047267D" w:rsidRPr="003C6FF8">
              <w:rPr>
                <w:rFonts w:asciiTheme="majorHAnsi" w:hAnsiTheme="majorHAnsi"/>
                <w:bCs/>
                <w:color w:val="auto"/>
                <w:sz w:val="18"/>
                <w:szCs w:val="18"/>
              </w:rPr>
              <w:t xml:space="preserve"> Platform Data Extension</w:t>
            </w:r>
          </w:p>
        </w:tc>
        <w:tc>
          <w:tcPr>
            <w:tcW w:w="381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6CBBD" w14:textId="77777777" w:rsidR="0047267D" w:rsidRPr="003C6FF8" w:rsidRDefault="0047267D" w:rsidP="00DD6EE9">
            <w:pPr>
              <w:keepNext/>
              <w:jc w:val="center"/>
              <w:rPr>
                <w:rFonts w:asciiTheme="majorHAnsi" w:hAnsiTheme="majorHAnsi" w:cs="Arial"/>
                <w:color w:val="000000"/>
                <w:kern w:val="24"/>
                <w:sz w:val="18"/>
                <w:szCs w:val="18"/>
              </w:rPr>
            </w:pPr>
            <w:r w:rsidRPr="003C6FF8">
              <w:rPr>
                <w:rFonts w:asciiTheme="majorHAnsi" w:hAnsiTheme="majorHAnsi" w:cs="Arial"/>
                <w:color w:val="000000"/>
                <w:kern w:val="24"/>
                <w:sz w:val="18"/>
                <w:szCs w:val="18"/>
              </w:rPr>
              <w:t>Percentage premium</w:t>
            </w:r>
          </w:p>
        </w:tc>
      </w:tr>
      <w:tr w:rsidR="0047267D" w:rsidRPr="003C6FF8" w14:paraId="37E57F62" w14:textId="77777777" w:rsidTr="00EB4317">
        <w:trPr>
          <w:cantSplit/>
          <w:trHeight w:val="187"/>
        </w:trPr>
        <w:tc>
          <w:tcPr>
            <w:tcW w:w="27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CD50A1" w14:textId="77777777" w:rsidR="0047267D" w:rsidRPr="003C6FF8" w:rsidRDefault="0047267D" w:rsidP="00DD6EE9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rPr>
                <w:rFonts w:asciiTheme="majorHAnsi" w:hAnsiTheme="maj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3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B1D23" w14:textId="38F9C93B" w:rsidR="0047267D" w:rsidRPr="003C6FF8" w:rsidRDefault="004A286D" w:rsidP="00DD6EE9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rPr>
                <w:rFonts w:asciiTheme="majorHAnsi" w:hAnsiTheme="majorHAnsi"/>
                <w:bCs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bCs/>
                  <w:color w:val="auto"/>
                  <w:sz w:val="18"/>
                  <w:szCs w:val="18"/>
                </w:rPr>
                <w:tag w:val="28"/>
                <w:id w:val="-15555347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34" w:author="Pinheiro, Ricardo Tiago (Nokia-LC/SaoPaulo)" w:date="2016-04-01T17:37:00Z">
                  <w:r w:rsidR="00015D3D">
                    <w:rPr>
                      <w:rFonts w:ascii="MS Gothic" w:eastAsia="MS Gothic" w:hAnsi="MS Gothic" w:hint="eastAsia"/>
                      <w:bCs/>
                      <w:color w:val="auto"/>
                      <w:sz w:val="18"/>
                      <w:szCs w:val="18"/>
                    </w:rPr>
                    <w:t>☒</w:t>
                  </w:r>
                </w:ins>
                <w:del w:id="35" w:author="Pinheiro, Ricardo Tiago (Nokia-LC/SaoPaulo)" w:date="2016-04-01T17:37:00Z">
                  <w:r w:rsidR="0047267D" w:rsidDel="00015D3D">
                    <w:rPr>
                      <w:rFonts w:ascii="MS Gothic" w:eastAsia="MS Gothic" w:hAnsi="MS Gothic" w:hint="eastAsia"/>
                      <w:bCs/>
                      <w:color w:val="auto"/>
                      <w:sz w:val="18"/>
                      <w:szCs w:val="18"/>
                    </w:rPr>
                    <w:delText>☐</w:delText>
                  </w:r>
                </w:del>
              </w:sdtContent>
            </w:sdt>
            <w:r w:rsidR="0047267D">
              <w:rPr>
                <w:rFonts w:asciiTheme="majorHAnsi" w:hAnsiTheme="majorHAnsi"/>
                <w:bCs/>
                <w:color w:val="auto"/>
                <w:sz w:val="18"/>
                <w:szCs w:val="18"/>
              </w:rPr>
              <w:t xml:space="preserve"> Toll Cost</w:t>
            </w:r>
            <w:r w:rsidR="0047267D" w:rsidRPr="003C6FF8">
              <w:rPr>
                <w:rFonts w:asciiTheme="majorHAnsi" w:hAnsiTheme="majorHAnsi"/>
                <w:bCs/>
                <w:color w:val="auto"/>
                <w:sz w:val="18"/>
                <w:szCs w:val="18"/>
              </w:rPr>
              <w:t xml:space="preserve"> Extension</w:t>
            </w:r>
          </w:p>
        </w:tc>
        <w:tc>
          <w:tcPr>
            <w:tcW w:w="381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989BB" w14:textId="77777777" w:rsidR="0047267D" w:rsidRPr="00FC5FC3" w:rsidRDefault="0047267D" w:rsidP="00DD6EE9">
            <w:pPr>
              <w:keepNext/>
              <w:jc w:val="center"/>
              <w:rPr>
                <w:rFonts w:asciiTheme="majorHAnsi" w:hAnsiTheme="majorHAnsi" w:cs="Arial"/>
                <w:color w:val="000000"/>
                <w:kern w:val="24"/>
                <w:sz w:val="18"/>
                <w:szCs w:val="18"/>
              </w:rPr>
            </w:pPr>
            <w:r w:rsidRPr="003C6FF8">
              <w:rPr>
                <w:rFonts w:asciiTheme="majorHAnsi" w:hAnsiTheme="majorHAnsi" w:cs="Arial"/>
                <w:color w:val="000000"/>
                <w:kern w:val="24"/>
                <w:sz w:val="18"/>
                <w:szCs w:val="18"/>
              </w:rPr>
              <w:t>Percentage premium</w:t>
            </w:r>
          </w:p>
        </w:tc>
      </w:tr>
      <w:tr w:rsidR="00FB4B3E" w:rsidRPr="003C6FF8" w14:paraId="23613896" w14:textId="77777777" w:rsidTr="00EB4317">
        <w:trPr>
          <w:cantSplit/>
          <w:trHeight w:val="187"/>
        </w:trPr>
        <w:tc>
          <w:tcPr>
            <w:tcW w:w="27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004902" w14:textId="77777777" w:rsidR="00FB4B3E" w:rsidRPr="003C6FF8" w:rsidRDefault="00FB4B3E" w:rsidP="00FB4B3E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rPr>
                <w:rFonts w:asciiTheme="majorHAnsi" w:hAnsiTheme="maj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3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DB3E2" w14:textId="1C9724C9" w:rsidR="00FB4B3E" w:rsidRDefault="004A286D" w:rsidP="00FB4B3E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rPr>
                <w:rFonts w:asciiTheme="majorHAnsi" w:hAnsiTheme="majorHAnsi"/>
                <w:bCs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bCs/>
                  <w:color w:val="auto"/>
                  <w:sz w:val="18"/>
                  <w:szCs w:val="18"/>
                </w:rPr>
                <w:tag w:val="29"/>
                <w:id w:val="-9880807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36" w:author="Pinheiro, Ricardo Tiago (Nokia-LC/SaoPaulo)" w:date="2016-04-01T17:37:00Z">
                  <w:r w:rsidR="00015D3D">
                    <w:rPr>
                      <w:rFonts w:ascii="MS Gothic" w:eastAsia="MS Gothic" w:hAnsi="MS Gothic" w:hint="eastAsia"/>
                      <w:bCs/>
                      <w:color w:val="auto"/>
                      <w:sz w:val="18"/>
                      <w:szCs w:val="18"/>
                    </w:rPr>
                    <w:t>☒</w:t>
                  </w:r>
                </w:ins>
                <w:del w:id="37" w:author="Pinheiro, Ricardo Tiago (Nokia-LC/SaoPaulo)" w:date="2016-04-01T17:37:00Z">
                  <w:r w:rsidR="00FB4B3E" w:rsidDel="00015D3D">
                    <w:rPr>
                      <w:rFonts w:ascii="MS Gothic" w:eastAsia="MS Gothic" w:hAnsi="MS Gothic" w:hint="eastAsia"/>
                      <w:bCs/>
                      <w:color w:val="auto"/>
                      <w:sz w:val="18"/>
                      <w:szCs w:val="18"/>
                    </w:rPr>
                    <w:delText>☐</w:delText>
                  </w:r>
                </w:del>
              </w:sdtContent>
            </w:sdt>
            <w:r w:rsidR="00FB4B3E">
              <w:rPr>
                <w:rFonts w:asciiTheme="majorHAnsi" w:hAnsiTheme="majorHAnsi"/>
                <w:bCs/>
                <w:color w:val="auto"/>
                <w:sz w:val="18"/>
                <w:szCs w:val="18"/>
              </w:rPr>
              <w:t xml:space="preserve"> Route Match Extension</w:t>
            </w:r>
          </w:p>
        </w:tc>
        <w:tc>
          <w:tcPr>
            <w:tcW w:w="3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ABCFF" w14:textId="6425647B" w:rsidR="00FB4B3E" w:rsidRPr="003C6FF8" w:rsidRDefault="00FB4B3E" w:rsidP="00FB4B3E">
            <w:pPr>
              <w:keepNext/>
              <w:jc w:val="center"/>
              <w:rPr>
                <w:rFonts w:asciiTheme="majorHAnsi" w:hAnsiTheme="majorHAnsi" w:cs="Arial"/>
                <w:color w:val="000000"/>
                <w:kern w:val="24"/>
                <w:sz w:val="18"/>
                <w:szCs w:val="18"/>
              </w:rPr>
            </w:pPr>
            <w:r w:rsidRPr="003C6FF8">
              <w:rPr>
                <w:rFonts w:asciiTheme="majorHAnsi" w:hAnsiTheme="majorHAnsi" w:cs="Calibri"/>
                <w:color w:val="auto"/>
                <w:sz w:val="18"/>
                <w:szCs w:val="18"/>
              </w:rPr>
              <w:t>Number of assets</w:t>
            </w:r>
          </w:p>
        </w:tc>
      </w:tr>
      <w:tr w:rsidR="003B2E6D" w:rsidRPr="003C6FF8" w14:paraId="2F679B2D" w14:textId="77777777" w:rsidTr="00775C37">
        <w:trPr>
          <w:cantSplit/>
          <w:trHeight w:val="214"/>
        </w:trPr>
        <w:tc>
          <w:tcPr>
            <w:tcW w:w="27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3A3038" w14:textId="77777777" w:rsidR="003B2E6D" w:rsidRPr="003C6FF8" w:rsidRDefault="003B2E6D" w:rsidP="00FB4B3E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rPr>
                <w:rFonts w:asciiTheme="majorHAnsi" w:hAnsiTheme="maj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3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58BA3F" w14:textId="53933F2A" w:rsidR="003B2E6D" w:rsidRDefault="004A286D" w:rsidP="00FB4B3E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rPr>
                <w:rFonts w:asciiTheme="majorHAnsi" w:hAnsiTheme="majorHAnsi"/>
                <w:bCs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bCs/>
                  <w:color w:val="auto"/>
                  <w:sz w:val="18"/>
                  <w:szCs w:val="18"/>
                </w:rPr>
                <w:tag w:val="30"/>
                <w:id w:val="-18161686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38" w:author="Pinheiro, Ricardo Tiago (Nokia-LC/SaoPaulo)" w:date="2016-04-01T17:37:00Z">
                  <w:r w:rsidR="00015D3D">
                    <w:rPr>
                      <w:rFonts w:ascii="MS Gothic" w:eastAsia="MS Gothic" w:hAnsi="MS Gothic" w:hint="eastAsia"/>
                      <w:bCs/>
                      <w:color w:val="auto"/>
                      <w:sz w:val="18"/>
                      <w:szCs w:val="18"/>
                    </w:rPr>
                    <w:t>☒</w:t>
                  </w:r>
                </w:ins>
                <w:del w:id="39" w:author="Pinheiro, Ricardo Tiago (Nokia-LC/SaoPaulo)" w:date="2016-04-01T17:37:00Z">
                  <w:r w:rsidR="003B2E6D" w:rsidDel="00015D3D">
                    <w:rPr>
                      <w:rFonts w:ascii="MS Gothic" w:eastAsia="MS Gothic" w:hAnsi="MS Gothic" w:hint="eastAsia"/>
                      <w:bCs/>
                      <w:color w:val="auto"/>
                      <w:sz w:val="18"/>
                      <w:szCs w:val="18"/>
                    </w:rPr>
                    <w:delText>☐</w:delText>
                  </w:r>
                </w:del>
              </w:sdtContent>
            </w:sdt>
            <w:r w:rsidR="003B2E6D">
              <w:rPr>
                <w:rFonts w:asciiTheme="majorHAnsi" w:hAnsiTheme="majorHAnsi"/>
                <w:bCs/>
                <w:color w:val="auto"/>
                <w:sz w:val="18"/>
                <w:szCs w:val="18"/>
              </w:rPr>
              <w:t xml:space="preserve"> </w:t>
            </w:r>
            <w:proofErr w:type="spellStart"/>
            <w:r w:rsidR="003B2E6D">
              <w:rPr>
                <w:rFonts w:asciiTheme="majorHAnsi" w:hAnsiTheme="majorHAnsi"/>
                <w:bCs/>
                <w:color w:val="auto"/>
                <w:sz w:val="18"/>
                <w:szCs w:val="18"/>
              </w:rPr>
              <w:t>Geofencing</w:t>
            </w:r>
            <w:proofErr w:type="spellEnd"/>
            <w:r w:rsidR="003B2E6D">
              <w:rPr>
                <w:rFonts w:asciiTheme="majorHAnsi" w:hAnsiTheme="majorHAnsi"/>
                <w:bCs/>
                <w:color w:val="auto"/>
                <w:sz w:val="18"/>
                <w:szCs w:val="18"/>
              </w:rPr>
              <w:t xml:space="preserve"> Extension</w:t>
            </w:r>
          </w:p>
        </w:tc>
        <w:tc>
          <w:tcPr>
            <w:tcW w:w="38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EDDDED" w14:textId="1497AD76" w:rsidR="003B2E6D" w:rsidRPr="003C6FF8" w:rsidRDefault="003B2E6D" w:rsidP="00FB4B3E">
            <w:pPr>
              <w:keepNext/>
              <w:jc w:val="center"/>
              <w:rPr>
                <w:rFonts w:asciiTheme="majorHAnsi" w:hAnsiTheme="majorHAnsi" w:cs="Arial"/>
                <w:color w:val="000000"/>
                <w:kern w:val="24"/>
                <w:sz w:val="18"/>
                <w:szCs w:val="18"/>
              </w:rPr>
            </w:pPr>
            <w:r w:rsidRPr="003C6FF8">
              <w:rPr>
                <w:rFonts w:asciiTheme="majorHAnsi" w:hAnsiTheme="majorHAnsi" w:cs="Calibri"/>
                <w:color w:val="auto"/>
                <w:sz w:val="18"/>
                <w:szCs w:val="18"/>
              </w:rPr>
              <w:t>Number of assets</w:t>
            </w:r>
          </w:p>
        </w:tc>
      </w:tr>
      <w:tr w:rsidR="00FB4B3E" w:rsidRPr="003C6FF8" w14:paraId="485D70F5" w14:textId="77777777" w:rsidTr="00EB4317">
        <w:trPr>
          <w:cantSplit/>
          <w:trHeight w:val="187"/>
        </w:trPr>
        <w:tc>
          <w:tcPr>
            <w:tcW w:w="27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54B222" w14:textId="77777777" w:rsidR="00FB4B3E" w:rsidRPr="003C6FF8" w:rsidRDefault="00FB4B3E" w:rsidP="00FB4B3E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rPr>
                <w:rFonts w:asciiTheme="majorHAnsi" w:hAnsiTheme="maj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3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2B2E5" w14:textId="7ECADDBE" w:rsidR="00FB4B3E" w:rsidRPr="003C6FF8" w:rsidRDefault="004A286D" w:rsidP="00FB4B3E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rPr>
                <w:rFonts w:asciiTheme="majorHAnsi" w:hAnsiTheme="majorHAnsi"/>
                <w:bCs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bCs/>
                  <w:color w:val="auto"/>
                  <w:sz w:val="18"/>
                  <w:szCs w:val="18"/>
                </w:rPr>
                <w:tag w:val="31"/>
                <w:id w:val="17136126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40" w:author="Pinheiro, Ricardo Tiago (Nokia-LC/SaoPaulo)" w:date="2016-04-01T17:37:00Z">
                  <w:r w:rsidR="00015D3D">
                    <w:rPr>
                      <w:rFonts w:ascii="MS Gothic" w:eastAsia="MS Gothic" w:hAnsi="MS Gothic" w:hint="eastAsia"/>
                      <w:bCs/>
                      <w:color w:val="auto"/>
                      <w:sz w:val="18"/>
                      <w:szCs w:val="18"/>
                    </w:rPr>
                    <w:t>☒</w:t>
                  </w:r>
                </w:ins>
                <w:del w:id="41" w:author="Pinheiro, Ricardo Tiago (Nokia-LC/SaoPaulo)" w:date="2016-04-01T17:37:00Z">
                  <w:r w:rsidR="00FB4B3E" w:rsidDel="00015D3D">
                    <w:rPr>
                      <w:rFonts w:ascii="MS Gothic" w:eastAsia="MS Gothic" w:hAnsi="MS Gothic" w:hint="eastAsia"/>
                      <w:bCs/>
                      <w:color w:val="auto"/>
                      <w:sz w:val="18"/>
                      <w:szCs w:val="18"/>
                    </w:rPr>
                    <w:delText>☐</w:delText>
                  </w:r>
                </w:del>
              </w:sdtContent>
            </w:sdt>
            <w:r w:rsidR="00FB4B3E">
              <w:rPr>
                <w:rFonts w:asciiTheme="majorHAnsi" w:hAnsiTheme="majorHAnsi"/>
                <w:bCs/>
                <w:color w:val="auto"/>
                <w:sz w:val="18"/>
                <w:szCs w:val="18"/>
              </w:rPr>
              <w:t xml:space="preserve"> Route Guidance</w:t>
            </w:r>
          </w:p>
        </w:tc>
        <w:tc>
          <w:tcPr>
            <w:tcW w:w="3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5CE6F" w14:textId="77777777" w:rsidR="00FB4B3E" w:rsidRPr="00FC5FC3" w:rsidRDefault="00FB4B3E" w:rsidP="00FB4B3E">
            <w:pPr>
              <w:keepNext/>
              <w:jc w:val="center"/>
              <w:rPr>
                <w:rFonts w:asciiTheme="majorHAnsi" w:hAnsiTheme="majorHAnsi" w:cs="Arial"/>
                <w:color w:val="000000"/>
                <w:kern w:val="24"/>
                <w:sz w:val="18"/>
                <w:szCs w:val="18"/>
              </w:rPr>
            </w:pPr>
            <w:r w:rsidRPr="00FC5FC3">
              <w:rPr>
                <w:rFonts w:asciiTheme="majorHAnsi" w:hAnsiTheme="majorHAnsi" w:cs="Arial"/>
                <w:color w:val="000000"/>
                <w:kern w:val="24"/>
                <w:sz w:val="18"/>
                <w:szCs w:val="18"/>
              </w:rPr>
              <w:t>Number of Portable Devices</w:t>
            </w:r>
          </w:p>
        </w:tc>
      </w:tr>
      <w:tr w:rsidR="00FB4B3E" w:rsidRPr="003C6FF8" w14:paraId="7D1BFBA2" w14:textId="77777777" w:rsidTr="00EB4317">
        <w:trPr>
          <w:cantSplit/>
          <w:trHeight w:val="187"/>
        </w:trPr>
        <w:tc>
          <w:tcPr>
            <w:tcW w:w="27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28C634" w14:textId="77777777" w:rsidR="00FB4B3E" w:rsidRPr="003C6FF8" w:rsidRDefault="00FB4B3E" w:rsidP="00FB4B3E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rPr>
                <w:rFonts w:asciiTheme="majorHAnsi" w:hAnsiTheme="maj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3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8B5B9" w14:textId="0BDEBEBE" w:rsidR="00FB4B3E" w:rsidRDefault="004A286D" w:rsidP="00FB4B3E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rPr>
                <w:rFonts w:asciiTheme="majorHAnsi" w:hAnsiTheme="majorHAnsi"/>
                <w:bCs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bCs/>
                  <w:color w:val="auto"/>
                  <w:sz w:val="18"/>
                  <w:szCs w:val="18"/>
                </w:rPr>
                <w:tag w:val="32"/>
                <w:id w:val="5057124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4B3E">
                  <w:rPr>
                    <w:rFonts w:ascii="MS Gothic" w:eastAsia="MS Gothic" w:hAnsi="MS Gothic" w:hint="eastAsia"/>
                    <w:bCs/>
                    <w:color w:val="auto"/>
                    <w:sz w:val="18"/>
                    <w:szCs w:val="18"/>
                  </w:rPr>
                  <w:t>☐</w:t>
                </w:r>
              </w:sdtContent>
            </w:sdt>
            <w:r w:rsidR="00FB4B3E">
              <w:rPr>
                <w:rFonts w:asciiTheme="majorHAnsi" w:hAnsiTheme="majorHAnsi"/>
                <w:bCs/>
                <w:color w:val="auto"/>
                <w:sz w:val="18"/>
                <w:szCs w:val="18"/>
              </w:rPr>
              <w:t xml:space="preserve"> Automotive Services-Weather</w:t>
            </w:r>
          </w:p>
        </w:tc>
        <w:tc>
          <w:tcPr>
            <w:tcW w:w="3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04535" w14:textId="7A9307DD" w:rsidR="00FB4B3E" w:rsidRPr="003C6FF8" w:rsidRDefault="00FB4B3E" w:rsidP="00FB4B3E">
            <w:pPr>
              <w:pStyle w:val="ListParagraph"/>
              <w:keepNext/>
              <w:tabs>
                <w:tab w:val="left" w:pos="-1440"/>
              </w:tabs>
              <w:ind w:left="0"/>
              <w:jc w:val="center"/>
              <w:outlineLvl w:val="0"/>
              <w:rPr>
                <w:rFonts w:asciiTheme="majorHAnsi" w:hAnsiTheme="majorHAnsi" w:cs="Calibri"/>
                <w:color w:val="auto"/>
                <w:sz w:val="18"/>
                <w:szCs w:val="18"/>
              </w:rPr>
            </w:pPr>
            <w:r>
              <w:rPr>
                <w:rFonts w:asciiTheme="majorHAnsi" w:hAnsiTheme="majorHAnsi" w:cs="Calibri"/>
                <w:color w:val="auto"/>
                <w:sz w:val="18"/>
                <w:szCs w:val="18"/>
              </w:rPr>
              <w:t>Percentage Premium</w:t>
            </w:r>
          </w:p>
        </w:tc>
      </w:tr>
      <w:tr w:rsidR="000D6E35" w:rsidRPr="003C6FF8" w14:paraId="28FD6533" w14:textId="77777777" w:rsidTr="00EB4317">
        <w:trPr>
          <w:cantSplit/>
          <w:trHeight w:val="187"/>
        </w:trPr>
        <w:tc>
          <w:tcPr>
            <w:tcW w:w="27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12F72D" w14:textId="13CEFEFA" w:rsidR="000D6E35" w:rsidRPr="003C6FF8" w:rsidRDefault="004A286D" w:rsidP="00FB4B3E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rPr>
                <w:rFonts w:asciiTheme="majorHAnsi" w:hAnsiTheme="majorHAnsi"/>
                <w:bCs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bCs/>
                  <w:color w:val="auto"/>
                  <w:sz w:val="18"/>
                  <w:szCs w:val="18"/>
                </w:rPr>
                <w:tag w:val="33"/>
                <w:id w:val="-7491903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42" w:author="Pinheiro, Ricardo Tiago (Nokia-LC/SaoPaulo)" w:date="2016-04-01T17:36:00Z">
                  <w:r w:rsidR="00015D3D">
                    <w:rPr>
                      <w:rFonts w:ascii="MS Gothic" w:eastAsia="MS Gothic" w:hAnsi="MS Gothic" w:hint="eastAsia"/>
                      <w:bCs/>
                      <w:color w:val="auto"/>
                      <w:sz w:val="18"/>
                      <w:szCs w:val="18"/>
                    </w:rPr>
                    <w:t>☒</w:t>
                  </w:r>
                </w:ins>
                <w:del w:id="43" w:author="Pinheiro, Ricardo Tiago (Nokia-LC/SaoPaulo)" w:date="2016-04-01T17:36:00Z">
                  <w:r w:rsidR="00B80836" w:rsidDel="00015D3D">
                    <w:rPr>
                      <w:rFonts w:ascii="MS Gothic" w:eastAsia="MS Gothic" w:hAnsi="MS Gothic" w:hint="eastAsia"/>
                      <w:bCs/>
                      <w:color w:val="auto"/>
                      <w:sz w:val="18"/>
                      <w:szCs w:val="18"/>
                    </w:rPr>
                    <w:delText>☐</w:delText>
                  </w:r>
                </w:del>
              </w:sdtContent>
            </w:sdt>
            <w:r w:rsidR="000D6E35" w:rsidRPr="003C6FF8">
              <w:rPr>
                <w:rFonts w:asciiTheme="majorHAnsi" w:hAnsiTheme="majorHAnsi"/>
                <w:bCs/>
                <w:color w:val="auto"/>
                <w:sz w:val="18"/>
                <w:szCs w:val="18"/>
              </w:rPr>
              <w:t xml:space="preserve">  Business Mapping</w:t>
            </w:r>
          </w:p>
        </w:tc>
        <w:tc>
          <w:tcPr>
            <w:tcW w:w="3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13F1B" w14:textId="727DD5ED" w:rsidR="000D6E35" w:rsidRPr="003C6FF8" w:rsidRDefault="004A286D" w:rsidP="00FB4B3E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rPr>
                <w:rFonts w:asciiTheme="majorHAnsi" w:hAnsiTheme="majorHAnsi"/>
                <w:bCs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bCs/>
                  <w:color w:val="auto"/>
                  <w:sz w:val="18"/>
                  <w:szCs w:val="18"/>
                </w:rPr>
                <w:tag w:val="34"/>
                <w:id w:val="213312695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44" w:author="Pinheiro, Ricardo Tiago (Nokia-LC/SaoPaulo)" w:date="2016-04-01T17:37:00Z">
                  <w:r w:rsidR="00015D3D">
                    <w:rPr>
                      <w:rFonts w:ascii="MS Gothic" w:eastAsia="MS Gothic" w:hAnsi="MS Gothic" w:hint="eastAsia"/>
                      <w:bCs/>
                      <w:color w:val="auto"/>
                      <w:sz w:val="18"/>
                      <w:szCs w:val="18"/>
                    </w:rPr>
                    <w:t>☒</w:t>
                  </w:r>
                </w:ins>
                <w:del w:id="45" w:author="Pinheiro, Ricardo Tiago (Nokia-LC/SaoPaulo)" w:date="2016-04-01T17:37:00Z">
                  <w:r w:rsidR="000D6E35" w:rsidDel="00015D3D">
                    <w:rPr>
                      <w:rFonts w:ascii="MS Gothic" w:eastAsia="MS Gothic" w:hAnsi="MS Gothic" w:hint="eastAsia"/>
                      <w:bCs/>
                      <w:color w:val="auto"/>
                      <w:sz w:val="18"/>
                      <w:szCs w:val="18"/>
                    </w:rPr>
                    <w:delText>☐</w:delText>
                  </w:r>
                </w:del>
              </w:sdtContent>
            </w:sdt>
            <w:r w:rsidR="000D6E35" w:rsidRPr="003C6FF8">
              <w:rPr>
                <w:rFonts w:asciiTheme="majorHAnsi" w:hAnsiTheme="majorHAnsi"/>
                <w:bCs/>
                <w:color w:val="auto"/>
                <w:sz w:val="18"/>
                <w:szCs w:val="18"/>
              </w:rPr>
              <w:t xml:space="preserve"> Core 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ECCC4" w14:textId="19850072" w:rsidR="000D6E35" w:rsidRPr="004476A0" w:rsidRDefault="004A286D" w:rsidP="00FB4B3E">
            <w:pPr>
              <w:pStyle w:val="ListParagraph"/>
              <w:keepNext/>
              <w:tabs>
                <w:tab w:val="left" w:pos="-1440"/>
              </w:tabs>
              <w:ind w:left="0"/>
              <w:jc w:val="both"/>
              <w:outlineLvl w:val="0"/>
              <w:rPr>
                <w:rFonts w:asciiTheme="majorHAnsi" w:hAnsiTheme="majorHAnsi" w:cs="Calibri"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color w:val="auto"/>
                  <w:sz w:val="18"/>
                  <w:szCs w:val="18"/>
                </w:rPr>
                <w:tag w:val="35"/>
                <w:id w:val="-988009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46" w:author="Pinheiro, Ricardo Tiago (Nokia-LC/SaoPaulo)" w:date="2016-04-01T17:36:00Z">
                  <w:r w:rsidR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t>☒</w:t>
                  </w:r>
                </w:ins>
                <w:del w:id="47" w:author="Pinheiro, Ricardo Tiago (Nokia-LC/SaoPaulo)" w:date="2016-04-01T17:36:00Z">
                  <w:r w:rsidR="000D6E35" w:rsidDel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delText>☐</w:delText>
                  </w:r>
                </w:del>
              </w:sdtContent>
            </w:sdt>
            <w:r w:rsidR="000D6E35" w:rsidRPr="004476A0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 </w:t>
            </w:r>
            <w:r w:rsidR="000D6E35" w:rsidRPr="004476A0">
              <w:rPr>
                <w:rFonts w:asciiTheme="majorHAnsi" w:hAnsiTheme="majorHAnsi" w:cs="Calibri"/>
                <w:color w:val="auto"/>
                <w:sz w:val="18"/>
                <w:szCs w:val="18"/>
              </w:rPr>
              <w:t xml:space="preserve">Authenticated Users 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272DC" w14:textId="547B6FAC" w:rsidR="000D6E35" w:rsidRPr="004476A0" w:rsidRDefault="004A286D" w:rsidP="00FB4B3E">
            <w:pPr>
              <w:pStyle w:val="ListParagraph"/>
              <w:keepNext/>
              <w:tabs>
                <w:tab w:val="left" w:pos="-1440"/>
              </w:tabs>
              <w:ind w:left="0"/>
              <w:jc w:val="both"/>
              <w:outlineLvl w:val="0"/>
              <w:rPr>
                <w:rFonts w:asciiTheme="majorHAnsi" w:hAnsiTheme="majorHAnsi" w:cs="Calibri"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color w:val="auto"/>
                  <w:sz w:val="18"/>
                  <w:szCs w:val="18"/>
                </w:rPr>
                <w:tag w:val="36"/>
                <w:id w:val="172079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5D3D">
                  <w:rPr>
                    <w:rFonts w:ascii="MS Gothic" w:eastAsia="MS Gothic" w:hAnsi="MS Gothic" w:hint="eastAsia"/>
                    <w:color w:val="auto"/>
                    <w:sz w:val="18"/>
                    <w:szCs w:val="18"/>
                  </w:rPr>
                  <w:t>☐</w:t>
                </w:r>
              </w:sdtContent>
            </w:sdt>
            <w:r w:rsidR="000D6E35" w:rsidRPr="004476A0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 </w:t>
            </w:r>
            <w:r w:rsidR="000D6E35" w:rsidRPr="004476A0">
              <w:rPr>
                <w:rFonts w:asciiTheme="majorHAnsi" w:hAnsiTheme="majorHAnsi" w:cs="Calibri"/>
                <w:color w:val="auto"/>
                <w:sz w:val="18"/>
                <w:szCs w:val="18"/>
              </w:rPr>
              <w:t>Transaction Model</w:t>
            </w:r>
          </w:p>
        </w:tc>
      </w:tr>
      <w:tr w:rsidR="000D6E35" w:rsidRPr="003C6FF8" w14:paraId="4E2003CB" w14:textId="77777777" w:rsidTr="00EB4317">
        <w:trPr>
          <w:cantSplit/>
          <w:trHeight w:val="66"/>
        </w:trPr>
        <w:tc>
          <w:tcPr>
            <w:tcW w:w="27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2011FF" w14:textId="77777777" w:rsidR="000D6E35" w:rsidRPr="003C6FF8" w:rsidRDefault="000D6E35" w:rsidP="00FB4B3E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rPr>
                <w:rFonts w:asciiTheme="majorHAnsi" w:hAnsiTheme="maj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3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F2D85" w14:textId="252C33D4" w:rsidR="000D6E35" w:rsidRPr="003C6FF8" w:rsidRDefault="004A286D" w:rsidP="00FB4B3E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rPr>
                <w:rFonts w:asciiTheme="majorHAnsi" w:hAnsiTheme="majorHAnsi"/>
                <w:bCs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color w:val="auto"/>
                  <w:sz w:val="18"/>
                  <w:szCs w:val="18"/>
                </w:rPr>
                <w:tag w:val="37"/>
                <w:id w:val="14316170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48" w:author="Pinheiro, Ricardo Tiago (Nokia-LC/SaoPaulo)" w:date="2016-04-01T17:37:00Z">
                  <w:r w:rsidR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t>☒</w:t>
                  </w:r>
                </w:ins>
                <w:del w:id="49" w:author="Pinheiro, Ricardo Tiago (Nokia-LC/SaoPaulo)" w:date="2016-04-01T17:37:00Z">
                  <w:r w:rsidR="000D6E35" w:rsidDel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delText>☐</w:delText>
                  </w:r>
                </w:del>
              </w:sdtContent>
            </w:sdt>
            <w:r w:rsidR="000D6E35" w:rsidRPr="003C6FF8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 Advanced (only in addition to Core)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61FE89" w14:textId="1E3420F0" w:rsidR="000D6E35" w:rsidRPr="004476A0" w:rsidRDefault="004A286D" w:rsidP="00FB4B3E">
            <w:pPr>
              <w:pStyle w:val="ListParagraph"/>
              <w:keepNext/>
              <w:tabs>
                <w:tab w:val="left" w:pos="-1440"/>
              </w:tabs>
              <w:ind w:left="0"/>
              <w:jc w:val="both"/>
              <w:outlineLvl w:val="0"/>
              <w:rPr>
                <w:rFonts w:asciiTheme="majorHAnsi" w:hAnsiTheme="majorHAnsi" w:cs="Calibri"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color w:val="auto"/>
                  <w:sz w:val="18"/>
                  <w:szCs w:val="18"/>
                </w:rPr>
                <w:tag w:val="38"/>
                <w:id w:val="-21219926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50" w:author="Pinheiro, Ricardo Tiago (Nokia-LC/SaoPaulo)" w:date="2016-04-01T17:36:00Z">
                  <w:r w:rsidR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t>☒</w:t>
                  </w:r>
                </w:ins>
                <w:del w:id="51" w:author="Pinheiro, Ricardo Tiago (Nokia-LC/SaoPaulo)" w:date="2016-04-01T17:36:00Z">
                  <w:r w:rsidR="000D6E35" w:rsidDel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delText>☐</w:delText>
                  </w:r>
                </w:del>
              </w:sdtContent>
            </w:sdt>
            <w:r w:rsidR="000D6E35" w:rsidRPr="004476A0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 </w:t>
            </w:r>
            <w:r w:rsidR="000D6E35" w:rsidRPr="004476A0">
              <w:rPr>
                <w:rFonts w:asciiTheme="majorHAnsi" w:hAnsiTheme="majorHAnsi" w:cs="Calibri"/>
                <w:color w:val="auto"/>
                <w:sz w:val="18"/>
                <w:szCs w:val="18"/>
              </w:rPr>
              <w:t xml:space="preserve">Authenticated Users 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6EC8F3" w14:textId="62D3E9F2" w:rsidR="000D6E35" w:rsidRPr="004476A0" w:rsidRDefault="004A286D" w:rsidP="00FB4B3E">
            <w:pPr>
              <w:pStyle w:val="ListParagraph"/>
              <w:keepNext/>
              <w:tabs>
                <w:tab w:val="left" w:pos="-1440"/>
              </w:tabs>
              <w:ind w:left="0"/>
              <w:jc w:val="both"/>
              <w:outlineLvl w:val="0"/>
              <w:rPr>
                <w:rFonts w:asciiTheme="majorHAnsi" w:hAnsiTheme="majorHAnsi" w:cs="Calibri"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color w:val="auto"/>
                  <w:sz w:val="18"/>
                  <w:szCs w:val="18"/>
                </w:rPr>
                <w:tag w:val="39"/>
                <w:id w:val="-2085448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5D3D">
                  <w:rPr>
                    <w:rFonts w:ascii="MS Gothic" w:eastAsia="MS Gothic" w:hAnsi="MS Gothic" w:hint="eastAsia"/>
                    <w:color w:val="auto"/>
                    <w:sz w:val="18"/>
                    <w:szCs w:val="18"/>
                  </w:rPr>
                  <w:t>☐</w:t>
                </w:r>
              </w:sdtContent>
            </w:sdt>
            <w:r w:rsidR="000D6E35" w:rsidRPr="004476A0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 </w:t>
            </w:r>
            <w:r w:rsidR="000D6E35" w:rsidRPr="004476A0">
              <w:rPr>
                <w:rFonts w:asciiTheme="majorHAnsi" w:hAnsiTheme="majorHAnsi" w:cs="Calibri"/>
                <w:color w:val="auto"/>
                <w:sz w:val="18"/>
                <w:szCs w:val="18"/>
              </w:rPr>
              <w:t>Transaction Model</w:t>
            </w:r>
          </w:p>
        </w:tc>
      </w:tr>
      <w:tr w:rsidR="000D6E35" w:rsidRPr="003C6FF8" w14:paraId="218F0296" w14:textId="77777777" w:rsidTr="00EB4317">
        <w:trPr>
          <w:cantSplit/>
          <w:trHeight w:val="196"/>
        </w:trPr>
        <w:tc>
          <w:tcPr>
            <w:tcW w:w="27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3E63C7" w14:textId="77777777" w:rsidR="000D6E35" w:rsidRPr="003C6FF8" w:rsidRDefault="000D6E35" w:rsidP="00FB4B3E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rPr>
                <w:rFonts w:asciiTheme="majorHAnsi" w:hAnsiTheme="maj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3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86ABC0" w14:textId="6F2159F6" w:rsidR="000D6E35" w:rsidRPr="00350AA9" w:rsidRDefault="004A286D" w:rsidP="00FB4B3E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rPr>
                <w:rFonts w:asciiTheme="majorHAnsi" w:hAnsiTheme="majorHAnsi"/>
                <w:color w:val="auto"/>
                <w:sz w:val="18"/>
                <w:szCs w:val="18"/>
                <w:highlight w:val="yellow"/>
              </w:rPr>
            </w:pPr>
            <w:sdt>
              <w:sdtPr>
                <w:rPr>
                  <w:rFonts w:asciiTheme="majorHAnsi" w:hAnsiTheme="majorHAnsi"/>
                  <w:bCs/>
                  <w:color w:val="auto"/>
                  <w:sz w:val="18"/>
                  <w:szCs w:val="18"/>
                </w:rPr>
                <w:tag w:val="40"/>
                <w:id w:val="-20013376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52" w:author="Pinheiro, Ricardo Tiago (Nokia-LC/SaoPaulo)" w:date="2016-04-01T17:37:00Z">
                  <w:r w:rsidR="00015D3D">
                    <w:rPr>
                      <w:rFonts w:ascii="MS Gothic" w:eastAsia="MS Gothic" w:hAnsi="MS Gothic" w:hint="eastAsia"/>
                      <w:bCs/>
                      <w:color w:val="auto"/>
                      <w:sz w:val="18"/>
                      <w:szCs w:val="18"/>
                    </w:rPr>
                    <w:t>☒</w:t>
                  </w:r>
                </w:ins>
                <w:del w:id="53" w:author="Pinheiro, Ricardo Tiago (Nokia-LC/SaoPaulo)" w:date="2016-04-01T17:37:00Z">
                  <w:r w:rsidR="000D6E35" w:rsidDel="00015D3D">
                    <w:rPr>
                      <w:rFonts w:ascii="MS Gothic" w:eastAsia="MS Gothic" w:hAnsi="MS Gothic" w:hint="eastAsia"/>
                      <w:bCs/>
                      <w:color w:val="auto"/>
                      <w:sz w:val="18"/>
                      <w:szCs w:val="18"/>
                    </w:rPr>
                    <w:delText>☐</w:delText>
                  </w:r>
                </w:del>
              </w:sdtContent>
            </w:sdt>
            <w:r w:rsidR="000D6E35">
              <w:rPr>
                <w:rFonts w:asciiTheme="majorHAnsi" w:hAnsiTheme="majorHAnsi"/>
                <w:bCs/>
                <w:color w:val="auto"/>
                <w:sz w:val="18"/>
                <w:szCs w:val="18"/>
              </w:rPr>
              <w:t xml:space="preserve"> Route Guidance</w:t>
            </w:r>
          </w:p>
        </w:tc>
        <w:tc>
          <w:tcPr>
            <w:tcW w:w="381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FA4DFF" w14:textId="67ED30B1" w:rsidR="000D6E35" w:rsidRPr="00350AA9" w:rsidRDefault="000D6E35" w:rsidP="00FB4B3E">
            <w:pPr>
              <w:pStyle w:val="ListParagraph"/>
              <w:keepNext/>
              <w:tabs>
                <w:tab w:val="left" w:pos="-1440"/>
              </w:tabs>
              <w:ind w:left="0"/>
              <w:jc w:val="center"/>
              <w:outlineLvl w:val="0"/>
              <w:rPr>
                <w:rFonts w:asciiTheme="majorHAnsi" w:hAnsiTheme="majorHAnsi"/>
                <w:color w:val="auto"/>
                <w:sz w:val="18"/>
                <w:szCs w:val="18"/>
                <w:highlight w:val="yellow"/>
              </w:rPr>
            </w:pPr>
            <w:r w:rsidRPr="00FC5FC3">
              <w:rPr>
                <w:rFonts w:asciiTheme="majorHAnsi" w:hAnsiTheme="majorHAnsi" w:cs="Arial"/>
                <w:color w:val="000000"/>
                <w:kern w:val="24"/>
                <w:sz w:val="18"/>
                <w:szCs w:val="18"/>
              </w:rPr>
              <w:t>Number of Portable Devices</w:t>
            </w:r>
          </w:p>
        </w:tc>
      </w:tr>
      <w:tr w:rsidR="000D6E35" w:rsidRPr="003C6FF8" w14:paraId="5B8B3663" w14:textId="77777777" w:rsidTr="00EB4317">
        <w:trPr>
          <w:cantSplit/>
          <w:trHeight w:val="196"/>
        </w:trPr>
        <w:tc>
          <w:tcPr>
            <w:tcW w:w="27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D02BD7" w14:textId="77777777" w:rsidR="000D6E35" w:rsidRPr="003C6FF8" w:rsidRDefault="000D6E35" w:rsidP="00FB4B3E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rPr>
                <w:rFonts w:asciiTheme="majorHAnsi" w:hAnsiTheme="maj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3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EA0D7" w14:textId="130B8688" w:rsidR="000D6E35" w:rsidRDefault="004A286D" w:rsidP="00FB4B3E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rPr>
                <w:rFonts w:asciiTheme="majorHAnsi" w:hAnsiTheme="majorHAnsi"/>
                <w:bCs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bCs/>
                  <w:color w:val="auto"/>
                  <w:sz w:val="18"/>
                  <w:szCs w:val="18"/>
                </w:rPr>
                <w:tag w:val="41"/>
                <w:id w:val="20203387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54" w:author="Pinheiro, Ricardo Tiago (Nokia-LC/SaoPaulo)" w:date="2016-04-01T17:43:00Z">
                  <w:r w:rsidR="00015D3D">
                    <w:rPr>
                      <w:rFonts w:ascii="MS Gothic" w:eastAsia="MS Gothic" w:hAnsi="MS Gothic" w:hint="eastAsia"/>
                      <w:bCs/>
                      <w:color w:val="auto"/>
                      <w:sz w:val="18"/>
                      <w:szCs w:val="18"/>
                    </w:rPr>
                    <w:t>☒</w:t>
                  </w:r>
                </w:ins>
                <w:del w:id="55" w:author="Pinheiro, Ricardo Tiago (Nokia-LC/SaoPaulo)" w:date="2016-04-01T17:43:00Z">
                  <w:r w:rsidR="00015D3D" w:rsidDel="00015D3D">
                    <w:rPr>
                      <w:rFonts w:ascii="MS Gothic" w:eastAsia="MS Gothic" w:hAnsi="MS Gothic" w:hint="eastAsia"/>
                      <w:bCs/>
                      <w:color w:val="auto"/>
                      <w:sz w:val="18"/>
                      <w:szCs w:val="18"/>
                    </w:rPr>
                    <w:delText>☐</w:delText>
                  </w:r>
                </w:del>
              </w:sdtContent>
            </w:sdt>
            <w:r w:rsidR="000D6E35">
              <w:rPr>
                <w:rFonts w:asciiTheme="majorHAnsi" w:hAnsiTheme="majorHAnsi"/>
                <w:bCs/>
                <w:color w:val="auto"/>
                <w:sz w:val="18"/>
                <w:szCs w:val="18"/>
              </w:rPr>
              <w:t xml:space="preserve"> Automotive Services-Weather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04EF1" w14:textId="54A11FB6" w:rsidR="000D6E35" w:rsidRPr="00FC5FC3" w:rsidRDefault="004A286D" w:rsidP="00FB4B3E">
            <w:pPr>
              <w:pStyle w:val="ListParagraph"/>
              <w:keepNext/>
              <w:tabs>
                <w:tab w:val="left" w:pos="-1440"/>
              </w:tabs>
              <w:ind w:left="0"/>
              <w:jc w:val="center"/>
              <w:outlineLvl w:val="0"/>
              <w:rPr>
                <w:rFonts w:asciiTheme="majorHAnsi" w:hAnsiTheme="majorHAnsi" w:cs="Arial"/>
                <w:color w:val="000000"/>
                <w:kern w:val="24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color w:val="auto"/>
                  <w:sz w:val="18"/>
                  <w:szCs w:val="18"/>
                </w:rPr>
                <w:tag w:val="42"/>
                <w:id w:val="4686348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56" w:author="Pinheiro, Ricardo Tiago (Nokia-LC/SaoPaulo)" w:date="2016-04-01T17:43:00Z">
                  <w:r w:rsidR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t>☒</w:t>
                  </w:r>
                </w:ins>
                <w:del w:id="57" w:author="Pinheiro, Ricardo Tiago (Nokia-LC/SaoPaulo)" w:date="2016-04-01T17:43:00Z">
                  <w:r w:rsidR="00015D3D" w:rsidDel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delText>☐</w:delText>
                  </w:r>
                </w:del>
              </w:sdtContent>
            </w:sdt>
            <w:r w:rsidR="000D6E35" w:rsidRPr="004476A0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 </w:t>
            </w:r>
            <w:r w:rsidR="000D6E35">
              <w:rPr>
                <w:rFonts w:asciiTheme="majorHAnsi" w:hAnsiTheme="majorHAnsi" w:cs="Calibri"/>
                <w:color w:val="auto"/>
                <w:sz w:val="18"/>
                <w:szCs w:val="18"/>
              </w:rPr>
              <w:t>Percentage premium</w:t>
            </w:r>
            <w:r w:rsidR="000D6E35" w:rsidRPr="004476A0">
              <w:rPr>
                <w:rFonts w:asciiTheme="majorHAnsi" w:hAnsiTheme="majorHAnsi" w:cs="Calibri"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D0165" w14:textId="78610F4C" w:rsidR="000D6E35" w:rsidRPr="00FC5FC3" w:rsidRDefault="004A286D" w:rsidP="00FB4B3E">
            <w:pPr>
              <w:pStyle w:val="ListParagraph"/>
              <w:keepNext/>
              <w:tabs>
                <w:tab w:val="left" w:pos="-1440"/>
              </w:tabs>
              <w:ind w:left="0"/>
              <w:jc w:val="center"/>
              <w:outlineLvl w:val="0"/>
              <w:rPr>
                <w:rFonts w:asciiTheme="majorHAnsi" w:hAnsiTheme="majorHAnsi" w:cs="Arial"/>
                <w:color w:val="000000"/>
                <w:kern w:val="24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color w:val="auto"/>
                  <w:sz w:val="18"/>
                  <w:szCs w:val="18"/>
                </w:rPr>
                <w:tag w:val="43"/>
                <w:id w:val="1073624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5D3D">
                  <w:rPr>
                    <w:rFonts w:ascii="MS Gothic" w:eastAsia="MS Gothic" w:hAnsi="MS Gothic" w:hint="eastAsia"/>
                    <w:color w:val="auto"/>
                    <w:sz w:val="18"/>
                    <w:szCs w:val="18"/>
                  </w:rPr>
                  <w:t>☐</w:t>
                </w:r>
              </w:sdtContent>
            </w:sdt>
            <w:r w:rsidR="000D6E35" w:rsidRPr="004476A0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 </w:t>
            </w:r>
            <w:r w:rsidR="000D6E35" w:rsidRPr="004476A0">
              <w:rPr>
                <w:rFonts w:asciiTheme="majorHAnsi" w:hAnsiTheme="majorHAnsi" w:cs="Calibri"/>
                <w:color w:val="auto"/>
                <w:sz w:val="18"/>
                <w:szCs w:val="18"/>
              </w:rPr>
              <w:t>Transaction Model</w:t>
            </w:r>
          </w:p>
        </w:tc>
      </w:tr>
      <w:tr w:rsidR="000D6E35" w:rsidRPr="003C6FF8" w14:paraId="034E4136" w14:textId="77777777" w:rsidTr="00EB4317">
        <w:trPr>
          <w:cantSplit/>
          <w:trHeight w:val="196"/>
        </w:trPr>
        <w:tc>
          <w:tcPr>
            <w:tcW w:w="27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CDF8" w14:textId="77777777" w:rsidR="000D6E35" w:rsidRPr="003C6FF8" w:rsidRDefault="000D6E35" w:rsidP="00FB4B3E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rPr>
                <w:rFonts w:asciiTheme="majorHAnsi" w:hAnsiTheme="majorHAnsi"/>
                <w:bCs/>
                <w:color w:val="auto"/>
                <w:sz w:val="18"/>
                <w:szCs w:val="18"/>
              </w:rPr>
            </w:pPr>
          </w:p>
        </w:tc>
        <w:tc>
          <w:tcPr>
            <w:tcW w:w="3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487B8" w14:textId="20DBC5F7" w:rsidR="000D6E35" w:rsidRDefault="004A286D" w:rsidP="00FB4B3E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rPr>
                <w:rFonts w:asciiTheme="majorHAnsi" w:hAnsiTheme="majorHAnsi"/>
                <w:bCs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bCs/>
                  <w:color w:val="auto"/>
                  <w:sz w:val="18"/>
                  <w:szCs w:val="18"/>
                </w:rPr>
                <w:tag w:val="44"/>
                <w:id w:val="11660548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58" w:author="Pinheiro, Ricardo Tiago (Nokia-LC/SaoPaulo)" w:date="2016-04-01T17:36:00Z">
                  <w:r w:rsidR="00015D3D">
                    <w:rPr>
                      <w:rFonts w:ascii="MS Gothic" w:eastAsia="MS Gothic" w:hAnsi="MS Gothic" w:hint="eastAsia"/>
                      <w:bCs/>
                      <w:color w:val="auto"/>
                      <w:sz w:val="18"/>
                      <w:szCs w:val="18"/>
                    </w:rPr>
                    <w:t>☒</w:t>
                  </w:r>
                </w:ins>
                <w:del w:id="59" w:author="Pinheiro, Ricardo Tiago (Nokia-LC/SaoPaulo)" w:date="2016-04-01T17:36:00Z">
                  <w:r w:rsidR="000D6E35" w:rsidDel="00015D3D">
                    <w:rPr>
                      <w:rFonts w:ascii="MS Gothic" w:eastAsia="MS Gothic" w:hAnsi="MS Gothic" w:hint="eastAsia"/>
                      <w:bCs/>
                      <w:color w:val="auto"/>
                      <w:sz w:val="18"/>
                      <w:szCs w:val="18"/>
                    </w:rPr>
                    <w:delText>☐</w:delText>
                  </w:r>
                </w:del>
              </w:sdtContent>
            </w:sdt>
            <w:r w:rsidR="000D6E35">
              <w:rPr>
                <w:rFonts w:asciiTheme="majorHAnsi" w:hAnsiTheme="majorHAnsi"/>
                <w:bCs/>
                <w:color w:val="auto"/>
                <w:sz w:val="18"/>
                <w:szCs w:val="18"/>
              </w:rPr>
              <w:t xml:space="preserve"> Platform Data Extension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79BE0" w14:textId="6ABF372E" w:rsidR="000D6E35" w:rsidRDefault="004A286D" w:rsidP="00FB4B3E">
            <w:pPr>
              <w:pStyle w:val="ListParagraph"/>
              <w:keepNext/>
              <w:tabs>
                <w:tab w:val="left" w:pos="-1440"/>
              </w:tabs>
              <w:ind w:left="0"/>
              <w:jc w:val="center"/>
              <w:outlineLvl w:val="0"/>
              <w:rPr>
                <w:rFonts w:asciiTheme="majorHAnsi" w:hAnsiTheme="majorHAnsi"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color w:val="auto"/>
                  <w:sz w:val="18"/>
                  <w:szCs w:val="18"/>
                </w:rPr>
                <w:tag w:val="45"/>
                <w:id w:val="5177458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60" w:author="Pinheiro, Ricardo Tiago (Nokia-LC/SaoPaulo)" w:date="2016-04-01T17:40:00Z">
                  <w:r w:rsidR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t>☒</w:t>
                  </w:r>
                </w:ins>
                <w:del w:id="61" w:author="Pinheiro, Ricardo Tiago (Nokia-LC/SaoPaulo)" w:date="2016-04-01T17:40:00Z">
                  <w:r w:rsidR="00015D3D" w:rsidDel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delText>☐</w:delText>
                  </w:r>
                </w:del>
              </w:sdtContent>
            </w:sdt>
            <w:r w:rsidR="000D6E35" w:rsidRPr="004476A0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 </w:t>
            </w:r>
            <w:r w:rsidR="000D6E35">
              <w:rPr>
                <w:rFonts w:asciiTheme="majorHAnsi" w:hAnsiTheme="majorHAnsi" w:cs="Calibri"/>
                <w:color w:val="auto"/>
                <w:sz w:val="18"/>
                <w:szCs w:val="18"/>
              </w:rPr>
              <w:t>Percentage premium</w:t>
            </w:r>
            <w:r w:rsidR="000D6E35" w:rsidRPr="004476A0">
              <w:rPr>
                <w:rFonts w:asciiTheme="majorHAnsi" w:hAnsiTheme="majorHAnsi" w:cs="Calibri"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3A7EF" w14:textId="03D9049A" w:rsidR="000D6E35" w:rsidRDefault="004A286D" w:rsidP="00FB4B3E">
            <w:pPr>
              <w:pStyle w:val="ListParagraph"/>
              <w:keepNext/>
              <w:tabs>
                <w:tab w:val="left" w:pos="-1440"/>
              </w:tabs>
              <w:ind w:left="0"/>
              <w:jc w:val="center"/>
              <w:outlineLvl w:val="0"/>
              <w:rPr>
                <w:rFonts w:asciiTheme="majorHAnsi" w:hAnsiTheme="majorHAnsi"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color w:val="auto"/>
                  <w:sz w:val="18"/>
                  <w:szCs w:val="18"/>
                </w:rPr>
                <w:tag w:val="46"/>
                <w:id w:val="-1368603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5D3D">
                  <w:rPr>
                    <w:rFonts w:ascii="MS Gothic" w:eastAsia="MS Gothic" w:hAnsi="MS Gothic" w:hint="eastAsia"/>
                    <w:color w:val="auto"/>
                    <w:sz w:val="18"/>
                    <w:szCs w:val="18"/>
                  </w:rPr>
                  <w:t>☐</w:t>
                </w:r>
              </w:sdtContent>
            </w:sdt>
            <w:r w:rsidR="000D6E35" w:rsidRPr="004476A0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 </w:t>
            </w:r>
            <w:r w:rsidR="000D6E35" w:rsidRPr="004476A0">
              <w:rPr>
                <w:rFonts w:asciiTheme="majorHAnsi" w:hAnsiTheme="majorHAnsi" w:cs="Calibri"/>
                <w:color w:val="auto"/>
                <w:sz w:val="18"/>
                <w:szCs w:val="18"/>
              </w:rPr>
              <w:t>Transaction Model</w:t>
            </w:r>
          </w:p>
        </w:tc>
      </w:tr>
      <w:tr w:rsidR="000D6E35" w:rsidRPr="003C6FF8" w14:paraId="090614C1" w14:textId="77777777" w:rsidTr="00EB4317">
        <w:trPr>
          <w:cantSplit/>
          <w:trHeight w:val="286"/>
        </w:trPr>
        <w:tc>
          <w:tcPr>
            <w:tcW w:w="2748" w:type="dxa"/>
            <w:vMerge w:val="restart"/>
            <w:vAlign w:val="center"/>
          </w:tcPr>
          <w:p w14:paraId="5FE9478E" w14:textId="4E797237" w:rsidR="000D6E35" w:rsidRPr="003C6FF8" w:rsidRDefault="004A286D" w:rsidP="000D6E35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rPr>
                <w:rFonts w:asciiTheme="majorHAnsi" w:hAnsiTheme="majorHAnsi"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color w:val="auto"/>
                  <w:sz w:val="18"/>
                  <w:szCs w:val="18"/>
                </w:rPr>
                <w:tag w:val="47"/>
                <w:id w:val="4054983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62" w:author="Pinheiro, Ricardo Tiago (Nokia-LC/SaoPaulo)" w:date="2016-04-01T17:36:00Z">
                  <w:r w:rsidR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t>☒</w:t>
                  </w:r>
                </w:ins>
                <w:del w:id="63" w:author="Pinheiro, Ricardo Tiago (Nokia-LC/SaoPaulo)" w:date="2016-04-01T17:36:00Z">
                  <w:r w:rsidR="000D6E35" w:rsidDel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delText>☐</w:delText>
                  </w:r>
                </w:del>
              </w:sdtContent>
            </w:sdt>
            <w:r w:rsidR="000D6E35" w:rsidRPr="003C6FF8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  Business Locator </w:t>
            </w:r>
          </w:p>
        </w:tc>
        <w:tc>
          <w:tcPr>
            <w:tcW w:w="3986" w:type="dxa"/>
            <w:shd w:val="clear" w:color="auto" w:fill="auto"/>
            <w:vAlign w:val="center"/>
          </w:tcPr>
          <w:p w14:paraId="136B06F4" w14:textId="77777777" w:rsidR="000D6E35" w:rsidRPr="003C6FF8" w:rsidRDefault="000D6E35" w:rsidP="000D6E35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rPr>
                <w:rFonts w:asciiTheme="majorHAnsi" w:hAnsiTheme="majorHAnsi"/>
                <w:color w:val="auto"/>
                <w:sz w:val="18"/>
                <w:szCs w:val="18"/>
              </w:rPr>
            </w:pPr>
            <w:r w:rsidRPr="003C6FF8">
              <w:rPr>
                <w:rFonts w:asciiTheme="majorHAnsi" w:hAnsiTheme="majorHAnsi"/>
                <w:color w:val="auto"/>
                <w:sz w:val="18"/>
                <w:szCs w:val="18"/>
              </w:rPr>
              <w:t>N/A</w:t>
            </w:r>
          </w:p>
        </w:tc>
        <w:tc>
          <w:tcPr>
            <w:tcW w:w="3815" w:type="dxa"/>
            <w:gridSpan w:val="2"/>
            <w:vAlign w:val="center"/>
          </w:tcPr>
          <w:p w14:paraId="0BF6757E" w14:textId="34A50558" w:rsidR="000D6E35" w:rsidRPr="003C6FF8" w:rsidRDefault="000D6E35" w:rsidP="000D6E35">
            <w:pPr>
              <w:keepNext/>
              <w:jc w:val="center"/>
              <w:rPr>
                <w:rFonts w:asciiTheme="majorHAnsi" w:hAnsiTheme="majorHAnsi" w:cs="Arial"/>
                <w:color w:val="000000"/>
                <w:kern w:val="24"/>
                <w:sz w:val="18"/>
                <w:szCs w:val="18"/>
              </w:rPr>
            </w:pPr>
            <w:r w:rsidRPr="00FC5FC3">
              <w:rPr>
                <w:rFonts w:asciiTheme="majorHAnsi" w:hAnsiTheme="majorHAnsi" w:cs="Arial"/>
                <w:color w:val="000000"/>
                <w:kern w:val="24"/>
                <w:sz w:val="18"/>
                <w:szCs w:val="18"/>
              </w:rPr>
              <w:t>Number</w:t>
            </w:r>
            <w:r w:rsidRPr="003C6FF8">
              <w:rPr>
                <w:rFonts w:asciiTheme="majorHAnsi" w:hAnsiTheme="majorHAnsi" w:cs="Calibri"/>
                <w:color w:val="auto"/>
                <w:sz w:val="18"/>
                <w:szCs w:val="18"/>
              </w:rPr>
              <w:t xml:space="preserve"> of Locations</w:t>
            </w:r>
          </w:p>
        </w:tc>
      </w:tr>
      <w:tr w:rsidR="000D6E35" w:rsidRPr="003C6FF8" w14:paraId="54AF6591" w14:textId="77777777" w:rsidTr="00EB4317">
        <w:trPr>
          <w:cantSplit/>
          <w:trHeight w:val="286"/>
        </w:trPr>
        <w:tc>
          <w:tcPr>
            <w:tcW w:w="2748" w:type="dxa"/>
            <w:vMerge/>
            <w:vAlign w:val="center"/>
          </w:tcPr>
          <w:p w14:paraId="4956E982" w14:textId="77777777" w:rsidR="000D6E35" w:rsidRPr="003C6FF8" w:rsidRDefault="000D6E35" w:rsidP="000D6E35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rPr>
                <w:rFonts w:asciiTheme="majorHAnsi" w:hAnsiTheme="majorHAnsi"/>
                <w:color w:val="auto"/>
                <w:sz w:val="18"/>
                <w:szCs w:val="18"/>
              </w:rPr>
            </w:pPr>
          </w:p>
        </w:tc>
        <w:tc>
          <w:tcPr>
            <w:tcW w:w="3986" w:type="dxa"/>
            <w:shd w:val="clear" w:color="auto" w:fill="auto"/>
            <w:vAlign w:val="center"/>
          </w:tcPr>
          <w:p w14:paraId="2648FF50" w14:textId="392998B8" w:rsidR="000D6E35" w:rsidRPr="003C6FF8" w:rsidRDefault="004A286D" w:rsidP="000D6E35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rPr>
                <w:rFonts w:asciiTheme="majorHAnsi" w:hAnsiTheme="majorHAnsi"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bCs/>
                  <w:color w:val="auto"/>
                  <w:sz w:val="18"/>
                  <w:szCs w:val="18"/>
                </w:rPr>
                <w:tag w:val="48"/>
                <w:id w:val="-6901399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64" w:author="Pinheiro, Ricardo Tiago (Nokia-LC/SaoPaulo)" w:date="2016-04-01T17:36:00Z">
                  <w:r w:rsidR="00015D3D">
                    <w:rPr>
                      <w:rFonts w:ascii="MS Gothic" w:eastAsia="MS Gothic" w:hAnsi="MS Gothic" w:hint="eastAsia"/>
                      <w:bCs/>
                      <w:color w:val="auto"/>
                      <w:sz w:val="18"/>
                      <w:szCs w:val="18"/>
                    </w:rPr>
                    <w:t>☒</w:t>
                  </w:r>
                </w:ins>
                <w:del w:id="65" w:author="Pinheiro, Ricardo Tiago (Nokia-LC/SaoPaulo)" w:date="2016-04-01T17:36:00Z">
                  <w:r w:rsidR="000D6E35" w:rsidDel="00015D3D">
                    <w:rPr>
                      <w:rFonts w:ascii="MS Gothic" w:eastAsia="MS Gothic" w:hAnsi="MS Gothic" w:hint="eastAsia"/>
                      <w:bCs/>
                      <w:color w:val="auto"/>
                      <w:sz w:val="18"/>
                      <w:szCs w:val="18"/>
                    </w:rPr>
                    <w:delText>☐</w:delText>
                  </w:r>
                </w:del>
              </w:sdtContent>
            </w:sdt>
            <w:r w:rsidR="000D6E35">
              <w:rPr>
                <w:rFonts w:asciiTheme="majorHAnsi" w:hAnsiTheme="majorHAnsi"/>
                <w:bCs/>
                <w:color w:val="auto"/>
                <w:sz w:val="18"/>
                <w:szCs w:val="18"/>
              </w:rPr>
              <w:t xml:space="preserve"> Route Guidance</w:t>
            </w:r>
          </w:p>
        </w:tc>
        <w:tc>
          <w:tcPr>
            <w:tcW w:w="3815" w:type="dxa"/>
            <w:gridSpan w:val="2"/>
            <w:vAlign w:val="center"/>
          </w:tcPr>
          <w:p w14:paraId="597766CB" w14:textId="77777777" w:rsidR="000D6E35" w:rsidRPr="003C6FF8" w:rsidRDefault="000D6E35" w:rsidP="000D6E35">
            <w:pPr>
              <w:keepNext/>
              <w:jc w:val="center"/>
              <w:rPr>
                <w:rFonts w:asciiTheme="majorHAnsi" w:hAnsiTheme="majorHAnsi"/>
                <w:color w:val="auto"/>
                <w:sz w:val="18"/>
                <w:szCs w:val="18"/>
              </w:rPr>
            </w:pPr>
            <w:r w:rsidRPr="00FC5FC3">
              <w:rPr>
                <w:rFonts w:asciiTheme="majorHAnsi" w:hAnsiTheme="majorHAnsi" w:cs="Arial"/>
                <w:color w:val="000000"/>
                <w:kern w:val="24"/>
                <w:sz w:val="18"/>
                <w:szCs w:val="18"/>
              </w:rPr>
              <w:t>Number of Portable Devices</w:t>
            </w:r>
          </w:p>
        </w:tc>
      </w:tr>
      <w:tr w:rsidR="000D6E35" w:rsidRPr="00C93D60" w14:paraId="52A2CEB8" w14:textId="77777777" w:rsidTr="00EB4317">
        <w:trPr>
          <w:cantSplit/>
          <w:trHeight w:val="259"/>
        </w:trPr>
        <w:tc>
          <w:tcPr>
            <w:tcW w:w="2748" w:type="dxa"/>
            <w:vAlign w:val="center"/>
          </w:tcPr>
          <w:p w14:paraId="67D85420" w14:textId="663778CE" w:rsidR="000D6E35" w:rsidRPr="00C93D60" w:rsidRDefault="004A286D" w:rsidP="000D6E35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rPr>
                <w:rFonts w:asciiTheme="majorHAnsi" w:hAnsiTheme="majorHAnsi"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color w:val="auto"/>
                  <w:sz w:val="18"/>
                  <w:szCs w:val="18"/>
                </w:rPr>
                <w:tag w:val="49"/>
                <w:id w:val="19592980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66" w:author="Pinheiro, Ricardo Tiago (Nokia-LC/SaoPaulo)" w:date="2016-04-01T17:36:00Z">
                  <w:r w:rsidR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t>☒</w:t>
                  </w:r>
                </w:ins>
                <w:del w:id="67" w:author="Pinheiro, Ricardo Tiago (Nokia-LC/SaoPaulo)" w:date="2016-04-01T17:36:00Z">
                  <w:r w:rsidR="000D6E35" w:rsidDel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delText>☐</w:delText>
                  </w:r>
                </w:del>
              </w:sdtContent>
            </w:sdt>
            <w:r w:rsidR="000D6E35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 Geocoder </w:t>
            </w:r>
            <w:r w:rsidR="000D6E35" w:rsidRPr="00C93D60">
              <w:rPr>
                <w:rFonts w:asciiTheme="majorHAnsi" w:hAnsiTheme="majorHAnsi"/>
                <w:color w:val="auto"/>
                <w:sz w:val="18"/>
                <w:szCs w:val="18"/>
              </w:rPr>
              <w:t>With Stored Geocodes</w:t>
            </w:r>
          </w:p>
        </w:tc>
        <w:tc>
          <w:tcPr>
            <w:tcW w:w="3986" w:type="dxa"/>
            <w:shd w:val="clear" w:color="auto" w:fill="auto"/>
            <w:vAlign w:val="center"/>
          </w:tcPr>
          <w:p w14:paraId="71203167" w14:textId="77777777" w:rsidR="000D6E35" w:rsidRPr="00C93D60" w:rsidRDefault="000D6E35" w:rsidP="000D6E35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rPr>
                <w:rFonts w:asciiTheme="majorHAnsi" w:hAnsiTheme="majorHAnsi"/>
                <w:color w:val="auto"/>
                <w:sz w:val="18"/>
                <w:szCs w:val="18"/>
              </w:rPr>
            </w:pPr>
            <w:r w:rsidRPr="00C93D60">
              <w:rPr>
                <w:rFonts w:asciiTheme="majorHAnsi" w:hAnsiTheme="majorHAnsi"/>
                <w:color w:val="auto"/>
                <w:sz w:val="18"/>
                <w:szCs w:val="18"/>
              </w:rPr>
              <w:t>N/A</w:t>
            </w:r>
          </w:p>
        </w:tc>
        <w:tc>
          <w:tcPr>
            <w:tcW w:w="3815" w:type="dxa"/>
            <w:gridSpan w:val="2"/>
            <w:vAlign w:val="center"/>
          </w:tcPr>
          <w:p w14:paraId="7B143E31" w14:textId="77777777" w:rsidR="000D6E35" w:rsidRPr="00C93D60" w:rsidRDefault="000D6E35" w:rsidP="000D6E35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jc w:val="center"/>
              <w:rPr>
                <w:rFonts w:asciiTheme="majorHAnsi" w:hAnsiTheme="majorHAnsi"/>
                <w:color w:val="auto"/>
                <w:sz w:val="18"/>
                <w:szCs w:val="18"/>
              </w:rPr>
            </w:pPr>
            <w:r w:rsidRPr="00C93D60">
              <w:rPr>
                <w:rFonts w:asciiTheme="majorHAnsi" w:hAnsiTheme="majorHAnsi" w:cs="Calibri"/>
                <w:color w:val="auto"/>
                <w:sz w:val="18"/>
                <w:szCs w:val="18"/>
              </w:rPr>
              <w:t>Transaction Model</w:t>
            </w:r>
          </w:p>
        </w:tc>
      </w:tr>
      <w:tr w:rsidR="000D6E35" w:rsidRPr="00C93D60" w14:paraId="73FDBE62" w14:textId="77777777" w:rsidTr="00EB4317">
        <w:trPr>
          <w:cantSplit/>
          <w:trHeight w:val="322"/>
        </w:trPr>
        <w:tc>
          <w:tcPr>
            <w:tcW w:w="2748" w:type="dxa"/>
            <w:vAlign w:val="center"/>
          </w:tcPr>
          <w:p w14:paraId="4AE1387E" w14:textId="30E4C7EA" w:rsidR="000D6E35" w:rsidRPr="00C93D60" w:rsidRDefault="004A286D" w:rsidP="000D6E35">
            <w:pPr>
              <w:keepNext/>
              <w:tabs>
                <w:tab w:val="left" w:pos="-1080"/>
                <w:tab w:val="left" w:pos="-720"/>
                <w:tab w:val="left" w:pos="1080"/>
              </w:tabs>
              <w:rPr>
                <w:rFonts w:asciiTheme="majorHAnsi" w:hAnsiTheme="majorHAnsi"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color w:val="auto"/>
                  <w:sz w:val="18"/>
                  <w:szCs w:val="18"/>
                </w:rPr>
                <w:tag w:val="50"/>
                <w:id w:val="449746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6E35">
                  <w:rPr>
                    <w:rFonts w:ascii="MS Gothic" w:eastAsia="MS Gothic" w:hAnsi="MS Gothic" w:hint="eastAsia"/>
                    <w:color w:val="auto"/>
                    <w:sz w:val="18"/>
                    <w:szCs w:val="18"/>
                  </w:rPr>
                  <w:t>☐</w:t>
                </w:r>
              </w:sdtContent>
            </w:sdt>
            <w:r w:rsidR="000D6E35" w:rsidRPr="00C93D60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  Other:   </w:t>
            </w:r>
            <w:sdt>
              <w:sdtPr>
                <w:rPr>
                  <w:rFonts w:asciiTheme="majorHAnsi" w:hAnsiTheme="majorHAnsi"/>
                  <w:color w:val="auto"/>
                  <w:sz w:val="18"/>
                  <w:szCs w:val="18"/>
                </w:rPr>
                <w:tag w:val="51"/>
                <w:id w:val="-2100165808"/>
                <w:placeholder>
                  <w:docPart w:val="D356A8324FBD436FB82A3781444C3825"/>
                </w:placeholder>
                <w:showingPlcHdr/>
              </w:sdtPr>
              <w:sdtEndPr/>
              <w:sdtContent>
                <w:r w:rsidR="000D6E35" w:rsidRPr="003A57EF">
                  <w:rPr>
                    <w:rStyle w:val="PlaceholderText"/>
                    <w:rFonts w:asciiTheme="majorHAnsi" w:eastAsiaTheme="minorHAnsi" w:hAnsiTheme="majorHAnsi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sdt>
          <w:sdtPr>
            <w:rPr>
              <w:rFonts w:asciiTheme="majorHAnsi" w:hAnsiTheme="majorHAnsi" w:cs="Arial"/>
              <w:color w:val="000000"/>
              <w:kern w:val="24"/>
              <w:sz w:val="18"/>
              <w:szCs w:val="18"/>
            </w:rPr>
            <w:tag w:val="52"/>
            <w:id w:val="100462847"/>
            <w:placeholder>
              <w:docPart w:val="593B1394181E4FEA96E37DFFCD7310B0"/>
            </w:placeholder>
            <w:showingPlcHdr/>
          </w:sdtPr>
          <w:sdtEndPr/>
          <w:sdtContent>
            <w:tc>
              <w:tcPr>
                <w:tcW w:w="3986" w:type="dxa"/>
                <w:vAlign w:val="center"/>
              </w:tcPr>
              <w:p w14:paraId="3D4116D6" w14:textId="77777777" w:rsidR="000D6E35" w:rsidRPr="00C93D60" w:rsidRDefault="000D6E35" w:rsidP="000D6E35">
                <w:pPr>
                  <w:keepNext/>
                  <w:jc w:val="center"/>
                  <w:rPr>
                    <w:rFonts w:asciiTheme="majorHAnsi" w:hAnsiTheme="majorHAnsi" w:cs="Arial"/>
                    <w:color w:val="000000"/>
                    <w:kern w:val="24"/>
                    <w:sz w:val="18"/>
                    <w:szCs w:val="18"/>
                  </w:rPr>
                </w:pPr>
                <w:r w:rsidRPr="003A57EF">
                  <w:rPr>
                    <w:rStyle w:val="PlaceholderText"/>
                    <w:rFonts w:asciiTheme="majorHAnsi" w:eastAsiaTheme="minorHAnsi" w:hAnsiTheme="majorHAnsi"/>
                    <w:sz w:val="18"/>
                    <w:szCs w:val="18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ajorHAnsi" w:hAnsiTheme="majorHAnsi"/>
              <w:color w:val="auto"/>
              <w:sz w:val="18"/>
              <w:szCs w:val="18"/>
            </w:rPr>
            <w:tag w:val="53"/>
            <w:id w:val="933178349"/>
            <w:placeholder>
              <w:docPart w:val="F0B40AE35DB348E2B63B84F960A453C9"/>
            </w:placeholder>
            <w:showingPlcHdr/>
          </w:sdtPr>
          <w:sdtEndPr/>
          <w:sdtContent>
            <w:tc>
              <w:tcPr>
                <w:tcW w:w="1907" w:type="dxa"/>
                <w:vAlign w:val="center"/>
              </w:tcPr>
              <w:p w14:paraId="0515DA26" w14:textId="77777777" w:rsidR="000D6E35" w:rsidRPr="00C93D60" w:rsidRDefault="000D6E35" w:rsidP="000D6E35">
                <w:pPr>
                  <w:keepNext/>
                  <w:jc w:val="center"/>
                  <w:rPr>
                    <w:rFonts w:asciiTheme="majorHAnsi" w:hAnsiTheme="majorHAnsi"/>
                    <w:color w:val="auto"/>
                    <w:sz w:val="18"/>
                    <w:szCs w:val="18"/>
                  </w:rPr>
                </w:pPr>
                <w:r w:rsidRPr="00F55D45">
                  <w:rPr>
                    <w:rStyle w:val="PlaceholderText"/>
                    <w:rFonts w:asciiTheme="majorHAnsi" w:eastAsiaTheme="minorHAnsi" w:hAnsiTheme="majorHAnsi"/>
                    <w:sz w:val="18"/>
                    <w:szCs w:val="18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ajorHAnsi" w:hAnsiTheme="majorHAnsi"/>
              <w:color w:val="auto"/>
              <w:sz w:val="18"/>
              <w:szCs w:val="18"/>
            </w:rPr>
            <w:tag w:val="54"/>
            <w:id w:val="1466006550"/>
            <w:placeholder>
              <w:docPart w:val="606B7EF7E6EB45E39E07A11C3D6847CE"/>
            </w:placeholder>
            <w:showingPlcHdr/>
          </w:sdtPr>
          <w:sdtEndPr/>
          <w:sdtContent>
            <w:tc>
              <w:tcPr>
                <w:tcW w:w="1908" w:type="dxa"/>
                <w:vAlign w:val="center"/>
              </w:tcPr>
              <w:p w14:paraId="325EA571" w14:textId="77777777" w:rsidR="000D6E35" w:rsidRPr="00C93D60" w:rsidRDefault="000D6E35" w:rsidP="000D6E35">
                <w:pPr>
                  <w:keepNext/>
                  <w:jc w:val="center"/>
                  <w:rPr>
                    <w:rFonts w:asciiTheme="majorHAnsi" w:hAnsiTheme="majorHAnsi"/>
                    <w:color w:val="auto"/>
                    <w:sz w:val="18"/>
                    <w:szCs w:val="18"/>
                  </w:rPr>
                </w:pPr>
                <w:r w:rsidRPr="00F55D45">
                  <w:rPr>
                    <w:rStyle w:val="PlaceholderText"/>
                    <w:rFonts w:asciiTheme="majorHAnsi" w:eastAsiaTheme="minorHAnsi" w:hAnsiTheme="majorHAnsi"/>
                    <w:sz w:val="18"/>
                    <w:szCs w:val="18"/>
                  </w:rPr>
                  <w:t>Click here to enter text.</w:t>
                </w:r>
              </w:p>
            </w:tc>
          </w:sdtContent>
        </w:sdt>
      </w:tr>
    </w:tbl>
    <w:p w14:paraId="2B9B44C3" w14:textId="77777777" w:rsidR="00A52F0D" w:rsidRDefault="00A52F0D" w:rsidP="00AA1C95">
      <w:pPr>
        <w:ind w:left="360"/>
        <w:rPr>
          <w:rFonts w:asciiTheme="majorHAnsi" w:hAnsiTheme="majorHAnsi"/>
          <w:color w:val="auto"/>
          <w:sz w:val="18"/>
          <w:szCs w:val="18"/>
        </w:rPr>
      </w:pPr>
    </w:p>
    <w:tbl>
      <w:tblPr>
        <w:tblStyle w:val="TableGrid"/>
        <w:tblW w:w="10584" w:type="dxa"/>
        <w:tblInd w:w="279" w:type="dxa"/>
        <w:tblLook w:val="04A0" w:firstRow="1" w:lastRow="0" w:firstColumn="1" w:lastColumn="0" w:noHBand="0" w:noVBand="1"/>
      </w:tblPr>
      <w:tblGrid>
        <w:gridCol w:w="6735"/>
        <w:gridCol w:w="3849"/>
      </w:tblGrid>
      <w:tr w:rsidR="00A52F0D" w:rsidRPr="00A52F0D" w14:paraId="3D6FA9AF" w14:textId="46138433" w:rsidTr="00EB4317">
        <w:trPr>
          <w:trHeight w:val="216"/>
        </w:trPr>
        <w:tc>
          <w:tcPr>
            <w:tcW w:w="10584" w:type="dxa"/>
            <w:gridSpan w:val="2"/>
            <w:shd w:val="clear" w:color="auto" w:fill="000000" w:themeFill="text1"/>
          </w:tcPr>
          <w:p w14:paraId="7B77C93A" w14:textId="14FCECC2" w:rsidR="00A52F0D" w:rsidRPr="00A52F0D" w:rsidRDefault="00A52F0D" w:rsidP="00DD6EE9">
            <w:pPr>
              <w:keepNext/>
              <w:jc w:val="center"/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</w:pPr>
            <w:r w:rsidRPr="00A52F0D">
              <w:rPr>
                <w:rFonts w:asciiTheme="majorHAnsi" w:hAnsiTheme="majorHAnsi"/>
                <w:b/>
                <w:color w:val="FFFFFF" w:themeColor="background1"/>
                <w:sz w:val="18"/>
                <w:szCs w:val="18"/>
              </w:rPr>
              <w:t>HERE Data Lens</w:t>
            </w:r>
          </w:p>
        </w:tc>
      </w:tr>
      <w:tr w:rsidR="00A52F0D" w:rsidRPr="00A52F0D" w14:paraId="666605E0" w14:textId="77777777" w:rsidTr="00EB4317">
        <w:trPr>
          <w:trHeight w:val="216"/>
        </w:trPr>
        <w:tc>
          <w:tcPr>
            <w:tcW w:w="6735" w:type="dxa"/>
            <w:shd w:val="clear" w:color="auto" w:fill="595959" w:themeFill="text1" w:themeFillTint="A6"/>
          </w:tcPr>
          <w:p w14:paraId="3468EAE1" w14:textId="6EA5C3D2" w:rsidR="00A52F0D" w:rsidRPr="00A52F0D" w:rsidRDefault="00A52F0D" w:rsidP="00DD6EE9">
            <w:pPr>
              <w:keepNext/>
              <w:jc w:val="center"/>
              <w:rPr>
                <w:rFonts w:asciiTheme="majorHAnsi" w:hAnsiTheme="majorHAnsi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848" w:type="dxa"/>
            <w:shd w:val="clear" w:color="auto" w:fill="595959" w:themeFill="text1" w:themeFillTint="A6"/>
          </w:tcPr>
          <w:p w14:paraId="66FBD6A2" w14:textId="528C9F45" w:rsidR="00A52F0D" w:rsidRPr="00A52F0D" w:rsidRDefault="00A52F0D" w:rsidP="00DD6EE9">
            <w:pPr>
              <w:keepNext/>
              <w:jc w:val="center"/>
              <w:rPr>
                <w:rFonts w:asciiTheme="majorHAnsi" w:hAnsiTheme="majorHAnsi"/>
                <w:b/>
                <w:color w:val="FFFFFF" w:themeColor="background1"/>
                <w:sz w:val="18"/>
                <w:szCs w:val="18"/>
              </w:rPr>
            </w:pPr>
            <w:r w:rsidRPr="003C6FF8">
              <w:rPr>
                <w:rFonts w:asciiTheme="majorHAnsi" w:hAnsiTheme="majorHAnsi"/>
                <w:b/>
                <w:color w:val="FFFFFF" w:themeColor="background1"/>
                <w:sz w:val="18"/>
                <w:szCs w:val="18"/>
              </w:rPr>
              <w:t>Pricing model</w:t>
            </w:r>
            <w:r w:rsidR="00C20A00">
              <w:rPr>
                <w:rFonts w:asciiTheme="majorHAnsi" w:hAnsiTheme="majorHAnsi"/>
                <w:b/>
                <w:color w:val="FFFFFF" w:themeColor="background1"/>
                <w:sz w:val="18"/>
                <w:szCs w:val="18"/>
              </w:rPr>
              <w:t>*</w:t>
            </w:r>
          </w:p>
        </w:tc>
      </w:tr>
      <w:tr w:rsidR="007D3F25" w14:paraId="606301CC" w14:textId="77777777" w:rsidTr="00EB4317">
        <w:trPr>
          <w:trHeight w:val="441"/>
        </w:trPr>
        <w:tc>
          <w:tcPr>
            <w:tcW w:w="6735" w:type="dxa"/>
            <w:vMerge w:val="restart"/>
          </w:tcPr>
          <w:p w14:paraId="579B9135" w14:textId="4DCE55AE" w:rsidR="007D3F25" w:rsidRPr="003B467B" w:rsidRDefault="004A286D" w:rsidP="003B467B">
            <w:pPr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color w:val="auto"/>
                  <w:sz w:val="18"/>
                  <w:szCs w:val="18"/>
                </w:rPr>
                <w:tag w:val="55"/>
                <w:id w:val="-1357105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68" w:author="Pinheiro, Ricardo Tiago (Nokia-LC/SaoPaulo)" w:date="2016-04-01T17:37:00Z">
                  <w:r w:rsidR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t>☒</w:t>
                  </w:r>
                </w:ins>
                <w:del w:id="69" w:author="Pinheiro, Ricardo Tiago (Nokia-LC/SaoPaulo)" w:date="2016-04-01T17:37:00Z">
                  <w:r w:rsidR="007D3F25" w:rsidDel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delText>☐</w:delText>
                  </w:r>
                </w:del>
              </w:sdtContent>
            </w:sdt>
            <w:r w:rsidR="007D3F25" w:rsidRPr="00CF7951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 </w:t>
            </w:r>
            <w:r w:rsidR="007D3F25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HERE </w:t>
            </w:r>
            <w:r w:rsidR="007D3F25" w:rsidRPr="00CF7951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Data Lens (only in addition to </w:t>
            </w:r>
            <w:r w:rsidR="007D3F25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Business Mapping </w:t>
            </w:r>
            <w:r w:rsidR="007D3F25" w:rsidRPr="00CF7951">
              <w:rPr>
                <w:rFonts w:asciiTheme="majorHAnsi" w:hAnsiTheme="majorHAnsi"/>
                <w:color w:val="auto"/>
                <w:sz w:val="18"/>
                <w:szCs w:val="18"/>
              </w:rPr>
              <w:t>Core or Advanced)</w:t>
            </w:r>
          </w:p>
        </w:tc>
        <w:tc>
          <w:tcPr>
            <w:tcW w:w="3848" w:type="dxa"/>
          </w:tcPr>
          <w:p w14:paraId="17A642F2" w14:textId="196CD481" w:rsidR="007D3F25" w:rsidRDefault="004A286D" w:rsidP="00DD6EE9">
            <w:pPr>
              <w:keepNext/>
              <w:rPr>
                <w:rFonts w:asciiTheme="majorHAnsi" w:hAnsiTheme="majorHAnsi"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color w:val="auto"/>
                  <w:sz w:val="16"/>
                  <w:szCs w:val="16"/>
                </w:rPr>
                <w:tag w:val="56"/>
                <w:id w:val="9952196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70" w:author="Pinheiro, Ricardo Tiago (Nokia-LC/SaoPaulo)" w:date="2016-04-01T17:37:00Z">
                  <w:r w:rsidR="00015D3D">
                    <w:rPr>
                      <w:rFonts w:ascii="MS Gothic" w:eastAsia="MS Gothic" w:hAnsi="MS Gothic" w:hint="eastAsia"/>
                      <w:color w:val="auto"/>
                      <w:sz w:val="16"/>
                      <w:szCs w:val="16"/>
                    </w:rPr>
                    <w:t>☒</w:t>
                  </w:r>
                </w:ins>
                <w:del w:id="71" w:author="Pinheiro, Ricardo Tiago (Nokia-LC/SaoPaulo)" w:date="2016-04-01T17:37:00Z">
                  <w:r w:rsidR="007D3F25" w:rsidDel="00015D3D">
                    <w:rPr>
                      <w:rFonts w:ascii="MS Gothic" w:eastAsia="MS Gothic" w:hAnsi="MS Gothic" w:hint="eastAsia"/>
                      <w:color w:val="auto"/>
                      <w:sz w:val="16"/>
                      <w:szCs w:val="16"/>
                    </w:rPr>
                    <w:delText>☐</w:delText>
                  </w:r>
                </w:del>
              </w:sdtContent>
            </w:sdt>
            <w:r w:rsidR="007D3F25" w:rsidRPr="00CF7951">
              <w:rPr>
                <w:rFonts w:asciiTheme="majorHAnsi" w:hAnsiTheme="majorHAnsi"/>
                <w:color w:val="auto"/>
                <w:sz w:val="16"/>
                <w:szCs w:val="16"/>
              </w:rPr>
              <w:t xml:space="preserve"> </w:t>
            </w:r>
            <w:r w:rsidR="007D3F25" w:rsidRPr="00AA1C95">
              <w:rPr>
                <w:rFonts w:asciiTheme="majorHAnsi" w:hAnsiTheme="majorHAnsi" w:cs="Calibri"/>
                <w:color w:val="auto"/>
                <w:sz w:val="18"/>
                <w:szCs w:val="18"/>
              </w:rPr>
              <w:t>Authenticated Users for HERE Data Lens Publisher &amp; Data Lens Viewers</w:t>
            </w:r>
          </w:p>
        </w:tc>
      </w:tr>
      <w:tr w:rsidR="007D3F25" w14:paraId="0A52DB3A" w14:textId="77777777" w:rsidTr="00EB4317">
        <w:trPr>
          <w:trHeight w:val="658"/>
        </w:trPr>
        <w:tc>
          <w:tcPr>
            <w:tcW w:w="6735" w:type="dxa"/>
            <w:vMerge/>
          </w:tcPr>
          <w:p w14:paraId="73937E71" w14:textId="3E145150" w:rsidR="007D3F25" w:rsidRDefault="007D3F25" w:rsidP="00DD6EE9">
            <w:pPr>
              <w:keepNext/>
              <w:rPr>
                <w:rFonts w:asciiTheme="majorHAnsi" w:hAnsiTheme="majorHAnsi"/>
                <w:color w:val="auto"/>
                <w:sz w:val="18"/>
                <w:szCs w:val="18"/>
              </w:rPr>
            </w:pPr>
          </w:p>
        </w:tc>
        <w:tc>
          <w:tcPr>
            <w:tcW w:w="3848" w:type="dxa"/>
          </w:tcPr>
          <w:p w14:paraId="7C66AEF5" w14:textId="0E20108F" w:rsidR="007D3F25" w:rsidRPr="00A52F0D" w:rsidRDefault="004A286D" w:rsidP="00DD6EE9">
            <w:pPr>
              <w:keepNext/>
              <w:rPr>
                <w:rFonts w:asciiTheme="majorHAnsi" w:hAnsiTheme="majorHAnsi"/>
                <w:color w:val="auto"/>
                <w:sz w:val="18"/>
                <w:szCs w:val="18"/>
                <w:lang w:val="x-none"/>
              </w:rPr>
            </w:pPr>
            <w:sdt>
              <w:sdtPr>
                <w:rPr>
                  <w:rFonts w:asciiTheme="majorHAnsi" w:hAnsiTheme="majorHAnsi"/>
                  <w:color w:val="auto"/>
                  <w:sz w:val="16"/>
                  <w:szCs w:val="16"/>
                </w:rPr>
                <w:tag w:val="57"/>
                <w:id w:val="-187674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2C79">
                  <w:rPr>
                    <w:rFonts w:ascii="MS Gothic" w:eastAsia="MS Gothic" w:hAnsi="MS Gothic" w:hint="eastAsia"/>
                    <w:color w:val="auto"/>
                    <w:sz w:val="16"/>
                    <w:szCs w:val="16"/>
                  </w:rPr>
                  <w:t>☐</w:t>
                </w:r>
              </w:sdtContent>
            </w:sdt>
            <w:r w:rsidR="007D3F25">
              <w:rPr>
                <w:rFonts w:asciiTheme="majorHAnsi" w:hAnsiTheme="majorHAnsi"/>
                <w:color w:val="auto"/>
                <w:sz w:val="16"/>
                <w:szCs w:val="16"/>
              </w:rPr>
              <w:t xml:space="preserve"> </w:t>
            </w:r>
            <w:r w:rsidR="007D3F25" w:rsidRPr="00AA1C95">
              <w:rPr>
                <w:rFonts w:asciiTheme="majorHAnsi" w:hAnsiTheme="majorHAnsi" w:cs="Calibri"/>
                <w:color w:val="auto"/>
                <w:sz w:val="18"/>
                <w:szCs w:val="18"/>
              </w:rPr>
              <w:t>Authenticated Users for HERE Data Lens Publisher</w:t>
            </w:r>
            <w:r w:rsidR="007D3F25" w:rsidRPr="00AA1C95">
              <w:rPr>
                <w:rFonts w:asciiTheme="majorHAnsi" w:hAnsiTheme="majorHAnsi" w:cs="Calibri" w:hint="eastAsia"/>
                <w:color w:val="auto"/>
                <w:sz w:val="18"/>
                <w:szCs w:val="18"/>
              </w:rPr>
              <w:t xml:space="preserve"> and</w:t>
            </w:r>
            <w:r w:rsidR="007D3F25" w:rsidRPr="00AA1C95">
              <w:rPr>
                <w:rFonts w:asciiTheme="majorHAnsi" w:hAnsiTheme="majorHAnsi" w:cs="Calibri"/>
                <w:color w:val="auto"/>
                <w:sz w:val="18"/>
                <w:szCs w:val="18"/>
              </w:rPr>
              <w:t xml:space="preserve"> Transaction Model for HERE Data Lens Viewer</w:t>
            </w:r>
          </w:p>
        </w:tc>
      </w:tr>
    </w:tbl>
    <w:p w14:paraId="3594EC05" w14:textId="77777777" w:rsidR="00C20A00" w:rsidRDefault="00C20A00" w:rsidP="00AA1C95">
      <w:pPr>
        <w:ind w:left="360"/>
        <w:rPr>
          <w:rFonts w:asciiTheme="majorHAnsi" w:hAnsiTheme="majorHAnsi"/>
          <w:color w:val="auto"/>
          <w:sz w:val="18"/>
          <w:szCs w:val="18"/>
        </w:rPr>
      </w:pPr>
    </w:p>
    <w:p w14:paraId="14B85AE6" w14:textId="218A68F7" w:rsidR="00AA1C95" w:rsidRPr="003A57EF" w:rsidRDefault="00AA1C95" w:rsidP="00AA1C95">
      <w:pPr>
        <w:ind w:left="360"/>
        <w:rPr>
          <w:rFonts w:asciiTheme="majorHAnsi" w:hAnsiTheme="majorHAnsi"/>
          <w:b/>
          <w:color w:val="auto"/>
          <w:sz w:val="18"/>
          <w:szCs w:val="18"/>
        </w:rPr>
      </w:pPr>
      <w:r w:rsidRPr="003A57EF">
        <w:rPr>
          <w:rFonts w:asciiTheme="majorHAnsi" w:hAnsiTheme="majorHAnsi"/>
          <w:color w:val="auto"/>
          <w:sz w:val="18"/>
          <w:szCs w:val="18"/>
        </w:rPr>
        <w:t xml:space="preserve">* </w:t>
      </w:r>
      <w:r>
        <w:rPr>
          <w:rFonts w:asciiTheme="majorHAnsi" w:hAnsiTheme="majorHAnsi"/>
          <w:color w:val="auto"/>
          <w:sz w:val="18"/>
          <w:szCs w:val="18"/>
        </w:rPr>
        <w:t xml:space="preserve">The pricing model selected for HERE Data Lens must correspond to the pricing model selected for </w:t>
      </w:r>
      <w:r w:rsidR="008203DC">
        <w:rPr>
          <w:rFonts w:asciiTheme="majorHAnsi" w:hAnsiTheme="majorHAnsi"/>
          <w:color w:val="auto"/>
          <w:sz w:val="18"/>
          <w:szCs w:val="18"/>
        </w:rPr>
        <w:t>the underlying Business Mapping: if the underlying B</w:t>
      </w:r>
      <w:r w:rsidR="00C95A69">
        <w:rPr>
          <w:rFonts w:asciiTheme="majorHAnsi" w:hAnsiTheme="majorHAnsi"/>
          <w:color w:val="auto"/>
          <w:sz w:val="18"/>
          <w:szCs w:val="18"/>
        </w:rPr>
        <w:t>usiness Mapping is licensed on T</w:t>
      </w:r>
      <w:r w:rsidR="008203DC">
        <w:rPr>
          <w:rFonts w:asciiTheme="majorHAnsi" w:hAnsiTheme="majorHAnsi"/>
          <w:color w:val="auto"/>
          <w:sz w:val="18"/>
          <w:szCs w:val="18"/>
        </w:rPr>
        <w:t xml:space="preserve">ransaction model basis then HERE Data Lens must be licensed </w:t>
      </w:r>
      <w:r w:rsidR="00C20A00">
        <w:rPr>
          <w:rFonts w:asciiTheme="majorHAnsi" w:hAnsiTheme="majorHAnsi"/>
          <w:color w:val="auto"/>
          <w:sz w:val="18"/>
          <w:szCs w:val="18"/>
        </w:rPr>
        <w:t>on T</w:t>
      </w:r>
      <w:r w:rsidR="008203DC">
        <w:rPr>
          <w:rFonts w:asciiTheme="majorHAnsi" w:hAnsiTheme="majorHAnsi"/>
          <w:color w:val="auto"/>
          <w:sz w:val="18"/>
          <w:szCs w:val="18"/>
        </w:rPr>
        <w:t>ransaction basis for HERE Data Lens Viewers.</w:t>
      </w:r>
    </w:p>
    <w:p w14:paraId="37E5A67B" w14:textId="270A84C6" w:rsidR="004D4B56" w:rsidRDefault="004D4B56">
      <w:pPr>
        <w:spacing w:after="160" w:line="259" w:lineRule="auto"/>
        <w:rPr>
          <w:rFonts w:asciiTheme="majorHAnsi" w:hAnsiTheme="majorHAnsi"/>
          <w:b/>
          <w:color w:val="FFFFFF" w:themeColor="background1"/>
          <w:sz w:val="18"/>
          <w:szCs w:val="18"/>
        </w:rPr>
      </w:pPr>
      <w:r>
        <w:rPr>
          <w:rFonts w:asciiTheme="majorHAnsi" w:hAnsiTheme="majorHAnsi"/>
          <w:b/>
          <w:color w:val="FFFFFF" w:themeColor="background1"/>
          <w:sz w:val="18"/>
          <w:szCs w:val="18"/>
        </w:rPr>
        <w:br w:type="page"/>
      </w:r>
    </w:p>
    <w:p w14:paraId="59945A13" w14:textId="77777777" w:rsidR="004345CD" w:rsidRPr="00C93D60" w:rsidRDefault="004345CD" w:rsidP="00980FFF">
      <w:pPr>
        <w:pStyle w:val="ListParagraph"/>
        <w:ind w:left="360"/>
        <w:rPr>
          <w:rFonts w:asciiTheme="majorHAnsi" w:hAnsiTheme="majorHAnsi"/>
          <w:b/>
          <w:color w:val="FFFFFF" w:themeColor="background1"/>
          <w:sz w:val="18"/>
          <w:szCs w:val="18"/>
        </w:rPr>
      </w:pPr>
    </w:p>
    <w:tbl>
      <w:tblPr>
        <w:tblW w:w="1049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7"/>
        <w:gridCol w:w="2128"/>
        <w:gridCol w:w="3869"/>
        <w:gridCol w:w="3175"/>
      </w:tblGrid>
      <w:tr w:rsidR="000E4C61" w:rsidRPr="00C93D60" w14:paraId="61031BC2" w14:textId="77777777" w:rsidTr="00EB4317">
        <w:trPr>
          <w:cantSplit/>
          <w:trHeight w:val="323"/>
        </w:trPr>
        <w:tc>
          <w:tcPr>
            <w:tcW w:w="10499" w:type="dxa"/>
            <w:gridSpan w:val="4"/>
            <w:shd w:val="clear" w:color="auto" w:fill="000000" w:themeFill="text1"/>
            <w:vAlign w:val="center"/>
          </w:tcPr>
          <w:p w14:paraId="003088F7" w14:textId="1F14D74C" w:rsidR="000E4C61" w:rsidRPr="00C93D60" w:rsidRDefault="000E4C61" w:rsidP="00DD6EE9">
            <w:pPr>
              <w:keepNext/>
              <w:jc w:val="center"/>
              <w:rPr>
                <w:rFonts w:asciiTheme="majorHAnsi" w:hAnsiTheme="majorHAnsi"/>
                <w:b/>
                <w:color w:val="FFFFFF" w:themeColor="background1"/>
                <w:sz w:val="18"/>
                <w:szCs w:val="18"/>
              </w:rPr>
            </w:pPr>
            <w:r w:rsidRPr="00C93D60">
              <w:rPr>
                <w:rFonts w:asciiTheme="majorHAnsi" w:hAnsiTheme="majorHAnsi"/>
                <w:b/>
                <w:color w:val="FFFFFF" w:themeColor="background1"/>
                <w:sz w:val="18"/>
                <w:szCs w:val="18"/>
              </w:rPr>
              <w:t>HERE Mobile SDKs for Business</w:t>
            </w:r>
            <w:r w:rsidR="001A43B5">
              <w:rPr>
                <w:rFonts w:asciiTheme="majorHAnsi" w:hAnsiTheme="majorHAnsi"/>
                <w:b/>
                <w:color w:val="FFFFFF" w:themeColor="background1"/>
                <w:sz w:val="18"/>
                <w:szCs w:val="18"/>
              </w:rPr>
              <w:t xml:space="preserve"> Premium Edition</w:t>
            </w:r>
            <w:r w:rsidR="00084BE9">
              <w:rPr>
                <w:rFonts w:asciiTheme="majorHAnsi" w:hAnsiTheme="majorHAnsi"/>
                <w:b/>
                <w:color w:val="FFFFFF" w:themeColor="background1"/>
                <w:sz w:val="18"/>
                <w:szCs w:val="18"/>
              </w:rPr>
              <w:t xml:space="preserve"> </w:t>
            </w:r>
            <w:r w:rsidR="00084BE9" w:rsidRPr="00124BC3"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  <w:t>(</w:t>
            </w:r>
            <w:r w:rsidR="00084BE9">
              <w:rPr>
                <w:rFonts w:asciiTheme="majorHAnsi" w:hAnsiTheme="majorHAnsi"/>
                <w:b/>
                <w:color w:val="FFFFFF" w:themeColor="background1"/>
                <w:sz w:val="18"/>
                <w:szCs w:val="18"/>
              </w:rPr>
              <w:t>table 2</w:t>
            </w:r>
            <w:r w:rsidR="00084BE9" w:rsidRPr="00124BC3"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  <w:t>)</w:t>
            </w:r>
          </w:p>
        </w:tc>
      </w:tr>
      <w:tr w:rsidR="00AA76D5" w:rsidRPr="00C93D60" w14:paraId="7BEC2429" w14:textId="77777777" w:rsidTr="00EB4317">
        <w:trPr>
          <w:cantSplit/>
          <w:trHeight w:val="260"/>
        </w:trPr>
        <w:tc>
          <w:tcPr>
            <w:tcW w:w="1327" w:type="dxa"/>
            <w:shd w:val="clear" w:color="auto" w:fill="595959" w:themeFill="text1" w:themeFillTint="A6"/>
            <w:vAlign w:val="center"/>
          </w:tcPr>
          <w:p w14:paraId="4F4CCBE0" w14:textId="77777777" w:rsidR="00AA76D5" w:rsidRPr="00C93D60" w:rsidRDefault="00AA76D5" w:rsidP="00DD6EE9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rPr>
                <w:rFonts w:asciiTheme="majorHAnsi" w:hAnsiTheme="majorHAnsi"/>
                <w:b/>
                <w:color w:val="FFFFFF" w:themeColor="background1"/>
                <w:sz w:val="18"/>
                <w:szCs w:val="18"/>
              </w:rPr>
            </w:pPr>
            <w:r w:rsidRPr="00C93D60">
              <w:rPr>
                <w:rFonts w:asciiTheme="majorHAnsi" w:hAnsiTheme="majorHAnsi"/>
                <w:b/>
                <w:color w:val="FFFFFF" w:themeColor="background1"/>
                <w:sz w:val="18"/>
                <w:szCs w:val="18"/>
              </w:rPr>
              <w:t>HERE Mobile SDKs for Business</w:t>
            </w:r>
          </w:p>
        </w:tc>
        <w:tc>
          <w:tcPr>
            <w:tcW w:w="2128" w:type="dxa"/>
            <w:shd w:val="clear" w:color="auto" w:fill="595959" w:themeFill="text1" w:themeFillTint="A6"/>
            <w:vAlign w:val="center"/>
          </w:tcPr>
          <w:p w14:paraId="503635E7" w14:textId="0A9B56EE" w:rsidR="00AA76D5" w:rsidRPr="00C93D60" w:rsidRDefault="00C01939" w:rsidP="00DD6EE9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jc w:val="center"/>
              <w:rPr>
                <w:rFonts w:asciiTheme="majorHAnsi" w:hAnsiTheme="majorHAns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18"/>
                <w:szCs w:val="18"/>
              </w:rPr>
              <w:t xml:space="preserve">Versions </w:t>
            </w:r>
          </w:p>
        </w:tc>
        <w:tc>
          <w:tcPr>
            <w:tcW w:w="3869" w:type="dxa"/>
            <w:shd w:val="clear" w:color="auto" w:fill="595959" w:themeFill="text1" w:themeFillTint="A6"/>
            <w:vAlign w:val="center"/>
          </w:tcPr>
          <w:p w14:paraId="4ABEBD7A" w14:textId="77777777" w:rsidR="00AA76D5" w:rsidRPr="00C93D60" w:rsidRDefault="00AA76D5" w:rsidP="00DD6EE9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jc w:val="center"/>
              <w:rPr>
                <w:rFonts w:asciiTheme="majorHAnsi" w:hAnsiTheme="majorHAnsi"/>
                <w:b/>
                <w:color w:val="FFFFFF" w:themeColor="background1"/>
                <w:sz w:val="18"/>
                <w:szCs w:val="18"/>
              </w:rPr>
            </w:pPr>
            <w:r w:rsidRPr="00C93D60">
              <w:rPr>
                <w:rFonts w:asciiTheme="majorHAnsi" w:hAnsiTheme="majorHAnsi"/>
                <w:b/>
                <w:color w:val="FFFFFF" w:themeColor="background1"/>
                <w:sz w:val="18"/>
                <w:szCs w:val="18"/>
              </w:rPr>
              <w:t>Pricing model</w:t>
            </w:r>
          </w:p>
        </w:tc>
        <w:tc>
          <w:tcPr>
            <w:tcW w:w="3173" w:type="dxa"/>
            <w:shd w:val="clear" w:color="auto" w:fill="595959" w:themeFill="text1" w:themeFillTint="A6"/>
            <w:vAlign w:val="center"/>
          </w:tcPr>
          <w:p w14:paraId="1A0CE64F" w14:textId="447A3022" w:rsidR="00AA76D5" w:rsidRPr="00236FC8" w:rsidRDefault="00AA76D5" w:rsidP="00236FC8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jc w:val="center"/>
              <w:rPr>
                <w:rFonts w:asciiTheme="majorHAnsi" w:hAnsiTheme="majorHAnsi"/>
                <w:b/>
                <w:color w:val="FFFFFF" w:themeColor="background1"/>
                <w:sz w:val="18"/>
                <w:szCs w:val="18"/>
              </w:rPr>
            </w:pPr>
            <w:r w:rsidRPr="00C93D60">
              <w:rPr>
                <w:rFonts w:asciiTheme="majorHAnsi" w:hAnsiTheme="majorHAnsi"/>
                <w:b/>
                <w:color w:val="FFFFFF" w:themeColor="background1"/>
                <w:sz w:val="18"/>
                <w:szCs w:val="18"/>
              </w:rPr>
              <w:t>Additional functionality or feature</w:t>
            </w:r>
            <w:r w:rsidR="00D664E2" w:rsidRPr="00C93D60">
              <w:rPr>
                <w:rFonts w:asciiTheme="majorHAnsi" w:hAnsiTheme="majorHAnsi"/>
                <w:sz w:val="18"/>
                <w:szCs w:val="18"/>
              </w:rPr>
              <w:tab/>
            </w:r>
          </w:p>
        </w:tc>
      </w:tr>
      <w:tr w:rsidR="003B2E6D" w:rsidRPr="00C93D60" w14:paraId="7F20BC16" w14:textId="77777777" w:rsidTr="00EB4317">
        <w:trPr>
          <w:cantSplit/>
          <w:trHeight w:val="321"/>
        </w:trPr>
        <w:tc>
          <w:tcPr>
            <w:tcW w:w="1327" w:type="dxa"/>
            <w:vMerge w:val="restart"/>
            <w:vAlign w:val="center"/>
          </w:tcPr>
          <w:p w14:paraId="2D343354" w14:textId="13BAED02" w:rsidR="003B2E6D" w:rsidRPr="00C93D60" w:rsidRDefault="004A286D" w:rsidP="00DD6EE9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rPr>
                <w:rFonts w:asciiTheme="majorHAnsi" w:hAnsiTheme="majorHAnsi"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color w:val="auto"/>
                  <w:sz w:val="18"/>
                  <w:szCs w:val="18"/>
                </w:rPr>
                <w:tag w:val="58"/>
                <w:id w:val="-1059718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72" w:author="Pinheiro, Ricardo Tiago (Nokia-LC/SaoPaulo)" w:date="2016-04-01T17:38:00Z">
                  <w:r w:rsidR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t>☒</w:t>
                  </w:r>
                </w:ins>
                <w:del w:id="73" w:author="Pinheiro, Ricardo Tiago (Nokia-LC/SaoPaulo)" w:date="2016-04-01T17:38:00Z">
                  <w:r w:rsidR="003B2E6D" w:rsidDel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delText>☐</w:delText>
                  </w:r>
                </w:del>
              </w:sdtContent>
            </w:sdt>
            <w:r w:rsidR="003B2E6D" w:rsidRPr="00C93D60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 </w:t>
            </w:r>
            <w:r w:rsidR="003B2E6D" w:rsidRPr="00C93D60">
              <w:rPr>
                <w:rFonts w:asciiTheme="majorHAnsi" w:hAnsiTheme="majorHAnsi" w:cs="Calibri"/>
                <w:color w:val="auto"/>
                <w:sz w:val="18"/>
                <w:szCs w:val="18"/>
              </w:rPr>
              <w:t>SDK for iOS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46A1EFDD" w14:textId="34DA1523" w:rsidR="003B2E6D" w:rsidRPr="00C93D60" w:rsidRDefault="004A286D" w:rsidP="00C01939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rPr>
                <w:rFonts w:asciiTheme="majorHAnsi" w:hAnsiTheme="majorHAnsi"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color w:val="auto"/>
                  <w:sz w:val="18"/>
                  <w:szCs w:val="18"/>
                </w:rPr>
                <w:tag w:val="59"/>
                <w:id w:val="9345590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74" w:author="Pinheiro, Ricardo Tiago (Nokia-LC/SaoPaulo)" w:date="2016-04-01T17:38:00Z">
                  <w:r w:rsidR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t>☒</w:t>
                  </w:r>
                </w:ins>
                <w:del w:id="75" w:author="Pinheiro, Ricardo Tiago (Nokia-LC/SaoPaulo)" w:date="2016-04-01T17:38:00Z">
                  <w:r w:rsidR="003B2E6D" w:rsidDel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delText>☐</w:delText>
                  </w:r>
                </w:del>
              </w:sdtContent>
            </w:sdt>
            <w:r w:rsidR="003B2E6D" w:rsidRPr="00C93D60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 </w:t>
            </w:r>
            <w:r w:rsidR="003B2E6D" w:rsidRPr="00C93D60">
              <w:rPr>
                <w:rFonts w:asciiTheme="majorHAnsi" w:hAnsiTheme="majorHAnsi" w:cs="Calibri"/>
                <w:color w:val="auto"/>
                <w:sz w:val="18"/>
                <w:szCs w:val="18"/>
              </w:rPr>
              <w:t xml:space="preserve">Online </w:t>
            </w:r>
          </w:p>
        </w:tc>
        <w:tc>
          <w:tcPr>
            <w:tcW w:w="3869" w:type="dxa"/>
            <w:vAlign w:val="center"/>
          </w:tcPr>
          <w:p w14:paraId="1F019542" w14:textId="007F8493" w:rsidR="003B2E6D" w:rsidRPr="003B2E6D" w:rsidRDefault="003B2E6D" w:rsidP="003B2E6D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rPr>
                <w:rFonts w:asciiTheme="majorHAnsi" w:hAnsiTheme="majorHAnsi"/>
                <w:color w:val="auto"/>
                <w:sz w:val="18"/>
                <w:szCs w:val="18"/>
              </w:rPr>
            </w:pPr>
            <w:r w:rsidRPr="00C93D60">
              <w:rPr>
                <w:rFonts w:asciiTheme="majorHAnsi" w:hAnsiTheme="majorHAnsi"/>
                <w:color w:val="auto"/>
                <w:sz w:val="18"/>
                <w:szCs w:val="18"/>
              </w:rPr>
              <w:t>Per Portable Device</w:t>
            </w:r>
          </w:p>
        </w:tc>
        <w:tc>
          <w:tcPr>
            <w:tcW w:w="3173" w:type="dxa"/>
            <w:vAlign w:val="center"/>
          </w:tcPr>
          <w:p w14:paraId="1AC7D41A" w14:textId="4256BC5C" w:rsidR="003B2E6D" w:rsidRPr="00C93D60" w:rsidRDefault="004A286D" w:rsidP="00DD6EE9">
            <w:pPr>
              <w:keepNext/>
              <w:autoSpaceDE w:val="0"/>
              <w:autoSpaceDN w:val="0"/>
              <w:adjustRightInd w:val="0"/>
              <w:rPr>
                <w:rFonts w:asciiTheme="majorHAnsi" w:hAnsiTheme="majorHAnsi"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color w:val="auto"/>
                  <w:sz w:val="18"/>
                  <w:szCs w:val="18"/>
                </w:rPr>
                <w:tag w:val="60"/>
                <w:id w:val="19296188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76" w:author="Pinheiro, Ricardo Tiago (Nokia-LC/SaoPaulo)" w:date="2016-04-01T17:38:00Z">
                  <w:r w:rsidR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t>☒</w:t>
                  </w:r>
                </w:ins>
                <w:del w:id="77" w:author="Pinheiro, Ricardo Tiago (Nokia-LC/SaoPaulo)" w:date="2016-04-01T17:38:00Z">
                  <w:r w:rsidR="003B2E6D" w:rsidDel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delText>☐</w:delText>
                  </w:r>
                </w:del>
              </w:sdtContent>
            </w:sdt>
            <w:r w:rsidR="003B2E6D" w:rsidRPr="00C93D60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 Route Guidance</w:t>
            </w:r>
          </w:p>
        </w:tc>
      </w:tr>
      <w:tr w:rsidR="003B2E6D" w:rsidRPr="00C93D60" w14:paraId="4473FB3A" w14:textId="77777777" w:rsidTr="00EB4317">
        <w:trPr>
          <w:cantSplit/>
          <w:trHeight w:val="696"/>
        </w:trPr>
        <w:tc>
          <w:tcPr>
            <w:tcW w:w="1327" w:type="dxa"/>
            <w:vMerge/>
            <w:vAlign w:val="center"/>
          </w:tcPr>
          <w:p w14:paraId="244F6697" w14:textId="77777777" w:rsidR="003B2E6D" w:rsidRPr="00C93D60" w:rsidRDefault="003B2E6D" w:rsidP="00DD6EE9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rPr>
                <w:rFonts w:asciiTheme="majorHAnsi" w:hAnsiTheme="majorHAnsi"/>
                <w:color w:val="auto"/>
                <w:sz w:val="18"/>
                <w:szCs w:val="18"/>
              </w:rPr>
            </w:pPr>
          </w:p>
        </w:tc>
        <w:tc>
          <w:tcPr>
            <w:tcW w:w="2128" w:type="dxa"/>
            <w:shd w:val="clear" w:color="auto" w:fill="auto"/>
            <w:vAlign w:val="center"/>
          </w:tcPr>
          <w:p w14:paraId="151F810E" w14:textId="49E3E692" w:rsidR="003B2E6D" w:rsidRPr="00C93D60" w:rsidRDefault="004A286D" w:rsidP="00C01939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rPr>
                <w:rFonts w:asciiTheme="majorHAnsi" w:hAnsiTheme="majorHAnsi"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color w:val="auto"/>
                  <w:sz w:val="18"/>
                  <w:szCs w:val="18"/>
                </w:rPr>
                <w:tag w:val="61"/>
                <w:id w:val="-20141351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78" w:author="Pinheiro, Ricardo Tiago (Nokia-LC/SaoPaulo)" w:date="2016-04-01T17:38:00Z">
                  <w:r w:rsidR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t>☒</w:t>
                  </w:r>
                </w:ins>
                <w:del w:id="79" w:author="Pinheiro, Ricardo Tiago (Nokia-LC/SaoPaulo)" w:date="2016-04-01T17:38:00Z">
                  <w:r w:rsidR="003B2E6D" w:rsidDel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delText>☐</w:delText>
                  </w:r>
                </w:del>
              </w:sdtContent>
            </w:sdt>
            <w:r w:rsidR="003B2E6D" w:rsidRPr="00C93D60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 </w:t>
            </w:r>
            <w:r w:rsidR="003B2E6D" w:rsidRPr="00C93D60">
              <w:rPr>
                <w:rFonts w:asciiTheme="majorHAnsi" w:hAnsiTheme="majorHAnsi" w:cs="Calibri"/>
                <w:color w:val="auto"/>
                <w:sz w:val="18"/>
                <w:szCs w:val="18"/>
              </w:rPr>
              <w:t>Hybrid+</w:t>
            </w:r>
          </w:p>
        </w:tc>
        <w:tc>
          <w:tcPr>
            <w:tcW w:w="3869" w:type="dxa"/>
            <w:vAlign w:val="center"/>
          </w:tcPr>
          <w:p w14:paraId="74A6B386" w14:textId="77777777" w:rsidR="003B2E6D" w:rsidRPr="00C93D60" w:rsidRDefault="003B2E6D" w:rsidP="00D57CED">
            <w:pPr>
              <w:keepNext/>
              <w:rPr>
                <w:rFonts w:asciiTheme="majorHAnsi" w:hAnsiTheme="majorHAnsi"/>
                <w:color w:val="auto"/>
                <w:sz w:val="18"/>
                <w:szCs w:val="18"/>
              </w:rPr>
            </w:pPr>
            <w:r w:rsidRPr="00C93D60">
              <w:rPr>
                <w:rFonts w:asciiTheme="majorHAnsi" w:hAnsiTheme="majorHAnsi"/>
                <w:color w:val="auto"/>
                <w:sz w:val="18"/>
                <w:szCs w:val="18"/>
              </w:rPr>
              <w:t>Per Portable Device</w:t>
            </w:r>
          </w:p>
        </w:tc>
        <w:tc>
          <w:tcPr>
            <w:tcW w:w="3173" w:type="dxa"/>
            <w:vAlign w:val="center"/>
          </w:tcPr>
          <w:p w14:paraId="3A4219C9" w14:textId="250236F3" w:rsidR="003B2E6D" w:rsidRPr="00C93D60" w:rsidRDefault="004A286D" w:rsidP="00DD6EE9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rPr>
                <w:rFonts w:asciiTheme="majorHAnsi" w:hAnsiTheme="majorHAnsi"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color w:val="auto"/>
                  <w:sz w:val="18"/>
                  <w:szCs w:val="18"/>
                </w:rPr>
                <w:tag w:val="62"/>
                <w:id w:val="62705273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80" w:author="Pinheiro, Ricardo Tiago (Nokia-LC/SaoPaulo)" w:date="2016-04-01T17:38:00Z">
                  <w:r w:rsidR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t>☒</w:t>
                  </w:r>
                </w:ins>
                <w:del w:id="81" w:author="Pinheiro, Ricardo Tiago (Nokia-LC/SaoPaulo)" w:date="2016-04-01T17:38:00Z">
                  <w:r w:rsidR="003B2E6D" w:rsidDel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delText>☐</w:delText>
                  </w:r>
                </w:del>
              </w:sdtContent>
            </w:sdt>
            <w:r w:rsidR="003B2E6D" w:rsidRPr="00C93D60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 Custom Location Extension </w:t>
            </w:r>
          </w:p>
          <w:p w14:paraId="14E40279" w14:textId="26DBCEC1" w:rsidR="003B2E6D" w:rsidRPr="00C93D60" w:rsidRDefault="004A286D" w:rsidP="00DD6EE9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rPr>
                <w:rFonts w:asciiTheme="majorHAnsi" w:hAnsiTheme="majorHAnsi"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color w:val="auto"/>
                  <w:sz w:val="18"/>
                  <w:szCs w:val="18"/>
                </w:rPr>
                <w:tag w:val="63"/>
                <w:id w:val="18216125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82" w:author="Pinheiro, Ricardo Tiago (Nokia-LC/SaoPaulo)" w:date="2016-04-01T17:38:00Z">
                  <w:r w:rsidR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t>☒</w:t>
                  </w:r>
                </w:ins>
                <w:del w:id="83" w:author="Pinheiro, Ricardo Tiago (Nokia-LC/SaoPaulo)" w:date="2016-04-01T17:38:00Z">
                  <w:r w:rsidR="003B2E6D" w:rsidDel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delText>☐</w:delText>
                  </w:r>
                </w:del>
              </w:sdtContent>
            </w:sdt>
            <w:r w:rsidR="003B2E6D" w:rsidRPr="00C93D60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 MAM Advanced</w:t>
            </w:r>
          </w:p>
          <w:p w14:paraId="24D6C5FD" w14:textId="7CF67799" w:rsidR="006717D9" w:rsidRDefault="004A286D" w:rsidP="00DD6EE9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rPr>
                <w:rFonts w:asciiTheme="majorHAnsi" w:hAnsiTheme="majorHAnsi"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color w:val="auto"/>
                  <w:sz w:val="18"/>
                  <w:szCs w:val="18"/>
                </w:rPr>
                <w:tag w:val="64"/>
                <w:id w:val="11846334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84" w:author="Pinheiro, Ricardo Tiago (Nokia-LC/SaoPaulo)" w:date="2016-04-01T17:38:00Z">
                  <w:r w:rsidR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t>☒</w:t>
                  </w:r>
                </w:ins>
                <w:del w:id="85" w:author="Pinheiro, Ricardo Tiago (Nokia-LC/SaoPaulo)" w:date="2016-04-01T17:38:00Z">
                  <w:r w:rsidR="003B2E6D" w:rsidDel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delText>☐</w:delText>
                  </w:r>
                </w:del>
              </w:sdtContent>
            </w:sdt>
            <w:r w:rsidR="003B2E6D" w:rsidRPr="00C93D60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 Route Guidance</w:t>
            </w:r>
          </w:p>
          <w:p w14:paraId="0A3F9641" w14:textId="427A1FFC" w:rsidR="006717D9" w:rsidRPr="00C93D60" w:rsidRDefault="004A286D" w:rsidP="00DD7689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rPr>
                <w:rFonts w:asciiTheme="majorHAnsi" w:hAnsiTheme="majorHAnsi"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color w:val="auto"/>
                  <w:sz w:val="18"/>
                  <w:szCs w:val="18"/>
                </w:rPr>
                <w:tag w:val="65"/>
                <w:id w:val="19791029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86" w:author="Pinheiro, Ricardo Tiago (Nokia-LC/SaoPaulo)" w:date="2016-04-01T17:38:00Z">
                  <w:r w:rsidR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t>☒</w:t>
                  </w:r>
                </w:ins>
                <w:del w:id="87" w:author="Pinheiro, Ricardo Tiago (Nokia-LC/SaoPaulo)" w:date="2016-04-01T17:38:00Z">
                  <w:r w:rsidR="006717D9" w:rsidDel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delText>☐</w:delText>
                  </w:r>
                </w:del>
              </w:sdtContent>
            </w:sdt>
            <w:r w:rsidR="006717D9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 Fleet Connectivity Extension (only in connection with Route Guidance)</w:t>
            </w:r>
          </w:p>
        </w:tc>
      </w:tr>
      <w:tr w:rsidR="003B2E6D" w:rsidRPr="00C93D60" w14:paraId="0189711A" w14:textId="77777777" w:rsidTr="00EB4317">
        <w:trPr>
          <w:cantSplit/>
          <w:trHeight w:val="281"/>
        </w:trPr>
        <w:tc>
          <w:tcPr>
            <w:tcW w:w="1327" w:type="dxa"/>
            <w:vMerge w:val="restart"/>
            <w:vAlign w:val="center"/>
          </w:tcPr>
          <w:p w14:paraId="110AAF3C" w14:textId="07A2A468" w:rsidR="003B2E6D" w:rsidRPr="00C93D60" w:rsidRDefault="004A286D" w:rsidP="00DD6EE9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rPr>
                <w:rFonts w:asciiTheme="majorHAnsi" w:hAnsiTheme="majorHAnsi"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color w:val="auto"/>
                  <w:sz w:val="18"/>
                  <w:szCs w:val="18"/>
                </w:rPr>
                <w:tag w:val="66"/>
                <w:id w:val="-6965433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88" w:author="Pinheiro, Ricardo Tiago (Nokia-LC/SaoPaulo)" w:date="2016-04-01T17:38:00Z">
                  <w:r w:rsidR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t>☒</w:t>
                  </w:r>
                </w:ins>
                <w:del w:id="89" w:author="Pinheiro, Ricardo Tiago (Nokia-LC/SaoPaulo)" w:date="2016-04-01T17:38:00Z">
                  <w:r w:rsidR="003B2E6D" w:rsidDel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delText>☐</w:delText>
                  </w:r>
                </w:del>
              </w:sdtContent>
            </w:sdt>
            <w:r w:rsidR="003B2E6D" w:rsidRPr="00C93D60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 </w:t>
            </w:r>
            <w:r w:rsidR="003B2E6D" w:rsidRPr="00C93D60">
              <w:rPr>
                <w:rFonts w:asciiTheme="majorHAnsi" w:hAnsiTheme="majorHAnsi" w:cs="Calibri"/>
                <w:color w:val="auto"/>
                <w:sz w:val="18"/>
                <w:szCs w:val="18"/>
              </w:rPr>
              <w:t>SDK for Android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61F1477E" w14:textId="7E33E540" w:rsidR="003B2E6D" w:rsidRPr="00C93D60" w:rsidRDefault="004A286D" w:rsidP="00C01939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rPr>
                <w:rFonts w:asciiTheme="majorHAnsi" w:hAnsiTheme="majorHAnsi"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color w:val="auto"/>
                  <w:sz w:val="18"/>
                  <w:szCs w:val="18"/>
                </w:rPr>
                <w:tag w:val="67"/>
                <w:id w:val="20701565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90" w:author="Pinheiro, Ricardo Tiago (Nokia-LC/SaoPaulo)" w:date="2016-04-01T17:38:00Z">
                  <w:r w:rsidR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t>☒</w:t>
                  </w:r>
                </w:ins>
                <w:del w:id="91" w:author="Pinheiro, Ricardo Tiago (Nokia-LC/SaoPaulo)" w:date="2016-04-01T17:38:00Z">
                  <w:r w:rsidR="003B2E6D" w:rsidDel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delText>☐</w:delText>
                  </w:r>
                </w:del>
              </w:sdtContent>
            </w:sdt>
            <w:r w:rsidR="003B2E6D" w:rsidRPr="00C93D60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 </w:t>
            </w:r>
            <w:r w:rsidR="003B2E6D" w:rsidRPr="00C93D60">
              <w:rPr>
                <w:rFonts w:asciiTheme="majorHAnsi" w:hAnsiTheme="majorHAnsi" w:cs="Calibri"/>
                <w:color w:val="auto"/>
                <w:sz w:val="18"/>
                <w:szCs w:val="18"/>
              </w:rPr>
              <w:t xml:space="preserve">Online </w:t>
            </w:r>
          </w:p>
        </w:tc>
        <w:tc>
          <w:tcPr>
            <w:tcW w:w="3869" w:type="dxa"/>
            <w:vAlign w:val="center"/>
          </w:tcPr>
          <w:p w14:paraId="2FB89F22" w14:textId="64ED5916" w:rsidR="003B2E6D" w:rsidRPr="00C93D60" w:rsidRDefault="003B2E6D" w:rsidP="003B2E6D">
            <w:pPr>
              <w:keepNext/>
              <w:rPr>
                <w:rFonts w:asciiTheme="majorHAnsi" w:hAnsiTheme="majorHAnsi"/>
                <w:color w:val="auto"/>
                <w:sz w:val="18"/>
                <w:szCs w:val="18"/>
              </w:rPr>
            </w:pPr>
            <w:r w:rsidRPr="00C93D60">
              <w:rPr>
                <w:rFonts w:asciiTheme="majorHAnsi" w:hAnsiTheme="majorHAnsi"/>
                <w:color w:val="auto"/>
                <w:sz w:val="18"/>
                <w:szCs w:val="18"/>
              </w:rPr>
              <w:t>Per Portable Device</w:t>
            </w:r>
          </w:p>
        </w:tc>
        <w:tc>
          <w:tcPr>
            <w:tcW w:w="3173" w:type="dxa"/>
            <w:vAlign w:val="center"/>
          </w:tcPr>
          <w:p w14:paraId="58BDB9B0" w14:textId="58CC7C8F" w:rsidR="003B2E6D" w:rsidRPr="00C93D60" w:rsidRDefault="004A286D" w:rsidP="00DD6EE9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rPr>
                <w:rFonts w:asciiTheme="majorHAnsi" w:hAnsiTheme="majorHAnsi"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color w:val="auto"/>
                  <w:sz w:val="18"/>
                  <w:szCs w:val="18"/>
                </w:rPr>
                <w:tag w:val="68"/>
                <w:id w:val="19611383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92" w:author="Pinheiro, Ricardo Tiago (Nokia-LC/SaoPaulo)" w:date="2016-04-01T17:38:00Z">
                  <w:r w:rsidR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t>☒</w:t>
                  </w:r>
                </w:ins>
                <w:del w:id="93" w:author="Pinheiro, Ricardo Tiago (Nokia-LC/SaoPaulo)" w:date="2016-04-01T17:38:00Z">
                  <w:r w:rsidR="003B2E6D" w:rsidDel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delText>☐</w:delText>
                  </w:r>
                </w:del>
              </w:sdtContent>
            </w:sdt>
            <w:r w:rsidR="003B2E6D" w:rsidRPr="00C93D60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 Route Guidance</w:t>
            </w:r>
          </w:p>
        </w:tc>
      </w:tr>
      <w:tr w:rsidR="003B2E6D" w:rsidRPr="00C93D60" w14:paraId="373A8BC9" w14:textId="77777777" w:rsidTr="00EB4317">
        <w:trPr>
          <w:cantSplit/>
          <w:trHeight w:val="556"/>
        </w:trPr>
        <w:tc>
          <w:tcPr>
            <w:tcW w:w="1327" w:type="dxa"/>
            <w:vMerge/>
            <w:vAlign w:val="center"/>
          </w:tcPr>
          <w:p w14:paraId="77E2E896" w14:textId="77777777" w:rsidR="003B2E6D" w:rsidRPr="00C93D60" w:rsidRDefault="003B2E6D" w:rsidP="00DD6EE9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rPr>
                <w:rFonts w:asciiTheme="majorHAnsi" w:hAnsiTheme="majorHAnsi"/>
                <w:color w:val="auto"/>
                <w:sz w:val="18"/>
                <w:szCs w:val="18"/>
              </w:rPr>
            </w:pPr>
          </w:p>
        </w:tc>
        <w:tc>
          <w:tcPr>
            <w:tcW w:w="2128" w:type="dxa"/>
            <w:shd w:val="clear" w:color="auto" w:fill="auto"/>
            <w:vAlign w:val="center"/>
          </w:tcPr>
          <w:p w14:paraId="5701B535" w14:textId="0DEBE322" w:rsidR="003B2E6D" w:rsidRPr="00C93D60" w:rsidRDefault="004A286D" w:rsidP="00C01939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rPr>
                <w:rFonts w:asciiTheme="majorHAnsi" w:hAnsiTheme="majorHAnsi"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color w:val="auto"/>
                  <w:sz w:val="18"/>
                  <w:szCs w:val="18"/>
                </w:rPr>
                <w:tag w:val="69"/>
                <w:id w:val="1957403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94" w:author="Pinheiro, Ricardo Tiago (Nokia-LC/SaoPaulo)" w:date="2016-04-01T17:38:00Z">
                  <w:r w:rsidR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t>☒</w:t>
                  </w:r>
                </w:ins>
                <w:del w:id="95" w:author="Pinheiro, Ricardo Tiago (Nokia-LC/SaoPaulo)" w:date="2016-04-01T17:38:00Z">
                  <w:r w:rsidR="003B2E6D" w:rsidDel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delText>☐</w:delText>
                  </w:r>
                </w:del>
              </w:sdtContent>
            </w:sdt>
            <w:r w:rsidR="003B2E6D" w:rsidRPr="00C93D60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 </w:t>
            </w:r>
            <w:r w:rsidR="003B2E6D" w:rsidRPr="00C93D60">
              <w:rPr>
                <w:rFonts w:asciiTheme="majorHAnsi" w:hAnsiTheme="majorHAnsi" w:cs="Calibri"/>
                <w:color w:val="auto"/>
                <w:sz w:val="18"/>
                <w:szCs w:val="18"/>
              </w:rPr>
              <w:t>Hybrid+</w:t>
            </w:r>
          </w:p>
        </w:tc>
        <w:tc>
          <w:tcPr>
            <w:tcW w:w="3869" w:type="dxa"/>
            <w:vAlign w:val="center"/>
          </w:tcPr>
          <w:p w14:paraId="77918FB0" w14:textId="77777777" w:rsidR="003B2E6D" w:rsidRPr="00C93D60" w:rsidRDefault="003B2E6D" w:rsidP="00D57CED">
            <w:pPr>
              <w:keepNext/>
              <w:rPr>
                <w:rFonts w:asciiTheme="majorHAnsi" w:hAnsiTheme="majorHAnsi"/>
                <w:color w:val="auto"/>
                <w:sz w:val="18"/>
                <w:szCs w:val="18"/>
              </w:rPr>
            </w:pPr>
            <w:r w:rsidRPr="00C93D60">
              <w:rPr>
                <w:rFonts w:asciiTheme="majorHAnsi" w:hAnsiTheme="majorHAnsi"/>
                <w:color w:val="auto"/>
                <w:sz w:val="18"/>
                <w:szCs w:val="18"/>
              </w:rPr>
              <w:t>Per Portable Device</w:t>
            </w:r>
          </w:p>
        </w:tc>
        <w:tc>
          <w:tcPr>
            <w:tcW w:w="3173" w:type="dxa"/>
            <w:vAlign w:val="center"/>
          </w:tcPr>
          <w:p w14:paraId="2642402F" w14:textId="3363B8EA" w:rsidR="003B2E6D" w:rsidRPr="00C93D60" w:rsidRDefault="004A286D" w:rsidP="00DD6EE9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rPr>
                <w:rFonts w:asciiTheme="majorHAnsi" w:hAnsiTheme="majorHAnsi"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color w:val="auto"/>
                  <w:sz w:val="18"/>
                  <w:szCs w:val="18"/>
                </w:rPr>
                <w:tag w:val="70"/>
                <w:id w:val="8651765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96" w:author="Pinheiro, Ricardo Tiago (Nokia-LC/SaoPaulo)" w:date="2016-04-01T17:38:00Z">
                  <w:r w:rsidR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t>☒</w:t>
                  </w:r>
                </w:ins>
                <w:del w:id="97" w:author="Pinheiro, Ricardo Tiago (Nokia-LC/SaoPaulo)" w:date="2016-04-01T17:38:00Z">
                  <w:r w:rsidR="003B2E6D" w:rsidDel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delText>☐</w:delText>
                  </w:r>
                </w:del>
              </w:sdtContent>
            </w:sdt>
            <w:r w:rsidR="003B2E6D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 </w:t>
            </w:r>
            <w:r w:rsidR="003B2E6D" w:rsidRPr="00C93D60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Custom Location Extension </w:t>
            </w:r>
          </w:p>
          <w:p w14:paraId="56A51E9E" w14:textId="00BAB782" w:rsidR="003B2E6D" w:rsidRPr="00C93D60" w:rsidRDefault="004A286D" w:rsidP="00DD6EE9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rPr>
                <w:rFonts w:asciiTheme="majorHAnsi" w:hAnsiTheme="majorHAnsi"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color w:val="auto"/>
                  <w:sz w:val="18"/>
                  <w:szCs w:val="18"/>
                </w:rPr>
                <w:tag w:val="71"/>
                <w:id w:val="1972103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98" w:author="Pinheiro, Ricardo Tiago (Nokia-LC/SaoPaulo)" w:date="2016-04-01T17:38:00Z">
                  <w:r w:rsidR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t>☒</w:t>
                  </w:r>
                </w:ins>
                <w:del w:id="99" w:author="Pinheiro, Ricardo Tiago (Nokia-LC/SaoPaulo)" w:date="2016-04-01T17:38:00Z">
                  <w:r w:rsidR="003B2E6D" w:rsidDel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delText>☐</w:delText>
                  </w:r>
                </w:del>
              </w:sdtContent>
            </w:sdt>
            <w:r w:rsidR="003B2E6D" w:rsidRPr="00C93D60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 MAM Advanced</w:t>
            </w:r>
          </w:p>
          <w:p w14:paraId="7B8747F7" w14:textId="7CFF407D" w:rsidR="003B2E6D" w:rsidRDefault="004A286D" w:rsidP="00DD6EE9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rPr>
                <w:rFonts w:asciiTheme="majorHAnsi" w:hAnsiTheme="majorHAnsi"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color w:val="auto"/>
                  <w:sz w:val="18"/>
                  <w:szCs w:val="18"/>
                </w:rPr>
                <w:tag w:val="72"/>
                <w:id w:val="-19254869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100" w:author="Pinheiro, Ricardo Tiago (Nokia-LC/SaoPaulo)" w:date="2016-04-01T17:38:00Z">
                  <w:r w:rsidR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t>☒</w:t>
                  </w:r>
                </w:ins>
                <w:del w:id="101" w:author="Pinheiro, Ricardo Tiago (Nokia-LC/SaoPaulo)" w:date="2016-04-01T17:38:00Z">
                  <w:r w:rsidR="003B2E6D" w:rsidDel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delText>☐</w:delText>
                  </w:r>
                </w:del>
              </w:sdtContent>
            </w:sdt>
            <w:r w:rsidR="003B2E6D" w:rsidRPr="00C93D60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 Route Guidance</w:t>
            </w:r>
          </w:p>
          <w:p w14:paraId="1794818C" w14:textId="2E095762" w:rsidR="006717D9" w:rsidRPr="00C93D60" w:rsidRDefault="004A286D" w:rsidP="00DD7689">
            <w:pPr>
              <w:keepNext/>
              <w:keepLines/>
              <w:tabs>
                <w:tab w:val="left" w:pos="-1080"/>
                <w:tab w:val="left" w:pos="-720"/>
                <w:tab w:val="left" w:pos="1080"/>
              </w:tabs>
              <w:rPr>
                <w:rFonts w:asciiTheme="majorHAnsi" w:hAnsiTheme="majorHAnsi"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color w:val="auto"/>
                  <w:sz w:val="18"/>
                  <w:szCs w:val="18"/>
                </w:rPr>
                <w:tag w:val="73"/>
                <w:id w:val="5327723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102" w:author="Pinheiro, Ricardo Tiago (Nokia-LC/SaoPaulo)" w:date="2016-04-01T17:38:00Z">
                  <w:r w:rsidR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t>☒</w:t>
                  </w:r>
                </w:ins>
                <w:del w:id="103" w:author="Pinheiro, Ricardo Tiago (Nokia-LC/SaoPaulo)" w:date="2016-04-01T17:38:00Z">
                  <w:r w:rsidR="00362C79" w:rsidDel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delText>☐</w:delText>
                  </w:r>
                </w:del>
              </w:sdtContent>
            </w:sdt>
            <w:r w:rsidR="006717D9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 Fleet Connectivity Extension (only in connection with Route Guidance)</w:t>
            </w:r>
          </w:p>
        </w:tc>
      </w:tr>
    </w:tbl>
    <w:p w14:paraId="7C805872" w14:textId="77777777" w:rsidR="004345CD" w:rsidRDefault="004345CD" w:rsidP="00980FFF">
      <w:pPr>
        <w:pStyle w:val="ListParagraph"/>
        <w:ind w:left="360"/>
        <w:rPr>
          <w:rFonts w:asciiTheme="majorHAnsi" w:hAnsiTheme="majorHAnsi"/>
          <w:b/>
          <w:color w:val="FFFFFF" w:themeColor="background1"/>
          <w:sz w:val="18"/>
          <w:szCs w:val="18"/>
        </w:rPr>
      </w:pPr>
    </w:p>
    <w:p w14:paraId="267A7F81" w14:textId="77777777" w:rsidR="00236FC8" w:rsidRDefault="00236FC8" w:rsidP="00980FFF">
      <w:pPr>
        <w:pStyle w:val="ListParagraph"/>
        <w:ind w:left="360"/>
        <w:rPr>
          <w:rFonts w:asciiTheme="majorHAnsi" w:hAnsiTheme="majorHAnsi"/>
          <w:b/>
          <w:color w:val="FFFFFF" w:themeColor="background1"/>
          <w:sz w:val="18"/>
          <w:szCs w:val="18"/>
        </w:rPr>
      </w:pPr>
    </w:p>
    <w:p w14:paraId="042EC0D6" w14:textId="77777777" w:rsidR="00832724" w:rsidRPr="003C6FF8" w:rsidRDefault="00832724" w:rsidP="00A16FBF">
      <w:pPr>
        <w:pStyle w:val="ListParagraph"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Theme="majorHAnsi" w:hAnsiTheme="majorHAnsi"/>
          <w:b/>
          <w:color w:val="auto"/>
          <w:sz w:val="18"/>
          <w:szCs w:val="18"/>
        </w:rPr>
      </w:pPr>
      <w:r w:rsidRPr="003C6FF8">
        <w:rPr>
          <w:rFonts w:asciiTheme="majorHAnsi" w:hAnsiTheme="majorHAnsi"/>
          <w:b/>
          <w:color w:val="auto"/>
          <w:sz w:val="18"/>
          <w:szCs w:val="18"/>
        </w:rPr>
        <w:t>Territory</w:t>
      </w:r>
    </w:p>
    <w:p w14:paraId="10A879AF" w14:textId="77777777" w:rsidR="00CA271A" w:rsidRDefault="00CA271A" w:rsidP="00CA271A">
      <w:pPr>
        <w:pStyle w:val="ListParagraph"/>
        <w:rPr>
          <w:rFonts w:asciiTheme="majorHAnsi" w:hAnsiTheme="majorHAnsi"/>
          <w:color w:val="auto"/>
          <w:sz w:val="18"/>
          <w:szCs w:val="18"/>
        </w:rPr>
      </w:pPr>
    </w:p>
    <w:p w14:paraId="2A50DAEF" w14:textId="77777777" w:rsidR="00847078" w:rsidRPr="003C6FF8" w:rsidRDefault="00847078" w:rsidP="00847078">
      <w:pPr>
        <w:pStyle w:val="ListParagraph"/>
        <w:numPr>
          <w:ilvl w:val="0"/>
          <w:numId w:val="2"/>
        </w:numPr>
        <w:rPr>
          <w:rFonts w:asciiTheme="majorHAnsi" w:hAnsiTheme="majorHAnsi"/>
          <w:color w:val="auto"/>
          <w:sz w:val="18"/>
          <w:szCs w:val="18"/>
        </w:rPr>
      </w:pPr>
      <w:r w:rsidRPr="003C6FF8">
        <w:rPr>
          <w:rFonts w:asciiTheme="majorHAnsi" w:hAnsiTheme="majorHAnsi"/>
          <w:color w:val="auto"/>
          <w:sz w:val="18"/>
          <w:szCs w:val="18"/>
        </w:rPr>
        <w:t>The Applications may be distributed or made available in the following Territory:</w:t>
      </w:r>
    </w:p>
    <w:p w14:paraId="7AEBCAAD" w14:textId="77777777" w:rsidR="00832724" w:rsidRPr="003C6FF8" w:rsidRDefault="00832724" w:rsidP="00832724">
      <w:pPr>
        <w:ind w:left="360"/>
        <w:rPr>
          <w:rFonts w:asciiTheme="majorHAnsi" w:hAnsiTheme="majorHAnsi"/>
          <w:color w:val="auto"/>
          <w:sz w:val="18"/>
          <w:szCs w:val="18"/>
        </w:rPr>
      </w:pPr>
    </w:p>
    <w:p w14:paraId="42CB5678" w14:textId="443481B6" w:rsidR="00832724" w:rsidRPr="003C6FF8" w:rsidRDefault="004A286D" w:rsidP="00832724">
      <w:pPr>
        <w:ind w:left="360"/>
        <w:rPr>
          <w:rFonts w:asciiTheme="majorHAnsi" w:hAnsiTheme="majorHAnsi"/>
          <w:color w:val="auto"/>
          <w:sz w:val="18"/>
          <w:szCs w:val="18"/>
        </w:rPr>
      </w:pPr>
      <w:sdt>
        <w:sdtPr>
          <w:rPr>
            <w:rFonts w:asciiTheme="majorHAnsi" w:hAnsiTheme="majorHAnsi"/>
            <w:color w:val="auto"/>
            <w:sz w:val="18"/>
            <w:szCs w:val="18"/>
          </w:rPr>
          <w:tag w:val="74"/>
          <w:id w:val="21007492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170">
            <w:rPr>
              <w:rFonts w:ascii="MS Gothic" w:eastAsia="MS Gothic" w:hAnsi="MS Gothic" w:hint="eastAsia"/>
              <w:color w:val="auto"/>
              <w:sz w:val="18"/>
              <w:szCs w:val="18"/>
            </w:rPr>
            <w:t>☐</w:t>
          </w:r>
        </w:sdtContent>
      </w:sdt>
      <w:r w:rsidR="00832724" w:rsidRPr="003C6FF8">
        <w:rPr>
          <w:rFonts w:asciiTheme="majorHAnsi" w:hAnsiTheme="majorHAnsi"/>
          <w:color w:val="auto"/>
          <w:sz w:val="18"/>
          <w:szCs w:val="18"/>
        </w:rPr>
        <w:t xml:space="preserve"> World-wide </w:t>
      </w:r>
      <w:r w:rsidR="00832724" w:rsidRPr="003C6FF8">
        <w:rPr>
          <w:rFonts w:asciiTheme="majorHAnsi" w:hAnsiTheme="majorHAnsi"/>
          <w:color w:val="auto"/>
          <w:sz w:val="18"/>
          <w:szCs w:val="18"/>
        </w:rPr>
        <w:tab/>
      </w:r>
      <w:sdt>
        <w:sdtPr>
          <w:rPr>
            <w:rFonts w:asciiTheme="majorHAnsi" w:hAnsiTheme="majorHAnsi"/>
            <w:color w:val="auto"/>
            <w:sz w:val="18"/>
            <w:szCs w:val="18"/>
          </w:rPr>
          <w:tag w:val="75"/>
          <w:id w:val="136779313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ins w:id="104" w:author="Pinheiro, Ricardo Tiago (Nokia-LC/SaoPaulo)" w:date="2016-04-01T17:38:00Z">
            <w:r w:rsidR="00015D3D">
              <w:rPr>
                <w:rFonts w:ascii="MS Gothic" w:eastAsia="MS Gothic" w:hAnsi="MS Gothic" w:hint="eastAsia"/>
                <w:color w:val="auto"/>
                <w:sz w:val="18"/>
                <w:szCs w:val="18"/>
              </w:rPr>
              <w:t>☒</w:t>
            </w:r>
          </w:ins>
          <w:del w:id="105" w:author="Pinheiro, Ricardo Tiago (Nokia-LC/SaoPaulo)" w:date="2016-04-01T17:38:00Z">
            <w:r w:rsidR="00090170" w:rsidDel="00015D3D">
              <w:rPr>
                <w:rFonts w:ascii="MS Gothic" w:eastAsia="MS Gothic" w:hAnsi="MS Gothic" w:hint="eastAsia"/>
                <w:color w:val="auto"/>
                <w:sz w:val="18"/>
                <w:szCs w:val="18"/>
              </w:rPr>
              <w:delText>☐</w:delText>
            </w:r>
          </w:del>
        </w:sdtContent>
      </w:sdt>
      <w:r w:rsidR="00832724" w:rsidRPr="003C6FF8">
        <w:rPr>
          <w:rFonts w:asciiTheme="majorHAnsi" w:hAnsiTheme="majorHAnsi"/>
          <w:color w:val="auto"/>
          <w:sz w:val="18"/>
          <w:szCs w:val="18"/>
        </w:rPr>
        <w:t xml:space="preserve"> </w:t>
      </w:r>
      <w:r w:rsidR="0027458C" w:rsidRPr="003C6FF8">
        <w:rPr>
          <w:rFonts w:asciiTheme="majorHAnsi" w:hAnsiTheme="majorHAnsi"/>
          <w:color w:val="auto"/>
          <w:sz w:val="18"/>
          <w:szCs w:val="18"/>
        </w:rPr>
        <w:t xml:space="preserve">Other:  </w:t>
      </w:r>
      <w:sdt>
        <w:sdtPr>
          <w:rPr>
            <w:rFonts w:asciiTheme="majorHAnsi" w:hAnsiTheme="majorHAnsi"/>
            <w:color w:val="auto"/>
            <w:sz w:val="18"/>
            <w:szCs w:val="18"/>
          </w:rPr>
          <w:tag w:val="76"/>
          <w:id w:val="-1528251627"/>
          <w:placeholder>
            <w:docPart w:val="76E92F76A65E46C2B802D5ED96AF8979"/>
          </w:placeholder>
        </w:sdtPr>
        <w:sdtEndPr/>
        <w:sdtContent>
          <w:proofErr w:type="spellStart"/>
          <w:ins w:id="106" w:author="Pinheiro, Ricardo Tiago (Nokia-LC/SaoPaulo)" w:date="2016-04-01T17:38:00Z">
            <w:r w:rsidR="00015D3D">
              <w:rPr>
                <w:rFonts w:asciiTheme="majorHAnsi" w:hAnsiTheme="majorHAnsi"/>
                <w:color w:val="auto"/>
                <w:sz w:val="18"/>
                <w:szCs w:val="18"/>
              </w:rPr>
              <w:t>LatAm</w:t>
            </w:r>
          </w:ins>
          <w:proofErr w:type="spellEnd"/>
        </w:sdtContent>
      </w:sdt>
    </w:p>
    <w:p w14:paraId="0DC10ABF" w14:textId="77777777" w:rsidR="006C51A6" w:rsidRDefault="006C51A6" w:rsidP="006C51A6">
      <w:pPr>
        <w:rPr>
          <w:rFonts w:asciiTheme="majorHAnsi" w:hAnsiTheme="majorHAnsi"/>
          <w:b/>
          <w:color w:val="auto"/>
          <w:sz w:val="18"/>
          <w:szCs w:val="18"/>
        </w:rPr>
      </w:pPr>
    </w:p>
    <w:p w14:paraId="255F648F" w14:textId="77777777" w:rsidR="000E3ABE" w:rsidRDefault="000E3ABE" w:rsidP="006C51A6">
      <w:pPr>
        <w:rPr>
          <w:rFonts w:asciiTheme="majorHAnsi" w:hAnsiTheme="majorHAnsi"/>
          <w:b/>
          <w:color w:val="auto"/>
          <w:sz w:val="18"/>
          <w:szCs w:val="18"/>
        </w:rPr>
      </w:pPr>
    </w:p>
    <w:p w14:paraId="57A17C9E" w14:textId="77777777" w:rsidR="00CA271A" w:rsidRPr="003C6FF8" w:rsidRDefault="00CA271A" w:rsidP="006C51A6">
      <w:pPr>
        <w:rPr>
          <w:rFonts w:asciiTheme="majorHAnsi" w:hAnsiTheme="majorHAnsi"/>
          <w:b/>
          <w:color w:val="auto"/>
          <w:sz w:val="18"/>
          <w:szCs w:val="18"/>
        </w:rPr>
      </w:pPr>
    </w:p>
    <w:p w14:paraId="69369BDA" w14:textId="77777777" w:rsidR="006C51A6" w:rsidRPr="003C6FF8" w:rsidRDefault="006C51A6" w:rsidP="00A16FBF">
      <w:pPr>
        <w:pStyle w:val="ListParagraph"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Theme="majorHAnsi" w:hAnsiTheme="majorHAnsi"/>
          <w:b/>
          <w:color w:val="auto"/>
          <w:sz w:val="18"/>
          <w:szCs w:val="18"/>
        </w:rPr>
      </w:pPr>
      <w:r w:rsidRPr="003C6FF8">
        <w:rPr>
          <w:rFonts w:asciiTheme="majorHAnsi" w:hAnsiTheme="majorHAnsi"/>
          <w:b/>
          <w:color w:val="auto"/>
          <w:sz w:val="18"/>
          <w:szCs w:val="18"/>
        </w:rPr>
        <w:t xml:space="preserve">Service Levels </w:t>
      </w:r>
    </w:p>
    <w:p w14:paraId="6F05EDF5" w14:textId="77777777" w:rsidR="00CA271A" w:rsidRDefault="00CA271A" w:rsidP="00CA271A">
      <w:pPr>
        <w:pStyle w:val="ListParagraph"/>
        <w:rPr>
          <w:rFonts w:asciiTheme="majorHAnsi" w:hAnsiTheme="majorHAnsi"/>
          <w:color w:val="auto"/>
          <w:sz w:val="18"/>
          <w:szCs w:val="18"/>
        </w:rPr>
      </w:pPr>
    </w:p>
    <w:p w14:paraId="5186C232" w14:textId="53EBE782" w:rsidR="0027458C" w:rsidRPr="003C6FF8" w:rsidRDefault="0027458C" w:rsidP="00D46010">
      <w:pPr>
        <w:pStyle w:val="ListParagraph"/>
        <w:numPr>
          <w:ilvl w:val="0"/>
          <w:numId w:val="2"/>
        </w:numPr>
        <w:rPr>
          <w:rFonts w:asciiTheme="majorHAnsi" w:hAnsiTheme="majorHAnsi"/>
          <w:color w:val="auto"/>
          <w:sz w:val="18"/>
          <w:szCs w:val="18"/>
        </w:rPr>
      </w:pPr>
      <w:r w:rsidRPr="003C6FF8">
        <w:rPr>
          <w:rFonts w:asciiTheme="majorHAnsi" w:hAnsiTheme="majorHAnsi"/>
          <w:color w:val="auto"/>
          <w:sz w:val="18"/>
          <w:szCs w:val="18"/>
        </w:rPr>
        <w:t>The following, if licensed hereunder, are excluded from the service levels set out in section 10 of the HERE Location Platform General Terms and Conditions:</w:t>
      </w:r>
      <w:r w:rsidR="00313FFB" w:rsidRPr="003C6FF8">
        <w:rPr>
          <w:rFonts w:asciiTheme="majorHAnsi" w:hAnsiTheme="majorHAnsi"/>
          <w:color w:val="auto"/>
          <w:sz w:val="18"/>
          <w:szCs w:val="18"/>
        </w:rPr>
        <w:t xml:space="preserve">  </w:t>
      </w:r>
      <w:r w:rsidR="00004A55" w:rsidRPr="00C158B8">
        <w:rPr>
          <w:rFonts w:asciiTheme="majorHAnsi" w:hAnsiTheme="majorHAnsi"/>
          <w:color w:val="auto"/>
          <w:sz w:val="18"/>
          <w:szCs w:val="18"/>
        </w:rPr>
        <w:t xml:space="preserve">Route Match Extension, Toll </w:t>
      </w:r>
      <w:r w:rsidR="002B15EF" w:rsidRPr="00C158B8">
        <w:rPr>
          <w:rFonts w:asciiTheme="majorHAnsi" w:hAnsiTheme="majorHAnsi"/>
          <w:color w:val="auto"/>
          <w:sz w:val="18"/>
          <w:szCs w:val="18"/>
        </w:rPr>
        <w:t>Cost</w:t>
      </w:r>
      <w:r w:rsidR="00004A55" w:rsidRPr="00C158B8">
        <w:rPr>
          <w:rFonts w:asciiTheme="majorHAnsi" w:hAnsiTheme="majorHAnsi"/>
          <w:color w:val="auto"/>
          <w:sz w:val="18"/>
          <w:szCs w:val="18"/>
        </w:rPr>
        <w:t xml:space="preserve"> Extension, </w:t>
      </w:r>
      <w:r w:rsidR="00313FFB" w:rsidRPr="00C158B8">
        <w:rPr>
          <w:rFonts w:asciiTheme="majorHAnsi" w:hAnsiTheme="majorHAnsi"/>
          <w:color w:val="auto"/>
          <w:sz w:val="18"/>
          <w:szCs w:val="18"/>
        </w:rPr>
        <w:t>Platform Data Extension</w:t>
      </w:r>
      <w:r w:rsidR="00CC5805" w:rsidRPr="00C158B8">
        <w:rPr>
          <w:rFonts w:asciiTheme="majorHAnsi" w:hAnsiTheme="majorHAnsi"/>
          <w:color w:val="auto"/>
          <w:sz w:val="18"/>
          <w:szCs w:val="18"/>
        </w:rPr>
        <w:t>, Street Level Imagery, HERE Data Lens</w:t>
      </w:r>
      <w:r w:rsidR="00D46010" w:rsidRPr="00C158B8">
        <w:rPr>
          <w:rFonts w:asciiTheme="majorHAnsi" w:hAnsiTheme="majorHAnsi"/>
          <w:color w:val="auto"/>
          <w:sz w:val="18"/>
          <w:szCs w:val="18"/>
        </w:rPr>
        <w:t>, Waypoints Sequence Extension</w:t>
      </w:r>
      <w:r w:rsidR="003A5B82">
        <w:rPr>
          <w:rFonts w:asciiTheme="majorHAnsi" w:hAnsiTheme="majorHAnsi"/>
          <w:color w:val="auto"/>
          <w:sz w:val="18"/>
          <w:szCs w:val="18"/>
        </w:rPr>
        <w:t xml:space="preserve">, </w:t>
      </w:r>
      <w:r w:rsidR="007831EC">
        <w:rPr>
          <w:rFonts w:asciiTheme="majorHAnsi" w:hAnsiTheme="majorHAnsi"/>
          <w:bCs/>
          <w:color w:val="auto"/>
          <w:sz w:val="18"/>
          <w:szCs w:val="18"/>
        </w:rPr>
        <w:t>Automotive Services-</w:t>
      </w:r>
      <w:r w:rsidR="003A5B82" w:rsidRPr="003A5B82">
        <w:rPr>
          <w:rFonts w:asciiTheme="majorHAnsi" w:hAnsiTheme="majorHAnsi"/>
          <w:color w:val="auto"/>
          <w:sz w:val="18"/>
          <w:szCs w:val="18"/>
        </w:rPr>
        <w:t xml:space="preserve">Weather, </w:t>
      </w:r>
      <w:r w:rsidR="00E20ADE">
        <w:rPr>
          <w:rFonts w:asciiTheme="majorHAnsi" w:hAnsiTheme="majorHAnsi"/>
          <w:color w:val="auto"/>
          <w:sz w:val="18"/>
          <w:szCs w:val="18"/>
        </w:rPr>
        <w:t>HERE Mobile SDK</w:t>
      </w:r>
      <w:r w:rsidR="00C064E3">
        <w:rPr>
          <w:rFonts w:asciiTheme="majorHAnsi" w:hAnsiTheme="majorHAnsi"/>
          <w:color w:val="auto"/>
          <w:sz w:val="18"/>
          <w:szCs w:val="18"/>
        </w:rPr>
        <w:t>s</w:t>
      </w:r>
      <w:r w:rsidR="00E20ADE">
        <w:rPr>
          <w:rFonts w:asciiTheme="majorHAnsi" w:hAnsiTheme="majorHAnsi"/>
          <w:color w:val="auto"/>
          <w:sz w:val="18"/>
          <w:szCs w:val="18"/>
        </w:rPr>
        <w:t xml:space="preserve"> for Business</w:t>
      </w:r>
      <w:r w:rsidR="00A21F0E">
        <w:rPr>
          <w:rFonts w:asciiTheme="majorHAnsi" w:hAnsiTheme="majorHAnsi"/>
          <w:color w:val="auto"/>
          <w:sz w:val="18"/>
          <w:szCs w:val="18"/>
        </w:rPr>
        <w:t xml:space="preserve">, and </w:t>
      </w:r>
      <w:r w:rsidR="00FD52D5">
        <w:rPr>
          <w:rFonts w:asciiTheme="majorHAnsi" w:hAnsiTheme="majorHAnsi"/>
          <w:color w:val="auto"/>
          <w:sz w:val="18"/>
          <w:szCs w:val="18"/>
        </w:rPr>
        <w:t>Geofencing Extension</w:t>
      </w:r>
      <w:r w:rsidR="007055FC" w:rsidRPr="00C158B8">
        <w:rPr>
          <w:rFonts w:asciiTheme="majorHAnsi" w:hAnsiTheme="majorHAnsi"/>
          <w:color w:val="auto"/>
          <w:sz w:val="18"/>
          <w:szCs w:val="18"/>
        </w:rPr>
        <w:t>.</w:t>
      </w:r>
      <w:r w:rsidR="00313FFB" w:rsidRPr="003C6FF8">
        <w:rPr>
          <w:rFonts w:asciiTheme="majorHAnsi" w:hAnsiTheme="majorHAnsi"/>
          <w:color w:val="auto"/>
          <w:sz w:val="18"/>
          <w:szCs w:val="18"/>
        </w:rPr>
        <w:t xml:space="preserve"> </w:t>
      </w:r>
      <w:r w:rsidRPr="003C6FF8">
        <w:rPr>
          <w:rFonts w:asciiTheme="majorHAnsi" w:hAnsiTheme="majorHAnsi"/>
          <w:color w:val="auto"/>
          <w:sz w:val="18"/>
          <w:szCs w:val="18"/>
        </w:rPr>
        <w:t xml:space="preserve"> </w:t>
      </w:r>
      <w:r w:rsidR="00313FFB" w:rsidRPr="003C6FF8">
        <w:rPr>
          <w:rFonts w:asciiTheme="majorHAnsi" w:hAnsiTheme="majorHAnsi"/>
          <w:color w:val="auto"/>
          <w:sz w:val="18"/>
          <w:szCs w:val="18"/>
        </w:rPr>
        <w:t xml:space="preserve"> </w:t>
      </w:r>
    </w:p>
    <w:p w14:paraId="39D4CB1C" w14:textId="77777777" w:rsidR="006C51A6" w:rsidRPr="003C6FF8" w:rsidRDefault="0027458C" w:rsidP="0027458C">
      <w:pPr>
        <w:pStyle w:val="ListParagraph"/>
        <w:numPr>
          <w:ilvl w:val="0"/>
          <w:numId w:val="2"/>
        </w:numPr>
        <w:rPr>
          <w:rFonts w:asciiTheme="majorHAnsi" w:hAnsiTheme="majorHAnsi"/>
          <w:color w:val="auto"/>
          <w:sz w:val="18"/>
          <w:szCs w:val="18"/>
        </w:rPr>
      </w:pPr>
      <w:r w:rsidRPr="003C6FF8">
        <w:rPr>
          <w:rFonts w:asciiTheme="majorHAnsi" w:hAnsiTheme="majorHAnsi"/>
          <w:color w:val="auto"/>
          <w:sz w:val="18"/>
          <w:szCs w:val="18"/>
        </w:rPr>
        <w:t xml:space="preserve"> </w:t>
      </w:r>
      <w:r w:rsidR="006C51A6" w:rsidRPr="003C6FF8">
        <w:rPr>
          <w:rFonts w:asciiTheme="majorHAnsi" w:hAnsiTheme="majorHAnsi"/>
          <w:color w:val="auto"/>
          <w:sz w:val="18"/>
          <w:szCs w:val="18"/>
        </w:rPr>
        <w:t>Operations Support Contacts. The following contacts will be used by Customer for submission of Incident Notifications and by HERE for response:</w:t>
      </w:r>
    </w:p>
    <w:p w14:paraId="3380CDEF" w14:textId="77777777" w:rsidR="006C51A6" w:rsidRPr="003C6FF8" w:rsidRDefault="006C51A6" w:rsidP="006C51A6">
      <w:pPr>
        <w:ind w:left="360"/>
        <w:rPr>
          <w:rFonts w:asciiTheme="majorHAnsi" w:hAnsiTheme="majorHAnsi"/>
          <w:color w:val="auto"/>
          <w:sz w:val="18"/>
          <w:szCs w:val="18"/>
        </w:rPr>
      </w:pPr>
    </w:p>
    <w:tbl>
      <w:tblPr>
        <w:tblW w:w="1046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2"/>
        <w:gridCol w:w="3858"/>
        <w:gridCol w:w="5689"/>
      </w:tblGrid>
      <w:tr w:rsidR="006C51A6" w:rsidRPr="003C6FF8" w14:paraId="2A89108A" w14:textId="77777777" w:rsidTr="00EB4317">
        <w:trPr>
          <w:cantSplit/>
          <w:trHeight w:val="118"/>
        </w:trPr>
        <w:tc>
          <w:tcPr>
            <w:tcW w:w="884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6F691EB7" w14:textId="77777777" w:rsidR="006C51A6" w:rsidRPr="003C6FF8" w:rsidRDefault="006C51A6" w:rsidP="00DD6EE9">
            <w:pPr>
              <w:keepNext/>
              <w:jc w:val="both"/>
              <w:rPr>
                <w:rFonts w:asciiTheme="majorHAnsi" w:hAnsiTheme="majorHAnsi" w:cs="Calibri"/>
                <w:b/>
                <w:color w:val="FFFFFF" w:themeColor="background1"/>
                <w:sz w:val="18"/>
                <w:szCs w:val="18"/>
              </w:rPr>
            </w:pPr>
            <w:r w:rsidRPr="003C6FF8">
              <w:rPr>
                <w:rFonts w:asciiTheme="majorHAnsi" w:hAnsiTheme="majorHAnsi" w:cs="Calibri"/>
                <w:b/>
                <w:color w:val="FFFFFF" w:themeColor="background1"/>
                <w:sz w:val="18"/>
                <w:szCs w:val="18"/>
              </w:rPr>
              <w:t>Party</w:t>
            </w:r>
          </w:p>
        </w:tc>
        <w:tc>
          <w:tcPr>
            <w:tcW w:w="387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ECC4AF7" w14:textId="77777777" w:rsidR="006C51A6" w:rsidRPr="003C6FF8" w:rsidRDefault="006C51A6" w:rsidP="00DD6EE9">
            <w:pPr>
              <w:keepNext/>
              <w:jc w:val="both"/>
              <w:rPr>
                <w:rFonts w:asciiTheme="majorHAnsi" w:hAnsiTheme="majorHAnsi" w:cs="Calibri"/>
                <w:b/>
                <w:color w:val="FFFFFF" w:themeColor="background1"/>
                <w:sz w:val="18"/>
                <w:szCs w:val="18"/>
              </w:rPr>
            </w:pPr>
            <w:r w:rsidRPr="003C6FF8">
              <w:rPr>
                <w:rFonts w:asciiTheme="majorHAnsi" w:hAnsiTheme="majorHAnsi" w:cs="Calibri"/>
                <w:b/>
                <w:color w:val="FFFFFF" w:themeColor="background1"/>
                <w:sz w:val="18"/>
                <w:szCs w:val="18"/>
              </w:rPr>
              <w:t>Telephone</w:t>
            </w:r>
          </w:p>
        </w:tc>
        <w:tc>
          <w:tcPr>
            <w:tcW w:w="5711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6E64C290" w14:textId="77777777" w:rsidR="006C51A6" w:rsidRPr="003C6FF8" w:rsidRDefault="006C51A6" w:rsidP="00DD6EE9">
            <w:pPr>
              <w:keepNext/>
              <w:jc w:val="both"/>
              <w:rPr>
                <w:rFonts w:asciiTheme="majorHAnsi" w:hAnsiTheme="majorHAnsi" w:cs="Calibri"/>
                <w:b/>
                <w:color w:val="FFFFFF" w:themeColor="background1"/>
                <w:sz w:val="18"/>
                <w:szCs w:val="18"/>
              </w:rPr>
            </w:pPr>
            <w:r w:rsidRPr="003C6FF8">
              <w:rPr>
                <w:rFonts w:asciiTheme="majorHAnsi" w:hAnsiTheme="majorHAnsi" w:cs="Calibri"/>
                <w:b/>
                <w:color w:val="FFFFFF" w:themeColor="background1"/>
                <w:sz w:val="18"/>
                <w:szCs w:val="18"/>
              </w:rPr>
              <w:t>E-Mail Address</w:t>
            </w:r>
          </w:p>
        </w:tc>
      </w:tr>
      <w:tr w:rsidR="006C51A6" w:rsidRPr="003C6FF8" w14:paraId="76ACF24A" w14:textId="77777777" w:rsidTr="00EB4317">
        <w:trPr>
          <w:cantSplit/>
          <w:trHeight w:val="311"/>
        </w:trPr>
        <w:tc>
          <w:tcPr>
            <w:tcW w:w="884" w:type="dxa"/>
            <w:shd w:val="clear" w:color="auto" w:fill="595959" w:themeFill="text1" w:themeFillTint="A6"/>
          </w:tcPr>
          <w:p w14:paraId="674C4C48" w14:textId="77777777" w:rsidR="006C51A6" w:rsidRPr="003C6FF8" w:rsidRDefault="006C51A6" w:rsidP="00DD6EE9">
            <w:pPr>
              <w:keepNext/>
              <w:jc w:val="both"/>
              <w:rPr>
                <w:rFonts w:asciiTheme="majorHAnsi" w:hAnsiTheme="majorHAnsi" w:cs="Calibri"/>
                <w:color w:val="FFFFFF" w:themeColor="background1"/>
                <w:sz w:val="18"/>
                <w:szCs w:val="18"/>
              </w:rPr>
            </w:pPr>
            <w:r w:rsidRPr="003C6FF8">
              <w:rPr>
                <w:rFonts w:asciiTheme="majorHAnsi" w:hAnsiTheme="majorHAnsi" w:cs="Calibri"/>
                <w:color w:val="FFFFFF" w:themeColor="background1"/>
                <w:sz w:val="18"/>
                <w:szCs w:val="18"/>
              </w:rPr>
              <w:t>HERE</w:t>
            </w:r>
          </w:p>
        </w:tc>
        <w:tc>
          <w:tcPr>
            <w:tcW w:w="3874" w:type="dxa"/>
            <w:shd w:val="clear" w:color="auto" w:fill="auto"/>
          </w:tcPr>
          <w:p w14:paraId="7517514D" w14:textId="77777777" w:rsidR="006C51A6" w:rsidRPr="003C6FF8" w:rsidRDefault="006C51A6" w:rsidP="00DD6EE9">
            <w:pPr>
              <w:keepNext/>
              <w:jc w:val="both"/>
              <w:rPr>
                <w:rFonts w:asciiTheme="majorHAnsi" w:hAnsiTheme="majorHAnsi" w:cs="Calibri"/>
                <w:color w:val="auto"/>
                <w:sz w:val="18"/>
                <w:szCs w:val="18"/>
              </w:rPr>
            </w:pPr>
            <w:r w:rsidRPr="003C6FF8">
              <w:rPr>
                <w:rFonts w:asciiTheme="majorHAnsi" w:hAnsiTheme="majorHAnsi" w:cs="Calibri"/>
                <w:color w:val="auto"/>
                <w:sz w:val="18"/>
                <w:szCs w:val="18"/>
              </w:rPr>
              <w:t>+49 6196 777 56 444 (EMEA)</w:t>
            </w:r>
          </w:p>
          <w:p w14:paraId="1A96ED70" w14:textId="77777777" w:rsidR="006C51A6" w:rsidRPr="003C6FF8" w:rsidRDefault="006C51A6" w:rsidP="00DD6EE9">
            <w:pPr>
              <w:keepNext/>
              <w:jc w:val="both"/>
              <w:rPr>
                <w:rFonts w:asciiTheme="majorHAnsi" w:hAnsiTheme="majorHAnsi" w:cs="Calibri"/>
                <w:color w:val="auto"/>
                <w:sz w:val="18"/>
                <w:szCs w:val="18"/>
              </w:rPr>
            </w:pPr>
            <w:r w:rsidRPr="003C6FF8">
              <w:rPr>
                <w:rFonts w:asciiTheme="majorHAnsi" w:hAnsiTheme="majorHAnsi" w:cs="Calibri"/>
                <w:color w:val="auto"/>
                <w:sz w:val="18"/>
                <w:szCs w:val="18"/>
              </w:rPr>
              <w:t xml:space="preserve">+1 610 407 3406 (AMERICAS and APAC)  </w:t>
            </w:r>
          </w:p>
        </w:tc>
        <w:tc>
          <w:tcPr>
            <w:tcW w:w="5711" w:type="dxa"/>
            <w:shd w:val="clear" w:color="auto" w:fill="auto"/>
          </w:tcPr>
          <w:p w14:paraId="2B1F9BE9" w14:textId="77777777" w:rsidR="006C51A6" w:rsidRPr="003C6FF8" w:rsidRDefault="006C51A6" w:rsidP="00DD6EE9">
            <w:pPr>
              <w:keepNext/>
              <w:jc w:val="both"/>
              <w:rPr>
                <w:rFonts w:asciiTheme="majorHAnsi" w:hAnsiTheme="majorHAnsi" w:cs="Calibri"/>
                <w:color w:val="auto"/>
                <w:sz w:val="18"/>
                <w:szCs w:val="18"/>
              </w:rPr>
            </w:pPr>
            <w:r w:rsidRPr="003C6FF8">
              <w:rPr>
                <w:rFonts w:asciiTheme="majorHAnsi" w:hAnsiTheme="majorHAnsi"/>
                <w:color w:val="auto"/>
                <w:sz w:val="18"/>
                <w:szCs w:val="18"/>
              </w:rPr>
              <w:t>nlpsupport</w:t>
            </w:r>
            <w:r w:rsidRPr="003C6FF8">
              <w:rPr>
                <w:rFonts w:asciiTheme="majorHAnsi" w:hAnsiTheme="majorHAnsi" w:cs="Calibri"/>
                <w:color w:val="auto"/>
                <w:sz w:val="18"/>
                <w:szCs w:val="18"/>
              </w:rPr>
              <w:t>@here.com</w:t>
            </w:r>
          </w:p>
        </w:tc>
      </w:tr>
      <w:tr w:rsidR="006C51A6" w:rsidRPr="003C6FF8" w14:paraId="69E9D481" w14:textId="77777777" w:rsidTr="00EB4317">
        <w:trPr>
          <w:cantSplit/>
          <w:trHeight w:val="124"/>
        </w:trPr>
        <w:tc>
          <w:tcPr>
            <w:tcW w:w="884" w:type="dxa"/>
            <w:shd w:val="clear" w:color="auto" w:fill="595959" w:themeFill="text1" w:themeFillTint="A6"/>
          </w:tcPr>
          <w:p w14:paraId="63D7E702" w14:textId="77777777" w:rsidR="006C51A6" w:rsidRPr="003C6FF8" w:rsidRDefault="006C51A6" w:rsidP="00DD6EE9">
            <w:pPr>
              <w:keepNext/>
              <w:jc w:val="both"/>
              <w:rPr>
                <w:rFonts w:asciiTheme="majorHAnsi" w:hAnsiTheme="majorHAnsi" w:cs="Calibri"/>
                <w:color w:val="FFFFFF" w:themeColor="background1"/>
                <w:sz w:val="18"/>
                <w:szCs w:val="18"/>
              </w:rPr>
            </w:pPr>
            <w:r w:rsidRPr="003C6FF8">
              <w:rPr>
                <w:rFonts w:asciiTheme="majorHAnsi" w:hAnsiTheme="majorHAnsi" w:cs="Calibri"/>
                <w:color w:val="FFFFFF" w:themeColor="background1"/>
                <w:sz w:val="18"/>
                <w:szCs w:val="18"/>
              </w:rPr>
              <w:t>Customer</w:t>
            </w:r>
          </w:p>
        </w:tc>
        <w:sdt>
          <w:sdtPr>
            <w:rPr>
              <w:rFonts w:asciiTheme="majorHAnsi" w:hAnsiTheme="majorHAnsi" w:cs="Calibri"/>
              <w:color w:val="auto"/>
              <w:sz w:val="18"/>
              <w:szCs w:val="18"/>
            </w:rPr>
            <w:tag w:val="77"/>
            <w:id w:val="1082340529"/>
            <w:placeholder>
              <w:docPart w:val="896AF9131A3B48829167EA1C76205A31"/>
            </w:placeholder>
          </w:sdtPr>
          <w:sdtEndPr/>
          <w:sdtContent>
            <w:tc>
              <w:tcPr>
                <w:tcW w:w="3874" w:type="dxa"/>
                <w:shd w:val="clear" w:color="auto" w:fill="auto"/>
              </w:tcPr>
              <w:p w14:paraId="6CC627BE" w14:textId="73D4FA4B" w:rsidR="006C51A6" w:rsidRPr="003C6FF8" w:rsidRDefault="00015D3D">
                <w:pPr>
                  <w:keepNext/>
                  <w:jc w:val="both"/>
                  <w:rPr>
                    <w:rFonts w:asciiTheme="majorHAnsi" w:hAnsiTheme="majorHAnsi" w:cs="Calibri"/>
                    <w:color w:val="auto"/>
                    <w:sz w:val="18"/>
                    <w:szCs w:val="18"/>
                  </w:rPr>
                </w:pPr>
                <w:proofErr w:type="spellStart"/>
                <w:ins w:id="107" w:author="Pinheiro, Ricardo Tiago (Nokia-LC/SaoPaulo)" w:date="2016-04-01T17:38:00Z">
                  <w:r>
                    <w:rPr>
                      <w:rFonts w:asciiTheme="majorHAnsi" w:hAnsiTheme="majorHAnsi" w:cs="Calibri"/>
                      <w:color w:val="auto"/>
                      <w:sz w:val="18"/>
                      <w:szCs w:val="18"/>
                    </w:rPr>
                    <w:t>Indra</w:t>
                  </w:r>
                </w:ins>
                <w:proofErr w:type="spellEnd"/>
              </w:p>
            </w:tc>
          </w:sdtContent>
        </w:sdt>
        <w:sdt>
          <w:sdtPr>
            <w:rPr>
              <w:rFonts w:asciiTheme="majorHAnsi" w:hAnsiTheme="majorHAnsi" w:cs="Calibri"/>
              <w:color w:val="auto"/>
              <w:sz w:val="18"/>
              <w:szCs w:val="18"/>
            </w:rPr>
            <w:tag w:val="78"/>
            <w:id w:val="-230387243"/>
            <w:placeholder>
              <w:docPart w:val="F329A7F25AE1465F8BED49D662FE465A"/>
            </w:placeholder>
          </w:sdtPr>
          <w:sdtEndPr/>
          <w:sdtContent>
            <w:tc>
              <w:tcPr>
                <w:tcW w:w="5711" w:type="dxa"/>
                <w:shd w:val="clear" w:color="auto" w:fill="auto"/>
              </w:tcPr>
              <w:p w14:paraId="08EF9312" w14:textId="0905F480" w:rsidR="006C51A6" w:rsidRPr="003C6FF8" w:rsidRDefault="00015D3D">
                <w:pPr>
                  <w:keepNext/>
                  <w:jc w:val="both"/>
                  <w:rPr>
                    <w:rFonts w:asciiTheme="majorHAnsi" w:hAnsiTheme="majorHAnsi" w:cs="Calibri"/>
                    <w:color w:val="auto"/>
                    <w:sz w:val="18"/>
                    <w:szCs w:val="18"/>
                  </w:rPr>
                </w:pPr>
                <w:ins w:id="108" w:author="Pinheiro, Ricardo Tiago (Nokia-LC/SaoPaulo)" w:date="2016-04-01T17:38:00Z">
                  <w:r>
                    <w:rPr>
                      <w:rFonts w:asciiTheme="majorHAnsi" w:hAnsiTheme="majorHAnsi" w:cs="Calibri"/>
                      <w:color w:val="auto"/>
                      <w:sz w:val="18"/>
                      <w:szCs w:val="18"/>
                    </w:rPr>
                    <w:t>Rubens Del Monte</w:t>
                  </w:r>
                </w:ins>
              </w:p>
            </w:tc>
          </w:sdtContent>
        </w:sdt>
      </w:tr>
    </w:tbl>
    <w:p w14:paraId="4A8A5731" w14:textId="77777777" w:rsidR="006C51A6" w:rsidRPr="003C6FF8" w:rsidRDefault="006C51A6">
      <w:pPr>
        <w:spacing w:after="160" w:line="259" w:lineRule="auto"/>
        <w:rPr>
          <w:rFonts w:asciiTheme="majorHAnsi" w:hAnsiTheme="majorHAnsi"/>
          <w:b/>
          <w:color w:val="auto"/>
          <w:sz w:val="18"/>
          <w:szCs w:val="18"/>
        </w:rPr>
      </w:pPr>
    </w:p>
    <w:p w14:paraId="32063DD0" w14:textId="77777777" w:rsidR="009B2EA3" w:rsidRDefault="009B2EA3">
      <w:pPr>
        <w:spacing w:after="160" w:line="259" w:lineRule="auto"/>
        <w:rPr>
          <w:rFonts w:asciiTheme="majorHAnsi" w:hAnsiTheme="majorHAnsi"/>
          <w:b/>
          <w:color w:val="auto"/>
          <w:sz w:val="18"/>
          <w:szCs w:val="18"/>
        </w:rPr>
      </w:pPr>
    </w:p>
    <w:p w14:paraId="4D8CE9F9" w14:textId="77777777" w:rsidR="009B2EA3" w:rsidRDefault="009B2EA3">
      <w:pPr>
        <w:spacing w:after="160" w:line="259" w:lineRule="auto"/>
        <w:rPr>
          <w:rFonts w:asciiTheme="majorHAnsi" w:hAnsiTheme="majorHAnsi"/>
          <w:b/>
          <w:color w:val="auto"/>
          <w:sz w:val="18"/>
          <w:szCs w:val="18"/>
        </w:rPr>
      </w:pPr>
    </w:p>
    <w:p w14:paraId="7DA2F36A" w14:textId="77777777" w:rsidR="009B2EA3" w:rsidRPr="003C6FF8" w:rsidRDefault="009B2EA3">
      <w:pPr>
        <w:spacing w:after="160" w:line="259" w:lineRule="auto"/>
        <w:rPr>
          <w:rFonts w:asciiTheme="majorHAnsi" w:hAnsiTheme="majorHAnsi"/>
          <w:b/>
          <w:color w:val="auto"/>
          <w:sz w:val="18"/>
          <w:szCs w:val="18"/>
        </w:rPr>
        <w:sectPr w:rsidR="009B2EA3" w:rsidRPr="003C6FF8" w:rsidSect="00DF3DCD">
          <w:headerReference w:type="default" r:id="rId9"/>
          <w:footerReference w:type="default" r:id="rId10"/>
          <w:pgSz w:w="11907" w:h="16839" w:code="9"/>
          <w:pgMar w:top="851" w:right="616" w:bottom="567" w:left="567" w:header="142" w:footer="304" w:gutter="0"/>
          <w:cols w:space="708"/>
          <w:docGrid w:linePitch="360"/>
        </w:sectPr>
      </w:pPr>
    </w:p>
    <w:p w14:paraId="0404B0F5" w14:textId="77777777" w:rsidR="00B5119D" w:rsidRPr="003C6FF8" w:rsidRDefault="00B5119D" w:rsidP="00A16FBF">
      <w:pPr>
        <w:pStyle w:val="ListParagraph"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Theme="majorHAnsi" w:hAnsiTheme="majorHAnsi"/>
          <w:b/>
          <w:color w:val="auto"/>
          <w:sz w:val="18"/>
          <w:szCs w:val="18"/>
        </w:rPr>
      </w:pPr>
      <w:bookmarkStart w:id="109" w:name="_Ref393884713"/>
      <w:r w:rsidRPr="003C6FF8">
        <w:rPr>
          <w:rFonts w:asciiTheme="majorHAnsi" w:hAnsiTheme="majorHAnsi"/>
          <w:b/>
          <w:color w:val="auto"/>
          <w:sz w:val="18"/>
          <w:szCs w:val="18"/>
        </w:rPr>
        <w:lastRenderedPageBreak/>
        <w:t>Fees</w:t>
      </w:r>
      <w:bookmarkEnd w:id="109"/>
    </w:p>
    <w:p w14:paraId="43056BDD" w14:textId="77777777" w:rsidR="001D2542" w:rsidRDefault="001D2542" w:rsidP="002B24D0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</w:p>
    <w:p w14:paraId="4207D45A" w14:textId="77777777" w:rsidR="002B24D0" w:rsidRPr="003C6FF8" w:rsidRDefault="002B24D0" w:rsidP="002B24D0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  <w:r w:rsidRPr="003C6FF8">
        <w:rPr>
          <w:rFonts w:asciiTheme="majorHAnsi" w:hAnsiTheme="majorHAnsi"/>
          <w:b/>
          <w:color w:val="auto"/>
          <w:sz w:val="18"/>
          <w:szCs w:val="18"/>
        </w:rPr>
        <w:t>Currency</w:t>
      </w:r>
    </w:p>
    <w:p w14:paraId="416A5D15" w14:textId="3A3C7FA1" w:rsidR="002B24D0" w:rsidRPr="003C6FF8" w:rsidRDefault="002B24D0" w:rsidP="002B24D0">
      <w:pPr>
        <w:pStyle w:val="ListParagraph"/>
        <w:numPr>
          <w:ilvl w:val="0"/>
          <w:numId w:val="10"/>
        </w:numPr>
        <w:tabs>
          <w:tab w:val="left" w:pos="-1156"/>
          <w:tab w:val="left" w:pos="-720"/>
        </w:tabs>
        <w:spacing w:before="60" w:after="60" w:line="240" w:lineRule="exact"/>
        <w:contextualSpacing w:val="0"/>
        <w:jc w:val="both"/>
        <w:rPr>
          <w:rFonts w:asciiTheme="majorHAnsi" w:hAnsiTheme="majorHAnsi" w:cs="Arial"/>
          <w:color w:val="auto"/>
          <w:sz w:val="18"/>
          <w:szCs w:val="18"/>
        </w:rPr>
      </w:pPr>
      <w:r w:rsidRPr="003C6FF8">
        <w:rPr>
          <w:rFonts w:asciiTheme="majorHAnsi" w:hAnsiTheme="majorHAnsi" w:cs="Arial"/>
          <w:color w:val="auto"/>
          <w:sz w:val="18"/>
          <w:szCs w:val="18"/>
        </w:rPr>
        <w:t>Fees are payable in the following currency</w:t>
      </w:r>
      <w:r w:rsidR="0027458C" w:rsidRPr="003C6FF8">
        <w:rPr>
          <w:rFonts w:asciiTheme="majorHAnsi" w:hAnsiTheme="majorHAnsi" w:cs="Arial"/>
          <w:color w:val="auto"/>
          <w:sz w:val="18"/>
          <w:szCs w:val="18"/>
        </w:rPr>
        <w:t xml:space="preserve"> (choose one</w:t>
      </w:r>
      <w:r w:rsidR="002D6EF1">
        <w:rPr>
          <w:rFonts w:asciiTheme="majorHAnsi" w:hAnsiTheme="majorHAnsi" w:cs="Arial"/>
          <w:color w:val="auto"/>
          <w:sz w:val="18"/>
          <w:szCs w:val="18"/>
        </w:rPr>
        <w:t xml:space="preserve"> </w:t>
      </w:r>
      <w:sdt>
        <w:sdtPr>
          <w:rPr>
            <w:rFonts w:asciiTheme="majorHAnsi" w:hAnsiTheme="majorHAnsi" w:cs="Arial"/>
            <w:color w:val="auto"/>
            <w:sz w:val="18"/>
            <w:szCs w:val="18"/>
          </w:rPr>
          <w:tag w:val="79"/>
          <w:id w:val="-6876781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0170">
            <w:rPr>
              <w:rFonts w:ascii="MS Gothic" w:eastAsia="MS Gothic" w:hAnsi="MS Gothic" w:cs="Arial" w:hint="eastAsia"/>
              <w:color w:val="auto"/>
              <w:sz w:val="18"/>
              <w:szCs w:val="18"/>
            </w:rPr>
            <w:t>☐</w:t>
          </w:r>
        </w:sdtContent>
      </w:sdt>
      <w:r w:rsidR="002D6EF1">
        <w:rPr>
          <w:rFonts w:asciiTheme="majorHAnsi" w:hAnsiTheme="majorHAnsi" w:cs="Arial"/>
          <w:color w:val="auto"/>
          <w:sz w:val="18"/>
          <w:szCs w:val="18"/>
        </w:rPr>
        <w:t xml:space="preserve"> </w:t>
      </w:r>
      <w:r w:rsidRPr="003C6FF8">
        <w:rPr>
          <w:rFonts w:asciiTheme="majorHAnsi" w:hAnsiTheme="majorHAnsi" w:cs="Arial"/>
          <w:color w:val="auto"/>
          <w:sz w:val="18"/>
          <w:szCs w:val="18"/>
        </w:rPr>
        <w:t xml:space="preserve">EUR; </w:t>
      </w:r>
      <w:sdt>
        <w:sdtPr>
          <w:rPr>
            <w:rFonts w:asciiTheme="majorHAnsi" w:hAnsiTheme="majorHAnsi" w:cs="Arial"/>
            <w:color w:val="auto"/>
            <w:sz w:val="18"/>
            <w:szCs w:val="18"/>
          </w:rPr>
          <w:tag w:val="80"/>
          <w:id w:val="-3013841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ins w:id="110" w:author="Pinheiro, Ricardo Tiago (Nokia-LC/SaoPaulo)" w:date="2016-04-01T17:39:00Z">
            <w:r w:rsidR="00015D3D">
              <w:rPr>
                <w:rFonts w:ascii="MS Gothic" w:eastAsia="MS Gothic" w:hAnsi="MS Gothic" w:cs="Arial" w:hint="eastAsia"/>
                <w:color w:val="auto"/>
                <w:sz w:val="18"/>
                <w:szCs w:val="18"/>
              </w:rPr>
              <w:t>☒</w:t>
            </w:r>
          </w:ins>
          <w:del w:id="111" w:author="Pinheiro, Ricardo Tiago (Nokia-LC/SaoPaulo)" w:date="2016-04-01T17:39:00Z">
            <w:r w:rsidR="00090170" w:rsidDel="00015D3D">
              <w:rPr>
                <w:rFonts w:ascii="MS Gothic" w:eastAsia="MS Gothic" w:hAnsi="MS Gothic" w:cs="Arial" w:hint="eastAsia"/>
                <w:color w:val="auto"/>
                <w:sz w:val="18"/>
                <w:szCs w:val="18"/>
              </w:rPr>
              <w:delText>☐</w:delText>
            </w:r>
          </w:del>
        </w:sdtContent>
      </w:sdt>
      <w:r w:rsidR="002D6EF1">
        <w:rPr>
          <w:rFonts w:asciiTheme="majorHAnsi" w:hAnsiTheme="majorHAnsi" w:cs="Arial"/>
          <w:color w:val="auto"/>
          <w:sz w:val="18"/>
          <w:szCs w:val="18"/>
        </w:rPr>
        <w:t xml:space="preserve"> </w:t>
      </w:r>
      <w:r w:rsidRPr="003C6FF8">
        <w:rPr>
          <w:rFonts w:asciiTheme="majorHAnsi" w:hAnsiTheme="majorHAnsi" w:cs="Arial"/>
          <w:color w:val="auto"/>
          <w:sz w:val="18"/>
          <w:szCs w:val="18"/>
        </w:rPr>
        <w:t>USD</w:t>
      </w:r>
      <w:r w:rsidR="00862B81" w:rsidRPr="003C6FF8">
        <w:rPr>
          <w:rFonts w:asciiTheme="majorHAnsi" w:hAnsiTheme="majorHAnsi" w:cs="Arial"/>
          <w:color w:val="auto"/>
          <w:sz w:val="18"/>
          <w:szCs w:val="18"/>
        </w:rPr>
        <w:t>.</w:t>
      </w:r>
    </w:p>
    <w:p w14:paraId="2881C70C" w14:textId="77777777" w:rsidR="001D2542" w:rsidRDefault="001D2542" w:rsidP="00A7258B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</w:p>
    <w:p w14:paraId="15BDD7BA" w14:textId="77777777" w:rsidR="00A7258B" w:rsidRPr="003C6FF8" w:rsidRDefault="00A7258B" w:rsidP="00A7258B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  <w:r w:rsidRPr="003C6FF8">
        <w:rPr>
          <w:rFonts w:asciiTheme="majorHAnsi" w:hAnsiTheme="majorHAnsi"/>
          <w:b/>
          <w:color w:val="auto"/>
          <w:sz w:val="18"/>
          <w:szCs w:val="18"/>
        </w:rPr>
        <w:t>Minimum Annual Fee</w:t>
      </w:r>
    </w:p>
    <w:p w14:paraId="6123E6C3" w14:textId="77777777" w:rsidR="00E12416" w:rsidRPr="00A733D1" w:rsidRDefault="00E12416" w:rsidP="00E12416">
      <w:pPr>
        <w:ind w:left="360"/>
        <w:rPr>
          <w:rFonts w:asciiTheme="majorHAnsi" w:hAnsiTheme="majorHAnsi"/>
          <w:color w:val="auto"/>
          <w:sz w:val="18"/>
          <w:szCs w:val="18"/>
        </w:rPr>
      </w:pPr>
      <w:r w:rsidRPr="00A733D1">
        <w:rPr>
          <w:rFonts w:asciiTheme="majorHAnsi" w:hAnsiTheme="majorHAnsi"/>
          <w:color w:val="auto"/>
          <w:sz w:val="18"/>
          <w:szCs w:val="18"/>
        </w:rPr>
        <w:t>Select and fill out as applicable:</w:t>
      </w:r>
    </w:p>
    <w:p w14:paraId="3958A926" w14:textId="2398E830" w:rsidR="00E12416" w:rsidRPr="00A733D1" w:rsidRDefault="004A286D" w:rsidP="00E12416">
      <w:pPr>
        <w:ind w:left="360"/>
        <w:rPr>
          <w:rFonts w:asciiTheme="majorHAnsi" w:hAnsiTheme="majorHAnsi"/>
          <w:color w:val="auto"/>
          <w:sz w:val="18"/>
          <w:szCs w:val="18"/>
        </w:rPr>
      </w:pPr>
      <w:sdt>
        <w:sdtPr>
          <w:rPr>
            <w:rFonts w:asciiTheme="majorHAnsi" w:hAnsiTheme="majorHAnsi"/>
            <w:color w:val="auto"/>
            <w:sz w:val="18"/>
            <w:szCs w:val="18"/>
          </w:rPr>
          <w:tag w:val="81"/>
          <w:id w:val="-13581204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93C7A">
            <w:rPr>
              <w:rFonts w:ascii="MS Gothic" w:eastAsia="MS Gothic" w:hAnsi="MS Gothic" w:hint="eastAsia"/>
              <w:color w:val="auto"/>
              <w:sz w:val="18"/>
              <w:szCs w:val="18"/>
            </w:rPr>
            <w:t>☐</w:t>
          </w:r>
        </w:sdtContent>
      </w:sdt>
      <w:r w:rsidR="00E12416" w:rsidRPr="00A733D1">
        <w:rPr>
          <w:rFonts w:asciiTheme="majorHAnsi" w:hAnsiTheme="majorHAnsi"/>
          <w:color w:val="auto"/>
          <w:sz w:val="18"/>
          <w:szCs w:val="18"/>
        </w:rPr>
        <w:t xml:space="preserve"> No minimum annual fee under this License Supplement.</w:t>
      </w:r>
    </w:p>
    <w:p w14:paraId="195DD646" w14:textId="0DDD3DEA" w:rsidR="00E12416" w:rsidRPr="00A733D1" w:rsidRDefault="004A286D" w:rsidP="00D93C7A">
      <w:pPr>
        <w:ind w:left="360"/>
        <w:rPr>
          <w:rFonts w:asciiTheme="majorHAnsi" w:hAnsiTheme="majorHAnsi"/>
          <w:color w:val="auto"/>
          <w:sz w:val="18"/>
          <w:szCs w:val="18"/>
        </w:rPr>
      </w:pPr>
      <w:sdt>
        <w:sdtPr>
          <w:rPr>
            <w:rFonts w:asciiTheme="majorHAnsi" w:hAnsiTheme="majorHAnsi"/>
            <w:color w:val="auto"/>
            <w:sz w:val="18"/>
            <w:szCs w:val="18"/>
          </w:rPr>
          <w:tag w:val="82"/>
          <w:id w:val="163729605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ins w:id="112" w:author="Pinheiro, Ricardo" w:date="2016-06-08T13:07:00Z">
            <w:r w:rsidR="00D93C7A">
              <w:rPr>
                <w:rFonts w:ascii="MS Gothic" w:eastAsia="MS Gothic" w:hAnsi="MS Gothic" w:cs="Segoe UI Symbol" w:hint="eastAsia"/>
                <w:color w:val="auto"/>
                <w:sz w:val="18"/>
                <w:szCs w:val="18"/>
              </w:rPr>
              <w:t>☒</w:t>
            </w:r>
          </w:ins>
          <w:del w:id="113" w:author="Pinheiro, Ricardo" w:date="2016-06-08T13:07:00Z">
            <w:r w:rsidR="00E12416" w:rsidRPr="00A733D1" w:rsidDel="00D93C7A">
              <w:rPr>
                <w:rFonts w:ascii="Segoe UI Symbol" w:hAnsi="Segoe UI Symbol" w:cs="Segoe UI Symbol"/>
                <w:color w:val="auto"/>
                <w:sz w:val="18"/>
                <w:szCs w:val="18"/>
              </w:rPr>
              <w:delText>☐</w:delText>
            </w:r>
          </w:del>
        </w:sdtContent>
      </w:sdt>
      <w:r w:rsidR="00E12416" w:rsidRPr="00A733D1">
        <w:rPr>
          <w:rFonts w:asciiTheme="majorHAnsi" w:hAnsiTheme="majorHAnsi"/>
          <w:color w:val="auto"/>
          <w:sz w:val="18"/>
          <w:szCs w:val="18"/>
        </w:rPr>
        <w:t xml:space="preserve"> The minimum annual fee </w:t>
      </w:r>
      <w:sdt>
        <w:sdtPr>
          <w:rPr>
            <w:rFonts w:asciiTheme="majorHAnsi" w:hAnsiTheme="majorHAnsi"/>
            <w:color w:val="auto"/>
            <w:sz w:val="18"/>
            <w:szCs w:val="18"/>
          </w:rPr>
          <w:tag w:val="83"/>
          <w:id w:val="-1845316113"/>
        </w:sdtPr>
        <w:sdtEndPr/>
        <w:sdtContent>
          <w:r w:rsidR="00E12416" w:rsidRPr="00A733D1">
            <w:rPr>
              <w:rFonts w:asciiTheme="majorHAnsi" w:hAnsiTheme="majorHAnsi"/>
              <w:color w:val="auto"/>
              <w:sz w:val="18"/>
              <w:szCs w:val="18"/>
            </w:rPr>
            <w:t>under this License Supplement</w:t>
          </w:r>
        </w:sdtContent>
      </w:sdt>
      <w:r w:rsidR="00E12416" w:rsidRPr="00A733D1">
        <w:rPr>
          <w:rFonts w:asciiTheme="majorHAnsi" w:hAnsiTheme="majorHAnsi"/>
          <w:color w:val="auto"/>
          <w:sz w:val="18"/>
          <w:szCs w:val="18"/>
        </w:rPr>
        <w:t xml:space="preserve"> shall be: </w:t>
      </w:r>
      <w:sdt>
        <w:sdtPr>
          <w:rPr>
            <w:rFonts w:asciiTheme="majorHAnsi" w:hAnsiTheme="majorHAnsi"/>
            <w:color w:val="auto"/>
            <w:sz w:val="18"/>
            <w:szCs w:val="18"/>
          </w:rPr>
          <w:tag w:val="84"/>
          <w:id w:val="-277407306"/>
          <w:placeholder>
            <w:docPart w:val="BADC7813A01F478F98435A96A98DF075"/>
          </w:placeholder>
        </w:sdtPr>
        <w:sdtEndPr/>
        <w:sdtContent>
          <w:ins w:id="114" w:author="Pinheiro, Ricardo" w:date="2016-06-08T13:06:00Z">
            <w:r w:rsidR="00D93C7A">
              <w:rPr>
                <w:rFonts w:asciiTheme="majorHAnsi" w:hAnsiTheme="majorHAnsi"/>
                <w:color w:val="auto"/>
                <w:sz w:val="18"/>
                <w:szCs w:val="18"/>
              </w:rPr>
              <w:t>25,000</w:t>
            </w:r>
          </w:ins>
        </w:sdtContent>
      </w:sdt>
      <w:ins w:id="115" w:author="Pinheiro, Ricardo" w:date="2016-06-08T13:06:00Z">
        <w:r w:rsidR="00D93C7A" w:rsidRPr="00D93C7A">
          <w:t xml:space="preserve"> </w:t>
        </w:r>
        <w:r w:rsidR="00D93C7A">
          <w:t>for this agreement, for the Web Agreement and HLP Agreements</w:t>
        </w:r>
      </w:ins>
    </w:p>
    <w:p w14:paraId="3FF1E923" w14:textId="77777777" w:rsidR="00E12416" w:rsidRPr="00A733D1" w:rsidRDefault="00E12416" w:rsidP="00E12416">
      <w:pPr>
        <w:pStyle w:val="ListParagraph"/>
        <w:numPr>
          <w:ilvl w:val="0"/>
          <w:numId w:val="10"/>
        </w:numPr>
        <w:tabs>
          <w:tab w:val="left" w:pos="-1156"/>
          <w:tab w:val="left" w:pos="-720"/>
        </w:tabs>
        <w:spacing w:before="60" w:after="60" w:line="240" w:lineRule="exact"/>
        <w:contextualSpacing w:val="0"/>
        <w:jc w:val="both"/>
        <w:rPr>
          <w:rFonts w:asciiTheme="majorHAnsi" w:hAnsiTheme="majorHAnsi" w:cs="Arial"/>
          <w:color w:val="auto"/>
          <w:sz w:val="18"/>
          <w:szCs w:val="18"/>
        </w:rPr>
      </w:pPr>
      <w:r w:rsidRPr="00A733D1">
        <w:rPr>
          <w:rFonts w:asciiTheme="majorHAnsi" w:hAnsiTheme="majorHAnsi" w:cs="Arial"/>
          <w:color w:val="auto"/>
          <w:sz w:val="18"/>
          <w:szCs w:val="18"/>
        </w:rPr>
        <w:t>The minimum annual fee shall be invoiced every contract year in accordance with the following invoicing schedule (select one):</w:t>
      </w:r>
    </w:p>
    <w:p w14:paraId="3E89B5E9" w14:textId="6E518810" w:rsidR="00E12416" w:rsidRPr="00A733D1" w:rsidRDefault="004A286D" w:rsidP="00E12416">
      <w:pPr>
        <w:ind w:left="993" w:hanging="142"/>
        <w:rPr>
          <w:rFonts w:asciiTheme="majorHAnsi" w:hAnsiTheme="majorHAnsi"/>
          <w:color w:val="auto"/>
          <w:sz w:val="18"/>
          <w:szCs w:val="18"/>
        </w:rPr>
      </w:pPr>
      <w:sdt>
        <w:sdtPr>
          <w:rPr>
            <w:rFonts w:asciiTheme="majorHAnsi" w:hAnsiTheme="majorHAnsi"/>
            <w:color w:val="auto"/>
            <w:sz w:val="18"/>
            <w:szCs w:val="18"/>
          </w:rPr>
          <w:tag w:val="85"/>
          <w:id w:val="97194615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ins w:id="116" w:author="Pinheiro, Ricardo" w:date="2016-06-08T13:07:00Z">
            <w:r w:rsidR="00D93C7A">
              <w:rPr>
                <w:rFonts w:ascii="MS Gothic" w:eastAsia="MS Gothic" w:hAnsi="MS Gothic" w:cs="Segoe UI Symbol" w:hint="eastAsia"/>
                <w:color w:val="auto"/>
                <w:sz w:val="18"/>
                <w:szCs w:val="18"/>
              </w:rPr>
              <w:t>☒</w:t>
            </w:r>
          </w:ins>
          <w:del w:id="117" w:author="Pinheiro, Ricardo" w:date="2016-06-08T13:07:00Z">
            <w:r w:rsidR="00E12416" w:rsidRPr="00A733D1" w:rsidDel="00D93C7A">
              <w:rPr>
                <w:rFonts w:ascii="Segoe UI Symbol" w:hAnsi="Segoe UI Symbol" w:cs="Segoe UI Symbol"/>
                <w:color w:val="auto"/>
                <w:sz w:val="18"/>
                <w:szCs w:val="18"/>
              </w:rPr>
              <w:delText>☐</w:delText>
            </w:r>
          </w:del>
        </w:sdtContent>
      </w:sdt>
      <w:r w:rsidR="00E12416" w:rsidRPr="00A733D1">
        <w:rPr>
          <w:rFonts w:asciiTheme="majorHAnsi" w:hAnsiTheme="majorHAnsi"/>
          <w:color w:val="auto"/>
          <w:sz w:val="18"/>
          <w:szCs w:val="18"/>
        </w:rPr>
        <w:t xml:space="preserve"> </w:t>
      </w:r>
      <w:r w:rsidR="00E12416" w:rsidRPr="00A733D1">
        <w:rPr>
          <w:rFonts w:asciiTheme="majorHAnsi" w:hAnsiTheme="majorHAnsi"/>
          <w:color w:val="auto"/>
          <w:sz w:val="18"/>
          <w:szCs w:val="18"/>
          <w:u w:val="single"/>
        </w:rPr>
        <w:t>Once</w:t>
      </w:r>
      <w:r w:rsidR="00E12416" w:rsidRPr="00A733D1">
        <w:rPr>
          <w:rFonts w:asciiTheme="majorHAnsi" w:hAnsiTheme="majorHAnsi"/>
          <w:color w:val="auto"/>
          <w:sz w:val="18"/>
          <w:szCs w:val="18"/>
        </w:rPr>
        <w:t xml:space="preserve"> on the License Supplement Effective Date and each anniversary thereof.</w:t>
      </w:r>
    </w:p>
    <w:p w14:paraId="44148F73" w14:textId="77777777" w:rsidR="00E12416" w:rsidRPr="00A733D1" w:rsidRDefault="004A286D" w:rsidP="00E12416">
      <w:pPr>
        <w:ind w:left="993" w:hanging="142"/>
        <w:rPr>
          <w:rFonts w:asciiTheme="majorHAnsi" w:hAnsiTheme="majorHAnsi"/>
          <w:color w:val="auto"/>
          <w:sz w:val="18"/>
          <w:szCs w:val="18"/>
        </w:rPr>
      </w:pPr>
      <w:sdt>
        <w:sdtPr>
          <w:rPr>
            <w:rFonts w:asciiTheme="majorHAnsi" w:hAnsiTheme="majorHAnsi"/>
            <w:color w:val="auto"/>
            <w:sz w:val="18"/>
            <w:szCs w:val="18"/>
          </w:rPr>
          <w:tag w:val="86"/>
          <w:id w:val="-12833416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2416" w:rsidRPr="00A733D1">
            <w:rPr>
              <w:rFonts w:ascii="Segoe UI Symbol" w:hAnsi="Segoe UI Symbol" w:cs="Segoe UI Symbol"/>
              <w:color w:val="auto"/>
              <w:sz w:val="18"/>
              <w:szCs w:val="18"/>
            </w:rPr>
            <w:t>☐</w:t>
          </w:r>
        </w:sdtContent>
      </w:sdt>
      <w:r w:rsidR="00E12416" w:rsidRPr="00A733D1">
        <w:rPr>
          <w:rFonts w:asciiTheme="majorHAnsi" w:hAnsiTheme="majorHAnsi"/>
          <w:color w:val="auto"/>
          <w:sz w:val="18"/>
          <w:szCs w:val="18"/>
        </w:rPr>
        <w:t xml:space="preserve"> </w:t>
      </w:r>
      <w:r w:rsidR="00E12416" w:rsidRPr="00A733D1">
        <w:rPr>
          <w:rFonts w:asciiTheme="majorHAnsi" w:hAnsiTheme="majorHAnsi"/>
          <w:color w:val="auto"/>
          <w:sz w:val="18"/>
          <w:szCs w:val="18"/>
          <w:u w:val="single"/>
        </w:rPr>
        <w:t>Twice</w:t>
      </w:r>
      <w:r w:rsidR="00E12416" w:rsidRPr="00A733D1">
        <w:rPr>
          <w:rFonts w:asciiTheme="majorHAnsi" w:hAnsiTheme="majorHAnsi"/>
          <w:color w:val="auto"/>
          <w:sz w:val="18"/>
          <w:szCs w:val="18"/>
        </w:rPr>
        <w:t xml:space="preserve"> in 2 equal installments every contract year, first on the License Supplement Effective Date and second 6 months thereafter, and each anniversary thereof.</w:t>
      </w:r>
    </w:p>
    <w:p w14:paraId="63D00684" w14:textId="477DD8CD" w:rsidR="00E12416" w:rsidRPr="00A733D1" w:rsidRDefault="004A286D" w:rsidP="00E12416">
      <w:pPr>
        <w:ind w:left="993" w:hanging="142"/>
        <w:rPr>
          <w:rFonts w:asciiTheme="majorHAnsi" w:hAnsiTheme="majorHAnsi"/>
          <w:color w:val="auto"/>
          <w:sz w:val="18"/>
          <w:szCs w:val="18"/>
        </w:rPr>
      </w:pPr>
      <w:sdt>
        <w:sdtPr>
          <w:rPr>
            <w:rFonts w:asciiTheme="majorHAnsi" w:hAnsiTheme="majorHAnsi"/>
            <w:color w:val="auto"/>
            <w:sz w:val="18"/>
            <w:szCs w:val="18"/>
          </w:rPr>
          <w:tag w:val="87"/>
          <w:id w:val="14920555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A5607" w:rsidRPr="00A733D1">
            <w:rPr>
              <w:rFonts w:ascii="MS Gothic" w:eastAsia="MS Gothic" w:hAnsi="MS Gothic" w:hint="eastAsia"/>
              <w:color w:val="auto"/>
              <w:sz w:val="18"/>
              <w:szCs w:val="18"/>
            </w:rPr>
            <w:t>☐</w:t>
          </w:r>
        </w:sdtContent>
      </w:sdt>
      <w:r w:rsidR="00E12416" w:rsidRPr="00A733D1">
        <w:rPr>
          <w:rFonts w:asciiTheme="majorHAnsi" w:hAnsiTheme="majorHAnsi"/>
          <w:color w:val="auto"/>
          <w:sz w:val="18"/>
          <w:szCs w:val="18"/>
        </w:rPr>
        <w:t xml:space="preserve"> </w:t>
      </w:r>
      <w:r w:rsidR="00E12416" w:rsidRPr="00A733D1">
        <w:rPr>
          <w:rFonts w:asciiTheme="majorHAnsi" w:hAnsiTheme="majorHAnsi"/>
          <w:color w:val="auto"/>
          <w:sz w:val="18"/>
          <w:szCs w:val="18"/>
          <w:u w:val="single"/>
        </w:rPr>
        <w:t>Quarterly</w:t>
      </w:r>
      <w:r w:rsidR="00E12416" w:rsidRPr="00A733D1">
        <w:rPr>
          <w:rFonts w:asciiTheme="majorHAnsi" w:hAnsiTheme="majorHAnsi"/>
          <w:color w:val="auto"/>
          <w:sz w:val="18"/>
          <w:szCs w:val="18"/>
        </w:rPr>
        <w:t xml:space="preserve"> in 4 equal installments every contract year, first on the License Supplement Effective Date and the following installments each on the first day of the relevant quarter, and each anniversary thereof.</w:t>
      </w:r>
    </w:p>
    <w:p w14:paraId="3E96EAB1" w14:textId="72A27588" w:rsidR="00E12416" w:rsidRPr="00A733D1" w:rsidRDefault="004A286D" w:rsidP="00E12416">
      <w:pPr>
        <w:ind w:left="993" w:hanging="142"/>
        <w:rPr>
          <w:rFonts w:asciiTheme="majorHAnsi" w:hAnsiTheme="majorHAnsi"/>
          <w:color w:val="auto"/>
          <w:sz w:val="18"/>
          <w:szCs w:val="18"/>
        </w:rPr>
      </w:pPr>
      <w:sdt>
        <w:sdtPr>
          <w:rPr>
            <w:rFonts w:asciiTheme="majorHAnsi" w:hAnsiTheme="majorHAnsi"/>
            <w:color w:val="auto"/>
            <w:sz w:val="18"/>
            <w:szCs w:val="18"/>
          </w:rPr>
          <w:tag w:val="88"/>
          <w:id w:val="12164720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4D20" w:rsidRPr="00A733D1">
            <w:rPr>
              <w:rFonts w:ascii="MS Gothic" w:eastAsia="MS Gothic" w:hAnsi="MS Gothic" w:hint="eastAsia"/>
              <w:color w:val="auto"/>
              <w:sz w:val="18"/>
              <w:szCs w:val="18"/>
            </w:rPr>
            <w:t>☐</w:t>
          </w:r>
        </w:sdtContent>
      </w:sdt>
      <w:r w:rsidR="00E12416" w:rsidRPr="00A733D1">
        <w:rPr>
          <w:rFonts w:asciiTheme="majorHAnsi" w:hAnsiTheme="majorHAnsi"/>
          <w:color w:val="auto"/>
          <w:sz w:val="18"/>
          <w:szCs w:val="18"/>
        </w:rPr>
        <w:t xml:space="preserve"> </w:t>
      </w:r>
      <w:r w:rsidR="00E12416" w:rsidRPr="00A733D1">
        <w:rPr>
          <w:rFonts w:asciiTheme="majorHAnsi" w:hAnsiTheme="majorHAnsi"/>
          <w:color w:val="auto"/>
          <w:sz w:val="18"/>
          <w:szCs w:val="18"/>
          <w:u w:val="single"/>
        </w:rPr>
        <w:t>Monthly</w:t>
      </w:r>
      <w:r w:rsidR="00E12416" w:rsidRPr="00A733D1">
        <w:rPr>
          <w:rFonts w:asciiTheme="majorHAnsi" w:hAnsiTheme="majorHAnsi"/>
          <w:color w:val="auto"/>
          <w:sz w:val="18"/>
          <w:szCs w:val="18"/>
        </w:rPr>
        <w:t xml:space="preserve"> in 12 equal installments every contract year, first on the License Supplement Effective Date and the following installments each on the first day of the relevant month, and each anniversary thereof.</w:t>
      </w:r>
    </w:p>
    <w:p w14:paraId="3EB661FE" w14:textId="77777777" w:rsidR="00E12416" w:rsidRPr="00A733D1" w:rsidRDefault="00E12416" w:rsidP="00E12416">
      <w:pPr>
        <w:pStyle w:val="ListParagraph"/>
        <w:numPr>
          <w:ilvl w:val="0"/>
          <w:numId w:val="10"/>
        </w:numPr>
        <w:tabs>
          <w:tab w:val="left" w:pos="-1156"/>
          <w:tab w:val="left" w:pos="-720"/>
        </w:tabs>
        <w:spacing w:before="60" w:after="60" w:line="240" w:lineRule="exact"/>
        <w:contextualSpacing w:val="0"/>
        <w:jc w:val="both"/>
        <w:rPr>
          <w:rFonts w:asciiTheme="majorHAnsi" w:hAnsiTheme="majorHAnsi" w:cs="Arial"/>
          <w:color w:val="auto"/>
          <w:sz w:val="18"/>
          <w:szCs w:val="18"/>
        </w:rPr>
      </w:pPr>
      <w:r w:rsidRPr="00A733D1">
        <w:rPr>
          <w:rFonts w:asciiTheme="majorHAnsi" w:hAnsiTheme="majorHAnsi" w:cs="Arial"/>
          <w:color w:val="auto"/>
          <w:sz w:val="18"/>
          <w:szCs w:val="18"/>
        </w:rPr>
        <w:t>Each payment is due 30 days from the invoice date.</w:t>
      </w:r>
    </w:p>
    <w:p w14:paraId="2191F218" w14:textId="77777777" w:rsidR="001D2542" w:rsidRDefault="001D2542" w:rsidP="00980FFF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</w:p>
    <w:p w14:paraId="770144A7" w14:textId="77777777" w:rsidR="008469C6" w:rsidRPr="003C6FF8" w:rsidRDefault="008469C6" w:rsidP="00980FFF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  <w:r w:rsidRPr="003C6FF8">
        <w:rPr>
          <w:rFonts w:asciiTheme="majorHAnsi" w:hAnsiTheme="majorHAnsi"/>
          <w:b/>
          <w:color w:val="auto"/>
          <w:sz w:val="18"/>
          <w:szCs w:val="18"/>
        </w:rPr>
        <w:t>Reseller Fee Calculation</w:t>
      </w:r>
    </w:p>
    <w:p w14:paraId="06B3B4E1" w14:textId="77777777" w:rsidR="0049122E" w:rsidRPr="007A3D22" w:rsidRDefault="0049122E" w:rsidP="0049122E">
      <w:pPr>
        <w:pStyle w:val="ListParagraph"/>
        <w:numPr>
          <w:ilvl w:val="0"/>
          <w:numId w:val="2"/>
        </w:numPr>
        <w:rPr>
          <w:rFonts w:asciiTheme="majorHAnsi" w:hAnsiTheme="majorHAnsi"/>
          <w:color w:val="auto"/>
          <w:sz w:val="18"/>
          <w:szCs w:val="18"/>
        </w:rPr>
      </w:pPr>
      <w:r w:rsidRPr="007A3D22">
        <w:rPr>
          <w:rFonts w:asciiTheme="majorHAnsi" w:hAnsiTheme="majorHAnsi"/>
          <w:color w:val="auto"/>
          <w:sz w:val="18"/>
          <w:szCs w:val="18"/>
        </w:rPr>
        <w:t xml:space="preserve">An Enterprise Reseller Customer does not have to select specific plans in the below fee tables. An Enterprise Reseller Customer may base its offering on </w:t>
      </w:r>
      <w:r w:rsidR="00F43801">
        <w:rPr>
          <w:rFonts w:asciiTheme="majorHAnsi" w:hAnsiTheme="majorHAnsi"/>
          <w:color w:val="auto"/>
          <w:sz w:val="18"/>
          <w:szCs w:val="18"/>
        </w:rPr>
        <w:t>any of the</w:t>
      </w:r>
      <w:r w:rsidRPr="007A3D22">
        <w:rPr>
          <w:rFonts w:asciiTheme="majorHAnsi" w:hAnsiTheme="majorHAnsi"/>
          <w:color w:val="auto"/>
          <w:sz w:val="18"/>
          <w:szCs w:val="18"/>
        </w:rPr>
        <w:t xml:space="preserve"> plans. Fees due from such an Enterprise Reseller Customer to HERE shall be calculated per Application and per end customer. If certain plans are selected, then </w:t>
      </w:r>
      <w:r w:rsidR="00267AF6">
        <w:rPr>
          <w:rFonts w:asciiTheme="majorHAnsi" w:hAnsiTheme="majorHAnsi"/>
          <w:color w:val="auto"/>
          <w:sz w:val="18"/>
          <w:szCs w:val="18"/>
        </w:rPr>
        <w:t>the</w:t>
      </w:r>
      <w:r w:rsidR="00267AF6" w:rsidRPr="007A3D22">
        <w:rPr>
          <w:rFonts w:asciiTheme="majorHAnsi" w:hAnsiTheme="majorHAnsi"/>
          <w:color w:val="auto"/>
          <w:sz w:val="18"/>
          <w:szCs w:val="18"/>
        </w:rPr>
        <w:t xml:space="preserve"> </w:t>
      </w:r>
      <w:r w:rsidRPr="007A3D22">
        <w:rPr>
          <w:rFonts w:asciiTheme="majorHAnsi" w:hAnsiTheme="majorHAnsi"/>
          <w:color w:val="auto"/>
          <w:sz w:val="18"/>
          <w:szCs w:val="18"/>
        </w:rPr>
        <w:t>Enterprise Reseller Customer may only offer such selected plans.</w:t>
      </w:r>
    </w:p>
    <w:p w14:paraId="372ED91B" w14:textId="77777777" w:rsidR="001D2542" w:rsidRDefault="001D2542" w:rsidP="00A7258B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</w:p>
    <w:p w14:paraId="1B4BB195" w14:textId="77777777" w:rsidR="00A7258B" w:rsidRPr="003C6FF8" w:rsidRDefault="00A7258B" w:rsidP="00A7258B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  <w:r w:rsidRPr="003C6FF8">
        <w:rPr>
          <w:rFonts w:asciiTheme="majorHAnsi" w:hAnsiTheme="majorHAnsi"/>
          <w:b/>
          <w:color w:val="auto"/>
          <w:sz w:val="18"/>
          <w:szCs w:val="18"/>
        </w:rPr>
        <w:t>Revenue Discount</w:t>
      </w:r>
    </w:p>
    <w:p w14:paraId="464D444C" w14:textId="6D24F97A" w:rsidR="00DD6EE9" w:rsidRPr="00DD6EE9" w:rsidRDefault="00A76717" w:rsidP="00DD6EE9">
      <w:pPr>
        <w:pStyle w:val="ListParagraph"/>
        <w:numPr>
          <w:ilvl w:val="0"/>
          <w:numId w:val="2"/>
        </w:numPr>
        <w:rPr>
          <w:rFonts w:asciiTheme="majorHAnsi" w:hAnsiTheme="majorHAnsi"/>
          <w:color w:val="auto"/>
          <w:sz w:val="18"/>
          <w:szCs w:val="18"/>
        </w:rPr>
      </w:pPr>
      <w:r w:rsidRPr="000C5CDF">
        <w:rPr>
          <w:rFonts w:asciiTheme="majorHAnsi" w:hAnsiTheme="majorHAnsi"/>
          <w:color w:val="auto"/>
          <w:sz w:val="18"/>
          <w:szCs w:val="18"/>
        </w:rPr>
        <w:t xml:space="preserve">Customer is entitled to the below </w:t>
      </w:r>
      <w:r w:rsidR="00457A39">
        <w:rPr>
          <w:rFonts w:asciiTheme="majorHAnsi" w:hAnsiTheme="majorHAnsi"/>
          <w:color w:val="auto"/>
          <w:sz w:val="18"/>
          <w:szCs w:val="18"/>
        </w:rPr>
        <w:t>Revenue Discount</w:t>
      </w:r>
      <w:r w:rsidR="00457A39" w:rsidRPr="000C5CDF">
        <w:rPr>
          <w:rFonts w:asciiTheme="majorHAnsi" w:hAnsiTheme="majorHAnsi"/>
          <w:color w:val="auto"/>
          <w:sz w:val="18"/>
          <w:szCs w:val="18"/>
        </w:rPr>
        <w:t xml:space="preserve"> </w:t>
      </w:r>
      <w:r w:rsidR="006808E6" w:rsidRPr="002440FD">
        <w:rPr>
          <w:rFonts w:asciiTheme="majorHAnsi" w:hAnsiTheme="majorHAnsi"/>
          <w:color w:val="auto"/>
          <w:sz w:val="18"/>
          <w:szCs w:val="18"/>
        </w:rPr>
        <w:t xml:space="preserve">based on Customer’s projected or committed annual </w:t>
      </w:r>
      <w:r w:rsidR="00B44E7E" w:rsidRPr="002440FD">
        <w:rPr>
          <w:rFonts w:asciiTheme="majorHAnsi" w:hAnsiTheme="majorHAnsi"/>
          <w:color w:val="auto"/>
          <w:sz w:val="18"/>
          <w:szCs w:val="18"/>
        </w:rPr>
        <w:t xml:space="preserve">fees to HERE </w:t>
      </w:r>
      <w:r w:rsidR="006808E6" w:rsidRPr="002440FD">
        <w:rPr>
          <w:rFonts w:asciiTheme="majorHAnsi" w:hAnsiTheme="majorHAnsi"/>
          <w:color w:val="auto"/>
          <w:sz w:val="18"/>
          <w:szCs w:val="18"/>
        </w:rPr>
        <w:t>under</w:t>
      </w:r>
      <w:r w:rsidR="00B44E7E" w:rsidRPr="002440FD">
        <w:rPr>
          <w:rFonts w:asciiTheme="majorHAnsi" w:hAnsiTheme="majorHAnsi"/>
          <w:color w:val="auto"/>
          <w:sz w:val="18"/>
          <w:szCs w:val="18"/>
        </w:rPr>
        <w:t xml:space="preserve"> </w:t>
      </w:r>
      <w:r w:rsidR="00810055" w:rsidRPr="002440FD">
        <w:rPr>
          <w:rFonts w:asciiTheme="majorHAnsi" w:hAnsiTheme="majorHAnsi" w:cs="Arial"/>
          <w:color w:val="auto"/>
          <w:sz w:val="18"/>
          <w:szCs w:val="18"/>
        </w:rPr>
        <w:t xml:space="preserve"> </w:t>
      </w:r>
      <w:sdt>
        <w:sdtPr>
          <w:rPr>
            <w:rFonts w:asciiTheme="majorHAnsi" w:hAnsiTheme="majorHAnsi" w:cs="Arial"/>
            <w:color w:val="auto"/>
            <w:sz w:val="18"/>
            <w:szCs w:val="18"/>
          </w:rPr>
          <w:tag w:val="89"/>
          <w:id w:val="119354092"/>
          <w:placeholder>
            <w:docPart w:val="C7FD8D5543CF45AB90C6055234070224"/>
          </w:placeholder>
        </w:sdtPr>
        <w:sdtEndPr/>
        <w:sdtContent>
          <w:r w:rsidR="00810055" w:rsidRPr="002440FD">
            <w:rPr>
              <w:rFonts w:asciiTheme="majorHAnsi" w:hAnsiTheme="majorHAnsi" w:cs="Arial"/>
              <w:color w:val="auto"/>
              <w:sz w:val="18"/>
              <w:szCs w:val="18"/>
            </w:rPr>
            <w:t xml:space="preserve">the Agreement (aggregate minimum annual fee) // OR // under this License Supplement (HLP Enterprise related fees only) </w:t>
          </w:r>
        </w:sdtContent>
      </w:sdt>
      <w:r w:rsidR="00B44E7E" w:rsidRPr="000C5CDF">
        <w:rPr>
          <w:rFonts w:asciiTheme="majorHAnsi" w:hAnsiTheme="majorHAnsi"/>
          <w:color w:val="auto"/>
          <w:sz w:val="18"/>
        </w:rPr>
        <w:t xml:space="preserve"> </w:t>
      </w:r>
    </w:p>
    <w:p w14:paraId="0DA89A71" w14:textId="77777777" w:rsidR="00A76717" w:rsidRPr="003C6FF8" w:rsidRDefault="00A76717" w:rsidP="00980FFF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</w:p>
    <w:tbl>
      <w:tblPr>
        <w:tblW w:w="708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83"/>
        <w:gridCol w:w="1604"/>
      </w:tblGrid>
      <w:tr w:rsidR="00184056" w:rsidRPr="003C6FF8" w14:paraId="00F5B26A" w14:textId="77777777" w:rsidTr="00184056">
        <w:trPr>
          <w:cantSplit/>
        </w:trPr>
        <w:tc>
          <w:tcPr>
            <w:tcW w:w="5483" w:type="dxa"/>
            <w:shd w:val="clear" w:color="auto" w:fill="000000" w:themeFill="text1"/>
          </w:tcPr>
          <w:p w14:paraId="714E4FD7" w14:textId="77777777" w:rsidR="00184056" w:rsidRPr="003C6FF8" w:rsidRDefault="00184056" w:rsidP="00DD6EE9">
            <w:pPr>
              <w:keepNext/>
              <w:rPr>
                <w:rFonts w:asciiTheme="majorHAnsi" w:hAnsiTheme="majorHAnsi" w:cs="Nokia Pure Headline"/>
                <w:b/>
                <w:bCs/>
                <w:color w:val="FFFFFF" w:themeColor="background1"/>
                <w:sz w:val="16"/>
                <w:szCs w:val="16"/>
              </w:rPr>
            </w:pPr>
            <w:r w:rsidRPr="003C6FF8">
              <w:rPr>
                <w:rFonts w:asciiTheme="majorHAnsi" w:hAnsiTheme="majorHAnsi" w:cs="Nokia Pure Headline"/>
                <w:b/>
                <w:bCs/>
                <w:color w:val="FFFFFF" w:themeColor="background1"/>
                <w:sz w:val="16"/>
                <w:szCs w:val="16"/>
              </w:rPr>
              <w:t>Enterprise Reseller</w:t>
            </w:r>
          </w:p>
          <w:p w14:paraId="6459DB32" w14:textId="77777777" w:rsidR="00184056" w:rsidRPr="003C6FF8" w:rsidRDefault="00184056" w:rsidP="00DD6EE9">
            <w:pPr>
              <w:keepNext/>
              <w:rPr>
                <w:rFonts w:asciiTheme="majorHAnsi" w:hAnsiTheme="majorHAnsi" w:cs="Nokia Pure Headline"/>
                <w:b/>
                <w:bCs/>
                <w:color w:val="FFFFFF" w:themeColor="background1"/>
                <w:sz w:val="16"/>
                <w:szCs w:val="16"/>
              </w:rPr>
            </w:pPr>
            <w:r w:rsidRPr="003C6FF8">
              <w:rPr>
                <w:rFonts w:asciiTheme="majorHAnsi" w:hAnsiTheme="majorHAnsi" w:cs="Nokia Pure Headline"/>
                <w:b/>
                <w:bCs/>
                <w:color w:val="FFFFFF" w:themeColor="background1"/>
                <w:sz w:val="16"/>
                <w:szCs w:val="16"/>
              </w:rPr>
              <w:t>Customer Projected Annual Fees to HERE in the first year</w:t>
            </w:r>
          </w:p>
        </w:tc>
        <w:tc>
          <w:tcPr>
            <w:tcW w:w="1604" w:type="dxa"/>
            <w:shd w:val="clear" w:color="auto" w:fill="000000" w:themeFill="text1"/>
          </w:tcPr>
          <w:p w14:paraId="663B032D" w14:textId="77777777" w:rsidR="00184056" w:rsidRPr="003C6FF8" w:rsidRDefault="00184056" w:rsidP="00DD6EE9">
            <w:pPr>
              <w:keepNext/>
              <w:jc w:val="center"/>
              <w:rPr>
                <w:rFonts w:asciiTheme="majorHAnsi" w:hAnsiTheme="majorHAnsi" w:cs="Nokia Pure Headline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asciiTheme="majorHAnsi" w:hAnsiTheme="majorHAnsi" w:cs="Nokia Pure Headline"/>
                <w:b/>
                <w:bCs/>
                <w:color w:val="FFFFFF" w:themeColor="background1"/>
                <w:sz w:val="16"/>
                <w:szCs w:val="16"/>
              </w:rPr>
              <w:t>Revenue D</w:t>
            </w:r>
            <w:r w:rsidRPr="003C6FF8">
              <w:rPr>
                <w:rFonts w:asciiTheme="majorHAnsi" w:hAnsiTheme="majorHAnsi" w:cs="Nokia Pure Headline"/>
                <w:b/>
                <w:bCs/>
                <w:color w:val="FFFFFF" w:themeColor="background1"/>
                <w:sz w:val="16"/>
                <w:szCs w:val="16"/>
              </w:rPr>
              <w:t>iscount percentage</w:t>
            </w:r>
          </w:p>
        </w:tc>
      </w:tr>
      <w:tr w:rsidR="00184056" w:rsidRPr="003C6FF8" w14:paraId="6F9F5494" w14:textId="77777777" w:rsidTr="00184056">
        <w:trPr>
          <w:cantSplit/>
        </w:trPr>
        <w:sdt>
          <w:sdtPr>
            <w:rPr>
              <w:rFonts w:asciiTheme="majorHAnsi" w:hAnsiTheme="majorHAnsi" w:cs="Nokia Pure Headline"/>
              <w:bCs/>
              <w:color w:val="auto"/>
              <w:sz w:val="16"/>
              <w:szCs w:val="16"/>
            </w:rPr>
            <w:tag w:val="90"/>
            <w:id w:val="-198235705"/>
            <w:placeholder>
              <w:docPart w:val="35098E0E2D41480DB49A5D4D266B6CEE"/>
            </w:placeholder>
          </w:sdtPr>
          <w:sdtEndPr/>
          <w:sdtContent>
            <w:tc>
              <w:tcPr>
                <w:tcW w:w="5483" w:type="dxa"/>
                <w:shd w:val="clear" w:color="auto" w:fill="auto"/>
              </w:tcPr>
              <w:p w14:paraId="7E38ABCB" w14:textId="77777777" w:rsidR="00184056" w:rsidRPr="003C6FF8" w:rsidRDefault="00184056" w:rsidP="00DD6EE9">
                <w:pPr>
                  <w:keepNext/>
                  <w:jc w:val="center"/>
                  <w:rPr>
                    <w:rFonts w:asciiTheme="majorHAnsi" w:hAnsiTheme="majorHAnsi" w:cs="Nokia Pure Headline"/>
                    <w:bCs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Nokia Pure Headline"/>
                    <w:bCs/>
                    <w:color w:val="auto"/>
                    <w:sz w:val="16"/>
                    <w:szCs w:val="16"/>
                  </w:rPr>
                  <w:t>100,000 - 199,999</w:t>
                </w:r>
              </w:p>
            </w:tc>
          </w:sdtContent>
        </w:sdt>
        <w:tc>
          <w:tcPr>
            <w:tcW w:w="1604" w:type="dxa"/>
            <w:shd w:val="clear" w:color="auto" w:fill="auto"/>
          </w:tcPr>
          <w:sdt>
            <w:sdtPr>
              <w:rPr>
                <w:rFonts w:asciiTheme="majorHAnsi" w:hAnsiTheme="majorHAnsi" w:cs="Nokia Pure Headline"/>
                <w:bCs/>
                <w:color w:val="auto"/>
                <w:sz w:val="16"/>
                <w:szCs w:val="16"/>
              </w:rPr>
              <w:tag w:val="91"/>
              <w:id w:val="327563468"/>
              <w:placeholder>
                <w:docPart w:val="35098E0E2D41480DB49A5D4D266B6CEE"/>
              </w:placeholder>
            </w:sdtPr>
            <w:sdtEndPr/>
            <w:sdtContent>
              <w:p w14:paraId="5F237DD6" w14:textId="77777777" w:rsidR="00184056" w:rsidRPr="003C6FF8" w:rsidRDefault="00184056" w:rsidP="00DD6EE9">
                <w:pPr>
                  <w:keepNext/>
                  <w:jc w:val="center"/>
                  <w:rPr>
                    <w:rFonts w:asciiTheme="majorHAnsi" w:hAnsiTheme="majorHAnsi" w:cs="Nokia Pure Headline"/>
                    <w:bCs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Nokia Pure Headline"/>
                    <w:bCs/>
                    <w:color w:val="auto"/>
                    <w:sz w:val="16"/>
                    <w:szCs w:val="16"/>
                  </w:rPr>
                  <w:t>35</w:t>
                </w:r>
              </w:p>
            </w:sdtContent>
          </w:sdt>
        </w:tc>
      </w:tr>
      <w:tr w:rsidR="00184056" w:rsidRPr="003C6FF8" w14:paraId="65689E70" w14:textId="77777777" w:rsidTr="00184056">
        <w:trPr>
          <w:cantSplit/>
        </w:trPr>
        <w:tc>
          <w:tcPr>
            <w:tcW w:w="5483" w:type="dxa"/>
            <w:shd w:val="clear" w:color="auto" w:fill="000000" w:themeFill="text1"/>
          </w:tcPr>
          <w:p w14:paraId="0E1D2321" w14:textId="77777777" w:rsidR="00184056" w:rsidRPr="003C6FF8" w:rsidRDefault="00184056" w:rsidP="00DD6EE9">
            <w:pPr>
              <w:keepNext/>
              <w:rPr>
                <w:rFonts w:asciiTheme="majorHAnsi" w:hAnsiTheme="majorHAnsi" w:cs="Nokia Pure Headline"/>
                <w:b/>
                <w:bCs/>
                <w:color w:val="FFFFFF" w:themeColor="background1"/>
                <w:sz w:val="16"/>
                <w:szCs w:val="16"/>
              </w:rPr>
            </w:pPr>
            <w:r w:rsidRPr="003C6FF8">
              <w:rPr>
                <w:rFonts w:asciiTheme="majorHAnsi" w:hAnsiTheme="majorHAnsi" w:cs="Nokia Pure Headline"/>
                <w:b/>
                <w:bCs/>
                <w:color w:val="FFFFFF" w:themeColor="background1"/>
                <w:sz w:val="16"/>
                <w:szCs w:val="16"/>
              </w:rPr>
              <w:t>Enterprise Reseller</w:t>
            </w:r>
          </w:p>
          <w:p w14:paraId="0ED94F5B" w14:textId="77777777" w:rsidR="00184056" w:rsidRPr="003C6FF8" w:rsidRDefault="00184056" w:rsidP="00DD6EE9">
            <w:pPr>
              <w:keepNext/>
              <w:rPr>
                <w:rFonts w:asciiTheme="majorHAnsi" w:hAnsiTheme="majorHAnsi" w:cs="Nokia Pure Headline"/>
                <w:bCs/>
                <w:color w:val="FFFFFF" w:themeColor="background1"/>
                <w:sz w:val="16"/>
                <w:szCs w:val="16"/>
              </w:rPr>
            </w:pPr>
            <w:r w:rsidRPr="003C6FF8">
              <w:rPr>
                <w:rFonts w:asciiTheme="majorHAnsi" w:hAnsiTheme="majorHAnsi" w:cs="Nokia Pure Headline"/>
                <w:b/>
                <w:bCs/>
                <w:color w:val="FFFFFF" w:themeColor="background1"/>
                <w:sz w:val="16"/>
                <w:szCs w:val="16"/>
              </w:rPr>
              <w:t>Customer committed annual fees to HERE as of the second year</w:t>
            </w:r>
          </w:p>
        </w:tc>
        <w:tc>
          <w:tcPr>
            <w:tcW w:w="1604" w:type="dxa"/>
            <w:shd w:val="clear" w:color="auto" w:fill="000000" w:themeFill="text1"/>
          </w:tcPr>
          <w:p w14:paraId="41C60989" w14:textId="77777777" w:rsidR="00184056" w:rsidRPr="003C6FF8" w:rsidRDefault="00184056" w:rsidP="00DD6EE9">
            <w:pPr>
              <w:keepNext/>
              <w:jc w:val="center"/>
              <w:rPr>
                <w:rFonts w:asciiTheme="majorHAnsi" w:hAnsiTheme="majorHAnsi" w:cs="Nokia Pure Headline"/>
                <w:bCs/>
                <w:color w:val="FFFFFF" w:themeColor="background1"/>
                <w:sz w:val="16"/>
                <w:szCs w:val="16"/>
              </w:rPr>
            </w:pPr>
          </w:p>
        </w:tc>
      </w:tr>
      <w:tr w:rsidR="00184056" w:rsidRPr="003C6FF8" w14:paraId="201646A0" w14:textId="77777777" w:rsidTr="00184056">
        <w:trPr>
          <w:cantSplit/>
        </w:trPr>
        <w:tc>
          <w:tcPr>
            <w:tcW w:w="5483" w:type="dxa"/>
            <w:shd w:val="clear" w:color="auto" w:fill="595959" w:themeFill="text1" w:themeFillTint="A6"/>
          </w:tcPr>
          <w:p w14:paraId="4E78368B" w14:textId="77777777" w:rsidR="00184056" w:rsidRPr="003C6FF8" w:rsidRDefault="00184056" w:rsidP="00DD6EE9">
            <w:pPr>
              <w:keepNext/>
              <w:rPr>
                <w:rFonts w:asciiTheme="majorHAnsi" w:hAnsiTheme="majorHAnsi" w:cs="Nokia Pure Headline"/>
                <w:bCs/>
                <w:color w:val="auto"/>
                <w:sz w:val="16"/>
                <w:szCs w:val="16"/>
              </w:rPr>
            </w:pPr>
          </w:p>
        </w:tc>
        <w:tc>
          <w:tcPr>
            <w:tcW w:w="1604" w:type="dxa"/>
            <w:shd w:val="clear" w:color="auto" w:fill="595959" w:themeFill="text1" w:themeFillTint="A6"/>
          </w:tcPr>
          <w:p w14:paraId="74D164D5" w14:textId="77777777" w:rsidR="00184056" w:rsidRPr="003C6FF8" w:rsidRDefault="00184056" w:rsidP="00DD6EE9">
            <w:pPr>
              <w:keepNext/>
              <w:jc w:val="center"/>
              <w:rPr>
                <w:rFonts w:asciiTheme="majorHAnsi" w:hAnsiTheme="majorHAnsi" w:cs="Nokia Pure Headline"/>
                <w:bCs/>
                <w:color w:val="auto"/>
                <w:sz w:val="16"/>
                <w:szCs w:val="16"/>
              </w:rPr>
            </w:pPr>
          </w:p>
        </w:tc>
      </w:tr>
      <w:tr w:rsidR="00184056" w:rsidRPr="003C6FF8" w14:paraId="1119A686" w14:textId="77777777" w:rsidTr="00184056">
        <w:trPr>
          <w:cantSplit/>
        </w:trPr>
        <w:sdt>
          <w:sdtPr>
            <w:rPr>
              <w:rFonts w:asciiTheme="majorHAnsi" w:hAnsiTheme="majorHAnsi" w:cs="Nokia Pure Headline"/>
              <w:bCs/>
              <w:color w:val="auto"/>
              <w:sz w:val="16"/>
              <w:szCs w:val="16"/>
            </w:rPr>
            <w:tag w:val="92"/>
            <w:id w:val="-1896581595"/>
            <w:placeholder>
              <w:docPart w:val="35098E0E2D41480DB49A5D4D266B6CEE"/>
            </w:placeholder>
          </w:sdtPr>
          <w:sdtEndPr/>
          <w:sdtContent>
            <w:tc>
              <w:tcPr>
                <w:tcW w:w="5483" w:type="dxa"/>
                <w:shd w:val="clear" w:color="auto" w:fill="auto"/>
              </w:tcPr>
              <w:p w14:paraId="6063BE76" w14:textId="77777777" w:rsidR="00184056" w:rsidRPr="003C6FF8" w:rsidRDefault="00184056" w:rsidP="00DD6EE9">
                <w:pPr>
                  <w:keepNext/>
                  <w:jc w:val="center"/>
                  <w:rPr>
                    <w:rFonts w:asciiTheme="majorHAnsi" w:hAnsiTheme="majorHAnsi" w:cs="Nokia Pure Headline"/>
                    <w:bCs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Nokia Pure Headline"/>
                    <w:bCs/>
                    <w:color w:val="auto"/>
                    <w:sz w:val="16"/>
                    <w:szCs w:val="16"/>
                  </w:rPr>
                  <w:t>100,000 – 199,999</w:t>
                </w:r>
              </w:p>
            </w:tc>
          </w:sdtContent>
        </w:sdt>
        <w:tc>
          <w:tcPr>
            <w:tcW w:w="1604" w:type="dxa"/>
            <w:shd w:val="clear" w:color="auto" w:fill="auto"/>
          </w:tcPr>
          <w:sdt>
            <w:sdtPr>
              <w:rPr>
                <w:rFonts w:asciiTheme="majorHAnsi" w:hAnsiTheme="majorHAnsi" w:cs="Nokia Pure Headline"/>
                <w:bCs/>
                <w:color w:val="auto"/>
                <w:sz w:val="16"/>
                <w:szCs w:val="16"/>
              </w:rPr>
              <w:tag w:val="93"/>
              <w:id w:val="-1452395708"/>
              <w:placeholder>
                <w:docPart w:val="35098E0E2D41480DB49A5D4D266B6CEE"/>
              </w:placeholder>
            </w:sdtPr>
            <w:sdtEndPr/>
            <w:sdtContent>
              <w:p w14:paraId="6D8E8F3A" w14:textId="77777777" w:rsidR="00184056" w:rsidRPr="003C6FF8" w:rsidRDefault="00184056" w:rsidP="00DD6EE9">
                <w:pPr>
                  <w:keepNext/>
                  <w:jc w:val="center"/>
                  <w:rPr>
                    <w:rFonts w:asciiTheme="majorHAnsi" w:hAnsiTheme="majorHAnsi" w:cs="Nokia Pure Headline"/>
                    <w:bCs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Nokia Pure Headline"/>
                    <w:bCs/>
                    <w:color w:val="auto"/>
                    <w:sz w:val="16"/>
                    <w:szCs w:val="16"/>
                  </w:rPr>
                  <w:t>35</w:t>
                </w:r>
              </w:p>
            </w:sdtContent>
          </w:sdt>
        </w:tc>
      </w:tr>
      <w:tr w:rsidR="00184056" w:rsidRPr="003C6FF8" w14:paraId="76ED205E" w14:textId="77777777" w:rsidTr="00184056">
        <w:trPr>
          <w:cantSplit/>
        </w:trPr>
        <w:sdt>
          <w:sdtPr>
            <w:rPr>
              <w:rFonts w:asciiTheme="majorHAnsi" w:hAnsiTheme="majorHAnsi" w:cs="Nokia Pure Headline"/>
              <w:bCs/>
              <w:color w:val="auto"/>
              <w:sz w:val="16"/>
              <w:szCs w:val="16"/>
            </w:rPr>
            <w:tag w:val="94"/>
            <w:id w:val="1599911034"/>
            <w:placeholder>
              <w:docPart w:val="35098E0E2D41480DB49A5D4D266B6CEE"/>
            </w:placeholder>
          </w:sdtPr>
          <w:sdtEndPr/>
          <w:sdtContent>
            <w:tc>
              <w:tcPr>
                <w:tcW w:w="5483" w:type="dxa"/>
                <w:shd w:val="clear" w:color="auto" w:fill="auto"/>
              </w:tcPr>
              <w:p w14:paraId="32EDF0F1" w14:textId="77777777" w:rsidR="00184056" w:rsidRPr="003C6FF8" w:rsidRDefault="00184056" w:rsidP="00DD6EE9">
                <w:pPr>
                  <w:keepNext/>
                  <w:jc w:val="center"/>
                  <w:rPr>
                    <w:rFonts w:asciiTheme="majorHAnsi" w:hAnsiTheme="majorHAnsi" w:cs="Nokia Pure Headline"/>
                    <w:bCs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Nokia Pure Headline"/>
                    <w:bCs/>
                    <w:color w:val="auto"/>
                    <w:sz w:val="16"/>
                    <w:szCs w:val="16"/>
                  </w:rPr>
                  <w:t>200,000 – 399,999</w:t>
                </w:r>
              </w:p>
            </w:tc>
          </w:sdtContent>
        </w:sdt>
        <w:tc>
          <w:tcPr>
            <w:tcW w:w="1604" w:type="dxa"/>
            <w:shd w:val="clear" w:color="auto" w:fill="auto"/>
          </w:tcPr>
          <w:sdt>
            <w:sdtPr>
              <w:rPr>
                <w:rFonts w:asciiTheme="majorHAnsi" w:hAnsiTheme="majorHAnsi" w:cs="Nokia Pure Headline"/>
                <w:bCs/>
                <w:color w:val="auto"/>
                <w:sz w:val="16"/>
                <w:szCs w:val="16"/>
              </w:rPr>
              <w:tag w:val="95"/>
              <w:id w:val="2091583392"/>
              <w:placeholder>
                <w:docPart w:val="35098E0E2D41480DB49A5D4D266B6CEE"/>
              </w:placeholder>
            </w:sdtPr>
            <w:sdtEndPr/>
            <w:sdtContent>
              <w:p w14:paraId="6D41231E" w14:textId="77777777" w:rsidR="00184056" w:rsidRPr="003C6FF8" w:rsidRDefault="00184056" w:rsidP="00DD6EE9">
                <w:pPr>
                  <w:keepNext/>
                  <w:jc w:val="center"/>
                  <w:rPr>
                    <w:rFonts w:asciiTheme="majorHAnsi" w:hAnsiTheme="majorHAnsi" w:cs="Nokia Pure Headline"/>
                    <w:bCs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Nokia Pure Headline"/>
                    <w:bCs/>
                    <w:color w:val="auto"/>
                    <w:sz w:val="16"/>
                    <w:szCs w:val="16"/>
                  </w:rPr>
                  <w:t>37</w:t>
                </w:r>
              </w:p>
            </w:sdtContent>
          </w:sdt>
        </w:tc>
      </w:tr>
      <w:tr w:rsidR="00184056" w:rsidRPr="003C6FF8" w14:paraId="13E5F83B" w14:textId="77777777" w:rsidTr="00184056">
        <w:trPr>
          <w:cantSplit/>
        </w:trPr>
        <w:sdt>
          <w:sdtPr>
            <w:rPr>
              <w:rFonts w:asciiTheme="majorHAnsi" w:hAnsiTheme="majorHAnsi" w:cs="Nokia Pure Headline"/>
              <w:bCs/>
              <w:color w:val="auto"/>
              <w:sz w:val="16"/>
              <w:szCs w:val="16"/>
            </w:rPr>
            <w:tag w:val="96"/>
            <w:id w:val="-1224446999"/>
            <w:placeholder>
              <w:docPart w:val="35098E0E2D41480DB49A5D4D266B6CEE"/>
            </w:placeholder>
          </w:sdtPr>
          <w:sdtEndPr/>
          <w:sdtContent>
            <w:tc>
              <w:tcPr>
                <w:tcW w:w="5483" w:type="dxa"/>
                <w:shd w:val="clear" w:color="auto" w:fill="auto"/>
              </w:tcPr>
              <w:p w14:paraId="7C580911" w14:textId="77777777" w:rsidR="00184056" w:rsidRPr="003C6FF8" w:rsidRDefault="00184056" w:rsidP="00DD6EE9">
                <w:pPr>
                  <w:keepNext/>
                  <w:jc w:val="center"/>
                  <w:rPr>
                    <w:rFonts w:asciiTheme="majorHAnsi" w:hAnsiTheme="majorHAnsi" w:cs="Nokia Pure Headline"/>
                    <w:bCs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Nokia Pure Headline"/>
                    <w:bCs/>
                    <w:color w:val="auto"/>
                    <w:sz w:val="16"/>
                    <w:szCs w:val="16"/>
                  </w:rPr>
                  <w:t>400,000 – 749,999</w:t>
                </w:r>
              </w:p>
            </w:tc>
          </w:sdtContent>
        </w:sdt>
        <w:tc>
          <w:tcPr>
            <w:tcW w:w="1604" w:type="dxa"/>
            <w:shd w:val="clear" w:color="auto" w:fill="auto"/>
          </w:tcPr>
          <w:sdt>
            <w:sdtPr>
              <w:rPr>
                <w:rFonts w:asciiTheme="majorHAnsi" w:hAnsiTheme="majorHAnsi" w:cs="Nokia Pure Headline"/>
                <w:bCs/>
                <w:color w:val="auto"/>
                <w:sz w:val="16"/>
                <w:szCs w:val="16"/>
              </w:rPr>
              <w:tag w:val="97"/>
              <w:id w:val="-1608881285"/>
              <w:placeholder>
                <w:docPart w:val="35098E0E2D41480DB49A5D4D266B6CEE"/>
              </w:placeholder>
            </w:sdtPr>
            <w:sdtEndPr/>
            <w:sdtContent>
              <w:p w14:paraId="5860C803" w14:textId="77777777" w:rsidR="00184056" w:rsidRPr="003C6FF8" w:rsidRDefault="00184056" w:rsidP="00DD6EE9">
                <w:pPr>
                  <w:keepNext/>
                  <w:jc w:val="center"/>
                  <w:rPr>
                    <w:rFonts w:asciiTheme="majorHAnsi" w:hAnsiTheme="majorHAnsi" w:cs="Nokia Pure Headline"/>
                    <w:bCs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Nokia Pure Headline"/>
                    <w:bCs/>
                    <w:color w:val="auto"/>
                    <w:sz w:val="16"/>
                    <w:szCs w:val="16"/>
                  </w:rPr>
                  <w:t>39</w:t>
                </w:r>
              </w:p>
            </w:sdtContent>
          </w:sdt>
        </w:tc>
      </w:tr>
      <w:tr w:rsidR="00184056" w:rsidRPr="003C6FF8" w14:paraId="70BC671D" w14:textId="77777777" w:rsidTr="00184056">
        <w:trPr>
          <w:cantSplit/>
        </w:trPr>
        <w:sdt>
          <w:sdtPr>
            <w:rPr>
              <w:rFonts w:asciiTheme="majorHAnsi" w:hAnsiTheme="majorHAnsi" w:cs="Nokia Pure Headline"/>
              <w:bCs/>
              <w:color w:val="auto"/>
              <w:sz w:val="16"/>
              <w:szCs w:val="16"/>
            </w:rPr>
            <w:tag w:val="98"/>
            <w:id w:val="2041239677"/>
            <w:placeholder>
              <w:docPart w:val="35098E0E2D41480DB49A5D4D266B6CEE"/>
            </w:placeholder>
          </w:sdtPr>
          <w:sdtEndPr/>
          <w:sdtContent>
            <w:tc>
              <w:tcPr>
                <w:tcW w:w="5483" w:type="dxa"/>
                <w:shd w:val="clear" w:color="auto" w:fill="auto"/>
              </w:tcPr>
              <w:p w14:paraId="7A4CBD3E" w14:textId="77777777" w:rsidR="00184056" w:rsidRPr="003C6FF8" w:rsidRDefault="00184056" w:rsidP="00DD6EE9">
                <w:pPr>
                  <w:keepNext/>
                  <w:jc w:val="center"/>
                  <w:rPr>
                    <w:rFonts w:asciiTheme="majorHAnsi" w:hAnsiTheme="majorHAnsi" w:cs="Nokia Pure Headline"/>
                    <w:bCs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Nokia Pure Headline"/>
                    <w:bCs/>
                    <w:color w:val="auto"/>
                    <w:sz w:val="16"/>
                    <w:szCs w:val="16"/>
                  </w:rPr>
                  <w:t>750,000 – 1,499,999</w:t>
                </w:r>
              </w:p>
            </w:tc>
          </w:sdtContent>
        </w:sdt>
        <w:tc>
          <w:tcPr>
            <w:tcW w:w="1604" w:type="dxa"/>
            <w:shd w:val="clear" w:color="auto" w:fill="auto"/>
          </w:tcPr>
          <w:sdt>
            <w:sdtPr>
              <w:rPr>
                <w:rFonts w:asciiTheme="majorHAnsi" w:hAnsiTheme="majorHAnsi" w:cs="Nokia Pure Headline"/>
                <w:bCs/>
                <w:color w:val="auto"/>
                <w:sz w:val="16"/>
                <w:szCs w:val="16"/>
              </w:rPr>
              <w:tag w:val="99"/>
              <w:id w:val="-341328084"/>
              <w:placeholder>
                <w:docPart w:val="35098E0E2D41480DB49A5D4D266B6CEE"/>
              </w:placeholder>
            </w:sdtPr>
            <w:sdtEndPr/>
            <w:sdtContent>
              <w:p w14:paraId="6D04EB1B" w14:textId="77777777" w:rsidR="00184056" w:rsidRPr="003C6FF8" w:rsidRDefault="00184056" w:rsidP="00DD6EE9">
                <w:pPr>
                  <w:keepNext/>
                  <w:jc w:val="center"/>
                  <w:rPr>
                    <w:rFonts w:asciiTheme="majorHAnsi" w:hAnsiTheme="majorHAnsi" w:cs="Nokia Pure Headline"/>
                    <w:bCs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Nokia Pure Headline"/>
                    <w:bCs/>
                    <w:color w:val="auto"/>
                    <w:sz w:val="16"/>
                    <w:szCs w:val="16"/>
                  </w:rPr>
                  <w:t>42</w:t>
                </w:r>
              </w:p>
            </w:sdtContent>
          </w:sdt>
        </w:tc>
      </w:tr>
      <w:tr w:rsidR="00184056" w:rsidRPr="003C6FF8" w14:paraId="6E988AF5" w14:textId="77777777" w:rsidTr="00184056">
        <w:trPr>
          <w:cantSplit/>
          <w:trHeight w:val="53"/>
        </w:trPr>
        <w:sdt>
          <w:sdtPr>
            <w:rPr>
              <w:rFonts w:asciiTheme="majorHAnsi" w:hAnsiTheme="majorHAnsi" w:cs="Nokia Pure Headline"/>
              <w:bCs/>
              <w:color w:val="auto"/>
              <w:sz w:val="16"/>
              <w:szCs w:val="16"/>
            </w:rPr>
            <w:tag w:val="100"/>
            <w:id w:val="-512071653"/>
            <w:placeholder>
              <w:docPart w:val="35098E0E2D41480DB49A5D4D266B6CEE"/>
            </w:placeholder>
          </w:sdtPr>
          <w:sdtEndPr/>
          <w:sdtContent>
            <w:tc>
              <w:tcPr>
                <w:tcW w:w="5483" w:type="dxa"/>
                <w:shd w:val="clear" w:color="auto" w:fill="auto"/>
              </w:tcPr>
              <w:p w14:paraId="57B7A9E0" w14:textId="77777777" w:rsidR="00184056" w:rsidRPr="003C6FF8" w:rsidRDefault="00184056" w:rsidP="00DD6EE9">
                <w:pPr>
                  <w:keepNext/>
                  <w:jc w:val="center"/>
                  <w:rPr>
                    <w:rFonts w:asciiTheme="majorHAnsi" w:hAnsiTheme="majorHAnsi" w:cs="Nokia Pure Headline"/>
                    <w:bCs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Nokia Pure Headline"/>
                    <w:bCs/>
                    <w:color w:val="auto"/>
                    <w:sz w:val="16"/>
                    <w:szCs w:val="16"/>
                  </w:rPr>
                  <w:t>1,500,000 – 2,999,999</w:t>
                </w:r>
              </w:p>
            </w:tc>
          </w:sdtContent>
        </w:sdt>
        <w:tc>
          <w:tcPr>
            <w:tcW w:w="1604" w:type="dxa"/>
            <w:shd w:val="clear" w:color="auto" w:fill="auto"/>
          </w:tcPr>
          <w:sdt>
            <w:sdtPr>
              <w:rPr>
                <w:rFonts w:asciiTheme="majorHAnsi" w:hAnsiTheme="majorHAnsi" w:cs="Nokia Pure Headline"/>
                <w:bCs/>
                <w:color w:val="auto"/>
                <w:sz w:val="16"/>
                <w:szCs w:val="16"/>
              </w:rPr>
              <w:tag w:val="101"/>
              <w:id w:val="1491220426"/>
              <w:placeholder>
                <w:docPart w:val="35098E0E2D41480DB49A5D4D266B6CEE"/>
              </w:placeholder>
            </w:sdtPr>
            <w:sdtEndPr/>
            <w:sdtContent>
              <w:p w14:paraId="3BFCDC34" w14:textId="77777777" w:rsidR="00184056" w:rsidRPr="003C6FF8" w:rsidRDefault="00184056" w:rsidP="00DD6EE9">
                <w:pPr>
                  <w:keepNext/>
                  <w:jc w:val="center"/>
                  <w:rPr>
                    <w:rFonts w:asciiTheme="majorHAnsi" w:hAnsiTheme="majorHAnsi" w:cs="Nokia Pure Headline"/>
                    <w:bCs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Nokia Pure Headline"/>
                    <w:bCs/>
                    <w:color w:val="auto"/>
                    <w:sz w:val="16"/>
                    <w:szCs w:val="16"/>
                  </w:rPr>
                  <w:t>45</w:t>
                </w:r>
              </w:p>
            </w:sdtContent>
          </w:sdt>
        </w:tc>
      </w:tr>
      <w:tr w:rsidR="00184056" w:rsidRPr="003C6FF8" w14:paraId="4FCDE06C" w14:textId="77777777" w:rsidTr="00184056">
        <w:trPr>
          <w:cantSplit/>
        </w:trPr>
        <w:sdt>
          <w:sdtPr>
            <w:rPr>
              <w:rFonts w:asciiTheme="majorHAnsi" w:hAnsiTheme="majorHAnsi" w:cs="Nokia Pure Headline"/>
              <w:bCs/>
              <w:color w:val="auto"/>
              <w:sz w:val="16"/>
              <w:szCs w:val="16"/>
            </w:rPr>
            <w:tag w:val="102"/>
            <w:id w:val="1744912327"/>
            <w:placeholder>
              <w:docPart w:val="35098E0E2D41480DB49A5D4D266B6CEE"/>
            </w:placeholder>
          </w:sdtPr>
          <w:sdtEndPr/>
          <w:sdtContent>
            <w:tc>
              <w:tcPr>
                <w:tcW w:w="5483" w:type="dxa"/>
                <w:shd w:val="clear" w:color="auto" w:fill="auto"/>
              </w:tcPr>
              <w:p w14:paraId="4069E796" w14:textId="77777777" w:rsidR="00184056" w:rsidRPr="003C6FF8" w:rsidRDefault="00184056" w:rsidP="00DD6EE9">
                <w:pPr>
                  <w:keepNext/>
                  <w:jc w:val="center"/>
                  <w:rPr>
                    <w:rFonts w:asciiTheme="majorHAnsi" w:hAnsiTheme="majorHAnsi" w:cs="Nokia Pure Headline"/>
                    <w:bCs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Nokia Pure Headline"/>
                    <w:bCs/>
                    <w:color w:val="auto"/>
                    <w:sz w:val="16"/>
                    <w:szCs w:val="16"/>
                  </w:rPr>
                  <w:t>3,000,000 or more</w:t>
                </w:r>
              </w:p>
            </w:tc>
          </w:sdtContent>
        </w:sdt>
        <w:tc>
          <w:tcPr>
            <w:tcW w:w="1604" w:type="dxa"/>
            <w:shd w:val="clear" w:color="auto" w:fill="auto"/>
          </w:tcPr>
          <w:sdt>
            <w:sdtPr>
              <w:rPr>
                <w:rFonts w:asciiTheme="majorHAnsi" w:hAnsiTheme="majorHAnsi" w:cs="Nokia Pure Headline"/>
                <w:bCs/>
                <w:color w:val="auto"/>
                <w:sz w:val="16"/>
                <w:szCs w:val="16"/>
              </w:rPr>
              <w:tag w:val="103"/>
              <w:id w:val="759333574"/>
              <w:placeholder>
                <w:docPart w:val="35098E0E2D41480DB49A5D4D266B6CEE"/>
              </w:placeholder>
            </w:sdtPr>
            <w:sdtEndPr/>
            <w:sdtContent>
              <w:p w14:paraId="39E636B7" w14:textId="77777777" w:rsidR="00184056" w:rsidRPr="003C6FF8" w:rsidRDefault="00184056" w:rsidP="00DD6EE9">
                <w:pPr>
                  <w:keepNext/>
                  <w:jc w:val="center"/>
                  <w:rPr>
                    <w:rFonts w:asciiTheme="majorHAnsi" w:hAnsiTheme="majorHAnsi" w:cs="Nokia Pure Headline"/>
                    <w:bCs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Nokia Pure Headline"/>
                    <w:bCs/>
                    <w:color w:val="auto"/>
                    <w:sz w:val="16"/>
                    <w:szCs w:val="16"/>
                  </w:rPr>
                  <w:t>48</w:t>
                </w:r>
              </w:p>
            </w:sdtContent>
          </w:sdt>
        </w:tc>
      </w:tr>
    </w:tbl>
    <w:p w14:paraId="28277630" w14:textId="77777777" w:rsidR="00985E2D" w:rsidRDefault="00985E2D" w:rsidP="00980FFF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</w:p>
    <w:p w14:paraId="0CEDD8F2" w14:textId="77777777" w:rsidR="00B56108" w:rsidRDefault="00B56108">
      <w:pPr>
        <w:spacing w:after="160" w:line="259" w:lineRule="auto"/>
        <w:rPr>
          <w:rFonts w:asciiTheme="majorHAnsi" w:hAnsiTheme="majorHAnsi"/>
          <w:b/>
          <w:color w:val="auto"/>
          <w:sz w:val="18"/>
          <w:szCs w:val="18"/>
        </w:rPr>
      </w:pPr>
      <w:r>
        <w:rPr>
          <w:rFonts w:asciiTheme="majorHAnsi" w:hAnsiTheme="majorHAnsi"/>
          <w:b/>
          <w:color w:val="auto"/>
          <w:sz w:val="18"/>
          <w:szCs w:val="18"/>
        </w:rPr>
        <w:br w:type="page"/>
      </w:r>
    </w:p>
    <w:p w14:paraId="28DCF475" w14:textId="77777777" w:rsidR="0018482F" w:rsidRPr="003C6FF8" w:rsidRDefault="002E02E2" w:rsidP="00A16FBF">
      <w:pPr>
        <w:pStyle w:val="ListParagraph"/>
        <w:pBdr>
          <w:top w:val="single" w:sz="8" w:space="1" w:color="auto"/>
        </w:pBdr>
        <w:ind w:left="360"/>
        <w:rPr>
          <w:rFonts w:asciiTheme="majorHAnsi" w:hAnsiTheme="majorHAnsi"/>
          <w:b/>
          <w:color w:val="auto"/>
          <w:sz w:val="18"/>
          <w:szCs w:val="18"/>
        </w:rPr>
      </w:pPr>
      <w:r w:rsidRPr="003C6FF8">
        <w:rPr>
          <w:rFonts w:asciiTheme="majorHAnsi" w:hAnsiTheme="majorHAnsi"/>
          <w:b/>
          <w:color w:val="auto"/>
          <w:sz w:val="18"/>
          <w:szCs w:val="18"/>
        </w:rPr>
        <w:lastRenderedPageBreak/>
        <w:t>Fees for Mobile Asset Management Applications</w:t>
      </w:r>
    </w:p>
    <w:p w14:paraId="3F9AF5C9" w14:textId="77777777" w:rsidR="002E02E2" w:rsidRPr="003C6FF8" w:rsidRDefault="00F0321F" w:rsidP="00F0321F">
      <w:pPr>
        <w:pStyle w:val="ListParagraph"/>
        <w:numPr>
          <w:ilvl w:val="0"/>
          <w:numId w:val="2"/>
        </w:numPr>
        <w:rPr>
          <w:rFonts w:asciiTheme="majorHAnsi" w:hAnsiTheme="majorHAnsi"/>
          <w:color w:val="auto"/>
          <w:sz w:val="18"/>
          <w:szCs w:val="18"/>
        </w:rPr>
      </w:pPr>
      <w:r w:rsidRPr="003C6FF8">
        <w:rPr>
          <w:rFonts w:asciiTheme="majorHAnsi" w:hAnsiTheme="majorHAnsi"/>
          <w:color w:val="auto"/>
          <w:sz w:val="18"/>
          <w:szCs w:val="18"/>
        </w:rPr>
        <w:t xml:space="preserve">Based on the functionalities and options selected by Customer above in section </w:t>
      </w:r>
      <w:r w:rsidR="008E6684">
        <w:rPr>
          <w:rFonts w:asciiTheme="majorHAnsi" w:hAnsiTheme="majorHAnsi"/>
          <w:color w:val="auto"/>
          <w:sz w:val="18"/>
          <w:szCs w:val="18"/>
        </w:rPr>
        <w:fldChar w:fldCharType="begin"/>
      </w:r>
      <w:r w:rsidR="008E6684">
        <w:rPr>
          <w:rFonts w:asciiTheme="majorHAnsi" w:hAnsiTheme="majorHAnsi"/>
          <w:color w:val="auto"/>
          <w:sz w:val="18"/>
          <w:szCs w:val="18"/>
        </w:rPr>
        <w:instrText xml:space="preserve"> REF _Ref393888658 \r \h </w:instrText>
      </w:r>
      <w:r w:rsidR="008E6684">
        <w:rPr>
          <w:rFonts w:asciiTheme="majorHAnsi" w:hAnsiTheme="majorHAnsi"/>
          <w:color w:val="auto"/>
          <w:sz w:val="18"/>
          <w:szCs w:val="18"/>
        </w:rPr>
      </w:r>
      <w:r w:rsidR="008E6684">
        <w:rPr>
          <w:rFonts w:asciiTheme="majorHAnsi" w:hAnsiTheme="majorHAnsi"/>
          <w:color w:val="auto"/>
          <w:sz w:val="18"/>
          <w:szCs w:val="18"/>
        </w:rPr>
        <w:fldChar w:fldCharType="separate"/>
      </w:r>
      <w:r w:rsidR="00F7202F">
        <w:rPr>
          <w:rFonts w:asciiTheme="majorHAnsi" w:hAnsiTheme="majorHAnsi"/>
          <w:color w:val="auto"/>
          <w:sz w:val="18"/>
          <w:szCs w:val="18"/>
        </w:rPr>
        <w:t>1</w:t>
      </w:r>
      <w:r w:rsidR="008E6684">
        <w:rPr>
          <w:rFonts w:asciiTheme="majorHAnsi" w:hAnsiTheme="majorHAnsi"/>
          <w:color w:val="auto"/>
          <w:sz w:val="18"/>
          <w:szCs w:val="18"/>
        </w:rPr>
        <w:fldChar w:fldCharType="end"/>
      </w:r>
      <w:r w:rsidRPr="003C6FF8">
        <w:rPr>
          <w:rFonts w:asciiTheme="majorHAnsi" w:hAnsiTheme="majorHAnsi"/>
          <w:color w:val="auto"/>
          <w:sz w:val="18"/>
          <w:szCs w:val="18"/>
        </w:rPr>
        <w:t xml:space="preserve"> the corresponding fees shall apply.</w:t>
      </w:r>
    </w:p>
    <w:p w14:paraId="36D3EC39" w14:textId="77777777" w:rsidR="0041377D" w:rsidRPr="003C6FF8" w:rsidRDefault="0041377D" w:rsidP="00980FFF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</w:p>
    <w:tbl>
      <w:tblPr>
        <w:tblW w:w="10399" w:type="dxa"/>
        <w:tblInd w:w="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7"/>
        <w:gridCol w:w="1482"/>
        <w:gridCol w:w="1458"/>
        <w:gridCol w:w="1457"/>
        <w:gridCol w:w="1459"/>
        <w:gridCol w:w="1457"/>
        <w:gridCol w:w="1459"/>
      </w:tblGrid>
      <w:tr w:rsidR="002E02E2" w:rsidRPr="003C6FF8" w14:paraId="6366A290" w14:textId="77777777" w:rsidTr="00EB4317">
        <w:trPr>
          <w:cantSplit/>
          <w:trHeight w:val="965"/>
        </w:trPr>
        <w:tc>
          <w:tcPr>
            <w:tcW w:w="1627" w:type="dxa"/>
            <w:shd w:val="clear" w:color="auto" w:fill="000000" w:themeFill="text1"/>
            <w:vAlign w:val="center"/>
            <w:hideMark/>
          </w:tcPr>
          <w:p w14:paraId="7B1A1621" w14:textId="77777777" w:rsidR="002E02E2" w:rsidRPr="003C6FF8" w:rsidRDefault="00825DBE" w:rsidP="00DD6EE9">
            <w:pPr>
              <w:keepNext/>
              <w:jc w:val="center"/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  <w:t>Number of Assets</w:t>
            </w:r>
          </w:p>
        </w:tc>
        <w:tc>
          <w:tcPr>
            <w:tcW w:w="2940" w:type="dxa"/>
            <w:gridSpan w:val="2"/>
            <w:shd w:val="clear" w:color="auto" w:fill="000000" w:themeFill="text1"/>
            <w:vAlign w:val="center"/>
            <w:hideMark/>
          </w:tcPr>
          <w:p w14:paraId="32CFDE82" w14:textId="77777777" w:rsidR="002E02E2" w:rsidRPr="003C6FF8" w:rsidRDefault="002E02E2" w:rsidP="00DD6EE9">
            <w:pPr>
              <w:keepNext/>
              <w:jc w:val="center"/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  <w:t>M</w:t>
            </w:r>
            <w:r w:rsidR="00507976" w:rsidRPr="003C6FF8"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  <w:t xml:space="preserve">AM </w:t>
            </w:r>
            <w:r w:rsidRPr="003C6FF8"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  <w:t>Tracking</w:t>
            </w:r>
            <w:r w:rsidRPr="003C6FF8"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  <w:br/>
              <w:t>Per Asset per Month</w:t>
            </w:r>
          </w:p>
        </w:tc>
        <w:tc>
          <w:tcPr>
            <w:tcW w:w="2916" w:type="dxa"/>
            <w:gridSpan w:val="2"/>
            <w:shd w:val="clear" w:color="auto" w:fill="000000" w:themeFill="text1"/>
            <w:vAlign w:val="center"/>
            <w:hideMark/>
          </w:tcPr>
          <w:p w14:paraId="6B97F811" w14:textId="77777777" w:rsidR="002E02E2" w:rsidRPr="003C6FF8" w:rsidRDefault="00507976" w:rsidP="00DD6EE9">
            <w:pPr>
              <w:keepNext/>
              <w:jc w:val="center"/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  <w:t xml:space="preserve">MAM </w:t>
            </w:r>
            <w:r w:rsidR="002E02E2" w:rsidRPr="003C6FF8"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  <w:t>Basic Routing</w:t>
            </w:r>
          </w:p>
          <w:p w14:paraId="40149205" w14:textId="77777777" w:rsidR="002E02E2" w:rsidRPr="003C6FF8" w:rsidRDefault="002E02E2" w:rsidP="00DD6EE9">
            <w:pPr>
              <w:keepNext/>
              <w:jc w:val="center"/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  <w:t xml:space="preserve"> Per Asset per Month </w:t>
            </w:r>
          </w:p>
        </w:tc>
        <w:tc>
          <w:tcPr>
            <w:tcW w:w="2916" w:type="dxa"/>
            <w:gridSpan w:val="2"/>
            <w:shd w:val="clear" w:color="auto" w:fill="000000" w:themeFill="text1"/>
            <w:vAlign w:val="center"/>
            <w:hideMark/>
          </w:tcPr>
          <w:p w14:paraId="7032AEBE" w14:textId="77777777" w:rsidR="002E02E2" w:rsidRPr="003C6FF8" w:rsidRDefault="00507976" w:rsidP="00DD6EE9">
            <w:pPr>
              <w:keepNext/>
              <w:jc w:val="center"/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  <w:t xml:space="preserve">MAM </w:t>
            </w:r>
            <w:r w:rsidR="002E02E2" w:rsidRPr="003C6FF8"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  <w:t>Advanced Routing</w:t>
            </w:r>
            <w:r w:rsidR="002E02E2" w:rsidRPr="003C6FF8"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  <w:br/>
              <w:t xml:space="preserve">Per Asset per Month </w:t>
            </w:r>
          </w:p>
        </w:tc>
      </w:tr>
      <w:tr w:rsidR="008E5577" w:rsidRPr="003C6FF8" w14:paraId="183A13BB" w14:textId="77777777" w:rsidTr="00EB4317">
        <w:trPr>
          <w:cantSplit/>
          <w:trHeight w:val="473"/>
        </w:trPr>
        <w:tc>
          <w:tcPr>
            <w:tcW w:w="1627" w:type="dxa"/>
            <w:shd w:val="clear" w:color="auto" w:fill="595959" w:themeFill="text1" w:themeFillTint="A6"/>
            <w:vAlign w:val="center"/>
          </w:tcPr>
          <w:p w14:paraId="73774BBF" w14:textId="77777777" w:rsidR="002E02E2" w:rsidRPr="003C6FF8" w:rsidRDefault="002E02E2" w:rsidP="00DD6EE9">
            <w:pPr>
              <w:keepNext/>
              <w:jc w:val="center"/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82" w:type="dxa"/>
            <w:shd w:val="clear" w:color="auto" w:fill="595959" w:themeFill="text1" w:themeFillTint="A6"/>
            <w:vAlign w:val="center"/>
          </w:tcPr>
          <w:p w14:paraId="42A1CBA2" w14:textId="77777777" w:rsidR="002E02E2" w:rsidRPr="003C6FF8" w:rsidRDefault="002E02E2" w:rsidP="00DD6EE9">
            <w:pPr>
              <w:keepNext/>
              <w:jc w:val="center"/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  <w:t>EUR</w:t>
            </w:r>
          </w:p>
        </w:tc>
        <w:tc>
          <w:tcPr>
            <w:tcW w:w="1457" w:type="dxa"/>
            <w:shd w:val="clear" w:color="auto" w:fill="595959" w:themeFill="text1" w:themeFillTint="A6"/>
            <w:vAlign w:val="center"/>
          </w:tcPr>
          <w:p w14:paraId="540DD965" w14:textId="77777777" w:rsidR="002E02E2" w:rsidRPr="004117E5" w:rsidRDefault="002E02E2" w:rsidP="00DD6EE9">
            <w:pPr>
              <w:keepNext/>
              <w:jc w:val="center"/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4117E5"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  <w:t>USD</w:t>
            </w:r>
          </w:p>
        </w:tc>
        <w:tc>
          <w:tcPr>
            <w:tcW w:w="1457" w:type="dxa"/>
            <w:shd w:val="clear" w:color="auto" w:fill="595959" w:themeFill="text1" w:themeFillTint="A6"/>
            <w:vAlign w:val="center"/>
          </w:tcPr>
          <w:p w14:paraId="3259E5D6" w14:textId="77777777" w:rsidR="002E02E2" w:rsidRPr="003C6FF8" w:rsidRDefault="002E02E2" w:rsidP="00DD6EE9">
            <w:pPr>
              <w:keepNext/>
              <w:jc w:val="center"/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  <w:t>EUR</w:t>
            </w:r>
          </w:p>
        </w:tc>
        <w:tc>
          <w:tcPr>
            <w:tcW w:w="1458" w:type="dxa"/>
            <w:shd w:val="clear" w:color="auto" w:fill="595959" w:themeFill="text1" w:themeFillTint="A6"/>
            <w:vAlign w:val="center"/>
          </w:tcPr>
          <w:p w14:paraId="3DD31D08" w14:textId="77777777" w:rsidR="002E02E2" w:rsidRPr="003C6FF8" w:rsidRDefault="002E02E2" w:rsidP="00DD6EE9">
            <w:pPr>
              <w:keepNext/>
              <w:jc w:val="center"/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  <w:t>USD</w:t>
            </w:r>
          </w:p>
        </w:tc>
        <w:tc>
          <w:tcPr>
            <w:tcW w:w="1457" w:type="dxa"/>
            <w:shd w:val="clear" w:color="auto" w:fill="595959" w:themeFill="text1" w:themeFillTint="A6"/>
            <w:vAlign w:val="center"/>
          </w:tcPr>
          <w:p w14:paraId="670D9106" w14:textId="77777777" w:rsidR="002E02E2" w:rsidRPr="003C6FF8" w:rsidRDefault="002E02E2" w:rsidP="00DD6EE9">
            <w:pPr>
              <w:keepNext/>
              <w:jc w:val="center"/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  <w:t>EUR</w:t>
            </w:r>
          </w:p>
        </w:tc>
        <w:tc>
          <w:tcPr>
            <w:tcW w:w="1458" w:type="dxa"/>
            <w:shd w:val="clear" w:color="auto" w:fill="595959" w:themeFill="text1" w:themeFillTint="A6"/>
            <w:vAlign w:val="center"/>
          </w:tcPr>
          <w:p w14:paraId="0E817A36" w14:textId="77777777" w:rsidR="002E02E2" w:rsidRPr="003C6FF8" w:rsidRDefault="002E02E2" w:rsidP="00DD6EE9">
            <w:pPr>
              <w:keepNext/>
              <w:jc w:val="center"/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  <w:t>USD</w:t>
            </w:r>
          </w:p>
        </w:tc>
      </w:tr>
      <w:tr w:rsidR="008E5577" w:rsidRPr="003C6FF8" w14:paraId="4168658D" w14:textId="77777777" w:rsidTr="00EB4317">
        <w:trPr>
          <w:cantSplit/>
          <w:trHeight w:val="291"/>
        </w:trPr>
        <w:tc>
          <w:tcPr>
            <w:tcW w:w="1627" w:type="dxa"/>
            <w:shd w:val="clear" w:color="000000" w:fill="FFFFFF"/>
            <w:noWrap/>
            <w:vAlign w:val="center"/>
            <w:hideMark/>
          </w:tcPr>
          <w:p w14:paraId="0713A38F" w14:textId="77777777" w:rsidR="002E02E2" w:rsidRPr="003C6FF8" w:rsidRDefault="004A286D" w:rsidP="00DD6EE9">
            <w:pPr>
              <w:keepNext/>
              <w:jc w:val="center"/>
              <w:rPr>
                <w:rFonts w:asciiTheme="majorHAnsi" w:hAnsiTheme="majorHAnsi" w:cs="Calibri"/>
                <w:color w:val="000000"/>
                <w:sz w:val="16"/>
                <w:szCs w:val="16"/>
              </w:rPr>
            </w:pPr>
            <w:sdt>
              <w:sdtPr>
                <w:rPr>
                  <w:rFonts w:asciiTheme="majorHAnsi" w:hAnsiTheme="majorHAnsi" w:cs="Calibri"/>
                  <w:color w:val="000000"/>
                  <w:sz w:val="16"/>
                  <w:szCs w:val="16"/>
                </w:rPr>
                <w:tag w:val="104"/>
                <w:id w:val="-571744240"/>
                <w:placeholder>
                  <w:docPart w:val="DefaultPlaceholder_1081868574"/>
                </w:placeholder>
              </w:sdtPr>
              <w:sdtEndPr/>
              <w:sdtContent>
                <w:r w:rsidR="002E02E2" w:rsidRPr="003C6FF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1-499</w:t>
                </w:r>
              </w:sdtContent>
            </w:sdt>
          </w:p>
        </w:tc>
        <w:tc>
          <w:tcPr>
            <w:tcW w:w="1482" w:type="dxa"/>
            <w:shd w:val="clear" w:color="000000" w:fill="FFFFFF"/>
            <w:vAlign w:val="center"/>
            <w:hideMark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105"/>
              <w:id w:val="-2117663217"/>
              <w:placeholder>
                <w:docPart w:val="DefaultPlaceholder_1081868574"/>
              </w:placeholder>
            </w:sdtPr>
            <w:sdtEndPr/>
            <w:sdtContent>
              <w:p w14:paraId="17766863" w14:textId="77777777" w:rsidR="002E02E2" w:rsidRPr="003C6FF8" w:rsidRDefault="002E02E2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 xml:space="preserve">0.90 </w:t>
                </w:r>
              </w:p>
            </w:sdtContent>
          </w:sdt>
        </w:tc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106"/>
            <w:id w:val="-267618570"/>
            <w:placeholder>
              <w:docPart w:val="DefaultPlaceholder_1081868574"/>
            </w:placeholder>
          </w:sdtPr>
          <w:sdtEndPr/>
          <w:sdtContent>
            <w:tc>
              <w:tcPr>
                <w:tcW w:w="1457" w:type="dxa"/>
                <w:shd w:val="clear" w:color="000000" w:fill="FFFFFF"/>
                <w:vAlign w:val="center"/>
              </w:tcPr>
              <w:p w14:paraId="348F63B9" w14:textId="77777777" w:rsidR="002E02E2" w:rsidRPr="004117E5" w:rsidRDefault="002E02E2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4117E5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1.13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107"/>
            <w:id w:val="-1370067088"/>
            <w:placeholder>
              <w:docPart w:val="DefaultPlaceholder_1081868574"/>
            </w:placeholder>
          </w:sdtPr>
          <w:sdtEndPr/>
          <w:sdtContent>
            <w:tc>
              <w:tcPr>
                <w:tcW w:w="1457" w:type="dxa"/>
                <w:shd w:val="clear" w:color="000000" w:fill="FFFFFF"/>
                <w:vAlign w:val="center"/>
                <w:hideMark/>
              </w:tcPr>
              <w:p w14:paraId="7BF18E2A" w14:textId="77777777" w:rsidR="002E02E2" w:rsidRPr="003C6FF8" w:rsidRDefault="002E02E2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 xml:space="preserve">1.80 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108"/>
            <w:id w:val="-497041860"/>
            <w:placeholder>
              <w:docPart w:val="DefaultPlaceholder_1081868574"/>
            </w:placeholder>
          </w:sdtPr>
          <w:sdtEndPr/>
          <w:sdtContent>
            <w:tc>
              <w:tcPr>
                <w:tcW w:w="1458" w:type="dxa"/>
                <w:shd w:val="clear" w:color="000000" w:fill="FFFFFF"/>
                <w:vAlign w:val="center"/>
              </w:tcPr>
              <w:p w14:paraId="7CE7D8EA" w14:textId="77777777" w:rsidR="002E02E2" w:rsidRPr="003C6FF8" w:rsidRDefault="002E02E2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2.25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109"/>
            <w:id w:val="941797295"/>
            <w:placeholder>
              <w:docPart w:val="DefaultPlaceholder_1081868574"/>
            </w:placeholder>
          </w:sdtPr>
          <w:sdtEndPr/>
          <w:sdtContent>
            <w:tc>
              <w:tcPr>
                <w:tcW w:w="1457" w:type="dxa"/>
                <w:shd w:val="clear" w:color="000000" w:fill="FFFFFF"/>
                <w:vAlign w:val="center"/>
                <w:hideMark/>
              </w:tcPr>
              <w:p w14:paraId="65798C5B" w14:textId="77777777" w:rsidR="002E02E2" w:rsidRPr="003C6FF8" w:rsidRDefault="002E02E2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 xml:space="preserve">2.70 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110"/>
            <w:id w:val="572790220"/>
            <w:placeholder>
              <w:docPart w:val="DefaultPlaceholder_1081868574"/>
            </w:placeholder>
          </w:sdtPr>
          <w:sdtEndPr/>
          <w:sdtContent>
            <w:tc>
              <w:tcPr>
                <w:tcW w:w="1458" w:type="dxa"/>
                <w:shd w:val="clear" w:color="000000" w:fill="FFFFFF"/>
                <w:vAlign w:val="center"/>
              </w:tcPr>
              <w:p w14:paraId="030A68F0" w14:textId="77777777" w:rsidR="002E02E2" w:rsidRPr="003C6FF8" w:rsidRDefault="002E02E2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3.38</w:t>
                </w:r>
              </w:p>
            </w:tc>
          </w:sdtContent>
        </w:sdt>
      </w:tr>
      <w:tr w:rsidR="008E5577" w:rsidRPr="003C6FF8" w14:paraId="1A41FA58" w14:textId="77777777" w:rsidTr="00EB4317">
        <w:trPr>
          <w:cantSplit/>
          <w:trHeight w:val="471"/>
        </w:trPr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111"/>
            <w:id w:val="-1323046518"/>
            <w:placeholder>
              <w:docPart w:val="DefaultPlaceholder_1081868574"/>
            </w:placeholder>
          </w:sdtPr>
          <w:sdtEndPr/>
          <w:sdtContent>
            <w:tc>
              <w:tcPr>
                <w:tcW w:w="1627" w:type="dxa"/>
                <w:shd w:val="clear" w:color="000000" w:fill="FFFFFF"/>
                <w:noWrap/>
                <w:vAlign w:val="center"/>
              </w:tcPr>
              <w:p w14:paraId="5D0CAC10" w14:textId="77777777" w:rsidR="002E02E2" w:rsidRPr="003C6FF8" w:rsidRDefault="002E02E2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500-999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112"/>
            <w:id w:val="1968691303"/>
            <w:placeholder>
              <w:docPart w:val="DefaultPlaceholder_1081868574"/>
            </w:placeholder>
          </w:sdtPr>
          <w:sdtEndPr/>
          <w:sdtContent>
            <w:tc>
              <w:tcPr>
                <w:tcW w:w="1482" w:type="dxa"/>
                <w:shd w:val="clear" w:color="000000" w:fill="FFFFFF"/>
                <w:vAlign w:val="center"/>
              </w:tcPr>
              <w:p w14:paraId="4A31CA7D" w14:textId="77777777" w:rsidR="002E02E2" w:rsidRPr="003C6FF8" w:rsidRDefault="002E02E2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 xml:space="preserve">0.88 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113"/>
            <w:id w:val="762421476"/>
            <w:placeholder>
              <w:docPart w:val="DefaultPlaceholder_1081868574"/>
            </w:placeholder>
          </w:sdtPr>
          <w:sdtEndPr/>
          <w:sdtContent>
            <w:tc>
              <w:tcPr>
                <w:tcW w:w="1457" w:type="dxa"/>
                <w:shd w:val="clear" w:color="000000" w:fill="FFFFFF"/>
                <w:vAlign w:val="center"/>
              </w:tcPr>
              <w:p w14:paraId="7331EDBB" w14:textId="77777777" w:rsidR="002E02E2" w:rsidRPr="004117E5" w:rsidRDefault="002E02E2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4117E5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1.10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114"/>
            <w:id w:val="-1001277131"/>
            <w:placeholder>
              <w:docPart w:val="DefaultPlaceholder_1081868574"/>
            </w:placeholder>
          </w:sdtPr>
          <w:sdtEndPr/>
          <w:sdtContent>
            <w:tc>
              <w:tcPr>
                <w:tcW w:w="1457" w:type="dxa"/>
                <w:shd w:val="clear" w:color="000000" w:fill="FFFFFF"/>
                <w:vAlign w:val="center"/>
              </w:tcPr>
              <w:p w14:paraId="5D7A1458" w14:textId="77777777" w:rsidR="002E02E2" w:rsidRPr="003C6FF8" w:rsidRDefault="002E02E2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 xml:space="preserve">1.62 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115"/>
            <w:id w:val="-1573032376"/>
            <w:placeholder>
              <w:docPart w:val="DefaultPlaceholder_1081868574"/>
            </w:placeholder>
          </w:sdtPr>
          <w:sdtEndPr/>
          <w:sdtContent>
            <w:tc>
              <w:tcPr>
                <w:tcW w:w="1458" w:type="dxa"/>
                <w:shd w:val="clear" w:color="000000" w:fill="FFFFFF"/>
                <w:vAlign w:val="center"/>
              </w:tcPr>
              <w:p w14:paraId="2F6B6616" w14:textId="77777777" w:rsidR="002E02E2" w:rsidRPr="003C6FF8" w:rsidRDefault="002E02E2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2.03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116"/>
            <w:id w:val="1493062732"/>
            <w:placeholder>
              <w:docPart w:val="DefaultPlaceholder_1081868574"/>
            </w:placeholder>
          </w:sdtPr>
          <w:sdtEndPr/>
          <w:sdtContent>
            <w:tc>
              <w:tcPr>
                <w:tcW w:w="1457" w:type="dxa"/>
                <w:shd w:val="clear" w:color="000000" w:fill="FFFFFF"/>
                <w:vAlign w:val="center"/>
              </w:tcPr>
              <w:p w14:paraId="463825F8" w14:textId="77777777" w:rsidR="002E02E2" w:rsidRPr="003C6FF8" w:rsidRDefault="002E02E2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 xml:space="preserve">2.43 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117"/>
            <w:id w:val="-1401365665"/>
            <w:placeholder>
              <w:docPart w:val="DefaultPlaceholder_1081868574"/>
            </w:placeholder>
          </w:sdtPr>
          <w:sdtEndPr/>
          <w:sdtContent>
            <w:tc>
              <w:tcPr>
                <w:tcW w:w="1458" w:type="dxa"/>
                <w:shd w:val="clear" w:color="000000" w:fill="FFFFFF"/>
                <w:vAlign w:val="center"/>
              </w:tcPr>
              <w:p w14:paraId="73157BF9" w14:textId="77777777" w:rsidR="002E02E2" w:rsidRPr="003C6FF8" w:rsidRDefault="002E02E2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3.04</w:t>
                </w:r>
              </w:p>
            </w:tc>
          </w:sdtContent>
        </w:sdt>
      </w:tr>
      <w:tr w:rsidR="008E5577" w:rsidRPr="003C6FF8" w14:paraId="490CEFE0" w14:textId="77777777" w:rsidTr="00EB4317">
        <w:trPr>
          <w:cantSplit/>
          <w:trHeight w:val="247"/>
        </w:trPr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118"/>
            <w:id w:val="-519399942"/>
            <w:placeholder>
              <w:docPart w:val="DefaultPlaceholder_1081868574"/>
            </w:placeholder>
          </w:sdtPr>
          <w:sdtEndPr/>
          <w:sdtContent>
            <w:tc>
              <w:tcPr>
                <w:tcW w:w="1627" w:type="dxa"/>
                <w:shd w:val="clear" w:color="000000" w:fill="FFFFFF"/>
                <w:noWrap/>
                <w:vAlign w:val="center"/>
              </w:tcPr>
              <w:p w14:paraId="702DB13F" w14:textId="77777777" w:rsidR="002E02E2" w:rsidRPr="003C6FF8" w:rsidRDefault="002E02E2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1,000-2,999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119"/>
            <w:id w:val="-1392968279"/>
            <w:placeholder>
              <w:docPart w:val="DefaultPlaceholder_1081868574"/>
            </w:placeholder>
          </w:sdtPr>
          <w:sdtEndPr/>
          <w:sdtContent>
            <w:tc>
              <w:tcPr>
                <w:tcW w:w="1482" w:type="dxa"/>
                <w:shd w:val="clear" w:color="000000" w:fill="FFFFFF"/>
                <w:vAlign w:val="center"/>
              </w:tcPr>
              <w:p w14:paraId="23F5AF55" w14:textId="77777777" w:rsidR="002E02E2" w:rsidRPr="003C6FF8" w:rsidRDefault="002E02E2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 xml:space="preserve">0.84 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120"/>
            <w:id w:val="1234889202"/>
            <w:placeholder>
              <w:docPart w:val="DefaultPlaceholder_1081868574"/>
            </w:placeholder>
          </w:sdtPr>
          <w:sdtEndPr/>
          <w:sdtContent>
            <w:tc>
              <w:tcPr>
                <w:tcW w:w="1457" w:type="dxa"/>
                <w:shd w:val="clear" w:color="000000" w:fill="FFFFFF"/>
                <w:vAlign w:val="center"/>
              </w:tcPr>
              <w:p w14:paraId="235403A8" w14:textId="77777777" w:rsidR="002E02E2" w:rsidRPr="004117E5" w:rsidRDefault="002E02E2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4117E5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1.05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121"/>
            <w:id w:val="-1928733048"/>
            <w:placeholder>
              <w:docPart w:val="DefaultPlaceholder_1081868574"/>
            </w:placeholder>
          </w:sdtPr>
          <w:sdtEndPr/>
          <w:sdtContent>
            <w:tc>
              <w:tcPr>
                <w:tcW w:w="1457" w:type="dxa"/>
                <w:shd w:val="clear" w:color="000000" w:fill="FFFFFF"/>
                <w:vAlign w:val="center"/>
              </w:tcPr>
              <w:p w14:paraId="691D0B36" w14:textId="77777777" w:rsidR="002E02E2" w:rsidRPr="003C6FF8" w:rsidRDefault="002E02E2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 xml:space="preserve">1.49 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122"/>
            <w:id w:val="-2139481511"/>
            <w:placeholder>
              <w:docPart w:val="DefaultPlaceholder_1081868574"/>
            </w:placeholder>
          </w:sdtPr>
          <w:sdtEndPr/>
          <w:sdtContent>
            <w:tc>
              <w:tcPr>
                <w:tcW w:w="1458" w:type="dxa"/>
                <w:shd w:val="clear" w:color="000000" w:fill="FFFFFF"/>
                <w:vAlign w:val="center"/>
              </w:tcPr>
              <w:p w14:paraId="1A4405E3" w14:textId="77777777" w:rsidR="002E02E2" w:rsidRPr="003C6FF8" w:rsidRDefault="002E02E2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1.86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123"/>
            <w:id w:val="1730266481"/>
            <w:placeholder>
              <w:docPart w:val="DefaultPlaceholder_1081868574"/>
            </w:placeholder>
          </w:sdtPr>
          <w:sdtEndPr/>
          <w:sdtContent>
            <w:tc>
              <w:tcPr>
                <w:tcW w:w="1457" w:type="dxa"/>
                <w:shd w:val="clear" w:color="000000" w:fill="FFFFFF"/>
                <w:vAlign w:val="center"/>
              </w:tcPr>
              <w:p w14:paraId="3EA2A530" w14:textId="77777777" w:rsidR="002E02E2" w:rsidRPr="003C6FF8" w:rsidRDefault="002E02E2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 xml:space="preserve">2.24 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124"/>
            <w:id w:val="2001080498"/>
            <w:placeholder>
              <w:docPart w:val="DefaultPlaceholder_1081868574"/>
            </w:placeholder>
          </w:sdtPr>
          <w:sdtEndPr/>
          <w:sdtContent>
            <w:tc>
              <w:tcPr>
                <w:tcW w:w="1458" w:type="dxa"/>
                <w:shd w:val="clear" w:color="000000" w:fill="FFFFFF"/>
                <w:vAlign w:val="center"/>
              </w:tcPr>
              <w:p w14:paraId="00A80679" w14:textId="77777777" w:rsidR="002E02E2" w:rsidRPr="003C6FF8" w:rsidRDefault="002E02E2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2.80</w:t>
                </w:r>
              </w:p>
            </w:tc>
          </w:sdtContent>
        </w:sdt>
      </w:tr>
      <w:tr w:rsidR="008E5577" w:rsidRPr="003C6FF8" w14:paraId="356723A2" w14:textId="77777777" w:rsidTr="00EB4317">
        <w:trPr>
          <w:cantSplit/>
          <w:trHeight w:val="285"/>
        </w:trPr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125"/>
            <w:id w:val="44949685"/>
            <w:placeholder>
              <w:docPart w:val="DefaultPlaceholder_1081868574"/>
            </w:placeholder>
          </w:sdtPr>
          <w:sdtEndPr/>
          <w:sdtContent>
            <w:tc>
              <w:tcPr>
                <w:tcW w:w="1627" w:type="dxa"/>
                <w:shd w:val="clear" w:color="000000" w:fill="FFFFFF"/>
                <w:noWrap/>
                <w:vAlign w:val="center"/>
              </w:tcPr>
              <w:p w14:paraId="105B4CC1" w14:textId="77777777" w:rsidR="002E02E2" w:rsidRPr="003C6FF8" w:rsidRDefault="002E02E2" w:rsidP="00DD6EE9">
                <w:pPr>
                  <w:keepNext/>
                  <w:jc w:val="center"/>
                  <w:rPr>
                    <w:rFonts w:asciiTheme="majorHAnsi" w:hAnsiTheme="majorHAnsi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3,000-5,999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126"/>
            <w:id w:val="1475571200"/>
            <w:placeholder>
              <w:docPart w:val="DefaultPlaceholder_1081868574"/>
            </w:placeholder>
          </w:sdtPr>
          <w:sdtEndPr/>
          <w:sdtContent>
            <w:tc>
              <w:tcPr>
                <w:tcW w:w="1482" w:type="dxa"/>
                <w:shd w:val="clear" w:color="000000" w:fill="FFFFFF"/>
                <w:vAlign w:val="center"/>
              </w:tcPr>
              <w:p w14:paraId="199C4808" w14:textId="77777777" w:rsidR="002E02E2" w:rsidRPr="003C6FF8" w:rsidRDefault="002E02E2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 xml:space="preserve">0.77 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127"/>
            <w:id w:val="-633948856"/>
            <w:placeholder>
              <w:docPart w:val="DefaultPlaceholder_1081868574"/>
            </w:placeholder>
          </w:sdtPr>
          <w:sdtEndPr/>
          <w:sdtContent>
            <w:tc>
              <w:tcPr>
                <w:tcW w:w="1457" w:type="dxa"/>
                <w:shd w:val="clear" w:color="000000" w:fill="FFFFFF"/>
                <w:vAlign w:val="center"/>
              </w:tcPr>
              <w:p w14:paraId="1B840C10" w14:textId="77777777" w:rsidR="002E02E2" w:rsidRPr="004117E5" w:rsidRDefault="002E02E2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4117E5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0.96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128"/>
            <w:id w:val="-242181793"/>
            <w:placeholder>
              <w:docPart w:val="DefaultPlaceholder_1081868574"/>
            </w:placeholder>
          </w:sdtPr>
          <w:sdtEndPr/>
          <w:sdtContent>
            <w:tc>
              <w:tcPr>
                <w:tcW w:w="1457" w:type="dxa"/>
                <w:shd w:val="clear" w:color="000000" w:fill="FFFFFF"/>
                <w:vAlign w:val="center"/>
              </w:tcPr>
              <w:p w14:paraId="33CF7B49" w14:textId="77777777" w:rsidR="002E02E2" w:rsidRPr="003C6FF8" w:rsidRDefault="002E02E2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 xml:space="preserve">1.40 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129"/>
            <w:id w:val="2028214479"/>
            <w:placeholder>
              <w:docPart w:val="DefaultPlaceholder_1081868574"/>
            </w:placeholder>
          </w:sdtPr>
          <w:sdtEndPr/>
          <w:sdtContent>
            <w:tc>
              <w:tcPr>
                <w:tcW w:w="1458" w:type="dxa"/>
                <w:shd w:val="clear" w:color="000000" w:fill="FFFFFF"/>
                <w:vAlign w:val="center"/>
              </w:tcPr>
              <w:p w14:paraId="39B95F36" w14:textId="77777777" w:rsidR="002E02E2" w:rsidRPr="003C6FF8" w:rsidRDefault="002E02E2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1.75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130"/>
            <w:id w:val="-1788730508"/>
            <w:placeholder>
              <w:docPart w:val="DefaultPlaceholder_1081868574"/>
            </w:placeholder>
          </w:sdtPr>
          <w:sdtEndPr/>
          <w:sdtContent>
            <w:tc>
              <w:tcPr>
                <w:tcW w:w="1457" w:type="dxa"/>
                <w:shd w:val="clear" w:color="000000" w:fill="FFFFFF"/>
                <w:vAlign w:val="center"/>
              </w:tcPr>
              <w:p w14:paraId="17865D3B" w14:textId="77777777" w:rsidR="002E02E2" w:rsidRPr="003C6FF8" w:rsidRDefault="002E02E2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 xml:space="preserve">2.10 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131"/>
            <w:id w:val="-1404747057"/>
            <w:placeholder>
              <w:docPart w:val="DefaultPlaceholder_1081868574"/>
            </w:placeholder>
          </w:sdtPr>
          <w:sdtEndPr/>
          <w:sdtContent>
            <w:tc>
              <w:tcPr>
                <w:tcW w:w="1458" w:type="dxa"/>
                <w:shd w:val="clear" w:color="000000" w:fill="FFFFFF"/>
                <w:vAlign w:val="center"/>
              </w:tcPr>
              <w:p w14:paraId="18B36645" w14:textId="77777777" w:rsidR="002E02E2" w:rsidRPr="003C6FF8" w:rsidRDefault="002E02E2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2.63</w:t>
                </w:r>
              </w:p>
            </w:tc>
          </w:sdtContent>
        </w:sdt>
      </w:tr>
      <w:tr w:rsidR="008E5577" w:rsidRPr="003C6FF8" w14:paraId="739E55EB" w14:textId="77777777" w:rsidTr="00EB4317">
        <w:trPr>
          <w:cantSplit/>
          <w:trHeight w:val="432"/>
        </w:trPr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132"/>
            <w:id w:val="-1208570218"/>
            <w:placeholder>
              <w:docPart w:val="DefaultPlaceholder_1081868574"/>
            </w:placeholder>
          </w:sdtPr>
          <w:sdtEndPr/>
          <w:sdtContent>
            <w:tc>
              <w:tcPr>
                <w:tcW w:w="1627" w:type="dxa"/>
                <w:shd w:val="clear" w:color="000000" w:fill="FFFFFF"/>
                <w:noWrap/>
                <w:vAlign w:val="center"/>
              </w:tcPr>
              <w:p w14:paraId="50CECB07" w14:textId="77777777" w:rsidR="002E02E2" w:rsidRPr="003C6FF8" w:rsidRDefault="002E02E2" w:rsidP="00DD6EE9">
                <w:pPr>
                  <w:keepNext/>
                  <w:jc w:val="center"/>
                  <w:rPr>
                    <w:rFonts w:asciiTheme="majorHAnsi" w:hAnsiTheme="majorHAnsi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6,000-9,999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133"/>
            <w:id w:val="737291232"/>
            <w:placeholder>
              <w:docPart w:val="DefaultPlaceholder_1081868574"/>
            </w:placeholder>
          </w:sdtPr>
          <w:sdtEndPr/>
          <w:sdtContent>
            <w:tc>
              <w:tcPr>
                <w:tcW w:w="1482" w:type="dxa"/>
                <w:shd w:val="clear" w:color="000000" w:fill="FFFFFF"/>
                <w:vAlign w:val="center"/>
              </w:tcPr>
              <w:p w14:paraId="284FA8D5" w14:textId="77777777" w:rsidR="002E02E2" w:rsidRPr="003C6FF8" w:rsidRDefault="002E02E2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 xml:space="preserve">0.68 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134"/>
            <w:id w:val="-24484537"/>
            <w:placeholder>
              <w:docPart w:val="DefaultPlaceholder_1081868574"/>
            </w:placeholder>
          </w:sdtPr>
          <w:sdtEndPr/>
          <w:sdtContent>
            <w:tc>
              <w:tcPr>
                <w:tcW w:w="1457" w:type="dxa"/>
                <w:shd w:val="clear" w:color="000000" w:fill="FFFFFF"/>
                <w:vAlign w:val="center"/>
              </w:tcPr>
              <w:p w14:paraId="130CAC54" w14:textId="77777777" w:rsidR="002E02E2" w:rsidRPr="004117E5" w:rsidRDefault="002E02E2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4117E5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0.85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135"/>
            <w:id w:val="777758612"/>
            <w:placeholder>
              <w:docPart w:val="DefaultPlaceholder_1081868574"/>
            </w:placeholder>
          </w:sdtPr>
          <w:sdtEndPr/>
          <w:sdtContent>
            <w:tc>
              <w:tcPr>
                <w:tcW w:w="1457" w:type="dxa"/>
                <w:shd w:val="clear" w:color="000000" w:fill="FFFFFF"/>
                <w:vAlign w:val="center"/>
              </w:tcPr>
              <w:p w14:paraId="683BC7CA" w14:textId="77777777" w:rsidR="002E02E2" w:rsidRPr="003C6FF8" w:rsidRDefault="002E02E2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 xml:space="preserve">1.33 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136"/>
            <w:id w:val="-1384247030"/>
            <w:placeholder>
              <w:docPart w:val="DefaultPlaceholder_1081868574"/>
            </w:placeholder>
          </w:sdtPr>
          <w:sdtEndPr/>
          <w:sdtContent>
            <w:tc>
              <w:tcPr>
                <w:tcW w:w="1458" w:type="dxa"/>
                <w:shd w:val="clear" w:color="000000" w:fill="FFFFFF"/>
                <w:vAlign w:val="center"/>
              </w:tcPr>
              <w:p w14:paraId="586C6FD7" w14:textId="77777777" w:rsidR="002E02E2" w:rsidRPr="003C6FF8" w:rsidRDefault="002E02E2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1.66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137"/>
            <w:id w:val="-1691525759"/>
            <w:placeholder>
              <w:docPart w:val="DefaultPlaceholder_1081868574"/>
            </w:placeholder>
          </w:sdtPr>
          <w:sdtEndPr/>
          <w:sdtContent>
            <w:tc>
              <w:tcPr>
                <w:tcW w:w="1457" w:type="dxa"/>
                <w:shd w:val="clear" w:color="000000" w:fill="FFFFFF"/>
                <w:vAlign w:val="center"/>
              </w:tcPr>
              <w:p w14:paraId="530B74AE" w14:textId="77777777" w:rsidR="002E02E2" w:rsidRPr="003C6FF8" w:rsidRDefault="002E02E2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 xml:space="preserve">2.00 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138"/>
            <w:id w:val="1864707697"/>
            <w:placeholder>
              <w:docPart w:val="DefaultPlaceholder_1081868574"/>
            </w:placeholder>
          </w:sdtPr>
          <w:sdtEndPr/>
          <w:sdtContent>
            <w:tc>
              <w:tcPr>
                <w:tcW w:w="1458" w:type="dxa"/>
                <w:shd w:val="clear" w:color="000000" w:fill="FFFFFF"/>
                <w:vAlign w:val="center"/>
              </w:tcPr>
              <w:p w14:paraId="79880E6D" w14:textId="77777777" w:rsidR="002E02E2" w:rsidRPr="003C6FF8" w:rsidRDefault="002E02E2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2.50</w:t>
                </w:r>
              </w:p>
            </w:tc>
          </w:sdtContent>
        </w:sdt>
      </w:tr>
      <w:tr w:rsidR="008E5577" w:rsidRPr="003C6FF8" w14:paraId="1C6128BE" w14:textId="77777777" w:rsidTr="00EB4317">
        <w:trPr>
          <w:cantSplit/>
          <w:trHeight w:val="269"/>
        </w:trPr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139"/>
            <w:id w:val="1908493982"/>
            <w:placeholder>
              <w:docPart w:val="DefaultPlaceholder_1081868574"/>
            </w:placeholder>
          </w:sdtPr>
          <w:sdtEndPr/>
          <w:sdtContent>
            <w:tc>
              <w:tcPr>
                <w:tcW w:w="1627" w:type="dxa"/>
                <w:shd w:val="clear" w:color="000000" w:fill="FFFFFF"/>
                <w:noWrap/>
                <w:vAlign w:val="center"/>
              </w:tcPr>
              <w:p w14:paraId="1C530EFC" w14:textId="77777777" w:rsidR="002E02E2" w:rsidRPr="003C6FF8" w:rsidRDefault="002E02E2" w:rsidP="00DD6EE9">
                <w:pPr>
                  <w:keepNext/>
                  <w:jc w:val="center"/>
                  <w:rPr>
                    <w:rFonts w:asciiTheme="majorHAnsi" w:hAnsiTheme="majorHAnsi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10,000-44,999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140"/>
            <w:id w:val="1543326064"/>
            <w:placeholder>
              <w:docPart w:val="DefaultPlaceholder_1081868574"/>
            </w:placeholder>
          </w:sdtPr>
          <w:sdtEndPr/>
          <w:sdtContent>
            <w:tc>
              <w:tcPr>
                <w:tcW w:w="1482" w:type="dxa"/>
                <w:shd w:val="clear" w:color="000000" w:fill="FFFFFF"/>
                <w:vAlign w:val="center"/>
              </w:tcPr>
              <w:p w14:paraId="3972A1B4" w14:textId="77777777" w:rsidR="002E02E2" w:rsidRPr="003C6FF8" w:rsidRDefault="002E02E2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 xml:space="preserve">0.57 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141"/>
            <w:id w:val="-1715037404"/>
            <w:placeholder>
              <w:docPart w:val="DefaultPlaceholder_1081868574"/>
            </w:placeholder>
          </w:sdtPr>
          <w:sdtEndPr/>
          <w:sdtContent>
            <w:tc>
              <w:tcPr>
                <w:tcW w:w="1457" w:type="dxa"/>
                <w:shd w:val="clear" w:color="000000" w:fill="FFFFFF"/>
                <w:vAlign w:val="center"/>
              </w:tcPr>
              <w:p w14:paraId="7DB24D27" w14:textId="77777777" w:rsidR="002E02E2" w:rsidRPr="004117E5" w:rsidRDefault="002E02E2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4117E5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0.71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142"/>
            <w:id w:val="1775978097"/>
            <w:placeholder>
              <w:docPart w:val="DefaultPlaceholder_1081868574"/>
            </w:placeholder>
          </w:sdtPr>
          <w:sdtEndPr/>
          <w:sdtContent>
            <w:tc>
              <w:tcPr>
                <w:tcW w:w="1457" w:type="dxa"/>
                <w:shd w:val="clear" w:color="000000" w:fill="FFFFFF"/>
                <w:vAlign w:val="center"/>
              </w:tcPr>
              <w:p w14:paraId="3C46DE69" w14:textId="77777777" w:rsidR="002E02E2" w:rsidRPr="003C6FF8" w:rsidRDefault="002E02E2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 xml:space="preserve">1.22 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143"/>
            <w:id w:val="227964599"/>
            <w:placeholder>
              <w:docPart w:val="DefaultPlaceholder_1081868574"/>
            </w:placeholder>
          </w:sdtPr>
          <w:sdtEndPr/>
          <w:sdtContent>
            <w:tc>
              <w:tcPr>
                <w:tcW w:w="1458" w:type="dxa"/>
                <w:shd w:val="clear" w:color="000000" w:fill="FFFFFF"/>
                <w:vAlign w:val="center"/>
              </w:tcPr>
              <w:p w14:paraId="05CF24C2" w14:textId="77777777" w:rsidR="002E02E2" w:rsidRPr="003C6FF8" w:rsidRDefault="002E02E2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1.53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144"/>
            <w:id w:val="-485160755"/>
            <w:placeholder>
              <w:docPart w:val="DefaultPlaceholder_1081868574"/>
            </w:placeholder>
          </w:sdtPr>
          <w:sdtEndPr/>
          <w:sdtContent>
            <w:tc>
              <w:tcPr>
                <w:tcW w:w="1457" w:type="dxa"/>
                <w:shd w:val="clear" w:color="000000" w:fill="FFFFFF"/>
                <w:vAlign w:val="center"/>
              </w:tcPr>
              <w:p w14:paraId="76C1EC4F" w14:textId="77777777" w:rsidR="002E02E2" w:rsidRPr="003C6FF8" w:rsidRDefault="002E02E2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 xml:space="preserve">1.84 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145"/>
            <w:id w:val="1152485805"/>
            <w:placeholder>
              <w:docPart w:val="DefaultPlaceholder_1081868574"/>
            </w:placeholder>
          </w:sdtPr>
          <w:sdtEndPr/>
          <w:sdtContent>
            <w:tc>
              <w:tcPr>
                <w:tcW w:w="1458" w:type="dxa"/>
                <w:shd w:val="clear" w:color="000000" w:fill="FFFFFF"/>
                <w:vAlign w:val="center"/>
              </w:tcPr>
              <w:p w14:paraId="089377A2" w14:textId="77777777" w:rsidR="002E02E2" w:rsidRPr="003C6FF8" w:rsidRDefault="002E02E2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2.30</w:t>
                </w:r>
              </w:p>
            </w:tc>
          </w:sdtContent>
        </w:sdt>
      </w:tr>
      <w:tr w:rsidR="008E5577" w:rsidRPr="003C6FF8" w14:paraId="05696039" w14:textId="77777777" w:rsidTr="00EB4317">
        <w:trPr>
          <w:cantSplit/>
          <w:trHeight w:val="416"/>
        </w:trPr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146"/>
            <w:id w:val="80258961"/>
            <w:placeholder>
              <w:docPart w:val="DefaultPlaceholder_1081868574"/>
            </w:placeholder>
          </w:sdtPr>
          <w:sdtEndPr/>
          <w:sdtContent>
            <w:tc>
              <w:tcPr>
                <w:tcW w:w="1627" w:type="dxa"/>
                <w:shd w:val="clear" w:color="000000" w:fill="FFFFFF"/>
                <w:noWrap/>
                <w:vAlign w:val="center"/>
              </w:tcPr>
              <w:p w14:paraId="5664BEEA" w14:textId="77777777" w:rsidR="002E02E2" w:rsidRPr="003C6FF8" w:rsidRDefault="002E02E2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45,000 or more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147"/>
            <w:id w:val="1375191626"/>
            <w:placeholder>
              <w:docPart w:val="DefaultPlaceholder_1081868574"/>
            </w:placeholder>
          </w:sdtPr>
          <w:sdtEndPr/>
          <w:sdtContent>
            <w:tc>
              <w:tcPr>
                <w:tcW w:w="1482" w:type="dxa"/>
                <w:shd w:val="clear" w:color="000000" w:fill="FFFFFF"/>
                <w:vAlign w:val="center"/>
              </w:tcPr>
              <w:p w14:paraId="71FCF231" w14:textId="77777777" w:rsidR="002E02E2" w:rsidRPr="003C6FF8" w:rsidRDefault="002E02E2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 xml:space="preserve">0.46 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148"/>
            <w:id w:val="1828401434"/>
            <w:placeholder>
              <w:docPart w:val="DefaultPlaceholder_1081868574"/>
            </w:placeholder>
          </w:sdtPr>
          <w:sdtEndPr/>
          <w:sdtContent>
            <w:tc>
              <w:tcPr>
                <w:tcW w:w="1457" w:type="dxa"/>
                <w:shd w:val="clear" w:color="000000" w:fill="FFFFFF"/>
                <w:vAlign w:val="center"/>
              </w:tcPr>
              <w:p w14:paraId="0FE4442E" w14:textId="77777777" w:rsidR="002E02E2" w:rsidRPr="004117E5" w:rsidRDefault="002E02E2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4117E5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0.57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149"/>
            <w:id w:val="-269943159"/>
            <w:placeholder>
              <w:docPart w:val="DefaultPlaceholder_1081868574"/>
            </w:placeholder>
          </w:sdtPr>
          <w:sdtEndPr/>
          <w:sdtContent>
            <w:tc>
              <w:tcPr>
                <w:tcW w:w="1457" w:type="dxa"/>
                <w:shd w:val="clear" w:color="000000" w:fill="FFFFFF"/>
                <w:vAlign w:val="center"/>
              </w:tcPr>
              <w:p w14:paraId="43184E49" w14:textId="77777777" w:rsidR="002E02E2" w:rsidRPr="003C6FF8" w:rsidRDefault="002E02E2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 xml:space="preserve">1.07 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150"/>
            <w:id w:val="-1359120780"/>
            <w:placeholder>
              <w:docPart w:val="DefaultPlaceholder_1081868574"/>
            </w:placeholder>
          </w:sdtPr>
          <w:sdtEndPr/>
          <w:sdtContent>
            <w:tc>
              <w:tcPr>
                <w:tcW w:w="1458" w:type="dxa"/>
                <w:shd w:val="clear" w:color="000000" w:fill="FFFFFF"/>
                <w:vAlign w:val="center"/>
              </w:tcPr>
              <w:p w14:paraId="16801B7E" w14:textId="77777777" w:rsidR="002E02E2" w:rsidRPr="003C6FF8" w:rsidRDefault="002E02E2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1.34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151"/>
            <w:id w:val="-956018321"/>
            <w:placeholder>
              <w:docPart w:val="DefaultPlaceholder_1081868574"/>
            </w:placeholder>
          </w:sdtPr>
          <w:sdtEndPr/>
          <w:sdtContent>
            <w:tc>
              <w:tcPr>
                <w:tcW w:w="1457" w:type="dxa"/>
                <w:shd w:val="clear" w:color="000000" w:fill="FFFFFF"/>
                <w:vAlign w:val="center"/>
              </w:tcPr>
              <w:p w14:paraId="4BAB6380" w14:textId="77777777" w:rsidR="002E02E2" w:rsidRPr="003C6FF8" w:rsidRDefault="002E02E2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 xml:space="preserve">1.60 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152"/>
            <w:id w:val="46958833"/>
            <w:placeholder>
              <w:docPart w:val="DefaultPlaceholder_1081868574"/>
            </w:placeholder>
          </w:sdtPr>
          <w:sdtEndPr/>
          <w:sdtContent>
            <w:tc>
              <w:tcPr>
                <w:tcW w:w="1458" w:type="dxa"/>
                <w:shd w:val="clear" w:color="000000" w:fill="FFFFFF"/>
                <w:vAlign w:val="center"/>
              </w:tcPr>
              <w:p w14:paraId="0914FE38" w14:textId="77777777" w:rsidR="002E02E2" w:rsidRPr="003C6FF8" w:rsidRDefault="002E02E2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2.00</w:t>
                </w:r>
              </w:p>
            </w:tc>
          </w:sdtContent>
        </w:sdt>
      </w:tr>
      <w:tr w:rsidR="008E5577" w:rsidRPr="003C6FF8" w14:paraId="5416AF06" w14:textId="77777777" w:rsidTr="00EB4317">
        <w:trPr>
          <w:cantSplit/>
          <w:trHeight w:val="687"/>
        </w:trPr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153"/>
            <w:id w:val="651255100"/>
            <w:placeholder>
              <w:docPart w:val="F23E9E4E19E44624B449F30C72E7E5E5"/>
            </w:placeholder>
            <w:showingPlcHdr/>
          </w:sdtPr>
          <w:sdtEndPr/>
          <w:sdtContent>
            <w:tc>
              <w:tcPr>
                <w:tcW w:w="1627" w:type="dxa"/>
                <w:shd w:val="clear" w:color="000000" w:fill="FFFFFF"/>
                <w:noWrap/>
                <w:vAlign w:val="center"/>
              </w:tcPr>
              <w:p w14:paraId="369D0ED3" w14:textId="77777777" w:rsidR="00313FFB" w:rsidRPr="003C6FF8" w:rsidRDefault="00313FFB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3C6FF8">
                  <w:rPr>
                    <w:rStyle w:val="PlaceholderText"/>
                    <w:rFonts w:asciiTheme="majorHAnsi" w:eastAsiaTheme="minorHAnsi" w:hAnsiTheme="majorHAnsi"/>
                    <w:sz w:val="16"/>
                    <w:szCs w:val="16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154"/>
            <w:id w:val="-1720968191"/>
            <w:placeholder>
              <w:docPart w:val="76EF1FC8061541E0A497D906EBE3E619"/>
            </w:placeholder>
            <w:showingPlcHdr/>
          </w:sdtPr>
          <w:sdtEndPr/>
          <w:sdtContent>
            <w:tc>
              <w:tcPr>
                <w:tcW w:w="1482" w:type="dxa"/>
                <w:shd w:val="clear" w:color="000000" w:fill="FFFFFF"/>
                <w:vAlign w:val="center"/>
              </w:tcPr>
              <w:p w14:paraId="424E7D42" w14:textId="77777777" w:rsidR="00313FFB" w:rsidRPr="003C6FF8" w:rsidRDefault="00313FFB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3C6FF8">
                  <w:rPr>
                    <w:rStyle w:val="PlaceholderText"/>
                    <w:rFonts w:asciiTheme="majorHAnsi" w:eastAsiaTheme="minorHAnsi" w:hAnsiTheme="majorHAnsi"/>
                    <w:sz w:val="16"/>
                    <w:szCs w:val="16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155"/>
            <w:id w:val="-96411338"/>
            <w:placeholder>
              <w:docPart w:val="0E3AFBAB665146B49DE48843CDEA8160"/>
            </w:placeholder>
            <w:showingPlcHdr/>
          </w:sdtPr>
          <w:sdtEndPr/>
          <w:sdtContent>
            <w:tc>
              <w:tcPr>
                <w:tcW w:w="1457" w:type="dxa"/>
                <w:shd w:val="clear" w:color="000000" w:fill="FFFFFF"/>
                <w:vAlign w:val="center"/>
              </w:tcPr>
              <w:p w14:paraId="58282730" w14:textId="77777777" w:rsidR="00313FFB" w:rsidRPr="004117E5" w:rsidRDefault="00313FFB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4117E5">
                  <w:rPr>
                    <w:rStyle w:val="PlaceholderText"/>
                    <w:rFonts w:asciiTheme="majorHAnsi" w:eastAsiaTheme="minorHAnsi" w:hAnsiTheme="majorHAnsi"/>
                    <w:sz w:val="16"/>
                    <w:szCs w:val="16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156"/>
            <w:id w:val="2108992359"/>
            <w:placeholder>
              <w:docPart w:val="FE7196DA9A404568A1C4485A7624A431"/>
            </w:placeholder>
            <w:showingPlcHdr/>
          </w:sdtPr>
          <w:sdtEndPr/>
          <w:sdtContent>
            <w:tc>
              <w:tcPr>
                <w:tcW w:w="1457" w:type="dxa"/>
                <w:shd w:val="clear" w:color="000000" w:fill="FFFFFF"/>
                <w:vAlign w:val="center"/>
              </w:tcPr>
              <w:p w14:paraId="177450F4" w14:textId="77777777" w:rsidR="00313FFB" w:rsidRPr="003C6FF8" w:rsidRDefault="00313FFB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3C6FF8">
                  <w:rPr>
                    <w:rStyle w:val="PlaceholderText"/>
                    <w:rFonts w:asciiTheme="majorHAnsi" w:eastAsiaTheme="minorHAnsi" w:hAnsiTheme="majorHAnsi"/>
                    <w:sz w:val="16"/>
                    <w:szCs w:val="16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157"/>
            <w:id w:val="1544028476"/>
            <w:placeholder>
              <w:docPart w:val="7C55DC116FCE44C38A88020D0953C4E2"/>
            </w:placeholder>
            <w:showingPlcHdr/>
          </w:sdtPr>
          <w:sdtEndPr/>
          <w:sdtContent>
            <w:tc>
              <w:tcPr>
                <w:tcW w:w="1458" w:type="dxa"/>
                <w:shd w:val="clear" w:color="000000" w:fill="FFFFFF"/>
                <w:vAlign w:val="center"/>
              </w:tcPr>
              <w:p w14:paraId="6452656C" w14:textId="77777777" w:rsidR="00313FFB" w:rsidRPr="003C6FF8" w:rsidRDefault="00313FFB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3C6FF8">
                  <w:rPr>
                    <w:rStyle w:val="PlaceholderText"/>
                    <w:rFonts w:asciiTheme="majorHAnsi" w:eastAsiaTheme="minorHAnsi" w:hAnsiTheme="majorHAnsi"/>
                    <w:sz w:val="16"/>
                    <w:szCs w:val="16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158"/>
            <w:id w:val="99237488"/>
            <w:placeholder>
              <w:docPart w:val="1514B8FEA2374E159D8E8784494A493D"/>
            </w:placeholder>
            <w:showingPlcHdr/>
          </w:sdtPr>
          <w:sdtEndPr/>
          <w:sdtContent>
            <w:tc>
              <w:tcPr>
                <w:tcW w:w="1457" w:type="dxa"/>
                <w:shd w:val="clear" w:color="000000" w:fill="FFFFFF"/>
                <w:vAlign w:val="center"/>
              </w:tcPr>
              <w:p w14:paraId="4809D6B2" w14:textId="77777777" w:rsidR="00313FFB" w:rsidRPr="003C6FF8" w:rsidRDefault="00313FFB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3C6FF8">
                  <w:rPr>
                    <w:rStyle w:val="PlaceholderText"/>
                    <w:rFonts w:asciiTheme="majorHAnsi" w:eastAsiaTheme="minorHAnsi" w:hAnsiTheme="majorHAnsi"/>
                    <w:sz w:val="16"/>
                    <w:szCs w:val="16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159"/>
            <w:id w:val="-1343775027"/>
            <w:placeholder>
              <w:docPart w:val="75972C0245D64FF6B9521FDB2281CDD3"/>
            </w:placeholder>
            <w:showingPlcHdr/>
          </w:sdtPr>
          <w:sdtEndPr/>
          <w:sdtContent>
            <w:tc>
              <w:tcPr>
                <w:tcW w:w="1458" w:type="dxa"/>
                <w:shd w:val="clear" w:color="000000" w:fill="FFFFFF"/>
                <w:vAlign w:val="center"/>
              </w:tcPr>
              <w:p w14:paraId="3C7E4B2C" w14:textId="77777777" w:rsidR="00313FFB" w:rsidRPr="003C6FF8" w:rsidRDefault="00313FFB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3C6FF8">
                  <w:rPr>
                    <w:rStyle w:val="PlaceholderText"/>
                    <w:rFonts w:asciiTheme="majorHAnsi" w:eastAsiaTheme="minorHAnsi" w:hAnsiTheme="majorHAnsi"/>
                    <w:sz w:val="16"/>
                    <w:szCs w:val="16"/>
                  </w:rPr>
                  <w:t>Click here to enter text.</w:t>
                </w:r>
              </w:p>
            </w:tc>
          </w:sdtContent>
        </w:sdt>
      </w:tr>
    </w:tbl>
    <w:p w14:paraId="0545636F" w14:textId="77777777" w:rsidR="002E02E2" w:rsidRPr="003C6FF8" w:rsidRDefault="002E02E2" w:rsidP="00980FFF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</w:p>
    <w:p w14:paraId="52043C2A" w14:textId="77777777" w:rsidR="00A84E8A" w:rsidRPr="003C6FF8" w:rsidRDefault="0026304F" w:rsidP="00507976">
      <w:pPr>
        <w:pStyle w:val="ListParagraph"/>
        <w:numPr>
          <w:ilvl w:val="0"/>
          <w:numId w:val="2"/>
        </w:numPr>
        <w:rPr>
          <w:rFonts w:asciiTheme="majorHAnsi" w:hAnsiTheme="majorHAnsi"/>
          <w:color w:val="auto"/>
          <w:sz w:val="18"/>
          <w:szCs w:val="18"/>
        </w:rPr>
      </w:pPr>
      <w:r w:rsidRPr="003C6FF8">
        <w:rPr>
          <w:rFonts w:asciiTheme="majorHAnsi" w:hAnsiTheme="majorHAnsi"/>
          <w:color w:val="auto"/>
          <w:sz w:val="18"/>
          <w:szCs w:val="18"/>
        </w:rPr>
        <w:t xml:space="preserve">If </w:t>
      </w:r>
      <w:r w:rsidR="006B0487" w:rsidRPr="003C6FF8">
        <w:rPr>
          <w:rFonts w:asciiTheme="majorHAnsi" w:hAnsiTheme="majorHAnsi"/>
          <w:color w:val="auto"/>
          <w:sz w:val="18"/>
          <w:szCs w:val="18"/>
        </w:rPr>
        <w:t xml:space="preserve">Customer </w:t>
      </w:r>
      <w:r w:rsidRPr="003C6FF8">
        <w:rPr>
          <w:rFonts w:asciiTheme="majorHAnsi" w:hAnsiTheme="majorHAnsi"/>
          <w:color w:val="auto"/>
          <w:sz w:val="18"/>
          <w:szCs w:val="18"/>
        </w:rPr>
        <w:t xml:space="preserve">has </w:t>
      </w:r>
      <w:r w:rsidR="006B0487" w:rsidRPr="003C6FF8">
        <w:rPr>
          <w:rFonts w:asciiTheme="majorHAnsi" w:hAnsiTheme="majorHAnsi"/>
          <w:color w:val="auto"/>
          <w:sz w:val="18"/>
          <w:szCs w:val="18"/>
        </w:rPr>
        <w:t>opt</w:t>
      </w:r>
      <w:r w:rsidRPr="003C6FF8">
        <w:rPr>
          <w:rFonts w:asciiTheme="majorHAnsi" w:hAnsiTheme="majorHAnsi"/>
          <w:color w:val="auto"/>
          <w:sz w:val="18"/>
          <w:szCs w:val="18"/>
        </w:rPr>
        <w:t>ed</w:t>
      </w:r>
      <w:r w:rsidR="006B0487" w:rsidRPr="003C6FF8">
        <w:rPr>
          <w:rFonts w:asciiTheme="majorHAnsi" w:hAnsiTheme="majorHAnsi"/>
          <w:color w:val="auto"/>
          <w:sz w:val="18"/>
          <w:szCs w:val="18"/>
        </w:rPr>
        <w:t xml:space="preserve"> for </w:t>
      </w:r>
      <w:r w:rsidR="00A84E8A" w:rsidRPr="003C6FF8">
        <w:rPr>
          <w:rFonts w:asciiTheme="majorHAnsi" w:hAnsiTheme="majorHAnsi"/>
          <w:color w:val="auto"/>
          <w:sz w:val="18"/>
          <w:szCs w:val="18"/>
        </w:rPr>
        <w:t xml:space="preserve">Mobile Asset Management </w:t>
      </w:r>
      <w:r w:rsidR="00A84E8A" w:rsidRPr="003C6FF8">
        <w:rPr>
          <w:rFonts w:asciiTheme="majorHAnsi" w:hAnsiTheme="majorHAnsi"/>
          <w:color w:val="auto"/>
          <w:sz w:val="18"/>
          <w:szCs w:val="18"/>
          <w:u w:val="single"/>
        </w:rPr>
        <w:t>Optimization</w:t>
      </w:r>
      <w:r w:rsidRPr="003C6FF8">
        <w:rPr>
          <w:rFonts w:asciiTheme="majorHAnsi" w:hAnsiTheme="majorHAnsi"/>
          <w:color w:val="auto"/>
          <w:sz w:val="18"/>
          <w:szCs w:val="18"/>
        </w:rPr>
        <w:t xml:space="preserve"> in section </w:t>
      </w:r>
      <w:r w:rsidRPr="003C6FF8">
        <w:rPr>
          <w:rFonts w:asciiTheme="majorHAnsi" w:hAnsiTheme="majorHAnsi"/>
          <w:color w:val="auto"/>
          <w:sz w:val="18"/>
          <w:szCs w:val="18"/>
        </w:rPr>
        <w:fldChar w:fldCharType="begin"/>
      </w:r>
      <w:r w:rsidRPr="003C6FF8">
        <w:rPr>
          <w:rFonts w:asciiTheme="majorHAnsi" w:hAnsiTheme="majorHAnsi"/>
          <w:color w:val="auto"/>
          <w:sz w:val="18"/>
          <w:szCs w:val="18"/>
        </w:rPr>
        <w:instrText xml:space="preserve"> REF _Ref393888658 \r \h </w:instrText>
      </w:r>
      <w:r w:rsidR="00B134BC" w:rsidRPr="003C6FF8">
        <w:rPr>
          <w:rFonts w:asciiTheme="majorHAnsi" w:hAnsiTheme="majorHAnsi"/>
          <w:color w:val="auto"/>
          <w:sz w:val="18"/>
          <w:szCs w:val="18"/>
        </w:rPr>
        <w:instrText xml:space="preserve"> \* MERGEFORMAT </w:instrText>
      </w:r>
      <w:r w:rsidRPr="003C6FF8">
        <w:rPr>
          <w:rFonts w:asciiTheme="majorHAnsi" w:hAnsiTheme="majorHAnsi"/>
          <w:color w:val="auto"/>
          <w:sz w:val="18"/>
          <w:szCs w:val="18"/>
        </w:rPr>
      </w:r>
      <w:r w:rsidRPr="003C6FF8">
        <w:rPr>
          <w:rFonts w:asciiTheme="majorHAnsi" w:hAnsiTheme="majorHAnsi"/>
          <w:color w:val="auto"/>
          <w:sz w:val="18"/>
          <w:szCs w:val="18"/>
        </w:rPr>
        <w:fldChar w:fldCharType="separate"/>
      </w:r>
      <w:r w:rsidR="00F7202F">
        <w:rPr>
          <w:rFonts w:asciiTheme="majorHAnsi" w:hAnsiTheme="majorHAnsi"/>
          <w:color w:val="auto"/>
          <w:sz w:val="18"/>
          <w:szCs w:val="18"/>
        </w:rPr>
        <w:t>1</w:t>
      </w:r>
      <w:r w:rsidRPr="003C6FF8">
        <w:rPr>
          <w:rFonts w:asciiTheme="majorHAnsi" w:hAnsiTheme="majorHAnsi"/>
          <w:color w:val="auto"/>
          <w:sz w:val="18"/>
          <w:szCs w:val="18"/>
        </w:rPr>
        <w:fldChar w:fldCharType="end"/>
      </w:r>
      <w:r w:rsidRPr="003C6FF8">
        <w:rPr>
          <w:rFonts w:asciiTheme="majorHAnsi" w:hAnsiTheme="majorHAnsi"/>
          <w:color w:val="auto"/>
          <w:sz w:val="18"/>
          <w:szCs w:val="18"/>
        </w:rPr>
        <w:t>, then t</w:t>
      </w:r>
      <w:r w:rsidR="006B0487" w:rsidRPr="003C6FF8">
        <w:rPr>
          <w:rFonts w:asciiTheme="majorHAnsi" w:hAnsiTheme="majorHAnsi"/>
          <w:color w:val="auto"/>
          <w:sz w:val="18"/>
          <w:szCs w:val="18"/>
        </w:rPr>
        <w:t>he premium for</w:t>
      </w:r>
      <w:r w:rsidR="00A84E8A" w:rsidRPr="003C6FF8">
        <w:rPr>
          <w:rFonts w:asciiTheme="majorHAnsi" w:hAnsiTheme="majorHAnsi"/>
          <w:color w:val="auto"/>
          <w:sz w:val="18"/>
          <w:szCs w:val="18"/>
        </w:rPr>
        <w:t xml:space="preserve"> </w:t>
      </w:r>
      <w:r w:rsidR="006B0487" w:rsidRPr="003C6FF8">
        <w:rPr>
          <w:rFonts w:asciiTheme="majorHAnsi" w:hAnsiTheme="majorHAnsi"/>
          <w:color w:val="auto"/>
          <w:sz w:val="18"/>
          <w:szCs w:val="18"/>
        </w:rPr>
        <w:t xml:space="preserve">Optimization shall be applied to the MAM </w:t>
      </w:r>
      <w:r w:rsidR="00A84E8A" w:rsidRPr="003C6FF8">
        <w:rPr>
          <w:rFonts w:asciiTheme="majorHAnsi" w:hAnsiTheme="majorHAnsi"/>
          <w:color w:val="auto"/>
          <w:sz w:val="18"/>
          <w:szCs w:val="18"/>
        </w:rPr>
        <w:t xml:space="preserve">Advanced </w:t>
      </w:r>
      <w:r w:rsidR="0018459E" w:rsidRPr="003C6FF8">
        <w:rPr>
          <w:rFonts w:asciiTheme="majorHAnsi" w:hAnsiTheme="majorHAnsi"/>
          <w:color w:val="auto"/>
          <w:sz w:val="18"/>
          <w:szCs w:val="18"/>
        </w:rPr>
        <w:t>Routing</w:t>
      </w:r>
      <w:r w:rsidR="00A84E8A" w:rsidRPr="003C6FF8">
        <w:rPr>
          <w:rFonts w:asciiTheme="majorHAnsi" w:hAnsiTheme="majorHAnsi"/>
          <w:color w:val="auto"/>
          <w:sz w:val="18"/>
          <w:szCs w:val="18"/>
        </w:rPr>
        <w:t xml:space="preserve"> </w:t>
      </w:r>
      <w:r w:rsidR="006B0487" w:rsidRPr="003C6FF8">
        <w:rPr>
          <w:rFonts w:asciiTheme="majorHAnsi" w:hAnsiTheme="majorHAnsi"/>
          <w:color w:val="auto"/>
          <w:sz w:val="18"/>
          <w:szCs w:val="18"/>
        </w:rPr>
        <w:t>fees. The multiplier</w:t>
      </w:r>
      <w:r w:rsidR="00A84E8A" w:rsidRPr="003C6FF8">
        <w:rPr>
          <w:rFonts w:asciiTheme="majorHAnsi" w:hAnsiTheme="majorHAnsi"/>
          <w:color w:val="auto"/>
          <w:sz w:val="18"/>
          <w:szCs w:val="18"/>
        </w:rPr>
        <w:t xml:space="preserve"> </w:t>
      </w:r>
      <w:r w:rsidR="006B0487" w:rsidRPr="003C6FF8">
        <w:rPr>
          <w:rFonts w:asciiTheme="majorHAnsi" w:hAnsiTheme="majorHAnsi"/>
          <w:color w:val="auto"/>
          <w:sz w:val="18"/>
          <w:szCs w:val="18"/>
        </w:rPr>
        <w:t>is</w:t>
      </w:r>
      <w:r w:rsidR="00A84E8A" w:rsidRPr="003C6FF8">
        <w:rPr>
          <w:rFonts w:asciiTheme="majorHAnsi" w:hAnsiTheme="majorHAnsi"/>
          <w:color w:val="auto"/>
          <w:sz w:val="18"/>
          <w:szCs w:val="18"/>
        </w:rPr>
        <w:t xml:space="preserve"> 3.   </w:t>
      </w:r>
    </w:p>
    <w:p w14:paraId="14CB5F1B" w14:textId="32EED2F6" w:rsidR="00006E3B" w:rsidRPr="004A0F7C" w:rsidRDefault="0026304F" w:rsidP="004A0F7C">
      <w:pPr>
        <w:pStyle w:val="ListParagraph"/>
        <w:numPr>
          <w:ilvl w:val="0"/>
          <w:numId w:val="2"/>
        </w:numPr>
        <w:rPr>
          <w:rFonts w:asciiTheme="majorHAnsi" w:hAnsiTheme="majorHAnsi"/>
          <w:color w:val="auto"/>
          <w:sz w:val="18"/>
          <w:szCs w:val="18"/>
        </w:rPr>
      </w:pPr>
      <w:r w:rsidRPr="003C6FF8">
        <w:rPr>
          <w:rFonts w:asciiTheme="majorHAnsi" w:hAnsiTheme="majorHAnsi"/>
          <w:color w:val="auto"/>
          <w:sz w:val="18"/>
          <w:szCs w:val="18"/>
        </w:rPr>
        <w:t xml:space="preserve">If </w:t>
      </w:r>
      <w:r w:rsidR="009F2644" w:rsidRPr="003C6FF8">
        <w:rPr>
          <w:rFonts w:asciiTheme="majorHAnsi" w:hAnsiTheme="majorHAnsi"/>
          <w:color w:val="auto"/>
          <w:sz w:val="18"/>
          <w:szCs w:val="18"/>
        </w:rPr>
        <w:t xml:space="preserve">Customer </w:t>
      </w:r>
      <w:r w:rsidRPr="003C6FF8">
        <w:rPr>
          <w:rFonts w:asciiTheme="majorHAnsi" w:hAnsiTheme="majorHAnsi"/>
          <w:color w:val="auto"/>
          <w:sz w:val="18"/>
          <w:szCs w:val="18"/>
        </w:rPr>
        <w:t xml:space="preserve">has </w:t>
      </w:r>
      <w:r w:rsidR="009F2644" w:rsidRPr="003C6FF8">
        <w:rPr>
          <w:rFonts w:asciiTheme="majorHAnsi" w:hAnsiTheme="majorHAnsi"/>
          <w:color w:val="auto"/>
          <w:sz w:val="18"/>
          <w:szCs w:val="18"/>
        </w:rPr>
        <w:t>opt</w:t>
      </w:r>
      <w:r w:rsidRPr="003C6FF8">
        <w:rPr>
          <w:rFonts w:asciiTheme="majorHAnsi" w:hAnsiTheme="majorHAnsi"/>
          <w:color w:val="auto"/>
          <w:sz w:val="18"/>
          <w:szCs w:val="18"/>
        </w:rPr>
        <w:t>ed</w:t>
      </w:r>
      <w:r w:rsidR="009F2644" w:rsidRPr="003C6FF8">
        <w:rPr>
          <w:rFonts w:asciiTheme="majorHAnsi" w:hAnsiTheme="majorHAnsi"/>
          <w:color w:val="auto"/>
          <w:sz w:val="18"/>
          <w:szCs w:val="18"/>
        </w:rPr>
        <w:t xml:space="preserve"> for </w:t>
      </w:r>
      <w:r w:rsidR="00A84E8A" w:rsidRPr="003C6FF8">
        <w:rPr>
          <w:rFonts w:asciiTheme="majorHAnsi" w:hAnsiTheme="majorHAnsi"/>
          <w:color w:val="auto"/>
          <w:sz w:val="18"/>
          <w:szCs w:val="18"/>
          <w:u w:val="single"/>
        </w:rPr>
        <w:t>Telematics</w:t>
      </w:r>
      <w:r w:rsidRPr="003C6FF8">
        <w:rPr>
          <w:rFonts w:asciiTheme="majorHAnsi" w:hAnsiTheme="majorHAnsi"/>
          <w:color w:val="auto"/>
          <w:sz w:val="18"/>
          <w:szCs w:val="18"/>
        </w:rPr>
        <w:t xml:space="preserve"> in section </w:t>
      </w:r>
      <w:r w:rsidRPr="003C6FF8">
        <w:rPr>
          <w:rFonts w:asciiTheme="majorHAnsi" w:hAnsiTheme="majorHAnsi"/>
          <w:color w:val="auto"/>
          <w:sz w:val="18"/>
          <w:szCs w:val="18"/>
        </w:rPr>
        <w:fldChar w:fldCharType="begin"/>
      </w:r>
      <w:r w:rsidRPr="003C6FF8">
        <w:rPr>
          <w:rFonts w:asciiTheme="majorHAnsi" w:hAnsiTheme="majorHAnsi"/>
          <w:color w:val="auto"/>
          <w:sz w:val="18"/>
          <w:szCs w:val="18"/>
        </w:rPr>
        <w:instrText xml:space="preserve"> REF _Ref393888658 \r \h </w:instrText>
      </w:r>
      <w:r w:rsidR="00B134BC" w:rsidRPr="003C6FF8">
        <w:rPr>
          <w:rFonts w:asciiTheme="majorHAnsi" w:hAnsiTheme="majorHAnsi"/>
          <w:color w:val="auto"/>
          <w:sz w:val="18"/>
          <w:szCs w:val="18"/>
        </w:rPr>
        <w:instrText xml:space="preserve"> \* MERGEFORMAT </w:instrText>
      </w:r>
      <w:r w:rsidRPr="003C6FF8">
        <w:rPr>
          <w:rFonts w:asciiTheme="majorHAnsi" w:hAnsiTheme="majorHAnsi"/>
          <w:color w:val="auto"/>
          <w:sz w:val="18"/>
          <w:szCs w:val="18"/>
        </w:rPr>
      </w:r>
      <w:r w:rsidRPr="003C6FF8">
        <w:rPr>
          <w:rFonts w:asciiTheme="majorHAnsi" w:hAnsiTheme="majorHAnsi"/>
          <w:color w:val="auto"/>
          <w:sz w:val="18"/>
          <w:szCs w:val="18"/>
        </w:rPr>
        <w:fldChar w:fldCharType="separate"/>
      </w:r>
      <w:r w:rsidR="00F7202F">
        <w:rPr>
          <w:rFonts w:asciiTheme="majorHAnsi" w:hAnsiTheme="majorHAnsi"/>
          <w:color w:val="auto"/>
          <w:sz w:val="18"/>
          <w:szCs w:val="18"/>
        </w:rPr>
        <w:t>1</w:t>
      </w:r>
      <w:r w:rsidRPr="003C6FF8">
        <w:rPr>
          <w:rFonts w:asciiTheme="majorHAnsi" w:hAnsiTheme="majorHAnsi"/>
          <w:color w:val="auto"/>
          <w:sz w:val="18"/>
          <w:szCs w:val="18"/>
        </w:rPr>
        <w:fldChar w:fldCharType="end"/>
      </w:r>
      <w:r w:rsidRPr="003C6FF8">
        <w:rPr>
          <w:rFonts w:asciiTheme="majorHAnsi" w:hAnsiTheme="majorHAnsi"/>
          <w:color w:val="auto"/>
          <w:sz w:val="18"/>
          <w:szCs w:val="18"/>
        </w:rPr>
        <w:t>, then the</w:t>
      </w:r>
      <w:r w:rsidR="00056F60" w:rsidRPr="003C6FF8">
        <w:rPr>
          <w:rFonts w:asciiTheme="majorHAnsi" w:hAnsiTheme="majorHAnsi"/>
          <w:color w:val="auto"/>
          <w:sz w:val="18"/>
          <w:szCs w:val="18"/>
        </w:rPr>
        <w:t xml:space="preserve"> Telematics discount shall be applied to MAM </w:t>
      </w:r>
      <w:r w:rsidR="00A84E8A" w:rsidRPr="003C6FF8">
        <w:rPr>
          <w:rFonts w:asciiTheme="majorHAnsi" w:hAnsiTheme="majorHAnsi"/>
          <w:color w:val="auto"/>
          <w:sz w:val="18"/>
          <w:szCs w:val="18"/>
        </w:rPr>
        <w:t>Basic Routing</w:t>
      </w:r>
      <w:r w:rsidR="00685D1A">
        <w:rPr>
          <w:rFonts w:asciiTheme="majorHAnsi" w:hAnsiTheme="majorHAnsi"/>
          <w:color w:val="auto"/>
          <w:sz w:val="18"/>
          <w:szCs w:val="18"/>
        </w:rPr>
        <w:t xml:space="preserve"> and Advanced Routing</w:t>
      </w:r>
      <w:r w:rsidR="00A84E8A" w:rsidRPr="003C6FF8">
        <w:rPr>
          <w:rFonts w:asciiTheme="majorHAnsi" w:hAnsiTheme="majorHAnsi"/>
          <w:color w:val="auto"/>
          <w:sz w:val="18"/>
          <w:szCs w:val="18"/>
        </w:rPr>
        <w:t xml:space="preserve"> </w:t>
      </w:r>
      <w:r w:rsidR="00056F60" w:rsidRPr="003C6FF8">
        <w:rPr>
          <w:rFonts w:asciiTheme="majorHAnsi" w:hAnsiTheme="majorHAnsi"/>
          <w:color w:val="auto"/>
          <w:sz w:val="18"/>
          <w:szCs w:val="18"/>
        </w:rPr>
        <w:t>fees. The multiplier is 0.25.</w:t>
      </w:r>
      <w:r w:rsidR="00A84E8A" w:rsidRPr="003C6FF8">
        <w:rPr>
          <w:rFonts w:asciiTheme="majorHAnsi" w:hAnsiTheme="majorHAnsi"/>
          <w:color w:val="auto"/>
          <w:sz w:val="18"/>
          <w:szCs w:val="18"/>
        </w:rPr>
        <w:t xml:space="preserve"> </w:t>
      </w:r>
    </w:p>
    <w:p w14:paraId="590C5697" w14:textId="39DA9372" w:rsidR="00972120" w:rsidRDefault="0026304F" w:rsidP="00006E3B">
      <w:pPr>
        <w:pStyle w:val="ListParagraph"/>
        <w:numPr>
          <w:ilvl w:val="0"/>
          <w:numId w:val="2"/>
        </w:numPr>
        <w:rPr>
          <w:rFonts w:asciiTheme="majorHAnsi" w:hAnsiTheme="majorHAnsi"/>
          <w:color w:val="auto"/>
          <w:sz w:val="18"/>
          <w:szCs w:val="18"/>
        </w:rPr>
      </w:pPr>
      <w:r w:rsidRPr="003C6FF8">
        <w:rPr>
          <w:rFonts w:asciiTheme="majorHAnsi" w:hAnsiTheme="majorHAnsi"/>
          <w:color w:val="auto"/>
          <w:sz w:val="18"/>
          <w:szCs w:val="18"/>
        </w:rPr>
        <w:t xml:space="preserve">If </w:t>
      </w:r>
      <w:r w:rsidR="00972120" w:rsidRPr="003C6FF8">
        <w:rPr>
          <w:rFonts w:asciiTheme="majorHAnsi" w:hAnsiTheme="majorHAnsi"/>
          <w:color w:val="auto"/>
          <w:sz w:val="18"/>
          <w:szCs w:val="18"/>
        </w:rPr>
        <w:t xml:space="preserve">Customer </w:t>
      </w:r>
      <w:r w:rsidRPr="003C6FF8">
        <w:rPr>
          <w:rFonts w:asciiTheme="majorHAnsi" w:hAnsiTheme="majorHAnsi"/>
          <w:color w:val="auto"/>
          <w:sz w:val="18"/>
          <w:szCs w:val="18"/>
        </w:rPr>
        <w:t xml:space="preserve">has </w:t>
      </w:r>
      <w:r w:rsidR="00972120" w:rsidRPr="003C6FF8">
        <w:rPr>
          <w:rFonts w:asciiTheme="majorHAnsi" w:hAnsiTheme="majorHAnsi"/>
          <w:color w:val="auto"/>
          <w:sz w:val="18"/>
          <w:szCs w:val="18"/>
        </w:rPr>
        <w:t>opt</w:t>
      </w:r>
      <w:r w:rsidRPr="003C6FF8">
        <w:rPr>
          <w:rFonts w:asciiTheme="majorHAnsi" w:hAnsiTheme="majorHAnsi"/>
          <w:color w:val="auto"/>
          <w:sz w:val="18"/>
          <w:szCs w:val="18"/>
        </w:rPr>
        <w:t>ed</w:t>
      </w:r>
      <w:r w:rsidR="00972120" w:rsidRPr="003C6FF8">
        <w:rPr>
          <w:rFonts w:asciiTheme="majorHAnsi" w:hAnsiTheme="majorHAnsi"/>
          <w:color w:val="auto"/>
          <w:sz w:val="18"/>
          <w:szCs w:val="18"/>
        </w:rPr>
        <w:t xml:space="preserve"> for </w:t>
      </w:r>
      <w:r w:rsidR="00972120" w:rsidRPr="00E160AC">
        <w:rPr>
          <w:rFonts w:asciiTheme="majorHAnsi" w:hAnsiTheme="majorHAnsi"/>
          <w:color w:val="auto"/>
          <w:sz w:val="18"/>
          <w:szCs w:val="18"/>
          <w:u w:val="single"/>
        </w:rPr>
        <w:t>Platform Data Extension</w:t>
      </w:r>
      <w:r w:rsidRPr="003C6FF8">
        <w:rPr>
          <w:rFonts w:asciiTheme="majorHAnsi" w:hAnsiTheme="majorHAnsi"/>
          <w:color w:val="auto"/>
          <w:sz w:val="18"/>
          <w:szCs w:val="18"/>
        </w:rPr>
        <w:t xml:space="preserve"> in section </w:t>
      </w:r>
      <w:r w:rsidRPr="003C6FF8">
        <w:rPr>
          <w:rFonts w:asciiTheme="majorHAnsi" w:hAnsiTheme="majorHAnsi"/>
          <w:color w:val="auto"/>
          <w:sz w:val="18"/>
          <w:szCs w:val="18"/>
        </w:rPr>
        <w:fldChar w:fldCharType="begin"/>
      </w:r>
      <w:r w:rsidRPr="003C6FF8">
        <w:rPr>
          <w:rFonts w:asciiTheme="majorHAnsi" w:hAnsiTheme="majorHAnsi"/>
          <w:color w:val="auto"/>
          <w:sz w:val="18"/>
          <w:szCs w:val="18"/>
        </w:rPr>
        <w:instrText xml:space="preserve"> REF _Ref393888658 \r \h </w:instrText>
      </w:r>
      <w:r w:rsidR="00B134BC" w:rsidRPr="003C6FF8">
        <w:rPr>
          <w:rFonts w:asciiTheme="majorHAnsi" w:hAnsiTheme="majorHAnsi"/>
          <w:color w:val="auto"/>
          <w:sz w:val="18"/>
          <w:szCs w:val="18"/>
        </w:rPr>
        <w:instrText xml:space="preserve"> \* MERGEFORMAT </w:instrText>
      </w:r>
      <w:r w:rsidRPr="003C6FF8">
        <w:rPr>
          <w:rFonts w:asciiTheme="majorHAnsi" w:hAnsiTheme="majorHAnsi"/>
          <w:color w:val="auto"/>
          <w:sz w:val="18"/>
          <w:szCs w:val="18"/>
        </w:rPr>
      </w:r>
      <w:r w:rsidRPr="003C6FF8">
        <w:rPr>
          <w:rFonts w:asciiTheme="majorHAnsi" w:hAnsiTheme="majorHAnsi"/>
          <w:color w:val="auto"/>
          <w:sz w:val="18"/>
          <w:szCs w:val="18"/>
        </w:rPr>
        <w:fldChar w:fldCharType="separate"/>
      </w:r>
      <w:r w:rsidR="00F7202F">
        <w:rPr>
          <w:rFonts w:asciiTheme="majorHAnsi" w:hAnsiTheme="majorHAnsi"/>
          <w:color w:val="auto"/>
          <w:sz w:val="18"/>
          <w:szCs w:val="18"/>
        </w:rPr>
        <w:t>1</w:t>
      </w:r>
      <w:r w:rsidRPr="003C6FF8">
        <w:rPr>
          <w:rFonts w:asciiTheme="majorHAnsi" w:hAnsiTheme="majorHAnsi"/>
          <w:color w:val="auto"/>
          <w:sz w:val="18"/>
          <w:szCs w:val="18"/>
        </w:rPr>
        <w:fldChar w:fldCharType="end"/>
      </w:r>
      <w:r w:rsidRPr="003C6FF8">
        <w:rPr>
          <w:rFonts w:asciiTheme="majorHAnsi" w:hAnsiTheme="majorHAnsi"/>
          <w:color w:val="auto"/>
          <w:sz w:val="18"/>
          <w:szCs w:val="18"/>
        </w:rPr>
        <w:t>, then the</w:t>
      </w:r>
      <w:r w:rsidR="00972120" w:rsidRPr="003C6FF8">
        <w:rPr>
          <w:rFonts w:asciiTheme="majorHAnsi" w:hAnsiTheme="majorHAnsi"/>
          <w:color w:val="auto"/>
          <w:sz w:val="18"/>
          <w:szCs w:val="18"/>
        </w:rPr>
        <w:t xml:space="preserve"> Platform Data Extension premium </w:t>
      </w:r>
      <w:r w:rsidRPr="003C6FF8">
        <w:rPr>
          <w:rFonts w:asciiTheme="majorHAnsi" w:hAnsiTheme="majorHAnsi"/>
          <w:color w:val="auto"/>
          <w:sz w:val="18"/>
          <w:szCs w:val="18"/>
        </w:rPr>
        <w:t>depending</w:t>
      </w:r>
      <w:r w:rsidR="00333C04" w:rsidRPr="003C6FF8">
        <w:rPr>
          <w:rFonts w:asciiTheme="majorHAnsi" w:hAnsiTheme="majorHAnsi"/>
          <w:color w:val="auto"/>
          <w:sz w:val="18"/>
          <w:szCs w:val="18"/>
        </w:rPr>
        <w:t xml:space="preserve"> on the PDE Package selected below</w:t>
      </w:r>
      <w:r w:rsidRPr="003C6FF8">
        <w:rPr>
          <w:rFonts w:asciiTheme="majorHAnsi" w:hAnsiTheme="majorHAnsi"/>
          <w:color w:val="auto"/>
          <w:sz w:val="18"/>
          <w:szCs w:val="18"/>
        </w:rPr>
        <w:t xml:space="preserve"> be apply</w:t>
      </w:r>
      <w:r w:rsidR="00972120" w:rsidRPr="003C6FF8">
        <w:rPr>
          <w:rFonts w:asciiTheme="majorHAnsi" w:hAnsiTheme="majorHAnsi"/>
          <w:color w:val="auto"/>
          <w:sz w:val="18"/>
          <w:szCs w:val="18"/>
        </w:rPr>
        <w:t xml:space="preserve"> to the underlying MAM fees. </w:t>
      </w:r>
      <w:r w:rsidR="001E0730">
        <w:rPr>
          <w:rFonts w:asciiTheme="majorHAnsi" w:hAnsiTheme="majorHAnsi"/>
          <w:color w:val="auto"/>
          <w:sz w:val="18"/>
          <w:szCs w:val="18"/>
        </w:rPr>
        <w:t xml:space="preserve">If Platform Data Extensions are accessed via the Geofencing Extension, customers are required to pay the premiums associated to the </w:t>
      </w:r>
      <w:r w:rsidR="006B400D">
        <w:rPr>
          <w:rFonts w:asciiTheme="majorHAnsi" w:hAnsiTheme="majorHAnsi"/>
          <w:color w:val="auto"/>
          <w:sz w:val="18"/>
          <w:szCs w:val="18"/>
        </w:rPr>
        <w:t xml:space="preserve">corresponding </w:t>
      </w:r>
      <w:r w:rsidR="001E0730">
        <w:rPr>
          <w:rFonts w:asciiTheme="majorHAnsi" w:hAnsiTheme="majorHAnsi"/>
          <w:color w:val="auto"/>
          <w:sz w:val="18"/>
          <w:szCs w:val="18"/>
        </w:rPr>
        <w:t xml:space="preserve">PDE Package below.  </w:t>
      </w:r>
    </w:p>
    <w:p w14:paraId="1FADA61B" w14:textId="6C25D0DC" w:rsidR="00380D43" w:rsidRDefault="00380D43" w:rsidP="00006E3B">
      <w:pPr>
        <w:pStyle w:val="ListParagraph"/>
        <w:numPr>
          <w:ilvl w:val="0"/>
          <w:numId w:val="2"/>
        </w:numPr>
        <w:rPr>
          <w:rFonts w:asciiTheme="majorHAnsi" w:hAnsiTheme="majorHAnsi"/>
          <w:color w:val="auto"/>
          <w:sz w:val="18"/>
          <w:szCs w:val="18"/>
        </w:rPr>
      </w:pPr>
      <w:r>
        <w:rPr>
          <w:rFonts w:asciiTheme="majorHAnsi" w:hAnsiTheme="majorHAnsi"/>
          <w:color w:val="auto"/>
          <w:sz w:val="18"/>
          <w:szCs w:val="18"/>
        </w:rPr>
        <w:t xml:space="preserve">If Customer has opted for </w:t>
      </w:r>
      <w:r w:rsidR="00AA4E33">
        <w:rPr>
          <w:rFonts w:asciiTheme="majorHAnsi" w:hAnsiTheme="majorHAnsi"/>
          <w:color w:val="auto"/>
          <w:sz w:val="18"/>
          <w:szCs w:val="18"/>
          <w:u w:val="single"/>
        </w:rPr>
        <w:t>Toll Cost Extension</w:t>
      </w:r>
      <w:r w:rsidR="00AA4E33">
        <w:rPr>
          <w:rFonts w:asciiTheme="majorHAnsi" w:hAnsiTheme="majorHAnsi"/>
          <w:color w:val="auto"/>
          <w:sz w:val="18"/>
          <w:szCs w:val="18"/>
        </w:rPr>
        <w:t xml:space="preserve"> in section 1</w:t>
      </w:r>
      <w:r w:rsidR="00342C7A">
        <w:rPr>
          <w:rFonts w:asciiTheme="majorHAnsi" w:hAnsiTheme="majorHAnsi"/>
          <w:color w:val="auto"/>
          <w:sz w:val="18"/>
          <w:szCs w:val="18"/>
        </w:rPr>
        <w:t xml:space="preserve">, then a premium of 10% shall be applied to MAM Basic Routing and </w:t>
      </w:r>
      <w:r w:rsidR="007426CE">
        <w:rPr>
          <w:rFonts w:asciiTheme="majorHAnsi" w:hAnsiTheme="majorHAnsi"/>
          <w:color w:val="auto"/>
          <w:sz w:val="18"/>
          <w:szCs w:val="18"/>
        </w:rPr>
        <w:t>MAM Advanced Routing</w:t>
      </w:r>
      <w:r w:rsidR="00743A7A">
        <w:rPr>
          <w:rFonts w:asciiTheme="majorHAnsi" w:hAnsiTheme="majorHAnsi"/>
          <w:color w:val="auto"/>
          <w:sz w:val="18"/>
          <w:szCs w:val="18"/>
        </w:rPr>
        <w:t xml:space="preserve"> fees for use of </w:t>
      </w:r>
      <w:r w:rsidR="00F26BFC">
        <w:rPr>
          <w:rFonts w:asciiTheme="majorHAnsi" w:hAnsiTheme="majorHAnsi"/>
          <w:color w:val="auto"/>
          <w:sz w:val="18"/>
          <w:szCs w:val="18"/>
        </w:rPr>
        <w:t>Toll Cost Extension.</w:t>
      </w:r>
    </w:p>
    <w:p w14:paraId="26A7F939" w14:textId="01CA8954" w:rsidR="00A151FA" w:rsidRDefault="00A151FA" w:rsidP="00A151FA">
      <w:pPr>
        <w:pStyle w:val="ListParagraph"/>
        <w:numPr>
          <w:ilvl w:val="0"/>
          <w:numId w:val="2"/>
        </w:numPr>
        <w:rPr>
          <w:rFonts w:asciiTheme="majorHAnsi" w:hAnsiTheme="majorHAnsi"/>
          <w:color w:val="auto"/>
          <w:sz w:val="18"/>
          <w:szCs w:val="18"/>
        </w:rPr>
      </w:pPr>
      <w:r w:rsidRPr="003C6FF8">
        <w:rPr>
          <w:rFonts w:asciiTheme="majorHAnsi" w:hAnsiTheme="majorHAnsi"/>
          <w:color w:val="auto"/>
          <w:sz w:val="18"/>
          <w:szCs w:val="18"/>
        </w:rPr>
        <w:t xml:space="preserve">If Customer has opted for </w:t>
      </w:r>
      <w:r w:rsidR="00382EFD" w:rsidRPr="004A0F7C">
        <w:rPr>
          <w:rFonts w:asciiTheme="majorHAnsi" w:hAnsiTheme="majorHAnsi"/>
          <w:color w:val="auto"/>
          <w:sz w:val="18"/>
          <w:szCs w:val="18"/>
          <w:u w:val="single"/>
        </w:rPr>
        <w:t>Automotive Services-W</w:t>
      </w:r>
      <w:r w:rsidRPr="004A0F7C">
        <w:rPr>
          <w:rFonts w:asciiTheme="majorHAnsi" w:hAnsiTheme="majorHAnsi"/>
          <w:color w:val="auto"/>
          <w:sz w:val="18"/>
          <w:szCs w:val="18"/>
          <w:u w:val="single"/>
        </w:rPr>
        <w:t>eather</w:t>
      </w:r>
      <w:r>
        <w:rPr>
          <w:rFonts w:asciiTheme="majorHAnsi" w:hAnsiTheme="majorHAnsi"/>
          <w:color w:val="auto"/>
          <w:sz w:val="18"/>
          <w:szCs w:val="18"/>
        </w:rPr>
        <w:t xml:space="preserve"> </w:t>
      </w:r>
      <w:r w:rsidRPr="003C6FF8">
        <w:rPr>
          <w:rFonts w:asciiTheme="majorHAnsi" w:hAnsiTheme="majorHAnsi"/>
          <w:color w:val="auto"/>
          <w:sz w:val="18"/>
          <w:szCs w:val="18"/>
        </w:rPr>
        <w:t xml:space="preserve">in section </w:t>
      </w:r>
      <w:r w:rsidRPr="003C6FF8">
        <w:rPr>
          <w:rFonts w:asciiTheme="majorHAnsi" w:hAnsiTheme="majorHAnsi"/>
          <w:color w:val="auto"/>
          <w:sz w:val="18"/>
          <w:szCs w:val="18"/>
        </w:rPr>
        <w:fldChar w:fldCharType="begin"/>
      </w:r>
      <w:r w:rsidRPr="003C6FF8">
        <w:rPr>
          <w:rFonts w:asciiTheme="majorHAnsi" w:hAnsiTheme="majorHAnsi"/>
          <w:color w:val="auto"/>
          <w:sz w:val="18"/>
          <w:szCs w:val="18"/>
        </w:rPr>
        <w:instrText xml:space="preserve"> REF _Ref393888658 \r \h  \* MERGEFORMAT </w:instrText>
      </w:r>
      <w:r w:rsidRPr="003C6FF8">
        <w:rPr>
          <w:rFonts w:asciiTheme="majorHAnsi" w:hAnsiTheme="majorHAnsi"/>
          <w:color w:val="auto"/>
          <w:sz w:val="18"/>
          <w:szCs w:val="18"/>
        </w:rPr>
      </w:r>
      <w:r w:rsidRPr="003C6FF8">
        <w:rPr>
          <w:rFonts w:asciiTheme="majorHAnsi" w:hAnsiTheme="majorHAnsi"/>
          <w:color w:val="auto"/>
          <w:sz w:val="18"/>
          <w:szCs w:val="18"/>
        </w:rPr>
        <w:fldChar w:fldCharType="separate"/>
      </w:r>
      <w:r w:rsidR="00F7202F">
        <w:rPr>
          <w:rFonts w:asciiTheme="majorHAnsi" w:hAnsiTheme="majorHAnsi"/>
          <w:color w:val="auto"/>
          <w:sz w:val="18"/>
          <w:szCs w:val="18"/>
        </w:rPr>
        <w:t>1</w:t>
      </w:r>
      <w:r w:rsidRPr="003C6FF8">
        <w:rPr>
          <w:rFonts w:asciiTheme="majorHAnsi" w:hAnsiTheme="majorHAnsi"/>
          <w:color w:val="auto"/>
          <w:sz w:val="18"/>
          <w:szCs w:val="18"/>
        </w:rPr>
        <w:fldChar w:fldCharType="end"/>
      </w:r>
      <w:r w:rsidRPr="003C6FF8">
        <w:rPr>
          <w:rFonts w:asciiTheme="majorHAnsi" w:hAnsiTheme="majorHAnsi"/>
          <w:color w:val="auto"/>
          <w:sz w:val="18"/>
          <w:szCs w:val="18"/>
        </w:rPr>
        <w:t xml:space="preserve">, then </w:t>
      </w:r>
      <w:r>
        <w:rPr>
          <w:rFonts w:asciiTheme="majorHAnsi" w:hAnsiTheme="majorHAnsi"/>
          <w:color w:val="auto"/>
          <w:sz w:val="18"/>
          <w:szCs w:val="18"/>
        </w:rPr>
        <w:t xml:space="preserve">a </w:t>
      </w:r>
      <w:r w:rsidRPr="003C6FF8">
        <w:rPr>
          <w:rFonts w:asciiTheme="majorHAnsi" w:hAnsiTheme="majorHAnsi"/>
          <w:color w:val="auto"/>
          <w:sz w:val="18"/>
          <w:szCs w:val="18"/>
        </w:rPr>
        <w:t>premium</w:t>
      </w:r>
      <w:r>
        <w:rPr>
          <w:rFonts w:asciiTheme="majorHAnsi" w:hAnsiTheme="majorHAnsi"/>
          <w:color w:val="auto"/>
          <w:sz w:val="18"/>
          <w:szCs w:val="18"/>
        </w:rPr>
        <w:t xml:space="preserve"> of 5% shall be applied to the underlying fees for a Customer licensing any MAM Permitted Use Case. </w:t>
      </w:r>
    </w:p>
    <w:p w14:paraId="6CB1699A" w14:textId="69DB5DE2" w:rsidR="00915D8C" w:rsidRDefault="00915D8C" w:rsidP="00380D43">
      <w:pPr>
        <w:pStyle w:val="ListParagraph"/>
        <w:rPr>
          <w:rFonts w:asciiTheme="majorHAnsi" w:hAnsiTheme="majorHAnsi"/>
          <w:color w:val="auto"/>
          <w:sz w:val="18"/>
          <w:szCs w:val="18"/>
        </w:rPr>
      </w:pPr>
    </w:p>
    <w:p w14:paraId="00443935" w14:textId="77777777" w:rsidR="00144410" w:rsidRPr="00144410" w:rsidRDefault="00144410" w:rsidP="00144410">
      <w:pPr>
        <w:ind w:left="360"/>
        <w:rPr>
          <w:rFonts w:asciiTheme="majorHAnsi" w:hAnsiTheme="majorHAnsi"/>
          <w:color w:val="auto"/>
          <w:sz w:val="18"/>
          <w:szCs w:val="18"/>
        </w:rPr>
      </w:pPr>
    </w:p>
    <w:tbl>
      <w:tblPr>
        <w:tblStyle w:val="ListTable3"/>
        <w:tblW w:w="10347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2197"/>
        <w:gridCol w:w="887"/>
        <w:gridCol w:w="7263"/>
      </w:tblGrid>
      <w:tr w:rsidR="00BF4585" w:rsidRPr="003C6FF8" w14:paraId="0BE5C85F" w14:textId="77777777" w:rsidTr="00395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3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97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FFFFFF" w:themeColor="background1"/>
            </w:tcBorders>
          </w:tcPr>
          <w:p w14:paraId="4962B925" w14:textId="77777777" w:rsidR="00BF4585" w:rsidRPr="003C6FF8" w:rsidRDefault="00BF4585" w:rsidP="00DD6EE9">
            <w:pPr>
              <w:keepNext/>
              <w:jc w:val="center"/>
              <w:rPr>
                <w:rFonts w:asciiTheme="majorHAnsi" w:hAnsiTheme="majorHAnsi" w:cstheme="minorHAnsi"/>
                <w:bCs w:val="0"/>
                <w:color w:val="auto"/>
                <w:sz w:val="18"/>
                <w:szCs w:val="18"/>
              </w:rPr>
            </w:pPr>
            <w:r w:rsidRPr="003C6FF8">
              <w:rPr>
                <w:rFonts w:asciiTheme="majorHAnsi" w:hAnsiTheme="majorHAnsi" w:cstheme="minorHAnsi"/>
                <w:color w:val="auto"/>
                <w:sz w:val="18"/>
                <w:szCs w:val="18"/>
              </w:rPr>
              <w:lastRenderedPageBreak/>
              <w:t>Platform Data Extension Packages</w:t>
            </w:r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</w:tcPr>
          <w:p w14:paraId="6B65958F" w14:textId="77777777" w:rsidR="00BF4585" w:rsidRPr="003C6FF8" w:rsidRDefault="00BF4585" w:rsidP="00DD6EE9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  <w:bCs w:val="0"/>
                <w:color w:val="auto"/>
                <w:sz w:val="18"/>
                <w:szCs w:val="18"/>
              </w:rPr>
            </w:pPr>
            <w:r w:rsidRPr="003C6FF8">
              <w:rPr>
                <w:rFonts w:asciiTheme="majorHAnsi" w:hAnsiTheme="majorHAnsi" w:cstheme="minorHAnsi"/>
                <w:color w:val="auto"/>
                <w:sz w:val="18"/>
                <w:szCs w:val="18"/>
              </w:rPr>
              <w:t>Premium</w:t>
            </w:r>
          </w:p>
        </w:tc>
        <w:tc>
          <w:tcPr>
            <w:tcW w:w="7263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</w:tcBorders>
          </w:tcPr>
          <w:p w14:paraId="332775FA" w14:textId="10934DD1" w:rsidR="00BF4585" w:rsidRPr="003C6FF8" w:rsidRDefault="00BF4585" w:rsidP="007D569F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  <w:color w:val="auto"/>
                <w:sz w:val="18"/>
                <w:szCs w:val="18"/>
              </w:rPr>
            </w:pPr>
            <w:r w:rsidRPr="003C6FF8">
              <w:rPr>
                <w:rFonts w:asciiTheme="majorHAnsi" w:hAnsiTheme="majorHAnsi" w:cstheme="minorHAnsi"/>
                <w:color w:val="auto"/>
                <w:sz w:val="18"/>
                <w:szCs w:val="18"/>
              </w:rPr>
              <w:t xml:space="preserve">Platform Data Extension Packages </w:t>
            </w:r>
            <w:r w:rsidR="007A4EF8" w:rsidRPr="003C6FF8">
              <w:rPr>
                <w:rFonts w:asciiTheme="majorHAnsi" w:hAnsiTheme="majorHAnsi" w:cstheme="minorHAnsi"/>
                <w:color w:val="auto"/>
                <w:sz w:val="18"/>
                <w:szCs w:val="18"/>
              </w:rPr>
              <w:t>(</w:t>
            </w:r>
            <w:r w:rsidR="007D569F">
              <w:rPr>
                <w:rFonts w:asciiTheme="majorHAnsi" w:hAnsiTheme="majorHAnsi" w:cstheme="minorHAnsi"/>
                <w:color w:val="auto"/>
                <w:sz w:val="18"/>
                <w:szCs w:val="18"/>
              </w:rPr>
              <w:t>layer descriptions</w:t>
            </w:r>
            <w:r w:rsidR="007A4EF8" w:rsidRPr="003C6FF8">
              <w:rPr>
                <w:rFonts w:asciiTheme="majorHAnsi" w:hAnsiTheme="majorHAnsi" w:cstheme="minorHAnsi"/>
                <w:color w:val="auto"/>
                <w:sz w:val="18"/>
                <w:szCs w:val="18"/>
              </w:rPr>
              <w:t>)</w:t>
            </w:r>
          </w:p>
        </w:tc>
      </w:tr>
      <w:tr w:rsidR="00BF4585" w:rsidRPr="003C6FF8" w14:paraId="7A0726E9" w14:textId="77777777" w:rsidTr="00395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right w:val="single" w:sz="4" w:space="0" w:color="000000" w:themeColor="text1"/>
            </w:tcBorders>
            <w:vAlign w:val="center"/>
          </w:tcPr>
          <w:p w14:paraId="0944A21B" w14:textId="0178DABE" w:rsidR="00BF4585" w:rsidRPr="00DC268C" w:rsidRDefault="004A286D" w:rsidP="00DD6EE9">
            <w:pPr>
              <w:keepNext/>
              <w:rPr>
                <w:rFonts w:asciiTheme="majorHAnsi" w:hAnsiTheme="majorHAnsi" w:cstheme="minorHAnsi"/>
                <w:b w:val="0"/>
                <w:bCs w:val="0"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color w:val="auto"/>
                  <w:sz w:val="18"/>
                  <w:szCs w:val="18"/>
                </w:rPr>
                <w:tag w:val="160"/>
                <w:id w:val="5492784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118" w:author="Pinheiro, Ricardo Tiago (Nokia-LC/SaoPaulo)" w:date="2016-04-01T17:39:00Z">
                  <w:r w:rsidR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t>☒</w:t>
                  </w:r>
                </w:ins>
                <w:del w:id="119" w:author="Pinheiro, Ricardo Tiago (Nokia-LC/SaoPaulo)" w:date="2016-04-01T17:39:00Z">
                  <w:r w:rsidR="00F1462E" w:rsidDel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delText>☐</w:delText>
                  </w:r>
                </w:del>
              </w:sdtContent>
            </w:sdt>
            <w:r w:rsidR="00BF4585" w:rsidRPr="00DC268C">
              <w:rPr>
                <w:rFonts w:asciiTheme="majorHAnsi" w:hAnsiTheme="majorHAnsi"/>
                <w:b w:val="0"/>
                <w:color w:val="auto"/>
                <w:sz w:val="18"/>
                <w:szCs w:val="18"/>
              </w:rPr>
              <w:t xml:space="preserve"> </w:t>
            </w:r>
            <w:r w:rsidR="00BF4585" w:rsidRPr="00DC268C">
              <w:rPr>
                <w:rFonts w:asciiTheme="majorHAnsi" w:hAnsiTheme="majorHAnsi" w:cstheme="minorHAnsi"/>
                <w:b w:val="0"/>
                <w:color w:val="auto"/>
                <w:sz w:val="18"/>
                <w:szCs w:val="18"/>
              </w:rPr>
              <w:t>Base</w:t>
            </w:r>
          </w:p>
        </w:tc>
        <w:tc>
          <w:tcPr>
            <w:tcW w:w="887" w:type="dxa"/>
            <w:tcBorders>
              <w:left w:val="single" w:sz="4" w:space="0" w:color="000000" w:themeColor="text1"/>
            </w:tcBorders>
            <w:vAlign w:val="center"/>
          </w:tcPr>
          <w:sdt>
            <w:sdtPr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ag w:val="161"/>
              <w:id w:val="-1351711344"/>
              <w:placeholder>
                <w:docPart w:val="DefaultPlaceholder_1081868574"/>
              </w:placeholder>
              <w:text/>
            </w:sdtPr>
            <w:sdtEndPr/>
            <w:sdtContent>
              <w:p w14:paraId="290BA520" w14:textId="4189486F" w:rsidR="00BF4585" w:rsidRPr="003C6FF8" w:rsidRDefault="00BF4585" w:rsidP="00DD6EE9">
                <w:pPr>
                  <w:keepNext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 w:cstheme="minorHAnsi"/>
                    <w:bCs/>
                    <w:color w:val="auto"/>
                    <w:sz w:val="18"/>
                    <w:szCs w:val="18"/>
                  </w:rPr>
                </w:pPr>
                <w:r w:rsidRPr="003C6FF8">
                  <w:rPr>
                    <w:rFonts w:asciiTheme="majorHAnsi" w:hAnsiTheme="majorHAnsi" w:cstheme="minorHAnsi"/>
                    <w:bCs/>
                    <w:color w:val="auto"/>
                    <w:sz w:val="18"/>
                    <w:szCs w:val="18"/>
                  </w:rPr>
                  <w:t>20%</w:t>
                </w:r>
              </w:p>
            </w:sdtContent>
          </w:sdt>
        </w:tc>
        <w:tc>
          <w:tcPr>
            <w:tcW w:w="7263" w:type="dxa"/>
            <w:tcBorders>
              <w:left w:val="single" w:sz="4" w:space="0" w:color="000000" w:themeColor="text1"/>
            </w:tcBorders>
          </w:tcPr>
          <w:p w14:paraId="3ECA82C2" w14:textId="77777777" w:rsidR="00BF4585" w:rsidRPr="003C6FF8" w:rsidRDefault="00CE34AE" w:rsidP="00DD6EE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</w:pPr>
            <w:r w:rsidRPr="003C6FF8"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>Legal speed limits (posted and country rule based); Legal speed limits with vehi</w:t>
            </w:r>
            <w:r w:rsidR="0075316F" w:rsidRPr="003C6FF8"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 xml:space="preserve">cle type, time, season, weather </w:t>
            </w:r>
            <w:r w:rsidRPr="003C6FF8"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>dependencies, variable speed limit locations, lane dependent legal speed limits; attributes that are common on all roads like vehicle types, route type, street type, function class, urban-flag, unpaved, ramp, carpool road, express lane, priority road, delivery road; Administrative polygon display layer publishes administrative country, state and city polygons</w:t>
            </w:r>
            <w:r w:rsidR="008A46CC"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>; D</w:t>
            </w:r>
            <w:r w:rsidR="00C74DD5"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>igital Terrain Model</w:t>
            </w:r>
            <w:r w:rsidRPr="003C6FF8"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>.</w:t>
            </w:r>
          </w:p>
        </w:tc>
      </w:tr>
      <w:tr w:rsidR="00BF4585" w:rsidRPr="003C6FF8" w14:paraId="3CCB9C6E" w14:textId="77777777" w:rsidTr="003958D8">
        <w:trPr>
          <w:cantSplit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000000" w:themeColor="text1"/>
              <w:bottom w:val="single" w:sz="4" w:space="0" w:color="000000"/>
              <w:right w:val="single" w:sz="4" w:space="0" w:color="000000" w:themeColor="text1"/>
            </w:tcBorders>
            <w:vAlign w:val="center"/>
          </w:tcPr>
          <w:p w14:paraId="7F6CC20F" w14:textId="1C27698A" w:rsidR="00BF4585" w:rsidRPr="00DC268C" w:rsidRDefault="004A286D" w:rsidP="00DD6EE9">
            <w:pPr>
              <w:keepNext/>
              <w:rPr>
                <w:rFonts w:asciiTheme="majorHAnsi" w:hAnsiTheme="majorHAnsi" w:cstheme="minorHAnsi"/>
                <w:b w:val="0"/>
                <w:bCs w:val="0"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color w:val="auto"/>
                  <w:sz w:val="18"/>
                  <w:szCs w:val="18"/>
                </w:rPr>
                <w:tag w:val="162"/>
                <w:id w:val="15943486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120" w:author="Pinheiro, Ricardo Tiago (Nokia-LC/SaoPaulo)" w:date="2016-04-01T17:39:00Z">
                  <w:r w:rsidR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t>☒</w:t>
                  </w:r>
                </w:ins>
                <w:del w:id="121" w:author="Pinheiro, Ricardo Tiago (Nokia-LC/SaoPaulo)" w:date="2016-04-01T17:39:00Z">
                  <w:r w:rsidR="00F1462E" w:rsidDel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delText>☐</w:delText>
                  </w:r>
                </w:del>
              </w:sdtContent>
            </w:sdt>
            <w:r w:rsidR="00BF4585" w:rsidRPr="00DC268C">
              <w:rPr>
                <w:rFonts w:asciiTheme="majorHAnsi" w:hAnsiTheme="majorHAnsi"/>
                <w:b w:val="0"/>
                <w:color w:val="auto"/>
                <w:sz w:val="18"/>
                <w:szCs w:val="18"/>
              </w:rPr>
              <w:t xml:space="preserve"> </w:t>
            </w:r>
            <w:r w:rsidR="00BF4585" w:rsidRPr="00DC268C">
              <w:rPr>
                <w:rFonts w:asciiTheme="majorHAnsi" w:hAnsiTheme="majorHAnsi" w:cstheme="minorHAnsi"/>
                <w:b w:val="0"/>
                <w:color w:val="auto"/>
                <w:sz w:val="18"/>
                <w:szCs w:val="18"/>
              </w:rPr>
              <w:t>Premium ADAS</w:t>
            </w:r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/>
            </w:tcBorders>
            <w:vAlign w:val="center"/>
          </w:tcPr>
          <w:sdt>
            <w:sdtPr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ag w:val="163"/>
              <w:id w:val="92907206"/>
              <w:placeholder>
                <w:docPart w:val="DefaultPlaceholder_1081868574"/>
              </w:placeholder>
              <w:text/>
            </w:sdtPr>
            <w:sdtEndPr/>
            <w:sdtContent>
              <w:p w14:paraId="0A5DBEC0" w14:textId="493B4B4E" w:rsidR="00BF4585" w:rsidRPr="003C6FF8" w:rsidRDefault="00BF4585" w:rsidP="00DD6EE9">
                <w:pPr>
                  <w:keepNext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 w:cstheme="minorHAnsi"/>
                    <w:bCs/>
                    <w:color w:val="auto"/>
                    <w:sz w:val="18"/>
                    <w:szCs w:val="18"/>
                  </w:rPr>
                </w:pPr>
                <w:r w:rsidRPr="003C6FF8">
                  <w:rPr>
                    <w:rFonts w:asciiTheme="majorHAnsi" w:hAnsiTheme="majorHAnsi" w:cstheme="minorHAnsi"/>
                    <w:bCs/>
                    <w:color w:val="auto"/>
                    <w:sz w:val="18"/>
                    <w:szCs w:val="18"/>
                  </w:rPr>
                  <w:t>30%</w:t>
                </w:r>
              </w:p>
            </w:sdtContent>
          </w:sdt>
        </w:tc>
        <w:tc>
          <w:tcPr>
            <w:tcW w:w="7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/>
            </w:tcBorders>
          </w:tcPr>
          <w:p w14:paraId="496B849F" w14:textId="77777777" w:rsidR="00BF4585" w:rsidRPr="003C6FF8" w:rsidRDefault="007A4EF8" w:rsidP="00DD6EE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</w:pPr>
            <w:r w:rsidRPr="003C6FF8"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>I</w:t>
            </w:r>
            <w:r w:rsidR="005B0094" w:rsidRPr="003C6FF8"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>nformation concerning absolute height, slope and curvature, heading, buildup area roads and enhanced road geometry.</w:t>
            </w:r>
          </w:p>
        </w:tc>
      </w:tr>
      <w:tr w:rsidR="00BF4585" w:rsidRPr="003C6FF8" w14:paraId="577E26F6" w14:textId="77777777" w:rsidTr="00395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000000"/>
              <w:right w:val="single" w:sz="4" w:space="0" w:color="000000" w:themeColor="text1"/>
            </w:tcBorders>
            <w:vAlign w:val="center"/>
          </w:tcPr>
          <w:p w14:paraId="6A3D0B8A" w14:textId="75982AF9" w:rsidR="00BF4585" w:rsidRPr="00DC268C" w:rsidRDefault="004A286D" w:rsidP="00DD6EE9">
            <w:pPr>
              <w:keepNext/>
              <w:rPr>
                <w:rFonts w:asciiTheme="majorHAnsi" w:hAnsiTheme="majorHAnsi" w:cstheme="minorHAnsi"/>
                <w:b w:val="0"/>
                <w:bCs w:val="0"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color w:val="auto"/>
                  <w:sz w:val="18"/>
                  <w:szCs w:val="18"/>
                </w:rPr>
                <w:tag w:val="164"/>
                <w:id w:val="5101982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122" w:author="Pinheiro, Ricardo Tiago (Nokia-LC/SaoPaulo)" w:date="2016-04-01T17:39:00Z">
                  <w:r w:rsidR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t>☒</w:t>
                  </w:r>
                </w:ins>
                <w:del w:id="123" w:author="Pinheiro, Ricardo Tiago (Nokia-LC/SaoPaulo)" w:date="2016-04-01T17:39:00Z">
                  <w:r w:rsidR="00F1462E" w:rsidDel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delText>☐</w:delText>
                  </w:r>
                </w:del>
              </w:sdtContent>
            </w:sdt>
            <w:r w:rsidR="00BF4585" w:rsidRPr="00DC268C">
              <w:rPr>
                <w:rFonts w:asciiTheme="majorHAnsi" w:hAnsiTheme="majorHAnsi"/>
                <w:b w:val="0"/>
                <w:color w:val="auto"/>
                <w:sz w:val="18"/>
                <w:szCs w:val="18"/>
              </w:rPr>
              <w:t xml:space="preserve"> </w:t>
            </w:r>
            <w:r w:rsidR="00BF4585" w:rsidRPr="00DC268C">
              <w:rPr>
                <w:rFonts w:asciiTheme="majorHAnsi" w:hAnsiTheme="majorHAnsi" w:cstheme="minorHAnsi"/>
                <w:b w:val="0"/>
                <w:color w:val="auto"/>
                <w:sz w:val="18"/>
                <w:szCs w:val="18"/>
              </w:rPr>
              <w:t>Premium Junction Guidance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 w:themeColor="text1"/>
            </w:tcBorders>
            <w:vAlign w:val="center"/>
          </w:tcPr>
          <w:sdt>
            <w:sdtPr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ag w:val="165"/>
              <w:id w:val="-1651279639"/>
              <w:placeholder>
                <w:docPart w:val="DefaultPlaceholder_1081868574"/>
              </w:placeholder>
              <w:text/>
            </w:sdtPr>
            <w:sdtEndPr/>
            <w:sdtContent>
              <w:p w14:paraId="42F09655" w14:textId="2F82FA54" w:rsidR="00BF4585" w:rsidRPr="003C6FF8" w:rsidRDefault="00BF4585" w:rsidP="00DD6EE9">
                <w:pPr>
                  <w:keepNext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 w:cstheme="minorHAnsi"/>
                    <w:bCs/>
                    <w:color w:val="auto"/>
                    <w:sz w:val="18"/>
                    <w:szCs w:val="18"/>
                  </w:rPr>
                </w:pPr>
                <w:r w:rsidRPr="003C6FF8">
                  <w:rPr>
                    <w:rFonts w:asciiTheme="majorHAnsi" w:hAnsiTheme="majorHAnsi" w:cstheme="minorHAnsi"/>
                    <w:bCs/>
                    <w:color w:val="auto"/>
                    <w:sz w:val="18"/>
                    <w:szCs w:val="18"/>
                  </w:rPr>
                  <w:t>15%</w:t>
                </w:r>
              </w:p>
            </w:sdtContent>
          </w:sdt>
        </w:tc>
        <w:tc>
          <w:tcPr>
            <w:tcW w:w="7263" w:type="dxa"/>
            <w:tcBorders>
              <w:top w:val="single" w:sz="4" w:space="0" w:color="000000"/>
              <w:left w:val="single" w:sz="4" w:space="0" w:color="000000" w:themeColor="text1"/>
            </w:tcBorders>
          </w:tcPr>
          <w:p w14:paraId="22C4159F" w14:textId="77777777" w:rsidR="00BF4585" w:rsidRPr="003C6FF8" w:rsidRDefault="005B0094" w:rsidP="00DD6EE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</w:pPr>
            <w:r w:rsidRPr="003C6FF8"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>Location of 2D junction view and reference to a junction view image</w:t>
            </w:r>
            <w:r w:rsidR="007A4EF8" w:rsidRPr="003C6FF8"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>.</w:t>
            </w:r>
          </w:p>
        </w:tc>
      </w:tr>
      <w:tr w:rsidR="00BF4585" w:rsidRPr="003C6FF8" w14:paraId="3DF5663A" w14:textId="77777777" w:rsidTr="003958D8">
        <w:trPr>
          <w:cantSplit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A9A008" w14:textId="75F4BD2C" w:rsidR="00BF4585" w:rsidRPr="00DC268C" w:rsidRDefault="004A286D" w:rsidP="00DD6EE9">
            <w:pPr>
              <w:keepNext/>
              <w:rPr>
                <w:rFonts w:asciiTheme="majorHAnsi" w:hAnsiTheme="majorHAnsi" w:cstheme="minorHAnsi"/>
                <w:b w:val="0"/>
                <w:bCs w:val="0"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color w:val="auto"/>
                  <w:sz w:val="18"/>
                  <w:szCs w:val="18"/>
                </w:rPr>
                <w:tag w:val="166"/>
                <w:id w:val="-9644193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124" w:author="Pinheiro, Ricardo Tiago (Nokia-LC/SaoPaulo)" w:date="2016-04-01T17:39:00Z">
                  <w:r w:rsidR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t>☒</w:t>
                  </w:r>
                </w:ins>
                <w:del w:id="125" w:author="Pinheiro, Ricardo Tiago (Nokia-LC/SaoPaulo)" w:date="2016-04-01T17:39:00Z">
                  <w:r w:rsidR="00F1462E" w:rsidDel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delText>☐</w:delText>
                  </w:r>
                </w:del>
              </w:sdtContent>
            </w:sdt>
            <w:r w:rsidR="00BF4585" w:rsidRPr="00DC268C">
              <w:rPr>
                <w:rFonts w:asciiTheme="majorHAnsi" w:hAnsiTheme="majorHAnsi"/>
                <w:b w:val="0"/>
                <w:color w:val="auto"/>
                <w:sz w:val="18"/>
                <w:szCs w:val="18"/>
              </w:rPr>
              <w:t xml:space="preserve"> </w:t>
            </w:r>
            <w:r w:rsidR="00BF4585" w:rsidRPr="00DC268C">
              <w:rPr>
                <w:rFonts w:asciiTheme="majorHAnsi" w:hAnsiTheme="majorHAnsi" w:cstheme="minorHAnsi"/>
                <w:b w:val="0"/>
                <w:color w:val="auto"/>
                <w:sz w:val="18"/>
                <w:szCs w:val="18"/>
              </w:rPr>
              <w:t>Premium Postal Polygon</w:t>
            </w:r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sdt>
            <w:sdtPr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ag w:val="167"/>
              <w:id w:val="-1753042541"/>
              <w:placeholder>
                <w:docPart w:val="DefaultPlaceholder_1081868574"/>
              </w:placeholder>
              <w:text/>
            </w:sdtPr>
            <w:sdtEndPr/>
            <w:sdtContent>
              <w:p w14:paraId="0F6D25A1" w14:textId="59EF489C" w:rsidR="00BF4585" w:rsidRPr="003C6FF8" w:rsidRDefault="00BF4585" w:rsidP="00DD6EE9">
                <w:pPr>
                  <w:keepNext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 w:cstheme="minorHAnsi"/>
                    <w:bCs/>
                    <w:color w:val="auto"/>
                    <w:sz w:val="18"/>
                    <w:szCs w:val="18"/>
                  </w:rPr>
                </w:pPr>
                <w:r w:rsidRPr="003C6FF8">
                  <w:rPr>
                    <w:rFonts w:asciiTheme="majorHAnsi" w:hAnsiTheme="majorHAnsi" w:cstheme="minorHAnsi"/>
                    <w:bCs/>
                    <w:color w:val="auto"/>
                    <w:sz w:val="18"/>
                    <w:szCs w:val="18"/>
                  </w:rPr>
                  <w:t>7%</w:t>
                </w:r>
              </w:p>
            </w:sdtContent>
          </w:sdt>
        </w:tc>
        <w:tc>
          <w:tcPr>
            <w:tcW w:w="7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9495958" w14:textId="77777777" w:rsidR="00BF4585" w:rsidRPr="003C6FF8" w:rsidRDefault="005B0094" w:rsidP="00DD6EE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</w:pPr>
            <w:r w:rsidRPr="003C6FF8"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>Postal polygons</w:t>
            </w:r>
            <w:r w:rsidR="007A4EF8" w:rsidRPr="003C6FF8"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>.</w:t>
            </w:r>
          </w:p>
        </w:tc>
      </w:tr>
      <w:tr w:rsidR="00BF4585" w:rsidRPr="003C6FF8" w14:paraId="285F483A" w14:textId="77777777" w:rsidTr="00395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right w:val="single" w:sz="4" w:space="0" w:color="000000" w:themeColor="text1"/>
            </w:tcBorders>
            <w:vAlign w:val="center"/>
          </w:tcPr>
          <w:p w14:paraId="0A5F9012" w14:textId="27209AE2" w:rsidR="00BF4585" w:rsidRPr="00DC268C" w:rsidRDefault="004A286D" w:rsidP="00DD6EE9">
            <w:pPr>
              <w:keepNext/>
              <w:rPr>
                <w:rFonts w:asciiTheme="majorHAnsi" w:hAnsiTheme="majorHAnsi" w:cstheme="minorHAnsi"/>
                <w:b w:val="0"/>
                <w:bCs w:val="0"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color w:val="auto"/>
                  <w:sz w:val="18"/>
                  <w:szCs w:val="18"/>
                </w:rPr>
                <w:tag w:val="168"/>
                <w:id w:val="-632609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126" w:author="Pinheiro, Ricardo Tiago (Nokia-LC/SaoPaulo)" w:date="2016-04-01T17:39:00Z">
                  <w:r w:rsidR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t>☒</w:t>
                  </w:r>
                </w:ins>
                <w:del w:id="127" w:author="Pinheiro, Ricardo Tiago (Nokia-LC/SaoPaulo)" w:date="2016-04-01T17:39:00Z">
                  <w:r w:rsidR="00F1462E" w:rsidDel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delText>☐</w:delText>
                  </w:r>
                </w:del>
              </w:sdtContent>
            </w:sdt>
            <w:r w:rsidR="00BF4585" w:rsidRPr="00DC268C">
              <w:rPr>
                <w:rFonts w:asciiTheme="majorHAnsi" w:hAnsiTheme="majorHAnsi"/>
                <w:b w:val="0"/>
                <w:color w:val="auto"/>
                <w:sz w:val="18"/>
                <w:szCs w:val="18"/>
              </w:rPr>
              <w:t xml:space="preserve"> </w:t>
            </w:r>
            <w:r w:rsidR="00BF4585" w:rsidRPr="00DC268C">
              <w:rPr>
                <w:rFonts w:asciiTheme="majorHAnsi" w:hAnsiTheme="majorHAnsi" w:cstheme="minorHAnsi"/>
                <w:b w:val="0"/>
                <w:color w:val="auto"/>
                <w:sz w:val="18"/>
                <w:szCs w:val="18"/>
              </w:rPr>
              <w:t>Premium Road Info</w:t>
            </w:r>
          </w:p>
        </w:tc>
        <w:tc>
          <w:tcPr>
            <w:tcW w:w="887" w:type="dxa"/>
            <w:tcBorders>
              <w:left w:val="single" w:sz="4" w:space="0" w:color="000000" w:themeColor="text1"/>
            </w:tcBorders>
            <w:vAlign w:val="center"/>
          </w:tcPr>
          <w:sdt>
            <w:sdtPr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ag w:val="169"/>
              <w:id w:val="330500704"/>
              <w:placeholder>
                <w:docPart w:val="DefaultPlaceholder_1081868574"/>
              </w:placeholder>
              <w:text/>
            </w:sdtPr>
            <w:sdtEndPr/>
            <w:sdtContent>
              <w:p w14:paraId="0F26C395" w14:textId="2A6F45E9" w:rsidR="00BF4585" w:rsidRPr="003C6FF8" w:rsidRDefault="00BF4585" w:rsidP="00DD6EE9">
                <w:pPr>
                  <w:keepNext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 w:cstheme="minorHAnsi"/>
                    <w:bCs/>
                    <w:color w:val="auto"/>
                    <w:sz w:val="18"/>
                    <w:szCs w:val="18"/>
                  </w:rPr>
                </w:pPr>
                <w:r w:rsidRPr="003C6FF8">
                  <w:rPr>
                    <w:rFonts w:asciiTheme="majorHAnsi" w:hAnsiTheme="majorHAnsi" w:cstheme="minorHAnsi"/>
                    <w:bCs/>
                    <w:color w:val="auto"/>
                    <w:sz w:val="18"/>
                    <w:szCs w:val="18"/>
                  </w:rPr>
                  <w:t>20%</w:t>
                </w:r>
              </w:p>
            </w:sdtContent>
          </w:sdt>
        </w:tc>
        <w:tc>
          <w:tcPr>
            <w:tcW w:w="7263" w:type="dxa"/>
            <w:tcBorders>
              <w:left w:val="single" w:sz="4" w:space="0" w:color="000000" w:themeColor="text1"/>
            </w:tcBorders>
          </w:tcPr>
          <w:p w14:paraId="5D29D1B7" w14:textId="77777777" w:rsidR="00BF4585" w:rsidRPr="003C6FF8" w:rsidRDefault="005B0094" w:rsidP="00DD6EE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</w:pPr>
            <w:r w:rsidRPr="003C6FF8"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>Number of lanes, lane divider, lane markings, lane connectivity</w:t>
            </w:r>
            <w:r w:rsidR="007A4EF8" w:rsidRPr="003C6FF8"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 xml:space="preserve">; </w:t>
            </w:r>
            <w:r w:rsidRPr="003C6FF8"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>Information concerning type of road/route (scenic route, parking road, four wheel drive, priority road)</w:t>
            </w:r>
            <w:r w:rsidR="007A4EF8" w:rsidRPr="003C6FF8"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>.</w:t>
            </w:r>
          </w:p>
        </w:tc>
      </w:tr>
      <w:tr w:rsidR="00BF4585" w:rsidRPr="003C6FF8" w14:paraId="603DEA97" w14:textId="77777777" w:rsidTr="003958D8">
        <w:trPr>
          <w:cantSplit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629E60" w14:textId="16292791" w:rsidR="00B11B33" w:rsidRPr="00DC268C" w:rsidRDefault="004A286D" w:rsidP="00DD6EE9">
            <w:pPr>
              <w:keepNext/>
              <w:rPr>
                <w:rFonts w:asciiTheme="majorHAnsi" w:hAnsiTheme="majorHAnsi" w:cstheme="minorHAnsi"/>
                <w:b w:val="0"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color w:val="auto"/>
                  <w:sz w:val="18"/>
                  <w:szCs w:val="18"/>
                </w:rPr>
                <w:tag w:val="170"/>
                <w:id w:val="11881009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128" w:author="Pinheiro, Ricardo Tiago (Nokia-LC/SaoPaulo)" w:date="2016-04-01T17:39:00Z">
                  <w:r w:rsidR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t>☒</w:t>
                  </w:r>
                </w:ins>
                <w:del w:id="129" w:author="Pinheiro, Ricardo Tiago (Nokia-LC/SaoPaulo)" w:date="2016-04-01T17:39:00Z">
                  <w:r w:rsidR="00F1462E" w:rsidDel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delText>☐</w:delText>
                  </w:r>
                </w:del>
              </w:sdtContent>
            </w:sdt>
            <w:r w:rsidR="00BF4585" w:rsidRPr="00DC268C">
              <w:rPr>
                <w:rFonts w:asciiTheme="majorHAnsi" w:hAnsiTheme="majorHAnsi"/>
                <w:b w:val="0"/>
                <w:color w:val="auto"/>
                <w:sz w:val="18"/>
                <w:szCs w:val="18"/>
              </w:rPr>
              <w:t xml:space="preserve"> </w:t>
            </w:r>
            <w:r w:rsidR="00BF4585" w:rsidRPr="00DC268C">
              <w:rPr>
                <w:rFonts w:asciiTheme="majorHAnsi" w:hAnsiTheme="majorHAnsi" w:cstheme="minorHAnsi"/>
                <w:b w:val="0"/>
                <w:color w:val="auto"/>
                <w:sz w:val="18"/>
                <w:szCs w:val="18"/>
              </w:rPr>
              <w:t>Premium Toll Cost</w:t>
            </w:r>
          </w:p>
        </w:tc>
        <w:tc>
          <w:tcPr>
            <w:tcW w:w="8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sdt>
            <w:sdtPr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ag w:val="171"/>
              <w:id w:val="776989833"/>
              <w:placeholder>
                <w:docPart w:val="DefaultPlaceholder_1081868574"/>
              </w:placeholder>
              <w:text/>
            </w:sdtPr>
            <w:sdtEndPr/>
            <w:sdtContent>
              <w:p w14:paraId="6462C9C0" w14:textId="57C40CB3" w:rsidR="00BF4585" w:rsidRPr="003C6FF8" w:rsidRDefault="00BF4585" w:rsidP="00DD6EE9">
                <w:pPr>
                  <w:keepNext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 w:cstheme="minorHAnsi"/>
                    <w:bCs/>
                    <w:color w:val="auto"/>
                    <w:sz w:val="18"/>
                    <w:szCs w:val="18"/>
                  </w:rPr>
                </w:pPr>
                <w:r w:rsidRPr="003C6FF8">
                  <w:rPr>
                    <w:rFonts w:asciiTheme="majorHAnsi" w:hAnsiTheme="majorHAnsi" w:cstheme="minorHAnsi"/>
                    <w:bCs/>
                    <w:color w:val="auto"/>
                    <w:sz w:val="18"/>
                    <w:szCs w:val="18"/>
                  </w:rPr>
                  <w:t>10%</w:t>
                </w:r>
                <w:r w:rsidR="00382EFD">
                  <w:rPr>
                    <w:rFonts w:asciiTheme="majorHAnsi" w:hAnsiTheme="majorHAnsi" w:cstheme="minorHAnsi"/>
                    <w:bCs/>
                    <w:color w:val="auto"/>
                    <w:sz w:val="18"/>
                    <w:szCs w:val="18"/>
                  </w:rPr>
                  <w:t>*</w:t>
                </w:r>
              </w:p>
            </w:sdtContent>
          </w:sdt>
        </w:tc>
        <w:tc>
          <w:tcPr>
            <w:tcW w:w="7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CE2B4C6" w14:textId="77777777" w:rsidR="00BF4585" w:rsidRPr="003C6FF8" w:rsidRDefault="005B0094" w:rsidP="00DD6EE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</w:pPr>
            <w:r w:rsidRPr="003C6FF8"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>Toll system type, toll feature type, vehicle type</w:t>
            </w:r>
            <w:r w:rsidR="007A4EF8" w:rsidRPr="003C6FF8"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 xml:space="preserve">; </w:t>
            </w:r>
            <w:r w:rsidRPr="003C6FF8"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>Payment type, vehicle types, structure types, toll system type, toll feature type</w:t>
            </w:r>
            <w:r w:rsidR="007A4EF8" w:rsidRPr="003C6FF8"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>.</w:t>
            </w:r>
          </w:p>
        </w:tc>
      </w:tr>
      <w:tr w:rsidR="007B4C14" w:rsidRPr="003C6FF8" w14:paraId="4CFD2ADB" w14:textId="77777777" w:rsidTr="00395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right w:val="single" w:sz="4" w:space="0" w:color="000000" w:themeColor="text1"/>
            </w:tcBorders>
            <w:vAlign w:val="center"/>
          </w:tcPr>
          <w:p w14:paraId="73A4EC5A" w14:textId="77A974CE" w:rsidR="007B4C14" w:rsidRPr="00DC268C" w:rsidRDefault="004A286D" w:rsidP="00DD6EE9">
            <w:pPr>
              <w:keepNext/>
              <w:rPr>
                <w:rFonts w:asciiTheme="majorHAnsi" w:hAnsiTheme="majorHAnsi"/>
                <w:b w:val="0"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color w:val="auto"/>
                  <w:sz w:val="18"/>
                  <w:szCs w:val="18"/>
                </w:rPr>
                <w:tag w:val="172"/>
                <w:id w:val="-14227864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130" w:author="Pinheiro, Ricardo Tiago (Nokia-LC/SaoPaulo)" w:date="2016-04-01T17:39:00Z">
                  <w:r w:rsidR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t>☒</w:t>
                  </w:r>
                </w:ins>
                <w:del w:id="131" w:author="Pinheiro, Ricardo Tiago (Nokia-LC/SaoPaulo)" w:date="2016-04-01T17:39:00Z">
                  <w:r w:rsidR="00F1462E" w:rsidDel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delText>☐</w:delText>
                  </w:r>
                </w:del>
              </w:sdtContent>
            </w:sdt>
            <w:r w:rsidR="007B4C14" w:rsidRPr="00DC268C">
              <w:rPr>
                <w:rFonts w:asciiTheme="majorHAnsi" w:hAnsiTheme="majorHAnsi"/>
                <w:b w:val="0"/>
                <w:color w:val="auto"/>
                <w:sz w:val="18"/>
                <w:szCs w:val="18"/>
              </w:rPr>
              <w:t xml:space="preserve"> </w:t>
            </w:r>
            <w:r w:rsidR="007B4C14" w:rsidRPr="00DC268C">
              <w:rPr>
                <w:rFonts w:asciiTheme="majorHAnsi" w:hAnsiTheme="majorHAnsi" w:cstheme="minorHAnsi"/>
                <w:b w:val="0"/>
                <w:color w:val="auto"/>
                <w:sz w:val="18"/>
                <w:szCs w:val="18"/>
              </w:rPr>
              <w:t>Premium Traffic Patterns</w:t>
            </w:r>
          </w:p>
        </w:tc>
        <w:tc>
          <w:tcPr>
            <w:tcW w:w="887" w:type="dxa"/>
            <w:tcBorders>
              <w:left w:val="single" w:sz="4" w:space="0" w:color="000000" w:themeColor="text1"/>
            </w:tcBorders>
            <w:vAlign w:val="center"/>
          </w:tcPr>
          <w:sdt>
            <w:sdtPr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ag w:val="173"/>
              <w:id w:val="-1528551485"/>
              <w:placeholder>
                <w:docPart w:val="DefaultPlaceholder_1081868574"/>
              </w:placeholder>
              <w:text/>
            </w:sdtPr>
            <w:sdtEndPr/>
            <w:sdtContent>
              <w:p w14:paraId="190C2E43" w14:textId="3166DE80" w:rsidR="007B4C14" w:rsidRPr="003C6FF8" w:rsidRDefault="007B4C14" w:rsidP="00DD6EE9">
                <w:pPr>
                  <w:keepNext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 w:cstheme="minorHAnsi"/>
                    <w:bCs/>
                    <w:color w:val="auto"/>
                    <w:sz w:val="18"/>
                    <w:szCs w:val="18"/>
                  </w:rPr>
                </w:pPr>
                <w:r>
                  <w:rPr>
                    <w:rFonts w:asciiTheme="majorHAnsi" w:hAnsiTheme="majorHAnsi" w:cstheme="minorHAnsi"/>
                    <w:bCs/>
                    <w:color w:val="auto"/>
                    <w:sz w:val="18"/>
                    <w:szCs w:val="18"/>
                  </w:rPr>
                  <w:t>10%</w:t>
                </w:r>
              </w:p>
            </w:sdtContent>
          </w:sdt>
        </w:tc>
        <w:tc>
          <w:tcPr>
            <w:tcW w:w="7263" w:type="dxa"/>
            <w:tcBorders>
              <w:left w:val="single" w:sz="4" w:space="0" w:color="000000" w:themeColor="text1"/>
            </w:tcBorders>
          </w:tcPr>
          <w:p w14:paraId="035773AB" w14:textId="77777777" w:rsidR="007B4C14" w:rsidRPr="007B4C14" w:rsidRDefault="007B4C14" w:rsidP="00DD6EE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</w:pPr>
            <w:r w:rsidRPr="007B4C14">
              <w:rPr>
                <w:rFonts w:asciiTheme="majorHAnsi" w:hAnsiTheme="majorHAnsi" w:cstheme="minorHAnsi"/>
                <w:color w:val="auto"/>
                <w:sz w:val="18"/>
                <w:szCs w:val="18"/>
              </w:rPr>
              <w:t>Traffic Patterns</w:t>
            </w:r>
            <w:r w:rsidR="00497913">
              <w:rPr>
                <w:rFonts w:asciiTheme="majorHAnsi" w:hAnsiTheme="majorHAnsi" w:cstheme="minorHAnsi"/>
                <w:color w:val="auto"/>
                <w:sz w:val="18"/>
                <w:szCs w:val="18"/>
              </w:rPr>
              <w:t>.</w:t>
            </w:r>
          </w:p>
        </w:tc>
      </w:tr>
      <w:tr w:rsidR="00BF4585" w:rsidRPr="003C6FF8" w14:paraId="66A123C1" w14:textId="77777777" w:rsidTr="003958D8">
        <w:trPr>
          <w:cantSplit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right w:val="single" w:sz="4" w:space="0" w:color="000000" w:themeColor="text1"/>
            </w:tcBorders>
            <w:vAlign w:val="center"/>
          </w:tcPr>
          <w:p w14:paraId="2761F531" w14:textId="1838836A" w:rsidR="00BF4585" w:rsidRPr="00DC268C" w:rsidRDefault="004A286D" w:rsidP="00DD6EE9">
            <w:pPr>
              <w:keepNext/>
              <w:rPr>
                <w:rFonts w:asciiTheme="majorHAnsi" w:hAnsiTheme="majorHAnsi" w:cstheme="minorHAnsi"/>
                <w:b w:val="0"/>
                <w:bCs w:val="0"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color w:val="auto"/>
                  <w:sz w:val="18"/>
                  <w:szCs w:val="18"/>
                </w:rPr>
                <w:tag w:val="174"/>
                <w:id w:val="16582664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132" w:author="Pinheiro, Ricardo Tiago (Nokia-LC/SaoPaulo)" w:date="2016-04-01T17:39:00Z">
                  <w:r w:rsidR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t>☒</w:t>
                  </w:r>
                </w:ins>
                <w:del w:id="133" w:author="Pinheiro, Ricardo Tiago (Nokia-LC/SaoPaulo)" w:date="2016-04-01T17:39:00Z">
                  <w:r w:rsidR="00362C79" w:rsidDel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delText>☐</w:delText>
                  </w:r>
                </w:del>
              </w:sdtContent>
            </w:sdt>
            <w:r w:rsidR="00BF4585" w:rsidRPr="00DC268C">
              <w:rPr>
                <w:rFonts w:asciiTheme="majorHAnsi" w:hAnsiTheme="majorHAnsi"/>
                <w:b w:val="0"/>
                <w:color w:val="auto"/>
                <w:sz w:val="18"/>
                <w:szCs w:val="18"/>
              </w:rPr>
              <w:t xml:space="preserve"> </w:t>
            </w:r>
            <w:r w:rsidR="00BF4585" w:rsidRPr="00DC268C">
              <w:rPr>
                <w:rFonts w:asciiTheme="majorHAnsi" w:hAnsiTheme="majorHAnsi" w:cstheme="minorHAnsi"/>
                <w:b w:val="0"/>
                <w:color w:val="auto"/>
                <w:sz w:val="18"/>
                <w:szCs w:val="18"/>
              </w:rPr>
              <w:t>Premium Traffic Signs</w:t>
            </w:r>
          </w:p>
        </w:tc>
        <w:tc>
          <w:tcPr>
            <w:tcW w:w="887" w:type="dxa"/>
            <w:tcBorders>
              <w:left w:val="single" w:sz="4" w:space="0" w:color="000000" w:themeColor="text1"/>
            </w:tcBorders>
            <w:vAlign w:val="center"/>
          </w:tcPr>
          <w:sdt>
            <w:sdtPr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ag w:val="175"/>
              <w:id w:val="566844685"/>
              <w:placeholder>
                <w:docPart w:val="DefaultPlaceholder_1081868574"/>
              </w:placeholder>
              <w:text/>
            </w:sdtPr>
            <w:sdtEndPr/>
            <w:sdtContent>
              <w:p w14:paraId="74082646" w14:textId="008BDE87" w:rsidR="00BF4585" w:rsidRPr="003C6FF8" w:rsidRDefault="00BF4585" w:rsidP="00DD6EE9">
                <w:pPr>
                  <w:keepNext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 w:cstheme="minorHAnsi"/>
                    <w:bCs/>
                    <w:color w:val="auto"/>
                    <w:sz w:val="18"/>
                    <w:szCs w:val="18"/>
                  </w:rPr>
                </w:pPr>
                <w:r w:rsidRPr="003C6FF8">
                  <w:rPr>
                    <w:rFonts w:asciiTheme="majorHAnsi" w:hAnsiTheme="majorHAnsi" w:cstheme="minorHAnsi"/>
                    <w:bCs/>
                    <w:color w:val="auto"/>
                    <w:sz w:val="18"/>
                    <w:szCs w:val="18"/>
                  </w:rPr>
                  <w:t>20%</w:t>
                </w:r>
              </w:p>
            </w:sdtContent>
          </w:sdt>
        </w:tc>
        <w:tc>
          <w:tcPr>
            <w:tcW w:w="7263" w:type="dxa"/>
            <w:tcBorders>
              <w:left w:val="single" w:sz="4" w:space="0" w:color="000000" w:themeColor="text1"/>
            </w:tcBorders>
          </w:tcPr>
          <w:p w14:paraId="77B14496" w14:textId="77777777" w:rsidR="00BF4585" w:rsidRPr="003C6FF8" w:rsidRDefault="005B0094" w:rsidP="00DD6EE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</w:pPr>
            <w:r w:rsidRPr="003C6FF8"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 xml:space="preserve">Location of sign and information implied by sign, such as: Type of </w:t>
            </w:r>
            <w:r w:rsidR="00E34426" w:rsidRPr="003C6FF8"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>priority (e.g. Yield, Stop, etc.</w:t>
            </w:r>
            <w:r w:rsidRPr="003C6FF8"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>)</w:t>
            </w:r>
            <w:r w:rsidR="007A4EF8" w:rsidRPr="003C6FF8"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 xml:space="preserve">; </w:t>
            </w:r>
            <w:r w:rsidRPr="003C6FF8"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>Warning (e.g</w:t>
            </w:r>
            <w:r w:rsidR="00E34426" w:rsidRPr="003C6FF8"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>. Road Narrows, Curve Left, etc.</w:t>
            </w:r>
            <w:r w:rsidRPr="003C6FF8"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>)</w:t>
            </w:r>
            <w:r w:rsidR="007A4EF8" w:rsidRPr="003C6FF8"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 xml:space="preserve">; </w:t>
            </w:r>
            <w:r w:rsidRPr="003C6FF8"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>General information (e.g. prot</w:t>
            </w:r>
            <w:r w:rsidR="00E34426" w:rsidRPr="003C6FF8"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>ected overtaking, low gear, etc.</w:t>
            </w:r>
            <w:r w:rsidRPr="003C6FF8"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>)</w:t>
            </w:r>
            <w:r w:rsidR="007A4EF8" w:rsidRPr="003C6FF8"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 xml:space="preserve">; </w:t>
            </w:r>
            <w:r w:rsidRPr="003C6FF8"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 xml:space="preserve">Regulation </w:t>
            </w:r>
            <w:r w:rsidR="00E34426" w:rsidRPr="003C6FF8"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>(e.g. no overtaking, yield, etc.</w:t>
            </w:r>
            <w:r w:rsidRPr="003C6FF8"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>)</w:t>
            </w:r>
            <w:r w:rsidR="007A4EF8" w:rsidRPr="003C6FF8"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 xml:space="preserve">; </w:t>
            </w:r>
            <w:r w:rsidRPr="003C6FF8"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>Location of traffic lights</w:t>
            </w:r>
            <w:r w:rsidR="007A4EF8" w:rsidRPr="003C6FF8"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>.</w:t>
            </w:r>
          </w:p>
        </w:tc>
      </w:tr>
      <w:tr w:rsidR="00BF4585" w:rsidRPr="003C6FF8" w14:paraId="5E868859" w14:textId="77777777" w:rsidTr="00395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right w:val="single" w:sz="4" w:space="0" w:color="000000" w:themeColor="text1"/>
            </w:tcBorders>
            <w:vAlign w:val="center"/>
          </w:tcPr>
          <w:p w14:paraId="4EE5874B" w14:textId="2DB7267C" w:rsidR="00BF4585" w:rsidRPr="00DC268C" w:rsidRDefault="004A286D" w:rsidP="00DD6EE9">
            <w:pPr>
              <w:keepNext/>
              <w:rPr>
                <w:rFonts w:asciiTheme="majorHAnsi" w:hAnsiTheme="majorHAnsi" w:cstheme="minorHAnsi"/>
                <w:b w:val="0"/>
                <w:bCs w:val="0"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color w:val="auto"/>
                  <w:sz w:val="18"/>
                  <w:szCs w:val="18"/>
                </w:rPr>
                <w:tag w:val="176"/>
                <w:id w:val="-21186674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134" w:author="Pinheiro, Ricardo Tiago (Nokia-LC/SaoPaulo)" w:date="2016-04-01T17:39:00Z">
                  <w:r w:rsidR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t>☒</w:t>
                  </w:r>
                </w:ins>
                <w:del w:id="135" w:author="Pinheiro, Ricardo Tiago (Nokia-LC/SaoPaulo)" w:date="2016-04-01T17:39:00Z">
                  <w:r w:rsidR="00F1462E" w:rsidDel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delText>☐</w:delText>
                  </w:r>
                </w:del>
              </w:sdtContent>
            </w:sdt>
            <w:r w:rsidR="00BF4585" w:rsidRPr="00DC268C">
              <w:rPr>
                <w:rFonts w:asciiTheme="majorHAnsi" w:hAnsiTheme="majorHAnsi"/>
                <w:b w:val="0"/>
                <w:color w:val="auto"/>
                <w:sz w:val="18"/>
                <w:szCs w:val="18"/>
              </w:rPr>
              <w:t xml:space="preserve"> </w:t>
            </w:r>
            <w:r w:rsidR="00BF4585" w:rsidRPr="00DC268C">
              <w:rPr>
                <w:rFonts w:asciiTheme="majorHAnsi" w:hAnsiTheme="majorHAnsi" w:cstheme="minorHAnsi"/>
                <w:b w:val="0"/>
                <w:color w:val="auto"/>
                <w:sz w:val="18"/>
                <w:szCs w:val="18"/>
              </w:rPr>
              <w:t>Premium Truck Speeds</w:t>
            </w:r>
          </w:p>
        </w:tc>
        <w:tc>
          <w:tcPr>
            <w:tcW w:w="887" w:type="dxa"/>
            <w:tcBorders>
              <w:left w:val="single" w:sz="4" w:space="0" w:color="000000" w:themeColor="text1"/>
            </w:tcBorders>
            <w:vAlign w:val="center"/>
          </w:tcPr>
          <w:sdt>
            <w:sdtPr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ag w:val="177"/>
              <w:id w:val="-1616524117"/>
              <w:placeholder>
                <w:docPart w:val="DefaultPlaceholder_1081868574"/>
              </w:placeholder>
              <w:text/>
            </w:sdtPr>
            <w:sdtEndPr/>
            <w:sdtContent>
              <w:p w14:paraId="56841C77" w14:textId="34F9021D" w:rsidR="00BF4585" w:rsidRPr="003C6FF8" w:rsidRDefault="00BF4585" w:rsidP="00DD6EE9">
                <w:pPr>
                  <w:keepNext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 w:cstheme="minorHAnsi"/>
                    <w:bCs/>
                    <w:color w:val="auto"/>
                    <w:sz w:val="18"/>
                    <w:szCs w:val="18"/>
                  </w:rPr>
                </w:pPr>
                <w:r w:rsidRPr="003C6FF8">
                  <w:rPr>
                    <w:rFonts w:asciiTheme="majorHAnsi" w:hAnsiTheme="majorHAnsi" w:cstheme="minorHAnsi"/>
                    <w:bCs/>
                    <w:color w:val="auto"/>
                    <w:sz w:val="18"/>
                    <w:szCs w:val="18"/>
                  </w:rPr>
                  <w:t>30%</w:t>
                </w:r>
              </w:p>
            </w:sdtContent>
          </w:sdt>
        </w:tc>
        <w:tc>
          <w:tcPr>
            <w:tcW w:w="7263" w:type="dxa"/>
            <w:tcBorders>
              <w:left w:val="single" w:sz="4" w:space="0" w:color="000000" w:themeColor="text1"/>
            </w:tcBorders>
          </w:tcPr>
          <w:p w14:paraId="2544E15E" w14:textId="77777777" w:rsidR="00BF4585" w:rsidRPr="003C6FF8" w:rsidRDefault="005B0094" w:rsidP="00DD6EE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</w:pPr>
            <w:r w:rsidRPr="003C6FF8"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>Legal speed limits for trucks (posted and country rule based)</w:t>
            </w:r>
            <w:r w:rsidR="007A4EF8" w:rsidRPr="003C6FF8"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 xml:space="preserve">; </w:t>
            </w:r>
            <w:r w:rsidRPr="003C6FF8"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>Legal speed limits for trucks with vehicle type, time, season, weather</w:t>
            </w:r>
            <w:r w:rsidR="007A4EF8" w:rsidRPr="003C6FF8"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>.</w:t>
            </w:r>
          </w:p>
        </w:tc>
      </w:tr>
      <w:tr w:rsidR="005F137A" w:rsidRPr="003C6FF8" w14:paraId="323ED791" w14:textId="77777777" w:rsidTr="003958D8">
        <w:trPr>
          <w:cantSplit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right w:val="single" w:sz="4" w:space="0" w:color="000000" w:themeColor="text1"/>
            </w:tcBorders>
            <w:vAlign w:val="center"/>
          </w:tcPr>
          <w:p w14:paraId="51BFD788" w14:textId="1632FD5B" w:rsidR="005F137A" w:rsidRPr="00C158B8" w:rsidRDefault="004A286D" w:rsidP="005F78D3">
            <w:pPr>
              <w:keepNext/>
              <w:rPr>
                <w:rFonts w:asciiTheme="majorHAnsi" w:hAnsiTheme="majorHAnsi"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color w:val="auto"/>
                  <w:sz w:val="18"/>
                  <w:szCs w:val="18"/>
                </w:rPr>
                <w:tag w:val="178"/>
                <w:id w:val="10451795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136" w:author="Pinheiro, Ricardo Tiago (Nokia-LC/SaoPaulo)" w:date="2016-04-01T17:39:00Z">
                  <w:r w:rsidR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t>☒</w:t>
                  </w:r>
                </w:ins>
                <w:del w:id="137" w:author="Pinheiro, Ricardo Tiago (Nokia-LC/SaoPaulo)" w:date="2016-04-01T17:39:00Z">
                  <w:r w:rsidR="005F137A" w:rsidRPr="00C158B8" w:rsidDel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delText>☐</w:delText>
                  </w:r>
                </w:del>
              </w:sdtContent>
            </w:sdt>
            <w:r w:rsidR="005F137A" w:rsidRPr="00C158B8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 </w:t>
            </w:r>
            <w:r w:rsidR="005F137A" w:rsidRPr="00C158B8">
              <w:rPr>
                <w:rFonts w:asciiTheme="majorHAnsi" w:hAnsiTheme="majorHAnsi" w:cstheme="minorHAnsi"/>
                <w:b w:val="0"/>
                <w:color w:val="auto"/>
                <w:sz w:val="18"/>
                <w:szCs w:val="18"/>
              </w:rPr>
              <w:t xml:space="preserve">Premium Distance Markers </w:t>
            </w:r>
          </w:p>
        </w:tc>
        <w:tc>
          <w:tcPr>
            <w:tcW w:w="887" w:type="dxa"/>
            <w:tcBorders>
              <w:left w:val="single" w:sz="4" w:space="0" w:color="000000" w:themeColor="text1"/>
            </w:tcBorders>
            <w:vAlign w:val="center"/>
          </w:tcPr>
          <w:sdt>
            <w:sdtPr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ag w:val="179"/>
              <w:id w:val="-33431230"/>
              <w:placeholder>
                <w:docPart w:val="DefaultPlaceholder_1081868574"/>
              </w:placeholder>
              <w:text/>
            </w:sdtPr>
            <w:sdtEndPr/>
            <w:sdtContent>
              <w:p w14:paraId="47BC6947" w14:textId="132B4BA2" w:rsidR="005F137A" w:rsidRPr="00C158B8" w:rsidRDefault="005F137A" w:rsidP="005F78D3">
                <w:pPr>
                  <w:keepNext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 w:cstheme="minorHAnsi"/>
                    <w:bCs/>
                    <w:color w:val="auto"/>
                    <w:sz w:val="18"/>
                    <w:szCs w:val="18"/>
                  </w:rPr>
                </w:pPr>
                <w:r w:rsidRPr="00C158B8">
                  <w:rPr>
                    <w:rFonts w:asciiTheme="majorHAnsi" w:hAnsiTheme="majorHAnsi" w:cstheme="minorHAnsi"/>
                    <w:bCs/>
                    <w:color w:val="auto"/>
                    <w:sz w:val="18"/>
                    <w:szCs w:val="18"/>
                  </w:rPr>
                  <w:t>5%</w:t>
                </w:r>
              </w:p>
            </w:sdtContent>
          </w:sdt>
        </w:tc>
        <w:tc>
          <w:tcPr>
            <w:tcW w:w="7263" w:type="dxa"/>
            <w:tcBorders>
              <w:left w:val="single" w:sz="4" w:space="0" w:color="000000" w:themeColor="text1"/>
            </w:tcBorders>
          </w:tcPr>
          <w:p w14:paraId="221F9FB6" w14:textId="77777777" w:rsidR="005F137A" w:rsidRPr="00C158B8" w:rsidRDefault="005F137A" w:rsidP="005F78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</w:pPr>
            <w:r w:rsidRPr="00C158B8"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>Includes information on the location and sign number of road distance indicators.</w:t>
            </w:r>
          </w:p>
        </w:tc>
      </w:tr>
      <w:tr w:rsidR="00C6664E" w:rsidRPr="003C6FF8" w14:paraId="2981DE49" w14:textId="77777777" w:rsidTr="00395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right w:val="single" w:sz="4" w:space="0" w:color="000000" w:themeColor="text1"/>
            </w:tcBorders>
            <w:vAlign w:val="center"/>
          </w:tcPr>
          <w:p w14:paraId="6A066021" w14:textId="325C5B8A" w:rsidR="00C6664E" w:rsidRDefault="004A286D" w:rsidP="00C6664E">
            <w:pPr>
              <w:keepNext/>
              <w:rPr>
                <w:rFonts w:asciiTheme="majorHAnsi" w:hAnsiTheme="majorHAnsi"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color w:val="auto"/>
                  <w:sz w:val="18"/>
                  <w:szCs w:val="18"/>
                </w:rPr>
                <w:tag w:val="180"/>
                <w:id w:val="-17157335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138" w:author="Pinheiro, Ricardo Tiago (Nokia-LC/SaoPaulo)" w:date="2016-04-01T17:39:00Z">
                  <w:r w:rsidR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t>☒</w:t>
                  </w:r>
                </w:ins>
                <w:del w:id="139" w:author="Pinheiro, Ricardo Tiago (Nokia-LC/SaoPaulo)" w:date="2016-04-01T17:39:00Z">
                  <w:r w:rsidR="00C6664E" w:rsidRPr="00C158B8" w:rsidDel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delText>☐</w:delText>
                  </w:r>
                </w:del>
              </w:sdtContent>
            </w:sdt>
            <w:r w:rsidR="00C6664E" w:rsidRPr="00C158B8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 </w:t>
            </w:r>
            <w:r w:rsidR="00C6664E" w:rsidRPr="00C158B8">
              <w:rPr>
                <w:rFonts w:asciiTheme="majorHAnsi" w:hAnsiTheme="majorHAnsi" w:cstheme="minorHAnsi"/>
                <w:b w:val="0"/>
                <w:color w:val="auto"/>
                <w:sz w:val="18"/>
                <w:szCs w:val="18"/>
              </w:rPr>
              <w:t xml:space="preserve">Premium </w:t>
            </w:r>
            <w:r w:rsidR="00C6664E">
              <w:rPr>
                <w:rFonts w:asciiTheme="majorHAnsi" w:hAnsiTheme="majorHAnsi" w:cstheme="minorHAnsi"/>
                <w:b w:val="0"/>
                <w:color w:val="auto"/>
                <w:sz w:val="18"/>
                <w:szCs w:val="18"/>
              </w:rPr>
              <w:t>Census Boundaries</w:t>
            </w:r>
          </w:p>
        </w:tc>
        <w:tc>
          <w:tcPr>
            <w:tcW w:w="887" w:type="dxa"/>
            <w:tcBorders>
              <w:left w:val="single" w:sz="4" w:space="0" w:color="000000" w:themeColor="text1"/>
            </w:tcBorders>
            <w:vAlign w:val="center"/>
          </w:tcPr>
          <w:sdt>
            <w:sdtPr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ag w:val="181"/>
              <w:id w:val="-1673799024"/>
              <w:placeholder>
                <w:docPart w:val="DefaultPlaceholder_1081868574"/>
              </w:placeholder>
              <w:text/>
            </w:sdtPr>
            <w:sdtEndPr/>
            <w:sdtContent>
              <w:p w14:paraId="11A2CF7F" w14:textId="1F850BAF" w:rsidR="00C6664E" w:rsidRPr="00C158B8" w:rsidRDefault="00C6664E" w:rsidP="005F78D3">
                <w:pPr>
                  <w:keepNext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 w:cstheme="minorHAnsi"/>
                    <w:bCs/>
                    <w:color w:val="auto"/>
                    <w:sz w:val="18"/>
                    <w:szCs w:val="18"/>
                  </w:rPr>
                </w:pPr>
                <w:r>
                  <w:rPr>
                    <w:rFonts w:asciiTheme="majorHAnsi" w:hAnsiTheme="majorHAnsi" w:cstheme="minorHAnsi"/>
                    <w:bCs/>
                    <w:color w:val="auto"/>
                    <w:sz w:val="18"/>
                    <w:szCs w:val="18"/>
                  </w:rPr>
                  <w:t>20%</w:t>
                </w:r>
              </w:p>
            </w:sdtContent>
          </w:sdt>
        </w:tc>
        <w:tc>
          <w:tcPr>
            <w:tcW w:w="7263" w:type="dxa"/>
            <w:tcBorders>
              <w:left w:val="single" w:sz="4" w:space="0" w:color="000000" w:themeColor="text1"/>
            </w:tcBorders>
          </w:tcPr>
          <w:p w14:paraId="2DFEF821" w14:textId="245AD2A8" w:rsidR="00C6664E" w:rsidRPr="00C6664E" w:rsidRDefault="007E5477" w:rsidP="007E547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</w:pPr>
            <w:r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>I</w:t>
            </w:r>
            <w:r w:rsidRPr="007E5477"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>ncludes a description of Geometry of census boundaries and attached demographic data</w:t>
            </w:r>
            <w:r w:rsidR="00C6664E"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>.</w:t>
            </w:r>
          </w:p>
        </w:tc>
      </w:tr>
    </w:tbl>
    <w:p w14:paraId="6A2996D2" w14:textId="165962BD" w:rsidR="009724EB" w:rsidRDefault="00382EFD" w:rsidP="003B467B">
      <w:pPr>
        <w:ind w:left="720"/>
        <w:rPr>
          <w:rFonts w:asciiTheme="majorHAnsi" w:hAnsiTheme="majorHAnsi"/>
          <w:color w:val="auto"/>
          <w:sz w:val="18"/>
          <w:szCs w:val="18"/>
        </w:rPr>
      </w:pPr>
      <w:r w:rsidRPr="003B467B">
        <w:rPr>
          <w:rFonts w:asciiTheme="majorHAnsi" w:hAnsiTheme="majorHAnsi"/>
          <w:color w:val="auto"/>
          <w:sz w:val="18"/>
          <w:szCs w:val="18"/>
        </w:rPr>
        <w:t>* If Customer has selected Toll Cost Extension subject to the 10% premium as per Mobile Asset Management fees above, then Customer does not have to pay the 10% premium for Premium Toll Cost PDE package in addition</w:t>
      </w:r>
      <w:r>
        <w:rPr>
          <w:rFonts w:asciiTheme="majorHAnsi" w:hAnsiTheme="majorHAnsi"/>
          <w:color w:val="auto"/>
          <w:sz w:val="18"/>
          <w:szCs w:val="18"/>
        </w:rPr>
        <w:t xml:space="preserve"> to the </w:t>
      </w:r>
      <w:r w:rsidRPr="00535444">
        <w:rPr>
          <w:rFonts w:asciiTheme="majorHAnsi" w:hAnsiTheme="majorHAnsi"/>
          <w:color w:val="auto"/>
          <w:sz w:val="18"/>
          <w:szCs w:val="18"/>
        </w:rPr>
        <w:t>Toll Cost Extension 10% premium</w:t>
      </w:r>
      <w:r w:rsidRPr="003B467B">
        <w:rPr>
          <w:rFonts w:asciiTheme="majorHAnsi" w:hAnsiTheme="majorHAnsi"/>
          <w:color w:val="auto"/>
          <w:sz w:val="18"/>
          <w:szCs w:val="18"/>
        </w:rPr>
        <w:t>.</w:t>
      </w:r>
    </w:p>
    <w:p w14:paraId="2BF7B3B6" w14:textId="77777777" w:rsidR="005615B7" w:rsidRDefault="005615B7" w:rsidP="003B467B">
      <w:pPr>
        <w:ind w:left="720"/>
        <w:rPr>
          <w:rFonts w:asciiTheme="majorHAnsi" w:hAnsiTheme="majorHAnsi"/>
          <w:color w:val="auto"/>
          <w:sz w:val="18"/>
          <w:szCs w:val="18"/>
        </w:rPr>
      </w:pPr>
    </w:p>
    <w:p w14:paraId="3341BC7D" w14:textId="77777777" w:rsidR="005615B7" w:rsidRPr="003B467B" w:rsidRDefault="005615B7" w:rsidP="003B467B">
      <w:pPr>
        <w:ind w:left="720"/>
        <w:rPr>
          <w:rFonts w:asciiTheme="majorHAnsi" w:hAnsiTheme="majorHAnsi"/>
          <w:color w:val="auto"/>
          <w:sz w:val="18"/>
          <w:szCs w:val="18"/>
        </w:rPr>
      </w:pPr>
    </w:p>
    <w:tbl>
      <w:tblPr>
        <w:tblW w:w="10357" w:type="dxa"/>
        <w:tblInd w:w="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6"/>
        <w:gridCol w:w="2184"/>
        <w:gridCol w:w="2225"/>
        <w:gridCol w:w="1956"/>
        <w:gridCol w:w="1826"/>
      </w:tblGrid>
      <w:tr w:rsidR="005615B7" w:rsidRPr="003C6FF8" w14:paraId="0D72B854" w14:textId="77777777" w:rsidTr="003958D8">
        <w:trPr>
          <w:cantSplit/>
          <w:trHeight w:val="495"/>
        </w:trPr>
        <w:tc>
          <w:tcPr>
            <w:tcW w:w="2166" w:type="dxa"/>
            <w:shd w:val="clear" w:color="auto" w:fill="000000" w:themeFill="text1"/>
            <w:vAlign w:val="center"/>
            <w:hideMark/>
          </w:tcPr>
          <w:p w14:paraId="0E3D88E8" w14:textId="77777777" w:rsidR="005615B7" w:rsidRPr="003C6FF8" w:rsidRDefault="005615B7" w:rsidP="00A759F2">
            <w:pPr>
              <w:keepNext/>
              <w:jc w:val="center"/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  <w:t>Number of Assets</w:t>
            </w:r>
          </w:p>
        </w:tc>
        <w:tc>
          <w:tcPr>
            <w:tcW w:w="4409" w:type="dxa"/>
            <w:gridSpan w:val="2"/>
            <w:shd w:val="clear" w:color="auto" w:fill="000000" w:themeFill="text1"/>
            <w:vAlign w:val="center"/>
            <w:hideMark/>
          </w:tcPr>
          <w:p w14:paraId="69B9D677" w14:textId="24AF8518" w:rsidR="005615B7" w:rsidRPr="003C6FF8" w:rsidRDefault="005615B7" w:rsidP="00A759F2">
            <w:pPr>
              <w:keepNext/>
              <w:jc w:val="center"/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  <w:t>Route Match Extension</w:t>
            </w:r>
            <w:r w:rsidRPr="003C6FF8"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  <w:br/>
              <w:t>Per Asset per Month</w:t>
            </w:r>
          </w:p>
        </w:tc>
        <w:tc>
          <w:tcPr>
            <w:tcW w:w="3782" w:type="dxa"/>
            <w:gridSpan w:val="2"/>
            <w:shd w:val="clear" w:color="auto" w:fill="000000" w:themeFill="text1"/>
            <w:vAlign w:val="center"/>
            <w:hideMark/>
          </w:tcPr>
          <w:p w14:paraId="19657730" w14:textId="727282E7" w:rsidR="005615B7" w:rsidRPr="003C6FF8" w:rsidRDefault="005615B7" w:rsidP="00A759F2">
            <w:pPr>
              <w:keepNext/>
              <w:jc w:val="center"/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  <w:t>Geofencing Extension</w:t>
            </w:r>
          </w:p>
          <w:p w14:paraId="649A2BC0" w14:textId="77777777" w:rsidR="005615B7" w:rsidRPr="003C6FF8" w:rsidRDefault="005615B7" w:rsidP="00A759F2">
            <w:pPr>
              <w:keepNext/>
              <w:jc w:val="center"/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  <w:t xml:space="preserve"> Per Asset per Month </w:t>
            </w:r>
          </w:p>
        </w:tc>
      </w:tr>
      <w:tr w:rsidR="005615B7" w:rsidRPr="003C6FF8" w14:paraId="5A187EBA" w14:textId="77777777" w:rsidTr="003958D8">
        <w:trPr>
          <w:cantSplit/>
          <w:trHeight w:val="243"/>
        </w:trPr>
        <w:tc>
          <w:tcPr>
            <w:tcW w:w="2166" w:type="dxa"/>
            <w:shd w:val="clear" w:color="auto" w:fill="595959" w:themeFill="text1" w:themeFillTint="A6"/>
            <w:vAlign w:val="bottom"/>
          </w:tcPr>
          <w:p w14:paraId="05162B36" w14:textId="77777777" w:rsidR="005615B7" w:rsidRPr="003C6FF8" w:rsidRDefault="005615B7" w:rsidP="00A759F2">
            <w:pPr>
              <w:keepNext/>
              <w:jc w:val="center"/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184" w:type="dxa"/>
            <w:shd w:val="clear" w:color="auto" w:fill="595959" w:themeFill="text1" w:themeFillTint="A6"/>
            <w:vAlign w:val="bottom"/>
          </w:tcPr>
          <w:p w14:paraId="3E846F0A" w14:textId="77777777" w:rsidR="005615B7" w:rsidRPr="003C6FF8" w:rsidRDefault="005615B7" w:rsidP="00A759F2">
            <w:pPr>
              <w:keepNext/>
              <w:jc w:val="center"/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  <w:t>EUR</w:t>
            </w:r>
          </w:p>
        </w:tc>
        <w:tc>
          <w:tcPr>
            <w:tcW w:w="2225" w:type="dxa"/>
            <w:shd w:val="clear" w:color="auto" w:fill="595959" w:themeFill="text1" w:themeFillTint="A6"/>
            <w:vAlign w:val="bottom"/>
          </w:tcPr>
          <w:p w14:paraId="79A4A3DA" w14:textId="77777777" w:rsidR="005615B7" w:rsidRPr="004117E5" w:rsidRDefault="005615B7" w:rsidP="00A759F2">
            <w:pPr>
              <w:keepNext/>
              <w:jc w:val="center"/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4117E5"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  <w:t>USD</w:t>
            </w:r>
          </w:p>
        </w:tc>
        <w:tc>
          <w:tcPr>
            <w:tcW w:w="1956" w:type="dxa"/>
            <w:shd w:val="clear" w:color="auto" w:fill="595959" w:themeFill="text1" w:themeFillTint="A6"/>
            <w:vAlign w:val="bottom"/>
          </w:tcPr>
          <w:p w14:paraId="3C2EDE80" w14:textId="77777777" w:rsidR="005615B7" w:rsidRPr="003C6FF8" w:rsidRDefault="005615B7" w:rsidP="00A759F2">
            <w:pPr>
              <w:keepNext/>
              <w:jc w:val="center"/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  <w:t>EUR</w:t>
            </w:r>
          </w:p>
        </w:tc>
        <w:tc>
          <w:tcPr>
            <w:tcW w:w="1826" w:type="dxa"/>
            <w:shd w:val="clear" w:color="auto" w:fill="595959" w:themeFill="text1" w:themeFillTint="A6"/>
            <w:vAlign w:val="bottom"/>
          </w:tcPr>
          <w:p w14:paraId="6D1ABB86" w14:textId="77777777" w:rsidR="005615B7" w:rsidRPr="003C6FF8" w:rsidRDefault="005615B7" w:rsidP="00A759F2">
            <w:pPr>
              <w:keepNext/>
              <w:jc w:val="center"/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  <w:t>USD</w:t>
            </w:r>
          </w:p>
        </w:tc>
      </w:tr>
      <w:tr w:rsidR="005615B7" w:rsidRPr="003C6FF8" w14:paraId="16EA8BB8" w14:textId="77777777" w:rsidTr="003958D8">
        <w:trPr>
          <w:cantSplit/>
          <w:trHeight w:val="149"/>
        </w:trPr>
        <w:tc>
          <w:tcPr>
            <w:tcW w:w="2166" w:type="dxa"/>
            <w:shd w:val="clear" w:color="000000" w:fill="FFFFFF"/>
            <w:noWrap/>
            <w:vAlign w:val="center"/>
            <w:hideMark/>
          </w:tcPr>
          <w:p w14:paraId="78C28972" w14:textId="77777777" w:rsidR="005615B7" w:rsidRPr="003C6FF8" w:rsidRDefault="004A286D" w:rsidP="005615B7">
            <w:pPr>
              <w:keepNext/>
              <w:jc w:val="center"/>
              <w:rPr>
                <w:rFonts w:asciiTheme="majorHAnsi" w:hAnsiTheme="majorHAnsi" w:cs="Calibri"/>
                <w:color w:val="000000"/>
                <w:sz w:val="16"/>
                <w:szCs w:val="16"/>
              </w:rPr>
            </w:pPr>
            <w:sdt>
              <w:sdtPr>
                <w:rPr>
                  <w:rFonts w:asciiTheme="majorHAnsi" w:hAnsiTheme="majorHAnsi" w:cs="Calibri"/>
                  <w:color w:val="000000"/>
                  <w:sz w:val="16"/>
                  <w:szCs w:val="16"/>
                </w:rPr>
                <w:tag w:val="182"/>
                <w:id w:val="174620976"/>
                <w:placeholder>
                  <w:docPart w:val="7B3E5814AE9C4E24830B315BF0078E48"/>
                </w:placeholder>
              </w:sdtPr>
              <w:sdtEndPr/>
              <w:sdtContent>
                <w:r w:rsidR="005615B7" w:rsidRPr="003C6FF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1-499</w:t>
                </w:r>
              </w:sdtContent>
            </w:sdt>
          </w:p>
        </w:tc>
        <w:tc>
          <w:tcPr>
            <w:tcW w:w="2184" w:type="dxa"/>
            <w:shd w:val="clear" w:color="000000" w:fill="FFFFFF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183"/>
              <w:id w:val="731960854"/>
              <w:placeholder>
                <w:docPart w:val="DefaultPlaceholder_1081868574"/>
              </w:placeholder>
              <w:text/>
            </w:sdtPr>
            <w:sdtEndPr/>
            <w:sdtContent>
              <w:p w14:paraId="5A1FDF7C" w14:textId="1116293F" w:rsidR="005615B7" w:rsidRPr="003C6FF8" w:rsidRDefault="005615B7" w:rsidP="005615B7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0.20</w:t>
                </w:r>
              </w:p>
            </w:sdtContent>
          </w:sdt>
        </w:tc>
        <w:tc>
          <w:tcPr>
            <w:tcW w:w="2225" w:type="dxa"/>
            <w:shd w:val="clear" w:color="000000" w:fill="FFFFFF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184"/>
              <w:id w:val="1776667025"/>
              <w:placeholder>
                <w:docPart w:val="DefaultPlaceholder_1081868574"/>
              </w:placeholder>
              <w:text/>
            </w:sdtPr>
            <w:sdtEndPr/>
            <w:sdtContent>
              <w:p w14:paraId="13CD88AB" w14:textId="7DEAD4CE" w:rsidR="005615B7" w:rsidRPr="004117E5" w:rsidRDefault="005615B7" w:rsidP="005615B7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0.25</w:t>
                </w:r>
              </w:p>
            </w:sdtContent>
          </w:sdt>
        </w:tc>
        <w:tc>
          <w:tcPr>
            <w:tcW w:w="1956" w:type="dxa"/>
            <w:shd w:val="clear" w:color="000000" w:fill="FFFFFF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185"/>
              <w:id w:val="-458264079"/>
              <w:placeholder>
                <w:docPart w:val="DefaultPlaceholder_1081868574"/>
              </w:placeholder>
              <w:text/>
            </w:sdtPr>
            <w:sdtEndPr/>
            <w:sdtContent>
              <w:p w14:paraId="4F00BBD2" w14:textId="3CE683B9" w:rsidR="005615B7" w:rsidRPr="003C6FF8" w:rsidRDefault="005615B7" w:rsidP="005615B7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0.20</w:t>
                </w:r>
              </w:p>
            </w:sdtContent>
          </w:sdt>
        </w:tc>
        <w:tc>
          <w:tcPr>
            <w:tcW w:w="1826" w:type="dxa"/>
            <w:shd w:val="clear" w:color="000000" w:fill="FFFFFF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186"/>
              <w:id w:val="-1091695239"/>
              <w:placeholder>
                <w:docPart w:val="DefaultPlaceholder_1081868574"/>
              </w:placeholder>
              <w:text/>
            </w:sdtPr>
            <w:sdtEndPr/>
            <w:sdtContent>
              <w:p w14:paraId="6A324DDD" w14:textId="43EFBECC" w:rsidR="005615B7" w:rsidRPr="003C6FF8" w:rsidRDefault="005615B7" w:rsidP="005615B7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0.25</w:t>
                </w:r>
              </w:p>
            </w:sdtContent>
          </w:sdt>
        </w:tc>
      </w:tr>
      <w:tr w:rsidR="005615B7" w:rsidRPr="003C6FF8" w14:paraId="0996200F" w14:textId="77777777" w:rsidTr="003958D8">
        <w:trPr>
          <w:cantSplit/>
          <w:trHeight w:val="242"/>
        </w:trPr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187"/>
            <w:id w:val="1479264060"/>
            <w:placeholder>
              <w:docPart w:val="7B3E5814AE9C4E24830B315BF0078E48"/>
            </w:placeholder>
          </w:sdtPr>
          <w:sdtEndPr/>
          <w:sdtContent>
            <w:tc>
              <w:tcPr>
                <w:tcW w:w="2166" w:type="dxa"/>
                <w:shd w:val="clear" w:color="000000" w:fill="FFFFFF"/>
                <w:noWrap/>
                <w:vAlign w:val="center"/>
              </w:tcPr>
              <w:p w14:paraId="3EFEC65E" w14:textId="77777777" w:rsidR="005615B7" w:rsidRPr="003C6FF8" w:rsidRDefault="005615B7" w:rsidP="005615B7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500-999</w:t>
                </w:r>
              </w:p>
            </w:tc>
          </w:sdtContent>
        </w:sdt>
        <w:tc>
          <w:tcPr>
            <w:tcW w:w="2184" w:type="dxa"/>
            <w:shd w:val="clear" w:color="000000" w:fill="FFFFFF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188"/>
              <w:id w:val="1462077862"/>
              <w:placeholder>
                <w:docPart w:val="DefaultPlaceholder_1081868574"/>
              </w:placeholder>
              <w:text/>
            </w:sdtPr>
            <w:sdtEndPr/>
            <w:sdtContent>
              <w:p w14:paraId="4F0CEAA6" w14:textId="22B241CD" w:rsidR="005615B7" w:rsidRPr="003C6FF8" w:rsidRDefault="005615B7" w:rsidP="005615B7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0.19</w:t>
                </w:r>
              </w:p>
            </w:sdtContent>
          </w:sdt>
        </w:tc>
        <w:tc>
          <w:tcPr>
            <w:tcW w:w="2225" w:type="dxa"/>
            <w:shd w:val="clear" w:color="000000" w:fill="FFFFFF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189"/>
              <w:id w:val="-328591777"/>
              <w:placeholder>
                <w:docPart w:val="DefaultPlaceholder_1081868574"/>
              </w:placeholder>
              <w:text/>
            </w:sdtPr>
            <w:sdtEndPr/>
            <w:sdtContent>
              <w:p w14:paraId="3D92CEBA" w14:textId="6C724109" w:rsidR="005615B7" w:rsidRPr="004117E5" w:rsidRDefault="005615B7" w:rsidP="005615B7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0.24</w:t>
                </w:r>
              </w:p>
            </w:sdtContent>
          </w:sdt>
        </w:tc>
        <w:tc>
          <w:tcPr>
            <w:tcW w:w="1956" w:type="dxa"/>
            <w:shd w:val="clear" w:color="000000" w:fill="FFFFFF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190"/>
              <w:id w:val="-1084227675"/>
              <w:placeholder>
                <w:docPart w:val="DefaultPlaceholder_1081868574"/>
              </w:placeholder>
              <w:text/>
            </w:sdtPr>
            <w:sdtEndPr/>
            <w:sdtContent>
              <w:p w14:paraId="4411890A" w14:textId="7958D353" w:rsidR="005615B7" w:rsidRPr="003C6FF8" w:rsidRDefault="005615B7" w:rsidP="005615B7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0.19</w:t>
                </w:r>
              </w:p>
            </w:sdtContent>
          </w:sdt>
        </w:tc>
        <w:tc>
          <w:tcPr>
            <w:tcW w:w="1826" w:type="dxa"/>
            <w:shd w:val="clear" w:color="000000" w:fill="FFFFFF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191"/>
              <w:id w:val="965092080"/>
              <w:placeholder>
                <w:docPart w:val="DefaultPlaceholder_1081868574"/>
              </w:placeholder>
              <w:text/>
            </w:sdtPr>
            <w:sdtEndPr/>
            <w:sdtContent>
              <w:p w14:paraId="6FC32BCE" w14:textId="0F03B856" w:rsidR="005615B7" w:rsidRPr="003C6FF8" w:rsidRDefault="005615B7" w:rsidP="005615B7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0.24</w:t>
                </w:r>
              </w:p>
            </w:sdtContent>
          </w:sdt>
        </w:tc>
      </w:tr>
      <w:tr w:rsidR="005615B7" w:rsidRPr="003C6FF8" w14:paraId="6ED350B7" w14:textId="77777777" w:rsidTr="003958D8">
        <w:trPr>
          <w:cantSplit/>
          <w:trHeight w:val="128"/>
        </w:trPr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192"/>
            <w:id w:val="1635903049"/>
            <w:placeholder>
              <w:docPart w:val="7B3E5814AE9C4E24830B315BF0078E48"/>
            </w:placeholder>
          </w:sdtPr>
          <w:sdtEndPr/>
          <w:sdtContent>
            <w:tc>
              <w:tcPr>
                <w:tcW w:w="2166" w:type="dxa"/>
                <w:shd w:val="clear" w:color="000000" w:fill="FFFFFF"/>
                <w:noWrap/>
                <w:vAlign w:val="center"/>
              </w:tcPr>
              <w:p w14:paraId="5F589E2A" w14:textId="77777777" w:rsidR="005615B7" w:rsidRPr="003C6FF8" w:rsidRDefault="005615B7" w:rsidP="005615B7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1,000-2,999</w:t>
                </w:r>
              </w:p>
            </w:tc>
          </w:sdtContent>
        </w:sdt>
        <w:tc>
          <w:tcPr>
            <w:tcW w:w="2184" w:type="dxa"/>
            <w:shd w:val="clear" w:color="000000" w:fill="FFFFFF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193"/>
              <w:id w:val="-685748465"/>
              <w:placeholder>
                <w:docPart w:val="DefaultPlaceholder_1081868574"/>
              </w:placeholder>
              <w:text/>
            </w:sdtPr>
            <w:sdtEndPr/>
            <w:sdtContent>
              <w:p w14:paraId="65B88C5E" w14:textId="2847F50C" w:rsidR="005615B7" w:rsidRPr="003C6FF8" w:rsidRDefault="005615B7" w:rsidP="005615B7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0.18</w:t>
                </w:r>
              </w:p>
            </w:sdtContent>
          </w:sdt>
        </w:tc>
        <w:tc>
          <w:tcPr>
            <w:tcW w:w="2225" w:type="dxa"/>
            <w:shd w:val="clear" w:color="000000" w:fill="FFFFFF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194"/>
              <w:id w:val="-1334293550"/>
              <w:placeholder>
                <w:docPart w:val="DefaultPlaceholder_1081868574"/>
              </w:placeholder>
              <w:text/>
            </w:sdtPr>
            <w:sdtEndPr/>
            <w:sdtContent>
              <w:p w14:paraId="73EDED8D" w14:textId="55772E6A" w:rsidR="005615B7" w:rsidRPr="004117E5" w:rsidRDefault="005615B7" w:rsidP="005615B7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0.23</w:t>
                </w:r>
              </w:p>
            </w:sdtContent>
          </w:sdt>
        </w:tc>
        <w:tc>
          <w:tcPr>
            <w:tcW w:w="1956" w:type="dxa"/>
            <w:shd w:val="clear" w:color="000000" w:fill="FFFFFF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195"/>
              <w:id w:val="-815493401"/>
              <w:placeholder>
                <w:docPart w:val="DefaultPlaceholder_1081868574"/>
              </w:placeholder>
              <w:text/>
            </w:sdtPr>
            <w:sdtEndPr/>
            <w:sdtContent>
              <w:p w14:paraId="09BF40A6" w14:textId="5105D468" w:rsidR="005615B7" w:rsidRPr="003C6FF8" w:rsidRDefault="005615B7" w:rsidP="005615B7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0.18</w:t>
                </w:r>
              </w:p>
            </w:sdtContent>
          </w:sdt>
        </w:tc>
        <w:tc>
          <w:tcPr>
            <w:tcW w:w="1826" w:type="dxa"/>
            <w:shd w:val="clear" w:color="000000" w:fill="FFFFFF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196"/>
              <w:id w:val="-277954658"/>
              <w:placeholder>
                <w:docPart w:val="DefaultPlaceholder_1081868574"/>
              </w:placeholder>
              <w:text/>
            </w:sdtPr>
            <w:sdtEndPr/>
            <w:sdtContent>
              <w:p w14:paraId="091FCEB0" w14:textId="1861B70A" w:rsidR="005615B7" w:rsidRPr="003C6FF8" w:rsidRDefault="005615B7" w:rsidP="005615B7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0.23</w:t>
                </w:r>
              </w:p>
            </w:sdtContent>
          </w:sdt>
        </w:tc>
      </w:tr>
      <w:tr w:rsidR="005615B7" w:rsidRPr="003C6FF8" w14:paraId="71D9EDD6" w14:textId="77777777" w:rsidTr="003958D8">
        <w:trPr>
          <w:cantSplit/>
          <w:trHeight w:val="146"/>
        </w:trPr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197"/>
            <w:id w:val="278917004"/>
            <w:placeholder>
              <w:docPart w:val="7B3E5814AE9C4E24830B315BF0078E48"/>
            </w:placeholder>
          </w:sdtPr>
          <w:sdtEndPr/>
          <w:sdtContent>
            <w:tc>
              <w:tcPr>
                <w:tcW w:w="2166" w:type="dxa"/>
                <w:shd w:val="clear" w:color="000000" w:fill="FFFFFF"/>
                <w:noWrap/>
                <w:vAlign w:val="center"/>
              </w:tcPr>
              <w:p w14:paraId="3BCC77E3" w14:textId="77777777" w:rsidR="005615B7" w:rsidRPr="003C6FF8" w:rsidRDefault="005615B7" w:rsidP="005615B7">
                <w:pPr>
                  <w:keepNext/>
                  <w:jc w:val="center"/>
                  <w:rPr>
                    <w:rFonts w:asciiTheme="majorHAnsi" w:hAnsiTheme="majorHAnsi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3,000-5,999</w:t>
                </w:r>
              </w:p>
            </w:tc>
          </w:sdtContent>
        </w:sdt>
        <w:tc>
          <w:tcPr>
            <w:tcW w:w="2184" w:type="dxa"/>
            <w:shd w:val="clear" w:color="000000" w:fill="FFFFFF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198"/>
              <w:id w:val="1572155761"/>
              <w:placeholder>
                <w:docPart w:val="DefaultPlaceholder_1081868574"/>
              </w:placeholder>
              <w:text/>
            </w:sdtPr>
            <w:sdtEndPr/>
            <w:sdtContent>
              <w:p w14:paraId="2E201F99" w14:textId="46A479A0" w:rsidR="005615B7" w:rsidRPr="003C6FF8" w:rsidRDefault="005615B7" w:rsidP="005615B7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0.17</w:t>
                </w:r>
              </w:p>
            </w:sdtContent>
          </w:sdt>
        </w:tc>
        <w:tc>
          <w:tcPr>
            <w:tcW w:w="2225" w:type="dxa"/>
            <w:shd w:val="clear" w:color="000000" w:fill="FFFFFF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199"/>
              <w:id w:val="-1234469584"/>
              <w:placeholder>
                <w:docPart w:val="DefaultPlaceholder_1081868574"/>
              </w:placeholder>
              <w:text/>
            </w:sdtPr>
            <w:sdtEndPr/>
            <w:sdtContent>
              <w:p w14:paraId="21690C26" w14:textId="3661A64F" w:rsidR="005615B7" w:rsidRPr="004117E5" w:rsidRDefault="005615B7" w:rsidP="005615B7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0.21</w:t>
                </w:r>
              </w:p>
            </w:sdtContent>
          </w:sdt>
        </w:tc>
        <w:tc>
          <w:tcPr>
            <w:tcW w:w="1956" w:type="dxa"/>
            <w:shd w:val="clear" w:color="000000" w:fill="FFFFFF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200"/>
              <w:id w:val="1070772725"/>
              <w:placeholder>
                <w:docPart w:val="DefaultPlaceholder_1081868574"/>
              </w:placeholder>
              <w:text/>
            </w:sdtPr>
            <w:sdtEndPr/>
            <w:sdtContent>
              <w:p w14:paraId="5603BFEE" w14:textId="71A9F358" w:rsidR="005615B7" w:rsidRPr="003C6FF8" w:rsidRDefault="005615B7" w:rsidP="005615B7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0.17</w:t>
                </w:r>
              </w:p>
            </w:sdtContent>
          </w:sdt>
        </w:tc>
        <w:tc>
          <w:tcPr>
            <w:tcW w:w="1826" w:type="dxa"/>
            <w:shd w:val="clear" w:color="000000" w:fill="FFFFFF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201"/>
              <w:id w:val="-643513682"/>
              <w:placeholder>
                <w:docPart w:val="DefaultPlaceholder_1081868574"/>
              </w:placeholder>
              <w:text/>
            </w:sdtPr>
            <w:sdtEndPr/>
            <w:sdtContent>
              <w:p w14:paraId="68E6FB27" w14:textId="268C3B7A" w:rsidR="005615B7" w:rsidRPr="003C6FF8" w:rsidRDefault="005615B7" w:rsidP="005615B7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0.21</w:t>
                </w:r>
              </w:p>
            </w:sdtContent>
          </w:sdt>
        </w:tc>
      </w:tr>
      <w:tr w:rsidR="005615B7" w:rsidRPr="003C6FF8" w14:paraId="4C3746F1" w14:textId="77777777" w:rsidTr="003958D8">
        <w:trPr>
          <w:cantSplit/>
          <w:trHeight w:val="222"/>
        </w:trPr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202"/>
            <w:id w:val="-703867774"/>
            <w:placeholder>
              <w:docPart w:val="7B3E5814AE9C4E24830B315BF0078E48"/>
            </w:placeholder>
          </w:sdtPr>
          <w:sdtEndPr/>
          <w:sdtContent>
            <w:tc>
              <w:tcPr>
                <w:tcW w:w="2166" w:type="dxa"/>
                <w:shd w:val="clear" w:color="000000" w:fill="FFFFFF"/>
                <w:noWrap/>
                <w:vAlign w:val="center"/>
              </w:tcPr>
              <w:p w14:paraId="50861EBB" w14:textId="77777777" w:rsidR="005615B7" w:rsidRPr="003C6FF8" w:rsidRDefault="005615B7" w:rsidP="005615B7">
                <w:pPr>
                  <w:keepNext/>
                  <w:jc w:val="center"/>
                  <w:rPr>
                    <w:rFonts w:asciiTheme="majorHAnsi" w:hAnsiTheme="majorHAnsi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6,000-9,999</w:t>
                </w:r>
              </w:p>
            </w:tc>
          </w:sdtContent>
        </w:sdt>
        <w:tc>
          <w:tcPr>
            <w:tcW w:w="2184" w:type="dxa"/>
            <w:shd w:val="clear" w:color="000000" w:fill="FFFFFF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203"/>
              <w:id w:val="-991568871"/>
              <w:placeholder>
                <w:docPart w:val="DefaultPlaceholder_1081868574"/>
              </w:placeholder>
              <w:text/>
            </w:sdtPr>
            <w:sdtEndPr/>
            <w:sdtContent>
              <w:p w14:paraId="4455CCAB" w14:textId="038362D3" w:rsidR="005615B7" w:rsidRPr="003C6FF8" w:rsidRDefault="005615B7" w:rsidP="005615B7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0.15</w:t>
                </w:r>
              </w:p>
            </w:sdtContent>
          </w:sdt>
        </w:tc>
        <w:tc>
          <w:tcPr>
            <w:tcW w:w="2225" w:type="dxa"/>
            <w:shd w:val="clear" w:color="000000" w:fill="FFFFFF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204"/>
              <w:id w:val="-2030479562"/>
              <w:placeholder>
                <w:docPart w:val="DefaultPlaceholder_1081868574"/>
              </w:placeholder>
              <w:text/>
            </w:sdtPr>
            <w:sdtEndPr/>
            <w:sdtContent>
              <w:p w14:paraId="2A9982B5" w14:textId="4B1D70CB" w:rsidR="005615B7" w:rsidRPr="004117E5" w:rsidRDefault="005615B7" w:rsidP="005615B7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0.19</w:t>
                </w:r>
              </w:p>
            </w:sdtContent>
          </w:sdt>
        </w:tc>
        <w:tc>
          <w:tcPr>
            <w:tcW w:w="1956" w:type="dxa"/>
            <w:shd w:val="clear" w:color="000000" w:fill="FFFFFF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205"/>
              <w:id w:val="930082110"/>
              <w:placeholder>
                <w:docPart w:val="DefaultPlaceholder_1081868574"/>
              </w:placeholder>
              <w:text/>
            </w:sdtPr>
            <w:sdtEndPr/>
            <w:sdtContent>
              <w:p w14:paraId="5E381146" w14:textId="44A57CF7" w:rsidR="005615B7" w:rsidRPr="003C6FF8" w:rsidRDefault="005615B7" w:rsidP="005615B7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0.15</w:t>
                </w:r>
              </w:p>
            </w:sdtContent>
          </w:sdt>
        </w:tc>
        <w:tc>
          <w:tcPr>
            <w:tcW w:w="1826" w:type="dxa"/>
            <w:shd w:val="clear" w:color="000000" w:fill="FFFFFF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206"/>
              <w:id w:val="953596093"/>
              <w:placeholder>
                <w:docPart w:val="DefaultPlaceholder_1081868574"/>
              </w:placeholder>
              <w:text/>
            </w:sdtPr>
            <w:sdtEndPr/>
            <w:sdtContent>
              <w:p w14:paraId="27FB9B20" w14:textId="3AEC75AD" w:rsidR="005615B7" w:rsidRPr="003C6FF8" w:rsidRDefault="005615B7" w:rsidP="005615B7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0.19</w:t>
                </w:r>
              </w:p>
            </w:sdtContent>
          </w:sdt>
        </w:tc>
      </w:tr>
      <w:tr w:rsidR="005615B7" w:rsidRPr="003C6FF8" w14:paraId="4C75F0AB" w14:textId="77777777" w:rsidTr="003958D8">
        <w:trPr>
          <w:cantSplit/>
          <w:trHeight w:val="138"/>
        </w:trPr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207"/>
            <w:id w:val="1308830021"/>
            <w:placeholder>
              <w:docPart w:val="7B3E5814AE9C4E24830B315BF0078E48"/>
            </w:placeholder>
          </w:sdtPr>
          <w:sdtEndPr/>
          <w:sdtContent>
            <w:tc>
              <w:tcPr>
                <w:tcW w:w="2166" w:type="dxa"/>
                <w:shd w:val="clear" w:color="000000" w:fill="FFFFFF"/>
                <w:noWrap/>
                <w:vAlign w:val="center"/>
              </w:tcPr>
              <w:p w14:paraId="7FA96550" w14:textId="77777777" w:rsidR="005615B7" w:rsidRPr="003C6FF8" w:rsidRDefault="005615B7" w:rsidP="005615B7">
                <w:pPr>
                  <w:keepNext/>
                  <w:jc w:val="center"/>
                  <w:rPr>
                    <w:rFonts w:asciiTheme="majorHAnsi" w:hAnsiTheme="majorHAnsi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10,000-44,999</w:t>
                </w:r>
              </w:p>
            </w:tc>
          </w:sdtContent>
        </w:sdt>
        <w:tc>
          <w:tcPr>
            <w:tcW w:w="2184" w:type="dxa"/>
            <w:shd w:val="clear" w:color="000000" w:fill="FFFFFF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208"/>
              <w:id w:val="-1036740581"/>
              <w:placeholder>
                <w:docPart w:val="DefaultPlaceholder_1081868574"/>
              </w:placeholder>
              <w:text/>
            </w:sdtPr>
            <w:sdtEndPr/>
            <w:sdtContent>
              <w:p w14:paraId="20A09F22" w14:textId="717643F7" w:rsidR="005615B7" w:rsidRPr="003C6FF8" w:rsidRDefault="005615B7" w:rsidP="005615B7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0.13</w:t>
                </w:r>
              </w:p>
            </w:sdtContent>
          </w:sdt>
        </w:tc>
        <w:tc>
          <w:tcPr>
            <w:tcW w:w="2225" w:type="dxa"/>
            <w:shd w:val="clear" w:color="000000" w:fill="FFFFFF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209"/>
              <w:id w:val="-1269074898"/>
              <w:placeholder>
                <w:docPart w:val="DefaultPlaceholder_1081868574"/>
              </w:placeholder>
              <w:text/>
            </w:sdtPr>
            <w:sdtEndPr/>
            <w:sdtContent>
              <w:p w14:paraId="4D059293" w14:textId="4C725B87" w:rsidR="005615B7" w:rsidRPr="004117E5" w:rsidRDefault="005615B7" w:rsidP="005615B7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0.16</w:t>
                </w:r>
              </w:p>
            </w:sdtContent>
          </w:sdt>
        </w:tc>
        <w:tc>
          <w:tcPr>
            <w:tcW w:w="1956" w:type="dxa"/>
            <w:shd w:val="clear" w:color="000000" w:fill="FFFFFF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210"/>
              <w:id w:val="1845366008"/>
              <w:placeholder>
                <w:docPart w:val="DefaultPlaceholder_1081868574"/>
              </w:placeholder>
              <w:text/>
            </w:sdtPr>
            <w:sdtEndPr/>
            <w:sdtContent>
              <w:p w14:paraId="69D4E638" w14:textId="145FB717" w:rsidR="005615B7" w:rsidRPr="003C6FF8" w:rsidRDefault="005615B7" w:rsidP="005615B7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0.13</w:t>
                </w:r>
              </w:p>
            </w:sdtContent>
          </w:sdt>
        </w:tc>
        <w:tc>
          <w:tcPr>
            <w:tcW w:w="1826" w:type="dxa"/>
            <w:shd w:val="clear" w:color="000000" w:fill="FFFFFF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211"/>
              <w:id w:val="1988278099"/>
              <w:placeholder>
                <w:docPart w:val="DefaultPlaceholder_1081868574"/>
              </w:placeholder>
              <w:text/>
            </w:sdtPr>
            <w:sdtEndPr/>
            <w:sdtContent>
              <w:p w14:paraId="2790E3DD" w14:textId="7FA6C0DB" w:rsidR="005615B7" w:rsidRPr="003C6FF8" w:rsidRDefault="005615B7" w:rsidP="005615B7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0.16</w:t>
                </w:r>
              </w:p>
            </w:sdtContent>
          </w:sdt>
        </w:tc>
      </w:tr>
      <w:tr w:rsidR="005615B7" w:rsidRPr="003C6FF8" w14:paraId="56572932" w14:textId="77777777" w:rsidTr="003958D8">
        <w:trPr>
          <w:cantSplit/>
          <w:trHeight w:val="213"/>
        </w:trPr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212"/>
            <w:id w:val="244462916"/>
            <w:placeholder>
              <w:docPart w:val="7B3E5814AE9C4E24830B315BF0078E48"/>
            </w:placeholder>
          </w:sdtPr>
          <w:sdtEndPr/>
          <w:sdtContent>
            <w:tc>
              <w:tcPr>
                <w:tcW w:w="2166" w:type="dxa"/>
                <w:shd w:val="clear" w:color="000000" w:fill="FFFFFF"/>
                <w:noWrap/>
                <w:vAlign w:val="center"/>
              </w:tcPr>
              <w:p w14:paraId="639EA28A" w14:textId="77777777" w:rsidR="005615B7" w:rsidRPr="003C6FF8" w:rsidRDefault="005615B7" w:rsidP="005615B7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45,000 or more</w:t>
                </w:r>
              </w:p>
            </w:tc>
          </w:sdtContent>
        </w:sdt>
        <w:tc>
          <w:tcPr>
            <w:tcW w:w="2184" w:type="dxa"/>
            <w:shd w:val="clear" w:color="000000" w:fill="FFFFFF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213"/>
              <w:id w:val="-686210359"/>
              <w:placeholder>
                <w:docPart w:val="DefaultPlaceholder_1081868574"/>
              </w:placeholder>
              <w:text/>
            </w:sdtPr>
            <w:sdtEndPr/>
            <w:sdtContent>
              <w:p w14:paraId="57CE80D7" w14:textId="68038EE0" w:rsidR="005615B7" w:rsidRPr="003C6FF8" w:rsidRDefault="005615B7" w:rsidP="005615B7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0.10</w:t>
                </w:r>
              </w:p>
            </w:sdtContent>
          </w:sdt>
        </w:tc>
        <w:tc>
          <w:tcPr>
            <w:tcW w:w="2225" w:type="dxa"/>
            <w:shd w:val="clear" w:color="000000" w:fill="FFFFFF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214"/>
              <w:id w:val="2044315182"/>
              <w:placeholder>
                <w:docPart w:val="DefaultPlaceholder_1081868574"/>
              </w:placeholder>
              <w:text/>
            </w:sdtPr>
            <w:sdtEndPr/>
            <w:sdtContent>
              <w:p w14:paraId="2831A9D9" w14:textId="33C8E458" w:rsidR="005615B7" w:rsidRPr="004117E5" w:rsidRDefault="005615B7" w:rsidP="005615B7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0.13</w:t>
                </w:r>
              </w:p>
            </w:sdtContent>
          </w:sdt>
        </w:tc>
        <w:tc>
          <w:tcPr>
            <w:tcW w:w="1956" w:type="dxa"/>
            <w:shd w:val="clear" w:color="000000" w:fill="FFFFFF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215"/>
              <w:id w:val="-1175178465"/>
              <w:placeholder>
                <w:docPart w:val="DefaultPlaceholder_1081868574"/>
              </w:placeholder>
              <w:text/>
            </w:sdtPr>
            <w:sdtEndPr/>
            <w:sdtContent>
              <w:p w14:paraId="144DB955" w14:textId="2BCC703E" w:rsidR="005615B7" w:rsidRPr="003C6FF8" w:rsidRDefault="005615B7" w:rsidP="005615B7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0.10</w:t>
                </w:r>
              </w:p>
            </w:sdtContent>
          </w:sdt>
        </w:tc>
        <w:tc>
          <w:tcPr>
            <w:tcW w:w="1826" w:type="dxa"/>
            <w:shd w:val="clear" w:color="000000" w:fill="FFFFFF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216"/>
              <w:id w:val="289944965"/>
              <w:placeholder>
                <w:docPart w:val="DefaultPlaceholder_1081868574"/>
              </w:placeholder>
              <w:text/>
            </w:sdtPr>
            <w:sdtEndPr/>
            <w:sdtContent>
              <w:p w14:paraId="04CBC102" w14:textId="5171750C" w:rsidR="005615B7" w:rsidRPr="003C6FF8" w:rsidRDefault="005615B7" w:rsidP="005615B7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0.13</w:t>
                </w:r>
              </w:p>
            </w:sdtContent>
          </w:sdt>
        </w:tc>
      </w:tr>
      <w:tr w:rsidR="005615B7" w:rsidRPr="003C6FF8" w14:paraId="2DCA90C8" w14:textId="77777777" w:rsidTr="003958D8">
        <w:trPr>
          <w:cantSplit/>
          <w:trHeight w:val="354"/>
        </w:trPr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217"/>
            <w:id w:val="-918561322"/>
            <w:placeholder>
              <w:docPart w:val="4191C33FB8364EBD8A92D6CD0002E3EA"/>
            </w:placeholder>
            <w:showingPlcHdr/>
          </w:sdtPr>
          <w:sdtEndPr/>
          <w:sdtContent>
            <w:tc>
              <w:tcPr>
                <w:tcW w:w="2166" w:type="dxa"/>
                <w:shd w:val="clear" w:color="000000" w:fill="FFFFFF"/>
                <w:noWrap/>
                <w:vAlign w:val="center"/>
              </w:tcPr>
              <w:p w14:paraId="68D45A26" w14:textId="77777777" w:rsidR="005615B7" w:rsidRPr="003C6FF8" w:rsidRDefault="005615B7" w:rsidP="00A759F2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3C6FF8">
                  <w:rPr>
                    <w:rStyle w:val="PlaceholderText"/>
                    <w:rFonts w:asciiTheme="majorHAnsi" w:eastAsiaTheme="minorHAnsi" w:hAnsiTheme="majorHAnsi"/>
                    <w:sz w:val="16"/>
                    <w:szCs w:val="16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218"/>
            <w:id w:val="-1059327140"/>
            <w:placeholder>
              <w:docPart w:val="98CD871AA9994286A2D903A38BEA8588"/>
            </w:placeholder>
            <w:showingPlcHdr/>
          </w:sdtPr>
          <w:sdtEndPr/>
          <w:sdtContent>
            <w:tc>
              <w:tcPr>
                <w:tcW w:w="2184" w:type="dxa"/>
                <w:shd w:val="clear" w:color="000000" w:fill="FFFFFF"/>
                <w:vAlign w:val="center"/>
              </w:tcPr>
              <w:p w14:paraId="35934EBA" w14:textId="77777777" w:rsidR="005615B7" w:rsidRPr="003C6FF8" w:rsidRDefault="005615B7" w:rsidP="00A759F2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3C6FF8">
                  <w:rPr>
                    <w:rStyle w:val="PlaceholderText"/>
                    <w:rFonts w:asciiTheme="majorHAnsi" w:eastAsiaTheme="minorHAnsi" w:hAnsiTheme="majorHAnsi"/>
                    <w:sz w:val="16"/>
                    <w:szCs w:val="16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219"/>
            <w:id w:val="-1952691258"/>
            <w:placeholder>
              <w:docPart w:val="31BF1FD7992547289F041B460937B1AF"/>
            </w:placeholder>
            <w:showingPlcHdr/>
          </w:sdtPr>
          <w:sdtEndPr/>
          <w:sdtContent>
            <w:tc>
              <w:tcPr>
                <w:tcW w:w="2225" w:type="dxa"/>
                <w:shd w:val="clear" w:color="000000" w:fill="FFFFFF"/>
                <w:vAlign w:val="center"/>
              </w:tcPr>
              <w:p w14:paraId="6F401720" w14:textId="77777777" w:rsidR="005615B7" w:rsidRPr="004117E5" w:rsidRDefault="005615B7" w:rsidP="00A759F2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4117E5">
                  <w:rPr>
                    <w:rStyle w:val="PlaceholderText"/>
                    <w:rFonts w:asciiTheme="majorHAnsi" w:eastAsiaTheme="minorHAnsi" w:hAnsiTheme="majorHAnsi"/>
                    <w:sz w:val="16"/>
                    <w:szCs w:val="16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220"/>
            <w:id w:val="1258332747"/>
            <w:placeholder>
              <w:docPart w:val="31CE7639982F44CAA56415D9FDFED38C"/>
            </w:placeholder>
            <w:showingPlcHdr/>
          </w:sdtPr>
          <w:sdtEndPr/>
          <w:sdtContent>
            <w:tc>
              <w:tcPr>
                <w:tcW w:w="1956" w:type="dxa"/>
                <w:shd w:val="clear" w:color="000000" w:fill="FFFFFF"/>
                <w:vAlign w:val="center"/>
              </w:tcPr>
              <w:p w14:paraId="08C41380" w14:textId="77777777" w:rsidR="005615B7" w:rsidRPr="003C6FF8" w:rsidRDefault="005615B7" w:rsidP="00A759F2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3C6FF8">
                  <w:rPr>
                    <w:rStyle w:val="PlaceholderText"/>
                    <w:rFonts w:asciiTheme="majorHAnsi" w:eastAsiaTheme="minorHAnsi" w:hAnsiTheme="majorHAnsi"/>
                    <w:sz w:val="16"/>
                    <w:szCs w:val="16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221"/>
            <w:id w:val="-2129302315"/>
            <w:placeholder>
              <w:docPart w:val="D4A5A7482EC645F1ADF8450E821D3B67"/>
            </w:placeholder>
            <w:showingPlcHdr/>
          </w:sdtPr>
          <w:sdtEndPr/>
          <w:sdtContent>
            <w:tc>
              <w:tcPr>
                <w:tcW w:w="1826" w:type="dxa"/>
                <w:shd w:val="clear" w:color="000000" w:fill="FFFFFF"/>
                <w:vAlign w:val="center"/>
              </w:tcPr>
              <w:p w14:paraId="652CC620" w14:textId="77777777" w:rsidR="005615B7" w:rsidRPr="003C6FF8" w:rsidRDefault="005615B7" w:rsidP="00A759F2">
                <w:pPr>
                  <w:keepNext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3C6FF8">
                  <w:rPr>
                    <w:rStyle w:val="PlaceholderText"/>
                    <w:rFonts w:asciiTheme="majorHAnsi" w:eastAsiaTheme="minorHAnsi" w:hAnsiTheme="majorHAnsi"/>
                    <w:sz w:val="16"/>
                    <w:szCs w:val="16"/>
                  </w:rPr>
                  <w:t>Click here to enter text.</w:t>
                </w:r>
              </w:p>
            </w:tc>
          </w:sdtContent>
        </w:sdt>
      </w:tr>
    </w:tbl>
    <w:p w14:paraId="57432A40" w14:textId="77777777" w:rsidR="004A0F7C" w:rsidRDefault="004A0F7C">
      <w:pPr>
        <w:spacing w:after="160" w:line="259" w:lineRule="auto"/>
        <w:rPr>
          <w:rFonts w:asciiTheme="majorHAnsi" w:hAnsiTheme="majorHAnsi"/>
          <w:b/>
          <w:color w:val="auto"/>
          <w:sz w:val="18"/>
          <w:szCs w:val="18"/>
        </w:rPr>
      </w:pPr>
    </w:p>
    <w:p w14:paraId="09B61164" w14:textId="42110989" w:rsidR="003958D8" w:rsidRDefault="003958D8">
      <w:pPr>
        <w:rPr>
          <w:rFonts w:asciiTheme="majorHAnsi" w:hAnsiTheme="majorHAnsi"/>
          <w:b/>
          <w:color w:val="auto"/>
          <w:sz w:val="18"/>
          <w:szCs w:val="18"/>
        </w:rPr>
      </w:pPr>
      <w:r>
        <w:rPr>
          <w:rFonts w:asciiTheme="majorHAnsi" w:hAnsiTheme="majorHAnsi"/>
          <w:b/>
          <w:color w:val="auto"/>
          <w:sz w:val="18"/>
          <w:szCs w:val="18"/>
        </w:rPr>
        <w:br w:type="page"/>
      </w:r>
    </w:p>
    <w:p w14:paraId="22A79647" w14:textId="77777777" w:rsidR="000E699F" w:rsidRDefault="000E699F" w:rsidP="001878AE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</w:p>
    <w:p w14:paraId="28C5F0D0" w14:textId="77777777" w:rsidR="009724EB" w:rsidRPr="00B7068E" w:rsidRDefault="009724EB" w:rsidP="009724EB">
      <w:pPr>
        <w:pStyle w:val="ListParagraph"/>
        <w:numPr>
          <w:ilvl w:val="0"/>
          <w:numId w:val="2"/>
        </w:numPr>
        <w:rPr>
          <w:rFonts w:asciiTheme="majorHAnsi" w:hAnsiTheme="majorHAnsi"/>
          <w:color w:val="auto"/>
          <w:sz w:val="18"/>
          <w:szCs w:val="18"/>
        </w:rPr>
      </w:pPr>
      <w:r w:rsidRPr="00EB72B4">
        <w:rPr>
          <w:rFonts w:asciiTheme="majorHAnsi" w:hAnsiTheme="majorHAnsi"/>
          <w:color w:val="auto"/>
          <w:sz w:val="18"/>
          <w:szCs w:val="18"/>
        </w:rPr>
        <w:t>Per Portable Device Pricing</w:t>
      </w:r>
      <w:r>
        <w:rPr>
          <w:rFonts w:asciiTheme="majorHAnsi" w:hAnsiTheme="majorHAnsi"/>
          <w:color w:val="auto"/>
          <w:sz w:val="18"/>
          <w:szCs w:val="18"/>
        </w:rPr>
        <w:t xml:space="preserve"> Model, Route Guidance Premium.</w:t>
      </w:r>
    </w:p>
    <w:p w14:paraId="4CB419FA" w14:textId="77777777" w:rsidR="009724EB" w:rsidRDefault="009724EB" w:rsidP="009724EB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</w:p>
    <w:tbl>
      <w:tblPr>
        <w:tblW w:w="10345" w:type="dxa"/>
        <w:tblInd w:w="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0"/>
        <w:gridCol w:w="4123"/>
        <w:gridCol w:w="4162"/>
      </w:tblGrid>
      <w:tr w:rsidR="009724EB" w:rsidRPr="00051098" w14:paraId="4F5C6FBC" w14:textId="77777777" w:rsidTr="003958D8">
        <w:trPr>
          <w:cantSplit/>
          <w:trHeight w:val="844"/>
        </w:trPr>
        <w:tc>
          <w:tcPr>
            <w:tcW w:w="10345" w:type="dxa"/>
            <w:gridSpan w:val="3"/>
            <w:shd w:val="clear" w:color="auto" w:fill="000000" w:themeFill="text1"/>
            <w:vAlign w:val="center"/>
          </w:tcPr>
          <w:p w14:paraId="3455716D" w14:textId="03EA345B" w:rsidR="009724EB" w:rsidRPr="00051098" w:rsidRDefault="009724EB" w:rsidP="00DD6EE9">
            <w:pPr>
              <w:keepNext/>
              <w:jc w:val="center"/>
              <w:rPr>
                <w:rFonts w:ascii="Calibri Light" w:hAnsi="Calibri Light" w:cs="Calibri"/>
                <w:b/>
                <w:color w:val="FFFFFF" w:themeColor="background1"/>
                <w:sz w:val="16"/>
                <w:szCs w:val="16"/>
              </w:rPr>
            </w:pPr>
            <w:r w:rsidRPr="00051098">
              <w:rPr>
                <w:rFonts w:ascii="Calibri Light" w:hAnsi="Calibri Light" w:cs="Calibri"/>
                <w:b/>
                <w:color w:val="FFFFFF" w:themeColor="background1"/>
                <w:sz w:val="16"/>
                <w:szCs w:val="16"/>
              </w:rPr>
              <w:t>Fees per Portable Device</w:t>
            </w:r>
            <w:r w:rsidRPr="00051098" w:rsidDel="00B729E2">
              <w:rPr>
                <w:rFonts w:ascii="Calibri Light" w:hAnsi="Calibri Light" w:cs="Calibri"/>
                <w:b/>
                <w:color w:val="FFFFFF" w:themeColor="background1"/>
                <w:sz w:val="16"/>
                <w:szCs w:val="16"/>
              </w:rPr>
              <w:t xml:space="preserve"> </w:t>
            </w:r>
            <w:r w:rsidRPr="00051098">
              <w:rPr>
                <w:rFonts w:ascii="Calibri Light" w:hAnsi="Calibri Light" w:cs="Calibri"/>
                <w:b/>
                <w:color w:val="FFFFFF" w:themeColor="background1"/>
                <w:sz w:val="16"/>
                <w:szCs w:val="16"/>
              </w:rPr>
              <w:t xml:space="preserve"> for Route Guidance</w:t>
            </w:r>
            <w:r>
              <w:rPr>
                <w:rFonts w:ascii="Calibri Light" w:hAnsi="Calibri Light" w:cs="Calibri"/>
                <w:b/>
                <w:color w:val="FFFFFF" w:themeColor="background1"/>
                <w:sz w:val="16"/>
                <w:szCs w:val="16"/>
              </w:rPr>
              <w:t xml:space="preserve"> - </w:t>
            </w:r>
            <w:r w:rsidRPr="005077C3"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  <w:t>Annual Subscription</w:t>
            </w:r>
            <w:r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  <w:t xml:space="preserve"> </w:t>
            </w:r>
          </w:p>
          <w:p w14:paraId="4CED21C3" w14:textId="77777777" w:rsidR="009724EB" w:rsidRDefault="009724EB" w:rsidP="00DD6EE9">
            <w:pPr>
              <w:keepNext/>
              <w:jc w:val="center"/>
              <w:rPr>
                <w:rFonts w:ascii="Calibri Light" w:hAnsi="Calibri Light" w:cs="Calibri"/>
                <w:b/>
                <w:color w:val="FFFFFF" w:themeColor="background1"/>
                <w:sz w:val="16"/>
                <w:szCs w:val="16"/>
              </w:rPr>
            </w:pPr>
            <w:r w:rsidRPr="00051098">
              <w:rPr>
                <w:rFonts w:ascii="Calibri Light" w:hAnsi="Calibri Light" w:cs="Calibri"/>
                <w:b/>
                <w:color w:val="FFFFFF" w:themeColor="background1"/>
                <w:sz w:val="16"/>
                <w:szCs w:val="16"/>
              </w:rPr>
              <w:t>Available for Mobile Asset Management, Business Mapping, Bus</w:t>
            </w:r>
            <w:r>
              <w:rPr>
                <w:rFonts w:ascii="Calibri Light" w:hAnsi="Calibri Light" w:cs="Calibri"/>
                <w:b/>
                <w:color w:val="FFFFFF" w:themeColor="background1"/>
                <w:sz w:val="16"/>
                <w:szCs w:val="16"/>
              </w:rPr>
              <w:t xml:space="preserve">iness Locator, and </w:t>
            </w:r>
          </w:p>
          <w:p w14:paraId="40351466" w14:textId="214E4A60" w:rsidR="009724EB" w:rsidRPr="00051098" w:rsidRDefault="009724EB" w:rsidP="00C01939">
            <w:pPr>
              <w:keepNext/>
              <w:jc w:val="center"/>
              <w:rPr>
                <w:rFonts w:ascii="Calibri Light" w:hAnsi="Calibri Light" w:cs="Calibri"/>
                <w:b/>
                <w:color w:val="auto"/>
                <w:sz w:val="16"/>
                <w:szCs w:val="16"/>
              </w:rPr>
            </w:pPr>
            <w:r>
              <w:rPr>
                <w:rFonts w:ascii="Calibri Light" w:hAnsi="Calibri Light" w:cs="Calibri"/>
                <w:b/>
                <w:color w:val="FFFFFF" w:themeColor="background1"/>
                <w:sz w:val="16"/>
                <w:szCs w:val="16"/>
              </w:rPr>
              <w:t xml:space="preserve">(if not paid for within an SDK subscription) </w:t>
            </w:r>
            <w:r w:rsidRPr="00051098">
              <w:rPr>
                <w:rFonts w:ascii="Calibri Light" w:hAnsi="Calibri Light" w:cs="Calibri"/>
                <w:b/>
                <w:color w:val="FFFFFF" w:themeColor="background1"/>
                <w:sz w:val="16"/>
                <w:szCs w:val="16"/>
              </w:rPr>
              <w:t>Online SDK, Hy</w:t>
            </w:r>
            <w:r>
              <w:rPr>
                <w:rFonts w:ascii="Calibri Light" w:hAnsi="Calibri Light" w:cs="Calibri"/>
                <w:b/>
                <w:color w:val="FFFFFF" w:themeColor="background1"/>
                <w:sz w:val="16"/>
                <w:szCs w:val="16"/>
              </w:rPr>
              <w:t xml:space="preserve">brid+ SDK </w:t>
            </w:r>
          </w:p>
        </w:tc>
      </w:tr>
      <w:tr w:rsidR="009724EB" w:rsidRPr="00051098" w14:paraId="6D6DB858" w14:textId="77777777" w:rsidTr="003958D8">
        <w:trPr>
          <w:cantSplit/>
          <w:trHeight w:val="419"/>
        </w:trPr>
        <w:tc>
          <w:tcPr>
            <w:tcW w:w="2060" w:type="dxa"/>
            <w:shd w:val="clear" w:color="auto" w:fill="525252" w:themeFill="accent3" w:themeFillShade="80"/>
            <w:vAlign w:val="center"/>
          </w:tcPr>
          <w:p w14:paraId="2837619B" w14:textId="77777777" w:rsidR="009724EB" w:rsidRPr="00051098" w:rsidRDefault="009724EB" w:rsidP="00DD6EE9">
            <w:pPr>
              <w:keepNext/>
              <w:jc w:val="center"/>
              <w:rPr>
                <w:rFonts w:ascii="Calibri Light" w:hAnsi="Calibri Light"/>
                <w:b/>
                <w:color w:val="FFFFFF" w:themeColor="background1"/>
                <w:sz w:val="16"/>
                <w:szCs w:val="16"/>
              </w:rPr>
            </w:pPr>
            <w:r w:rsidRPr="00051098"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  <w:t>Annual Portable Device Volume</w:t>
            </w:r>
          </w:p>
        </w:tc>
        <w:tc>
          <w:tcPr>
            <w:tcW w:w="4123" w:type="dxa"/>
            <w:shd w:val="clear" w:color="auto" w:fill="525252" w:themeFill="accent3" w:themeFillShade="80"/>
            <w:vAlign w:val="center"/>
          </w:tcPr>
          <w:p w14:paraId="6FA836C5" w14:textId="77777777" w:rsidR="009724EB" w:rsidRPr="00051098" w:rsidRDefault="009724EB" w:rsidP="00DD6EE9">
            <w:pPr>
              <w:keepNext/>
              <w:jc w:val="center"/>
              <w:rPr>
                <w:rFonts w:ascii="Calibri Light" w:hAnsi="Calibri Light"/>
                <w:b/>
                <w:color w:val="FFFFFF" w:themeColor="background1"/>
                <w:sz w:val="16"/>
                <w:szCs w:val="16"/>
              </w:rPr>
            </w:pPr>
            <w:r w:rsidRPr="00051098">
              <w:rPr>
                <w:rFonts w:ascii="Calibri Light" w:hAnsi="Calibri Light"/>
                <w:b/>
                <w:color w:val="FFFFFF" w:themeColor="background1"/>
                <w:sz w:val="16"/>
                <w:szCs w:val="16"/>
              </w:rPr>
              <w:t>EUR</w:t>
            </w:r>
          </w:p>
        </w:tc>
        <w:tc>
          <w:tcPr>
            <w:tcW w:w="4162" w:type="dxa"/>
            <w:shd w:val="clear" w:color="auto" w:fill="525252" w:themeFill="accent3" w:themeFillShade="80"/>
            <w:vAlign w:val="center"/>
          </w:tcPr>
          <w:p w14:paraId="234A1E00" w14:textId="77777777" w:rsidR="009724EB" w:rsidRPr="00051098" w:rsidRDefault="009724EB" w:rsidP="00DD6EE9">
            <w:pPr>
              <w:keepNext/>
              <w:jc w:val="center"/>
              <w:rPr>
                <w:rFonts w:ascii="Calibri Light" w:hAnsi="Calibri Light"/>
                <w:b/>
                <w:color w:val="FFFFFF" w:themeColor="background1"/>
                <w:sz w:val="16"/>
                <w:szCs w:val="16"/>
              </w:rPr>
            </w:pPr>
            <w:r w:rsidRPr="00051098">
              <w:rPr>
                <w:rFonts w:ascii="Calibri Light" w:hAnsi="Calibri Light"/>
                <w:b/>
                <w:color w:val="FFFFFF" w:themeColor="background1"/>
                <w:sz w:val="16"/>
                <w:szCs w:val="16"/>
              </w:rPr>
              <w:t>USD</w:t>
            </w:r>
          </w:p>
        </w:tc>
      </w:tr>
      <w:tr w:rsidR="009724EB" w:rsidRPr="00051098" w14:paraId="7336211B" w14:textId="77777777" w:rsidTr="003958D8">
        <w:trPr>
          <w:cantSplit/>
          <w:trHeight w:val="405"/>
        </w:trPr>
        <w:tc>
          <w:tcPr>
            <w:tcW w:w="2060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222"/>
              <w:id w:val="1058593891"/>
              <w:placeholder>
                <w:docPart w:val="72F2CF36100745E8B715DBDE003C94CF"/>
              </w:placeholder>
            </w:sdtPr>
            <w:sdtEndPr/>
            <w:sdtContent>
              <w:p w14:paraId="2545F9B6" w14:textId="77777777" w:rsidR="009724EB" w:rsidRPr="00051098" w:rsidRDefault="009724EB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05109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1-49</w:t>
                </w:r>
              </w:p>
            </w:sdtContent>
          </w:sdt>
        </w:tc>
        <w:tc>
          <w:tcPr>
            <w:tcW w:w="4123" w:type="dxa"/>
            <w:shd w:val="clear" w:color="auto" w:fill="auto"/>
            <w:vAlign w:val="center"/>
          </w:tcPr>
          <w:p w14:paraId="08898AC5" w14:textId="587D7C12" w:rsidR="009724EB" w:rsidRPr="00051098" w:rsidRDefault="002B1DD0" w:rsidP="00DD6EE9">
            <w:pPr>
              <w:keepNext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="Calibri"/>
                <w:color w:val="000000"/>
                <w:sz w:val="16"/>
                <w:szCs w:val="16"/>
              </w:rPr>
              <w:t xml:space="preserve"> </w:t>
            </w:r>
            <w:sdt>
              <w:sdtPr>
                <w:rPr>
                  <w:rFonts w:asciiTheme="majorHAnsi" w:hAnsiTheme="majorHAnsi" w:cs="Calibri"/>
                  <w:color w:val="000000"/>
                  <w:sz w:val="16"/>
                  <w:szCs w:val="16"/>
                </w:rPr>
                <w:tag w:val="223"/>
                <w:id w:val="-1038431993"/>
                <w:placeholder>
                  <w:docPart w:val="DefaultPlaceholder_1081868574"/>
                </w:placeholder>
                <w:text/>
              </w:sdtPr>
              <w:sdtEndPr/>
              <w:sdtContent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20.00</w:t>
                </w:r>
              </w:sdtContent>
            </w:sdt>
          </w:p>
        </w:tc>
        <w:tc>
          <w:tcPr>
            <w:tcW w:w="4162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224"/>
              <w:id w:val="1274516286"/>
              <w:placeholder>
                <w:docPart w:val="DefaultPlaceholder_1081868574"/>
              </w:placeholder>
              <w:text/>
            </w:sdtPr>
            <w:sdtEndPr/>
            <w:sdtContent>
              <w:p w14:paraId="1F9D5E44" w14:textId="41A9B119" w:rsidR="009724EB" w:rsidRPr="00051098" w:rsidRDefault="002B1DD0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25.00</w:t>
                </w:r>
              </w:p>
            </w:sdtContent>
          </w:sdt>
        </w:tc>
      </w:tr>
      <w:tr w:rsidR="009724EB" w:rsidRPr="00051098" w14:paraId="068F6F1D" w14:textId="77777777" w:rsidTr="003958D8">
        <w:trPr>
          <w:cantSplit/>
          <w:trHeight w:val="381"/>
        </w:trPr>
        <w:tc>
          <w:tcPr>
            <w:tcW w:w="2060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225"/>
              <w:id w:val="-1229614078"/>
              <w:placeholder>
                <w:docPart w:val="72F2CF36100745E8B715DBDE003C94CF"/>
              </w:placeholder>
            </w:sdtPr>
            <w:sdtEndPr/>
            <w:sdtContent>
              <w:p w14:paraId="7EA0F0CE" w14:textId="77777777" w:rsidR="009724EB" w:rsidRPr="00051098" w:rsidRDefault="009724EB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05109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50-149</w:t>
                </w:r>
              </w:p>
            </w:sdtContent>
          </w:sdt>
        </w:tc>
        <w:tc>
          <w:tcPr>
            <w:tcW w:w="4123" w:type="dxa"/>
            <w:shd w:val="clear" w:color="auto" w:fill="auto"/>
            <w:vAlign w:val="center"/>
          </w:tcPr>
          <w:p w14:paraId="7F431388" w14:textId="54A52203" w:rsidR="009724EB" w:rsidRPr="00051098" w:rsidRDefault="002B1DD0" w:rsidP="00DD6EE9">
            <w:pPr>
              <w:keepNext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="Calibri"/>
                <w:color w:val="000000"/>
                <w:sz w:val="16"/>
                <w:szCs w:val="16"/>
              </w:rPr>
              <w:t xml:space="preserve"> </w:t>
            </w:r>
            <w:sdt>
              <w:sdtPr>
                <w:rPr>
                  <w:rFonts w:asciiTheme="majorHAnsi" w:hAnsiTheme="majorHAnsi" w:cs="Calibri"/>
                  <w:color w:val="000000"/>
                  <w:sz w:val="16"/>
                  <w:szCs w:val="16"/>
                </w:rPr>
                <w:tag w:val="226"/>
                <w:id w:val="-1137948039"/>
                <w:placeholder>
                  <w:docPart w:val="DefaultPlaceholder_1081868574"/>
                </w:placeholder>
                <w:text/>
              </w:sdtPr>
              <w:sdtEndPr/>
              <w:sdtContent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19.60</w:t>
                </w:r>
              </w:sdtContent>
            </w:sdt>
          </w:p>
        </w:tc>
        <w:tc>
          <w:tcPr>
            <w:tcW w:w="4162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227"/>
              <w:id w:val="415521441"/>
              <w:placeholder>
                <w:docPart w:val="DefaultPlaceholder_1081868574"/>
              </w:placeholder>
              <w:text/>
            </w:sdtPr>
            <w:sdtEndPr/>
            <w:sdtContent>
              <w:p w14:paraId="4B513C9F" w14:textId="126373E7" w:rsidR="009724EB" w:rsidRPr="00051098" w:rsidRDefault="002B1DD0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24.50</w:t>
                </w:r>
              </w:p>
            </w:sdtContent>
          </w:sdt>
        </w:tc>
      </w:tr>
      <w:tr w:rsidR="009724EB" w:rsidRPr="00051098" w14:paraId="05ADC3C5" w14:textId="77777777" w:rsidTr="003958D8">
        <w:trPr>
          <w:cantSplit/>
          <w:trHeight w:val="405"/>
        </w:trPr>
        <w:tc>
          <w:tcPr>
            <w:tcW w:w="2060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228"/>
              <w:id w:val="921291075"/>
              <w:placeholder>
                <w:docPart w:val="72F2CF36100745E8B715DBDE003C94CF"/>
              </w:placeholder>
            </w:sdtPr>
            <w:sdtEndPr/>
            <w:sdtContent>
              <w:p w14:paraId="47A66CB9" w14:textId="77777777" w:rsidR="009724EB" w:rsidRPr="00051098" w:rsidRDefault="009724EB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05109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150-199</w:t>
                </w:r>
              </w:p>
            </w:sdtContent>
          </w:sdt>
        </w:tc>
        <w:tc>
          <w:tcPr>
            <w:tcW w:w="4123" w:type="dxa"/>
            <w:shd w:val="clear" w:color="auto" w:fill="auto"/>
            <w:vAlign w:val="center"/>
          </w:tcPr>
          <w:p w14:paraId="56A5D018" w14:textId="2C6F8F73" w:rsidR="009724EB" w:rsidRPr="00051098" w:rsidRDefault="002B1DD0" w:rsidP="00DD6EE9">
            <w:pPr>
              <w:keepNext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="Calibri"/>
                <w:color w:val="000000"/>
                <w:sz w:val="16"/>
                <w:szCs w:val="16"/>
              </w:rPr>
              <w:t xml:space="preserve"> </w:t>
            </w:r>
            <w:sdt>
              <w:sdtPr>
                <w:rPr>
                  <w:rFonts w:asciiTheme="majorHAnsi" w:hAnsiTheme="majorHAnsi" w:cs="Calibri"/>
                  <w:color w:val="000000"/>
                  <w:sz w:val="16"/>
                  <w:szCs w:val="16"/>
                </w:rPr>
                <w:tag w:val="229"/>
                <w:id w:val="-1648512245"/>
                <w:placeholder>
                  <w:docPart w:val="DefaultPlaceholder_1081868574"/>
                </w:placeholder>
                <w:text/>
              </w:sdtPr>
              <w:sdtEndPr/>
              <w:sdtContent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19.21</w:t>
                </w:r>
              </w:sdtContent>
            </w:sdt>
          </w:p>
        </w:tc>
        <w:tc>
          <w:tcPr>
            <w:tcW w:w="4162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230"/>
              <w:id w:val="-1216887404"/>
              <w:placeholder>
                <w:docPart w:val="DefaultPlaceholder_1081868574"/>
              </w:placeholder>
              <w:text/>
            </w:sdtPr>
            <w:sdtEndPr/>
            <w:sdtContent>
              <w:p w14:paraId="322D0F39" w14:textId="024993EB" w:rsidR="009724EB" w:rsidRPr="00051098" w:rsidRDefault="002B1DD0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24.01</w:t>
                </w:r>
              </w:p>
            </w:sdtContent>
          </w:sdt>
        </w:tc>
      </w:tr>
      <w:tr w:rsidR="009724EB" w:rsidRPr="00051098" w14:paraId="369F6287" w14:textId="77777777" w:rsidTr="003958D8">
        <w:trPr>
          <w:cantSplit/>
          <w:trHeight w:val="405"/>
        </w:trPr>
        <w:tc>
          <w:tcPr>
            <w:tcW w:w="2060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231"/>
              <w:id w:val="-692610526"/>
              <w:placeholder>
                <w:docPart w:val="72F2CF36100745E8B715DBDE003C94CF"/>
              </w:placeholder>
            </w:sdtPr>
            <w:sdtEndPr/>
            <w:sdtContent>
              <w:p w14:paraId="763C09AC" w14:textId="77777777" w:rsidR="009724EB" w:rsidRPr="00051098" w:rsidRDefault="009724EB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05109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200-499</w:t>
                </w:r>
              </w:p>
            </w:sdtContent>
          </w:sdt>
        </w:tc>
        <w:tc>
          <w:tcPr>
            <w:tcW w:w="4123" w:type="dxa"/>
            <w:shd w:val="clear" w:color="auto" w:fill="auto"/>
            <w:vAlign w:val="center"/>
          </w:tcPr>
          <w:p w14:paraId="784BF2A8" w14:textId="3CD7018B" w:rsidR="009724EB" w:rsidRPr="00051098" w:rsidRDefault="002B1DD0" w:rsidP="00DD6EE9">
            <w:pPr>
              <w:keepNext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="Calibri"/>
                <w:color w:val="000000"/>
                <w:sz w:val="16"/>
                <w:szCs w:val="16"/>
              </w:rPr>
              <w:t xml:space="preserve"> </w:t>
            </w:r>
            <w:sdt>
              <w:sdtPr>
                <w:rPr>
                  <w:rFonts w:asciiTheme="majorHAnsi" w:hAnsiTheme="majorHAnsi" w:cs="Calibri"/>
                  <w:color w:val="000000"/>
                  <w:sz w:val="16"/>
                  <w:szCs w:val="16"/>
                </w:rPr>
                <w:tag w:val="232"/>
                <w:id w:val="1053125295"/>
                <w:placeholder>
                  <w:docPart w:val="DefaultPlaceholder_1081868574"/>
                </w:placeholder>
                <w:text/>
              </w:sdtPr>
              <w:sdtEndPr/>
              <w:sdtContent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18.44</w:t>
                </w:r>
              </w:sdtContent>
            </w:sdt>
          </w:p>
        </w:tc>
        <w:tc>
          <w:tcPr>
            <w:tcW w:w="4162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233"/>
              <w:id w:val="-465659798"/>
              <w:placeholder>
                <w:docPart w:val="DefaultPlaceholder_1081868574"/>
              </w:placeholder>
              <w:text/>
            </w:sdtPr>
            <w:sdtEndPr/>
            <w:sdtContent>
              <w:p w14:paraId="14A91BE2" w14:textId="1ADED862" w:rsidR="009724EB" w:rsidRPr="00051098" w:rsidRDefault="002B1DD0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23.05</w:t>
                </w:r>
              </w:p>
            </w:sdtContent>
          </w:sdt>
        </w:tc>
      </w:tr>
      <w:tr w:rsidR="009724EB" w:rsidRPr="00051098" w14:paraId="4123931F" w14:textId="77777777" w:rsidTr="003958D8">
        <w:trPr>
          <w:cantSplit/>
          <w:trHeight w:val="405"/>
        </w:trPr>
        <w:tc>
          <w:tcPr>
            <w:tcW w:w="2060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234"/>
              <w:id w:val="-2122451977"/>
              <w:placeholder>
                <w:docPart w:val="72F2CF36100745E8B715DBDE003C94CF"/>
              </w:placeholder>
            </w:sdtPr>
            <w:sdtEndPr/>
            <w:sdtContent>
              <w:p w14:paraId="1B939C14" w14:textId="77777777" w:rsidR="009724EB" w:rsidRPr="00051098" w:rsidRDefault="009724EB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05109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500-1,499</w:t>
                </w:r>
              </w:p>
            </w:sdtContent>
          </w:sdt>
        </w:tc>
        <w:tc>
          <w:tcPr>
            <w:tcW w:w="4123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235"/>
              <w:id w:val="-913786037"/>
              <w:placeholder>
                <w:docPart w:val="DefaultPlaceholder_1081868574"/>
              </w:placeholder>
              <w:text/>
            </w:sdtPr>
            <w:sdtEndPr/>
            <w:sdtContent>
              <w:p w14:paraId="08D7663D" w14:textId="47034D97" w:rsidR="009724EB" w:rsidRPr="00051098" w:rsidRDefault="002B1DD0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18.07</w:t>
                </w:r>
              </w:p>
            </w:sdtContent>
          </w:sdt>
        </w:tc>
        <w:tc>
          <w:tcPr>
            <w:tcW w:w="4162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236"/>
              <w:id w:val="-1679651546"/>
              <w:placeholder>
                <w:docPart w:val="DefaultPlaceholder_1081868574"/>
              </w:placeholder>
              <w:text/>
            </w:sdtPr>
            <w:sdtEndPr/>
            <w:sdtContent>
              <w:p w14:paraId="4A79E3C3" w14:textId="2EC4C620" w:rsidR="009724EB" w:rsidRPr="00051098" w:rsidRDefault="002B1DD0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22.59</w:t>
                </w:r>
              </w:p>
            </w:sdtContent>
          </w:sdt>
        </w:tc>
      </w:tr>
      <w:tr w:rsidR="009724EB" w:rsidRPr="00051098" w14:paraId="3AA6B83F" w14:textId="77777777" w:rsidTr="003958D8">
        <w:trPr>
          <w:cantSplit/>
          <w:trHeight w:val="405"/>
        </w:trPr>
        <w:tc>
          <w:tcPr>
            <w:tcW w:w="2060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237"/>
              <w:id w:val="-1753579507"/>
              <w:placeholder>
                <w:docPart w:val="72F2CF36100745E8B715DBDE003C94CF"/>
              </w:placeholder>
            </w:sdtPr>
            <w:sdtEndPr/>
            <w:sdtContent>
              <w:p w14:paraId="0CCFD997" w14:textId="77777777" w:rsidR="009724EB" w:rsidRPr="00051098" w:rsidRDefault="009724EB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05109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1,500-4,999</w:t>
                </w:r>
              </w:p>
            </w:sdtContent>
          </w:sdt>
        </w:tc>
        <w:tc>
          <w:tcPr>
            <w:tcW w:w="4123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238"/>
              <w:id w:val="-408770524"/>
              <w:placeholder>
                <w:docPart w:val="DefaultPlaceholder_1081868574"/>
              </w:placeholder>
              <w:text/>
            </w:sdtPr>
            <w:sdtEndPr/>
            <w:sdtContent>
              <w:p w14:paraId="1CDB3AB8" w14:textId="418A5B00" w:rsidR="009724EB" w:rsidRPr="00051098" w:rsidRDefault="002B1DD0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16.08</w:t>
                </w:r>
              </w:p>
            </w:sdtContent>
          </w:sdt>
        </w:tc>
        <w:tc>
          <w:tcPr>
            <w:tcW w:w="4162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239"/>
              <w:id w:val="1625043065"/>
              <w:placeholder>
                <w:docPart w:val="DefaultPlaceholder_1081868574"/>
              </w:placeholder>
              <w:text/>
            </w:sdtPr>
            <w:sdtEndPr/>
            <w:sdtContent>
              <w:p w14:paraId="2168558D" w14:textId="6C5FC0A5" w:rsidR="009724EB" w:rsidRPr="00051098" w:rsidRDefault="002B1DD0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20.10</w:t>
                </w:r>
              </w:p>
            </w:sdtContent>
          </w:sdt>
        </w:tc>
      </w:tr>
      <w:tr w:rsidR="001602A6" w:rsidRPr="00051098" w14:paraId="5F550213" w14:textId="77777777" w:rsidTr="003958D8">
        <w:trPr>
          <w:cantSplit/>
          <w:trHeight w:val="405"/>
        </w:trPr>
        <w:tc>
          <w:tcPr>
            <w:tcW w:w="2060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240"/>
              <w:id w:val="-1142416569"/>
              <w:placeholder>
                <w:docPart w:val="16E5FD07EC6849CF9BF061772C2B87E1"/>
              </w:placeholder>
            </w:sdtPr>
            <w:sdtEndPr/>
            <w:sdtContent>
              <w:p w14:paraId="73A727A4" w14:textId="2FEBA097" w:rsidR="001602A6" w:rsidRDefault="007D5B1A" w:rsidP="001602A6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5,</w:t>
                </w:r>
                <w:r w:rsidR="001602A6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000 or more</w:t>
                </w:r>
              </w:p>
            </w:sdtContent>
          </w:sdt>
        </w:tc>
        <w:tc>
          <w:tcPr>
            <w:tcW w:w="4123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241"/>
              <w:id w:val="-1691525814"/>
              <w:placeholder>
                <w:docPart w:val="DefaultPlaceholder_1081868574"/>
              </w:placeholder>
              <w:text/>
            </w:sdtPr>
            <w:sdtEndPr/>
            <w:sdtContent>
              <w:p w14:paraId="6EA8B650" w14:textId="5F2C9D2E" w:rsidR="001602A6" w:rsidRDefault="001602A6" w:rsidP="001602A6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14.96</w:t>
                </w:r>
              </w:p>
            </w:sdtContent>
          </w:sdt>
        </w:tc>
        <w:tc>
          <w:tcPr>
            <w:tcW w:w="4162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242"/>
              <w:id w:val="-410239091"/>
              <w:placeholder>
                <w:docPart w:val="DefaultPlaceholder_1081868574"/>
              </w:placeholder>
              <w:text/>
            </w:sdtPr>
            <w:sdtEndPr/>
            <w:sdtContent>
              <w:p w14:paraId="5966FF17" w14:textId="31E9DCC0" w:rsidR="001602A6" w:rsidRDefault="001602A6" w:rsidP="001602A6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18.70</w:t>
                </w:r>
              </w:p>
            </w:sdtContent>
          </w:sdt>
        </w:tc>
      </w:tr>
    </w:tbl>
    <w:p w14:paraId="28F7214E" w14:textId="77777777" w:rsidR="009724EB" w:rsidRDefault="009724EB" w:rsidP="001878AE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</w:p>
    <w:p w14:paraId="4EC64561" w14:textId="29A61F6E" w:rsidR="001878AE" w:rsidRPr="003C6FF8" w:rsidRDefault="00B56108" w:rsidP="00BA4E18">
      <w:pPr>
        <w:pBdr>
          <w:top w:val="single" w:sz="4" w:space="1" w:color="auto"/>
        </w:pBdr>
        <w:spacing w:after="160" w:line="259" w:lineRule="auto"/>
        <w:rPr>
          <w:rFonts w:asciiTheme="majorHAnsi" w:hAnsiTheme="majorHAnsi"/>
          <w:b/>
          <w:color w:val="auto"/>
          <w:sz w:val="18"/>
          <w:szCs w:val="18"/>
        </w:rPr>
      </w:pPr>
      <w:r>
        <w:rPr>
          <w:rFonts w:asciiTheme="majorHAnsi" w:hAnsiTheme="majorHAnsi"/>
          <w:b/>
          <w:color w:val="auto"/>
          <w:sz w:val="18"/>
          <w:szCs w:val="18"/>
        </w:rPr>
        <w:br w:type="page"/>
      </w:r>
      <w:r w:rsidR="001878AE" w:rsidRPr="003C6FF8">
        <w:rPr>
          <w:rFonts w:asciiTheme="majorHAnsi" w:hAnsiTheme="majorHAnsi"/>
          <w:b/>
          <w:color w:val="auto"/>
          <w:sz w:val="18"/>
          <w:szCs w:val="18"/>
        </w:rPr>
        <w:lastRenderedPageBreak/>
        <w:t>Fees for Business Mapping Applications</w:t>
      </w:r>
    </w:p>
    <w:p w14:paraId="2760828A" w14:textId="77777777" w:rsidR="005206C3" w:rsidRPr="003C6FF8" w:rsidRDefault="005206C3" w:rsidP="005206C3">
      <w:pPr>
        <w:pStyle w:val="ListParagraph"/>
        <w:numPr>
          <w:ilvl w:val="0"/>
          <w:numId w:val="2"/>
        </w:numPr>
        <w:rPr>
          <w:rFonts w:asciiTheme="majorHAnsi" w:hAnsiTheme="majorHAnsi"/>
          <w:color w:val="auto"/>
          <w:sz w:val="18"/>
          <w:szCs w:val="18"/>
        </w:rPr>
      </w:pPr>
      <w:r w:rsidRPr="003C6FF8">
        <w:rPr>
          <w:rFonts w:asciiTheme="majorHAnsi" w:hAnsiTheme="majorHAnsi"/>
          <w:color w:val="auto"/>
          <w:sz w:val="18"/>
          <w:szCs w:val="18"/>
        </w:rPr>
        <w:t xml:space="preserve">Based on the functionalities and options </w:t>
      </w:r>
      <w:r w:rsidR="001D5B91" w:rsidRPr="003C6FF8">
        <w:rPr>
          <w:rFonts w:asciiTheme="majorHAnsi" w:hAnsiTheme="majorHAnsi"/>
          <w:color w:val="auto"/>
          <w:sz w:val="18"/>
          <w:szCs w:val="18"/>
        </w:rPr>
        <w:t xml:space="preserve">and the pricing model </w:t>
      </w:r>
      <w:r w:rsidRPr="003C6FF8">
        <w:rPr>
          <w:rFonts w:asciiTheme="majorHAnsi" w:hAnsiTheme="majorHAnsi"/>
          <w:color w:val="auto"/>
          <w:sz w:val="18"/>
          <w:szCs w:val="18"/>
        </w:rPr>
        <w:t>selected by Customer above, Customer may choose the fee bracket by selecting below</w:t>
      </w:r>
      <w:r w:rsidR="00FC7C5C">
        <w:rPr>
          <w:rFonts w:asciiTheme="majorHAnsi" w:hAnsiTheme="majorHAnsi"/>
          <w:color w:val="auto"/>
          <w:sz w:val="18"/>
          <w:szCs w:val="18"/>
        </w:rPr>
        <w:t xml:space="preserve"> (where applicable)</w:t>
      </w:r>
      <w:r w:rsidRPr="003C6FF8">
        <w:rPr>
          <w:rFonts w:asciiTheme="majorHAnsi" w:hAnsiTheme="majorHAnsi"/>
          <w:color w:val="auto"/>
          <w:sz w:val="18"/>
          <w:szCs w:val="18"/>
        </w:rPr>
        <w:t xml:space="preserve">. </w:t>
      </w:r>
    </w:p>
    <w:p w14:paraId="3C7CBBFA" w14:textId="77777777" w:rsidR="00020DBC" w:rsidRDefault="00020DBC" w:rsidP="005206C3">
      <w:pPr>
        <w:pStyle w:val="ListParagraph"/>
        <w:numPr>
          <w:ilvl w:val="0"/>
          <w:numId w:val="2"/>
        </w:numPr>
        <w:rPr>
          <w:rFonts w:asciiTheme="majorHAnsi" w:hAnsiTheme="majorHAnsi"/>
          <w:color w:val="auto"/>
          <w:sz w:val="18"/>
          <w:szCs w:val="18"/>
        </w:rPr>
      </w:pPr>
      <w:r w:rsidRPr="003C6FF8">
        <w:rPr>
          <w:rFonts w:asciiTheme="majorHAnsi" w:hAnsiTheme="majorHAnsi"/>
          <w:color w:val="auto"/>
          <w:sz w:val="18"/>
          <w:szCs w:val="18"/>
        </w:rPr>
        <w:t>Advanced functionalities can only be chosen in addition to core functionalities.</w:t>
      </w:r>
    </w:p>
    <w:p w14:paraId="1844497A" w14:textId="0F06877C" w:rsidR="00653BBE" w:rsidRPr="00CB02AD" w:rsidRDefault="00CB02AD" w:rsidP="005206C3">
      <w:pPr>
        <w:pStyle w:val="ListParagraph"/>
        <w:numPr>
          <w:ilvl w:val="0"/>
          <w:numId w:val="2"/>
        </w:numPr>
        <w:rPr>
          <w:rFonts w:asciiTheme="majorHAnsi" w:hAnsiTheme="majorHAnsi"/>
          <w:color w:val="auto"/>
          <w:sz w:val="18"/>
          <w:szCs w:val="18"/>
        </w:rPr>
      </w:pPr>
      <w:r>
        <w:rPr>
          <w:rFonts w:asciiTheme="majorHAnsi" w:hAnsiTheme="majorHAnsi"/>
          <w:color w:val="auto"/>
          <w:sz w:val="18"/>
          <w:szCs w:val="18"/>
        </w:rPr>
        <w:t xml:space="preserve">HERE </w:t>
      </w:r>
      <w:r w:rsidR="00653BBE" w:rsidRPr="00CB02AD">
        <w:rPr>
          <w:rFonts w:asciiTheme="majorHAnsi" w:hAnsiTheme="majorHAnsi"/>
          <w:color w:val="auto"/>
          <w:sz w:val="18"/>
          <w:szCs w:val="18"/>
        </w:rPr>
        <w:t>Data Lens cannot be licensed alone but with either core or advanced Business Mapping.</w:t>
      </w:r>
    </w:p>
    <w:p w14:paraId="0EC39721" w14:textId="49386ABF" w:rsidR="0050428E" w:rsidRDefault="00A97811" w:rsidP="005206C3">
      <w:pPr>
        <w:pStyle w:val="ListParagraph"/>
        <w:numPr>
          <w:ilvl w:val="0"/>
          <w:numId w:val="2"/>
        </w:numPr>
        <w:rPr>
          <w:rFonts w:asciiTheme="majorHAnsi" w:hAnsiTheme="majorHAnsi"/>
          <w:color w:val="auto"/>
          <w:sz w:val="18"/>
          <w:szCs w:val="18"/>
        </w:rPr>
      </w:pPr>
      <w:r w:rsidRPr="003C6FF8">
        <w:rPr>
          <w:rFonts w:asciiTheme="majorHAnsi" w:hAnsiTheme="majorHAnsi"/>
          <w:color w:val="auto"/>
          <w:sz w:val="18"/>
          <w:szCs w:val="18"/>
        </w:rPr>
        <w:t>If Customer opts for the advanced functionalities, then f</w:t>
      </w:r>
      <w:r w:rsidR="0050428E" w:rsidRPr="003C6FF8">
        <w:rPr>
          <w:rFonts w:asciiTheme="majorHAnsi" w:hAnsiTheme="majorHAnsi"/>
          <w:color w:val="auto"/>
          <w:sz w:val="18"/>
          <w:szCs w:val="18"/>
        </w:rPr>
        <w:t xml:space="preserve">ees for core functionalities must be added to the fees for </w:t>
      </w:r>
      <w:r w:rsidR="005A0733" w:rsidRPr="003C6FF8">
        <w:rPr>
          <w:rFonts w:asciiTheme="majorHAnsi" w:hAnsiTheme="majorHAnsi"/>
          <w:color w:val="auto"/>
          <w:sz w:val="18"/>
          <w:szCs w:val="18"/>
        </w:rPr>
        <w:t xml:space="preserve">the </w:t>
      </w:r>
      <w:r w:rsidR="0050428E" w:rsidRPr="003C6FF8">
        <w:rPr>
          <w:rFonts w:asciiTheme="majorHAnsi" w:hAnsiTheme="majorHAnsi"/>
          <w:color w:val="auto"/>
          <w:sz w:val="18"/>
          <w:szCs w:val="18"/>
        </w:rPr>
        <w:t>advanced functionalities.</w:t>
      </w:r>
    </w:p>
    <w:p w14:paraId="708347F5" w14:textId="5CAF933F" w:rsidR="00141C45" w:rsidRDefault="00141C45" w:rsidP="00141C45">
      <w:pPr>
        <w:pStyle w:val="ListParagraph"/>
        <w:numPr>
          <w:ilvl w:val="0"/>
          <w:numId w:val="2"/>
        </w:numPr>
        <w:rPr>
          <w:rFonts w:asciiTheme="majorHAnsi" w:hAnsiTheme="majorHAnsi"/>
          <w:color w:val="auto"/>
          <w:sz w:val="18"/>
          <w:szCs w:val="18"/>
        </w:rPr>
      </w:pPr>
      <w:r w:rsidRPr="003C6FF8">
        <w:rPr>
          <w:rFonts w:asciiTheme="majorHAnsi" w:hAnsiTheme="majorHAnsi"/>
          <w:color w:val="auto"/>
          <w:sz w:val="18"/>
          <w:szCs w:val="18"/>
        </w:rPr>
        <w:t xml:space="preserve">If Customer has opted for </w:t>
      </w:r>
      <w:r w:rsidRPr="001C6DF5">
        <w:rPr>
          <w:rFonts w:asciiTheme="majorHAnsi" w:hAnsiTheme="majorHAnsi"/>
          <w:color w:val="auto"/>
          <w:sz w:val="18"/>
          <w:szCs w:val="18"/>
        </w:rPr>
        <w:t>Platform Data Extension</w:t>
      </w:r>
      <w:r w:rsidR="00E5090B">
        <w:rPr>
          <w:rFonts w:asciiTheme="majorHAnsi" w:hAnsiTheme="majorHAnsi"/>
          <w:color w:val="auto"/>
          <w:sz w:val="18"/>
          <w:szCs w:val="18"/>
        </w:rPr>
        <w:t xml:space="preserve"> with percentage premium pricing</w:t>
      </w:r>
      <w:r w:rsidRPr="003C6FF8">
        <w:rPr>
          <w:rFonts w:asciiTheme="majorHAnsi" w:hAnsiTheme="majorHAnsi"/>
          <w:color w:val="auto"/>
          <w:sz w:val="18"/>
          <w:szCs w:val="18"/>
        </w:rPr>
        <w:t xml:space="preserve">, then the </w:t>
      </w:r>
      <w:r>
        <w:rPr>
          <w:rFonts w:asciiTheme="majorHAnsi" w:hAnsiTheme="majorHAnsi"/>
          <w:color w:val="auto"/>
          <w:sz w:val="18"/>
          <w:szCs w:val="18"/>
        </w:rPr>
        <w:t xml:space="preserve">Platform Data Extension premium </w:t>
      </w:r>
      <w:r w:rsidRPr="003C6FF8">
        <w:rPr>
          <w:rFonts w:asciiTheme="majorHAnsi" w:hAnsiTheme="majorHAnsi"/>
          <w:color w:val="auto"/>
          <w:sz w:val="18"/>
          <w:szCs w:val="18"/>
        </w:rPr>
        <w:t xml:space="preserve">selected below </w:t>
      </w:r>
      <w:r w:rsidR="00E5090B">
        <w:rPr>
          <w:rFonts w:asciiTheme="majorHAnsi" w:hAnsiTheme="majorHAnsi"/>
          <w:color w:val="auto"/>
          <w:sz w:val="18"/>
          <w:szCs w:val="18"/>
        </w:rPr>
        <w:t xml:space="preserve">shall </w:t>
      </w:r>
      <w:r w:rsidRPr="003C6FF8">
        <w:rPr>
          <w:rFonts w:asciiTheme="majorHAnsi" w:hAnsiTheme="majorHAnsi"/>
          <w:color w:val="auto"/>
          <w:sz w:val="18"/>
          <w:szCs w:val="18"/>
        </w:rPr>
        <w:t>apply</w:t>
      </w:r>
      <w:r>
        <w:rPr>
          <w:rFonts w:asciiTheme="majorHAnsi" w:hAnsiTheme="majorHAnsi"/>
          <w:color w:val="auto"/>
          <w:sz w:val="18"/>
          <w:szCs w:val="18"/>
        </w:rPr>
        <w:t xml:space="preserve"> to the underlying Business Mapping </w:t>
      </w:r>
      <w:r w:rsidR="00682AE6">
        <w:rPr>
          <w:rFonts w:asciiTheme="majorHAnsi" w:hAnsiTheme="majorHAnsi"/>
          <w:color w:val="auto"/>
          <w:sz w:val="18"/>
          <w:szCs w:val="18"/>
        </w:rPr>
        <w:t>core fees</w:t>
      </w:r>
      <w:r w:rsidRPr="003C6FF8">
        <w:rPr>
          <w:rFonts w:asciiTheme="majorHAnsi" w:hAnsiTheme="majorHAnsi"/>
          <w:color w:val="auto"/>
          <w:sz w:val="18"/>
          <w:szCs w:val="18"/>
        </w:rPr>
        <w:t xml:space="preserve">. </w:t>
      </w:r>
      <w:r w:rsidR="004D2A81">
        <w:rPr>
          <w:rFonts w:asciiTheme="majorHAnsi" w:hAnsiTheme="majorHAnsi"/>
          <w:color w:val="auto"/>
          <w:sz w:val="18"/>
          <w:szCs w:val="18"/>
        </w:rPr>
        <w:t xml:space="preserve">PDE </w:t>
      </w:r>
      <w:r w:rsidR="001968DD">
        <w:rPr>
          <w:rFonts w:asciiTheme="majorHAnsi" w:hAnsiTheme="majorHAnsi"/>
          <w:color w:val="auto"/>
          <w:sz w:val="18"/>
          <w:szCs w:val="18"/>
        </w:rPr>
        <w:t>premiums</w:t>
      </w:r>
      <w:r w:rsidR="004D2A81">
        <w:rPr>
          <w:rFonts w:asciiTheme="majorHAnsi" w:hAnsiTheme="majorHAnsi"/>
          <w:color w:val="auto"/>
          <w:sz w:val="18"/>
          <w:szCs w:val="18"/>
        </w:rPr>
        <w:t xml:space="preserve"> are additive. </w:t>
      </w:r>
      <w:r w:rsidR="00E5090B" w:rsidRPr="00E5090B">
        <w:rPr>
          <w:rFonts w:asciiTheme="majorHAnsi" w:hAnsiTheme="majorHAnsi"/>
          <w:color w:val="auto"/>
          <w:sz w:val="18"/>
          <w:szCs w:val="18"/>
        </w:rPr>
        <w:t xml:space="preserve"> </w:t>
      </w:r>
      <w:r w:rsidR="00E5090B" w:rsidRPr="003C6FF8">
        <w:rPr>
          <w:rFonts w:asciiTheme="majorHAnsi" w:hAnsiTheme="majorHAnsi"/>
          <w:color w:val="auto"/>
          <w:sz w:val="18"/>
          <w:szCs w:val="18"/>
        </w:rPr>
        <w:t xml:space="preserve">If Customer has opted for </w:t>
      </w:r>
      <w:r w:rsidR="00E5090B" w:rsidRPr="001C6DF5">
        <w:rPr>
          <w:rFonts w:asciiTheme="majorHAnsi" w:hAnsiTheme="majorHAnsi"/>
          <w:color w:val="auto"/>
          <w:sz w:val="18"/>
          <w:szCs w:val="18"/>
        </w:rPr>
        <w:t>Platform Data Extension</w:t>
      </w:r>
      <w:r w:rsidR="00E5090B">
        <w:rPr>
          <w:rFonts w:asciiTheme="majorHAnsi" w:hAnsiTheme="majorHAnsi"/>
          <w:color w:val="auto"/>
          <w:sz w:val="18"/>
          <w:szCs w:val="18"/>
        </w:rPr>
        <w:t xml:space="preserve"> with Transaction model pricing</w:t>
      </w:r>
      <w:r w:rsidR="00E5090B" w:rsidRPr="003C6FF8">
        <w:rPr>
          <w:rFonts w:asciiTheme="majorHAnsi" w:hAnsiTheme="majorHAnsi"/>
          <w:color w:val="auto"/>
          <w:sz w:val="18"/>
          <w:szCs w:val="18"/>
        </w:rPr>
        <w:t xml:space="preserve">, then the </w:t>
      </w:r>
      <w:r w:rsidR="00E5090B">
        <w:rPr>
          <w:rFonts w:asciiTheme="majorHAnsi" w:hAnsiTheme="majorHAnsi"/>
          <w:color w:val="auto"/>
          <w:sz w:val="18"/>
          <w:szCs w:val="18"/>
        </w:rPr>
        <w:t xml:space="preserve">PDE Transactions shall count towards the </w:t>
      </w:r>
      <w:r w:rsidR="00CA28A6">
        <w:rPr>
          <w:rFonts w:asciiTheme="majorHAnsi" w:hAnsiTheme="majorHAnsi"/>
          <w:color w:val="auto"/>
          <w:sz w:val="18"/>
          <w:szCs w:val="18"/>
        </w:rPr>
        <w:t xml:space="preserve">underlying </w:t>
      </w:r>
      <w:r w:rsidR="00022999">
        <w:rPr>
          <w:rFonts w:asciiTheme="majorHAnsi" w:hAnsiTheme="majorHAnsi"/>
          <w:color w:val="auto"/>
          <w:sz w:val="18"/>
          <w:szCs w:val="18"/>
        </w:rPr>
        <w:t xml:space="preserve">Core </w:t>
      </w:r>
      <w:r w:rsidR="00E5090B">
        <w:rPr>
          <w:rFonts w:asciiTheme="majorHAnsi" w:hAnsiTheme="majorHAnsi"/>
          <w:color w:val="auto"/>
          <w:sz w:val="18"/>
          <w:szCs w:val="18"/>
        </w:rPr>
        <w:t xml:space="preserve">Business Mapping Transaction volumes. </w:t>
      </w:r>
    </w:p>
    <w:p w14:paraId="72BE377C" w14:textId="7A22060F" w:rsidR="00D57CED" w:rsidRPr="003B467B" w:rsidRDefault="007E5DBE" w:rsidP="00D67523">
      <w:pPr>
        <w:pStyle w:val="ListParagraph"/>
        <w:numPr>
          <w:ilvl w:val="0"/>
          <w:numId w:val="2"/>
        </w:numPr>
        <w:rPr>
          <w:rFonts w:asciiTheme="majorHAnsi" w:hAnsiTheme="majorHAnsi"/>
          <w:color w:val="auto"/>
          <w:sz w:val="18"/>
          <w:szCs w:val="18"/>
        </w:rPr>
      </w:pPr>
      <w:r w:rsidRPr="00022999">
        <w:rPr>
          <w:rFonts w:asciiTheme="majorHAnsi" w:hAnsiTheme="majorHAnsi"/>
          <w:color w:val="auto"/>
          <w:sz w:val="18"/>
          <w:szCs w:val="18"/>
        </w:rPr>
        <w:t xml:space="preserve">If Customer has opted for </w:t>
      </w:r>
      <w:r w:rsidR="007D569F">
        <w:rPr>
          <w:rFonts w:asciiTheme="majorHAnsi" w:hAnsiTheme="majorHAnsi"/>
          <w:color w:val="auto"/>
          <w:sz w:val="18"/>
          <w:szCs w:val="18"/>
        </w:rPr>
        <w:t>Automotive Services-W</w:t>
      </w:r>
      <w:r w:rsidRPr="00022999">
        <w:rPr>
          <w:rFonts w:asciiTheme="majorHAnsi" w:hAnsiTheme="majorHAnsi"/>
          <w:color w:val="auto"/>
          <w:sz w:val="18"/>
          <w:szCs w:val="18"/>
        </w:rPr>
        <w:t xml:space="preserve">eather in section </w:t>
      </w:r>
      <w:r w:rsidRPr="00022999">
        <w:rPr>
          <w:rFonts w:asciiTheme="majorHAnsi" w:hAnsiTheme="majorHAnsi"/>
          <w:color w:val="auto"/>
          <w:sz w:val="18"/>
          <w:szCs w:val="18"/>
        </w:rPr>
        <w:fldChar w:fldCharType="begin"/>
      </w:r>
      <w:r w:rsidRPr="00022999">
        <w:rPr>
          <w:rFonts w:asciiTheme="majorHAnsi" w:hAnsiTheme="majorHAnsi"/>
          <w:color w:val="auto"/>
          <w:sz w:val="18"/>
          <w:szCs w:val="18"/>
        </w:rPr>
        <w:instrText xml:space="preserve"> REF _Ref393888658 \r \h  \* MERGEFORMAT </w:instrText>
      </w:r>
      <w:r w:rsidRPr="00022999">
        <w:rPr>
          <w:rFonts w:asciiTheme="majorHAnsi" w:hAnsiTheme="majorHAnsi"/>
          <w:color w:val="auto"/>
          <w:sz w:val="18"/>
          <w:szCs w:val="18"/>
        </w:rPr>
      </w:r>
      <w:r w:rsidRPr="00022999">
        <w:rPr>
          <w:rFonts w:asciiTheme="majorHAnsi" w:hAnsiTheme="majorHAnsi"/>
          <w:color w:val="auto"/>
          <w:sz w:val="18"/>
          <w:szCs w:val="18"/>
        </w:rPr>
        <w:fldChar w:fldCharType="separate"/>
      </w:r>
      <w:r w:rsidR="00F7202F">
        <w:rPr>
          <w:rFonts w:asciiTheme="majorHAnsi" w:hAnsiTheme="majorHAnsi"/>
          <w:color w:val="auto"/>
          <w:sz w:val="18"/>
          <w:szCs w:val="18"/>
        </w:rPr>
        <w:t>1</w:t>
      </w:r>
      <w:r w:rsidRPr="00022999">
        <w:rPr>
          <w:rFonts w:asciiTheme="majorHAnsi" w:hAnsiTheme="majorHAnsi"/>
          <w:color w:val="auto"/>
          <w:sz w:val="18"/>
          <w:szCs w:val="18"/>
        </w:rPr>
        <w:fldChar w:fldCharType="end"/>
      </w:r>
      <w:r w:rsidRPr="00022999">
        <w:rPr>
          <w:rFonts w:asciiTheme="majorHAnsi" w:hAnsiTheme="majorHAnsi"/>
          <w:color w:val="auto"/>
          <w:sz w:val="18"/>
          <w:szCs w:val="18"/>
        </w:rPr>
        <w:t xml:space="preserve">, then a premium of 5% shall be applied to the underlying </w:t>
      </w:r>
      <w:r w:rsidRPr="00022999">
        <w:rPr>
          <w:rFonts w:asciiTheme="majorHAnsi" w:hAnsiTheme="majorHAnsi" w:cstheme="minorHAnsi"/>
          <w:color w:val="auto"/>
          <w:sz w:val="18"/>
          <w:szCs w:val="18"/>
        </w:rPr>
        <w:t>Core Business Mapping fees</w:t>
      </w:r>
      <w:r w:rsidRPr="00022999">
        <w:rPr>
          <w:rFonts w:asciiTheme="majorHAnsi" w:hAnsiTheme="majorHAnsi"/>
          <w:color w:val="auto"/>
          <w:sz w:val="18"/>
          <w:szCs w:val="18"/>
        </w:rPr>
        <w:t xml:space="preserve">. </w:t>
      </w:r>
      <w:r w:rsidR="00022999" w:rsidRPr="00022999">
        <w:rPr>
          <w:rFonts w:asciiTheme="majorHAnsi" w:hAnsiTheme="majorHAnsi"/>
          <w:color w:val="auto"/>
          <w:sz w:val="18"/>
          <w:szCs w:val="18"/>
        </w:rPr>
        <w:t xml:space="preserve">If Customer has opted for </w:t>
      </w:r>
      <w:r w:rsidR="007D569F">
        <w:rPr>
          <w:rFonts w:asciiTheme="majorHAnsi" w:hAnsiTheme="majorHAnsi"/>
          <w:color w:val="auto"/>
          <w:sz w:val="18"/>
          <w:szCs w:val="18"/>
        </w:rPr>
        <w:t>Automotive Services-W</w:t>
      </w:r>
      <w:r w:rsidR="007D569F" w:rsidRPr="00022999">
        <w:rPr>
          <w:rFonts w:asciiTheme="majorHAnsi" w:hAnsiTheme="majorHAnsi"/>
          <w:color w:val="auto"/>
          <w:sz w:val="18"/>
          <w:szCs w:val="18"/>
        </w:rPr>
        <w:t xml:space="preserve">eather </w:t>
      </w:r>
      <w:r w:rsidR="00022999" w:rsidRPr="00022999">
        <w:rPr>
          <w:rFonts w:asciiTheme="majorHAnsi" w:hAnsiTheme="majorHAnsi"/>
          <w:color w:val="auto"/>
          <w:sz w:val="18"/>
          <w:szCs w:val="18"/>
        </w:rPr>
        <w:t>with Transac</w:t>
      </w:r>
      <w:r w:rsidR="00022999">
        <w:rPr>
          <w:rFonts w:asciiTheme="majorHAnsi" w:hAnsiTheme="majorHAnsi"/>
          <w:color w:val="auto"/>
          <w:sz w:val="18"/>
          <w:szCs w:val="18"/>
        </w:rPr>
        <w:t>tion model pricing, then the weather</w:t>
      </w:r>
      <w:r w:rsidR="00022999" w:rsidRPr="00022999">
        <w:rPr>
          <w:rFonts w:asciiTheme="majorHAnsi" w:hAnsiTheme="majorHAnsi"/>
          <w:color w:val="auto"/>
          <w:sz w:val="18"/>
          <w:szCs w:val="18"/>
        </w:rPr>
        <w:t xml:space="preserve"> Transactions shall count towards the underlying Core Business Mapping Transaction volumes. </w:t>
      </w:r>
    </w:p>
    <w:p w14:paraId="00897D3F" w14:textId="77777777" w:rsidR="00FC2AC8" w:rsidRPr="003C6FF8" w:rsidRDefault="00FC2AC8" w:rsidP="00980FFF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</w:p>
    <w:tbl>
      <w:tblPr>
        <w:tblW w:w="10387" w:type="dxa"/>
        <w:tblInd w:w="38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25"/>
        <w:gridCol w:w="2067"/>
        <w:gridCol w:w="2069"/>
        <w:gridCol w:w="2071"/>
        <w:gridCol w:w="1755"/>
      </w:tblGrid>
      <w:tr w:rsidR="007F511D" w:rsidRPr="003C6FF8" w14:paraId="6B977C02" w14:textId="77777777" w:rsidTr="003958D8">
        <w:trPr>
          <w:cantSplit/>
          <w:trHeight w:val="385"/>
        </w:trPr>
        <w:tc>
          <w:tcPr>
            <w:tcW w:w="5000" w:type="pct"/>
            <w:gridSpan w:val="5"/>
            <w:shd w:val="clear" w:color="auto" w:fill="0D0D0D" w:themeFill="text1" w:themeFillTint="F2"/>
            <w:vAlign w:val="center"/>
          </w:tcPr>
          <w:p w14:paraId="35968C77" w14:textId="77777777" w:rsidR="001878AE" w:rsidRPr="003C6FF8" w:rsidRDefault="001878AE" w:rsidP="00DD6EE9">
            <w:pPr>
              <w:keepNext/>
              <w:jc w:val="center"/>
              <w:rPr>
                <w:rFonts w:asciiTheme="majorHAnsi" w:hAnsiTheme="majorHAnsi" w:cs="Calibri"/>
                <w:b/>
                <w:bCs/>
                <w:color w:val="auto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b/>
                <w:bCs/>
                <w:color w:val="auto"/>
                <w:sz w:val="16"/>
                <w:szCs w:val="16"/>
              </w:rPr>
              <w:t>Business Mapping Applications -- Authenticated User</w:t>
            </w:r>
            <w:r w:rsidR="009A587F" w:rsidRPr="003C6FF8">
              <w:rPr>
                <w:rFonts w:asciiTheme="majorHAnsi" w:hAnsiTheme="majorHAnsi" w:cs="Calibri"/>
                <w:b/>
                <w:bCs/>
                <w:color w:val="auto"/>
                <w:sz w:val="16"/>
                <w:szCs w:val="16"/>
              </w:rPr>
              <w:t>s</w:t>
            </w:r>
            <w:r w:rsidR="00AC70E0" w:rsidRPr="003C6FF8"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  <w:t xml:space="preserve"> – Annual Subscription</w:t>
            </w:r>
          </w:p>
        </w:tc>
      </w:tr>
      <w:tr w:rsidR="00575C8D" w:rsidRPr="003C6FF8" w14:paraId="2C20C008" w14:textId="77777777" w:rsidTr="003958D8">
        <w:trPr>
          <w:cantSplit/>
          <w:trHeight w:val="332"/>
        </w:trPr>
        <w:tc>
          <w:tcPr>
            <w:tcW w:w="1167" w:type="pct"/>
            <w:shd w:val="clear" w:color="auto" w:fill="595959" w:themeFill="text1" w:themeFillTint="A6"/>
            <w:vAlign w:val="center"/>
          </w:tcPr>
          <w:p w14:paraId="2D7D48AC" w14:textId="77777777" w:rsidR="00575C8D" w:rsidRPr="003C6FF8" w:rsidRDefault="00575C8D" w:rsidP="00DD6EE9">
            <w:pPr>
              <w:keepNext/>
              <w:ind w:left="-948" w:firstLine="948"/>
              <w:jc w:val="center"/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991" w:type="pct"/>
            <w:gridSpan w:val="2"/>
            <w:shd w:val="clear" w:color="auto" w:fill="595959" w:themeFill="text1" w:themeFillTint="A6"/>
            <w:vAlign w:val="center"/>
          </w:tcPr>
          <w:p w14:paraId="3A59B059" w14:textId="77777777" w:rsidR="00575C8D" w:rsidRPr="003C6FF8" w:rsidRDefault="00575C8D" w:rsidP="00DD6EE9">
            <w:pPr>
              <w:keepNext/>
              <w:ind w:left="-948" w:firstLine="948"/>
              <w:jc w:val="center"/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  <w:t>Core</w:t>
            </w:r>
          </w:p>
        </w:tc>
        <w:tc>
          <w:tcPr>
            <w:tcW w:w="1842" w:type="pct"/>
            <w:gridSpan w:val="2"/>
            <w:shd w:val="clear" w:color="auto" w:fill="595959" w:themeFill="text1" w:themeFillTint="A6"/>
            <w:vAlign w:val="center"/>
          </w:tcPr>
          <w:p w14:paraId="1DCF1336" w14:textId="77777777" w:rsidR="00575C8D" w:rsidRPr="003C6FF8" w:rsidRDefault="00575C8D" w:rsidP="00DD6EE9">
            <w:pPr>
              <w:keepNext/>
              <w:ind w:left="-948" w:firstLine="948"/>
              <w:jc w:val="center"/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  <w:t>Advanced</w:t>
            </w:r>
          </w:p>
        </w:tc>
      </w:tr>
      <w:tr w:rsidR="00575C8D" w:rsidRPr="003C6FF8" w14:paraId="228FD986" w14:textId="77777777" w:rsidTr="003958D8">
        <w:trPr>
          <w:cantSplit/>
          <w:trHeight w:val="338"/>
        </w:trPr>
        <w:tc>
          <w:tcPr>
            <w:tcW w:w="1167" w:type="pct"/>
            <w:shd w:val="clear" w:color="auto" w:fill="AEAAAA" w:themeFill="background2" w:themeFillShade="BF"/>
            <w:vAlign w:val="center"/>
          </w:tcPr>
          <w:p w14:paraId="7F73BC55" w14:textId="77777777" w:rsidR="00575C8D" w:rsidRPr="003C6FF8" w:rsidRDefault="00575C8D" w:rsidP="00DD6EE9">
            <w:pPr>
              <w:keepNext/>
              <w:jc w:val="center"/>
              <w:rPr>
                <w:rFonts w:asciiTheme="majorHAnsi" w:hAnsiTheme="majorHAnsi" w:cs="Calibri"/>
                <w:b/>
                <w:bCs/>
                <w:color w:val="auto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b/>
                <w:bCs/>
                <w:color w:val="auto"/>
                <w:sz w:val="16"/>
                <w:szCs w:val="16"/>
              </w:rPr>
              <w:t>Number of Authenticated Users</w:t>
            </w:r>
          </w:p>
        </w:tc>
        <w:tc>
          <w:tcPr>
            <w:tcW w:w="995" w:type="pct"/>
            <w:shd w:val="clear" w:color="auto" w:fill="AEAAAA" w:themeFill="background2" w:themeFillShade="BF"/>
            <w:vAlign w:val="center"/>
          </w:tcPr>
          <w:p w14:paraId="160D0962" w14:textId="77777777" w:rsidR="00575C8D" w:rsidRPr="003C6FF8" w:rsidRDefault="00575C8D" w:rsidP="00DD6EE9">
            <w:pPr>
              <w:keepNext/>
              <w:jc w:val="center"/>
              <w:rPr>
                <w:rFonts w:asciiTheme="majorHAnsi" w:hAnsiTheme="majorHAnsi" w:cs="Calibri"/>
                <w:b/>
                <w:bCs/>
                <w:color w:val="auto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b/>
                <w:bCs/>
                <w:color w:val="auto"/>
                <w:sz w:val="16"/>
                <w:szCs w:val="16"/>
              </w:rPr>
              <w:t>EUR</w:t>
            </w:r>
          </w:p>
        </w:tc>
        <w:tc>
          <w:tcPr>
            <w:tcW w:w="995" w:type="pct"/>
            <w:shd w:val="clear" w:color="auto" w:fill="AEAAAA" w:themeFill="background2" w:themeFillShade="BF"/>
            <w:vAlign w:val="center"/>
          </w:tcPr>
          <w:p w14:paraId="0D2DBBDD" w14:textId="77777777" w:rsidR="00575C8D" w:rsidRPr="003C6FF8" w:rsidRDefault="00575C8D" w:rsidP="00DD6EE9">
            <w:pPr>
              <w:keepNext/>
              <w:jc w:val="center"/>
              <w:rPr>
                <w:rFonts w:asciiTheme="majorHAnsi" w:hAnsiTheme="majorHAnsi" w:cs="Calibri"/>
                <w:b/>
                <w:bCs/>
                <w:color w:val="auto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b/>
                <w:bCs/>
                <w:color w:val="auto"/>
                <w:sz w:val="16"/>
                <w:szCs w:val="16"/>
              </w:rPr>
              <w:t>USD</w:t>
            </w:r>
          </w:p>
        </w:tc>
        <w:tc>
          <w:tcPr>
            <w:tcW w:w="997" w:type="pct"/>
            <w:shd w:val="clear" w:color="auto" w:fill="AEAAAA" w:themeFill="background2" w:themeFillShade="BF"/>
            <w:vAlign w:val="center"/>
          </w:tcPr>
          <w:p w14:paraId="2E8CB6CC" w14:textId="77777777" w:rsidR="00575C8D" w:rsidRPr="003C6FF8" w:rsidRDefault="00575C8D" w:rsidP="00DD6EE9">
            <w:pPr>
              <w:keepNext/>
              <w:jc w:val="center"/>
              <w:rPr>
                <w:rFonts w:asciiTheme="majorHAnsi" w:hAnsiTheme="majorHAnsi" w:cs="Calibri"/>
                <w:b/>
                <w:bCs/>
                <w:color w:val="auto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b/>
                <w:bCs/>
                <w:color w:val="auto"/>
                <w:sz w:val="16"/>
                <w:szCs w:val="16"/>
              </w:rPr>
              <w:t>EUR</w:t>
            </w:r>
          </w:p>
        </w:tc>
        <w:tc>
          <w:tcPr>
            <w:tcW w:w="845" w:type="pct"/>
            <w:shd w:val="clear" w:color="auto" w:fill="AEAAAA" w:themeFill="background2" w:themeFillShade="BF"/>
            <w:vAlign w:val="center"/>
          </w:tcPr>
          <w:p w14:paraId="674D7BB6" w14:textId="77777777" w:rsidR="00575C8D" w:rsidRPr="003C6FF8" w:rsidRDefault="00575C8D" w:rsidP="00DD6EE9">
            <w:pPr>
              <w:keepNext/>
              <w:jc w:val="center"/>
              <w:rPr>
                <w:rFonts w:asciiTheme="majorHAnsi" w:hAnsiTheme="majorHAnsi" w:cs="Calibri"/>
                <w:b/>
                <w:bCs/>
                <w:color w:val="auto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b/>
                <w:bCs/>
                <w:color w:val="auto"/>
                <w:sz w:val="16"/>
                <w:szCs w:val="16"/>
              </w:rPr>
              <w:t>USD</w:t>
            </w:r>
          </w:p>
        </w:tc>
      </w:tr>
      <w:tr w:rsidR="00575C8D" w:rsidRPr="003C6FF8" w14:paraId="6FBC23F2" w14:textId="77777777" w:rsidTr="003958D8">
        <w:trPr>
          <w:cantSplit/>
          <w:trHeight w:val="229"/>
        </w:trPr>
        <w:sdt>
          <w:sdtPr>
            <w:rPr>
              <w:rFonts w:asciiTheme="majorHAnsi" w:hAnsiTheme="majorHAnsi" w:cs="Calibri"/>
              <w:color w:val="auto"/>
              <w:sz w:val="16"/>
              <w:szCs w:val="16"/>
            </w:rPr>
            <w:tag w:val="243"/>
            <w:id w:val="1327474447"/>
            <w:placeholder>
              <w:docPart w:val="DefaultPlaceholder_1081868574"/>
            </w:placeholder>
          </w:sdtPr>
          <w:sdtEndPr/>
          <w:sdtContent>
            <w:tc>
              <w:tcPr>
                <w:tcW w:w="1167" w:type="pct"/>
                <w:shd w:val="clear" w:color="000000" w:fill="FFFFFF"/>
                <w:noWrap/>
                <w:vAlign w:val="center"/>
                <w:hideMark/>
              </w:tcPr>
              <w:p w14:paraId="0398AC72" w14:textId="77777777" w:rsidR="00575C8D" w:rsidRPr="003C6FF8" w:rsidRDefault="00575C8D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1-49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auto"/>
              <w:sz w:val="16"/>
              <w:szCs w:val="16"/>
            </w:rPr>
            <w:tag w:val="244"/>
            <w:id w:val="-1815944818"/>
            <w:placeholder>
              <w:docPart w:val="DefaultPlaceholder_1081868574"/>
            </w:placeholder>
          </w:sdtPr>
          <w:sdtEndPr/>
          <w:sdtContent>
            <w:tc>
              <w:tcPr>
                <w:tcW w:w="995" w:type="pct"/>
                <w:shd w:val="clear" w:color="auto" w:fill="FFFFFF"/>
                <w:vAlign w:val="center"/>
                <w:hideMark/>
              </w:tcPr>
              <w:p w14:paraId="131C3ED3" w14:textId="77777777" w:rsidR="00575C8D" w:rsidRPr="003C6FF8" w:rsidRDefault="00575C8D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100.80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auto"/>
              <w:sz w:val="16"/>
              <w:szCs w:val="16"/>
            </w:rPr>
            <w:tag w:val="245"/>
            <w:id w:val="802880899"/>
            <w:placeholder>
              <w:docPart w:val="DefaultPlaceholder_1081868574"/>
            </w:placeholder>
          </w:sdtPr>
          <w:sdtEndPr/>
          <w:sdtContent>
            <w:tc>
              <w:tcPr>
                <w:tcW w:w="995" w:type="pct"/>
                <w:shd w:val="clear" w:color="auto" w:fill="FFFFFF"/>
                <w:vAlign w:val="center"/>
              </w:tcPr>
              <w:p w14:paraId="3DA2DAFA" w14:textId="77777777" w:rsidR="00575C8D" w:rsidRPr="003C6FF8" w:rsidRDefault="00575C8D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126.00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auto"/>
              <w:sz w:val="16"/>
              <w:szCs w:val="16"/>
            </w:rPr>
            <w:tag w:val="246"/>
            <w:id w:val="-1671934796"/>
            <w:placeholder>
              <w:docPart w:val="DefaultPlaceholder_1081868574"/>
            </w:placeholder>
          </w:sdtPr>
          <w:sdtEndPr/>
          <w:sdtContent>
            <w:tc>
              <w:tcPr>
                <w:tcW w:w="997" w:type="pct"/>
                <w:shd w:val="clear" w:color="auto" w:fill="FFFFFF"/>
                <w:vAlign w:val="center"/>
              </w:tcPr>
              <w:p w14:paraId="2BB776BF" w14:textId="77777777" w:rsidR="00575C8D" w:rsidRPr="003C6FF8" w:rsidRDefault="00575C8D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201.60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auto"/>
              <w:sz w:val="16"/>
              <w:szCs w:val="16"/>
            </w:rPr>
            <w:tag w:val="247"/>
            <w:id w:val="-1538808880"/>
            <w:placeholder>
              <w:docPart w:val="DefaultPlaceholder_1081868574"/>
            </w:placeholder>
          </w:sdtPr>
          <w:sdtEndPr/>
          <w:sdtContent>
            <w:tc>
              <w:tcPr>
                <w:tcW w:w="845" w:type="pct"/>
                <w:shd w:val="clear" w:color="auto" w:fill="FFFFFF"/>
                <w:vAlign w:val="center"/>
              </w:tcPr>
              <w:p w14:paraId="385353A1" w14:textId="77777777" w:rsidR="00575C8D" w:rsidRPr="003C6FF8" w:rsidRDefault="00575C8D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 xml:space="preserve">252.00 </w:t>
                </w:r>
              </w:p>
            </w:tc>
          </w:sdtContent>
        </w:sdt>
      </w:tr>
      <w:tr w:rsidR="00575C8D" w:rsidRPr="003C6FF8" w14:paraId="0B61A63A" w14:textId="77777777" w:rsidTr="003958D8">
        <w:trPr>
          <w:cantSplit/>
          <w:trHeight w:val="170"/>
        </w:trPr>
        <w:sdt>
          <w:sdtPr>
            <w:rPr>
              <w:rFonts w:asciiTheme="majorHAnsi" w:hAnsiTheme="majorHAnsi" w:cs="Calibri"/>
              <w:color w:val="auto"/>
              <w:sz w:val="16"/>
              <w:szCs w:val="16"/>
            </w:rPr>
            <w:tag w:val="248"/>
            <w:id w:val="2012562240"/>
            <w:placeholder>
              <w:docPart w:val="DefaultPlaceholder_1081868574"/>
            </w:placeholder>
          </w:sdtPr>
          <w:sdtEndPr/>
          <w:sdtContent>
            <w:tc>
              <w:tcPr>
                <w:tcW w:w="1167" w:type="pct"/>
                <w:shd w:val="clear" w:color="000000" w:fill="FFFFFF"/>
                <w:noWrap/>
                <w:vAlign w:val="center"/>
                <w:hideMark/>
              </w:tcPr>
              <w:p w14:paraId="1FBC00AA" w14:textId="77777777" w:rsidR="00575C8D" w:rsidRPr="003C6FF8" w:rsidRDefault="00575C8D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50-149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auto"/>
              <w:sz w:val="16"/>
              <w:szCs w:val="16"/>
            </w:rPr>
            <w:tag w:val="249"/>
            <w:id w:val="-1735540934"/>
            <w:placeholder>
              <w:docPart w:val="DefaultPlaceholder_1081868574"/>
            </w:placeholder>
          </w:sdtPr>
          <w:sdtEndPr/>
          <w:sdtContent>
            <w:tc>
              <w:tcPr>
                <w:tcW w:w="995" w:type="pct"/>
                <w:shd w:val="clear" w:color="auto" w:fill="FFFFFF"/>
                <w:vAlign w:val="center"/>
                <w:hideMark/>
              </w:tcPr>
              <w:p w14:paraId="0A723614" w14:textId="77777777" w:rsidR="00575C8D" w:rsidRPr="003C6FF8" w:rsidRDefault="00575C8D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98.78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auto"/>
              <w:sz w:val="16"/>
              <w:szCs w:val="16"/>
            </w:rPr>
            <w:tag w:val="250"/>
            <w:id w:val="1930223823"/>
            <w:placeholder>
              <w:docPart w:val="DefaultPlaceholder_1081868574"/>
            </w:placeholder>
          </w:sdtPr>
          <w:sdtEndPr/>
          <w:sdtContent>
            <w:tc>
              <w:tcPr>
                <w:tcW w:w="995" w:type="pct"/>
                <w:shd w:val="clear" w:color="auto" w:fill="FFFFFF"/>
                <w:vAlign w:val="center"/>
              </w:tcPr>
              <w:p w14:paraId="5A915935" w14:textId="77777777" w:rsidR="00575C8D" w:rsidRPr="003C6FF8" w:rsidRDefault="00575C8D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123.48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auto"/>
              <w:sz w:val="16"/>
              <w:szCs w:val="16"/>
            </w:rPr>
            <w:tag w:val="251"/>
            <w:id w:val="1675216560"/>
            <w:placeholder>
              <w:docPart w:val="DefaultPlaceholder_1081868574"/>
            </w:placeholder>
          </w:sdtPr>
          <w:sdtEndPr/>
          <w:sdtContent>
            <w:tc>
              <w:tcPr>
                <w:tcW w:w="997" w:type="pct"/>
                <w:shd w:val="clear" w:color="auto" w:fill="FFFFFF"/>
                <w:vAlign w:val="center"/>
              </w:tcPr>
              <w:p w14:paraId="15182C16" w14:textId="77777777" w:rsidR="00575C8D" w:rsidRPr="003C6FF8" w:rsidRDefault="00575C8D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197.57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auto"/>
              <w:sz w:val="16"/>
              <w:szCs w:val="16"/>
            </w:rPr>
            <w:tag w:val="252"/>
            <w:id w:val="-1724827003"/>
            <w:placeholder>
              <w:docPart w:val="DefaultPlaceholder_1081868574"/>
            </w:placeholder>
          </w:sdtPr>
          <w:sdtEndPr/>
          <w:sdtContent>
            <w:tc>
              <w:tcPr>
                <w:tcW w:w="845" w:type="pct"/>
                <w:shd w:val="clear" w:color="auto" w:fill="FFFFFF"/>
                <w:vAlign w:val="center"/>
              </w:tcPr>
              <w:p w14:paraId="5B5FF5B2" w14:textId="77777777" w:rsidR="00575C8D" w:rsidRPr="003C6FF8" w:rsidRDefault="00575C8D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246.96</w:t>
                </w:r>
              </w:p>
            </w:tc>
          </w:sdtContent>
        </w:sdt>
      </w:tr>
      <w:tr w:rsidR="00575C8D" w:rsidRPr="003C6FF8" w14:paraId="596A9F62" w14:textId="77777777" w:rsidTr="003958D8">
        <w:trPr>
          <w:cantSplit/>
          <w:trHeight w:val="207"/>
        </w:trPr>
        <w:sdt>
          <w:sdtPr>
            <w:rPr>
              <w:rFonts w:asciiTheme="majorHAnsi" w:hAnsiTheme="majorHAnsi" w:cs="Calibri"/>
              <w:color w:val="auto"/>
              <w:sz w:val="16"/>
              <w:szCs w:val="16"/>
            </w:rPr>
            <w:tag w:val="253"/>
            <w:id w:val="1523278810"/>
            <w:placeholder>
              <w:docPart w:val="DefaultPlaceholder_1081868574"/>
            </w:placeholder>
          </w:sdtPr>
          <w:sdtEndPr/>
          <w:sdtContent>
            <w:tc>
              <w:tcPr>
                <w:tcW w:w="1167" w:type="pct"/>
                <w:shd w:val="clear" w:color="000000" w:fill="FFFFFF"/>
                <w:noWrap/>
                <w:vAlign w:val="center"/>
                <w:hideMark/>
              </w:tcPr>
              <w:p w14:paraId="3C32BC83" w14:textId="77777777" w:rsidR="00575C8D" w:rsidRPr="003C6FF8" w:rsidRDefault="00575C8D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150-199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auto"/>
              <w:sz w:val="16"/>
              <w:szCs w:val="16"/>
            </w:rPr>
            <w:tag w:val="254"/>
            <w:id w:val="1591121311"/>
            <w:placeholder>
              <w:docPart w:val="DefaultPlaceholder_1081868574"/>
            </w:placeholder>
          </w:sdtPr>
          <w:sdtEndPr/>
          <w:sdtContent>
            <w:tc>
              <w:tcPr>
                <w:tcW w:w="995" w:type="pct"/>
                <w:shd w:val="clear" w:color="auto" w:fill="FFFFFF"/>
                <w:vAlign w:val="center"/>
                <w:hideMark/>
              </w:tcPr>
              <w:p w14:paraId="0176C556" w14:textId="77777777" w:rsidR="00575C8D" w:rsidRPr="003C6FF8" w:rsidRDefault="00575C8D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93.84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auto"/>
              <w:sz w:val="16"/>
              <w:szCs w:val="16"/>
            </w:rPr>
            <w:tag w:val="255"/>
            <w:id w:val="541943338"/>
            <w:placeholder>
              <w:docPart w:val="DefaultPlaceholder_1081868574"/>
            </w:placeholder>
          </w:sdtPr>
          <w:sdtEndPr/>
          <w:sdtContent>
            <w:tc>
              <w:tcPr>
                <w:tcW w:w="995" w:type="pct"/>
                <w:shd w:val="clear" w:color="auto" w:fill="FFFFFF"/>
                <w:vAlign w:val="center"/>
              </w:tcPr>
              <w:p w14:paraId="447D1C41" w14:textId="77777777" w:rsidR="00575C8D" w:rsidRPr="003C6FF8" w:rsidRDefault="00575C8D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117.31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auto"/>
              <w:sz w:val="16"/>
              <w:szCs w:val="16"/>
            </w:rPr>
            <w:tag w:val="256"/>
            <w:id w:val="-450938973"/>
            <w:placeholder>
              <w:docPart w:val="DefaultPlaceholder_1081868574"/>
            </w:placeholder>
          </w:sdtPr>
          <w:sdtEndPr/>
          <w:sdtContent>
            <w:tc>
              <w:tcPr>
                <w:tcW w:w="997" w:type="pct"/>
                <w:shd w:val="clear" w:color="auto" w:fill="FFFFFF"/>
                <w:vAlign w:val="center"/>
              </w:tcPr>
              <w:p w14:paraId="0EB1C34F" w14:textId="77777777" w:rsidR="00575C8D" w:rsidRPr="003C6FF8" w:rsidRDefault="00575C8D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187.69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auto"/>
              <w:sz w:val="16"/>
              <w:szCs w:val="16"/>
            </w:rPr>
            <w:tag w:val="257"/>
            <w:id w:val="-641279318"/>
            <w:placeholder>
              <w:docPart w:val="DefaultPlaceholder_1081868574"/>
            </w:placeholder>
          </w:sdtPr>
          <w:sdtEndPr/>
          <w:sdtContent>
            <w:tc>
              <w:tcPr>
                <w:tcW w:w="845" w:type="pct"/>
                <w:shd w:val="clear" w:color="auto" w:fill="FFFFFF"/>
                <w:vAlign w:val="center"/>
              </w:tcPr>
              <w:p w14:paraId="549E5689" w14:textId="77777777" w:rsidR="00575C8D" w:rsidRPr="003C6FF8" w:rsidRDefault="00575C8D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 xml:space="preserve">234.61 </w:t>
                </w:r>
              </w:p>
            </w:tc>
          </w:sdtContent>
        </w:sdt>
      </w:tr>
      <w:tr w:rsidR="00575C8D" w:rsidRPr="003C6FF8" w14:paraId="53B91E04" w14:textId="77777777" w:rsidTr="003958D8">
        <w:trPr>
          <w:cantSplit/>
          <w:trHeight w:val="185"/>
        </w:trPr>
        <w:sdt>
          <w:sdtPr>
            <w:rPr>
              <w:rFonts w:asciiTheme="majorHAnsi" w:hAnsiTheme="majorHAnsi" w:cs="Calibri"/>
              <w:color w:val="auto"/>
              <w:sz w:val="16"/>
              <w:szCs w:val="16"/>
            </w:rPr>
            <w:tag w:val="258"/>
            <w:id w:val="-20710805"/>
            <w:placeholder>
              <w:docPart w:val="DefaultPlaceholder_1081868574"/>
            </w:placeholder>
          </w:sdtPr>
          <w:sdtEndPr/>
          <w:sdtContent>
            <w:tc>
              <w:tcPr>
                <w:tcW w:w="1167" w:type="pct"/>
                <w:shd w:val="clear" w:color="000000" w:fill="FFFFFF"/>
                <w:noWrap/>
                <w:vAlign w:val="center"/>
              </w:tcPr>
              <w:p w14:paraId="6A7155BB" w14:textId="77777777" w:rsidR="00575C8D" w:rsidRPr="003C6FF8" w:rsidRDefault="00575C8D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200-499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auto"/>
              <w:sz w:val="16"/>
              <w:szCs w:val="16"/>
            </w:rPr>
            <w:tag w:val="259"/>
            <w:id w:val="-1455950067"/>
            <w:placeholder>
              <w:docPart w:val="DefaultPlaceholder_1081868574"/>
            </w:placeholder>
          </w:sdtPr>
          <w:sdtEndPr/>
          <w:sdtContent>
            <w:tc>
              <w:tcPr>
                <w:tcW w:w="995" w:type="pct"/>
                <w:shd w:val="clear" w:color="auto" w:fill="FFFFFF"/>
                <w:vAlign w:val="center"/>
              </w:tcPr>
              <w:p w14:paraId="18F2CCB0" w14:textId="77777777" w:rsidR="00575C8D" w:rsidRPr="003C6FF8" w:rsidRDefault="00575C8D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86.35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auto"/>
              <w:sz w:val="16"/>
              <w:szCs w:val="16"/>
            </w:rPr>
            <w:tag w:val="260"/>
            <w:id w:val="773287450"/>
            <w:placeholder>
              <w:docPart w:val="DefaultPlaceholder_1081868574"/>
            </w:placeholder>
          </w:sdtPr>
          <w:sdtEndPr/>
          <w:sdtContent>
            <w:tc>
              <w:tcPr>
                <w:tcW w:w="995" w:type="pct"/>
                <w:shd w:val="clear" w:color="auto" w:fill="FFFFFF"/>
                <w:vAlign w:val="center"/>
              </w:tcPr>
              <w:p w14:paraId="35A3490A" w14:textId="77777777" w:rsidR="00575C8D" w:rsidRPr="003C6FF8" w:rsidRDefault="00575C8D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107.93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auto"/>
              <w:sz w:val="16"/>
              <w:szCs w:val="16"/>
            </w:rPr>
            <w:tag w:val="261"/>
            <w:id w:val="882447928"/>
            <w:placeholder>
              <w:docPart w:val="DefaultPlaceholder_1081868574"/>
            </w:placeholder>
          </w:sdtPr>
          <w:sdtEndPr/>
          <w:sdtContent>
            <w:tc>
              <w:tcPr>
                <w:tcW w:w="997" w:type="pct"/>
                <w:shd w:val="clear" w:color="auto" w:fill="FFFFFF"/>
                <w:vAlign w:val="center"/>
              </w:tcPr>
              <w:p w14:paraId="5435DAF3" w14:textId="77777777" w:rsidR="00575C8D" w:rsidRPr="003C6FF8" w:rsidRDefault="00575C8D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172.69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auto"/>
              <w:sz w:val="16"/>
              <w:szCs w:val="16"/>
            </w:rPr>
            <w:tag w:val="262"/>
            <w:id w:val="1781299949"/>
            <w:placeholder>
              <w:docPart w:val="DefaultPlaceholder_1081868574"/>
            </w:placeholder>
          </w:sdtPr>
          <w:sdtEndPr/>
          <w:sdtContent>
            <w:tc>
              <w:tcPr>
                <w:tcW w:w="845" w:type="pct"/>
                <w:shd w:val="clear" w:color="auto" w:fill="FFFFFF"/>
                <w:vAlign w:val="center"/>
              </w:tcPr>
              <w:p w14:paraId="311D7FB5" w14:textId="77777777" w:rsidR="00575C8D" w:rsidRPr="003C6FF8" w:rsidRDefault="00575C8D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215.86</w:t>
                </w:r>
              </w:p>
            </w:tc>
          </w:sdtContent>
        </w:sdt>
      </w:tr>
      <w:tr w:rsidR="00575C8D" w:rsidRPr="003C6FF8" w14:paraId="5DA49606" w14:textId="77777777" w:rsidTr="003958D8">
        <w:trPr>
          <w:cantSplit/>
          <w:trHeight w:val="64"/>
        </w:trPr>
        <w:sdt>
          <w:sdtPr>
            <w:rPr>
              <w:rFonts w:asciiTheme="majorHAnsi" w:hAnsiTheme="majorHAnsi" w:cs="Calibri"/>
              <w:color w:val="auto"/>
              <w:sz w:val="16"/>
              <w:szCs w:val="16"/>
            </w:rPr>
            <w:tag w:val="263"/>
            <w:id w:val="-2107873910"/>
            <w:placeholder>
              <w:docPart w:val="DefaultPlaceholder_1081868574"/>
            </w:placeholder>
          </w:sdtPr>
          <w:sdtEndPr/>
          <w:sdtContent>
            <w:tc>
              <w:tcPr>
                <w:tcW w:w="1167" w:type="pct"/>
                <w:shd w:val="clear" w:color="000000" w:fill="FFFFFF"/>
                <w:noWrap/>
                <w:vAlign w:val="center"/>
              </w:tcPr>
              <w:p w14:paraId="7FC1626E" w14:textId="77777777" w:rsidR="00575C8D" w:rsidRPr="003C6FF8" w:rsidRDefault="00575C8D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500-1,499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auto"/>
              <w:sz w:val="16"/>
              <w:szCs w:val="16"/>
            </w:rPr>
            <w:tag w:val="264"/>
            <w:id w:val="1102147296"/>
            <w:placeholder>
              <w:docPart w:val="DefaultPlaceholder_1081868574"/>
            </w:placeholder>
          </w:sdtPr>
          <w:sdtEndPr/>
          <w:sdtContent>
            <w:tc>
              <w:tcPr>
                <w:tcW w:w="995" w:type="pct"/>
                <w:shd w:val="clear" w:color="auto" w:fill="FFFFFF"/>
                <w:vAlign w:val="center"/>
              </w:tcPr>
              <w:p w14:paraId="38EA1424" w14:textId="77777777" w:rsidR="00575C8D" w:rsidRPr="003C6FF8" w:rsidRDefault="00575C8D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75.98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auto"/>
              <w:sz w:val="16"/>
              <w:szCs w:val="16"/>
            </w:rPr>
            <w:tag w:val="265"/>
            <w:id w:val="1669831556"/>
            <w:placeholder>
              <w:docPart w:val="DefaultPlaceholder_1081868574"/>
            </w:placeholder>
          </w:sdtPr>
          <w:sdtEndPr/>
          <w:sdtContent>
            <w:tc>
              <w:tcPr>
                <w:tcW w:w="995" w:type="pct"/>
                <w:shd w:val="clear" w:color="auto" w:fill="FFFFFF"/>
                <w:vAlign w:val="center"/>
              </w:tcPr>
              <w:p w14:paraId="07137E6D" w14:textId="77777777" w:rsidR="00575C8D" w:rsidRPr="003C6FF8" w:rsidRDefault="00575C8D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94.98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auto"/>
              <w:sz w:val="16"/>
              <w:szCs w:val="16"/>
            </w:rPr>
            <w:tag w:val="266"/>
            <w:id w:val="1593433473"/>
            <w:placeholder>
              <w:docPart w:val="DefaultPlaceholder_1081868574"/>
            </w:placeholder>
          </w:sdtPr>
          <w:sdtEndPr/>
          <w:sdtContent>
            <w:tc>
              <w:tcPr>
                <w:tcW w:w="997" w:type="pct"/>
                <w:shd w:val="clear" w:color="auto" w:fill="FFFFFF"/>
                <w:vAlign w:val="center"/>
              </w:tcPr>
              <w:p w14:paraId="11E5CACE" w14:textId="77777777" w:rsidR="00575C8D" w:rsidRPr="003C6FF8" w:rsidRDefault="00575C8D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151.97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auto"/>
              <w:sz w:val="16"/>
              <w:szCs w:val="16"/>
            </w:rPr>
            <w:tag w:val="267"/>
            <w:id w:val="829408146"/>
            <w:placeholder>
              <w:docPart w:val="DefaultPlaceholder_1081868574"/>
            </w:placeholder>
          </w:sdtPr>
          <w:sdtEndPr/>
          <w:sdtContent>
            <w:tc>
              <w:tcPr>
                <w:tcW w:w="845" w:type="pct"/>
                <w:shd w:val="clear" w:color="auto" w:fill="FFFFFF"/>
                <w:vAlign w:val="center"/>
              </w:tcPr>
              <w:p w14:paraId="37A204F2" w14:textId="77777777" w:rsidR="00575C8D" w:rsidRPr="003C6FF8" w:rsidRDefault="00575C8D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189.96</w:t>
                </w:r>
              </w:p>
            </w:tc>
          </w:sdtContent>
        </w:sdt>
      </w:tr>
      <w:tr w:rsidR="00575C8D" w:rsidRPr="003C6FF8" w14:paraId="627C46C9" w14:textId="77777777" w:rsidTr="003958D8">
        <w:trPr>
          <w:cantSplit/>
          <w:trHeight w:val="92"/>
        </w:trPr>
        <w:sdt>
          <w:sdtPr>
            <w:rPr>
              <w:rFonts w:asciiTheme="majorHAnsi" w:hAnsiTheme="majorHAnsi" w:cs="Calibri"/>
              <w:color w:val="auto"/>
              <w:sz w:val="16"/>
              <w:szCs w:val="16"/>
            </w:rPr>
            <w:tag w:val="268"/>
            <w:id w:val="536553244"/>
            <w:placeholder>
              <w:docPart w:val="DefaultPlaceholder_1081868574"/>
            </w:placeholder>
          </w:sdtPr>
          <w:sdtEndPr/>
          <w:sdtContent>
            <w:tc>
              <w:tcPr>
                <w:tcW w:w="1167" w:type="pct"/>
                <w:shd w:val="clear" w:color="000000" w:fill="FFFFFF"/>
                <w:noWrap/>
                <w:vAlign w:val="center"/>
              </w:tcPr>
              <w:p w14:paraId="0E1C436B" w14:textId="77777777" w:rsidR="00575C8D" w:rsidRPr="003C6FF8" w:rsidRDefault="00575C8D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1,500-4,999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auto"/>
              <w:sz w:val="16"/>
              <w:szCs w:val="16"/>
            </w:rPr>
            <w:tag w:val="269"/>
            <w:id w:val="1434701914"/>
            <w:placeholder>
              <w:docPart w:val="DefaultPlaceholder_1081868574"/>
            </w:placeholder>
          </w:sdtPr>
          <w:sdtEndPr/>
          <w:sdtContent>
            <w:tc>
              <w:tcPr>
                <w:tcW w:w="995" w:type="pct"/>
                <w:shd w:val="clear" w:color="auto" w:fill="FFFFFF"/>
                <w:vAlign w:val="center"/>
              </w:tcPr>
              <w:p w14:paraId="6D530E2D" w14:textId="77777777" w:rsidR="00575C8D" w:rsidRPr="003C6FF8" w:rsidRDefault="00575C8D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63.83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auto"/>
              <w:sz w:val="16"/>
              <w:szCs w:val="16"/>
            </w:rPr>
            <w:tag w:val="270"/>
            <w:id w:val="1511725653"/>
            <w:placeholder>
              <w:docPart w:val="DefaultPlaceholder_1081868574"/>
            </w:placeholder>
          </w:sdtPr>
          <w:sdtEndPr/>
          <w:sdtContent>
            <w:tc>
              <w:tcPr>
                <w:tcW w:w="995" w:type="pct"/>
                <w:shd w:val="clear" w:color="auto" w:fill="FFFFFF"/>
                <w:vAlign w:val="center"/>
              </w:tcPr>
              <w:p w14:paraId="2653B7EE" w14:textId="77777777" w:rsidR="00575C8D" w:rsidRPr="003C6FF8" w:rsidRDefault="00575C8D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79.78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auto"/>
              <w:sz w:val="16"/>
              <w:szCs w:val="16"/>
            </w:rPr>
            <w:tag w:val="271"/>
            <w:id w:val="-1196308972"/>
            <w:placeholder>
              <w:docPart w:val="DefaultPlaceholder_1081868574"/>
            </w:placeholder>
          </w:sdtPr>
          <w:sdtEndPr/>
          <w:sdtContent>
            <w:tc>
              <w:tcPr>
                <w:tcW w:w="997" w:type="pct"/>
                <w:shd w:val="clear" w:color="auto" w:fill="FFFFFF"/>
                <w:vAlign w:val="center"/>
              </w:tcPr>
              <w:p w14:paraId="74C3E85E" w14:textId="77777777" w:rsidR="00575C8D" w:rsidRPr="003C6FF8" w:rsidRDefault="00575C8D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127.65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auto"/>
              <w:sz w:val="16"/>
              <w:szCs w:val="16"/>
            </w:rPr>
            <w:tag w:val="272"/>
            <w:id w:val="-842002837"/>
            <w:placeholder>
              <w:docPart w:val="DefaultPlaceholder_1081868574"/>
            </w:placeholder>
          </w:sdtPr>
          <w:sdtEndPr/>
          <w:sdtContent>
            <w:tc>
              <w:tcPr>
                <w:tcW w:w="845" w:type="pct"/>
                <w:shd w:val="clear" w:color="auto" w:fill="FFFFFF"/>
                <w:vAlign w:val="center"/>
              </w:tcPr>
              <w:p w14:paraId="1AB66639" w14:textId="77777777" w:rsidR="00575C8D" w:rsidRPr="003C6FF8" w:rsidRDefault="00575C8D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 xml:space="preserve">159.57 </w:t>
                </w:r>
              </w:p>
            </w:tc>
          </w:sdtContent>
        </w:sdt>
      </w:tr>
      <w:tr w:rsidR="00575C8D" w:rsidRPr="003C6FF8" w14:paraId="32747D96" w14:textId="77777777" w:rsidTr="003958D8">
        <w:trPr>
          <w:cantSplit/>
          <w:trHeight w:val="64"/>
        </w:trPr>
        <w:sdt>
          <w:sdtPr>
            <w:rPr>
              <w:rFonts w:asciiTheme="majorHAnsi" w:hAnsiTheme="majorHAnsi" w:cs="Calibri"/>
              <w:color w:val="auto"/>
              <w:sz w:val="16"/>
              <w:szCs w:val="16"/>
            </w:rPr>
            <w:tag w:val="273"/>
            <w:id w:val="-309020967"/>
            <w:placeholder>
              <w:docPart w:val="DefaultPlaceholder_1081868574"/>
            </w:placeholder>
          </w:sdtPr>
          <w:sdtEndPr/>
          <w:sdtContent>
            <w:tc>
              <w:tcPr>
                <w:tcW w:w="1167" w:type="pct"/>
                <w:shd w:val="clear" w:color="000000" w:fill="FFFFFF"/>
                <w:noWrap/>
                <w:vAlign w:val="center"/>
              </w:tcPr>
              <w:p w14:paraId="54B4820E" w14:textId="77777777" w:rsidR="00575C8D" w:rsidRPr="003C6FF8" w:rsidRDefault="00575C8D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5,000 or more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auto"/>
              <w:sz w:val="16"/>
              <w:szCs w:val="16"/>
            </w:rPr>
            <w:tag w:val="274"/>
            <w:id w:val="2030765909"/>
            <w:placeholder>
              <w:docPart w:val="DefaultPlaceholder_1081868574"/>
            </w:placeholder>
          </w:sdtPr>
          <w:sdtEndPr/>
          <w:sdtContent>
            <w:tc>
              <w:tcPr>
                <w:tcW w:w="995" w:type="pct"/>
                <w:shd w:val="clear" w:color="auto" w:fill="FFFFFF"/>
                <w:vAlign w:val="center"/>
              </w:tcPr>
              <w:p w14:paraId="2BEE48A6" w14:textId="77777777" w:rsidR="00575C8D" w:rsidRPr="003C6FF8" w:rsidRDefault="00575C8D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51.07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auto"/>
              <w:sz w:val="16"/>
              <w:szCs w:val="16"/>
            </w:rPr>
            <w:tag w:val="275"/>
            <w:id w:val="-1481458336"/>
            <w:placeholder>
              <w:docPart w:val="DefaultPlaceholder_1081868574"/>
            </w:placeholder>
          </w:sdtPr>
          <w:sdtEndPr/>
          <w:sdtContent>
            <w:tc>
              <w:tcPr>
                <w:tcW w:w="995" w:type="pct"/>
                <w:shd w:val="clear" w:color="auto" w:fill="FFFFFF"/>
                <w:vAlign w:val="center"/>
              </w:tcPr>
              <w:p w14:paraId="6F65E1EB" w14:textId="77777777" w:rsidR="00575C8D" w:rsidRPr="003C6FF8" w:rsidRDefault="00575C8D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63.83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auto"/>
              <w:sz w:val="16"/>
              <w:szCs w:val="16"/>
            </w:rPr>
            <w:tag w:val="276"/>
            <w:id w:val="291254789"/>
            <w:placeholder>
              <w:docPart w:val="DefaultPlaceholder_1081868574"/>
            </w:placeholder>
          </w:sdtPr>
          <w:sdtEndPr/>
          <w:sdtContent>
            <w:tc>
              <w:tcPr>
                <w:tcW w:w="997" w:type="pct"/>
                <w:shd w:val="clear" w:color="auto" w:fill="FFFFFF"/>
                <w:vAlign w:val="center"/>
              </w:tcPr>
              <w:p w14:paraId="3298D781" w14:textId="77777777" w:rsidR="00575C8D" w:rsidRPr="003C6FF8" w:rsidRDefault="00575C8D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102.13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auto"/>
              <w:sz w:val="16"/>
              <w:szCs w:val="16"/>
            </w:rPr>
            <w:tag w:val="277"/>
            <w:id w:val="861394108"/>
            <w:placeholder>
              <w:docPart w:val="DefaultPlaceholder_1081868574"/>
            </w:placeholder>
          </w:sdtPr>
          <w:sdtEndPr/>
          <w:sdtContent>
            <w:tc>
              <w:tcPr>
                <w:tcW w:w="845" w:type="pct"/>
                <w:shd w:val="clear" w:color="auto" w:fill="FFFFFF"/>
                <w:vAlign w:val="center"/>
              </w:tcPr>
              <w:p w14:paraId="2C902F54" w14:textId="77777777" w:rsidR="00575C8D" w:rsidRPr="003C6FF8" w:rsidRDefault="00575C8D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127.66</w:t>
                </w:r>
              </w:p>
            </w:tc>
          </w:sdtContent>
        </w:sdt>
      </w:tr>
      <w:tr w:rsidR="00CC1C09" w:rsidRPr="003C6FF8" w14:paraId="00F7003E" w14:textId="77777777" w:rsidTr="003958D8">
        <w:trPr>
          <w:cantSplit/>
          <w:trHeight w:val="64"/>
        </w:trPr>
        <w:sdt>
          <w:sdtPr>
            <w:rPr>
              <w:rFonts w:asciiTheme="majorHAnsi" w:hAnsiTheme="majorHAnsi" w:cs="Calibri"/>
              <w:color w:val="auto"/>
              <w:sz w:val="16"/>
              <w:szCs w:val="16"/>
            </w:rPr>
            <w:tag w:val="278"/>
            <w:id w:val="1024990661"/>
            <w:placeholder>
              <w:docPart w:val="930740B2DCE64705B299AA8EEF3107F8"/>
            </w:placeholder>
            <w:showingPlcHdr/>
          </w:sdtPr>
          <w:sdtEndPr/>
          <w:sdtContent>
            <w:tc>
              <w:tcPr>
                <w:tcW w:w="1167" w:type="pct"/>
                <w:shd w:val="clear" w:color="000000" w:fill="FFFFFF"/>
                <w:noWrap/>
                <w:vAlign w:val="center"/>
              </w:tcPr>
              <w:p w14:paraId="3A02B5B0" w14:textId="77777777" w:rsidR="00CC1C09" w:rsidRPr="003C6FF8" w:rsidRDefault="00CC1C09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3C6FF8">
                  <w:rPr>
                    <w:rStyle w:val="PlaceholderText"/>
                    <w:rFonts w:asciiTheme="majorHAnsi" w:eastAsiaTheme="minorHAnsi" w:hAnsiTheme="majorHAnsi"/>
                    <w:sz w:val="16"/>
                    <w:szCs w:val="16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auto"/>
              <w:sz w:val="16"/>
              <w:szCs w:val="16"/>
            </w:rPr>
            <w:tag w:val="279"/>
            <w:id w:val="-260607747"/>
            <w:placeholder>
              <w:docPart w:val="CABE9522A89B41FAB5FEE1342EDC24FF"/>
            </w:placeholder>
            <w:showingPlcHdr/>
          </w:sdtPr>
          <w:sdtEndPr/>
          <w:sdtContent>
            <w:tc>
              <w:tcPr>
                <w:tcW w:w="995" w:type="pct"/>
                <w:shd w:val="clear" w:color="auto" w:fill="FFFFFF"/>
                <w:vAlign w:val="center"/>
              </w:tcPr>
              <w:p w14:paraId="150104BF" w14:textId="77777777" w:rsidR="00CC1C09" w:rsidRPr="003C6FF8" w:rsidRDefault="00CC1C09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3C6FF8">
                  <w:rPr>
                    <w:rStyle w:val="PlaceholderText"/>
                    <w:rFonts w:asciiTheme="majorHAnsi" w:eastAsiaTheme="minorHAnsi" w:hAnsiTheme="majorHAnsi"/>
                    <w:sz w:val="16"/>
                    <w:szCs w:val="16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auto"/>
              <w:sz w:val="16"/>
              <w:szCs w:val="16"/>
            </w:rPr>
            <w:tag w:val="280"/>
            <w:id w:val="1108089628"/>
            <w:placeholder>
              <w:docPart w:val="5C43B63EC6A34478B1FD23AA5039915E"/>
            </w:placeholder>
            <w:showingPlcHdr/>
          </w:sdtPr>
          <w:sdtEndPr/>
          <w:sdtContent>
            <w:tc>
              <w:tcPr>
                <w:tcW w:w="995" w:type="pct"/>
                <w:shd w:val="clear" w:color="auto" w:fill="FFFFFF"/>
                <w:vAlign w:val="center"/>
              </w:tcPr>
              <w:p w14:paraId="631FC4C3" w14:textId="77777777" w:rsidR="00CC1C09" w:rsidRPr="003C6FF8" w:rsidRDefault="00CC1C09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3C6FF8">
                  <w:rPr>
                    <w:rStyle w:val="PlaceholderText"/>
                    <w:rFonts w:asciiTheme="majorHAnsi" w:eastAsiaTheme="minorHAnsi" w:hAnsiTheme="majorHAnsi"/>
                    <w:sz w:val="16"/>
                    <w:szCs w:val="16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auto"/>
              <w:sz w:val="16"/>
              <w:szCs w:val="16"/>
            </w:rPr>
            <w:tag w:val="281"/>
            <w:id w:val="517817557"/>
            <w:placeholder>
              <w:docPart w:val="D25A803E38F9402491278CFF8908FB37"/>
            </w:placeholder>
            <w:showingPlcHdr/>
          </w:sdtPr>
          <w:sdtEndPr/>
          <w:sdtContent>
            <w:tc>
              <w:tcPr>
                <w:tcW w:w="997" w:type="pct"/>
                <w:shd w:val="clear" w:color="auto" w:fill="FFFFFF"/>
                <w:vAlign w:val="center"/>
              </w:tcPr>
              <w:p w14:paraId="54CC6194" w14:textId="77777777" w:rsidR="00CC1C09" w:rsidRPr="003C6FF8" w:rsidRDefault="00CC1C09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3C6FF8">
                  <w:rPr>
                    <w:rStyle w:val="PlaceholderText"/>
                    <w:rFonts w:asciiTheme="majorHAnsi" w:eastAsiaTheme="minorHAnsi" w:hAnsiTheme="majorHAnsi"/>
                    <w:sz w:val="16"/>
                    <w:szCs w:val="16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auto"/>
              <w:sz w:val="16"/>
              <w:szCs w:val="16"/>
            </w:rPr>
            <w:tag w:val="282"/>
            <w:id w:val="-1334382157"/>
            <w:placeholder>
              <w:docPart w:val="FE08F3E5BFBF4C6B804464970712ADF1"/>
            </w:placeholder>
            <w:showingPlcHdr/>
          </w:sdtPr>
          <w:sdtEndPr/>
          <w:sdtContent>
            <w:tc>
              <w:tcPr>
                <w:tcW w:w="845" w:type="pct"/>
                <w:shd w:val="clear" w:color="auto" w:fill="FFFFFF"/>
                <w:vAlign w:val="center"/>
              </w:tcPr>
              <w:p w14:paraId="3FC84475" w14:textId="77777777" w:rsidR="00CC1C09" w:rsidRPr="003C6FF8" w:rsidRDefault="00CC1C09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3C6FF8">
                  <w:rPr>
                    <w:rStyle w:val="PlaceholderText"/>
                    <w:rFonts w:asciiTheme="majorHAnsi" w:eastAsiaTheme="minorHAnsi" w:hAnsiTheme="majorHAnsi"/>
                    <w:sz w:val="16"/>
                    <w:szCs w:val="16"/>
                  </w:rPr>
                  <w:t>Click here to enter text.</w:t>
                </w:r>
              </w:p>
            </w:tc>
          </w:sdtContent>
        </w:sdt>
      </w:tr>
    </w:tbl>
    <w:p w14:paraId="1ED105CB" w14:textId="77777777" w:rsidR="000E699F" w:rsidRDefault="000E699F">
      <w:pPr>
        <w:spacing w:after="160" w:line="259" w:lineRule="auto"/>
        <w:rPr>
          <w:rFonts w:asciiTheme="majorHAnsi" w:hAnsiTheme="majorHAnsi"/>
          <w:b/>
          <w:color w:val="auto"/>
          <w:sz w:val="18"/>
          <w:szCs w:val="18"/>
        </w:rPr>
      </w:pPr>
    </w:p>
    <w:tbl>
      <w:tblPr>
        <w:tblStyle w:val="ListTable3"/>
        <w:tblW w:w="10347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2484"/>
        <w:gridCol w:w="966"/>
        <w:gridCol w:w="6897"/>
      </w:tblGrid>
      <w:tr w:rsidR="00141C45" w:rsidRPr="003C6FF8" w14:paraId="2AE9CD4B" w14:textId="77777777" w:rsidTr="00395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84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FFFFFF" w:themeColor="background1"/>
            </w:tcBorders>
          </w:tcPr>
          <w:p w14:paraId="2DD1B1E1" w14:textId="6B928EF5" w:rsidR="00141C45" w:rsidRPr="003C6FF8" w:rsidRDefault="00141C45" w:rsidP="00141C45">
            <w:pPr>
              <w:keepNext/>
              <w:jc w:val="center"/>
              <w:rPr>
                <w:rFonts w:asciiTheme="majorHAnsi" w:hAnsiTheme="majorHAnsi" w:cstheme="minorHAnsi"/>
                <w:bCs w:val="0"/>
                <w:color w:val="auto"/>
                <w:sz w:val="18"/>
                <w:szCs w:val="18"/>
              </w:rPr>
            </w:pPr>
            <w:r>
              <w:rPr>
                <w:rFonts w:asciiTheme="majorHAnsi" w:hAnsiTheme="majorHAnsi" w:cstheme="minorHAnsi"/>
                <w:color w:val="auto"/>
                <w:sz w:val="18"/>
                <w:szCs w:val="18"/>
              </w:rPr>
              <w:t>Platform Data Extension Package</w:t>
            </w:r>
          </w:p>
        </w:tc>
        <w:tc>
          <w:tcPr>
            <w:tcW w:w="966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</w:tcPr>
          <w:p w14:paraId="60A1D4D6" w14:textId="77777777" w:rsidR="00141C45" w:rsidRPr="003C6FF8" w:rsidRDefault="00141C45" w:rsidP="00141C45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  <w:bCs w:val="0"/>
                <w:color w:val="auto"/>
                <w:sz w:val="18"/>
                <w:szCs w:val="18"/>
              </w:rPr>
            </w:pPr>
            <w:r w:rsidRPr="003C6FF8">
              <w:rPr>
                <w:rFonts w:asciiTheme="majorHAnsi" w:hAnsiTheme="majorHAnsi" w:cstheme="minorHAnsi"/>
                <w:color w:val="auto"/>
                <w:sz w:val="18"/>
                <w:szCs w:val="18"/>
              </w:rPr>
              <w:t>Premium</w:t>
            </w:r>
          </w:p>
        </w:tc>
        <w:tc>
          <w:tcPr>
            <w:tcW w:w="6897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</w:tcBorders>
          </w:tcPr>
          <w:p w14:paraId="3B6EF640" w14:textId="50347DED" w:rsidR="00141C45" w:rsidRPr="003C6FF8" w:rsidRDefault="00141C45" w:rsidP="007D569F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  <w:color w:val="auto"/>
                <w:sz w:val="18"/>
                <w:szCs w:val="18"/>
              </w:rPr>
            </w:pPr>
            <w:r>
              <w:rPr>
                <w:rFonts w:asciiTheme="majorHAnsi" w:hAnsiTheme="majorHAnsi" w:cstheme="minorHAnsi"/>
                <w:color w:val="auto"/>
                <w:sz w:val="18"/>
                <w:szCs w:val="18"/>
              </w:rPr>
              <w:t>Platform Data Extension Package</w:t>
            </w:r>
            <w:r w:rsidRPr="003C6FF8">
              <w:rPr>
                <w:rFonts w:asciiTheme="majorHAnsi" w:hAnsiTheme="majorHAnsi" w:cstheme="minorHAnsi"/>
                <w:color w:val="auto"/>
                <w:sz w:val="18"/>
                <w:szCs w:val="18"/>
              </w:rPr>
              <w:t xml:space="preserve"> (</w:t>
            </w:r>
            <w:r w:rsidR="007D569F">
              <w:rPr>
                <w:rFonts w:asciiTheme="majorHAnsi" w:hAnsiTheme="majorHAnsi" w:cstheme="minorHAnsi"/>
                <w:color w:val="auto"/>
                <w:sz w:val="18"/>
                <w:szCs w:val="18"/>
              </w:rPr>
              <w:t>layer descriptions</w:t>
            </w:r>
            <w:r w:rsidRPr="003C6FF8">
              <w:rPr>
                <w:rFonts w:asciiTheme="majorHAnsi" w:hAnsiTheme="majorHAnsi" w:cstheme="minorHAnsi"/>
                <w:color w:val="auto"/>
                <w:sz w:val="18"/>
                <w:szCs w:val="18"/>
              </w:rPr>
              <w:t>)</w:t>
            </w:r>
          </w:p>
        </w:tc>
      </w:tr>
      <w:tr w:rsidR="00141C45" w:rsidRPr="003C6FF8" w14:paraId="1EB98859" w14:textId="77777777" w:rsidTr="00395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tcBorders>
              <w:right w:val="single" w:sz="4" w:space="0" w:color="000000" w:themeColor="text1"/>
            </w:tcBorders>
            <w:vAlign w:val="center"/>
          </w:tcPr>
          <w:p w14:paraId="31AA197D" w14:textId="6744651B" w:rsidR="00141C45" w:rsidRPr="00C158B8" w:rsidRDefault="004A286D" w:rsidP="00141C45">
            <w:pPr>
              <w:keepNext/>
              <w:rPr>
                <w:rFonts w:asciiTheme="majorHAnsi" w:hAnsiTheme="majorHAnsi"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color w:val="auto"/>
                  <w:sz w:val="18"/>
                  <w:szCs w:val="18"/>
                </w:rPr>
                <w:tag w:val="283"/>
                <w:id w:val="-10876839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140" w:author="Pinheiro, Ricardo Tiago (Nokia-LC/SaoPaulo)" w:date="2016-04-01T17:41:00Z">
                  <w:r w:rsidR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t>☒</w:t>
                  </w:r>
                </w:ins>
                <w:del w:id="141" w:author="Pinheiro, Ricardo Tiago (Nokia-LC/SaoPaulo)" w:date="2016-04-01T17:41:00Z">
                  <w:r w:rsidR="00234DD5" w:rsidDel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delText>☐</w:delText>
                  </w:r>
                </w:del>
              </w:sdtContent>
            </w:sdt>
            <w:r w:rsidR="00141C45" w:rsidRPr="00C158B8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 </w:t>
            </w:r>
            <w:r w:rsidR="00141C45" w:rsidRPr="00C158B8">
              <w:rPr>
                <w:rFonts w:asciiTheme="majorHAnsi" w:hAnsiTheme="majorHAnsi" w:cstheme="minorHAnsi"/>
                <w:b w:val="0"/>
                <w:color w:val="auto"/>
                <w:sz w:val="18"/>
                <w:szCs w:val="18"/>
              </w:rPr>
              <w:t xml:space="preserve">Premium Distance Markers </w:t>
            </w:r>
          </w:p>
        </w:tc>
        <w:tc>
          <w:tcPr>
            <w:tcW w:w="966" w:type="dxa"/>
            <w:tcBorders>
              <w:left w:val="single" w:sz="4" w:space="0" w:color="000000" w:themeColor="text1"/>
            </w:tcBorders>
            <w:vAlign w:val="center"/>
          </w:tcPr>
          <w:sdt>
            <w:sdtPr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ag w:val="284"/>
              <w:id w:val="1989666437"/>
              <w:placeholder>
                <w:docPart w:val="DefaultPlaceholder_1081868574"/>
              </w:placeholder>
              <w:text/>
            </w:sdtPr>
            <w:sdtEndPr/>
            <w:sdtContent>
              <w:p w14:paraId="65A08E00" w14:textId="42B1D52E" w:rsidR="00141C45" w:rsidRPr="00C158B8" w:rsidRDefault="00141C45" w:rsidP="00141C45">
                <w:pPr>
                  <w:keepNext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 w:cstheme="minorHAnsi"/>
                    <w:bCs/>
                    <w:color w:val="auto"/>
                    <w:sz w:val="18"/>
                    <w:szCs w:val="18"/>
                  </w:rPr>
                </w:pPr>
                <w:r w:rsidRPr="00C158B8">
                  <w:rPr>
                    <w:rFonts w:asciiTheme="majorHAnsi" w:hAnsiTheme="majorHAnsi" w:cstheme="minorHAnsi"/>
                    <w:bCs/>
                    <w:color w:val="auto"/>
                    <w:sz w:val="18"/>
                    <w:szCs w:val="18"/>
                  </w:rPr>
                  <w:t>5%</w:t>
                </w:r>
              </w:p>
            </w:sdtContent>
          </w:sdt>
        </w:tc>
        <w:tc>
          <w:tcPr>
            <w:tcW w:w="6897" w:type="dxa"/>
            <w:tcBorders>
              <w:left w:val="single" w:sz="4" w:space="0" w:color="000000" w:themeColor="text1"/>
            </w:tcBorders>
          </w:tcPr>
          <w:p w14:paraId="5B747BAD" w14:textId="77777777" w:rsidR="00141C45" w:rsidRPr="00C158B8" w:rsidRDefault="00141C45" w:rsidP="00141C4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</w:pPr>
            <w:r w:rsidRPr="00C158B8"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>Includes information on the location and sign number of road distance indicators.</w:t>
            </w:r>
          </w:p>
        </w:tc>
      </w:tr>
      <w:tr w:rsidR="00E91534" w:rsidRPr="003C6FF8" w14:paraId="4AEA64C8" w14:textId="77777777" w:rsidTr="003958D8">
        <w:trPr>
          <w:cantSplit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tcBorders>
              <w:right w:val="single" w:sz="4" w:space="0" w:color="000000" w:themeColor="text1"/>
            </w:tcBorders>
            <w:vAlign w:val="center"/>
          </w:tcPr>
          <w:p w14:paraId="6C9DD94E" w14:textId="611249E6" w:rsidR="00E91534" w:rsidRDefault="004A286D" w:rsidP="00915D8C">
            <w:pPr>
              <w:keepNext/>
              <w:rPr>
                <w:rFonts w:asciiTheme="majorHAnsi" w:hAnsiTheme="majorHAnsi"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color w:val="auto"/>
                  <w:sz w:val="18"/>
                  <w:szCs w:val="18"/>
                </w:rPr>
                <w:tag w:val="285"/>
                <w:id w:val="16477018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142" w:author="Pinheiro, Ricardo Tiago (Nokia-LC/SaoPaulo)" w:date="2016-04-01T17:41:00Z">
                  <w:r w:rsidR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t>☒</w:t>
                  </w:r>
                </w:ins>
                <w:del w:id="143" w:author="Pinheiro, Ricardo Tiago (Nokia-LC/SaoPaulo)" w:date="2016-04-01T17:41:00Z">
                  <w:r w:rsidR="00E91534" w:rsidRPr="00C158B8" w:rsidDel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delText>☐</w:delText>
                  </w:r>
                </w:del>
              </w:sdtContent>
            </w:sdt>
            <w:r w:rsidR="00E91534" w:rsidRPr="00C158B8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 </w:t>
            </w:r>
            <w:r w:rsidR="00E91534" w:rsidRPr="00C158B8">
              <w:rPr>
                <w:rFonts w:asciiTheme="majorHAnsi" w:hAnsiTheme="majorHAnsi" w:cstheme="minorHAnsi"/>
                <w:b w:val="0"/>
                <w:color w:val="auto"/>
                <w:sz w:val="18"/>
                <w:szCs w:val="18"/>
              </w:rPr>
              <w:t xml:space="preserve">Premium </w:t>
            </w:r>
            <w:r w:rsidR="00E91534">
              <w:rPr>
                <w:rFonts w:asciiTheme="majorHAnsi" w:hAnsiTheme="majorHAnsi" w:cstheme="minorHAnsi"/>
                <w:b w:val="0"/>
                <w:color w:val="auto"/>
                <w:sz w:val="18"/>
                <w:szCs w:val="18"/>
              </w:rPr>
              <w:t>Census Boundaries</w:t>
            </w:r>
          </w:p>
        </w:tc>
        <w:tc>
          <w:tcPr>
            <w:tcW w:w="966" w:type="dxa"/>
            <w:tcBorders>
              <w:left w:val="single" w:sz="4" w:space="0" w:color="000000" w:themeColor="text1"/>
            </w:tcBorders>
            <w:vAlign w:val="center"/>
          </w:tcPr>
          <w:sdt>
            <w:sdtPr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ag w:val="286"/>
              <w:id w:val="1050725519"/>
              <w:placeholder>
                <w:docPart w:val="DefaultPlaceholder_1081868574"/>
              </w:placeholder>
              <w:text/>
            </w:sdtPr>
            <w:sdtEndPr/>
            <w:sdtContent>
              <w:p w14:paraId="7EA666F7" w14:textId="15C7713F" w:rsidR="00E91534" w:rsidRPr="00C158B8" w:rsidRDefault="00E91534" w:rsidP="00915D8C">
                <w:pPr>
                  <w:keepNext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 w:cstheme="minorHAnsi"/>
                    <w:bCs/>
                    <w:color w:val="auto"/>
                    <w:sz w:val="18"/>
                    <w:szCs w:val="18"/>
                  </w:rPr>
                </w:pPr>
                <w:r>
                  <w:rPr>
                    <w:rFonts w:asciiTheme="majorHAnsi" w:hAnsiTheme="majorHAnsi" w:cstheme="minorHAnsi"/>
                    <w:bCs/>
                    <w:color w:val="auto"/>
                    <w:sz w:val="18"/>
                    <w:szCs w:val="18"/>
                  </w:rPr>
                  <w:t>20%</w:t>
                </w:r>
              </w:p>
            </w:sdtContent>
          </w:sdt>
        </w:tc>
        <w:tc>
          <w:tcPr>
            <w:tcW w:w="6897" w:type="dxa"/>
            <w:tcBorders>
              <w:left w:val="single" w:sz="4" w:space="0" w:color="000000" w:themeColor="text1"/>
            </w:tcBorders>
          </w:tcPr>
          <w:p w14:paraId="50C905A5" w14:textId="4868C4C3" w:rsidR="00E91534" w:rsidRPr="00C6664E" w:rsidRDefault="007E5477" w:rsidP="007E547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</w:pPr>
            <w:r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>I</w:t>
            </w:r>
            <w:r w:rsidRPr="007E5477"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>ncludes a description of Geometry of census boundaries and attached demographic data</w:t>
            </w:r>
            <w:r w:rsidR="00E91534"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>.</w:t>
            </w:r>
          </w:p>
        </w:tc>
      </w:tr>
    </w:tbl>
    <w:p w14:paraId="1DBD712C" w14:textId="03A3E09B" w:rsidR="00FB1E5E" w:rsidRDefault="00FB1E5E">
      <w:pPr>
        <w:spacing w:after="160" w:line="259" w:lineRule="auto"/>
        <w:rPr>
          <w:rFonts w:asciiTheme="majorHAnsi" w:hAnsiTheme="majorHAnsi"/>
          <w:b/>
          <w:color w:val="auto"/>
          <w:sz w:val="18"/>
          <w:szCs w:val="18"/>
        </w:rPr>
      </w:pPr>
    </w:p>
    <w:tbl>
      <w:tblPr>
        <w:tblW w:w="10387" w:type="dxa"/>
        <w:tblInd w:w="38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3087"/>
        <w:gridCol w:w="2468"/>
        <w:gridCol w:w="2393"/>
      </w:tblGrid>
      <w:tr w:rsidR="009B779C" w:rsidRPr="00CB02AD" w14:paraId="220D0B02" w14:textId="77777777" w:rsidTr="003958D8">
        <w:trPr>
          <w:cantSplit/>
          <w:trHeight w:val="759"/>
        </w:trPr>
        <w:tc>
          <w:tcPr>
            <w:tcW w:w="5000" w:type="pct"/>
            <w:gridSpan w:val="4"/>
            <w:shd w:val="clear" w:color="auto" w:fill="0D0D0D" w:themeFill="text1" w:themeFillTint="F2"/>
            <w:vAlign w:val="center"/>
          </w:tcPr>
          <w:p w14:paraId="53D80A39" w14:textId="3276D80D" w:rsidR="009B779C" w:rsidRPr="00F0708A" w:rsidRDefault="00CB02AD" w:rsidP="00DD6EE9">
            <w:pPr>
              <w:keepNext/>
              <w:jc w:val="center"/>
              <w:rPr>
                <w:rFonts w:asciiTheme="majorHAnsi" w:hAnsiTheme="majorHAnsi" w:cs="Calibri"/>
                <w:b/>
                <w:bCs/>
                <w:color w:val="auto"/>
                <w:sz w:val="16"/>
                <w:szCs w:val="16"/>
                <w:lang w:val="x-none"/>
              </w:rPr>
            </w:pPr>
            <w:r>
              <w:rPr>
                <w:rFonts w:asciiTheme="majorHAnsi" w:hAnsiTheme="majorHAnsi" w:cs="Calibri"/>
                <w:b/>
                <w:bCs/>
                <w:color w:val="auto"/>
                <w:sz w:val="16"/>
                <w:szCs w:val="16"/>
              </w:rPr>
              <w:t xml:space="preserve">HERE </w:t>
            </w:r>
            <w:r w:rsidR="00A2337C" w:rsidRPr="00CB02AD">
              <w:rPr>
                <w:rFonts w:asciiTheme="majorHAnsi" w:hAnsiTheme="majorHAnsi" w:cs="Calibri"/>
                <w:b/>
                <w:bCs/>
                <w:color w:val="auto"/>
                <w:sz w:val="16"/>
                <w:szCs w:val="16"/>
              </w:rPr>
              <w:t xml:space="preserve">Data Lens Publisher </w:t>
            </w:r>
            <w:r w:rsidR="009B779C" w:rsidRPr="00CB02AD"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  <w:t>– Annual Subscription</w:t>
            </w:r>
            <w:r w:rsidR="004D0955"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  <w:t xml:space="preserve"> </w:t>
            </w:r>
            <w:r w:rsidR="00F0708A"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  <w:t>in addition to Core or Advanced Business Mapping Authenticated User Subscription</w:t>
            </w:r>
          </w:p>
        </w:tc>
      </w:tr>
      <w:tr w:rsidR="009B779C" w:rsidRPr="00CB02AD" w14:paraId="2E2131B4" w14:textId="77777777" w:rsidTr="003958D8">
        <w:trPr>
          <w:cantSplit/>
          <w:trHeight w:val="655"/>
        </w:trPr>
        <w:tc>
          <w:tcPr>
            <w:tcW w:w="1174" w:type="pct"/>
            <w:shd w:val="clear" w:color="auto" w:fill="595959" w:themeFill="text1" w:themeFillTint="A6"/>
            <w:vAlign w:val="center"/>
          </w:tcPr>
          <w:p w14:paraId="696C02DF" w14:textId="77777777" w:rsidR="009B779C" w:rsidRPr="00CB02AD" w:rsidRDefault="009B779C" w:rsidP="00DD6EE9">
            <w:pPr>
              <w:keepNext/>
              <w:ind w:left="-948" w:firstLine="948"/>
              <w:jc w:val="center"/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86" w:type="pct"/>
            <w:shd w:val="clear" w:color="auto" w:fill="595959" w:themeFill="text1" w:themeFillTint="A6"/>
            <w:vAlign w:val="center"/>
          </w:tcPr>
          <w:p w14:paraId="6FB71939" w14:textId="7E0B7F1E" w:rsidR="009B779C" w:rsidRPr="00CB02AD" w:rsidRDefault="00A2337C" w:rsidP="00DD6EE9">
            <w:pPr>
              <w:keepNext/>
              <w:ind w:left="-948" w:firstLine="948"/>
              <w:jc w:val="center"/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CB02AD"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  <w:t xml:space="preserve">Storage per </w:t>
            </w:r>
            <w:r w:rsidR="00CB02AD" w:rsidRPr="00CB02AD"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  <w:t xml:space="preserve">HERE </w:t>
            </w:r>
            <w:r w:rsidR="0025018F" w:rsidRPr="00CB02AD"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  <w:t xml:space="preserve">Data Lens </w:t>
            </w:r>
            <w:r w:rsidR="0026580D" w:rsidRPr="00CB02AD"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  <w:t xml:space="preserve">Publisher </w:t>
            </w:r>
            <w:r w:rsidRPr="00CB02AD"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  <w:t>(MB)</w:t>
            </w:r>
          </w:p>
        </w:tc>
        <w:tc>
          <w:tcPr>
            <w:tcW w:w="2340" w:type="pct"/>
            <w:gridSpan w:val="2"/>
            <w:shd w:val="clear" w:color="auto" w:fill="595959" w:themeFill="text1" w:themeFillTint="A6"/>
            <w:vAlign w:val="center"/>
          </w:tcPr>
          <w:p w14:paraId="5E4F9558" w14:textId="58FCB547" w:rsidR="009B779C" w:rsidRPr="00CB02AD" w:rsidRDefault="00A2337C" w:rsidP="00DD6EE9">
            <w:pPr>
              <w:keepNext/>
              <w:ind w:left="-948" w:firstLine="948"/>
              <w:jc w:val="center"/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</w:pPr>
            <w:r w:rsidRPr="00CB02AD"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  <w:t>Annual Fees per</w:t>
            </w:r>
            <w:r w:rsidR="00CB02AD">
              <w:rPr>
                <w:rFonts w:asciiTheme="majorHAnsi" w:hAnsiTheme="majorHAnsi" w:cs="Calibri"/>
                <w:b/>
                <w:bCs/>
                <w:color w:val="auto"/>
                <w:sz w:val="16"/>
                <w:szCs w:val="16"/>
              </w:rPr>
              <w:t xml:space="preserve"> </w:t>
            </w:r>
            <w:r w:rsidR="00CB02AD" w:rsidRPr="00CB02AD"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  <w:t>HERE</w:t>
            </w:r>
            <w:r w:rsidRPr="00CB02AD"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  <w:t xml:space="preserve"> </w:t>
            </w:r>
            <w:r w:rsidR="0025018F" w:rsidRPr="00CB02AD"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  <w:t xml:space="preserve">Data Lens </w:t>
            </w:r>
            <w:r w:rsidRPr="00CB02AD"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  <w:t>Publisher</w:t>
            </w:r>
          </w:p>
        </w:tc>
      </w:tr>
      <w:tr w:rsidR="00A2337C" w:rsidRPr="00CB02AD" w14:paraId="19F2A609" w14:textId="77777777" w:rsidTr="003958D8">
        <w:trPr>
          <w:cantSplit/>
          <w:trHeight w:val="668"/>
        </w:trPr>
        <w:tc>
          <w:tcPr>
            <w:tcW w:w="1174" w:type="pct"/>
            <w:shd w:val="clear" w:color="auto" w:fill="AEAAAA" w:themeFill="background2" w:themeFillShade="BF"/>
            <w:vAlign w:val="center"/>
          </w:tcPr>
          <w:p w14:paraId="4A7C8CF9" w14:textId="40EDCE2E" w:rsidR="00A2337C" w:rsidRPr="00CB02AD" w:rsidRDefault="00A2337C" w:rsidP="00DD6EE9">
            <w:pPr>
              <w:keepNext/>
              <w:jc w:val="center"/>
              <w:rPr>
                <w:rFonts w:asciiTheme="majorHAnsi" w:hAnsiTheme="majorHAnsi" w:cs="Calibri"/>
                <w:b/>
                <w:bCs/>
                <w:color w:val="auto"/>
                <w:sz w:val="16"/>
                <w:szCs w:val="16"/>
              </w:rPr>
            </w:pPr>
            <w:r w:rsidRPr="00CB02AD">
              <w:rPr>
                <w:rFonts w:asciiTheme="majorHAnsi" w:hAnsiTheme="majorHAnsi" w:cs="Calibri"/>
                <w:b/>
                <w:bCs/>
                <w:color w:val="auto"/>
                <w:sz w:val="16"/>
                <w:szCs w:val="16"/>
              </w:rPr>
              <w:t xml:space="preserve">Number of </w:t>
            </w:r>
            <w:r w:rsidR="00CB02AD">
              <w:rPr>
                <w:rFonts w:asciiTheme="majorHAnsi" w:hAnsiTheme="majorHAnsi" w:cs="Calibri"/>
                <w:b/>
                <w:bCs/>
                <w:color w:val="auto"/>
                <w:sz w:val="16"/>
                <w:szCs w:val="16"/>
              </w:rPr>
              <w:t xml:space="preserve">HERE </w:t>
            </w:r>
            <w:r w:rsidR="00BE6E23" w:rsidRPr="00CB02AD">
              <w:rPr>
                <w:rFonts w:asciiTheme="majorHAnsi" w:hAnsiTheme="majorHAnsi" w:cs="Calibri"/>
                <w:b/>
                <w:bCs/>
                <w:color w:val="auto"/>
                <w:sz w:val="16"/>
                <w:szCs w:val="16"/>
              </w:rPr>
              <w:t>Data Lens Publishers</w:t>
            </w:r>
          </w:p>
        </w:tc>
        <w:tc>
          <w:tcPr>
            <w:tcW w:w="1486" w:type="pct"/>
            <w:shd w:val="clear" w:color="auto" w:fill="AEAAAA" w:themeFill="background2" w:themeFillShade="BF"/>
            <w:vAlign w:val="center"/>
          </w:tcPr>
          <w:p w14:paraId="27390A58" w14:textId="77777777" w:rsidR="00A2337C" w:rsidRPr="00CB02AD" w:rsidRDefault="00A2337C" w:rsidP="00DD6EE9">
            <w:pPr>
              <w:keepNext/>
              <w:jc w:val="center"/>
              <w:rPr>
                <w:rFonts w:asciiTheme="majorHAnsi" w:hAnsiTheme="majorHAnsi" w:cs="Calibri"/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1188" w:type="pct"/>
            <w:shd w:val="clear" w:color="auto" w:fill="AEAAAA" w:themeFill="background2" w:themeFillShade="BF"/>
            <w:vAlign w:val="center"/>
          </w:tcPr>
          <w:p w14:paraId="524E9C4C" w14:textId="77777777" w:rsidR="00A2337C" w:rsidRPr="00CB02AD" w:rsidRDefault="00A2337C" w:rsidP="00DD6EE9">
            <w:pPr>
              <w:keepNext/>
              <w:jc w:val="center"/>
              <w:rPr>
                <w:rFonts w:asciiTheme="majorHAnsi" w:hAnsiTheme="majorHAnsi" w:cs="Calibri"/>
                <w:b/>
                <w:bCs/>
                <w:color w:val="auto"/>
                <w:sz w:val="16"/>
                <w:szCs w:val="16"/>
              </w:rPr>
            </w:pPr>
            <w:r w:rsidRPr="00CB02AD">
              <w:rPr>
                <w:rFonts w:asciiTheme="majorHAnsi" w:hAnsiTheme="majorHAnsi" w:cs="Calibri"/>
                <w:b/>
                <w:bCs/>
                <w:color w:val="auto"/>
                <w:sz w:val="16"/>
                <w:szCs w:val="16"/>
              </w:rPr>
              <w:t>EUR</w:t>
            </w:r>
          </w:p>
        </w:tc>
        <w:tc>
          <w:tcPr>
            <w:tcW w:w="1153" w:type="pct"/>
            <w:shd w:val="clear" w:color="auto" w:fill="AEAAAA" w:themeFill="background2" w:themeFillShade="BF"/>
            <w:vAlign w:val="center"/>
          </w:tcPr>
          <w:p w14:paraId="2CCEF0A5" w14:textId="77777777" w:rsidR="00A2337C" w:rsidRPr="00CB02AD" w:rsidRDefault="00A2337C" w:rsidP="00DD6EE9">
            <w:pPr>
              <w:keepNext/>
              <w:jc w:val="center"/>
              <w:rPr>
                <w:rFonts w:asciiTheme="majorHAnsi" w:hAnsiTheme="majorHAnsi" w:cs="Calibri"/>
                <w:b/>
                <w:bCs/>
                <w:color w:val="auto"/>
                <w:sz w:val="16"/>
                <w:szCs w:val="16"/>
              </w:rPr>
            </w:pPr>
            <w:r w:rsidRPr="00CB02AD">
              <w:rPr>
                <w:rFonts w:asciiTheme="majorHAnsi" w:hAnsiTheme="majorHAnsi" w:cs="Calibri"/>
                <w:b/>
                <w:bCs/>
                <w:color w:val="auto"/>
                <w:sz w:val="16"/>
                <w:szCs w:val="16"/>
              </w:rPr>
              <w:t>USD</w:t>
            </w:r>
          </w:p>
        </w:tc>
      </w:tr>
      <w:tr w:rsidR="00A2337C" w:rsidRPr="00CB02AD" w14:paraId="3E3C534E" w14:textId="77777777" w:rsidTr="003958D8">
        <w:trPr>
          <w:cantSplit/>
          <w:trHeight w:val="452"/>
        </w:trPr>
        <w:tc>
          <w:tcPr>
            <w:tcW w:w="1174" w:type="pct"/>
            <w:shd w:val="clear" w:color="000000" w:fill="FFFFFF"/>
            <w:noWrap/>
            <w:hideMark/>
          </w:tcPr>
          <w:sdt>
            <w:sdtPr>
              <w:rPr>
                <w:rFonts w:asciiTheme="majorHAnsi" w:hAnsiTheme="majorHAnsi" w:cs="Calibri"/>
                <w:color w:val="auto"/>
                <w:sz w:val="16"/>
                <w:szCs w:val="16"/>
              </w:rPr>
              <w:tag w:val="287"/>
              <w:id w:val="-936596904"/>
              <w:placeholder>
                <w:docPart w:val="E5A257AECE404F99BD2372ED82619D80"/>
              </w:placeholder>
            </w:sdtPr>
            <w:sdtEndPr/>
            <w:sdtContent>
              <w:p w14:paraId="0CD874AD" w14:textId="77777777" w:rsidR="00A2337C" w:rsidRPr="00CB02AD" w:rsidRDefault="00A2337C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CB02AD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1-5</w:t>
                </w:r>
              </w:p>
            </w:sdtContent>
          </w:sdt>
        </w:tc>
        <w:tc>
          <w:tcPr>
            <w:tcW w:w="1486" w:type="pct"/>
            <w:shd w:val="clear" w:color="auto" w:fill="FFFFFF"/>
          </w:tcPr>
          <w:sdt>
            <w:sdtPr>
              <w:rPr>
                <w:rFonts w:asciiTheme="majorHAnsi" w:hAnsiTheme="majorHAnsi" w:cs="Calibri"/>
                <w:color w:val="auto"/>
                <w:sz w:val="16"/>
                <w:szCs w:val="16"/>
              </w:rPr>
              <w:tag w:val="288"/>
              <w:id w:val="-2001732066"/>
              <w:placeholder>
                <w:docPart w:val="DefaultPlaceholder_1081868574"/>
              </w:placeholder>
            </w:sdtPr>
            <w:sdtEndPr/>
            <w:sdtContent>
              <w:p w14:paraId="6700B64F" w14:textId="77777777" w:rsidR="00A2337C" w:rsidRPr="00CB02AD" w:rsidRDefault="00A2337C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CB02AD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500</w:t>
                </w:r>
              </w:p>
            </w:sdtContent>
          </w:sdt>
        </w:tc>
        <w:tc>
          <w:tcPr>
            <w:tcW w:w="1188" w:type="pct"/>
            <w:shd w:val="clear" w:color="auto" w:fill="FFFFFF"/>
            <w:vAlign w:val="center"/>
          </w:tcPr>
          <w:sdt>
            <w:sdtPr>
              <w:rPr>
                <w:rFonts w:asciiTheme="majorHAnsi" w:hAnsiTheme="majorHAnsi" w:cs="Calibri"/>
                <w:color w:val="auto"/>
                <w:sz w:val="16"/>
                <w:szCs w:val="16"/>
              </w:rPr>
              <w:tag w:val="289"/>
              <w:id w:val="483281892"/>
              <w:placeholder>
                <w:docPart w:val="1714C77C2CBA431AA95DECA4D9162D41"/>
              </w:placeholder>
            </w:sdtPr>
            <w:sdtEndPr/>
            <w:sdtContent>
              <w:p w14:paraId="215EEE03" w14:textId="77777777" w:rsidR="00A2337C" w:rsidRPr="00CB02AD" w:rsidRDefault="00A2337C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CB02AD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1,512.00</w:t>
                </w:r>
              </w:p>
            </w:sdtContent>
          </w:sdt>
        </w:tc>
        <w:tc>
          <w:tcPr>
            <w:tcW w:w="1153" w:type="pct"/>
            <w:shd w:val="clear" w:color="auto" w:fill="FFFFFF"/>
            <w:vAlign w:val="center"/>
          </w:tcPr>
          <w:sdt>
            <w:sdtPr>
              <w:rPr>
                <w:rFonts w:asciiTheme="majorHAnsi" w:hAnsiTheme="majorHAnsi" w:cs="Calibri"/>
                <w:color w:val="auto"/>
                <w:sz w:val="16"/>
                <w:szCs w:val="16"/>
              </w:rPr>
              <w:tag w:val="290"/>
              <w:id w:val="-1193613843"/>
              <w:placeholder>
                <w:docPart w:val="1714C77C2CBA431AA95DECA4D9162D41"/>
              </w:placeholder>
            </w:sdtPr>
            <w:sdtEndPr/>
            <w:sdtContent>
              <w:p w14:paraId="51DD9F7D" w14:textId="77777777" w:rsidR="00A2337C" w:rsidRPr="00CB02AD" w:rsidRDefault="00A2337C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CB02AD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1,890.00</w:t>
                </w:r>
              </w:p>
            </w:sdtContent>
          </w:sdt>
        </w:tc>
      </w:tr>
      <w:tr w:rsidR="00A2337C" w:rsidRPr="00CB02AD" w14:paraId="5D2B686E" w14:textId="77777777" w:rsidTr="003958D8">
        <w:trPr>
          <w:cantSplit/>
          <w:trHeight w:val="336"/>
        </w:trPr>
        <w:tc>
          <w:tcPr>
            <w:tcW w:w="1174" w:type="pct"/>
            <w:shd w:val="clear" w:color="000000" w:fill="FFFFFF"/>
            <w:noWrap/>
            <w:hideMark/>
          </w:tcPr>
          <w:sdt>
            <w:sdtPr>
              <w:rPr>
                <w:rFonts w:asciiTheme="majorHAnsi" w:hAnsiTheme="majorHAnsi" w:cs="Calibri"/>
                <w:color w:val="auto"/>
                <w:sz w:val="16"/>
                <w:szCs w:val="16"/>
              </w:rPr>
              <w:tag w:val="291"/>
              <w:id w:val="1432931420"/>
              <w:placeholder>
                <w:docPart w:val="BCC28705D2884B9CA1F7BBCB5EE01D19"/>
              </w:placeholder>
            </w:sdtPr>
            <w:sdtEndPr/>
            <w:sdtContent>
              <w:p w14:paraId="2B54A975" w14:textId="77777777" w:rsidR="00A2337C" w:rsidRPr="00CB02AD" w:rsidRDefault="00A2337C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CB02AD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6-10</w:t>
                </w:r>
              </w:p>
            </w:sdtContent>
          </w:sdt>
        </w:tc>
        <w:tc>
          <w:tcPr>
            <w:tcW w:w="1486" w:type="pct"/>
            <w:shd w:val="clear" w:color="auto" w:fill="FFFFFF"/>
          </w:tcPr>
          <w:sdt>
            <w:sdtPr>
              <w:rPr>
                <w:rFonts w:asciiTheme="majorHAnsi" w:hAnsiTheme="majorHAnsi" w:cs="Calibri"/>
                <w:color w:val="auto"/>
                <w:sz w:val="16"/>
                <w:szCs w:val="16"/>
              </w:rPr>
              <w:tag w:val="292"/>
              <w:id w:val="940732155"/>
              <w:placeholder>
                <w:docPart w:val="DefaultPlaceholder_1081868574"/>
              </w:placeholder>
            </w:sdtPr>
            <w:sdtEndPr/>
            <w:sdtContent>
              <w:p w14:paraId="69F5CA56" w14:textId="77777777" w:rsidR="00A2337C" w:rsidRPr="00CB02AD" w:rsidRDefault="00A2337C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CB02AD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500</w:t>
                </w:r>
              </w:p>
            </w:sdtContent>
          </w:sdt>
        </w:tc>
        <w:tc>
          <w:tcPr>
            <w:tcW w:w="1188" w:type="pct"/>
            <w:shd w:val="clear" w:color="auto" w:fill="FFFFFF"/>
            <w:vAlign w:val="center"/>
          </w:tcPr>
          <w:sdt>
            <w:sdtPr>
              <w:rPr>
                <w:rFonts w:asciiTheme="majorHAnsi" w:hAnsiTheme="majorHAnsi" w:cs="Calibri"/>
                <w:color w:val="auto"/>
                <w:sz w:val="16"/>
                <w:szCs w:val="16"/>
              </w:rPr>
              <w:tag w:val="293"/>
              <w:id w:val="531227708"/>
              <w:placeholder>
                <w:docPart w:val="ACB493C6A42C45B5AE54393D6C9C7107"/>
              </w:placeholder>
            </w:sdtPr>
            <w:sdtEndPr/>
            <w:sdtContent>
              <w:p w14:paraId="15604778" w14:textId="4CBB191E" w:rsidR="00A2337C" w:rsidRPr="00CB02AD" w:rsidRDefault="00A2337C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CB02AD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1,432.3</w:t>
                </w:r>
                <w:r w:rsidR="00B30EFB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0</w:t>
                </w:r>
              </w:p>
            </w:sdtContent>
          </w:sdt>
        </w:tc>
        <w:tc>
          <w:tcPr>
            <w:tcW w:w="1153" w:type="pct"/>
            <w:shd w:val="clear" w:color="auto" w:fill="FFFFFF"/>
            <w:vAlign w:val="center"/>
          </w:tcPr>
          <w:sdt>
            <w:sdtPr>
              <w:rPr>
                <w:rFonts w:asciiTheme="majorHAnsi" w:hAnsiTheme="majorHAnsi" w:cs="Calibri"/>
                <w:color w:val="auto"/>
                <w:sz w:val="16"/>
                <w:szCs w:val="16"/>
              </w:rPr>
              <w:tag w:val="294"/>
              <w:id w:val="1124281840"/>
              <w:placeholder>
                <w:docPart w:val="ACB493C6A42C45B5AE54393D6C9C7107"/>
              </w:placeholder>
            </w:sdtPr>
            <w:sdtEndPr/>
            <w:sdtContent>
              <w:p w14:paraId="29A29499" w14:textId="4E02466F" w:rsidR="00A2337C" w:rsidRPr="00CB02AD" w:rsidRDefault="00A2337C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CB02AD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1,790.</w:t>
                </w:r>
                <w:r w:rsidR="00B30EFB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50</w:t>
                </w:r>
              </w:p>
            </w:sdtContent>
          </w:sdt>
        </w:tc>
      </w:tr>
      <w:tr w:rsidR="00A2337C" w:rsidRPr="00CB02AD" w14:paraId="35EB4AAF" w14:textId="77777777" w:rsidTr="003958D8">
        <w:trPr>
          <w:cantSplit/>
          <w:trHeight w:val="410"/>
        </w:trPr>
        <w:tc>
          <w:tcPr>
            <w:tcW w:w="1174" w:type="pct"/>
            <w:shd w:val="clear" w:color="000000" w:fill="FFFFFF"/>
            <w:noWrap/>
            <w:hideMark/>
          </w:tcPr>
          <w:sdt>
            <w:sdtPr>
              <w:rPr>
                <w:rFonts w:asciiTheme="majorHAnsi" w:hAnsiTheme="majorHAnsi" w:cs="Calibri"/>
                <w:color w:val="auto"/>
                <w:sz w:val="16"/>
                <w:szCs w:val="16"/>
              </w:rPr>
              <w:tag w:val="295"/>
              <w:id w:val="1206915456"/>
              <w:placeholder>
                <w:docPart w:val="635FA804DB3D44189A4F4388EBA92702"/>
              </w:placeholder>
            </w:sdtPr>
            <w:sdtEndPr/>
            <w:sdtContent>
              <w:p w14:paraId="65521C4D" w14:textId="77777777" w:rsidR="00A2337C" w:rsidRPr="00CB02AD" w:rsidRDefault="00A2337C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CB02AD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11-20</w:t>
                </w:r>
              </w:p>
            </w:sdtContent>
          </w:sdt>
        </w:tc>
        <w:tc>
          <w:tcPr>
            <w:tcW w:w="1486" w:type="pct"/>
            <w:shd w:val="clear" w:color="auto" w:fill="FFFFFF"/>
          </w:tcPr>
          <w:sdt>
            <w:sdtPr>
              <w:rPr>
                <w:rFonts w:asciiTheme="majorHAnsi" w:hAnsiTheme="majorHAnsi" w:cs="Calibri"/>
                <w:color w:val="auto"/>
                <w:sz w:val="16"/>
                <w:szCs w:val="16"/>
              </w:rPr>
              <w:tag w:val="296"/>
              <w:id w:val="2717875"/>
              <w:placeholder>
                <w:docPart w:val="DefaultPlaceholder_1081868574"/>
              </w:placeholder>
            </w:sdtPr>
            <w:sdtEndPr/>
            <w:sdtContent>
              <w:p w14:paraId="1A1495BC" w14:textId="77777777" w:rsidR="00A2337C" w:rsidRPr="00CB02AD" w:rsidRDefault="00A2337C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CB02AD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500</w:t>
                </w:r>
              </w:p>
            </w:sdtContent>
          </w:sdt>
        </w:tc>
        <w:tc>
          <w:tcPr>
            <w:tcW w:w="1188" w:type="pct"/>
            <w:shd w:val="clear" w:color="auto" w:fill="FFFFFF"/>
            <w:vAlign w:val="center"/>
          </w:tcPr>
          <w:sdt>
            <w:sdtPr>
              <w:rPr>
                <w:rFonts w:asciiTheme="majorHAnsi" w:hAnsiTheme="majorHAnsi" w:cs="Calibri"/>
                <w:color w:val="auto"/>
                <w:sz w:val="16"/>
                <w:szCs w:val="16"/>
              </w:rPr>
              <w:tag w:val="297"/>
              <w:id w:val="-1764984304"/>
              <w:placeholder>
                <w:docPart w:val="45EF0FFC8C354503B739016A0590CB0E"/>
              </w:placeholder>
            </w:sdtPr>
            <w:sdtEndPr/>
            <w:sdtContent>
              <w:p w14:paraId="22C10605" w14:textId="41E5AA98" w:rsidR="00A2337C" w:rsidRPr="00CB02AD" w:rsidRDefault="00A2337C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CB02AD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1,313.</w:t>
                </w:r>
                <w:r w:rsidR="00B30EFB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80</w:t>
                </w:r>
              </w:p>
            </w:sdtContent>
          </w:sdt>
        </w:tc>
        <w:tc>
          <w:tcPr>
            <w:tcW w:w="1153" w:type="pct"/>
            <w:shd w:val="clear" w:color="auto" w:fill="FFFFFF"/>
            <w:vAlign w:val="center"/>
          </w:tcPr>
          <w:sdt>
            <w:sdtPr>
              <w:rPr>
                <w:rFonts w:asciiTheme="majorHAnsi" w:hAnsiTheme="majorHAnsi" w:cs="Calibri"/>
                <w:color w:val="auto"/>
                <w:sz w:val="16"/>
                <w:szCs w:val="16"/>
              </w:rPr>
              <w:tag w:val="298"/>
              <w:id w:val="395869758"/>
              <w:placeholder>
                <w:docPart w:val="45EF0FFC8C354503B739016A0590CB0E"/>
              </w:placeholder>
            </w:sdtPr>
            <w:sdtEndPr/>
            <w:sdtContent>
              <w:p w14:paraId="6210B48C" w14:textId="4A72D7BC" w:rsidR="00A2337C" w:rsidRPr="00CB02AD" w:rsidRDefault="00A2337C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CB02AD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1,642.3</w:t>
                </w:r>
                <w:r w:rsidR="00B30EFB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0</w:t>
                </w:r>
              </w:p>
            </w:sdtContent>
          </w:sdt>
        </w:tc>
      </w:tr>
      <w:tr w:rsidR="00A2337C" w:rsidRPr="00CB02AD" w14:paraId="624BB744" w14:textId="77777777" w:rsidTr="003958D8">
        <w:trPr>
          <w:cantSplit/>
          <w:trHeight w:val="365"/>
        </w:trPr>
        <w:tc>
          <w:tcPr>
            <w:tcW w:w="1174" w:type="pct"/>
            <w:shd w:val="clear" w:color="000000" w:fill="FFFFFF"/>
            <w:noWrap/>
          </w:tcPr>
          <w:sdt>
            <w:sdtPr>
              <w:rPr>
                <w:rFonts w:asciiTheme="majorHAnsi" w:hAnsiTheme="majorHAnsi" w:cs="Calibri"/>
                <w:color w:val="auto"/>
                <w:sz w:val="16"/>
                <w:szCs w:val="16"/>
              </w:rPr>
              <w:tag w:val="299"/>
              <w:id w:val="-1675407872"/>
              <w:placeholder>
                <w:docPart w:val="F3BA46876D26429FB568615A85BA4339"/>
              </w:placeholder>
            </w:sdtPr>
            <w:sdtEndPr/>
            <w:sdtContent>
              <w:p w14:paraId="1E9CDDAA" w14:textId="77777777" w:rsidR="00A2337C" w:rsidRPr="00CB02AD" w:rsidRDefault="00A2337C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CB02AD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21-49</w:t>
                </w:r>
              </w:p>
            </w:sdtContent>
          </w:sdt>
        </w:tc>
        <w:tc>
          <w:tcPr>
            <w:tcW w:w="1486" w:type="pct"/>
            <w:shd w:val="clear" w:color="auto" w:fill="FFFFFF"/>
          </w:tcPr>
          <w:sdt>
            <w:sdtPr>
              <w:rPr>
                <w:rFonts w:asciiTheme="majorHAnsi" w:hAnsiTheme="majorHAnsi" w:cs="Calibri"/>
                <w:color w:val="auto"/>
                <w:sz w:val="16"/>
                <w:szCs w:val="16"/>
              </w:rPr>
              <w:tag w:val="300"/>
              <w:id w:val="-1040119937"/>
              <w:placeholder>
                <w:docPart w:val="DefaultPlaceholder_1081868574"/>
              </w:placeholder>
            </w:sdtPr>
            <w:sdtEndPr/>
            <w:sdtContent>
              <w:p w14:paraId="02F07E2E" w14:textId="77777777" w:rsidR="00A2337C" w:rsidRPr="00CB02AD" w:rsidRDefault="00A2337C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CB02AD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500</w:t>
                </w:r>
              </w:p>
            </w:sdtContent>
          </w:sdt>
        </w:tc>
        <w:tc>
          <w:tcPr>
            <w:tcW w:w="1188" w:type="pct"/>
            <w:shd w:val="clear" w:color="auto" w:fill="FFFFFF"/>
            <w:vAlign w:val="center"/>
          </w:tcPr>
          <w:sdt>
            <w:sdtPr>
              <w:rPr>
                <w:rFonts w:asciiTheme="majorHAnsi" w:hAnsiTheme="majorHAnsi" w:cs="Calibri"/>
                <w:color w:val="auto"/>
                <w:sz w:val="16"/>
                <w:szCs w:val="16"/>
              </w:rPr>
              <w:tag w:val="301"/>
              <w:id w:val="1763797083"/>
              <w:placeholder>
                <w:docPart w:val="A186448AB21E42CB95887EF720E72DFD"/>
              </w:placeholder>
            </w:sdtPr>
            <w:sdtEndPr/>
            <w:sdtContent>
              <w:p w14:paraId="5F255FC2" w14:textId="186C8446" w:rsidR="00A2337C" w:rsidRPr="00CB02AD" w:rsidRDefault="00A2337C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CB02AD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1,122.</w:t>
                </w:r>
                <w:r w:rsidR="00B30EFB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60</w:t>
                </w:r>
              </w:p>
            </w:sdtContent>
          </w:sdt>
        </w:tc>
        <w:tc>
          <w:tcPr>
            <w:tcW w:w="1153" w:type="pct"/>
            <w:shd w:val="clear" w:color="auto" w:fill="FFFFFF"/>
            <w:vAlign w:val="center"/>
          </w:tcPr>
          <w:sdt>
            <w:sdtPr>
              <w:rPr>
                <w:rFonts w:asciiTheme="majorHAnsi" w:hAnsiTheme="majorHAnsi" w:cs="Calibri"/>
                <w:color w:val="auto"/>
                <w:sz w:val="16"/>
                <w:szCs w:val="16"/>
              </w:rPr>
              <w:tag w:val="302"/>
              <w:id w:val="-1248569082"/>
              <w:placeholder>
                <w:docPart w:val="A186448AB21E42CB95887EF720E72DFD"/>
              </w:placeholder>
            </w:sdtPr>
            <w:sdtEndPr/>
            <w:sdtContent>
              <w:p w14:paraId="37D78666" w14:textId="21264581" w:rsidR="00A2337C" w:rsidRPr="00CB02AD" w:rsidRDefault="00A2337C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CB02AD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1,403.</w:t>
                </w:r>
                <w:r w:rsidR="00B30EFB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10</w:t>
                </w:r>
              </w:p>
            </w:sdtContent>
          </w:sdt>
        </w:tc>
      </w:tr>
      <w:tr w:rsidR="00A2337C" w:rsidRPr="00CB02AD" w14:paraId="7302E2D2" w14:textId="77777777" w:rsidTr="003958D8">
        <w:trPr>
          <w:cantSplit/>
          <w:trHeight w:val="126"/>
        </w:trPr>
        <w:tc>
          <w:tcPr>
            <w:tcW w:w="1174" w:type="pct"/>
            <w:shd w:val="clear" w:color="000000" w:fill="FFFFFF"/>
            <w:noWrap/>
          </w:tcPr>
          <w:sdt>
            <w:sdtPr>
              <w:rPr>
                <w:rFonts w:asciiTheme="majorHAnsi" w:hAnsiTheme="majorHAnsi" w:cs="Calibri"/>
                <w:color w:val="auto"/>
                <w:sz w:val="16"/>
                <w:szCs w:val="16"/>
              </w:rPr>
              <w:tag w:val="303"/>
              <w:id w:val="-1665468677"/>
              <w:placeholder>
                <w:docPart w:val="461C9F7C28174541977D0D2B0929EBD5"/>
              </w:placeholder>
            </w:sdtPr>
            <w:sdtEndPr/>
            <w:sdtContent>
              <w:p w14:paraId="0DC29F19" w14:textId="77777777" w:rsidR="00A2337C" w:rsidRPr="00CB02AD" w:rsidRDefault="00A2337C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CB02AD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50-149</w:t>
                </w:r>
              </w:p>
            </w:sdtContent>
          </w:sdt>
        </w:tc>
        <w:tc>
          <w:tcPr>
            <w:tcW w:w="1486" w:type="pct"/>
            <w:shd w:val="clear" w:color="auto" w:fill="FFFFFF"/>
          </w:tcPr>
          <w:sdt>
            <w:sdtPr>
              <w:rPr>
                <w:rFonts w:asciiTheme="majorHAnsi" w:hAnsiTheme="majorHAnsi" w:cs="Calibri"/>
                <w:color w:val="auto"/>
                <w:sz w:val="16"/>
                <w:szCs w:val="16"/>
              </w:rPr>
              <w:tag w:val="304"/>
              <w:id w:val="-661541002"/>
              <w:placeholder>
                <w:docPart w:val="DefaultPlaceholder_1081868574"/>
              </w:placeholder>
            </w:sdtPr>
            <w:sdtEndPr/>
            <w:sdtContent>
              <w:p w14:paraId="7E5E2B10" w14:textId="77777777" w:rsidR="00A2337C" w:rsidRPr="00CB02AD" w:rsidRDefault="00A2337C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CB02AD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500</w:t>
                </w:r>
              </w:p>
            </w:sdtContent>
          </w:sdt>
        </w:tc>
        <w:tc>
          <w:tcPr>
            <w:tcW w:w="1188" w:type="pct"/>
            <w:shd w:val="clear" w:color="auto" w:fill="FFFFFF"/>
            <w:vAlign w:val="center"/>
          </w:tcPr>
          <w:sdt>
            <w:sdtPr>
              <w:rPr>
                <w:rFonts w:asciiTheme="majorHAnsi" w:hAnsiTheme="majorHAnsi" w:cs="Calibri"/>
                <w:color w:val="auto"/>
                <w:sz w:val="16"/>
                <w:szCs w:val="16"/>
              </w:rPr>
              <w:tag w:val="305"/>
              <w:id w:val="-1846388838"/>
              <w:placeholder>
                <w:docPart w:val="518D98EC69E94D76AE33F98C1C2376A3"/>
              </w:placeholder>
            </w:sdtPr>
            <w:sdtEndPr/>
            <w:sdtContent>
              <w:p w14:paraId="7DA712B9" w14:textId="44A9180C" w:rsidR="00A2337C" w:rsidRPr="00CB02AD" w:rsidRDefault="00A2337C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CB02AD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911.</w:t>
                </w:r>
                <w:r w:rsidR="00B30EFB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80</w:t>
                </w:r>
              </w:p>
            </w:sdtContent>
          </w:sdt>
        </w:tc>
        <w:tc>
          <w:tcPr>
            <w:tcW w:w="1153" w:type="pct"/>
            <w:shd w:val="clear" w:color="auto" w:fill="FFFFFF"/>
            <w:vAlign w:val="center"/>
          </w:tcPr>
          <w:sdt>
            <w:sdtPr>
              <w:rPr>
                <w:rFonts w:asciiTheme="majorHAnsi" w:hAnsiTheme="majorHAnsi" w:cs="Calibri"/>
                <w:color w:val="auto"/>
                <w:sz w:val="16"/>
                <w:szCs w:val="16"/>
              </w:rPr>
              <w:tag w:val="306"/>
              <w:id w:val="-119602650"/>
              <w:placeholder>
                <w:docPart w:val="518D98EC69E94D76AE33F98C1C2376A3"/>
              </w:placeholder>
            </w:sdtPr>
            <w:sdtEndPr/>
            <w:sdtContent>
              <w:p w14:paraId="0D86449D" w14:textId="2E59D865" w:rsidR="00A2337C" w:rsidRPr="00CB02AD" w:rsidRDefault="00A2337C" w:rsidP="00B30EFB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CB02AD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1,139.</w:t>
                </w:r>
                <w:r w:rsidR="00B30EFB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80</w:t>
                </w:r>
              </w:p>
            </w:sdtContent>
          </w:sdt>
        </w:tc>
      </w:tr>
      <w:tr w:rsidR="00A2337C" w:rsidRPr="00CB02AD" w14:paraId="468CD348" w14:textId="77777777" w:rsidTr="003958D8">
        <w:trPr>
          <w:cantSplit/>
          <w:trHeight w:val="181"/>
        </w:trPr>
        <w:tc>
          <w:tcPr>
            <w:tcW w:w="1174" w:type="pct"/>
            <w:shd w:val="clear" w:color="000000" w:fill="FFFFFF"/>
            <w:noWrap/>
          </w:tcPr>
          <w:sdt>
            <w:sdtPr>
              <w:rPr>
                <w:rFonts w:asciiTheme="majorHAnsi" w:hAnsiTheme="majorHAnsi" w:cs="Calibri"/>
                <w:color w:val="auto"/>
                <w:sz w:val="16"/>
                <w:szCs w:val="16"/>
              </w:rPr>
              <w:tag w:val="307"/>
              <w:id w:val="1947420823"/>
              <w:placeholder>
                <w:docPart w:val="D08FD471B7504CF2971190C344FAA419"/>
              </w:placeholder>
            </w:sdtPr>
            <w:sdtEndPr/>
            <w:sdtContent>
              <w:p w14:paraId="50C47D70" w14:textId="77777777" w:rsidR="00A2337C" w:rsidRPr="00CB02AD" w:rsidRDefault="00A2337C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CB02AD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150-199</w:t>
                </w:r>
              </w:p>
            </w:sdtContent>
          </w:sdt>
        </w:tc>
        <w:tc>
          <w:tcPr>
            <w:tcW w:w="1486" w:type="pct"/>
            <w:shd w:val="clear" w:color="auto" w:fill="FFFFFF"/>
          </w:tcPr>
          <w:sdt>
            <w:sdtPr>
              <w:rPr>
                <w:rFonts w:asciiTheme="majorHAnsi" w:hAnsiTheme="majorHAnsi" w:cs="Calibri"/>
                <w:color w:val="auto"/>
                <w:sz w:val="16"/>
                <w:szCs w:val="16"/>
              </w:rPr>
              <w:tag w:val="308"/>
              <w:id w:val="-1323421002"/>
              <w:placeholder>
                <w:docPart w:val="DefaultPlaceholder_1081868574"/>
              </w:placeholder>
            </w:sdtPr>
            <w:sdtEndPr/>
            <w:sdtContent>
              <w:p w14:paraId="1D0D01F0" w14:textId="77777777" w:rsidR="00A2337C" w:rsidRPr="00CB02AD" w:rsidRDefault="00A2337C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CB02AD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500</w:t>
                </w:r>
              </w:p>
            </w:sdtContent>
          </w:sdt>
        </w:tc>
        <w:tc>
          <w:tcPr>
            <w:tcW w:w="1188" w:type="pct"/>
            <w:shd w:val="clear" w:color="auto" w:fill="FFFFFF"/>
            <w:vAlign w:val="center"/>
          </w:tcPr>
          <w:sdt>
            <w:sdtPr>
              <w:rPr>
                <w:rFonts w:asciiTheme="majorHAnsi" w:hAnsiTheme="majorHAnsi" w:cs="Calibri"/>
                <w:color w:val="auto"/>
                <w:sz w:val="16"/>
                <w:szCs w:val="16"/>
              </w:rPr>
              <w:tag w:val="309"/>
              <w:id w:val="-1408996439"/>
              <w:placeholder>
                <w:docPart w:val="3B5959888C5745BC9CE64C371D36E73E"/>
              </w:placeholder>
            </w:sdtPr>
            <w:sdtEndPr/>
            <w:sdtContent>
              <w:p w14:paraId="17101C45" w14:textId="2BFF0FE1" w:rsidR="00A2337C" w:rsidRPr="00CB02AD" w:rsidRDefault="00A2337C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CB02AD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702.1</w:t>
                </w:r>
                <w:r w:rsidR="00B30EFB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0</w:t>
                </w:r>
              </w:p>
            </w:sdtContent>
          </w:sdt>
        </w:tc>
        <w:tc>
          <w:tcPr>
            <w:tcW w:w="1153" w:type="pct"/>
            <w:shd w:val="clear" w:color="auto" w:fill="FFFFFF"/>
            <w:vAlign w:val="center"/>
          </w:tcPr>
          <w:sdt>
            <w:sdtPr>
              <w:rPr>
                <w:rFonts w:asciiTheme="majorHAnsi" w:hAnsiTheme="majorHAnsi" w:cs="Calibri"/>
                <w:color w:val="auto"/>
                <w:sz w:val="16"/>
                <w:szCs w:val="16"/>
              </w:rPr>
              <w:tag w:val="310"/>
              <w:id w:val="-1959172100"/>
              <w:placeholder>
                <w:docPart w:val="3B5959888C5745BC9CE64C371D36E73E"/>
              </w:placeholder>
            </w:sdtPr>
            <w:sdtEndPr/>
            <w:sdtContent>
              <w:p w14:paraId="601952DD" w14:textId="7310E302" w:rsidR="00A2337C" w:rsidRPr="00CB02AD" w:rsidRDefault="00A2337C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CB02AD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877.</w:t>
                </w:r>
                <w:r w:rsidR="00B30EFB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60</w:t>
                </w:r>
              </w:p>
            </w:sdtContent>
          </w:sdt>
        </w:tc>
      </w:tr>
      <w:tr w:rsidR="00A2337C" w:rsidRPr="00CB02AD" w14:paraId="61750634" w14:textId="77777777" w:rsidTr="003958D8">
        <w:trPr>
          <w:cantSplit/>
          <w:trHeight w:val="126"/>
        </w:trPr>
        <w:tc>
          <w:tcPr>
            <w:tcW w:w="1174" w:type="pct"/>
            <w:shd w:val="clear" w:color="000000" w:fill="FFFFFF"/>
            <w:noWrap/>
          </w:tcPr>
          <w:sdt>
            <w:sdtPr>
              <w:rPr>
                <w:rFonts w:asciiTheme="majorHAnsi" w:hAnsiTheme="majorHAnsi" w:cs="Calibri"/>
                <w:color w:val="auto"/>
                <w:sz w:val="16"/>
                <w:szCs w:val="16"/>
              </w:rPr>
              <w:tag w:val="311"/>
              <w:id w:val="264275618"/>
              <w:placeholder>
                <w:docPart w:val="74B9F79C05EF44E1B9D2667939D9DEA6"/>
              </w:placeholder>
            </w:sdtPr>
            <w:sdtEndPr/>
            <w:sdtContent>
              <w:p w14:paraId="239259AF" w14:textId="77777777" w:rsidR="00A2337C" w:rsidRPr="00CB02AD" w:rsidRDefault="00A2337C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CB02AD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200-499</w:t>
                </w:r>
              </w:p>
            </w:sdtContent>
          </w:sdt>
        </w:tc>
        <w:tc>
          <w:tcPr>
            <w:tcW w:w="1486" w:type="pct"/>
            <w:shd w:val="clear" w:color="auto" w:fill="FFFFFF"/>
          </w:tcPr>
          <w:sdt>
            <w:sdtPr>
              <w:rPr>
                <w:rFonts w:asciiTheme="majorHAnsi" w:hAnsiTheme="majorHAnsi" w:cs="Calibri"/>
                <w:color w:val="auto"/>
                <w:sz w:val="16"/>
                <w:szCs w:val="16"/>
              </w:rPr>
              <w:tag w:val="312"/>
              <w:id w:val="-1362971283"/>
              <w:placeholder>
                <w:docPart w:val="DefaultPlaceholder_1081868574"/>
              </w:placeholder>
            </w:sdtPr>
            <w:sdtEndPr/>
            <w:sdtContent>
              <w:p w14:paraId="408750F6" w14:textId="77777777" w:rsidR="00A2337C" w:rsidRPr="00CB02AD" w:rsidRDefault="00A2337C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CB02AD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500</w:t>
                </w:r>
              </w:p>
            </w:sdtContent>
          </w:sdt>
        </w:tc>
        <w:tc>
          <w:tcPr>
            <w:tcW w:w="1188" w:type="pct"/>
            <w:shd w:val="clear" w:color="auto" w:fill="FFFFFF"/>
            <w:vAlign w:val="center"/>
          </w:tcPr>
          <w:sdt>
            <w:sdtPr>
              <w:rPr>
                <w:rFonts w:asciiTheme="majorHAnsi" w:hAnsiTheme="majorHAnsi" w:cs="Calibri"/>
                <w:color w:val="auto"/>
                <w:sz w:val="16"/>
                <w:szCs w:val="16"/>
              </w:rPr>
              <w:tag w:val="313"/>
              <w:id w:val="2055339709"/>
              <w:placeholder>
                <w:docPart w:val="CB277B1467734368B50BE501598C7326"/>
              </w:placeholder>
            </w:sdtPr>
            <w:sdtEndPr/>
            <w:sdtContent>
              <w:p w14:paraId="2239C4A9" w14:textId="77777777" w:rsidR="00A2337C" w:rsidRPr="00CB02AD" w:rsidRDefault="00A2337C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CB02AD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510.70</w:t>
                </w:r>
              </w:p>
            </w:sdtContent>
          </w:sdt>
        </w:tc>
        <w:tc>
          <w:tcPr>
            <w:tcW w:w="1153" w:type="pct"/>
            <w:shd w:val="clear" w:color="auto" w:fill="FFFFFF"/>
            <w:vAlign w:val="center"/>
          </w:tcPr>
          <w:sdt>
            <w:sdtPr>
              <w:rPr>
                <w:rFonts w:asciiTheme="majorHAnsi" w:hAnsiTheme="majorHAnsi" w:cs="Calibri"/>
                <w:color w:val="auto"/>
                <w:sz w:val="16"/>
                <w:szCs w:val="16"/>
              </w:rPr>
              <w:tag w:val="314"/>
              <w:id w:val="147252058"/>
              <w:placeholder>
                <w:docPart w:val="CB277B1467734368B50BE501598C7326"/>
              </w:placeholder>
            </w:sdtPr>
            <w:sdtEndPr/>
            <w:sdtContent>
              <w:p w14:paraId="1D3A5253" w14:textId="77777777" w:rsidR="00A2337C" w:rsidRPr="00CB02AD" w:rsidRDefault="00A2337C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CB02AD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638.30</w:t>
                </w:r>
              </w:p>
            </w:sdtContent>
          </w:sdt>
        </w:tc>
      </w:tr>
      <w:tr w:rsidR="00A2337C" w:rsidRPr="003C6FF8" w14:paraId="1C91E85F" w14:textId="77777777" w:rsidTr="003958D8">
        <w:trPr>
          <w:cantSplit/>
          <w:trHeight w:val="126"/>
        </w:trPr>
        <w:tc>
          <w:tcPr>
            <w:tcW w:w="1174" w:type="pct"/>
            <w:shd w:val="clear" w:color="000000" w:fill="FFFFFF"/>
            <w:noWrap/>
          </w:tcPr>
          <w:sdt>
            <w:sdtPr>
              <w:rPr>
                <w:rFonts w:asciiTheme="majorHAnsi" w:hAnsiTheme="majorHAnsi" w:cs="Calibri"/>
                <w:color w:val="auto"/>
                <w:sz w:val="16"/>
                <w:szCs w:val="16"/>
              </w:rPr>
              <w:tag w:val="315"/>
              <w:id w:val="1590654401"/>
              <w:placeholder>
                <w:docPart w:val="E94F4F9857094997BC4134E68937B0B5"/>
              </w:placeholder>
            </w:sdtPr>
            <w:sdtEndPr/>
            <w:sdtContent>
              <w:p w14:paraId="617BE0BD" w14:textId="77777777" w:rsidR="00A2337C" w:rsidRPr="00CB02AD" w:rsidRDefault="00A2337C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CB02AD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500 or more</w:t>
                </w:r>
              </w:p>
            </w:sdtContent>
          </w:sdt>
        </w:tc>
        <w:tc>
          <w:tcPr>
            <w:tcW w:w="1486" w:type="pct"/>
            <w:shd w:val="clear" w:color="auto" w:fill="FFFFFF"/>
          </w:tcPr>
          <w:sdt>
            <w:sdtPr>
              <w:rPr>
                <w:rFonts w:asciiTheme="majorHAnsi" w:hAnsiTheme="majorHAnsi" w:cs="Calibri"/>
                <w:color w:val="auto"/>
                <w:sz w:val="16"/>
                <w:szCs w:val="16"/>
              </w:rPr>
              <w:tag w:val="316"/>
              <w:id w:val="1758091036"/>
              <w:placeholder>
                <w:docPart w:val="DefaultPlaceholder_1081868574"/>
              </w:placeholder>
            </w:sdtPr>
            <w:sdtEndPr/>
            <w:sdtContent>
              <w:p w14:paraId="6869A96B" w14:textId="77777777" w:rsidR="00A2337C" w:rsidRPr="00CB02AD" w:rsidRDefault="00A2337C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CB02AD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500</w:t>
                </w:r>
              </w:p>
            </w:sdtContent>
          </w:sdt>
        </w:tc>
        <w:sdt>
          <w:sdtPr>
            <w:rPr>
              <w:rFonts w:asciiTheme="majorHAnsi" w:hAnsiTheme="majorHAnsi" w:cs="Calibri"/>
              <w:color w:val="auto"/>
              <w:sz w:val="16"/>
              <w:szCs w:val="16"/>
            </w:rPr>
            <w:tag w:val="317"/>
            <w:id w:val="739441807"/>
            <w:placeholder>
              <w:docPart w:val="C60EAC45ACAF44E3AC7EC823ABE425B5"/>
            </w:placeholder>
            <w:showingPlcHdr/>
          </w:sdtPr>
          <w:sdtEndPr/>
          <w:sdtContent>
            <w:tc>
              <w:tcPr>
                <w:tcW w:w="1188" w:type="pct"/>
                <w:shd w:val="clear" w:color="auto" w:fill="FFFFFF"/>
                <w:vAlign w:val="bottom"/>
              </w:tcPr>
              <w:p w14:paraId="38956A41" w14:textId="77777777" w:rsidR="00A2337C" w:rsidRPr="00CB02AD" w:rsidRDefault="00A2337C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CB02AD">
                  <w:rPr>
                    <w:rStyle w:val="PlaceholderText"/>
                    <w:rFonts w:asciiTheme="majorHAnsi" w:eastAsiaTheme="minorHAnsi" w:hAnsiTheme="majorHAnsi"/>
                    <w:sz w:val="16"/>
                    <w:szCs w:val="16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auto"/>
              <w:sz w:val="16"/>
              <w:szCs w:val="16"/>
            </w:rPr>
            <w:tag w:val="318"/>
            <w:id w:val="1108850030"/>
            <w:placeholder>
              <w:docPart w:val="F81F474D5E014ADFB61548605B8FEFD4"/>
            </w:placeholder>
            <w:showingPlcHdr/>
          </w:sdtPr>
          <w:sdtEndPr/>
          <w:sdtContent>
            <w:tc>
              <w:tcPr>
                <w:tcW w:w="1153" w:type="pct"/>
                <w:shd w:val="clear" w:color="auto" w:fill="FFFFFF"/>
                <w:vAlign w:val="center"/>
              </w:tcPr>
              <w:p w14:paraId="571A072B" w14:textId="77777777" w:rsidR="00A2337C" w:rsidRPr="00CB02AD" w:rsidRDefault="00A2337C" w:rsidP="00DD6EE9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CB02AD">
                  <w:rPr>
                    <w:rStyle w:val="PlaceholderText"/>
                    <w:rFonts w:asciiTheme="majorHAnsi" w:eastAsiaTheme="minorHAnsi" w:hAnsiTheme="majorHAnsi"/>
                    <w:sz w:val="16"/>
                    <w:szCs w:val="16"/>
                  </w:rPr>
                  <w:t>Click here to enter text.</w:t>
                </w:r>
              </w:p>
            </w:tc>
          </w:sdtContent>
        </w:sdt>
      </w:tr>
    </w:tbl>
    <w:p w14:paraId="3371E964" w14:textId="16599BD9" w:rsidR="006836B9" w:rsidRDefault="006836B9" w:rsidP="00CB02AD">
      <w:pPr>
        <w:pStyle w:val="ListParagraph"/>
        <w:numPr>
          <w:ilvl w:val="0"/>
          <w:numId w:val="2"/>
        </w:numPr>
        <w:rPr>
          <w:rFonts w:asciiTheme="majorHAnsi" w:hAnsiTheme="majorHAnsi"/>
          <w:color w:val="auto"/>
          <w:sz w:val="18"/>
          <w:szCs w:val="18"/>
        </w:rPr>
      </w:pPr>
      <w:r w:rsidRPr="00CB02AD">
        <w:rPr>
          <w:rFonts w:asciiTheme="majorHAnsi" w:hAnsiTheme="majorHAnsi"/>
          <w:color w:val="auto"/>
          <w:sz w:val="18"/>
          <w:szCs w:val="18"/>
        </w:rPr>
        <w:t xml:space="preserve">Additional storage above 500 MB incurs a fee of EUR </w:t>
      </w:r>
      <w:sdt>
        <w:sdtPr>
          <w:rPr>
            <w:rFonts w:asciiTheme="majorHAnsi" w:hAnsiTheme="majorHAnsi"/>
            <w:color w:val="auto"/>
            <w:sz w:val="18"/>
            <w:szCs w:val="18"/>
          </w:rPr>
          <w:tag w:val="319"/>
          <w:id w:val="1608767547"/>
          <w:placeholder>
            <w:docPart w:val="120061AB5674461DA7FEFEA6029CE53C"/>
          </w:placeholder>
        </w:sdtPr>
        <w:sdtEndPr/>
        <w:sdtContent>
          <w:r w:rsidRPr="00CB02AD">
            <w:rPr>
              <w:rFonts w:asciiTheme="majorHAnsi" w:hAnsiTheme="majorHAnsi"/>
              <w:color w:val="auto"/>
              <w:sz w:val="18"/>
              <w:szCs w:val="18"/>
            </w:rPr>
            <w:t>15</w:t>
          </w:r>
        </w:sdtContent>
      </w:sdt>
      <w:r w:rsidRPr="00CB02AD">
        <w:rPr>
          <w:rFonts w:asciiTheme="majorHAnsi" w:hAnsiTheme="majorHAnsi"/>
          <w:color w:val="auto"/>
          <w:sz w:val="18"/>
          <w:szCs w:val="18"/>
        </w:rPr>
        <w:t xml:space="preserve"> </w:t>
      </w:r>
      <w:r w:rsidR="009B39BC" w:rsidRPr="00CB02AD">
        <w:rPr>
          <w:rFonts w:asciiTheme="majorHAnsi" w:hAnsiTheme="majorHAnsi"/>
          <w:color w:val="auto"/>
          <w:sz w:val="18"/>
          <w:szCs w:val="18"/>
        </w:rPr>
        <w:t xml:space="preserve">or USD </w:t>
      </w:r>
      <w:sdt>
        <w:sdtPr>
          <w:rPr>
            <w:rFonts w:asciiTheme="majorHAnsi" w:hAnsiTheme="majorHAnsi"/>
            <w:color w:val="auto"/>
            <w:sz w:val="18"/>
            <w:szCs w:val="18"/>
          </w:rPr>
          <w:tag w:val="320"/>
          <w:id w:val="1726403726"/>
          <w:placeholder>
            <w:docPart w:val="19A27115F3004DF2AC851A0A6F0E24A4"/>
          </w:placeholder>
        </w:sdtPr>
        <w:sdtEndPr/>
        <w:sdtContent>
          <w:r w:rsidR="00F83AD1">
            <w:rPr>
              <w:rFonts w:asciiTheme="majorHAnsi" w:hAnsiTheme="majorHAnsi"/>
              <w:color w:val="auto"/>
              <w:sz w:val="18"/>
              <w:szCs w:val="18"/>
            </w:rPr>
            <w:t>18.75</w:t>
          </w:r>
        </w:sdtContent>
      </w:sdt>
      <w:r w:rsidR="009B39BC" w:rsidRPr="00CB02AD">
        <w:rPr>
          <w:rFonts w:asciiTheme="majorHAnsi" w:hAnsiTheme="majorHAnsi"/>
          <w:color w:val="auto"/>
          <w:sz w:val="18"/>
          <w:szCs w:val="18"/>
        </w:rPr>
        <w:t xml:space="preserve"> (depending on the currency selection above) </w:t>
      </w:r>
      <w:r w:rsidRPr="00CB02AD">
        <w:rPr>
          <w:rFonts w:asciiTheme="majorHAnsi" w:hAnsiTheme="majorHAnsi"/>
          <w:color w:val="auto"/>
          <w:sz w:val="18"/>
          <w:szCs w:val="18"/>
        </w:rPr>
        <w:t xml:space="preserve">per </w:t>
      </w:r>
      <w:r w:rsidR="00CB02AD" w:rsidRPr="00CB02AD">
        <w:rPr>
          <w:rFonts w:asciiTheme="majorHAnsi" w:hAnsiTheme="majorHAnsi"/>
          <w:color w:val="auto"/>
          <w:sz w:val="18"/>
          <w:szCs w:val="18"/>
        </w:rPr>
        <w:t xml:space="preserve">HERE </w:t>
      </w:r>
      <w:r w:rsidRPr="00CB02AD">
        <w:rPr>
          <w:rFonts w:asciiTheme="majorHAnsi" w:hAnsiTheme="majorHAnsi"/>
          <w:color w:val="auto"/>
          <w:sz w:val="18"/>
          <w:szCs w:val="18"/>
        </w:rPr>
        <w:t xml:space="preserve">Data Lens Publisher per annum for each starting GB above 500 MB. </w:t>
      </w:r>
    </w:p>
    <w:p w14:paraId="6AC0DF5F" w14:textId="3718638A" w:rsidR="00CE61F6" w:rsidRPr="00CB02AD" w:rsidRDefault="00CE61F6" w:rsidP="00CB02AD">
      <w:pPr>
        <w:pStyle w:val="ListParagraph"/>
        <w:numPr>
          <w:ilvl w:val="0"/>
          <w:numId w:val="2"/>
        </w:numPr>
        <w:rPr>
          <w:rFonts w:asciiTheme="majorHAnsi" w:hAnsiTheme="majorHAnsi"/>
          <w:color w:val="auto"/>
          <w:sz w:val="18"/>
          <w:szCs w:val="18"/>
        </w:rPr>
      </w:pPr>
      <w:r>
        <w:rPr>
          <w:rFonts w:asciiTheme="majorHAnsi" w:hAnsiTheme="majorHAnsi"/>
          <w:color w:val="auto"/>
          <w:sz w:val="18"/>
          <w:szCs w:val="18"/>
        </w:rPr>
        <w:t>Number of HERE Data Lens Viewers must match the number of Authenticated Users in the Business Mapping core or advanced Application.</w:t>
      </w:r>
    </w:p>
    <w:tbl>
      <w:tblPr>
        <w:tblW w:w="10312" w:type="dxa"/>
        <w:tblInd w:w="38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773"/>
        <w:gridCol w:w="3221"/>
        <w:gridCol w:w="3318"/>
      </w:tblGrid>
      <w:tr w:rsidR="00723906" w:rsidRPr="00F83AD1" w14:paraId="3B8A9EE3" w14:textId="77777777" w:rsidTr="00775C37">
        <w:trPr>
          <w:cantSplit/>
          <w:trHeight w:val="347"/>
        </w:trPr>
        <w:tc>
          <w:tcPr>
            <w:tcW w:w="5000" w:type="pct"/>
            <w:gridSpan w:val="3"/>
            <w:shd w:val="clear" w:color="auto" w:fill="0D0D0D" w:themeFill="text1" w:themeFillTint="F2"/>
            <w:vAlign w:val="center"/>
          </w:tcPr>
          <w:p w14:paraId="6A96F039" w14:textId="6C87A34E" w:rsidR="00723906" w:rsidRPr="00F83AD1" w:rsidRDefault="001069E9" w:rsidP="00DD6EE9">
            <w:pPr>
              <w:keepNext/>
              <w:jc w:val="center"/>
              <w:rPr>
                <w:rFonts w:asciiTheme="majorHAnsi" w:hAnsiTheme="majorHAnsi" w:cs="Calibri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Theme="majorHAnsi" w:hAnsiTheme="majorHAnsi" w:cs="Calibri"/>
                <w:b/>
                <w:bCs/>
                <w:color w:val="auto"/>
                <w:sz w:val="16"/>
                <w:szCs w:val="16"/>
              </w:rPr>
              <w:lastRenderedPageBreak/>
              <w:t xml:space="preserve">HERE </w:t>
            </w:r>
            <w:r w:rsidR="00723906" w:rsidRPr="00F83AD1">
              <w:rPr>
                <w:rFonts w:asciiTheme="majorHAnsi" w:hAnsiTheme="majorHAnsi" w:cs="Calibri"/>
                <w:b/>
                <w:bCs/>
                <w:color w:val="auto"/>
                <w:sz w:val="16"/>
                <w:szCs w:val="16"/>
              </w:rPr>
              <w:t xml:space="preserve">Data Lens Viewer </w:t>
            </w:r>
            <w:r w:rsidR="00723906" w:rsidRPr="00F83AD1"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  <w:t>– Annual Subscription</w:t>
            </w:r>
          </w:p>
        </w:tc>
      </w:tr>
      <w:tr w:rsidR="00932693" w:rsidRPr="00F83AD1" w14:paraId="0A76BE52" w14:textId="77777777" w:rsidTr="00775C37">
        <w:trPr>
          <w:cantSplit/>
          <w:trHeight w:val="299"/>
        </w:trPr>
        <w:tc>
          <w:tcPr>
            <w:tcW w:w="1829" w:type="pct"/>
            <w:shd w:val="clear" w:color="auto" w:fill="595959" w:themeFill="text1" w:themeFillTint="A6"/>
            <w:vAlign w:val="center"/>
          </w:tcPr>
          <w:p w14:paraId="4FFE3EAF" w14:textId="77777777" w:rsidR="00932693" w:rsidRPr="00F83AD1" w:rsidRDefault="00932693" w:rsidP="00DD6EE9">
            <w:pPr>
              <w:keepNext/>
              <w:ind w:left="-948" w:firstLine="948"/>
              <w:jc w:val="center"/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171" w:type="pct"/>
            <w:gridSpan w:val="2"/>
            <w:shd w:val="clear" w:color="auto" w:fill="595959" w:themeFill="text1" w:themeFillTint="A6"/>
            <w:vAlign w:val="center"/>
          </w:tcPr>
          <w:p w14:paraId="67B79FB5" w14:textId="3D74624A" w:rsidR="00932693" w:rsidRPr="00F83AD1" w:rsidRDefault="001069E9" w:rsidP="00DD6EE9">
            <w:pPr>
              <w:keepNext/>
              <w:ind w:left="-948" w:firstLine="948"/>
              <w:jc w:val="center"/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  <w:t xml:space="preserve">Annual Fees per HERE </w:t>
            </w:r>
            <w:r w:rsidR="0025018F" w:rsidRPr="00F83AD1"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  <w:t>Data Lens Viewer</w:t>
            </w:r>
            <w:r w:rsidR="007E7168"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  <w:t xml:space="preserve"> in </w:t>
            </w:r>
            <w:r w:rsidR="008467CC"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  <w:t>addition to Core or Advanced Business Mapping Authenticated User Subscription</w:t>
            </w:r>
          </w:p>
        </w:tc>
      </w:tr>
      <w:tr w:rsidR="00932693" w:rsidRPr="00F83AD1" w14:paraId="2898C848" w14:textId="77777777" w:rsidTr="00775C37">
        <w:trPr>
          <w:cantSplit/>
          <w:trHeight w:val="305"/>
        </w:trPr>
        <w:tc>
          <w:tcPr>
            <w:tcW w:w="1829" w:type="pct"/>
            <w:shd w:val="clear" w:color="auto" w:fill="AEAAAA" w:themeFill="background2" w:themeFillShade="BF"/>
            <w:vAlign w:val="center"/>
          </w:tcPr>
          <w:p w14:paraId="087001EB" w14:textId="49FB7EDE" w:rsidR="00932693" w:rsidRPr="00F83AD1" w:rsidRDefault="00932693" w:rsidP="00DD6EE9">
            <w:pPr>
              <w:keepNext/>
              <w:jc w:val="center"/>
              <w:rPr>
                <w:rFonts w:asciiTheme="majorHAnsi" w:hAnsiTheme="majorHAnsi" w:cs="Calibri"/>
                <w:b/>
                <w:bCs/>
                <w:color w:val="auto"/>
                <w:sz w:val="16"/>
                <w:szCs w:val="16"/>
              </w:rPr>
            </w:pPr>
            <w:r w:rsidRPr="00F83AD1">
              <w:rPr>
                <w:rFonts w:asciiTheme="majorHAnsi" w:hAnsiTheme="majorHAnsi" w:cs="Calibri"/>
                <w:b/>
                <w:bCs/>
                <w:color w:val="auto"/>
                <w:sz w:val="16"/>
                <w:szCs w:val="16"/>
              </w:rPr>
              <w:t xml:space="preserve">Number of </w:t>
            </w:r>
            <w:r w:rsidR="001069E9">
              <w:rPr>
                <w:rFonts w:asciiTheme="majorHAnsi" w:hAnsiTheme="majorHAnsi" w:cs="Calibri"/>
                <w:b/>
                <w:bCs/>
                <w:color w:val="auto"/>
                <w:sz w:val="16"/>
                <w:szCs w:val="16"/>
              </w:rPr>
              <w:t xml:space="preserve">HERE </w:t>
            </w:r>
            <w:r w:rsidR="00BE6E23" w:rsidRPr="00F83AD1">
              <w:rPr>
                <w:rFonts w:asciiTheme="majorHAnsi" w:hAnsiTheme="majorHAnsi" w:cs="Calibri"/>
                <w:b/>
                <w:bCs/>
                <w:color w:val="auto"/>
                <w:sz w:val="16"/>
                <w:szCs w:val="16"/>
              </w:rPr>
              <w:t>Data Lens Viewers</w:t>
            </w:r>
          </w:p>
        </w:tc>
        <w:tc>
          <w:tcPr>
            <w:tcW w:w="1562" w:type="pct"/>
            <w:shd w:val="clear" w:color="auto" w:fill="AEAAAA" w:themeFill="background2" w:themeFillShade="BF"/>
            <w:vAlign w:val="center"/>
          </w:tcPr>
          <w:p w14:paraId="4C065BB4" w14:textId="77777777" w:rsidR="00932693" w:rsidRPr="00F83AD1" w:rsidRDefault="00932693" w:rsidP="00DD6EE9">
            <w:pPr>
              <w:keepNext/>
              <w:jc w:val="center"/>
              <w:rPr>
                <w:rFonts w:asciiTheme="majorHAnsi" w:hAnsiTheme="majorHAnsi" w:cs="Calibri"/>
                <w:b/>
                <w:bCs/>
                <w:color w:val="auto"/>
                <w:sz w:val="16"/>
                <w:szCs w:val="16"/>
              </w:rPr>
            </w:pPr>
            <w:r w:rsidRPr="00F83AD1">
              <w:rPr>
                <w:rFonts w:asciiTheme="majorHAnsi" w:hAnsiTheme="majorHAnsi" w:cs="Calibri"/>
                <w:b/>
                <w:bCs/>
                <w:color w:val="auto"/>
                <w:sz w:val="16"/>
                <w:szCs w:val="16"/>
              </w:rPr>
              <w:t>EUR</w:t>
            </w:r>
          </w:p>
        </w:tc>
        <w:tc>
          <w:tcPr>
            <w:tcW w:w="1609" w:type="pct"/>
            <w:shd w:val="clear" w:color="auto" w:fill="AEAAAA" w:themeFill="background2" w:themeFillShade="BF"/>
            <w:vAlign w:val="center"/>
          </w:tcPr>
          <w:p w14:paraId="2AF8DF3C" w14:textId="77777777" w:rsidR="00932693" w:rsidRPr="00F83AD1" w:rsidRDefault="00932693" w:rsidP="00DD6EE9">
            <w:pPr>
              <w:keepNext/>
              <w:jc w:val="center"/>
              <w:rPr>
                <w:rFonts w:asciiTheme="majorHAnsi" w:hAnsiTheme="majorHAnsi" w:cs="Calibri"/>
                <w:b/>
                <w:bCs/>
                <w:color w:val="auto"/>
                <w:sz w:val="16"/>
                <w:szCs w:val="16"/>
              </w:rPr>
            </w:pPr>
            <w:r w:rsidRPr="00F83AD1">
              <w:rPr>
                <w:rFonts w:asciiTheme="majorHAnsi" w:hAnsiTheme="majorHAnsi" w:cs="Calibri"/>
                <w:b/>
                <w:bCs/>
                <w:color w:val="auto"/>
                <w:sz w:val="16"/>
                <w:szCs w:val="16"/>
              </w:rPr>
              <w:t>USD</w:t>
            </w:r>
          </w:p>
        </w:tc>
      </w:tr>
      <w:tr w:rsidR="001E0730" w:rsidRPr="00F83AD1" w14:paraId="5B08455E" w14:textId="77777777" w:rsidTr="00775C37">
        <w:trPr>
          <w:cantSplit/>
          <w:trHeight w:val="207"/>
        </w:trPr>
        <w:tc>
          <w:tcPr>
            <w:tcW w:w="1829" w:type="pct"/>
            <w:shd w:val="clear" w:color="000000" w:fill="FFFFFF"/>
            <w:noWrap/>
            <w:hideMark/>
          </w:tcPr>
          <w:sdt>
            <w:sdtPr>
              <w:rPr>
                <w:rFonts w:asciiTheme="majorHAnsi" w:hAnsiTheme="majorHAnsi" w:cs="Calibri"/>
                <w:color w:val="auto"/>
                <w:sz w:val="16"/>
                <w:szCs w:val="16"/>
              </w:rPr>
              <w:tag w:val="321"/>
              <w:id w:val="-949152724"/>
              <w:placeholder>
                <w:docPart w:val="E1F79B06902845EC953A101A3BA98448"/>
              </w:placeholder>
            </w:sdtPr>
            <w:sdtEndPr/>
            <w:sdtContent>
              <w:p w14:paraId="08483093" w14:textId="77777777" w:rsidR="001E0730" w:rsidRPr="00F83AD1" w:rsidRDefault="001E0730" w:rsidP="001E0730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F83AD1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1-49</w:t>
                </w:r>
              </w:p>
            </w:sdtContent>
          </w:sdt>
        </w:tc>
        <w:tc>
          <w:tcPr>
            <w:tcW w:w="1562" w:type="pct"/>
            <w:shd w:val="clear" w:color="auto" w:fill="FFFFFF"/>
            <w:vAlign w:val="center"/>
          </w:tcPr>
          <w:p w14:paraId="547C36A4" w14:textId="21D8D695" w:rsidR="001E0730" w:rsidRPr="00F83AD1" w:rsidRDefault="004A286D" w:rsidP="001E0730">
            <w:pPr>
              <w:keepNext/>
              <w:jc w:val="center"/>
              <w:rPr>
                <w:rFonts w:asciiTheme="majorHAnsi" w:hAnsiTheme="majorHAnsi" w:cs="Calibri"/>
                <w:color w:val="auto"/>
                <w:sz w:val="16"/>
                <w:szCs w:val="16"/>
              </w:rPr>
            </w:pPr>
            <w:sdt>
              <w:sdtPr>
                <w:rPr>
                  <w:rFonts w:asciiTheme="majorHAnsi" w:hAnsiTheme="majorHAnsi" w:cs="Calibri"/>
                  <w:color w:val="auto"/>
                  <w:sz w:val="16"/>
                  <w:szCs w:val="16"/>
                </w:rPr>
                <w:tag w:val="322"/>
                <w:id w:val="932169569"/>
                <w:placeholder>
                  <w:docPart w:val="E1F79B06902845EC953A101A3BA98448"/>
                </w:placeholder>
              </w:sdtPr>
              <w:sdtEndPr/>
              <w:sdtContent>
                <w:r w:rsidR="001E0730" w:rsidRPr="00F83AD1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50.40</w:t>
                </w:r>
              </w:sdtContent>
            </w:sdt>
          </w:p>
        </w:tc>
        <w:tc>
          <w:tcPr>
            <w:tcW w:w="1609" w:type="pct"/>
            <w:shd w:val="clear" w:color="auto" w:fill="FFFFFF"/>
            <w:vAlign w:val="center"/>
          </w:tcPr>
          <w:p w14:paraId="3C49171B" w14:textId="28EADB00" w:rsidR="001E0730" w:rsidRPr="00F83AD1" w:rsidRDefault="004A286D" w:rsidP="001E0730">
            <w:pPr>
              <w:keepNext/>
              <w:jc w:val="center"/>
              <w:rPr>
                <w:rFonts w:asciiTheme="majorHAnsi" w:hAnsiTheme="majorHAnsi" w:cs="Calibri"/>
                <w:color w:val="auto"/>
                <w:sz w:val="16"/>
                <w:szCs w:val="16"/>
              </w:rPr>
            </w:pPr>
            <w:sdt>
              <w:sdtPr>
                <w:rPr>
                  <w:rFonts w:asciiTheme="majorHAnsi" w:hAnsiTheme="majorHAnsi" w:cs="Calibri"/>
                  <w:color w:val="auto"/>
                  <w:sz w:val="16"/>
                  <w:szCs w:val="16"/>
                </w:rPr>
                <w:tag w:val="323"/>
                <w:id w:val="1259878764"/>
                <w:placeholder>
                  <w:docPart w:val="E1F79B06902845EC953A101A3BA98448"/>
                </w:placeholder>
              </w:sdtPr>
              <w:sdtEndPr/>
              <w:sdtContent>
                <w:r w:rsidR="001E0730" w:rsidRPr="00F83AD1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63.00</w:t>
                </w:r>
              </w:sdtContent>
            </w:sdt>
          </w:p>
        </w:tc>
      </w:tr>
      <w:tr w:rsidR="001E0730" w:rsidRPr="00F83AD1" w14:paraId="5D68E077" w14:textId="77777777" w:rsidTr="00775C37">
        <w:trPr>
          <w:cantSplit/>
          <w:trHeight w:val="153"/>
        </w:trPr>
        <w:tc>
          <w:tcPr>
            <w:tcW w:w="1829" w:type="pct"/>
            <w:shd w:val="clear" w:color="000000" w:fill="FFFFFF"/>
            <w:noWrap/>
            <w:hideMark/>
          </w:tcPr>
          <w:sdt>
            <w:sdtPr>
              <w:rPr>
                <w:rFonts w:asciiTheme="majorHAnsi" w:hAnsiTheme="majorHAnsi" w:cs="Calibri"/>
                <w:color w:val="auto"/>
                <w:sz w:val="16"/>
                <w:szCs w:val="16"/>
              </w:rPr>
              <w:tag w:val="324"/>
              <w:id w:val="885687530"/>
              <w:placeholder>
                <w:docPart w:val="E1F79B06902845EC953A101A3BA98448"/>
              </w:placeholder>
            </w:sdtPr>
            <w:sdtEndPr/>
            <w:sdtContent>
              <w:p w14:paraId="675A09D4" w14:textId="77777777" w:rsidR="001E0730" w:rsidRPr="00F83AD1" w:rsidRDefault="001E0730" w:rsidP="001E0730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F83AD1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50-149</w:t>
                </w:r>
              </w:p>
            </w:sdtContent>
          </w:sdt>
        </w:tc>
        <w:tc>
          <w:tcPr>
            <w:tcW w:w="1562" w:type="pct"/>
            <w:shd w:val="clear" w:color="auto" w:fill="FFFFFF"/>
            <w:vAlign w:val="center"/>
          </w:tcPr>
          <w:p w14:paraId="0437EC53" w14:textId="1E6FA977" w:rsidR="001E0730" w:rsidRPr="00F83AD1" w:rsidRDefault="004A286D" w:rsidP="001E0730">
            <w:pPr>
              <w:keepNext/>
              <w:jc w:val="center"/>
              <w:rPr>
                <w:rFonts w:asciiTheme="majorHAnsi" w:hAnsiTheme="majorHAnsi" w:cs="Calibri"/>
                <w:color w:val="auto"/>
                <w:sz w:val="16"/>
                <w:szCs w:val="16"/>
              </w:rPr>
            </w:pPr>
            <w:sdt>
              <w:sdtPr>
                <w:rPr>
                  <w:rFonts w:asciiTheme="majorHAnsi" w:hAnsiTheme="majorHAnsi" w:cs="Calibri"/>
                  <w:color w:val="auto"/>
                  <w:sz w:val="16"/>
                  <w:szCs w:val="16"/>
                </w:rPr>
                <w:tag w:val="325"/>
                <w:id w:val="1539626238"/>
                <w:placeholder>
                  <w:docPart w:val="E1F79B06902845EC953A101A3BA98448"/>
                </w:placeholder>
              </w:sdtPr>
              <w:sdtEndPr/>
              <w:sdtContent>
                <w:r w:rsidR="001E0730" w:rsidRPr="00F83AD1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49.39</w:t>
                </w:r>
              </w:sdtContent>
            </w:sdt>
          </w:p>
        </w:tc>
        <w:tc>
          <w:tcPr>
            <w:tcW w:w="1609" w:type="pct"/>
            <w:shd w:val="clear" w:color="auto" w:fill="FFFFFF"/>
            <w:vAlign w:val="center"/>
          </w:tcPr>
          <w:p w14:paraId="7071EB9D" w14:textId="781702AE" w:rsidR="001E0730" w:rsidRPr="00F83AD1" w:rsidRDefault="004A286D" w:rsidP="001E0730">
            <w:pPr>
              <w:keepNext/>
              <w:jc w:val="center"/>
              <w:rPr>
                <w:rFonts w:asciiTheme="majorHAnsi" w:hAnsiTheme="majorHAnsi" w:cs="Calibri"/>
                <w:color w:val="auto"/>
                <w:sz w:val="16"/>
                <w:szCs w:val="16"/>
              </w:rPr>
            </w:pPr>
            <w:sdt>
              <w:sdtPr>
                <w:rPr>
                  <w:rFonts w:asciiTheme="majorHAnsi" w:hAnsiTheme="majorHAnsi" w:cs="Calibri"/>
                  <w:color w:val="auto"/>
                  <w:sz w:val="16"/>
                  <w:szCs w:val="16"/>
                </w:rPr>
                <w:tag w:val="326"/>
                <w:id w:val="1868409103"/>
                <w:placeholder>
                  <w:docPart w:val="E1F79B06902845EC953A101A3BA98448"/>
                </w:placeholder>
              </w:sdtPr>
              <w:sdtEndPr/>
              <w:sdtContent>
                <w:r w:rsidR="001E0730" w:rsidRPr="00F83AD1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61.74</w:t>
                </w:r>
              </w:sdtContent>
            </w:sdt>
          </w:p>
        </w:tc>
      </w:tr>
      <w:tr w:rsidR="001E0730" w:rsidRPr="00F83AD1" w14:paraId="3DF2AA91" w14:textId="77777777" w:rsidTr="00775C37">
        <w:trPr>
          <w:cantSplit/>
          <w:trHeight w:val="186"/>
        </w:trPr>
        <w:tc>
          <w:tcPr>
            <w:tcW w:w="1829" w:type="pct"/>
            <w:shd w:val="clear" w:color="000000" w:fill="FFFFFF"/>
            <w:noWrap/>
            <w:hideMark/>
          </w:tcPr>
          <w:sdt>
            <w:sdtPr>
              <w:rPr>
                <w:rFonts w:asciiTheme="majorHAnsi" w:hAnsiTheme="majorHAnsi" w:cs="Calibri"/>
                <w:color w:val="auto"/>
                <w:sz w:val="16"/>
                <w:szCs w:val="16"/>
              </w:rPr>
              <w:tag w:val="327"/>
              <w:id w:val="246091520"/>
              <w:placeholder>
                <w:docPart w:val="E1F79B06902845EC953A101A3BA98448"/>
              </w:placeholder>
            </w:sdtPr>
            <w:sdtEndPr/>
            <w:sdtContent>
              <w:p w14:paraId="1B782DF1" w14:textId="77777777" w:rsidR="001E0730" w:rsidRPr="00F83AD1" w:rsidRDefault="001E0730" w:rsidP="001E0730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F83AD1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150-199</w:t>
                </w:r>
              </w:p>
            </w:sdtContent>
          </w:sdt>
        </w:tc>
        <w:tc>
          <w:tcPr>
            <w:tcW w:w="1562" w:type="pct"/>
            <w:shd w:val="clear" w:color="auto" w:fill="FFFFFF"/>
            <w:vAlign w:val="center"/>
          </w:tcPr>
          <w:p w14:paraId="6C8741ED" w14:textId="1F3ED41A" w:rsidR="001E0730" w:rsidRPr="00F83AD1" w:rsidRDefault="004A286D" w:rsidP="001E0730">
            <w:pPr>
              <w:keepNext/>
              <w:jc w:val="center"/>
              <w:rPr>
                <w:rFonts w:asciiTheme="majorHAnsi" w:hAnsiTheme="majorHAnsi" w:cs="Calibri"/>
                <w:color w:val="auto"/>
                <w:sz w:val="16"/>
                <w:szCs w:val="16"/>
              </w:rPr>
            </w:pPr>
            <w:sdt>
              <w:sdtPr>
                <w:rPr>
                  <w:rFonts w:asciiTheme="majorHAnsi" w:hAnsiTheme="majorHAnsi" w:cs="Calibri"/>
                  <w:color w:val="auto"/>
                  <w:sz w:val="16"/>
                  <w:szCs w:val="16"/>
                </w:rPr>
                <w:tag w:val="328"/>
                <w:id w:val="-1019314562"/>
                <w:placeholder>
                  <w:docPart w:val="E1F79B06902845EC953A101A3BA98448"/>
                </w:placeholder>
              </w:sdtPr>
              <w:sdtEndPr/>
              <w:sdtContent>
                <w:r w:rsidR="001E0730" w:rsidRPr="00F83AD1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46.92</w:t>
                </w:r>
              </w:sdtContent>
            </w:sdt>
          </w:p>
        </w:tc>
        <w:tc>
          <w:tcPr>
            <w:tcW w:w="1609" w:type="pct"/>
            <w:shd w:val="clear" w:color="auto" w:fill="FFFFFF"/>
            <w:vAlign w:val="center"/>
          </w:tcPr>
          <w:p w14:paraId="1BF916F6" w14:textId="6FE30BFD" w:rsidR="001E0730" w:rsidRPr="00F83AD1" w:rsidRDefault="004A286D" w:rsidP="001E0730">
            <w:pPr>
              <w:keepNext/>
              <w:jc w:val="center"/>
              <w:rPr>
                <w:rFonts w:asciiTheme="majorHAnsi" w:hAnsiTheme="majorHAnsi" w:cs="Calibri"/>
                <w:color w:val="auto"/>
                <w:sz w:val="16"/>
                <w:szCs w:val="16"/>
              </w:rPr>
            </w:pPr>
            <w:sdt>
              <w:sdtPr>
                <w:rPr>
                  <w:rFonts w:asciiTheme="majorHAnsi" w:hAnsiTheme="majorHAnsi" w:cs="Calibri"/>
                  <w:color w:val="auto"/>
                  <w:sz w:val="16"/>
                  <w:szCs w:val="16"/>
                </w:rPr>
                <w:tag w:val="329"/>
                <w:id w:val="-15004101"/>
                <w:placeholder>
                  <w:docPart w:val="E1F79B06902845EC953A101A3BA98448"/>
                </w:placeholder>
              </w:sdtPr>
              <w:sdtEndPr/>
              <w:sdtContent>
                <w:r w:rsidR="001E0730" w:rsidRPr="00F83AD1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58.66</w:t>
                </w:r>
              </w:sdtContent>
            </w:sdt>
          </w:p>
        </w:tc>
      </w:tr>
      <w:tr w:rsidR="001E0730" w:rsidRPr="00F83AD1" w14:paraId="664B1B91" w14:textId="77777777" w:rsidTr="00775C37">
        <w:trPr>
          <w:cantSplit/>
          <w:trHeight w:val="166"/>
        </w:trPr>
        <w:tc>
          <w:tcPr>
            <w:tcW w:w="1829" w:type="pct"/>
            <w:shd w:val="clear" w:color="000000" w:fill="FFFFFF"/>
            <w:noWrap/>
          </w:tcPr>
          <w:sdt>
            <w:sdtPr>
              <w:rPr>
                <w:rFonts w:asciiTheme="majorHAnsi" w:hAnsiTheme="majorHAnsi" w:cs="Calibri"/>
                <w:color w:val="auto"/>
                <w:sz w:val="16"/>
                <w:szCs w:val="16"/>
              </w:rPr>
              <w:tag w:val="330"/>
              <w:id w:val="965933183"/>
              <w:placeholder>
                <w:docPart w:val="E1F79B06902845EC953A101A3BA98448"/>
              </w:placeholder>
            </w:sdtPr>
            <w:sdtEndPr/>
            <w:sdtContent>
              <w:p w14:paraId="2186564B" w14:textId="77777777" w:rsidR="001E0730" w:rsidRPr="00F83AD1" w:rsidRDefault="001E0730" w:rsidP="001E0730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F83AD1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200-499</w:t>
                </w:r>
              </w:p>
            </w:sdtContent>
          </w:sdt>
        </w:tc>
        <w:tc>
          <w:tcPr>
            <w:tcW w:w="1562" w:type="pct"/>
            <w:shd w:val="clear" w:color="auto" w:fill="FFFFFF"/>
            <w:vAlign w:val="center"/>
          </w:tcPr>
          <w:p w14:paraId="39A93803" w14:textId="3EB23A82" w:rsidR="001E0730" w:rsidRPr="00F83AD1" w:rsidRDefault="004A286D" w:rsidP="001E0730">
            <w:pPr>
              <w:keepNext/>
              <w:jc w:val="center"/>
              <w:rPr>
                <w:rFonts w:asciiTheme="majorHAnsi" w:hAnsiTheme="majorHAnsi" w:cs="Calibri"/>
                <w:color w:val="auto"/>
                <w:sz w:val="16"/>
                <w:szCs w:val="16"/>
              </w:rPr>
            </w:pPr>
            <w:sdt>
              <w:sdtPr>
                <w:rPr>
                  <w:rFonts w:asciiTheme="majorHAnsi" w:hAnsiTheme="majorHAnsi" w:cs="Calibri"/>
                  <w:color w:val="auto"/>
                  <w:sz w:val="16"/>
                  <w:szCs w:val="16"/>
                </w:rPr>
                <w:tag w:val="331"/>
                <w:id w:val="-1953243393"/>
                <w:placeholder>
                  <w:docPart w:val="E1F79B06902845EC953A101A3BA98448"/>
                </w:placeholder>
              </w:sdtPr>
              <w:sdtEndPr/>
              <w:sdtContent>
                <w:r w:rsidR="001E0730" w:rsidRPr="00F83AD1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43.18</w:t>
                </w:r>
              </w:sdtContent>
            </w:sdt>
          </w:p>
        </w:tc>
        <w:tc>
          <w:tcPr>
            <w:tcW w:w="1609" w:type="pct"/>
            <w:shd w:val="clear" w:color="auto" w:fill="FFFFFF"/>
            <w:vAlign w:val="center"/>
          </w:tcPr>
          <w:p w14:paraId="2BD6B0D8" w14:textId="62B6C1B5" w:rsidR="001E0730" w:rsidRPr="00F83AD1" w:rsidRDefault="004A286D" w:rsidP="001E0730">
            <w:pPr>
              <w:keepNext/>
              <w:jc w:val="center"/>
              <w:rPr>
                <w:rFonts w:asciiTheme="majorHAnsi" w:hAnsiTheme="majorHAnsi" w:cs="Calibri"/>
                <w:color w:val="auto"/>
                <w:sz w:val="16"/>
                <w:szCs w:val="16"/>
              </w:rPr>
            </w:pPr>
            <w:sdt>
              <w:sdtPr>
                <w:rPr>
                  <w:rFonts w:asciiTheme="majorHAnsi" w:hAnsiTheme="majorHAnsi" w:cs="Calibri"/>
                  <w:color w:val="auto"/>
                  <w:sz w:val="16"/>
                  <w:szCs w:val="16"/>
                </w:rPr>
                <w:tag w:val="332"/>
                <w:id w:val="915680022"/>
                <w:placeholder>
                  <w:docPart w:val="E1F79B06902845EC953A101A3BA98448"/>
                </w:placeholder>
              </w:sdtPr>
              <w:sdtEndPr/>
              <w:sdtContent>
                <w:r w:rsidR="001E0730" w:rsidRPr="00F83AD1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53.97</w:t>
                </w:r>
              </w:sdtContent>
            </w:sdt>
          </w:p>
        </w:tc>
      </w:tr>
      <w:tr w:rsidR="001E0730" w:rsidRPr="00F83AD1" w14:paraId="1378FB78" w14:textId="77777777" w:rsidTr="00775C37">
        <w:trPr>
          <w:cantSplit/>
          <w:trHeight w:val="56"/>
        </w:trPr>
        <w:tc>
          <w:tcPr>
            <w:tcW w:w="1829" w:type="pct"/>
            <w:shd w:val="clear" w:color="000000" w:fill="FFFFFF"/>
            <w:noWrap/>
          </w:tcPr>
          <w:sdt>
            <w:sdtPr>
              <w:rPr>
                <w:rFonts w:asciiTheme="majorHAnsi" w:hAnsiTheme="majorHAnsi" w:cs="Calibri"/>
                <w:color w:val="auto"/>
                <w:sz w:val="16"/>
                <w:szCs w:val="16"/>
              </w:rPr>
              <w:tag w:val="333"/>
              <w:id w:val="951284433"/>
              <w:placeholder>
                <w:docPart w:val="E1F79B06902845EC953A101A3BA98448"/>
              </w:placeholder>
            </w:sdtPr>
            <w:sdtEndPr/>
            <w:sdtContent>
              <w:p w14:paraId="6A6D865B" w14:textId="77777777" w:rsidR="001E0730" w:rsidRPr="00F83AD1" w:rsidRDefault="001E0730" w:rsidP="001E0730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F83AD1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500-1,499</w:t>
                </w:r>
              </w:p>
            </w:sdtContent>
          </w:sdt>
        </w:tc>
        <w:tc>
          <w:tcPr>
            <w:tcW w:w="1562" w:type="pct"/>
            <w:shd w:val="clear" w:color="auto" w:fill="FFFFFF"/>
            <w:vAlign w:val="center"/>
          </w:tcPr>
          <w:p w14:paraId="06C8347E" w14:textId="4F6675E9" w:rsidR="001E0730" w:rsidRPr="00F83AD1" w:rsidRDefault="004A286D" w:rsidP="001E0730">
            <w:pPr>
              <w:keepNext/>
              <w:jc w:val="center"/>
              <w:rPr>
                <w:rFonts w:asciiTheme="majorHAnsi" w:hAnsiTheme="majorHAnsi" w:cs="Calibri"/>
                <w:color w:val="auto"/>
                <w:sz w:val="16"/>
                <w:szCs w:val="16"/>
              </w:rPr>
            </w:pPr>
            <w:sdt>
              <w:sdtPr>
                <w:rPr>
                  <w:rFonts w:asciiTheme="majorHAnsi" w:hAnsiTheme="majorHAnsi" w:cs="Calibri"/>
                  <w:color w:val="auto"/>
                  <w:sz w:val="16"/>
                  <w:szCs w:val="16"/>
                </w:rPr>
                <w:tag w:val="334"/>
                <w:id w:val="81111924"/>
                <w:placeholder>
                  <w:docPart w:val="E1F79B06902845EC953A101A3BA98448"/>
                </w:placeholder>
              </w:sdtPr>
              <w:sdtEndPr/>
              <w:sdtContent>
                <w:r w:rsidR="001E0730" w:rsidRPr="00F83AD1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37.99</w:t>
                </w:r>
              </w:sdtContent>
            </w:sdt>
          </w:p>
        </w:tc>
        <w:tc>
          <w:tcPr>
            <w:tcW w:w="1609" w:type="pct"/>
            <w:shd w:val="clear" w:color="auto" w:fill="FFFFFF"/>
            <w:vAlign w:val="center"/>
          </w:tcPr>
          <w:p w14:paraId="49927AAC" w14:textId="09AB21A5" w:rsidR="001E0730" w:rsidRPr="00F83AD1" w:rsidRDefault="004A286D" w:rsidP="001E0730">
            <w:pPr>
              <w:keepNext/>
              <w:jc w:val="center"/>
              <w:rPr>
                <w:rFonts w:asciiTheme="majorHAnsi" w:hAnsiTheme="majorHAnsi" w:cs="Calibri"/>
                <w:color w:val="auto"/>
                <w:sz w:val="16"/>
                <w:szCs w:val="16"/>
              </w:rPr>
            </w:pPr>
            <w:sdt>
              <w:sdtPr>
                <w:rPr>
                  <w:rFonts w:asciiTheme="majorHAnsi" w:hAnsiTheme="majorHAnsi" w:cs="Calibri"/>
                  <w:color w:val="auto"/>
                  <w:sz w:val="16"/>
                  <w:szCs w:val="16"/>
                </w:rPr>
                <w:tag w:val="335"/>
                <w:id w:val="-547762035"/>
                <w:placeholder>
                  <w:docPart w:val="E1F79B06902845EC953A101A3BA98448"/>
                </w:placeholder>
              </w:sdtPr>
              <w:sdtEndPr/>
              <w:sdtContent>
                <w:r w:rsidR="001E0730" w:rsidRPr="00F83AD1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47.49</w:t>
                </w:r>
              </w:sdtContent>
            </w:sdt>
          </w:p>
        </w:tc>
      </w:tr>
      <w:tr w:rsidR="001E0730" w:rsidRPr="00F83AD1" w14:paraId="14182C7B" w14:textId="77777777" w:rsidTr="00775C37">
        <w:trPr>
          <w:cantSplit/>
          <w:trHeight w:val="82"/>
        </w:trPr>
        <w:tc>
          <w:tcPr>
            <w:tcW w:w="1829" w:type="pct"/>
            <w:shd w:val="clear" w:color="000000" w:fill="FFFFFF"/>
            <w:noWrap/>
          </w:tcPr>
          <w:sdt>
            <w:sdtPr>
              <w:rPr>
                <w:rFonts w:asciiTheme="majorHAnsi" w:hAnsiTheme="majorHAnsi" w:cs="Calibri"/>
                <w:color w:val="auto"/>
                <w:sz w:val="16"/>
                <w:szCs w:val="16"/>
              </w:rPr>
              <w:tag w:val="336"/>
              <w:id w:val="185723038"/>
              <w:placeholder>
                <w:docPart w:val="E1F79B06902845EC953A101A3BA98448"/>
              </w:placeholder>
            </w:sdtPr>
            <w:sdtEndPr/>
            <w:sdtContent>
              <w:p w14:paraId="2353DC0C" w14:textId="77777777" w:rsidR="001E0730" w:rsidRPr="00F83AD1" w:rsidRDefault="001E0730" w:rsidP="001E0730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F83AD1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1,500-4,999</w:t>
                </w:r>
              </w:p>
            </w:sdtContent>
          </w:sdt>
        </w:tc>
        <w:tc>
          <w:tcPr>
            <w:tcW w:w="1562" w:type="pct"/>
            <w:shd w:val="clear" w:color="auto" w:fill="FFFFFF"/>
            <w:vAlign w:val="center"/>
          </w:tcPr>
          <w:p w14:paraId="632D8DB3" w14:textId="6A34B8A1" w:rsidR="001E0730" w:rsidRPr="00F83AD1" w:rsidRDefault="004A286D" w:rsidP="001E0730">
            <w:pPr>
              <w:keepNext/>
              <w:jc w:val="center"/>
              <w:rPr>
                <w:rFonts w:asciiTheme="majorHAnsi" w:hAnsiTheme="majorHAnsi" w:cs="Calibri"/>
                <w:color w:val="auto"/>
                <w:sz w:val="16"/>
                <w:szCs w:val="16"/>
              </w:rPr>
            </w:pPr>
            <w:sdt>
              <w:sdtPr>
                <w:rPr>
                  <w:rFonts w:asciiTheme="majorHAnsi" w:hAnsiTheme="majorHAnsi" w:cs="Calibri"/>
                  <w:color w:val="auto"/>
                  <w:sz w:val="16"/>
                  <w:szCs w:val="16"/>
                </w:rPr>
                <w:tag w:val="337"/>
                <w:id w:val="1758559937"/>
                <w:placeholder>
                  <w:docPart w:val="E1F79B06902845EC953A101A3BA98448"/>
                </w:placeholder>
              </w:sdtPr>
              <w:sdtEndPr/>
              <w:sdtContent>
                <w:r w:rsidR="001E0730" w:rsidRPr="00F83AD1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31.92</w:t>
                </w:r>
              </w:sdtContent>
            </w:sdt>
          </w:p>
        </w:tc>
        <w:tc>
          <w:tcPr>
            <w:tcW w:w="1609" w:type="pct"/>
            <w:shd w:val="clear" w:color="auto" w:fill="FFFFFF"/>
            <w:vAlign w:val="center"/>
          </w:tcPr>
          <w:p w14:paraId="65A207F5" w14:textId="527119F0" w:rsidR="001E0730" w:rsidRPr="00F83AD1" w:rsidRDefault="004A286D" w:rsidP="001E0730">
            <w:pPr>
              <w:keepNext/>
              <w:jc w:val="center"/>
              <w:rPr>
                <w:rFonts w:asciiTheme="majorHAnsi" w:hAnsiTheme="majorHAnsi" w:cs="Calibri"/>
                <w:color w:val="auto"/>
                <w:sz w:val="16"/>
                <w:szCs w:val="16"/>
              </w:rPr>
            </w:pPr>
            <w:sdt>
              <w:sdtPr>
                <w:rPr>
                  <w:rFonts w:asciiTheme="majorHAnsi" w:hAnsiTheme="majorHAnsi" w:cs="Calibri"/>
                  <w:color w:val="auto"/>
                  <w:sz w:val="16"/>
                  <w:szCs w:val="16"/>
                </w:rPr>
                <w:tag w:val="338"/>
                <w:id w:val="35777000"/>
                <w:placeholder>
                  <w:docPart w:val="E1F79B06902845EC953A101A3BA98448"/>
                </w:placeholder>
              </w:sdtPr>
              <w:sdtEndPr/>
              <w:sdtContent>
                <w:r w:rsidR="001E0730" w:rsidRPr="00F83AD1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39.89</w:t>
                </w:r>
              </w:sdtContent>
            </w:sdt>
          </w:p>
        </w:tc>
      </w:tr>
      <w:tr w:rsidR="001E0730" w:rsidRPr="003C6FF8" w14:paraId="21B495D5" w14:textId="77777777" w:rsidTr="00775C37">
        <w:trPr>
          <w:cantSplit/>
          <w:trHeight w:val="56"/>
        </w:trPr>
        <w:tc>
          <w:tcPr>
            <w:tcW w:w="1829" w:type="pct"/>
            <w:shd w:val="clear" w:color="000000" w:fill="FFFFFF"/>
            <w:noWrap/>
          </w:tcPr>
          <w:sdt>
            <w:sdtPr>
              <w:rPr>
                <w:rFonts w:asciiTheme="majorHAnsi" w:hAnsiTheme="majorHAnsi" w:cs="Calibri"/>
                <w:color w:val="auto"/>
                <w:sz w:val="16"/>
                <w:szCs w:val="16"/>
              </w:rPr>
              <w:tag w:val="339"/>
              <w:id w:val="-738633369"/>
              <w:placeholder>
                <w:docPart w:val="E1F79B06902845EC953A101A3BA98448"/>
              </w:placeholder>
            </w:sdtPr>
            <w:sdtEndPr/>
            <w:sdtContent>
              <w:p w14:paraId="7E6F226D" w14:textId="77777777" w:rsidR="001E0730" w:rsidRPr="00F83AD1" w:rsidRDefault="001E0730" w:rsidP="001E0730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F83AD1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5,000 or more</w:t>
                </w:r>
              </w:p>
            </w:sdtContent>
          </w:sdt>
        </w:tc>
        <w:tc>
          <w:tcPr>
            <w:tcW w:w="1562" w:type="pct"/>
            <w:shd w:val="clear" w:color="auto" w:fill="FFFFFF"/>
            <w:vAlign w:val="center"/>
          </w:tcPr>
          <w:p w14:paraId="0888B533" w14:textId="101A26C1" w:rsidR="001E0730" w:rsidRPr="00F83AD1" w:rsidRDefault="004A286D" w:rsidP="001E0730">
            <w:pPr>
              <w:keepNext/>
              <w:jc w:val="center"/>
              <w:rPr>
                <w:rFonts w:asciiTheme="majorHAnsi" w:hAnsiTheme="majorHAnsi" w:cs="Calibri"/>
                <w:color w:val="auto"/>
                <w:sz w:val="16"/>
                <w:szCs w:val="16"/>
              </w:rPr>
            </w:pPr>
            <w:sdt>
              <w:sdtPr>
                <w:rPr>
                  <w:rFonts w:asciiTheme="majorHAnsi" w:hAnsiTheme="majorHAnsi" w:cs="Calibri"/>
                  <w:color w:val="auto"/>
                  <w:sz w:val="16"/>
                  <w:szCs w:val="16"/>
                </w:rPr>
                <w:tag w:val="340"/>
                <w:id w:val="241686697"/>
                <w:placeholder>
                  <w:docPart w:val="E1F79B06902845EC953A101A3BA98448"/>
                </w:placeholder>
              </w:sdtPr>
              <w:sdtEndPr/>
              <w:sdtContent>
                <w:r w:rsidR="001E0730" w:rsidRPr="00F83AD1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25.54</w:t>
                </w:r>
              </w:sdtContent>
            </w:sdt>
          </w:p>
        </w:tc>
        <w:tc>
          <w:tcPr>
            <w:tcW w:w="1609" w:type="pct"/>
            <w:shd w:val="clear" w:color="auto" w:fill="FFFFFF"/>
            <w:vAlign w:val="center"/>
          </w:tcPr>
          <w:p w14:paraId="7F9C13E8" w14:textId="6EBB8EA5" w:rsidR="001E0730" w:rsidRPr="00F83AD1" w:rsidRDefault="004A286D" w:rsidP="001E0730">
            <w:pPr>
              <w:keepNext/>
              <w:jc w:val="center"/>
              <w:rPr>
                <w:rFonts w:asciiTheme="majorHAnsi" w:hAnsiTheme="majorHAnsi" w:cs="Calibri"/>
                <w:color w:val="auto"/>
                <w:sz w:val="16"/>
                <w:szCs w:val="16"/>
              </w:rPr>
            </w:pPr>
            <w:sdt>
              <w:sdtPr>
                <w:rPr>
                  <w:rFonts w:asciiTheme="majorHAnsi" w:hAnsiTheme="majorHAnsi" w:cs="Calibri"/>
                  <w:color w:val="auto"/>
                  <w:sz w:val="16"/>
                  <w:szCs w:val="16"/>
                </w:rPr>
                <w:tag w:val="341"/>
                <w:id w:val="571163392"/>
                <w:placeholder>
                  <w:docPart w:val="E1F79B06902845EC953A101A3BA98448"/>
                </w:placeholder>
              </w:sdtPr>
              <w:sdtEndPr/>
              <w:sdtContent>
                <w:r w:rsidR="001E0730" w:rsidRPr="00F83AD1"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  <w:t>31.92</w:t>
                </w:r>
              </w:sdtContent>
            </w:sdt>
          </w:p>
        </w:tc>
      </w:tr>
    </w:tbl>
    <w:p w14:paraId="767255D2" w14:textId="77777777" w:rsidR="004A0F7C" w:rsidRDefault="004A0F7C">
      <w:pPr>
        <w:spacing w:after="160" w:line="259" w:lineRule="auto"/>
        <w:rPr>
          <w:rFonts w:asciiTheme="majorHAnsi" w:hAnsiTheme="majorHAnsi"/>
          <w:b/>
          <w:color w:val="auto"/>
          <w:sz w:val="18"/>
          <w:szCs w:val="18"/>
        </w:rPr>
      </w:pPr>
    </w:p>
    <w:p w14:paraId="0F55F294" w14:textId="77777777" w:rsidR="00FC2AC8" w:rsidRDefault="0050428E" w:rsidP="0050428E">
      <w:pPr>
        <w:pStyle w:val="ListParagraph"/>
        <w:numPr>
          <w:ilvl w:val="0"/>
          <w:numId w:val="2"/>
        </w:numPr>
        <w:rPr>
          <w:rFonts w:asciiTheme="majorHAnsi" w:hAnsiTheme="majorHAnsi"/>
          <w:color w:val="auto"/>
          <w:sz w:val="18"/>
          <w:szCs w:val="18"/>
        </w:rPr>
      </w:pPr>
      <w:r w:rsidRPr="003C6FF8">
        <w:rPr>
          <w:rFonts w:asciiTheme="majorHAnsi" w:hAnsiTheme="majorHAnsi"/>
          <w:color w:val="auto"/>
          <w:sz w:val="18"/>
          <w:szCs w:val="18"/>
        </w:rPr>
        <w:t xml:space="preserve">Customer may choose a lower annual Transaction </w:t>
      </w:r>
      <w:r w:rsidR="00165EDF" w:rsidRPr="003C6FF8">
        <w:rPr>
          <w:rFonts w:asciiTheme="majorHAnsi" w:hAnsiTheme="majorHAnsi"/>
          <w:color w:val="auto"/>
          <w:sz w:val="18"/>
          <w:szCs w:val="18"/>
        </w:rPr>
        <w:t>bracket</w:t>
      </w:r>
      <w:r w:rsidRPr="003C6FF8">
        <w:rPr>
          <w:rFonts w:asciiTheme="majorHAnsi" w:hAnsiTheme="majorHAnsi"/>
          <w:color w:val="auto"/>
          <w:sz w:val="18"/>
          <w:szCs w:val="18"/>
        </w:rPr>
        <w:t xml:space="preserve"> for advance</w:t>
      </w:r>
      <w:r w:rsidR="008C6219" w:rsidRPr="003C6FF8">
        <w:rPr>
          <w:rFonts w:asciiTheme="majorHAnsi" w:hAnsiTheme="majorHAnsi"/>
          <w:color w:val="auto"/>
          <w:sz w:val="18"/>
          <w:szCs w:val="18"/>
        </w:rPr>
        <w:t xml:space="preserve">d </w:t>
      </w:r>
      <w:r w:rsidR="00CA271A">
        <w:rPr>
          <w:rFonts w:asciiTheme="majorHAnsi" w:hAnsiTheme="majorHAnsi"/>
          <w:color w:val="auto"/>
          <w:sz w:val="18"/>
          <w:szCs w:val="18"/>
        </w:rPr>
        <w:t>features</w:t>
      </w:r>
      <w:r w:rsidR="00CA271A" w:rsidRPr="003C6FF8">
        <w:rPr>
          <w:rFonts w:asciiTheme="majorHAnsi" w:hAnsiTheme="majorHAnsi"/>
          <w:color w:val="auto"/>
          <w:sz w:val="18"/>
          <w:szCs w:val="18"/>
        </w:rPr>
        <w:t xml:space="preserve"> </w:t>
      </w:r>
      <w:r w:rsidR="008C6219" w:rsidRPr="003C6FF8">
        <w:rPr>
          <w:rFonts w:asciiTheme="majorHAnsi" w:hAnsiTheme="majorHAnsi"/>
          <w:color w:val="auto"/>
          <w:sz w:val="18"/>
          <w:szCs w:val="18"/>
        </w:rPr>
        <w:t>than for the c</w:t>
      </w:r>
      <w:r w:rsidRPr="003C6FF8">
        <w:rPr>
          <w:rFonts w:asciiTheme="majorHAnsi" w:hAnsiTheme="majorHAnsi"/>
          <w:color w:val="auto"/>
          <w:sz w:val="18"/>
          <w:szCs w:val="18"/>
        </w:rPr>
        <w:t>ore functionalities.</w:t>
      </w:r>
      <w:r w:rsidR="008C6219" w:rsidRPr="003C6FF8">
        <w:rPr>
          <w:rFonts w:asciiTheme="majorHAnsi" w:hAnsiTheme="majorHAnsi"/>
          <w:color w:val="auto"/>
          <w:sz w:val="18"/>
          <w:szCs w:val="18"/>
          <w:highlight w:val="yellow"/>
        </w:rPr>
        <w:t xml:space="preserve"> </w:t>
      </w:r>
    </w:p>
    <w:p w14:paraId="42901C03" w14:textId="77777777" w:rsidR="00335F44" w:rsidRPr="003C6FF8" w:rsidRDefault="00335F44" w:rsidP="00335F44">
      <w:pPr>
        <w:pStyle w:val="ListParagraph"/>
        <w:rPr>
          <w:rFonts w:asciiTheme="majorHAnsi" w:hAnsiTheme="majorHAnsi"/>
          <w:color w:val="auto"/>
          <w:sz w:val="18"/>
          <w:szCs w:val="18"/>
        </w:rPr>
      </w:pPr>
    </w:p>
    <w:tbl>
      <w:tblPr>
        <w:tblStyle w:val="ListTable3"/>
        <w:tblW w:w="10294" w:type="dxa"/>
        <w:tblInd w:w="421" w:type="dxa"/>
        <w:tblBorders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1155"/>
        <w:gridCol w:w="1155"/>
        <w:gridCol w:w="2732"/>
        <w:gridCol w:w="1365"/>
        <w:gridCol w:w="1367"/>
      </w:tblGrid>
      <w:tr w:rsidR="00CD0A67" w:rsidRPr="003C6FF8" w14:paraId="1BA5ED95" w14:textId="77777777" w:rsidTr="0077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6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2E58B1B3" w14:textId="77777777" w:rsidR="00B62441" w:rsidRPr="003C6FF8" w:rsidRDefault="00B62441" w:rsidP="00DD6EE9">
            <w:pPr>
              <w:keepNext/>
              <w:jc w:val="center"/>
              <w:rPr>
                <w:rFonts w:asciiTheme="majorHAnsi" w:hAnsiTheme="majorHAnsi" w:cs="Calibri"/>
                <w:b w:val="0"/>
                <w:bCs w:val="0"/>
                <w:color w:val="auto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bCs w:val="0"/>
                <w:color w:val="auto"/>
                <w:sz w:val="16"/>
                <w:szCs w:val="16"/>
              </w:rPr>
              <w:t>Business Mapping Applications -- Transaction Model</w:t>
            </w:r>
            <w:r w:rsidR="00AC70E0" w:rsidRPr="003C6FF8">
              <w:rPr>
                <w:rFonts w:asciiTheme="majorHAnsi" w:hAnsiTheme="majorHAnsi" w:cs="Calibri"/>
                <w:bCs w:val="0"/>
                <w:color w:val="auto"/>
                <w:sz w:val="16"/>
                <w:szCs w:val="16"/>
              </w:rPr>
              <w:t xml:space="preserve"> – </w:t>
            </w:r>
            <w:r w:rsidRPr="003C6FF8">
              <w:rPr>
                <w:rFonts w:asciiTheme="majorHAnsi" w:hAnsiTheme="majorHAnsi" w:cs="Calibri"/>
                <w:bCs w:val="0"/>
                <w:color w:val="auto"/>
                <w:sz w:val="16"/>
                <w:szCs w:val="16"/>
              </w:rPr>
              <w:t>Annual Subscription</w:t>
            </w:r>
          </w:p>
        </w:tc>
      </w:tr>
      <w:tr w:rsidR="0070374F" w:rsidRPr="003C6FF8" w14:paraId="48B72BAF" w14:textId="77777777" w:rsidTr="00775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pct"/>
            <w:gridSpan w:val="3"/>
            <w:shd w:val="clear" w:color="auto" w:fill="595959" w:themeFill="text1" w:themeFillTint="A6"/>
            <w:vAlign w:val="center"/>
            <w:hideMark/>
          </w:tcPr>
          <w:p w14:paraId="1D504A6C" w14:textId="2F399660" w:rsidR="0070374F" w:rsidRDefault="004A286D" w:rsidP="00DD6EE9">
            <w:pPr>
              <w:keepNext/>
              <w:ind w:left="-948" w:firstLine="948"/>
              <w:jc w:val="center"/>
              <w:rPr>
                <w:rFonts w:asciiTheme="majorHAnsi" w:hAnsiTheme="majorHAnsi" w:cs="Calibri"/>
                <w:bCs w:val="0"/>
                <w:color w:val="FFFFFF" w:themeColor="background1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color w:val="auto"/>
                  <w:sz w:val="16"/>
                  <w:szCs w:val="16"/>
                </w:rPr>
                <w:tag w:val="342"/>
                <w:id w:val="-679538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144" w:author="Pinheiro, Ricardo Tiago (Nokia-LC/SaoPaulo)" w:date="2016-04-01T17:41:00Z">
                  <w:r w:rsidR="00015D3D">
                    <w:rPr>
                      <w:rFonts w:ascii="MS Gothic" w:eastAsia="MS Gothic" w:hAnsi="MS Gothic" w:hint="eastAsia"/>
                      <w:color w:val="auto"/>
                      <w:sz w:val="16"/>
                      <w:szCs w:val="16"/>
                    </w:rPr>
                    <w:t>☒</w:t>
                  </w:r>
                </w:ins>
                <w:del w:id="145" w:author="Pinheiro, Ricardo Tiago (Nokia-LC/SaoPaulo)" w:date="2016-04-01T17:41:00Z">
                  <w:r w:rsidR="00C51B3C" w:rsidDel="00015D3D">
                    <w:rPr>
                      <w:rFonts w:ascii="MS Gothic" w:eastAsia="MS Gothic" w:hAnsi="MS Gothic" w:hint="eastAsia"/>
                      <w:color w:val="auto"/>
                      <w:sz w:val="16"/>
                      <w:szCs w:val="16"/>
                    </w:rPr>
                    <w:delText>☐</w:delText>
                  </w:r>
                </w:del>
              </w:sdtContent>
            </w:sdt>
            <w:r w:rsidR="00982751" w:rsidRPr="00A924EA">
              <w:rPr>
                <w:rFonts w:asciiTheme="majorHAnsi" w:hAnsiTheme="majorHAnsi"/>
                <w:b w:val="0"/>
                <w:color w:val="auto"/>
                <w:sz w:val="16"/>
                <w:szCs w:val="16"/>
              </w:rPr>
              <w:t xml:space="preserve"> </w:t>
            </w:r>
            <w:r w:rsidR="0070374F" w:rsidRPr="003C6FF8">
              <w:rPr>
                <w:rFonts w:asciiTheme="majorHAnsi" w:hAnsiTheme="majorHAnsi" w:cs="Calibri"/>
                <w:bCs w:val="0"/>
                <w:color w:val="FFFFFF" w:themeColor="background1"/>
                <w:sz w:val="16"/>
                <w:szCs w:val="16"/>
              </w:rPr>
              <w:t>Core</w:t>
            </w:r>
            <w:r w:rsidR="00982751">
              <w:rPr>
                <w:rFonts w:asciiTheme="majorHAnsi" w:hAnsiTheme="majorHAnsi" w:cs="Calibri"/>
                <w:bCs w:val="0"/>
                <w:color w:val="FFFFFF" w:themeColor="background1"/>
                <w:sz w:val="16"/>
                <w:szCs w:val="16"/>
              </w:rPr>
              <w:t xml:space="preserve"> HLP Subscription</w:t>
            </w:r>
          </w:p>
          <w:p w14:paraId="47982088" w14:textId="7CFE9D49" w:rsidR="00982751" w:rsidRPr="003C6FF8" w:rsidRDefault="004A286D" w:rsidP="001A43B5">
            <w:pPr>
              <w:keepNext/>
              <w:ind w:left="-948" w:firstLine="948"/>
              <w:jc w:val="center"/>
              <w:rPr>
                <w:rFonts w:asciiTheme="majorHAnsi" w:hAnsiTheme="majorHAnsi" w:cs="Calibri"/>
                <w:bCs w:val="0"/>
                <w:color w:val="auto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color w:val="auto"/>
                  <w:sz w:val="16"/>
                  <w:szCs w:val="16"/>
                </w:rPr>
                <w:tag w:val="343"/>
                <w:id w:val="14852757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146" w:author="Pinheiro, Ricardo Tiago (Nokia-LC/SaoPaulo)" w:date="2016-04-01T17:41:00Z">
                  <w:r w:rsidR="00015D3D">
                    <w:rPr>
                      <w:rFonts w:ascii="MS Gothic" w:eastAsia="MS Gothic" w:hAnsi="MS Gothic" w:hint="eastAsia"/>
                      <w:color w:val="auto"/>
                      <w:sz w:val="16"/>
                      <w:szCs w:val="16"/>
                    </w:rPr>
                    <w:t>☒</w:t>
                  </w:r>
                </w:ins>
                <w:del w:id="147" w:author="Pinheiro, Ricardo Tiago (Nokia-LC/SaoPaulo)" w:date="2016-04-01T17:41:00Z">
                  <w:r w:rsidR="00982751" w:rsidDel="00015D3D">
                    <w:rPr>
                      <w:rFonts w:ascii="MS Gothic" w:eastAsia="MS Gothic" w:hAnsi="MS Gothic" w:hint="eastAsia"/>
                      <w:color w:val="auto"/>
                      <w:sz w:val="16"/>
                      <w:szCs w:val="16"/>
                    </w:rPr>
                    <w:delText>☐</w:delText>
                  </w:r>
                </w:del>
              </w:sdtContent>
            </w:sdt>
            <w:r w:rsidR="00982751">
              <w:rPr>
                <w:rFonts w:asciiTheme="majorHAnsi" w:hAnsiTheme="majorHAnsi"/>
                <w:color w:val="auto"/>
                <w:sz w:val="16"/>
                <w:szCs w:val="16"/>
              </w:rPr>
              <w:t xml:space="preserve"> </w:t>
            </w:r>
            <w:r w:rsidR="001A43B5" w:rsidRPr="00CC00DF">
              <w:rPr>
                <w:rFonts w:asciiTheme="majorHAnsi" w:hAnsiTheme="majorHAnsi"/>
                <w:color w:val="FFFFFF" w:themeColor="background1"/>
                <w:sz w:val="16"/>
                <w:szCs w:val="16"/>
              </w:rPr>
              <w:t xml:space="preserve">Starter </w:t>
            </w:r>
            <w:r w:rsidR="00EF7FA6" w:rsidRPr="00CC00DF">
              <w:rPr>
                <w:rFonts w:asciiTheme="majorHAnsi" w:hAnsiTheme="majorHAnsi"/>
                <w:color w:val="FFFFFF" w:themeColor="background1"/>
                <w:sz w:val="16"/>
                <w:szCs w:val="16"/>
              </w:rPr>
              <w:t>Edition Stand</w:t>
            </w:r>
            <w:r w:rsidR="00982751" w:rsidRPr="00CC00DF">
              <w:rPr>
                <w:rFonts w:asciiTheme="majorHAnsi" w:hAnsiTheme="majorHAnsi"/>
                <w:color w:val="FFFFFF" w:themeColor="background1"/>
                <w:sz w:val="16"/>
                <w:szCs w:val="16"/>
              </w:rPr>
              <w:t>-Alone</w:t>
            </w:r>
          </w:p>
        </w:tc>
        <w:tc>
          <w:tcPr>
            <w:tcW w:w="2653" w:type="pct"/>
            <w:gridSpan w:val="3"/>
            <w:shd w:val="clear" w:color="auto" w:fill="595959" w:themeFill="text1" w:themeFillTint="A6"/>
            <w:vAlign w:val="center"/>
          </w:tcPr>
          <w:p w14:paraId="3224CC1C" w14:textId="77777777" w:rsidR="0070374F" w:rsidRPr="003C6FF8" w:rsidRDefault="0070374F" w:rsidP="00DD6EE9">
            <w:pPr>
              <w:keepNext/>
              <w:ind w:left="-948" w:firstLine="94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Calibri"/>
                <w:b/>
                <w:bCs/>
                <w:color w:val="auto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  <w:t>Advanced</w:t>
            </w:r>
          </w:p>
        </w:tc>
      </w:tr>
      <w:tr w:rsidR="00775C37" w:rsidRPr="003C6FF8" w14:paraId="30CF7BE3" w14:textId="77777777" w:rsidTr="00775C37">
        <w:trPr>
          <w:cantSplit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pct"/>
            <w:shd w:val="clear" w:color="auto" w:fill="AEAAAA" w:themeFill="background2" w:themeFillShade="BF"/>
            <w:vAlign w:val="center"/>
          </w:tcPr>
          <w:p w14:paraId="3613A66D" w14:textId="77777777" w:rsidR="0070374F" w:rsidRPr="003C6FF8" w:rsidRDefault="0070374F" w:rsidP="00DD6EE9">
            <w:pPr>
              <w:keepNext/>
              <w:rPr>
                <w:rFonts w:asciiTheme="majorHAnsi" w:hAnsiTheme="majorHAnsi" w:cs="Calibri"/>
                <w:b w:val="0"/>
                <w:bCs w:val="0"/>
                <w:color w:val="auto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bCs w:val="0"/>
                <w:color w:val="auto"/>
                <w:sz w:val="16"/>
                <w:szCs w:val="16"/>
              </w:rPr>
              <w:t>Annual Transaction</w:t>
            </w:r>
            <w:r w:rsidR="00516852" w:rsidRPr="003C6FF8">
              <w:rPr>
                <w:rFonts w:asciiTheme="majorHAnsi" w:hAnsiTheme="majorHAnsi" w:cs="Calibri"/>
                <w:bCs w:val="0"/>
                <w:color w:val="auto"/>
                <w:sz w:val="16"/>
                <w:szCs w:val="16"/>
              </w:rPr>
              <w:t>s</w:t>
            </w:r>
            <w:r w:rsidRPr="003C6FF8">
              <w:rPr>
                <w:rFonts w:asciiTheme="majorHAnsi" w:hAnsiTheme="majorHAnsi" w:cs="Calibri"/>
                <w:bCs w:val="0"/>
                <w:color w:val="auto"/>
                <w:sz w:val="16"/>
                <w:szCs w:val="16"/>
              </w:rPr>
              <w:t xml:space="preserve"> (up to)</w:t>
            </w:r>
          </w:p>
        </w:tc>
        <w:tc>
          <w:tcPr>
            <w:tcW w:w="561" w:type="pct"/>
            <w:shd w:val="clear" w:color="auto" w:fill="AEAAAA" w:themeFill="background2" w:themeFillShade="BF"/>
            <w:vAlign w:val="center"/>
          </w:tcPr>
          <w:p w14:paraId="2AE472E0" w14:textId="77777777" w:rsidR="0070374F" w:rsidRPr="003C6FF8" w:rsidRDefault="0070374F" w:rsidP="00DD6EE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"/>
                <w:b/>
                <w:bCs/>
                <w:color w:val="auto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b/>
                <w:bCs/>
                <w:color w:val="auto"/>
                <w:sz w:val="16"/>
                <w:szCs w:val="16"/>
              </w:rPr>
              <w:t>EUR</w:t>
            </w:r>
          </w:p>
        </w:tc>
        <w:tc>
          <w:tcPr>
            <w:tcW w:w="561" w:type="pct"/>
            <w:shd w:val="clear" w:color="auto" w:fill="AEAAAA" w:themeFill="background2" w:themeFillShade="BF"/>
            <w:vAlign w:val="center"/>
          </w:tcPr>
          <w:p w14:paraId="1917B599" w14:textId="77777777" w:rsidR="0070374F" w:rsidRPr="003C6FF8" w:rsidRDefault="0070374F" w:rsidP="00DD6EE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"/>
                <w:b/>
                <w:bCs/>
                <w:color w:val="auto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b/>
                <w:bCs/>
                <w:color w:val="auto"/>
                <w:sz w:val="16"/>
                <w:szCs w:val="16"/>
              </w:rPr>
              <w:t>USD</w:t>
            </w:r>
          </w:p>
        </w:tc>
        <w:tc>
          <w:tcPr>
            <w:tcW w:w="1327" w:type="pct"/>
            <w:shd w:val="clear" w:color="auto" w:fill="AEAAAA" w:themeFill="background2" w:themeFillShade="BF"/>
            <w:vAlign w:val="center"/>
          </w:tcPr>
          <w:p w14:paraId="3D9E673A" w14:textId="77777777" w:rsidR="0070374F" w:rsidRPr="003C6FF8" w:rsidRDefault="0070374F" w:rsidP="00DD6EE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"/>
                <w:b/>
                <w:bCs/>
                <w:color w:val="auto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b/>
                <w:bCs/>
                <w:color w:val="auto"/>
                <w:sz w:val="16"/>
                <w:szCs w:val="16"/>
              </w:rPr>
              <w:t>Annual Transaction</w:t>
            </w:r>
            <w:r w:rsidR="00516852" w:rsidRPr="003C6FF8">
              <w:rPr>
                <w:rFonts w:asciiTheme="majorHAnsi" w:hAnsiTheme="majorHAnsi" w:cs="Calibri"/>
                <w:b/>
                <w:bCs/>
                <w:color w:val="auto"/>
                <w:sz w:val="16"/>
                <w:szCs w:val="16"/>
              </w:rPr>
              <w:t>s</w:t>
            </w:r>
            <w:r w:rsidRPr="003C6FF8">
              <w:rPr>
                <w:rFonts w:asciiTheme="majorHAnsi" w:hAnsiTheme="majorHAnsi" w:cs="Calibri"/>
                <w:b/>
                <w:bCs/>
                <w:color w:val="auto"/>
                <w:sz w:val="16"/>
                <w:szCs w:val="16"/>
              </w:rPr>
              <w:t xml:space="preserve"> (up to)</w:t>
            </w:r>
          </w:p>
        </w:tc>
        <w:tc>
          <w:tcPr>
            <w:tcW w:w="663" w:type="pct"/>
            <w:shd w:val="clear" w:color="auto" w:fill="AEAAAA" w:themeFill="background2" w:themeFillShade="BF"/>
            <w:vAlign w:val="center"/>
          </w:tcPr>
          <w:p w14:paraId="00EB0234" w14:textId="77777777" w:rsidR="0070374F" w:rsidRPr="003C6FF8" w:rsidRDefault="0070374F" w:rsidP="00DD6EE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"/>
                <w:b/>
                <w:bCs/>
                <w:color w:val="auto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b/>
                <w:bCs/>
                <w:color w:val="auto"/>
                <w:sz w:val="16"/>
                <w:szCs w:val="16"/>
              </w:rPr>
              <w:t>EUR</w:t>
            </w:r>
          </w:p>
        </w:tc>
        <w:tc>
          <w:tcPr>
            <w:tcW w:w="663" w:type="pct"/>
            <w:shd w:val="clear" w:color="auto" w:fill="AEAAAA" w:themeFill="background2" w:themeFillShade="BF"/>
            <w:vAlign w:val="center"/>
          </w:tcPr>
          <w:p w14:paraId="52C0281B" w14:textId="77777777" w:rsidR="0070374F" w:rsidRPr="003C6FF8" w:rsidRDefault="0070374F" w:rsidP="00DD6EE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"/>
                <w:b/>
                <w:bCs/>
                <w:color w:val="auto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b/>
                <w:bCs/>
                <w:color w:val="auto"/>
                <w:sz w:val="16"/>
                <w:szCs w:val="16"/>
              </w:rPr>
              <w:t> USD</w:t>
            </w:r>
          </w:p>
        </w:tc>
      </w:tr>
      <w:tr w:rsidR="00775C37" w:rsidRPr="003C6FF8" w14:paraId="0BD3950C" w14:textId="77777777" w:rsidTr="00775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pct"/>
            <w:noWrap/>
            <w:vAlign w:val="center"/>
            <w:hideMark/>
          </w:tcPr>
          <w:p w14:paraId="22D07DDF" w14:textId="583144EF" w:rsidR="0070374F" w:rsidRPr="00A924EA" w:rsidRDefault="004A286D" w:rsidP="00DD6EE9">
            <w:pPr>
              <w:keepNext/>
              <w:rPr>
                <w:rFonts w:asciiTheme="majorHAnsi" w:hAnsiTheme="majorHAnsi" w:cs="Calibri"/>
                <w:b w:val="0"/>
                <w:color w:val="auto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color w:val="auto"/>
                  <w:sz w:val="16"/>
                  <w:szCs w:val="16"/>
                </w:rPr>
                <w:tag w:val="344"/>
                <w:id w:val="1875036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F54">
                  <w:rPr>
                    <w:rFonts w:ascii="MS Gothic" w:eastAsia="MS Gothic" w:hAnsi="MS Gothic" w:hint="eastAsia"/>
                    <w:color w:val="auto"/>
                    <w:sz w:val="16"/>
                    <w:szCs w:val="16"/>
                  </w:rPr>
                  <w:t>☐</w:t>
                </w:r>
              </w:sdtContent>
            </w:sdt>
            <w:r w:rsidR="0070374F" w:rsidRPr="00A924EA">
              <w:rPr>
                <w:rFonts w:asciiTheme="majorHAnsi" w:hAnsiTheme="majorHAnsi"/>
                <w:b w:val="0"/>
                <w:color w:val="auto"/>
                <w:sz w:val="16"/>
                <w:szCs w:val="16"/>
              </w:rPr>
              <w:t xml:space="preserve"> </w:t>
            </w:r>
            <w:sdt>
              <w:sdtPr>
                <w:rPr>
                  <w:rFonts w:asciiTheme="majorHAnsi" w:hAnsiTheme="majorHAnsi"/>
                  <w:color w:val="auto"/>
                  <w:sz w:val="16"/>
                  <w:szCs w:val="16"/>
                </w:rPr>
                <w:tag w:val="345"/>
                <w:id w:val="1965386686"/>
                <w:placeholder>
                  <w:docPart w:val="DefaultPlaceholder_1081868574"/>
                </w:placeholder>
              </w:sdtPr>
              <w:sdtEndPr>
                <w:rPr>
                  <w:rFonts w:cs="Arial"/>
                  <w:kern w:val="24"/>
                </w:rPr>
              </w:sdtEndPr>
              <w:sdtContent>
                <w:r w:rsidR="0070374F" w:rsidRPr="00A924EA">
                  <w:rPr>
                    <w:rFonts w:asciiTheme="majorHAnsi" w:hAnsiTheme="majorHAnsi" w:cs="Arial"/>
                    <w:b w:val="0"/>
                    <w:color w:val="auto"/>
                    <w:kern w:val="24"/>
                    <w:sz w:val="16"/>
                    <w:szCs w:val="16"/>
                  </w:rPr>
                  <w:t>5,000,000</w:t>
                </w:r>
              </w:sdtContent>
            </w:sdt>
            <w:r w:rsidR="0070374F" w:rsidRPr="00A924EA">
              <w:rPr>
                <w:rFonts w:asciiTheme="majorHAnsi" w:hAnsiTheme="majorHAnsi" w:cs="Arial"/>
                <w:b w:val="0"/>
                <w:color w:val="auto"/>
                <w:kern w:val="24"/>
                <w:sz w:val="16"/>
                <w:szCs w:val="16"/>
              </w:rPr>
              <w:t xml:space="preserve"> </w:t>
            </w:r>
          </w:p>
        </w:tc>
        <w:sdt>
          <w:sdtPr>
            <w:rPr>
              <w:rFonts w:asciiTheme="majorHAnsi" w:hAnsiTheme="majorHAnsi" w:cs="Arial"/>
              <w:color w:val="auto"/>
              <w:kern w:val="24"/>
              <w:sz w:val="16"/>
              <w:szCs w:val="16"/>
            </w:rPr>
            <w:tag w:val="346"/>
            <w:id w:val="-1732146413"/>
            <w:placeholder>
              <w:docPart w:val="DefaultPlaceholder_1081868574"/>
            </w:placeholder>
          </w:sdtPr>
          <w:sdtEndPr/>
          <w:sdtContent>
            <w:tc>
              <w:tcPr>
                <w:tcW w:w="561" w:type="pct"/>
                <w:vAlign w:val="center"/>
                <w:hideMark/>
              </w:tcPr>
              <w:p w14:paraId="337995A6" w14:textId="77777777" w:rsidR="0070374F" w:rsidRPr="003C6FF8" w:rsidRDefault="0070374F" w:rsidP="00DD6EE9">
                <w:pPr>
                  <w:keepNext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  <w:t xml:space="preserve"> 19,000 </w:t>
                </w:r>
              </w:p>
            </w:tc>
          </w:sdtContent>
        </w:sdt>
        <w:sdt>
          <w:sdtPr>
            <w:rPr>
              <w:rFonts w:asciiTheme="majorHAnsi" w:hAnsiTheme="majorHAnsi" w:cs="Arial"/>
              <w:color w:val="auto"/>
              <w:kern w:val="24"/>
              <w:sz w:val="16"/>
              <w:szCs w:val="16"/>
            </w:rPr>
            <w:tag w:val="347"/>
            <w:id w:val="756018735"/>
            <w:placeholder>
              <w:docPart w:val="DefaultPlaceholder_1081868574"/>
            </w:placeholder>
          </w:sdtPr>
          <w:sdtEndPr/>
          <w:sdtContent>
            <w:tc>
              <w:tcPr>
                <w:tcW w:w="561" w:type="pct"/>
                <w:vAlign w:val="center"/>
              </w:tcPr>
              <w:p w14:paraId="5A6EDFA3" w14:textId="77777777" w:rsidR="0070374F" w:rsidRPr="003C6FF8" w:rsidRDefault="0070374F" w:rsidP="00DD6EE9">
                <w:pPr>
                  <w:keepNext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  <w:t xml:space="preserve"> 23,750 </w:t>
                </w:r>
              </w:p>
            </w:tc>
          </w:sdtContent>
        </w:sdt>
        <w:tc>
          <w:tcPr>
            <w:tcW w:w="1327" w:type="pct"/>
            <w:vAlign w:val="center"/>
          </w:tcPr>
          <w:p w14:paraId="6A86645A" w14:textId="442DEC56" w:rsidR="0070374F" w:rsidRPr="003C6FF8" w:rsidRDefault="004A286D" w:rsidP="00DD6EE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Calibri"/>
                <w:color w:val="auto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color w:val="auto"/>
                  <w:sz w:val="16"/>
                  <w:szCs w:val="16"/>
                </w:rPr>
                <w:tag w:val="348"/>
                <w:id w:val="-1775026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F54">
                  <w:rPr>
                    <w:rFonts w:ascii="MS Gothic" w:eastAsia="MS Gothic" w:hAnsi="MS Gothic" w:hint="eastAsia"/>
                    <w:color w:val="auto"/>
                    <w:sz w:val="16"/>
                    <w:szCs w:val="16"/>
                  </w:rPr>
                  <w:t>☐</w:t>
                </w:r>
              </w:sdtContent>
            </w:sdt>
            <w:r w:rsidR="0070374F" w:rsidRPr="003C6FF8">
              <w:rPr>
                <w:rFonts w:asciiTheme="majorHAnsi" w:hAnsiTheme="majorHAnsi"/>
                <w:color w:val="auto"/>
                <w:sz w:val="16"/>
                <w:szCs w:val="16"/>
              </w:rPr>
              <w:t xml:space="preserve"> </w:t>
            </w:r>
            <w:sdt>
              <w:sdtPr>
                <w:rPr>
                  <w:rFonts w:asciiTheme="majorHAnsi" w:hAnsiTheme="majorHAnsi"/>
                  <w:color w:val="auto"/>
                  <w:sz w:val="16"/>
                  <w:szCs w:val="16"/>
                </w:rPr>
                <w:tag w:val="349"/>
                <w:id w:val="-193007967"/>
                <w:placeholder>
                  <w:docPart w:val="DefaultPlaceholder_1081868574"/>
                </w:placeholder>
              </w:sdtPr>
              <w:sdtEndPr>
                <w:rPr>
                  <w:rFonts w:cs="Arial"/>
                  <w:kern w:val="24"/>
                </w:rPr>
              </w:sdtEndPr>
              <w:sdtContent>
                <w:r w:rsidR="0070374F" w:rsidRPr="003C6FF8"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  <w:t>5,000,000</w:t>
                </w:r>
              </w:sdtContent>
            </w:sdt>
            <w:r w:rsidR="0070374F" w:rsidRPr="003C6FF8">
              <w:rPr>
                <w:rFonts w:asciiTheme="majorHAnsi" w:hAnsiTheme="majorHAnsi" w:cs="Arial"/>
                <w:color w:val="auto"/>
                <w:kern w:val="24"/>
                <w:sz w:val="16"/>
                <w:szCs w:val="16"/>
              </w:rPr>
              <w:t xml:space="preserve"> </w:t>
            </w:r>
          </w:p>
        </w:tc>
        <w:sdt>
          <w:sdtPr>
            <w:rPr>
              <w:rFonts w:asciiTheme="majorHAnsi" w:hAnsiTheme="majorHAnsi" w:cs="Arial"/>
              <w:color w:val="auto"/>
              <w:kern w:val="24"/>
              <w:sz w:val="16"/>
              <w:szCs w:val="16"/>
            </w:rPr>
            <w:tag w:val="350"/>
            <w:id w:val="-1448230070"/>
            <w:placeholder>
              <w:docPart w:val="DefaultPlaceholder_1081868574"/>
            </w:placeholder>
          </w:sdtPr>
          <w:sdtEndPr/>
          <w:sdtContent>
            <w:tc>
              <w:tcPr>
                <w:tcW w:w="663" w:type="pct"/>
                <w:vAlign w:val="center"/>
              </w:tcPr>
              <w:p w14:paraId="40C4BF5D" w14:textId="77777777" w:rsidR="0070374F" w:rsidRPr="003C6FF8" w:rsidRDefault="0070374F" w:rsidP="00DD6EE9">
                <w:pPr>
                  <w:keepNext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  <w:t>55,480</w:t>
                </w:r>
              </w:p>
            </w:tc>
          </w:sdtContent>
        </w:sdt>
        <w:sdt>
          <w:sdtPr>
            <w:rPr>
              <w:rFonts w:asciiTheme="majorHAnsi" w:hAnsiTheme="majorHAnsi" w:cs="Arial"/>
              <w:color w:val="auto"/>
              <w:kern w:val="24"/>
              <w:sz w:val="16"/>
              <w:szCs w:val="16"/>
            </w:rPr>
            <w:tag w:val="351"/>
            <w:id w:val="-90477909"/>
            <w:placeholder>
              <w:docPart w:val="DefaultPlaceholder_1081868574"/>
            </w:placeholder>
          </w:sdtPr>
          <w:sdtEndPr/>
          <w:sdtContent>
            <w:tc>
              <w:tcPr>
                <w:tcW w:w="663" w:type="pct"/>
                <w:vAlign w:val="center"/>
              </w:tcPr>
              <w:p w14:paraId="56EE377D" w14:textId="77777777" w:rsidR="0070374F" w:rsidRPr="003C6FF8" w:rsidRDefault="0070374F" w:rsidP="00DD6EE9">
                <w:pPr>
                  <w:keepNext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  <w:t>69,350</w:t>
                </w:r>
              </w:p>
            </w:tc>
          </w:sdtContent>
        </w:sdt>
      </w:tr>
      <w:tr w:rsidR="00775C37" w:rsidRPr="003C6FF8" w14:paraId="3FB9FDBC" w14:textId="77777777" w:rsidTr="00775C37">
        <w:trPr>
          <w:cantSplit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pct"/>
            <w:noWrap/>
            <w:vAlign w:val="center"/>
            <w:hideMark/>
          </w:tcPr>
          <w:p w14:paraId="4F09B0A5" w14:textId="286E527E" w:rsidR="0070374F" w:rsidRPr="00A924EA" w:rsidRDefault="004A286D" w:rsidP="00DD6EE9">
            <w:pPr>
              <w:keepNext/>
              <w:rPr>
                <w:rFonts w:asciiTheme="majorHAnsi" w:hAnsiTheme="majorHAnsi" w:cs="Calibri"/>
                <w:b w:val="0"/>
                <w:color w:val="auto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color w:val="auto"/>
                  <w:sz w:val="16"/>
                  <w:szCs w:val="16"/>
                </w:rPr>
                <w:tag w:val="352"/>
                <w:id w:val="1623880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F54">
                  <w:rPr>
                    <w:rFonts w:ascii="MS Gothic" w:eastAsia="MS Gothic" w:hAnsi="MS Gothic" w:hint="eastAsia"/>
                    <w:color w:val="auto"/>
                    <w:sz w:val="16"/>
                    <w:szCs w:val="16"/>
                  </w:rPr>
                  <w:t>☐</w:t>
                </w:r>
              </w:sdtContent>
            </w:sdt>
            <w:r w:rsidR="0070374F" w:rsidRPr="00A924EA">
              <w:rPr>
                <w:rFonts w:asciiTheme="majorHAnsi" w:hAnsiTheme="majorHAnsi"/>
                <w:b w:val="0"/>
                <w:color w:val="auto"/>
                <w:sz w:val="16"/>
                <w:szCs w:val="16"/>
              </w:rPr>
              <w:t xml:space="preserve"> </w:t>
            </w:r>
            <w:sdt>
              <w:sdtPr>
                <w:rPr>
                  <w:rFonts w:asciiTheme="majorHAnsi" w:hAnsiTheme="majorHAnsi"/>
                  <w:color w:val="auto"/>
                  <w:sz w:val="16"/>
                  <w:szCs w:val="16"/>
                </w:rPr>
                <w:tag w:val="353"/>
                <w:id w:val="-1443451897"/>
                <w:placeholder>
                  <w:docPart w:val="DefaultPlaceholder_1081868574"/>
                </w:placeholder>
              </w:sdtPr>
              <w:sdtEndPr>
                <w:rPr>
                  <w:rFonts w:cs="Arial"/>
                  <w:kern w:val="24"/>
                </w:rPr>
              </w:sdtEndPr>
              <w:sdtContent>
                <w:r w:rsidR="0070374F" w:rsidRPr="00A924EA">
                  <w:rPr>
                    <w:rFonts w:asciiTheme="majorHAnsi" w:hAnsiTheme="majorHAnsi" w:cs="Arial"/>
                    <w:b w:val="0"/>
                    <w:color w:val="auto"/>
                    <w:kern w:val="24"/>
                    <w:sz w:val="16"/>
                    <w:szCs w:val="16"/>
                  </w:rPr>
                  <w:t>10,000,000</w:t>
                </w:r>
              </w:sdtContent>
            </w:sdt>
            <w:r w:rsidR="0070374F" w:rsidRPr="00A924EA">
              <w:rPr>
                <w:rFonts w:asciiTheme="majorHAnsi" w:hAnsiTheme="majorHAnsi" w:cs="Arial"/>
                <w:b w:val="0"/>
                <w:color w:val="auto"/>
                <w:kern w:val="24"/>
                <w:sz w:val="16"/>
                <w:szCs w:val="16"/>
              </w:rPr>
              <w:t xml:space="preserve"> </w:t>
            </w:r>
          </w:p>
        </w:tc>
        <w:sdt>
          <w:sdtPr>
            <w:rPr>
              <w:rFonts w:asciiTheme="majorHAnsi" w:hAnsiTheme="majorHAnsi" w:cs="Arial"/>
              <w:color w:val="auto"/>
              <w:kern w:val="24"/>
              <w:sz w:val="16"/>
              <w:szCs w:val="16"/>
            </w:rPr>
            <w:tag w:val="354"/>
            <w:id w:val="1222722914"/>
            <w:placeholder>
              <w:docPart w:val="DefaultPlaceholder_1081868574"/>
            </w:placeholder>
          </w:sdtPr>
          <w:sdtEndPr/>
          <w:sdtContent>
            <w:tc>
              <w:tcPr>
                <w:tcW w:w="561" w:type="pct"/>
                <w:vAlign w:val="center"/>
                <w:hideMark/>
              </w:tcPr>
              <w:p w14:paraId="41CA8820" w14:textId="77777777" w:rsidR="0070374F" w:rsidRPr="003C6FF8" w:rsidRDefault="0070374F" w:rsidP="00DD6EE9">
                <w:pPr>
                  <w:keepNext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  <w:t xml:space="preserve">25,250 </w:t>
                </w:r>
              </w:p>
            </w:tc>
          </w:sdtContent>
        </w:sdt>
        <w:sdt>
          <w:sdtPr>
            <w:rPr>
              <w:rFonts w:asciiTheme="majorHAnsi" w:hAnsiTheme="majorHAnsi" w:cs="Arial"/>
              <w:color w:val="auto"/>
              <w:kern w:val="24"/>
              <w:sz w:val="16"/>
              <w:szCs w:val="16"/>
            </w:rPr>
            <w:tag w:val="355"/>
            <w:id w:val="-983074461"/>
            <w:placeholder>
              <w:docPart w:val="DefaultPlaceholder_1081868574"/>
            </w:placeholder>
          </w:sdtPr>
          <w:sdtEndPr/>
          <w:sdtContent>
            <w:tc>
              <w:tcPr>
                <w:tcW w:w="561" w:type="pct"/>
                <w:vAlign w:val="center"/>
              </w:tcPr>
              <w:p w14:paraId="11D519D5" w14:textId="77777777" w:rsidR="0070374F" w:rsidRPr="003C6FF8" w:rsidRDefault="0070374F" w:rsidP="00DD6EE9">
                <w:pPr>
                  <w:keepNext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  <w:t xml:space="preserve"> 31,563 </w:t>
                </w:r>
              </w:p>
            </w:tc>
          </w:sdtContent>
        </w:sdt>
        <w:tc>
          <w:tcPr>
            <w:tcW w:w="1327" w:type="pct"/>
            <w:vAlign w:val="center"/>
          </w:tcPr>
          <w:p w14:paraId="374CAA90" w14:textId="248EBAD2" w:rsidR="0070374F" w:rsidRPr="003C6FF8" w:rsidRDefault="004A286D" w:rsidP="00DD6EE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"/>
                <w:color w:val="auto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color w:val="auto"/>
                  <w:sz w:val="16"/>
                  <w:szCs w:val="16"/>
                </w:rPr>
                <w:tag w:val="356"/>
                <w:id w:val="374288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F54">
                  <w:rPr>
                    <w:rFonts w:ascii="MS Gothic" w:eastAsia="MS Gothic" w:hAnsi="MS Gothic" w:hint="eastAsia"/>
                    <w:color w:val="auto"/>
                    <w:sz w:val="16"/>
                    <w:szCs w:val="16"/>
                  </w:rPr>
                  <w:t>☐</w:t>
                </w:r>
              </w:sdtContent>
            </w:sdt>
            <w:r w:rsidR="0070374F" w:rsidRPr="003C6FF8">
              <w:rPr>
                <w:rFonts w:asciiTheme="majorHAnsi" w:hAnsiTheme="majorHAnsi"/>
                <w:color w:val="auto"/>
                <w:sz w:val="16"/>
                <w:szCs w:val="16"/>
              </w:rPr>
              <w:t xml:space="preserve"> </w:t>
            </w:r>
            <w:sdt>
              <w:sdtPr>
                <w:rPr>
                  <w:rFonts w:asciiTheme="majorHAnsi" w:hAnsiTheme="majorHAnsi"/>
                  <w:color w:val="auto"/>
                  <w:sz w:val="16"/>
                  <w:szCs w:val="16"/>
                </w:rPr>
                <w:tag w:val="357"/>
                <w:id w:val="329181610"/>
                <w:placeholder>
                  <w:docPart w:val="DefaultPlaceholder_1081868574"/>
                </w:placeholder>
              </w:sdtPr>
              <w:sdtEndPr>
                <w:rPr>
                  <w:rFonts w:cs="Arial"/>
                  <w:kern w:val="24"/>
                </w:rPr>
              </w:sdtEndPr>
              <w:sdtContent>
                <w:r w:rsidR="0070374F" w:rsidRPr="003C6FF8"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  <w:t>10,000,000</w:t>
                </w:r>
              </w:sdtContent>
            </w:sdt>
            <w:r w:rsidR="0070374F" w:rsidRPr="003C6FF8">
              <w:rPr>
                <w:rFonts w:asciiTheme="majorHAnsi" w:hAnsiTheme="majorHAnsi" w:cs="Arial"/>
                <w:color w:val="auto"/>
                <w:kern w:val="24"/>
                <w:sz w:val="16"/>
                <w:szCs w:val="16"/>
              </w:rPr>
              <w:t xml:space="preserve"> </w:t>
            </w:r>
          </w:p>
        </w:tc>
        <w:sdt>
          <w:sdtPr>
            <w:rPr>
              <w:rFonts w:asciiTheme="majorHAnsi" w:hAnsiTheme="majorHAnsi" w:cs="Arial"/>
              <w:color w:val="auto"/>
              <w:kern w:val="24"/>
              <w:sz w:val="16"/>
              <w:szCs w:val="16"/>
            </w:rPr>
            <w:tag w:val="358"/>
            <w:id w:val="-231847587"/>
            <w:placeholder>
              <w:docPart w:val="DefaultPlaceholder_1081868574"/>
            </w:placeholder>
          </w:sdtPr>
          <w:sdtEndPr/>
          <w:sdtContent>
            <w:tc>
              <w:tcPr>
                <w:tcW w:w="663" w:type="pct"/>
                <w:vAlign w:val="center"/>
              </w:tcPr>
              <w:p w14:paraId="13383A45" w14:textId="77777777" w:rsidR="0070374F" w:rsidRPr="003C6FF8" w:rsidRDefault="0070374F" w:rsidP="00DD6EE9">
                <w:pPr>
                  <w:keepNext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  <w:t>73,730</w:t>
                </w:r>
              </w:p>
            </w:tc>
          </w:sdtContent>
        </w:sdt>
        <w:sdt>
          <w:sdtPr>
            <w:rPr>
              <w:rFonts w:asciiTheme="majorHAnsi" w:hAnsiTheme="majorHAnsi" w:cs="Arial"/>
              <w:color w:val="auto"/>
              <w:kern w:val="24"/>
              <w:sz w:val="16"/>
              <w:szCs w:val="16"/>
            </w:rPr>
            <w:tag w:val="359"/>
            <w:id w:val="-426050584"/>
            <w:placeholder>
              <w:docPart w:val="DefaultPlaceholder_1081868574"/>
            </w:placeholder>
          </w:sdtPr>
          <w:sdtEndPr/>
          <w:sdtContent>
            <w:tc>
              <w:tcPr>
                <w:tcW w:w="663" w:type="pct"/>
                <w:vAlign w:val="center"/>
              </w:tcPr>
              <w:p w14:paraId="6F202861" w14:textId="77777777" w:rsidR="0070374F" w:rsidRPr="003C6FF8" w:rsidRDefault="0070374F" w:rsidP="00DD6EE9">
                <w:pPr>
                  <w:keepNext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  <w:t>92,165</w:t>
                </w:r>
              </w:p>
            </w:tc>
          </w:sdtContent>
        </w:sdt>
      </w:tr>
      <w:tr w:rsidR="00775C37" w:rsidRPr="003C6FF8" w14:paraId="33FAD3E6" w14:textId="77777777" w:rsidTr="00775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pct"/>
            <w:noWrap/>
            <w:vAlign w:val="center"/>
            <w:hideMark/>
          </w:tcPr>
          <w:p w14:paraId="5D47EFBC" w14:textId="407C8EB6" w:rsidR="0070374F" w:rsidRPr="00A924EA" w:rsidRDefault="004A286D" w:rsidP="00DD6EE9">
            <w:pPr>
              <w:keepNext/>
              <w:rPr>
                <w:rFonts w:asciiTheme="majorHAnsi" w:hAnsiTheme="majorHAnsi" w:cs="Calibri"/>
                <w:b w:val="0"/>
                <w:color w:val="auto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color w:val="auto"/>
                  <w:sz w:val="16"/>
                  <w:szCs w:val="16"/>
                </w:rPr>
                <w:tag w:val="360"/>
                <w:id w:val="-79218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F54">
                  <w:rPr>
                    <w:rFonts w:ascii="MS Gothic" w:eastAsia="MS Gothic" w:hAnsi="MS Gothic" w:hint="eastAsia"/>
                    <w:color w:val="auto"/>
                    <w:sz w:val="16"/>
                    <w:szCs w:val="16"/>
                  </w:rPr>
                  <w:t>☐</w:t>
                </w:r>
              </w:sdtContent>
            </w:sdt>
            <w:r w:rsidR="0070374F" w:rsidRPr="00A924EA">
              <w:rPr>
                <w:rFonts w:asciiTheme="majorHAnsi" w:hAnsiTheme="majorHAnsi"/>
                <w:b w:val="0"/>
                <w:color w:val="auto"/>
                <w:sz w:val="16"/>
                <w:szCs w:val="16"/>
              </w:rPr>
              <w:t xml:space="preserve"> </w:t>
            </w:r>
            <w:sdt>
              <w:sdtPr>
                <w:rPr>
                  <w:rFonts w:asciiTheme="majorHAnsi" w:hAnsiTheme="majorHAnsi"/>
                  <w:color w:val="auto"/>
                  <w:sz w:val="16"/>
                  <w:szCs w:val="16"/>
                </w:rPr>
                <w:tag w:val="361"/>
                <w:id w:val="-492645629"/>
                <w:placeholder>
                  <w:docPart w:val="DefaultPlaceholder_1081868574"/>
                </w:placeholder>
              </w:sdtPr>
              <w:sdtEndPr>
                <w:rPr>
                  <w:rFonts w:cs="Arial"/>
                  <w:kern w:val="24"/>
                </w:rPr>
              </w:sdtEndPr>
              <w:sdtContent>
                <w:r w:rsidR="0070374F" w:rsidRPr="00A924EA">
                  <w:rPr>
                    <w:rFonts w:asciiTheme="majorHAnsi" w:hAnsiTheme="majorHAnsi" w:cs="Arial"/>
                    <w:b w:val="0"/>
                    <w:color w:val="auto"/>
                    <w:kern w:val="24"/>
                    <w:sz w:val="16"/>
                    <w:szCs w:val="16"/>
                  </w:rPr>
                  <w:t>15,000,000</w:t>
                </w:r>
              </w:sdtContent>
            </w:sdt>
            <w:r w:rsidR="0070374F" w:rsidRPr="00A924EA">
              <w:rPr>
                <w:rFonts w:asciiTheme="majorHAnsi" w:hAnsiTheme="majorHAnsi" w:cs="Arial"/>
                <w:b w:val="0"/>
                <w:color w:val="auto"/>
                <w:kern w:val="24"/>
                <w:sz w:val="16"/>
                <w:szCs w:val="16"/>
              </w:rPr>
              <w:t xml:space="preserve"> </w:t>
            </w:r>
          </w:p>
        </w:tc>
        <w:sdt>
          <w:sdtPr>
            <w:rPr>
              <w:rFonts w:asciiTheme="majorHAnsi" w:hAnsiTheme="majorHAnsi" w:cs="Arial"/>
              <w:color w:val="auto"/>
              <w:kern w:val="24"/>
              <w:sz w:val="16"/>
              <w:szCs w:val="16"/>
            </w:rPr>
            <w:tag w:val="362"/>
            <w:id w:val="458225726"/>
            <w:placeholder>
              <w:docPart w:val="DefaultPlaceholder_1081868574"/>
            </w:placeholder>
          </w:sdtPr>
          <w:sdtEndPr/>
          <w:sdtContent>
            <w:tc>
              <w:tcPr>
                <w:tcW w:w="561" w:type="pct"/>
                <w:vAlign w:val="center"/>
                <w:hideMark/>
              </w:tcPr>
              <w:p w14:paraId="2BC4E25B" w14:textId="77777777" w:rsidR="0070374F" w:rsidRPr="003C6FF8" w:rsidRDefault="0070374F" w:rsidP="00DD6EE9">
                <w:pPr>
                  <w:keepNext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  <w:t xml:space="preserve"> 33,500 </w:t>
                </w:r>
              </w:p>
            </w:tc>
          </w:sdtContent>
        </w:sdt>
        <w:sdt>
          <w:sdtPr>
            <w:rPr>
              <w:rFonts w:asciiTheme="majorHAnsi" w:hAnsiTheme="majorHAnsi" w:cs="Arial"/>
              <w:color w:val="auto"/>
              <w:kern w:val="24"/>
              <w:sz w:val="16"/>
              <w:szCs w:val="16"/>
            </w:rPr>
            <w:tag w:val="363"/>
            <w:id w:val="1523824860"/>
            <w:placeholder>
              <w:docPart w:val="DefaultPlaceholder_1081868574"/>
            </w:placeholder>
          </w:sdtPr>
          <w:sdtEndPr/>
          <w:sdtContent>
            <w:tc>
              <w:tcPr>
                <w:tcW w:w="561" w:type="pct"/>
                <w:vAlign w:val="center"/>
              </w:tcPr>
              <w:p w14:paraId="3B2C757B" w14:textId="77777777" w:rsidR="0070374F" w:rsidRPr="003C6FF8" w:rsidRDefault="0070374F" w:rsidP="00DD6EE9">
                <w:pPr>
                  <w:keepNext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  <w:t xml:space="preserve"> 41,875 </w:t>
                </w:r>
              </w:p>
            </w:tc>
          </w:sdtContent>
        </w:sdt>
        <w:tc>
          <w:tcPr>
            <w:tcW w:w="1327" w:type="pct"/>
            <w:vAlign w:val="center"/>
          </w:tcPr>
          <w:p w14:paraId="33A3C0E8" w14:textId="15429E44" w:rsidR="0070374F" w:rsidRPr="003C6FF8" w:rsidRDefault="004A286D" w:rsidP="00DD6EE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Calibri"/>
                <w:color w:val="auto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color w:val="auto"/>
                  <w:sz w:val="16"/>
                  <w:szCs w:val="16"/>
                </w:rPr>
                <w:tag w:val="364"/>
                <w:id w:val="127366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F54">
                  <w:rPr>
                    <w:rFonts w:ascii="MS Gothic" w:eastAsia="MS Gothic" w:hAnsi="MS Gothic" w:hint="eastAsia"/>
                    <w:color w:val="auto"/>
                    <w:sz w:val="16"/>
                    <w:szCs w:val="16"/>
                  </w:rPr>
                  <w:t>☐</w:t>
                </w:r>
              </w:sdtContent>
            </w:sdt>
            <w:r w:rsidR="0070374F" w:rsidRPr="003C6FF8">
              <w:rPr>
                <w:rFonts w:asciiTheme="majorHAnsi" w:hAnsiTheme="majorHAnsi"/>
                <w:color w:val="auto"/>
                <w:sz w:val="16"/>
                <w:szCs w:val="16"/>
              </w:rPr>
              <w:t xml:space="preserve"> </w:t>
            </w:r>
            <w:sdt>
              <w:sdtPr>
                <w:rPr>
                  <w:rFonts w:asciiTheme="majorHAnsi" w:hAnsiTheme="majorHAnsi"/>
                  <w:color w:val="auto"/>
                  <w:sz w:val="16"/>
                  <w:szCs w:val="16"/>
                </w:rPr>
                <w:tag w:val="365"/>
                <w:id w:val="-1244253115"/>
                <w:placeholder>
                  <w:docPart w:val="DefaultPlaceholder_1081868574"/>
                </w:placeholder>
              </w:sdtPr>
              <w:sdtEndPr>
                <w:rPr>
                  <w:rFonts w:cs="Arial"/>
                  <w:kern w:val="24"/>
                </w:rPr>
              </w:sdtEndPr>
              <w:sdtContent>
                <w:r w:rsidR="0070374F" w:rsidRPr="003C6FF8"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  <w:t>15,000,000</w:t>
                </w:r>
              </w:sdtContent>
            </w:sdt>
            <w:r w:rsidR="0070374F" w:rsidRPr="003C6FF8">
              <w:rPr>
                <w:rFonts w:asciiTheme="majorHAnsi" w:hAnsiTheme="majorHAnsi" w:cs="Arial"/>
                <w:color w:val="auto"/>
                <w:kern w:val="24"/>
                <w:sz w:val="16"/>
                <w:szCs w:val="16"/>
              </w:rPr>
              <w:t xml:space="preserve"> </w:t>
            </w:r>
          </w:p>
        </w:tc>
        <w:sdt>
          <w:sdtPr>
            <w:rPr>
              <w:rFonts w:asciiTheme="majorHAnsi" w:hAnsiTheme="majorHAnsi" w:cs="Arial"/>
              <w:color w:val="auto"/>
              <w:kern w:val="24"/>
              <w:sz w:val="16"/>
              <w:szCs w:val="16"/>
            </w:rPr>
            <w:tag w:val="366"/>
            <w:id w:val="782313016"/>
            <w:placeholder>
              <w:docPart w:val="DefaultPlaceholder_1081868574"/>
            </w:placeholder>
          </w:sdtPr>
          <w:sdtEndPr/>
          <w:sdtContent>
            <w:tc>
              <w:tcPr>
                <w:tcW w:w="663" w:type="pct"/>
                <w:vAlign w:val="center"/>
              </w:tcPr>
              <w:p w14:paraId="2C2C5A3A" w14:textId="77777777" w:rsidR="0070374F" w:rsidRPr="003C6FF8" w:rsidRDefault="0070374F" w:rsidP="00DD6EE9">
                <w:pPr>
                  <w:keepNext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  <w:t>97,820</w:t>
                </w:r>
              </w:p>
            </w:tc>
          </w:sdtContent>
        </w:sdt>
        <w:sdt>
          <w:sdtPr>
            <w:rPr>
              <w:rFonts w:asciiTheme="majorHAnsi" w:hAnsiTheme="majorHAnsi" w:cs="Arial"/>
              <w:color w:val="auto"/>
              <w:kern w:val="24"/>
              <w:sz w:val="16"/>
              <w:szCs w:val="16"/>
            </w:rPr>
            <w:tag w:val="367"/>
            <w:id w:val="1170217911"/>
            <w:placeholder>
              <w:docPart w:val="DefaultPlaceholder_1081868574"/>
            </w:placeholder>
          </w:sdtPr>
          <w:sdtEndPr/>
          <w:sdtContent>
            <w:tc>
              <w:tcPr>
                <w:tcW w:w="663" w:type="pct"/>
                <w:vAlign w:val="center"/>
              </w:tcPr>
              <w:p w14:paraId="3C8E23A9" w14:textId="77777777" w:rsidR="0070374F" w:rsidRPr="003C6FF8" w:rsidRDefault="0070374F" w:rsidP="00DD6EE9">
                <w:pPr>
                  <w:keepNext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  <w:t>122,275</w:t>
                </w:r>
              </w:p>
            </w:tc>
          </w:sdtContent>
        </w:sdt>
      </w:tr>
      <w:tr w:rsidR="00775C37" w:rsidRPr="003C6FF8" w14:paraId="4D793389" w14:textId="77777777" w:rsidTr="00775C37">
        <w:trPr>
          <w:cantSplit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pct"/>
            <w:noWrap/>
            <w:vAlign w:val="center"/>
          </w:tcPr>
          <w:p w14:paraId="389FFFAA" w14:textId="2849D4FC" w:rsidR="0070374F" w:rsidRPr="00A924EA" w:rsidRDefault="004A286D" w:rsidP="00DD6EE9">
            <w:pPr>
              <w:keepNext/>
              <w:rPr>
                <w:rFonts w:asciiTheme="majorHAnsi" w:hAnsiTheme="majorHAnsi" w:cs="Calibri"/>
                <w:b w:val="0"/>
                <w:color w:val="auto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color w:val="auto"/>
                  <w:sz w:val="16"/>
                  <w:szCs w:val="16"/>
                </w:rPr>
                <w:tag w:val="368"/>
                <w:id w:val="1251076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F54">
                  <w:rPr>
                    <w:rFonts w:ascii="MS Gothic" w:eastAsia="MS Gothic" w:hAnsi="MS Gothic" w:hint="eastAsia"/>
                    <w:color w:val="auto"/>
                    <w:sz w:val="16"/>
                    <w:szCs w:val="16"/>
                  </w:rPr>
                  <w:t>☐</w:t>
                </w:r>
              </w:sdtContent>
            </w:sdt>
            <w:r w:rsidR="0070374F" w:rsidRPr="00A924EA">
              <w:rPr>
                <w:rFonts w:asciiTheme="majorHAnsi" w:hAnsiTheme="majorHAnsi"/>
                <w:b w:val="0"/>
                <w:color w:val="auto"/>
                <w:sz w:val="16"/>
                <w:szCs w:val="16"/>
              </w:rPr>
              <w:t xml:space="preserve"> </w:t>
            </w:r>
            <w:sdt>
              <w:sdtPr>
                <w:rPr>
                  <w:rFonts w:asciiTheme="majorHAnsi" w:hAnsiTheme="majorHAnsi"/>
                  <w:color w:val="auto"/>
                  <w:sz w:val="16"/>
                  <w:szCs w:val="16"/>
                </w:rPr>
                <w:tag w:val="369"/>
                <w:id w:val="432790550"/>
                <w:placeholder>
                  <w:docPart w:val="DefaultPlaceholder_1081868574"/>
                </w:placeholder>
              </w:sdtPr>
              <w:sdtEndPr>
                <w:rPr>
                  <w:rFonts w:cs="Arial"/>
                  <w:kern w:val="24"/>
                </w:rPr>
              </w:sdtEndPr>
              <w:sdtContent>
                <w:r w:rsidR="0070374F" w:rsidRPr="00A924EA">
                  <w:rPr>
                    <w:rFonts w:asciiTheme="majorHAnsi" w:hAnsiTheme="majorHAnsi" w:cs="Arial"/>
                    <w:b w:val="0"/>
                    <w:color w:val="auto"/>
                    <w:kern w:val="24"/>
                    <w:sz w:val="16"/>
                    <w:szCs w:val="16"/>
                  </w:rPr>
                  <w:t>25,000,000</w:t>
                </w:r>
              </w:sdtContent>
            </w:sdt>
            <w:r w:rsidR="0070374F" w:rsidRPr="00A924EA">
              <w:rPr>
                <w:rFonts w:asciiTheme="majorHAnsi" w:hAnsiTheme="majorHAnsi" w:cs="Arial"/>
                <w:b w:val="0"/>
                <w:color w:val="auto"/>
                <w:kern w:val="24"/>
                <w:sz w:val="16"/>
                <w:szCs w:val="16"/>
              </w:rPr>
              <w:t xml:space="preserve"> </w:t>
            </w:r>
          </w:p>
        </w:tc>
        <w:sdt>
          <w:sdtPr>
            <w:rPr>
              <w:rFonts w:asciiTheme="majorHAnsi" w:hAnsiTheme="majorHAnsi" w:cs="Arial"/>
              <w:color w:val="auto"/>
              <w:kern w:val="24"/>
              <w:sz w:val="16"/>
              <w:szCs w:val="16"/>
            </w:rPr>
            <w:tag w:val="370"/>
            <w:id w:val="-119538840"/>
            <w:placeholder>
              <w:docPart w:val="DefaultPlaceholder_1081868574"/>
            </w:placeholder>
          </w:sdtPr>
          <w:sdtEndPr/>
          <w:sdtContent>
            <w:tc>
              <w:tcPr>
                <w:tcW w:w="561" w:type="pct"/>
                <w:vAlign w:val="center"/>
              </w:tcPr>
              <w:p w14:paraId="6D1FDFD1" w14:textId="77777777" w:rsidR="0070374F" w:rsidRPr="003C6FF8" w:rsidRDefault="0070374F" w:rsidP="00DD6EE9">
                <w:pPr>
                  <w:keepNext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  <w:t xml:space="preserve"> 51,900 </w:t>
                </w:r>
              </w:p>
            </w:tc>
          </w:sdtContent>
        </w:sdt>
        <w:sdt>
          <w:sdtPr>
            <w:rPr>
              <w:rFonts w:asciiTheme="majorHAnsi" w:hAnsiTheme="majorHAnsi" w:cs="Arial"/>
              <w:color w:val="auto"/>
              <w:kern w:val="24"/>
              <w:sz w:val="16"/>
              <w:szCs w:val="16"/>
            </w:rPr>
            <w:tag w:val="371"/>
            <w:id w:val="833647251"/>
            <w:placeholder>
              <w:docPart w:val="DefaultPlaceholder_1081868574"/>
            </w:placeholder>
          </w:sdtPr>
          <w:sdtEndPr/>
          <w:sdtContent>
            <w:tc>
              <w:tcPr>
                <w:tcW w:w="561" w:type="pct"/>
                <w:vAlign w:val="center"/>
              </w:tcPr>
              <w:p w14:paraId="7ADA4491" w14:textId="77777777" w:rsidR="0070374F" w:rsidRPr="003C6FF8" w:rsidRDefault="0070374F" w:rsidP="00DD6EE9">
                <w:pPr>
                  <w:keepNext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  <w:t xml:space="preserve"> 64,875 </w:t>
                </w:r>
              </w:p>
            </w:tc>
          </w:sdtContent>
        </w:sdt>
        <w:tc>
          <w:tcPr>
            <w:tcW w:w="1327" w:type="pct"/>
            <w:vAlign w:val="center"/>
          </w:tcPr>
          <w:p w14:paraId="22856165" w14:textId="2C7125CE" w:rsidR="0070374F" w:rsidRPr="003C6FF8" w:rsidRDefault="004A286D" w:rsidP="00DD6EE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"/>
                <w:color w:val="auto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color w:val="auto"/>
                  <w:sz w:val="16"/>
                  <w:szCs w:val="16"/>
                </w:rPr>
                <w:tag w:val="372"/>
                <w:id w:val="-1916475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F54">
                  <w:rPr>
                    <w:rFonts w:ascii="MS Gothic" w:eastAsia="MS Gothic" w:hAnsi="MS Gothic" w:hint="eastAsia"/>
                    <w:color w:val="auto"/>
                    <w:sz w:val="16"/>
                    <w:szCs w:val="16"/>
                  </w:rPr>
                  <w:t>☐</w:t>
                </w:r>
              </w:sdtContent>
            </w:sdt>
            <w:r w:rsidR="0070374F" w:rsidRPr="003C6FF8">
              <w:rPr>
                <w:rFonts w:asciiTheme="majorHAnsi" w:hAnsiTheme="majorHAnsi"/>
                <w:color w:val="auto"/>
                <w:sz w:val="16"/>
                <w:szCs w:val="16"/>
              </w:rPr>
              <w:t xml:space="preserve"> </w:t>
            </w:r>
            <w:sdt>
              <w:sdtPr>
                <w:rPr>
                  <w:rFonts w:asciiTheme="majorHAnsi" w:hAnsiTheme="majorHAnsi"/>
                  <w:color w:val="auto"/>
                  <w:sz w:val="16"/>
                  <w:szCs w:val="16"/>
                </w:rPr>
                <w:tag w:val="373"/>
                <w:id w:val="1861076003"/>
                <w:placeholder>
                  <w:docPart w:val="DefaultPlaceholder_1081868574"/>
                </w:placeholder>
              </w:sdtPr>
              <w:sdtEndPr>
                <w:rPr>
                  <w:rFonts w:cs="Arial"/>
                  <w:kern w:val="24"/>
                </w:rPr>
              </w:sdtEndPr>
              <w:sdtContent>
                <w:r w:rsidR="0070374F" w:rsidRPr="003C6FF8"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  <w:t>25,000,000</w:t>
                </w:r>
              </w:sdtContent>
            </w:sdt>
            <w:r w:rsidR="0070374F" w:rsidRPr="003C6FF8">
              <w:rPr>
                <w:rFonts w:asciiTheme="majorHAnsi" w:hAnsiTheme="majorHAnsi" w:cs="Arial"/>
                <w:color w:val="auto"/>
                <w:kern w:val="24"/>
                <w:sz w:val="16"/>
                <w:szCs w:val="16"/>
              </w:rPr>
              <w:t xml:space="preserve"> </w:t>
            </w:r>
          </w:p>
        </w:tc>
        <w:sdt>
          <w:sdtPr>
            <w:rPr>
              <w:rFonts w:asciiTheme="majorHAnsi" w:hAnsiTheme="majorHAnsi" w:cs="Arial"/>
              <w:color w:val="auto"/>
              <w:kern w:val="24"/>
              <w:sz w:val="16"/>
              <w:szCs w:val="16"/>
            </w:rPr>
            <w:tag w:val="374"/>
            <w:id w:val="-1632006258"/>
            <w:placeholder>
              <w:docPart w:val="DefaultPlaceholder_1081868574"/>
            </w:placeholder>
          </w:sdtPr>
          <w:sdtEndPr/>
          <w:sdtContent>
            <w:tc>
              <w:tcPr>
                <w:tcW w:w="663" w:type="pct"/>
                <w:vAlign w:val="center"/>
              </w:tcPr>
              <w:p w14:paraId="71F616C3" w14:textId="77777777" w:rsidR="0070374F" w:rsidRPr="003C6FF8" w:rsidRDefault="0070374F" w:rsidP="00DD6EE9">
                <w:pPr>
                  <w:keepNext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  <w:t>151,550</w:t>
                </w:r>
              </w:p>
            </w:tc>
          </w:sdtContent>
        </w:sdt>
        <w:sdt>
          <w:sdtPr>
            <w:rPr>
              <w:rFonts w:asciiTheme="majorHAnsi" w:hAnsiTheme="majorHAnsi" w:cs="Arial"/>
              <w:color w:val="auto"/>
              <w:kern w:val="24"/>
              <w:sz w:val="16"/>
              <w:szCs w:val="16"/>
            </w:rPr>
            <w:tag w:val="375"/>
            <w:id w:val="-2129765164"/>
            <w:placeholder>
              <w:docPart w:val="DefaultPlaceholder_1081868574"/>
            </w:placeholder>
          </w:sdtPr>
          <w:sdtEndPr/>
          <w:sdtContent>
            <w:tc>
              <w:tcPr>
                <w:tcW w:w="663" w:type="pct"/>
                <w:vAlign w:val="center"/>
              </w:tcPr>
              <w:p w14:paraId="08D42417" w14:textId="77777777" w:rsidR="0070374F" w:rsidRPr="003C6FF8" w:rsidRDefault="0070374F" w:rsidP="00DD6EE9">
                <w:pPr>
                  <w:keepNext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  <w:t>189,435</w:t>
                </w:r>
              </w:p>
            </w:tc>
          </w:sdtContent>
        </w:sdt>
      </w:tr>
      <w:tr w:rsidR="00775C37" w:rsidRPr="003C6FF8" w14:paraId="0415E957" w14:textId="77777777" w:rsidTr="00775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pct"/>
            <w:noWrap/>
            <w:vAlign w:val="center"/>
          </w:tcPr>
          <w:p w14:paraId="3DBAFCEA" w14:textId="31599A77" w:rsidR="0070374F" w:rsidRPr="00A924EA" w:rsidRDefault="004A286D" w:rsidP="00DD6EE9">
            <w:pPr>
              <w:keepNext/>
              <w:rPr>
                <w:rFonts w:asciiTheme="majorHAnsi" w:hAnsiTheme="majorHAnsi" w:cs="Calibri"/>
                <w:b w:val="0"/>
                <w:color w:val="auto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color w:val="auto"/>
                  <w:sz w:val="16"/>
                  <w:szCs w:val="16"/>
                </w:rPr>
                <w:tag w:val="376"/>
                <w:id w:val="-317036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F54">
                  <w:rPr>
                    <w:rFonts w:ascii="MS Gothic" w:eastAsia="MS Gothic" w:hAnsi="MS Gothic" w:hint="eastAsia"/>
                    <w:color w:val="auto"/>
                    <w:sz w:val="16"/>
                    <w:szCs w:val="16"/>
                  </w:rPr>
                  <w:t>☐</w:t>
                </w:r>
              </w:sdtContent>
            </w:sdt>
            <w:r w:rsidR="0070374F" w:rsidRPr="00A924EA">
              <w:rPr>
                <w:rFonts w:asciiTheme="majorHAnsi" w:hAnsiTheme="majorHAnsi"/>
                <w:b w:val="0"/>
                <w:color w:val="auto"/>
                <w:sz w:val="16"/>
                <w:szCs w:val="16"/>
              </w:rPr>
              <w:t xml:space="preserve"> </w:t>
            </w:r>
            <w:sdt>
              <w:sdtPr>
                <w:rPr>
                  <w:rFonts w:asciiTheme="majorHAnsi" w:hAnsiTheme="majorHAnsi"/>
                  <w:color w:val="auto"/>
                  <w:sz w:val="16"/>
                  <w:szCs w:val="16"/>
                </w:rPr>
                <w:tag w:val="377"/>
                <w:id w:val="843671930"/>
                <w:placeholder>
                  <w:docPart w:val="DefaultPlaceholder_1081868574"/>
                </w:placeholder>
              </w:sdtPr>
              <w:sdtEndPr>
                <w:rPr>
                  <w:rFonts w:cs="Arial"/>
                  <w:kern w:val="24"/>
                </w:rPr>
              </w:sdtEndPr>
              <w:sdtContent>
                <w:r w:rsidR="0070374F" w:rsidRPr="00A924EA">
                  <w:rPr>
                    <w:rFonts w:asciiTheme="majorHAnsi" w:hAnsiTheme="majorHAnsi" w:cs="Arial"/>
                    <w:b w:val="0"/>
                    <w:color w:val="auto"/>
                    <w:kern w:val="24"/>
                    <w:sz w:val="16"/>
                    <w:szCs w:val="16"/>
                  </w:rPr>
                  <w:t>35,000,000</w:t>
                </w:r>
              </w:sdtContent>
            </w:sdt>
            <w:r w:rsidR="0070374F" w:rsidRPr="00A924EA">
              <w:rPr>
                <w:rFonts w:asciiTheme="majorHAnsi" w:hAnsiTheme="majorHAnsi" w:cs="Arial"/>
                <w:b w:val="0"/>
                <w:color w:val="auto"/>
                <w:kern w:val="24"/>
                <w:sz w:val="16"/>
                <w:szCs w:val="16"/>
              </w:rPr>
              <w:t xml:space="preserve"> </w:t>
            </w:r>
          </w:p>
        </w:tc>
        <w:sdt>
          <w:sdtPr>
            <w:rPr>
              <w:rFonts w:asciiTheme="majorHAnsi" w:hAnsiTheme="majorHAnsi" w:cs="Arial"/>
              <w:color w:val="auto"/>
              <w:kern w:val="24"/>
              <w:sz w:val="16"/>
              <w:szCs w:val="16"/>
            </w:rPr>
            <w:tag w:val="378"/>
            <w:id w:val="1761786414"/>
            <w:placeholder>
              <w:docPart w:val="DefaultPlaceholder_1081868574"/>
            </w:placeholder>
          </w:sdtPr>
          <w:sdtEndPr/>
          <w:sdtContent>
            <w:tc>
              <w:tcPr>
                <w:tcW w:w="561" w:type="pct"/>
                <w:vAlign w:val="center"/>
              </w:tcPr>
              <w:p w14:paraId="4985774C" w14:textId="77777777" w:rsidR="0070374F" w:rsidRPr="003C6FF8" w:rsidRDefault="0070374F" w:rsidP="00DD6EE9">
                <w:pPr>
                  <w:keepNext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  <w:t xml:space="preserve"> 70,100 </w:t>
                </w:r>
              </w:p>
            </w:tc>
          </w:sdtContent>
        </w:sdt>
        <w:sdt>
          <w:sdtPr>
            <w:rPr>
              <w:rFonts w:asciiTheme="majorHAnsi" w:hAnsiTheme="majorHAnsi" w:cs="Arial"/>
              <w:color w:val="auto"/>
              <w:kern w:val="24"/>
              <w:sz w:val="16"/>
              <w:szCs w:val="16"/>
            </w:rPr>
            <w:tag w:val="379"/>
            <w:id w:val="1044717205"/>
            <w:placeholder>
              <w:docPart w:val="DefaultPlaceholder_1081868574"/>
            </w:placeholder>
          </w:sdtPr>
          <w:sdtEndPr/>
          <w:sdtContent>
            <w:tc>
              <w:tcPr>
                <w:tcW w:w="561" w:type="pct"/>
                <w:vAlign w:val="center"/>
              </w:tcPr>
              <w:p w14:paraId="203E73BB" w14:textId="77777777" w:rsidR="0070374F" w:rsidRPr="003C6FF8" w:rsidRDefault="0070374F" w:rsidP="00DD6EE9">
                <w:pPr>
                  <w:keepNext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  <w:t xml:space="preserve"> 87,625 </w:t>
                </w:r>
              </w:p>
            </w:tc>
          </w:sdtContent>
        </w:sdt>
        <w:tc>
          <w:tcPr>
            <w:tcW w:w="1327" w:type="pct"/>
            <w:vAlign w:val="center"/>
          </w:tcPr>
          <w:p w14:paraId="16EA8D99" w14:textId="127DD885" w:rsidR="0070374F" w:rsidRPr="003C6FF8" w:rsidRDefault="004A286D" w:rsidP="00DD6EE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Calibri"/>
                <w:color w:val="auto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color w:val="auto"/>
                  <w:sz w:val="16"/>
                  <w:szCs w:val="16"/>
                </w:rPr>
                <w:tag w:val="380"/>
                <w:id w:val="-124310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F54">
                  <w:rPr>
                    <w:rFonts w:ascii="MS Gothic" w:eastAsia="MS Gothic" w:hAnsi="MS Gothic" w:hint="eastAsia"/>
                    <w:color w:val="auto"/>
                    <w:sz w:val="16"/>
                    <w:szCs w:val="16"/>
                  </w:rPr>
                  <w:t>☐</w:t>
                </w:r>
              </w:sdtContent>
            </w:sdt>
            <w:r w:rsidR="0070374F" w:rsidRPr="003C6FF8">
              <w:rPr>
                <w:rFonts w:asciiTheme="majorHAnsi" w:hAnsiTheme="majorHAnsi"/>
                <w:color w:val="auto"/>
                <w:sz w:val="16"/>
                <w:szCs w:val="16"/>
              </w:rPr>
              <w:t xml:space="preserve"> </w:t>
            </w:r>
            <w:sdt>
              <w:sdtPr>
                <w:rPr>
                  <w:rFonts w:asciiTheme="majorHAnsi" w:hAnsiTheme="majorHAnsi"/>
                  <w:color w:val="auto"/>
                  <w:sz w:val="16"/>
                  <w:szCs w:val="16"/>
                </w:rPr>
                <w:tag w:val="381"/>
                <w:id w:val="1137999041"/>
                <w:placeholder>
                  <w:docPart w:val="DefaultPlaceholder_1081868574"/>
                </w:placeholder>
              </w:sdtPr>
              <w:sdtEndPr>
                <w:rPr>
                  <w:rFonts w:cs="Arial"/>
                  <w:kern w:val="24"/>
                </w:rPr>
              </w:sdtEndPr>
              <w:sdtContent>
                <w:r w:rsidR="0070374F" w:rsidRPr="003C6FF8"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  <w:t>35,000,000</w:t>
                </w:r>
              </w:sdtContent>
            </w:sdt>
            <w:r w:rsidR="0070374F" w:rsidRPr="003C6FF8">
              <w:rPr>
                <w:rFonts w:asciiTheme="majorHAnsi" w:hAnsiTheme="majorHAnsi" w:cs="Arial"/>
                <w:color w:val="auto"/>
                <w:kern w:val="24"/>
                <w:sz w:val="16"/>
                <w:szCs w:val="16"/>
              </w:rPr>
              <w:t xml:space="preserve"> </w:t>
            </w:r>
          </w:p>
        </w:tc>
        <w:sdt>
          <w:sdtPr>
            <w:rPr>
              <w:rFonts w:asciiTheme="majorHAnsi" w:hAnsiTheme="majorHAnsi" w:cs="Arial"/>
              <w:color w:val="auto"/>
              <w:kern w:val="24"/>
              <w:sz w:val="16"/>
              <w:szCs w:val="16"/>
            </w:rPr>
            <w:tag w:val="382"/>
            <w:id w:val="10262986"/>
            <w:placeholder>
              <w:docPart w:val="DefaultPlaceholder_1081868574"/>
            </w:placeholder>
          </w:sdtPr>
          <w:sdtEndPr/>
          <w:sdtContent>
            <w:tc>
              <w:tcPr>
                <w:tcW w:w="663" w:type="pct"/>
                <w:vAlign w:val="center"/>
              </w:tcPr>
              <w:p w14:paraId="3F46F70E" w14:textId="77777777" w:rsidR="0070374F" w:rsidRPr="003C6FF8" w:rsidRDefault="0070374F" w:rsidP="00DD6EE9">
                <w:pPr>
                  <w:keepNext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  <w:t>204,690</w:t>
                </w:r>
              </w:p>
            </w:tc>
          </w:sdtContent>
        </w:sdt>
        <w:sdt>
          <w:sdtPr>
            <w:rPr>
              <w:rFonts w:asciiTheme="majorHAnsi" w:hAnsiTheme="majorHAnsi" w:cs="Arial"/>
              <w:color w:val="auto"/>
              <w:kern w:val="24"/>
              <w:sz w:val="16"/>
              <w:szCs w:val="16"/>
            </w:rPr>
            <w:tag w:val="383"/>
            <w:id w:val="645168249"/>
            <w:placeholder>
              <w:docPart w:val="DefaultPlaceholder_1081868574"/>
            </w:placeholder>
          </w:sdtPr>
          <w:sdtEndPr/>
          <w:sdtContent>
            <w:tc>
              <w:tcPr>
                <w:tcW w:w="663" w:type="pct"/>
                <w:vAlign w:val="center"/>
              </w:tcPr>
              <w:p w14:paraId="2080B113" w14:textId="77777777" w:rsidR="0070374F" w:rsidRPr="003C6FF8" w:rsidRDefault="0070374F" w:rsidP="00DD6EE9">
                <w:pPr>
                  <w:keepNext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  <w:t>255,865</w:t>
                </w:r>
              </w:p>
            </w:tc>
          </w:sdtContent>
        </w:sdt>
      </w:tr>
      <w:tr w:rsidR="00775C37" w:rsidRPr="003C6FF8" w14:paraId="71B68525" w14:textId="77777777" w:rsidTr="00775C37">
        <w:trPr>
          <w:cantSplit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pct"/>
            <w:noWrap/>
            <w:vAlign w:val="center"/>
          </w:tcPr>
          <w:p w14:paraId="57A5745D" w14:textId="257B446A" w:rsidR="0070374F" w:rsidRPr="00A924EA" w:rsidRDefault="004A286D" w:rsidP="00DD6EE9">
            <w:pPr>
              <w:keepNext/>
              <w:rPr>
                <w:rFonts w:asciiTheme="majorHAnsi" w:hAnsiTheme="majorHAnsi" w:cs="Calibri"/>
                <w:b w:val="0"/>
                <w:color w:val="auto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color w:val="auto"/>
                  <w:sz w:val="16"/>
                  <w:szCs w:val="16"/>
                </w:rPr>
                <w:tag w:val="384"/>
                <w:id w:val="9940705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F54">
                  <w:rPr>
                    <w:rFonts w:ascii="MS Gothic" w:eastAsia="MS Gothic" w:hAnsi="MS Gothic" w:hint="eastAsia"/>
                    <w:color w:val="auto"/>
                    <w:sz w:val="16"/>
                    <w:szCs w:val="16"/>
                  </w:rPr>
                  <w:t>☐</w:t>
                </w:r>
              </w:sdtContent>
            </w:sdt>
            <w:r w:rsidR="0070374F" w:rsidRPr="00A924EA">
              <w:rPr>
                <w:rFonts w:asciiTheme="majorHAnsi" w:hAnsiTheme="majorHAnsi"/>
                <w:b w:val="0"/>
                <w:color w:val="auto"/>
                <w:sz w:val="16"/>
                <w:szCs w:val="16"/>
              </w:rPr>
              <w:t xml:space="preserve"> </w:t>
            </w:r>
            <w:sdt>
              <w:sdtPr>
                <w:rPr>
                  <w:rFonts w:asciiTheme="majorHAnsi" w:hAnsiTheme="majorHAnsi"/>
                  <w:color w:val="auto"/>
                  <w:sz w:val="16"/>
                  <w:szCs w:val="16"/>
                </w:rPr>
                <w:tag w:val="385"/>
                <w:id w:val="-639962555"/>
                <w:placeholder>
                  <w:docPart w:val="DefaultPlaceholder_1081868574"/>
                </w:placeholder>
              </w:sdtPr>
              <w:sdtEndPr>
                <w:rPr>
                  <w:rFonts w:cs="Arial"/>
                  <w:kern w:val="24"/>
                </w:rPr>
              </w:sdtEndPr>
              <w:sdtContent>
                <w:r w:rsidR="0070374F" w:rsidRPr="00A924EA">
                  <w:rPr>
                    <w:rFonts w:asciiTheme="majorHAnsi" w:hAnsiTheme="majorHAnsi" w:cs="Arial"/>
                    <w:b w:val="0"/>
                    <w:color w:val="auto"/>
                    <w:kern w:val="24"/>
                    <w:sz w:val="16"/>
                    <w:szCs w:val="16"/>
                  </w:rPr>
                  <w:t>50,000,000</w:t>
                </w:r>
              </w:sdtContent>
            </w:sdt>
            <w:r w:rsidR="0070374F" w:rsidRPr="00A924EA">
              <w:rPr>
                <w:rFonts w:asciiTheme="majorHAnsi" w:hAnsiTheme="majorHAnsi" w:cs="Arial"/>
                <w:b w:val="0"/>
                <w:color w:val="auto"/>
                <w:kern w:val="24"/>
                <w:sz w:val="16"/>
                <w:szCs w:val="16"/>
              </w:rPr>
              <w:t xml:space="preserve"> </w:t>
            </w:r>
          </w:p>
        </w:tc>
        <w:sdt>
          <w:sdtPr>
            <w:rPr>
              <w:rFonts w:asciiTheme="majorHAnsi" w:hAnsiTheme="majorHAnsi" w:cs="Arial"/>
              <w:color w:val="auto"/>
              <w:kern w:val="24"/>
              <w:sz w:val="16"/>
              <w:szCs w:val="16"/>
            </w:rPr>
            <w:tag w:val="386"/>
            <w:id w:val="-1421483821"/>
            <w:placeholder>
              <w:docPart w:val="DefaultPlaceholder_1081868574"/>
            </w:placeholder>
          </w:sdtPr>
          <w:sdtEndPr/>
          <w:sdtContent>
            <w:tc>
              <w:tcPr>
                <w:tcW w:w="561" w:type="pct"/>
                <w:vAlign w:val="center"/>
              </w:tcPr>
              <w:p w14:paraId="016DF1C0" w14:textId="77777777" w:rsidR="0070374F" w:rsidRPr="003C6FF8" w:rsidRDefault="0070374F" w:rsidP="00DD6EE9">
                <w:pPr>
                  <w:keepNext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  <w:t xml:space="preserve"> 97,000 </w:t>
                </w:r>
              </w:p>
            </w:tc>
          </w:sdtContent>
        </w:sdt>
        <w:sdt>
          <w:sdtPr>
            <w:rPr>
              <w:rFonts w:asciiTheme="majorHAnsi" w:hAnsiTheme="majorHAnsi" w:cs="Arial"/>
              <w:color w:val="auto"/>
              <w:kern w:val="24"/>
              <w:sz w:val="16"/>
              <w:szCs w:val="16"/>
            </w:rPr>
            <w:tag w:val="387"/>
            <w:id w:val="218329557"/>
            <w:placeholder>
              <w:docPart w:val="DefaultPlaceholder_1081868574"/>
            </w:placeholder>
          </w:sdtPr>
          <w:sdtEndPr/>
          <w:sdtContent>
            <w:tc>
              <w:tcPr>
                <w:tcW w:w="561" w:type="pct"/>
                <w:vAlign w:val="center"/>
              </w:tcPr>
              <w:p w14:paraId="71DFFDAE" w14:textId="77777777" w:rsidR="0070374F" w:rsidRPr="003C6FF8" w:rsidRDefault="0070374F" w:rsidP="00DD6EE9">
                <w:pPr>
                  <w:keepNext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  <w:t xml:space="preserve"> 121,250 </w:t>
                </w:r>
              </w:p>
            </w:tc>
          </w:sdtContent>
        </w:sdt>
        <w:tc>
          <w:tcPr>
            <w:tcW w:w="1327" w:type="pct"/>
            <w:vAlign w:val="center"/>
          </w:tcPr>
          <w:p w14:paraId="3913FF7D" w14:textId="62CA75AC" w:rsidR="0070374F" w:rsidRPr="003C6FF8" w:rsidRDefault="004A286D" w:rsidP="00DD6EE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Calibri"/>
                <w:color w:val="auto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color w:val="auto"/>
                  <w:sz w:val="16"/>
                  <w:szCs w:val="16"/>
                </w:rPr>
                <w:tag w:val="388"/>
                <w:id w:val="13083563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F54">
                  <w:rPr>
                    <w:rFonts w:ascii="MS Gothic" w:eastAsia="MS Gothic" w:hAnsi="MS Gothic" w:hint="eastAsia"/>
                    <w:color w:val="auto"/>
                    <w:sz w:val="16"/>
                    <w:szCs w:val="16"/>
                  </w:rPr>
                  <w:t>☐</w:t>
                </w:r>
              </w:sdtContent>
            </w:sdt>
            <w:r w:rsidR="0070374F" w:rsidRPr="003C6FF8">
              <w:rPr>
                <w:rFonts w:asciiTheme="majorHAnsi" w:hAnsiTheme="majorHAnsi"/>
                <w:color w:val="auto"/>
                <w:sz w:val="16"/>
                <w:szCs w:val="16"/>
              </w:rPr>
              <w:t xml:space="preserve"> </w:t>
            </w:r>
            <w:sdt>
              <w:sdtPr>
                <w:rPr>
                  <w:rFonts w:asciiTheme="majorHAnsi" w:hAnsiTheme="majorHAnsi"/>
                  <w:color w:val="auto"/>
                  <w:sz w:val="16"/>
                  <w:szCs w:val="16"/>
                </w:rPr>
                <w:tag w:val="389"/>
                <w:id w:val="-1172176419"/>
                <w:placeholder>
                  <w:docPart w:val="DefaultPlaceholder_1081868574"/>
                </w:placeholder>
              </w:sdtPr>
              <w:sdtEndPr>
                <w:rPr>
                  <w:rFonts w:cs="Arial"/>
                  <w:kern w:val="24"/>
                </w:rPr>
              </w:sdtEndPr>
              <w:sdtContent>
                <w:r w:rsidR="0070374F" w:rsidRPr="003C6FF8"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  <w:t>50,000,000</w:t>
                </w:r>
              </w:sdtContent>
            </w:sdt>
            <w:r w:rsidR="0070374F" w:rsidRPr="003C6FF8">
              <w:rPr>
                <w:rFonts w:asciiTheme="majorHAnsi" w:hAnsiTheme="majorHAnsi" w:cs="Arial"/>
                <w:color w:val="auto"/>
                <w:kern w:val="24"/>
                <w:sz w:val="16"/>
                <w:szCs w:val="16"/>
              </w:rPr>
              <w:t xml:space="preserve"> </w:t>
            </w:r>
          </w:p>
        </w:tc>
        <w:sdt>
          <w:sdtPr>
            <w:rPr>
              <w:rFonts w:asciiTheme="majorHAnsi" w:hAnsiTheme="majorHAnsi" w:cs="Arial"/>
              <w:color w:val="auto"/>
              <w:kern w:val="24"/>
              <w:sz w:val="16"/>
              <w:szCs w:val="16"/>
            </w:rPr>
            <w:tag w:val="390"/>
            <w:id w:val="-720822630"/>
            <w:placeholder>
              <w:docPart w:val="DefaultPlaceholder_1081868574"/>
            </w:placeholder>
          </w:sdtPr>
          <w:sdtEndPr/>
          <w:sdtContent>
            <w:tc>
              <w:tcPr>
                <w:tcW w:w="663" w:type="pct"/>
                <w:vAlign w:val="center"/>
              </w:tcPr>
              <w:p w14:paraId="4F3D266A" w14:textId="77777777" w:rsidR="0070374F" w:rsidRPr="003C6FF8" w:rsidRDefault="0070374F" w:rsidP="00DD6EE9">
                <w:pPr>
                  <w:keepNext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  <w:t>283,240</w:t>
                </w:r>
              </w:p>
            </w:tc>
          </w:sdtContent>
        </w:sdt>
        <w:sdt>
          <w:sdtPr>
            <w:rPr>
              <w:rFonts w:asciiTheme="majorHAnsi" w:hAnsiTheme="majorHAnsi" w:cs="Arial"/>
              <w:color w:val="auto"/>
              <w:kern w:val="24"/>
              <w:sz w:val="16"/>
              <w:szCs w:val="16"/>
            </w:rPr>
            <w:tag w:val="391"/>
            <w:id w:val="-662785320"/>
            <w:placeholder>
              <w:docPart w:val="DefaultPlaceholder_1081868574"/>
            </w:placeholder>
          </w:sdtPr>
          <w:sdtEndPr/>
          <w:sdtContent>
            <w:tc>
              <w:tcPr>
                <w:tcW w:w="663" w:type="pct"/>
                <w:vAlign w:val="center"/>
              </w:tcPr>
              <w:p w14:paraId="77F79FB3" w14:textId="77777777" w:rsidR="0070374F" w:rsidRPr="003C6FF8" w:rsidRDefault="0070374F" w:rsidP="00DD6EE9">
                <w:pPr>
                  <w:keepNext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  <w:t>354,050</w:t>
                </w:r>
              </w:p>
            </w:tc>
          </w:sdtContent>
        </w:sdt>
      </w:tr>
      <w:tr w:rsidR="00775C37" w:rsidRPr="003C6FF8" w14:paraId="781C344A" w14:textId="77777777" w:rsidTr="00775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pct"/>
            <w:noWrap/>
            <w:vAlign w:val="center"/>
          </w:tcPr>
          <w:p w14:paraId="021EC4AC" w14:textId="312C4184" w:rsidR="0070374F" w:rsidRPr="00A924EA" w:rsidRDefault="004A286D" w:rsidP="00DD6EE9">
            <w:pPr>
              <w:keepNext/>
              <w:rPr>
                <w:rFonts w:asciiTheme="majorHAnsi" w:hAnsiTheme="majorHAnsi" w:cs="Calibri"/>
                <w:b w:val="0"/>
                <w:color w:val="auto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color w:val="auto"/>
                  <w:sz w:val="16"/>
                  <w:szCs w:val="16"/>
                </w:rPr>
                <w:tag w:val="392"/>
                <w:id w:val="1829012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F54">
                  <w:rPr>
                    <w:rFonts w:ascii="MS Gothic" w:eastAsia="MS Gothic" w:hAnsi="MS Gothic" w:hint="eastAsia"/>
                    <w:color w:val="auto"/>
                    <w:sz w:val="16"/>
                    <w:szCs w:val="16"/>
                  </w:rPr>
                  <w:t>☐</w:t>
                </w:r>
              </w:sdtContent>
            </w:sdt>
            <w:r w:rsidR="0070374F" w:rsidRPr="00A924EA">
              <w:rPr>
                <w:rFonts w:asciiTheme="majorHAnsi" w:hAnsiTheme="majorHAnsi"/>
                <w:b w:val="0"/>
                <w:color w:val="auto"/>
                <w:sz w:val="16"/>
                <w:szCs w:val="16"/>
              </w:rPr>
              <w:t xml:space="preserve"> </w:t>
            </w:r>
            <w:sdt>
              <w:sdtPr>
                <w:rPr>
                  <w:rFonts w:asciiTheme="majorHAnsi" w:hAnsiTheme="majorHAnsi"/>
                  <w:color w:val="auto"/>
                  <w:sz w:val="16"/>
                  <w:szCs w:val="16"/>
                </w:rPr>
                <w:tag w:val="393"/>
                <w:id w:val="-338318493"/>
                <w:placeholder>
                  <w:docPart w:val="DefaultPlaceholder_1081868574"/>
                </w:placeholder>
              </w:sdtPr>
              <w:sdtEndPr>
                <w:rPr>
                  <w:rFonts w:cs="Arial"/>
                  <w:kern w:val="24"/>
                </w:rPr>
              </w:sdtEndPr>
              <w:sdtContent>
                <w:r w:rsidR="0070374F" w:rsidRPr="00A924EA">
                  <w:rPr>
                    <w:rFonts w:asciiTheme="majorHAnsi" w:hAnsiTheme="majorHAnsi" w:cs="Arial"/>
                    <w:b w:val="0"/>
                    <w:color w:val="auto"/>
                    <w:kern w:val="24"/>
                    <w:sz w:val="16"/>
                    <w:szCs w:val="16"/>
                  </w:rPr>
                  <w:t>100,000,000</w:t>
                </w:r>
              </w:sdtContent>
            </w:sdt>
            <w:r w:rsidR="0070374F" w:rsidRPr="00A924EA">
              <w:rPr>
                <w:rFonts w:asciiTheme="majorHAnsi" w:hAnsiTheme="majorHAnsi" w:cs="Arial"/>
                <w:b w:val="0"/>
                <w:color w:val="auto"/>
                <w:kern w:val="24"/>
                <w:sz w:val="16"/>
                <w:szCs w:val="16"/>
              </w:rPr>
              <w:t xml:space="preserve"> </w:t>
            </w:r>
          </w:p>
        </w:tc>
        <w:sdt>
          <w:sdtPr>
            <w:rPr>
              <w:rFonts w:asciiTheme="majorHAnsi" w:hAnsiTheme="majorHAnsi" w:cs="Arial"/>
              <w:color w:val="auto"/>
              <w:kern w:val="24"/>
              <w:sz w:val="16"/>
              <w:szCs w:val="16"/>
            </w:rPr>
            <w:tag w:val="394"/>
            <w:id w:val="-1746339520"/>
            <w:placeholder>
              <w:docPart w:val="DefaultPlaceholder_1081868574"/>
            </w:placeholder>
          </w:sdtPr>
          <w:sdtEndPr/>
          <w:sdtContent>
            <w:tc>
              <w:tcPr>
                <w:tcW w:w="561" w:type="pct"/>
                <w:vAlign w:val="center"/>
              </w:tcPr>
              <w:p w14:paraId="716BA112" w14:textId="77777777" w:rsidR="0070374F" w:rsidRPr="003C6FF8" w:rsidRDefault="0070374F" w:rsidP="00DD6EE9">
                <w:pPr>
                  <w:keepNext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  <w:t xml:space="preserve"> 153,750 </w:t>
                </w:r>
              </w:p>
            </w:tc>
          </w:sdtContent>
        </w:sdt>
        <w:sdt>
          <w:sdtPr>
            <w:rPr>
              <w:rFonts w:asciiTheme="majorHAnsi" w:hAnsiTheme="majorHAnsi" w:cs="Arial"/>
              <w:color w:val="auto"/>
              <w:kern w:val="24"/>
              <w:sz w:val="16"/>
              <w:szCs w:val="16"/>
            </w:rPr>
            <w:tag w:val="395"/>
            <w:id w:val="-330763488"/>
            <w:placeholder>
              <w:docPart w:val="DefaultPlaceholder_1081868574"/>
            </w:placeholder>
          </w:sdtPr>
          <w:sdtEndPr/>
          <w:sdtContent>
            <w:tc>
              <w:tcPr>
                <w:tcW w:w="561" w:type="pct"/>
                <w:vAlign w:val="center"/>
              </w:tcPr>
              <w:p w14:paraId="490F1E49" w14:textId="77777777" w:rsidR="0070374F" w:rsidRPr="003C6FF8" w:rsidRDefault="0070374F" w:rsidP="00DD6EE9">
                <w:pPr>
                  <w:keepNext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 w:cs="Calibr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  <w:t xml:space="preserve"> 192,188 </w:t>
                </w:r>
              </w:p>
            </w:tc>
          </w:sdtContent>
        </w:sdt>
        <w:tc>
          <w:tcPr>
            <w:tcW w:w="1327" w:type="pct"/>
            <w:vAlign w:val="center"/>
          </w:tcPr>
          <w:p w14:paraId="6409B2E7" w14:textId="1840A10A" w:rsidR="0070374F" w:rsidRPr="003C6FF8" w:rsidRDefault="004A286D" w:rsidP="00DD6EE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Calibri"/>
                <w:color w:val="auto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color w:val="auto"/>
                  <w:sz w:val="16"/>
                  <w:szCs w:val="16"/>
                </w:rPr>
                <w:tag w:val="396"/>
                <w:id w:val="491224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F54">
                  <w:rPr>
                    <w:rFonts w:ascii="MS Gothic" w:eastAsia="MS Gothic" w:hAnsi="MS Gothic" w:hint="eastAsia"/>
                    <w:color w:val="auto"/>
                    <w:sz w:val="16"/>
                    <w:szCs w:val="16"/>
                  </w:rPr>
                  <w:t>☐</w:t>
                </w:r>
              </w:sdtContent>
            </w:sdt>
            <w:r w:rsidR="0070374F" w:rsidRPr="003C6FF8">
              <w:rPr>
                <w:rFonts w:asciiTheme="majorHAnsi" w:hAnsiTheme="majorHAnsi"/>
                <w:color w:val="auto"/>
                <w:sz w:val="16"/>
                <w:szCs w:val="16"/>
              </w:rPr>
              <w:t xml:space="preserve"> </w:t>
            </w:r>
            <w:sdt>
              <w:sdtPr>
                <w:rPr>
                  <w:rFonts w:asciiTheme="majorHAnsi" w:hAnsiTheme="majorHAnsi"/>
                  <w:color w:val="auto"/>
                  <w:sz w:val="16"/>
                  <w:szCs w:val="16"/>
                </w:rPr>
                <w:tag w:val="397"/>
                <w:id w:val="-1287275041"/>
                <w:placeholder>
                  <w:docPart w:val="DefaultPlaceholder_1081868574"/>
                </w:placeholder>
              </w:sdtPr>
              <w:sdtEndPr>
                <w:rPr>
                  <w:rFonts w:cs="Arial"/>
                  <w:kern w:val="24"/>
                </w:rPr>
              </w:sdtEndPr>
              <w:sdtContent>
                <w:r w:rsidR="0070374F" w:rsidRPr="003C6FF8"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  <w:t>100,000,000</w:t>
                </w:r>
              </w:sdtContent>
            </w:sdt>
            <w:r w:rsidR="0070374F" w:rsidRPr="003C6FF8">
              <w:rPr>
                <w:rFonts w:asciiTheme="majorHAnsi" w:hAnsiTheme="majorHAnsi" w:cs="Arial"/>
                <w:color w:val="auto"/>
                <w:kern w:val="24"/>
                <w:sz w:val="16"/>
                <w:szCs w:val="16"/>
              </w:rPr>
              <w:t xml:space="preserve"> </w:t>
            </w:r>
          </w:p>
        </w:tc>
        <w:sdt>
          <w:sdtPr>
            <w:rPr>
              <w:rFonts w:asciiTheme="majorHAnsi" w:hAnsiTheme="majorHAnsi" w:cs="Arial"/>
              <w:color w:val="auto"/>
              <w:kern w:val="24"/>
              <w:sz w:val="16"/>
              <w:szCs w:val="16"/>
            </w:rPr>
            <w:tag w:val="398"/>
            <w:id w:val="665984685"/>
            <w:placeholder>
              <w:docPart w:val="DefaultPlaceholder_1081868574"/>
            </w:placeholder>
          </w:sdtPr>
          <w:sdtEndPr/>
          <w:sdtContent>
            <w:tc>
              <w:tcPr>
                <w:tcW w:w="663" w:type="pct"/>
                <w:vAlign w:val="center"/>
              </w:tcPr>
              <w:p w14:paraId="632146B2" w14:textId="77777777" w:rsidR="0070374F" w:rsidRPr="003C6FF8" w:rsidRDefault="0070374F" w:rsidP="00DD6EE9">
                <w:pPr>
                  <w:keepNext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  <w:t>448,950</w:t>
                </w:r>
              </w:p>
            </w:tc>
          </w:sdtContent>
        </w:sdt>
        <w:sdt>
          <w:sdtPr>
            <w:rPr>
              <w:rFonts w:asciiTheme="majorHAnsi" w:hAnsiTheme="majorHAnsi" w:cs="Arial"/>
              <w:color w:val="auto"/>
              <w:kern w:val="24"/>
              <w:sz w:val="16"/>
              <w:szCs w:val="16"/>
            </w:rPr>
            <w:tag w:val="399"/>
            <w:id w:val="-38675795"/>
            <w:placeholder>
              <w:docPart w:val="DefaultPlaceholder_1081868574"/>
            </w:placeholder>
          </w:sdtPr>
          <w:sdtEndPr/>
          <w:sdtContent>
            <w:tc>
              <w:tcPr>
                <w:tcW w:w="663" w:type="pct"/>
                <w:vAlign w:val="center"/>
              </w:tcPr>
              <w:p w14:paraId="0EA20165" w14:textId="77777777" w:rsidR="0070374F" w:rsidRPr="003C6FF8" w:rsidRDefault="0070374F" w:rsidP="00DD6EE9">
                <w:pPr>
                  <w:keepNext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  <w:t>561,190</w:t>
                </w:r>
              </w:p>
            </w:tc>
          </w:sdtContent>
        </w:sdt>
      </w:tr>
      <w:tr w:rsidR="00775C37" w:rsidRPr="003C6FF8" w14:paraId="60C983C9" w14:textId="77777777" w:rsidTr="00775C37">
        <w:trPr>
          <w:cantSplit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pct"/>
            <w:noWrap/>
            <w:vAlign w:val="center"/>
          </w:tcPr>
          <w:p w14:paraId="6D0EE85A" w14:textId="77777777" w:rsidR="0070374F" w:rsidRPr="003C6FF8" w:rsidRDefault="0070374F" w:rsidP="00DD6EE9">
            <w:pPr>
              <w:keepNext/>
              <w:rPr>
                <w:rFonts w:asciiTheme="majorHAnsi" w:hAnsiTheme="majorHAnsi" w:cs="Arial"/>
                <w:b w:val="0"/>
                <w:color w:val="auto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b w:val="0"/>
                <w:color w:val="auto"/>
                <w:kern w:val="24"/>
                <w:sz w:val="16"/>
                <w:szCs w:val="16"/>
              </w:rPr>
              <w:t xml:space="preserve">Per Transaction for Transactions exceeding </w:t>
            </w:r>
          </w:p>
          <w:p w14:paraId="6FF4AD11" w14:textId="77777777" w:rsidR="0070374F" w:rsidRPr="003C6FF8" w:rsidRDefault="00516852" w:rsidP="00DD6EE9">
            <w:pPr>
              <w:keepNext/>
              <w:rPr>
                <w:rFonts w:asciiTheme="majorHAnsi" w:hAnsiTheme="majorHAnsi" w:cs="Arial"/>
                <w:b w:val="0"/>
                <w:color w:val="auto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b w:val="0"/>
                <w:color w:val="auto"/>
                <w:kern w:val="24"/>
                <w:sz w:val="16"/>
                <w:szCs w:val="16"/>
              </w:rPr>
              <w:t xml:space="preserve">The </w:t>
            </w:r>
            <w:r w:rsidR="0070374F" w:rsidRPr="003C6FF8">
              <w:rPr>
                <w:rFonts w:asciiTheme="majorHAnsi" w:hAnsiTheme="majorHAnsi" w:cs="Arial"/>
                <w:b w:val="0"/>
                <w:color w:val="auto"/>
                <w:kern w:val="24"/>
                <w:sz w:val="16"/>
                <w:szCs w:val="16"/>
              </w:rPr>
              <w:t>annual Transaction</w:t>
            </w:r>
            <w:r w:rsidRPr="003C6FF8">
              <w:rPr>
                <w:rFonts w:asciiTheme="majorHAnsi" w:hAnsiTheme="majorHAnsi" w:cs="Arial"/>
                <w:b w:val="0"/>
                <w:color w:val="auto"/>
                <w:kern w:val="24"/>
                <w:sz w:val="16"/>
                <w:szCs w:val="16"/>
              </w:rPr>
              <w:t>s</w:t>
            </w:r>
            <w:r w:rsidR="0070374F" w:rsidRPr="003C6FF8">
              <w:rPr>
                <w:rFonts w:asciiTheme="majorHAnsi" w:hAnsiTheme="majorHAnsi" w:cs="Arial"/>
                <w:b w:val="0"/>
                <w:color w:val="auto"/>
                <w:kern w:val="24"/>
                <w:sz w:val="16"/>
                <w:szCs w:val="16"/>
              </w:rPr>
              <w:t xml:space="preserve"> (overage fees)</w:t>
            </w:r>
          </w:p>
        </w:tc>
        <w:sdt>
          <w:sdtPr>
            <w:rPr>
              <w:rFonts w:asciiTheme="majorHAnsi" w:hAnsiTheme="majorHAnsi" w:cs="Arial"/>
              <w:color w:val="auto"/>
              <w:kern w:val="24"/>
              <w:sz w:val="16"/>
              <w:szCs w:val="16"/>
            </w:rPr>
            <w:tag w:val="400"/>
            <w:id w:val="-562019561"/>
            <w:placeholder>
              <w:docPart w:val="DefaultPlaceholder_1081868574"/>
            </w:placeholder>
          </w:sdtPr>
          <w:sdtEndPr/>
          <w:sdtContent>
            <w:tc>
              <w:tcPr>
                <w:tcW w:w="561" w:type="pct"/>
                <w:vAlign w:val="center"/>
              </w:tcPr>
              <w:p w14:paraId="18A0666E" w14:textId="77777777" w:rsidR="0070374F" w:rsidRPr="003C6FF8" w:rsidRDefault="0070374F" w:rsidP="00DD6EE9">
                <w:pPr>
                  <w:keepNext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  <w:t>0.004</w:t>
                </w:r>
              </w:p>
            </w:tc>
          </w:sdtContent>
        </w:sdt>
        <w:sdt>
          <w:sdtPr>
            <w:rPr>
              <w:rFonts w:asciiTheme="majorHAnsi" w:hAnsiTheme="majorHAnsi" w:cs="Arial"/>
              <w:color w:val="auto"/>
              <w:kern w:val="24"/>
              <w:sz w:val="16"/>
              <w:szCs w:val="16"/>
            </w:rPr>
            <w:tag w:val="401"/>
            <w:id w:val="67542828"/>
            <w:placeholder>
              <w:docPart w:val="DefaultPlaceholder_1081868574"/>
            </w:placeholder>
          </w:sdtPr>
          <w:sdtEndPr/>
          <w:sdtContent>
            <w:tc>
              <w:tcPr>
                <w:tcW w:w="561" w:type="pct"/>
                <w:vAlign w:val="center"/>
              </w:tcPr>
              <w:p w14:paraId="5C864A2C" w14:textId="77777777" w:rsidR="0070374F" w:rsidRPr="003C6FF8" w:rsidRDefault="0070374F" w:rsidP="00DD6EE9">
                <w:pPr>
                  <w:keepNext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  <w:t>0.005</w:t>
                </w:r>
              </w:p>
            </w:tc>
          </w:sdtContent>
        </w:sdt>
        <w:tc>
          <w:tcPr>
            <w:tcW w:w="1327" w:type="pct"/>
            <w:vAlign w:val="center"/>
          </w:tcPr>
          <w:p w14:paraId="26D86D60" w14:textId="77777777" w:rsidR="0070374F" w:rsidRPr="003C6FF8" w:rsidRDefault="0070374F" w:rsidP="00DD6EE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color w:val="auto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color w:val="auto"/>
                <w:kern w:val="24"/>
                <w:sz w:val="16"/>
                <w:szCs w:val="16"/>
              </w:rPr>
              <w:t xml:space="preserve">Per Transaction for Transactions exceeding </w:t>
            </w:r>
          </w:p>
          <w:p w14:paraId="57E8CB39" w14:textId="77777777" w:rsidR="0070374F" w:rsidRPr="003C6FF8" w:rsidRDefault="00516852" w:rsidP="00DD6EE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color w:val="auto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color w:val="auto"/>
                <w:kern w:val="24"/>
                <w:sz w:val="16"/>
                <w:szCs w:val="16"/>
              </w:rPr>
              <w:t xml:space="preserve">annual Transactions </w:t>
            </w:r>
            <w:r w:rsidR="0070374F" w:rsidRPr="003C6FF8">
              <w:rPr>
                <w:rFonts w:asciiTheme="majorHAnsi" w:hAnsiTheme="majorHAnsi" w:cs="Arial"/>
                <w:color w:val="auto"/>
                <w:kern w:val="24"/>
                <w:sz w:val="16"/>
                <w:szCs w:val="16"/>
              </w:rPr>
              <w:t>(overage fees)</w:t>
            </w:r>
          </w:p>
        </w:tc>
        <w:sdt>
          <w:sdtPr>
            <w:rPr>
              <w:rFonts w:asciiTheme="majorHAnsi" w:hAnsiTheme="majorHAnsi" w:cs="Arial"/>
              <w:color w:val="auto"/>
              <w:kern w:val="24"/>
              <w:sz w:val="16"/>
              <w:szCs w:val="16"/>
            </w:rPr>
            <w:tag w:val="402"/>
            <w:id w:val="1462612695"/>
            <w:placeholder>
              <w:docPart w:val="DefaultPlaceholder_1081868574"/>
            </w:placeholder>
          </w:sdtPr>
          <w:sdtEndPr/>
          <w:sdtContent>
            <w:tc>
              <w:tcPr>
                <w:tcW w:w="663" w:type="pct"/>
                <w:vAlign w:val="center"/>
              </w:tcPr>
              <w:p w14:paraId="18C93143" w14:textId="77777777" w:rsidR="0070374F" w:rsidRPr="003C6FF8" w:rsidRDefault="0070374F" w:rsidP="00DD6EE9">
                <w:pPr>
                  <w:keepNext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  <w:t>0.022</w:t>
                </w:r>
              </w:p>
            </w:tc>
          </w:sdtContent>
        </w:sdt>
        <w:sdt>
          <w:sdtPr>
            <w:rPr>
              <w:rFonts w:asciiTheme="majorHAnsi" w:hAnsiTheme="majorHAnsi" w:cs="Arial"/>
              <w:color w:val="auto"/>
              <w:kern w:val="24"/>
              <w:sz w:val="16"/>
              <w:szCs w:val="16"/>
            </w:rPr>
            <w:tag w:val="403"/>
            <w:id w:val="-496416658"/>
            <w:placeholder>
              <w:docPart w:val="DefaultPlaceholder_1081868574"/>
            </w:placeholder>
          </w:sdtPr>
          <w:sdtEndPr/>
          <w:sdtContent>
            <w:tc>
              <w:tcPr>
                <w:tcW w:w="663" w:type="pct"/>
                <w:vAlign w:val="center"/>
              </w:tcPr>
              <w:p w14:paraId="79738BDD" w14:textId="77777777" w:rsidR="0070374F" w:rsidRPr="003C6FF8" w:rsidRDefault="0070374F" w:rsidP="00DD6EE9">
                <w:pPr>
                  <w:keepNext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  <w:t>0.028</w:t>
                </w:r>
              </w:p>
            </w:tc>
          </w:sdtContent>
        </w:sdt>
      </w:tr>
    </w:tbl>
    <w:p w14:paraId="2DD1A271" w14:textId="482B5CB3" w:rsidR="009724EB" w:rsidRPr="00124BC3" w:rsidRDefault="009724EB" w:rsidP="00980FFF">
      <w:pPr>
        <w:pStyle w:val="ListParagraph"/>
        <w:ind w:left="360"/>
        <w:rPr>
          <w:rFonts w:asciiTheme="majorHAnsi" w:hAnsiTheme="majorHAnsi"/>
          <w:color w:val="auto"/>
          <w:sz w:val="18"/>
          <w:szCs w:val="18"/>
        </w:rPr>
      </w:pPr>
    </w:p>
    <w:p w14:paraId="7A4445E2" w14:textId="77777777" w:rsidR="00555198" w:rsidRDefault="00555198" w:rsidP="00980FFF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</w:p>
    <w:tbl>
      <w:tblPr>
        <w:tblStyle w:val="ListTable3"/>
        <w:tblW w:w="1029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4"/>
        <w:gridCol w:w="7795"/>
      </w:tblGrid>
      <w:tr w:rsidR="00CC6A4B" w:rsidRPr="003C6FF8" w14:paraId="742234BE" w14:textId="2D5C6D55" w:rsidTr="0077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4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4" w:type="dxa"/>
            <w:tcBorders>
              <w:bottom w:val="none" w:sz="0" w:space="0" w:color="auto"/>
              <w:right w:val="none" w:sz="0" w:space="0" w:color="auto"/>
            </w:tcBorders>
          </w:tcPr>
          <w:p w14:paraId="673A1F13" w14:textId="531177BE" w:rsidR="00CC6A4B" w:rsidRPr="003C6FF8" w:rsidRDefault="00CC6A4B" w:rsidP="005F78D3">
            <w:pPr>
              <w:keepNext/>
              <w:jc w:val="center"/>
              <w:rPr>
                <w:rFonts w:asciiTheme="majorHAnsi" w:hAnsiTheme="majorHAnsi" w:cstheme="minorHAnsi"/>
                <w:bCs w:val="0"/>
                <w:color w:val="auto"/>
                <w:sz w:val="18"/>
                <w:szCs w:val="18"/>
              </w:rPr>
            </w:pPr>
            <w:r>
              <w:rPr>
                <w:rFonts w:asciiTheme="majorHAnsi" w:hAnsiTheme="majorHAnsi" w:cstheme="minorHAnsi"/>
                <w:color w:val="auto"/>
                <w:sz w:val="18"/>
                <w:szCs w:val="18"/>
              </w:rPr>
              <w:t>Platform Data Extension Package</w:t>
            </w:r>
          </w:p>
        </w:tc>
        <w:tc>
          <w:tcPr>
            <w:tcW w:w="7795" w:type="dxa"/>
          </w:tcPr>
          <w:p w14:paraId="5BA8C1DD" w14:textId="1D5D6F8C" w:rsidR="00CC6A4B" w:rsidRPr="003C6FF8" w:rsidRDefault="00CC6A4B" w:rsidP="007D569F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  <w:color w:val="auto"/>
                <w:sz w:val="18"/>
                <w:szCs w:val="18"/>
              </w:rPr>
            </w:pPr>
            <w:r>
              <w:rPr>
                <w:rFonts w:asciiTheme="majorHAnsi" w:hAnsiTheme="majorHAnsi" w:cstheme="minorHAnsi"/>
                <w:color w:val="auto"/>
                <w:sz w:val="18"/>
                <w:szCs w:val="18"/>
              </w:rPr>
              <w:t>Platform Data Extension Package</w:t>
            </w:r>
            <w:r w:rsidRPr="003C6FF8">
              <w:rPr>
                <w:rFonts w:asciiTheme="majorHAnsi" w:hAnsiTheme="majorHAnsi" w:cstheme="minorHAnsi"/>
                <w:color w:val="auto"/>
                <w:sz w:val="18"/>
                <w:szCs w:val="18"/>
              </w:rPr>
              <w:t xml:space="preserve"> (</w:t>
            </w:r>
            <w:r>
              <w:rPr>
                <w:rFonts w:asciiTheme="majorHAnsi" w:hAnsiTheme="majorHAnsi" w:cstheme="minorHAnsi"/>
                <w:color w:val="auto"/>
                <w:sz w:val="18"/>
                <w:szCs w:val="18"/>
              </w:rPr>
              <w:t>layer descriptions</w:t>
            </w:r>
            <w:r w:rsidRPr="003C6FF8">
              <w:rPr>
                <w:rFonts w:asciiTheme="majorHAnsi" w:hAnsiTheme="majorHAnsi" w:cstheme="minorHAnsi"/>
                <w:color w:val="auto"/>
                <w:sz w:val="18"/>
                <w:szCs w:val="18"/>
              </w:rPr>
              <w:t>)</w:t>
            </w:r>
          </w:p>
        </w:tc>
      </w:tr>
      <w:tr w:rsidR="00146936" w:rsidRPr="003C6FF8" w14:paraId="47CA738A" w14:textId="4D457ECB" w:rsidTr="00775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F4E47B8" w14:textId="3E4D8269" w:rsidR="00146936" w:rsidRPr="00C158B8" w:rsidRDefault="004A286D" w:rsidP="005F78D3">
            <w:pPr>
              <w:keepNext/>
              <w:rPr>
                <w:rFonts w:asciiTheme="majorHAnsi" w:hAnsiTheme="majorHAnsi"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color w:val="auto"/>
                  <w:sz w:val="18"/>
                  <w:szCs w:val="18"/>
                </w:rPr>
                <w:tag w:val="404"/>
                <w:id w:val="-12148801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148" w:author="Pinheiro, Ricardo Tiago (Nokia-LC/SaoPaulo)" w:date="2016-04-01T17:41:00Z">
                  <w:r w:rsidR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t>☒</w:t>
                  </w:r>
                </w:ins>
                <w:del w:id="149" w:author="Pinheiro, Ricardo Tiago (Nokia-LC/SaoPaulo)" w:date="2016-04-01T17:41:00Z">
                  <w:r w:rsidR="00146936" w:rsidRPr="00C158B8" w:rsidDel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delText>☐</w:delText>
                  </w:r>
                </w:del>
              </w:sdtContent>
            </w:sdt>
            <w:r w:rsidR="00146936" w:rsidRPr="00C158B8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 </w:t>
            </w:r>
            <w:r w:rsidR="00146936" w:rsidRPr="00C158B8">
              <w:rPr>
                <w:rFonts w:asciiTheme="majorHAnsi" w:hAnsiTheme="majorHAnsi" w:cstheme="minorHAnsi"/>
                <w:b w:val="0"/>
                <w:color w:val="auto"/>
                <w:sz w:val="18"/>
                <w:szCs w:val="18"/>
              </w:rPr>
              <w:t xml:space="preserve">Premium Distance Markers </w:t>
            </w:r>
          </w:p>
        </w:tc>
        <w:tc>
          <w:tcPr>
            <w:tcW w:w="779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484DACC" w14:textId="4CC6FD16" w:rsidR="00146936" w:rsidRPr="00C158B8" w:rsidRDefault="00146936" w:rsidP="005F78D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</w:pPr>
            <w:r w:rsidRPr="00C158B8"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>Includes information on the location and sign number of road distance indicators.</w:t>
            </w:r>
          </w:p>
        </w:tc>
      </w:tr>
      <w:tr w:rsidR="00146936" w:rsidRPr="003C6FF8" w14:paraId="50CC896B" w14:textId="77777777" w:rsidTr="00775C37">
        <w:trPr>
          <w:cantSplit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tcBorders>
              <w:bottom w:val="single" w:sz="4" w:space="0" w:color="auto"/>
              <w:right w:val="none" w:sz="0" w:space="0" w:color="auto"/>
            </w:tcBorders>
            <w:vAlign w:val="center"/>
          </w:tcPr>
          <w:p w14:paraId="244A3016" w14:textId="52A1FE13" w:rsidR="00146936" w:rsidRDefault="004A286D" w:rsidP="00915D8C">
            <w:pPr>
              <w:keepNext/>
              <w:rPr>
                <w:rFonts w:asciiTheme="majorHAnsi" w:hAnsiTheme="majorHAnsi"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color w:val="auto"/>
                  <w:sz w:val="18"/>
                  <w:szCs w:val="18"/>
                </w:rPr>
                <w:tag w:val="405"/>
                <w:id w:val="-15233202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150" w:author="Pinheiro, Ricardo Tiago (Nokia-LC/SaoPaulo)" w:date="2016-04-01T17:41:00Z">
                  <w:r w:rsidR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t>☒</w:t>
                  </w:r>
                </w:ins>
                <w:del w:id="151" w:author="Pinheiro, Ricardo Tiago (Nokia-LC/SaoPaulo)" w:date="2016-04-01T17:41:00Z">
                  <w:r w:rsidR="00D41DBF" w:rsidDel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delText>☐</w:delText>
                  </w:r>
                </w:del>
              </w:sdtContent>
            </w:sdt>
            <w:r w:rsidR="00146936" w:rsidRPr="00C158B8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 </w:t>
            </w:r>
            <w:r w:rsidR="00146936" w:rsidRPr="00C158B8">
              <w:rPr>
                <w:rFonts w:asciiTheme="majorHAnsi" w:hAnsiTheme="majorHAnsi" w:cstheme="minorHAnsi"/>
                <w:b w:val="0"/>
                <w:color w:val="auto"/>
                <w:sz w:val="18"/>
                <w:szCs w:val="18"/>
              </w:rPr>
              <w:t xml:space="preserve">Premium </w:t>
            </w:r>
            <w:r w:rsidR="00146936">
              <w:rPr>
                <w:rFonts w:asciiTheme="majorHAnsi" w:hAnsiTheme="majorHAnsi" w:cstheme="minorHAnsi"/>
                <w:b w:val="0"/>
                <w:color w:val="auto"/>
                <w:sz w:val="18"/>
                <w:szCs w:val="18"/>
              </w:rPr>
              <w:t>Census Boundaries</w:t>
            </w:r>
          </w:p>
        </w:tc>
        <w:tc>
          <w:tcPr>
            <w:tcW w:w="7795" w:type="dxa"/>
            <w:tcBorders>
              <w:bottom w:val="single" w:sz="4" w:space="0" w:color="auto"/>
            </w:tcBorders>
            <w:vAlign w:val="center"/>
          </w:tcPr>
          <w:p w14:paraId="67A57027" w14:textId="449DCB60" w:rsidR="00146936" w:rsidRPr="00C6664E" w:rsidRDefault="00EA613C" w:rsidP="00915D8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</w:pPr>
            <w:r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>I</w:t>
            </w:r>
            <w:r w:rsidRPr="007E5477"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>ncludes a description of Geometry of census boundaries and attached demographic data</w:t>
            </w:r>
            <w:r w:rsidR="00146936"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>.</w:t>
            </w:r>
            <w:r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 xml:space="preserve"> </w:t>
            </w:r>
          </w:p>
        </w:tc>
      </w:tr>
      <w:tr w:rsidR="00EA613C" w:rsidRPr="003C6FF8" w14:paraId="305C92D8" w14:textId="77777777" w:rsidTr="00775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tcBorders>
              <w:top w:val="none" w:sz="0" w:space="0" w:color="auto"/>
              <w:left w:val="nil"/>
              <w:bottom w:val="none" w:sz="0" w:space="0" w:color="auto"/>
            </w:tcBorders>
            <w:vAlign w:val="center"/>
          </w:tcPr>
          <w:p w14:paraId="5C261A9A" w14:textId="77777777" w:rsidR="00EA613C" w:rsidRDefault="00EA613C" w:rsidP="00915D8C">
            <w:pPr>
              <w:keepNext/>
              <w:rPr>
                <w:rFonts w:asciiTheme="majorHAnsi" w:hAnsiTheme="majorHAnsi"/>
                <w:color w:val="auto"/>
                <w:sz w:val="18"/>
                <w:szCs w:val="18"/>
              </w:rPr>
            </w:pPr>
          </w:p>
        </w:tc>
        <w:tc>
          <w:tcPr>
            <w:tcW w:w="7795" w:type="dxa"/>
            <w:tcBorders>
              <w:top w:val="none" w:sz="0" w:space="0" w:color="auto"/>
              <w:left w:val="nil"/>
              <w:bottom w:val="none" w:sz="0" w:space="0" w:color="auto"/>
              <w:right w:val="nil"/>
            </w:tcBorders>
            <w:vAlign w:val="center"/>
          </w:tcPr>
          <w:p w14:paraId="3CD772D1" w14:textId="77777777" w:rsidR="00EA613C" w:rsidRDefault="00EA613C" w:rsidP="0014693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</w:pPr>
          </w:p>
        </w:tc>
      </w:tr>
      <w:tr w:rsidR="00CC6A4B" w:rsidRPr="00CC6A4B" w14:paraId="6FB0E007" w14:textId="77777777" w:rsidTr="00775C37">
        <w:trPr>
          <w:cantSplit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tcBorders>
              <w:right w:val="none" w:sz="0" w:space="0" w:color="auto"/>
            </w:tcBorders>
            <w:shd w:val="clear" w:color="auto" w:fill="000000" w:themeFill="text1"/>
            <w:vAlign w:val="center"/>
          </w:tcPr>
          <w:p w14:paraId="666A3AB1" w14:textId="6677D5B6" w:rsidR="00CC6A4B" w:rsidRPr="004A0F7C" w:rsidRDefault="00CC6A4B" w:rsidP="00915D8C">
            <w:pPr>
              <w:keepNext/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</w:pPr>
            <w:r w:rsidRPr="004A0F7C"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  <w:t>Additional</w:t>
            </w:r>
            <w:r w:rsidR="007107C6"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  <w:t xml:space="preserve"> features</w:t>
            </w:r>
          </w:p>
        </w:tc>
        <w:tc>
          <w:tcPr>
            <w:tcW w:w="7795" w:type="dxa"/>
            <w:shd w:val="clear" w:color="auto" w:fill="000000" w:themeFill="text1"/>
            <w:vAlign w:val="center"/>
          </w:tcPr>
          <w:p w14:paraId="145A851A" w14:textId="73F3B7AC" w:rsidR="00CC6A4B" w:rsidRPr="004A0F7C" w:rsidRDefault="00CC6A4B" w:rsidP="0014693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bCs/>
                <w:color w:val="FFFFFF" w:themeColor="background1"/>
                <w:sz w:val="18"/>
                <w:szCs w:val="18"/>
              </w:rPr>
            </w:pPr>
            <w:r w:rsidRPr="004A0F7C">
              <w:rPr>
                <w:rFonts w:asciiTheme="majorHAnsi" w:hAnsiTheme="majorHAnsi" w:cstheme="minorHAnsi"/>
                <w:b/>
                <w:bCs/>
                <w:color w:val="FFFFFF" w:themeColor="background1"/>
                <w:sz w:val="18"/>
                <w:szCs w:val="18"/>
              </w:rPr>
              <w:t>Short Description</w:t>
            </w:r>
          </w:p>
        </w:tc>
      </w:tr>
      <w:tr w:rsidR="00146936" w:rsidRPr="003C6FF8" w14:paraId="34BF1368" w14:textId="77777777" w:rsidTr="00775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CDF12F8" w14:textId="40D13941" w:rsidR="00146936" w:rsidRPr="00146936" w:rsidRDefault="004A286D" w:rsidP="00915D8C">
            <w:pPr>
              <w:keepNext/>
              <w:rPr>
                <w:rFonts w:asciiTheme="majorHAnsi" w:hAnsiTheme="majorHAnsi"/>
                <w:b w:val="0"/>
                <w:color w:val="auto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color w:val="auto"/>
                  <w:sz w:val="18"/>
                  <w:szCs w:val="18"/>
                </w:rPr>
                <w:tag w:val="406"/>
                <w:id w:val="4509863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152" w:author="Pinheiro, Ricardo Tiago (Nokia-LC/SaoPaulo)" w:date="2016-04-01T17:41:00Z">
                  <w:r w:rsidR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t>☒</w:t>
                  </w:r>
                </w:ins>
                <w:del w:id="153" w:author="Pinheiro, Ricardo Tiago (Nokia-LC/SaoPaulo)" w:date="2016-04-01T17:41:00Z">
                  <w:r w:rsidR="00146936" w:rsidRPr="00C158B8" w:rsidDel="00015D3D">
                    <w:rPr>
                      <w:rFonts w:ascii="MS Gothic" w:eastAsia="MS Gothic" w:hAnsi="MS Gothic" w:hint="eastAsia"/>
                      <w:color w:val="auto"/>
                      <w:sz w:val="18"/>
                      <w:szCs w:val="18"/>
                    </w:rPr>
                    <w:delText>☐</w:delText>
                  </w:r>
                </w:del>
              </w:sdtContent>
            </w:sdt>
            <w:r w:rsidR="00146936" w:rsidRPr="00C158B8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 </w:t>
            </w:r>
            <w:r w:rsidR="00146936" w:rsidRPr="00146936">
              <w:rPr>
                <w:rFonts w:asciiTheme="majorHAnsi" w:hAnsiTheme="majorHAnsi"/>
                <w:b w:val="0"/>
                <w:color w:val="auto"/>
                <w:sz w:val="18"/>
                <w:szCs w:val="18"/>
              </w:rPr>
              <w:t>Automotive Services-Weather</w:t>
            </w:r>
          </w:p>
        </w:tc>
        <w:tc>
          <w:tcPr>
            <w:tcW w:w="779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395CBFA" w14:textId="583F16C9" w:rsidR="00146936" w:rsidRPr="00C158B8" w:rsidRDefault="00CC6A4B" w:rsidP="0014693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</w:pPr>
            <w:r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 xml:space="preserve">Includes </w:t>
            </w:r>
            <w:r w:rsidRPr="00CC6A4B"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>weather related data such as weather forecast, sever</w:t>
            </w:r>
            <w:r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>e</w:t>
            </w:r>
            <w:r w:rsidRPr="00CC6A4B">
              <w:rPr>
                <w:rFonts w:asciiTheme="majorHAnsi" w:hAnsiTheme="majorHAnsi" w:cstheme="minorHAnsi"/>
                <w:bCs/>
                <w:color w:val="auto"/>
                <w:sz w:val="18"/>
                <w:szCs w:val="18"/>
              </w:rPr>
              <w:t xml:space="preserve"> weather alerts and astronomical information.  </w:t>
            </w:r>
          </w:p>
        </w:tc>
      </w:tr>
    </w:tbl>
    <w:p w14:paraId="1A0612D5" w14:textId="77777777" w:rsidR="00FB1E5E" w:rsidRDefault="00FB1E5E" w:rsidP="00980FFF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</w:p>
    <w:p w14:paraId="2D8F88E4" w14:textId="77777777" w:rsidR="00335F44" w:rsidRDefault="00335F44" w:rsidP="00980FFF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</w:p>
    <w:tbl>
      <w:tblPr>
        <w:tblW w:w="10391" w:type="dxa"/>
        <w:tblInd w:w="38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6016"/>
        <w:gridCol w:w="2126"/>
        <w:gridCol w:w="2249"/>
      </w:tblGrid>
      <w:tr w:rsidR="00705727" w:rsidRPr="00A3572E" w14:paraId="7BEE817D" w14:textId="77777777" w:rsidTr="00775C37">
        <w:trPr>
          <w:cantSplit/>
          <w:trHeight w:val="376"/>
        </w:trPr>
        <w:tc>
          <w:tcPr>
            <w:tcW w:w="5000" w:type="pct"/>
            <w:gridSpan w:val="3"/>
            <w:shd w:val="clear" w:color="auto" w:fill="0D0D0D" w:themeFill="text1" w:themeFillTint="F2"/>
            <w:vAlign w:val="center"/>
          </w:tcPr>
          <w:p w14:paraId="5E519C85" w14:textId="3DC75FDC" w:rsidR="00705727" w:rsidRPr="00A3572E" w:rsidRDefault="00C22FF0" w:rsidP="00DD6EE9">
            <w:pPr>
              <w:keepNext/>
              <w:jc w:val="center"/>
              <w:rPr>
                <w:rFonts w:asciiTheme="majorHAnsi" w:hAnsiTheme="majorHAnsi" w:cs="Calibri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Theme="majorHAnsi" w:hAnsiTheme="majorHAnsi" w:cs="Calibri"/>
                <w:b/>
                <w:bCs/>
                <w:color w:val="auto"/>
                <w:sz w:val="16"/>
                <w:szCs w:val="16"/>
              </w:rPr>
              <w:t xml:space="preserve">HERE </w:t>
            </w:r>
            <w:r w:rsidR="00705727" w:rsidRPr="00A3572E">
              <w:rPr>
                <w:rFonts w:asciiTheme="majorHAnsi" w:hAnsiTheme="majorHAnsi" w:cs="Calibri"/>
                <w:b/>
                <w:bCs/>
                <w:color w:val="auto"/>
                <w:sz w:val="16"/>
                <w:szCs w:val="16"/>
              </w:rPr>
              <w:t xml:space="preserve">Data Lens Viewer </w:t>
            </w:r>
            <w:r w:rsidR="00705727" w:rsidRPr="00A3572E"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  <w:t>– Annual Subscription</w:t>
            </w:r>
          </w:p>
        </w:tc>
      </w:tr>
      <w:tr w:rsidR="00243E15" w:rsidRPr="00A3572E" w14:paraId="749C8479" w14:textId="77777777" w:rsidTr="00775C37">
        <w:trPr>
          <w:cantSplit/>
          <w:trHeight w:val="325"/>
        </w:trPr>
        <w:tc>
          <w:tcPr>
            <w:tcW w:w="5000" w:type="pct"/>
            <w:gridSpan w:val="3"/>
            <w:shd w:val="clear" w:color="auto" w:fill="595959" w:themeFill="text1" w:themeFillTint="A6"/>
            <w:vAlign w:val="center"/>
          </w:tcPr>
          <w:p w14:paraId="4E9CE8D1" w14:textId="690A6F86" w:rsidR="00243E15" w:rsidRPr="00A3572E" w:rsidRDefault="00243E15" w:rsidP="00DD6EE9">
            <w:pPr>
              <w:keepNext/>
              <w:ind w:left="-948" w:firstLine="948"/>
              <w:jc w:val="center"/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  <w:t>HERE Data Lens Viewer</w:t>
            </w:r>
            <w:r w:rsidRPr="00A3572E"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  <w:t xml:space="preserve"> Fees in Addition to Core </w:t>
            </w:r>
            <w:r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  <w:t xml:space="preserve">or Advanced </w:t>
            </w:r>
            <w:r w:rsidRPr="00A3572E"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  <w:t>Business Mapping</w:t>
            </w:r>
            <w:r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  <w:t xml:space="preserve"> Transaction Subscriptions</w:t>
            </w:r>
          </w:p>
        </w:tc>
      </w:tr>
      <w:tr w:rsidR="00243E15" w:rsidRPr="00A3572E" w14:paraId="238D0D3F" w14:textId="77777777" w:rsidTr="00775C37">
        <w:trPr>
          <w:cantSplit/>
          <w:trHeight w:val="331"/>
        </w:trPr>
        <w:tc>
          <w:tcPr>
            <w:tcW w:w="2895" w:type="pct"/>
            <w:shd w:val="clear" w:color="auto" w:fill="AEAAAA" w:themeFill="background2" w:themeFillShade="BF"/>
            <w:vAlign w:val="center"/>
          </w:tcPr>
          <w:p w14:paraId="3392FB09" w14:textId="77777777" w:rsidR="00243E15" w:rsidRPr="00A3572E" w:rsidRDefault="00243E15" w:rsidP="00DD6EE9">
            <w:pPr>
              <w:keepNext/>
              <w:jc w:val="center"/>
              <w:rPr>
                <w:rFonts w:asciiTheme="majorHAnsi" w:hAnsiTheme="majorHAnsi" w:cs="Calibri"/>
                <w:b/>
                <w:bCs/>
                <w:color w:val="auto"/>
                <w:sz w:val="16"/>
                <w:szCs w:val="16"/>
              </w:rPr>
            </w:pPr>
            <w:r w:rsidRPr="00A3572E">
              <w:rPr>
                <w:rFonts w:asciiTheme="majorHAnsi" w:hAnsiTheme="majorHAnsi" w:cs="Calibri"/>
                <w:b/>
                <w:color w:val="auto"/>
                <w:sz w:val="16"/>
                <w:szCs w:val="16"/>
              </w:rPr>
              <w:t>Annual Transactions (up to)</w:t>
            </w:r>
          </w:p>
        </w:tc>
        <w:tc>
          <w:tcPr>
            <w:tcW w:w="1023" w:type="pct"/>
            <w:shd w:val="clear" w:color="auto" w:fill="AEAAAA" w:themeFill="background2" w:themeFillShade="BF"/>
            <w:vAlign w:val="center"/>
          </w:tcPr>
          <w:p w14:paraId="28B56376" w14:textId="77777777" w:rsidR="00243E15" w:rsidRPr="00A3572E" w:rsidRDefault="00243E15" w:rsidP="00DD6EE9">
            <w:pPr>
              <w:keepNext/>
              <w:jc w:val="center"/>
              <w:rPr>
                <w:rFonts w:asciiTheme="majorHAnsi" w:hAnsiTheme="majorHAnsi" w:cs="Calibri"/>
                <w:b/>
                <w:bCs/>
                <w:color w:val="auto"/>
                <w:sz w:val="16"/>
                <w:szCs w:val="16"/>
              </w:rPr>
            </w:pPr>
            <w:r w:rsidRPr="00A3572E">
              <w:rPr>
                <w:rFonts w:asciiTheme="majorHAnsi" w:hAnsiTheme="majorHAnsi" w:cs="Calibri"/>
                <w:b/>
                <w:bCs/>
                <w:color w:val="auto"/>
                <w:sz w:val="16"/>
                <w:szCs w:val="16"/>
              </w:rPr>
              <w:t>EUR</w:t>
            </w:r>
          </w:p>
        </w:tc>
        <w:tc>
          <w:tcPr>
            <w:tcW w:w="1082" w:type="pct"/>
            <w:shd w:val="clear" w:color="auto" w:fill="AEAAAA" w:themeFill="background2" w:themeFillShade="BF"/>
            <w:vAlign w:val="center"/>
          </w:tcPr>
          <w:p w14:paraId="51B55B84" w14:textId="77777777" w:rsidR="00243E15" w:rsidRPr="00A3572E" w:rsidRDefault="00243E15" w:rsidP="00DD6EE9">
            <w:pPr>
              <w:keepNext/>
              <w:jc w:val="center"/>
              <w:rPr>
                <w:rFonts w:asciiTheme="majorHAnsi" w:hAnsiTheme="majorHAnsi" w:cs="Calibri"/>
                <w:b/>
                <w:bCs/>
                <w:color w:val="auto"/>
                <w:sz w:val="16"/>
                <w:szCs w:val="16"/>
              </w:rPr>
            </w:pPr>
            <w:r w:rsidRPr="00A3572E">
              <w:rPr>
                <w:rFonts w:asciiTheme="majorHAnsi" w:hAnsiTheme="majorHAnsi" w:cs="Calibri"/>
                <w:b/>
                <w:bCs/>
                <w:color w:val="auto"/>
                <w:sz w:val="16"/>
                <w:szCs w:val="16"/>
              </w:rPr>
              <w:t>USD</w:t>
            </w:r>
          </w:p>
        </w:tc>
      </w:tr>
      <w:tr w:rsidR="00336A00" w:rsidRPr="00A3572E" w14:paraId="33943A36" w14:textId="77777777" w:rsidTr="00775C37">
        <w:trPr>
          <w:cantSplit/>
          <w:trHeight w:val="223"/>
        </w:trPr>
        <w:tc>
          <w:tcPr>
            <w:tcW w:w="2895" w:type="pct"/>
            <w:shd w:val="clear" w:color="000000" w:fill="FFFFFF"/>
            <w:noWrap/>
          </w:tcPr>
          <w:p w14:paraId="7541DFC2" w14:textId="77777777" w:rsidR="00336A00" w:rsidRPr="00A3572E" w:rsidRDefault="004A286D" w:rsidP="00336A00">
            <w:pPr>
              <w:keepNext/>
              <w:rPr>
                <w:rFonts w:asciiTheme="majorHAnsi" w:hAnsiTheme="majorHAnsi" w:cs="Arial"/>
                <w:color w:val="auto"/>
                <w:kern w:val="24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color w:val="auto"/>
                  <w:sz w:val="16"/>
                  <w:szCs w:val="16"/>
                </w:rPr>
                <w:tag w:val="407"/>
                <w:id w:val="-1171244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6A00" w:rsidRPr="00A3572E">
                  <w:rPr>
                    <w:rFonts w:ascii="MS Gothic" w:eastAsia="MS Gothic" w:hAnsi="MS Gothic" w:hint="eastAsia"/>
                    <w:color w:val="auto"/>
                    <w:sz w:val="16"/>
                    <w:szCs w:val="16"/>
                  </w:rPr>
                  <w:t>☐</w:t>
                </w:r>
              </w:sdtContent>
            </w:sdt>
            <w:r w:rsidR="00336A00" w:rsidRPr="00A3572E">
              <w:rPr>
                <w:rFonts w:asciiTheme="majorHAnsi" w:hAnsiTheme="majorHAnsi"/>
                <w:color w:val="auto"/>
                <w:sz w:val="16"/>
                <w:szCs w:val="16"/>
              </w:rPr>
              <w:t xml:space="preserve"> </w:t>
            </w:r>
            <w:sdt>
              <w:sdtPr>
                <w:rPr>
                  <w:rFonts w:asciiTheme="majorHAnsi" w:hAnsiTheme="majorHAnsi" w:cs="Arial"/>
                  <w:color w:val="auto"/>
                  <w:kern w:val="24"/>
                  <w:sz w:val="16"/>
                  <w:szCs w:val="16"/>
                </w:rPr>
                <w:tag w:val="408"/>
                <w:id w:val="1931926436"/>
                <w:placeholder>
                  <w:docPart w:val="3EE8E2DBB6B147E8A03C12DE60F1963A"/>
                </w:placeholder>
              </w:sdtPr>
              <w:sdtEndPr/>
              <w:sdtContent>
                <w:r w:rsidR="00336A00" w:rsidRPr="00A3572E"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  <w:t xml:space="preserve">2,500,000 </w:t>
                </w:r>
              </w:sdtContent>
            </w:sdt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sdt>
            <w:sdtPr>
              <w:rPr>
                <w:rFonts w:asciiTheme="minorHAnsi" w:hAnsiTheme="minorHAnsi" w:cs="Calibri"/>
                <w:color w:val="000000"/>
                <w:sz w:val="16"/>
                <w:szCs w:val="16"/>
              </w:rPr>
              <w:tag w:val="409"/>
              <w:id w:val="2113706686"/>
              <w:placeholder>
                <w:docPart w:val="DefaultPlaceholder_1081868574"/>
              </w:placeholder>
              <w:text/>
            </w:sdtPr>
            <w:sdtEndPr/>
            <w:sdtContent>
              <w:p w14:paraId="7B320651" w14:textId="1B344318" w:rsidR="00336A00" w:rsidRPr="00124BC3" w:rsidRDefault="00336A00" w:rsidP="00336A00">
                <w:pPr>
                  <w:keepNext/>
                  <w:jc w:val="center"/>
                  <w:rPr>
                    <w:rFonts w:asciiTheme="minorHAnsi" w:hAnsiTheme="minorHAnsi" w:cs="Calibri"/>
                    <w:color w:val="000000"/>
                    <w:sz w:val="16"/>
                    <w:szCs w:val="16"/>
                  </w:rPr>
                </w:pPr>
                <w:r w:rsidRPr="00124BC3">
                  <w:rPr>
                    <w:rFonts w:asciiTheme="minorHAnsi" w:hAnsiTheme="minorHAnsi" w:cs="Calibri"/>
                    <w:color w:val="000000"/>
                    <w:sz w:val="16"/>
                    <w:szCs w:val="16"/>
                  </w:rPr>
                  <w:t>10,000</w:t>
                </w:r>
              </w:p>
            </w:sdtContent>
          </w:sdt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sdt>
            <w:sdtPr>
              <w:rPr>
                <w:rFonts w:asciiTheme="minorHAnsi" w:hAnsiTheme="minorHAnsi" w:cs="Calibri"/>
                <w:color w:val="000000"/>
                <w:sz w:val="16"/>
                <w:szCs w:val="16"/>
              </w:rPr>
              <w:tag w:val="410"/>
              <w:id w:val="356324340"/>
              <w:placeholder>
                <w:docPart w:val="DefaultPlaceholder_1081868574"/>
              </w:placeholder>
              <w:text/>
            </w:sdtPr>
            <w:sdtEndPr/>
            <w:sdtContent>
              <w:p w14:paraId="4929408B" w14:textId="15A23382" w:rsidR="00336A00" w:rsidRPr="00124BC3" w:rsidRDefault="00336A00" w:rsidP="00336A00">
                <w:pPr>
                  <w:keepNext/>
                  <w:jc w:val="center"/>
                  <w:rPr>
                    <w:rFonts w:asciiTheme="minorHAnsi" w:hAnsiTheme="minorHAnsi" w:cs="Calibri"/>
                    <w:color w:val="000000"/>
                    <w:sz w:val="16"/>
                    <w:szCs w:val="16"/>
                  </w:rPr>
                </w:pPr>
                <w:r w:rsidRPr="00124BC3">
                  <w:rPr>
                    <w:rFonts w:asciiTheme="minorHAnsi" w:hAnsiTheme="minorHAnsi" w:cs="Calibri"/>
                    <w:color w:val="000000"/>
                    <w:sz w:val="16"/>
                    <w:szCs w:val="16"/>
                  </w:rPr>
                  <w:t>12,500</w:t>
                </w:r>
              </w:p>
            </w:sdtContent>
          </w:sdt>
        </w:tc>
      </w:tr>
      <w:tr w:rsidR="00336A00" w:rsidRPr="00A3572E" w14:paraId="68386F49" w14:textId="77777777" w:rsidTr="00775C37">
        <w:trPr>
          <w:cantSplit/>
          <w:trHeight w:val="166"/>
        </w:trPr>
        <w:tc>
          <w:tcPr>
            <w:tcW w:w="2895" w:type="pct"/>
            <w:shd w:val="clear" w:color="000000" w:fill="FFFFFF"/>
            <w:noWrap/>
          </w:tcPr>
          <w:p w14:paraId="588A03C1" w14:textId="77777777" w:rsidR="00336A00" w:rsidRPr="00A3572E" w:rsidRDefault="004A286D" w:rsidP="00336A00">
            <w:pPr>
              <w:keepNext/>
              <w:rPr>
                <w:rFonts w:asciiTheme="majorHAnsi" w:hAnsiTheme="majorHAnsi" w:cs="Arial"/>
                <w:color w:val="auto"/>
                <w:kern w:val="24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color w:val="auto"/>
                  <w:sz w:val="16"/>
                  <w:szCs w:val="16"/>
                </w:rPr>
                <w:tag w:val="411"/>
                <w:id w:val="918684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6A00" w:rsidRPr="00A3572E">
                  <w:rPr>
                    <w:rFonts w:ascii="MS Gothic" w:eastAsia="MS Gothic" w:hAnsi="MS Gothic" w:hint="eastAsia"/>
                    <w:color w:val="auto"/>
                    <w:sz w:val="16"/>
                    <w:szCs w:val="16"/>
                  </w:rPr>
                  <w:t>☐</w:t>
                </w:r>
              </w:sdtContent>
            </w:sdt>
            <w:r w:rsidR="00336A00" w:rsidRPr="00A3572E">
              <w:rPr>
                <w:rFonts w:asciiTheme="majorHAnsi" w:hAnsiTheme="majorHAnsi"/>
                <w:color w:val="auto"/>
                <w:sz w:val="16"/>
                <w:szCs w:val="16"/>
              </w:rPr>
              <w:t xml:space="preserve"> </w:t>
            </w:r>
            <w:sdt>
              <w:sdtPr>
                <w:rPr>
                  <w:rFonts w:asciiTheme="majorHAnsi" w:hAnsiTheme="majorHAnsi" w:cs="Arial"/>
                  <w:color w:val="auto"/>
                  <w:kern w:val="24"/>
                  <w:sz w:val="16"/>
                  <w:szCs w:val="16"/>
                </w:rPr>
                <w:tag w:val="412"/>
                <w:id w:val="127826244"/>
                <w:placeholder>
                  <w:docPart w:val="9DD983AF4FE94AD8AF39A1BA2FA309D4"/>
                </w:placeholder>
              </w:sdtPr>
              <w:sdtEndPr/>
              <w:sdtContent>
                <w:r w:rsidR="00336A00" w:rsidRPr="00A3572E"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  <w:t xml:space="preserve">5,000,000 </w:t>
                </w:r>
              </w:sdtContent>
            </w:sdt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sdt>
            <w:sdtPr>
              <w:rPr>
                <w:rFonts w:asciiTheme="minorHAnsi" w:hAnsiTheme="minorHAnsi" w:cs="Calibri"/>
                <w:color w:val="000000"/>
                <w:sz w:val="16"/>
                <w:szCs w:val="16"/>
              </w:rPr>
              <w:tag w:val="413"/>
              <w:id w:val="-195389054"/>
              <w:placeholder>
                <w:docPart w:val="DefaultPlaceholder_1081868574"/>
              </w:placeholder>
              <w:text/>
            </w:sdtPr>
            <w:sdtEndPr/>
            <w:sdtContent>
              <w:p w14:paraId="41BEF0A9" w14:textId="7A3FBC75" w:rsidR="00336A00" w:rsidRPr="00124BC3" w:rsidRDefault="00336A00" w:rsidP="00336A00">
                <w:pPr>
                  <w:keepNext/>
                  <w:jc w:val="center"/>
                  <w:rPr>
                    <w:rFonts w:asciiTheme="minorHAnsi" w:hAnsiTheme="minorHAnsi" w:cs="Calibri"/>
                    <w:color w:val="000000"/>
                    <w:sz w:val="16"/>
                    <w:szCs w:val="16"/>
                  </w:rPr>
                </w:pPr>
                <w:r w:rsidRPr="00124BC3">
                  <w:rPr>
                    <w:rFonts w:asciiTheme="minorHAnsi" w:hAnsiTheme="minorHAnsi" w:cs="Calibri"/>
                    <w:color w:val="000000"/>
                    <w:sz w:val="16"/>
                    <w:szCs w:val="16"/>
                  </w:rPr>
                  <w:t>19,000</w:t>
                </w:r>
              </w:p>
            </w:sdtContent>
          </w:sdt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sdt>
            <w:sdtPr>
              <w:rPr>
                <w:rFonts w:asciiTheme="minorHAnsi" w:hAnsiTheme="minorHAnsi" w:cs="Calibri"/>
                <w:color w:val="000000"/>
                <w:sz w:val="16"/>
                <w:szCs w:val="16"/>
              </w:rPr>
              <w:tag w:val="414"/>
              <w:id w:val="71862816"/>
              <w:placeholder>
                <w:docPart w:val="DefaultPlaceholder_1081868574"/>
              </w:placeholder>
              <w:text/>
            </w:sdtPr>
            <w:sdtEndPr/>
            <w:sdtContent>
              <w:p w14:paraId="55234C4C" w14:textId="2BC365C7" w:rsidR="00336A00" w:rsidRPr="00124BC3" w:rsidRDefault="00336A00" w:rsidP="00336A00">
                <w:pPr>
                  <w:keepNext/>
                  <w:jc w:val="center"/>
                  <w:rPr>
                    <w:rFonts w:asciiTheme="minorHAnsi" w:hAnsiTheme="minorHAnsi" w:cs="Calibri"/>
                    <w:color w:val="000000"/>
                    <w:sz w:val="16"/>
                    <w:szCs w:val="16"/>
                  </w:rPr>
                </w:pPr>
                <w:r w:rsidRPr="00124BC3">
                  <w:rPr>
                    <w:rFonts w:asciiTheme="minorHAnsi" w:hAnsiTheme="minorHAnsi" w:cs="Calibri"/>
                    <w:color w:val="000000"/>
                    <w:sz w:val="16"/>
                    <w:szCs w:val="16"/>
                  </w:rPr>
                  <w:t>23,750</w:t>
                </w:r>
              </w:p>
            </w:sdtContent>
          </w:sdt>
        </w:tc>
      </w:tr>
      <w:tr w:rsidR="00336A00" w:rsidRPr="00A3572E" w14:paraId="77CCB751" w14:textId="77777777" w:rsidTr="00775C37">
        <w:trPr>
          <w:cantSplit/>
          <w:trHeight w:val="203"/>
        </w:trPr>
        <w:tc>
          <w:tcPr>
            <w:tcW w:w="2895" w:type="pct"/>
            <w:shd w:val="clear" w:color="000000" w:fill="FFFFFF"/>
            <w:noWrap/>
          </w:tcPr>
          <w:p w14:paraId="581244B2" w14:textId="77777777" w:rsidR="00336A00" w:rsidRPr="00A3572E" w:rsidRDefault="004A286D" w:rsidP="00336A00">
            <w:pPr>
              <w:keepNext/>
              <w:rPr>
                <w:rFonts w:asciiTheme="majorHAnsi" w:hAnsiTheme="majorHAnsi" w:cs="Arial"/>
                <w:color w:val="auto"/>
                <w:kern w:val="24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color w:val="auto"/>
                  <w:sz w:val="16"/>
                  <w:szCs w:val="16"/>
                </w:rPr>
                <w:tag w:val="415"/>
                <w:id w:val="1585262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6A00" w:rsidRPr="00A3572E">
                  <w:rPr>
                    <w:rFonts w:ascii="MS Gothic" w:eastAsia="MS Gothic" w:hAnsi="MS Gothic" w:hint="eastAsia"/>
                    <w:color w:val="auto"/>
                    <w:sz w:val="16"/>
                    <w:szCs w:val="16"/>
                  </w:rPr>
                  <w:t>☐</w:t>
                </w:r>
              </w:sdtContent>
            </w:sdt>
            <w:r w:rsidR="00336A00" w:rsidRPr="00A3572E">
              <w:rPr>
                <w:rFonts w:asciiTheme="majorHAnsi" w:hAnsiTheme="majorHAnsi"/>
                <w:color w:val="auto"/>
                <w:sz w:val="16"/>
                <w:szCs w:val="16"/>
              </w:rPr>
              <w:t xml:space="preserve"> </w:t>
            </w:r>
            <w:sdt>
              <w:sdtPr>
                <w:rPr>
                  <w:rFonts w:asciiTheme="majorHAnsi" w:hAnsiTheme="majorHAnsi" w:cs="Arial"/>
                  <w:color w:val="auto"/>
                  <w:kern w:val="24"/>
                  <w:sz w:val="16"/>
                  <w:szCs w:val="16"/>
                </w:rPr>
                <w:tag w:val="416"/>
                <w:id w:val="-1369679982"/>
                <w:placeholder>
                  <w:docPart w:val="6412F4DC7A1749CC902E2F3B5B457791"/>
                </w:placeholder>
              </w:sdtPr>
              <w:sdtEndPr/>
              <w:sdtContent>
                <w:r w:rsidR="00336A00" w:rsidRPr="00A3572E"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  <w:t xml:space="preserve">7,500,000 </w:t>
                </w:r>
              </w:sdtContent>
            </w:sdt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sdt>
            <w:sdtPr>
              <w:rPr>
                <w:rFonts w:asciiTheme="minorHAnsi" w:hAnsiTheme="minorHAnsi" w:cs="Calibri"/>
                <w:color w:val="000000"/>
                <w:sz w:val="16"/>
                <w:szCs w:val="16"/>
              </w:rPr>
              <w:tag w:val="417"/>
              <w:id w:val="736760152"/>
              <w:placeholder>
                <w:docPart w:val="DefaultPlaceholder_1081868574"/>
              </w:placeholder>
              <w:text/>
            </w:sdtPr>
            <w:sdtEndPr/>
            <w:sdtContent>
              <w:p w14:paraId="4FE24032" w14:textId="76116FA9" w:rsidR="00336A00" w:rsidRPr="00124BC3" w:rsidRDefault="00336A00" w:rsidP="00336A00">
                <w:pPr>
                  <w:keepNext/>
                  <w:jc w:val="center"/>
                  <w:rPr>
                    <w:rFonts w:asciiTheme="minorHAnsi" w:hAnsiTheme="minorHAnsi" w:cs="Calibri"/>
                    <w:color w:val="000000"/>
                    <w:sz w:val="16"/>
                    <w:szCs w:val="16"/>
                  </w:rPr>
                </w:pPr>
                <w:r w:rsidRPr="00124BC3">
                  <w:rPr>
                    <w:rFonts w:asciiTheme="minorHAnsi" w:hAnsiTheme="minorHAnsi" w:cs="Calibri"/>
                    <w:color w:val="000000"/>
                    <w:sz w:val="16"/>
                    <w:szCs w:val="16"/>
                  </w:rPr>
                  <w:t xml:space="preserve"> 23,655 </w:t>
                </w:r>
              </w:p>
            </w:sdtContent>
          </w:sdt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C5AEB5" w14:textId="2D7B6DB9" w:rsidR="00336A00" w:rsidRPr="00124BC3" w:rsidRDefault="00336A00" w:rsidP="00336A00">
            <w:pPr>
              <w:keepNext/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</w:rPr>
            </w:pPr>
            <w:r w:rsidRPr="00124BC3">
              <w:rPr>
                <w:rFonts w:asciiTheme="minorHAnsi" w:hAnsiTheme="minorHAnsi" w:cs="Calibri"/>
                <w:color w:val="000000"/>
                <w:sz w:val="16"/>
                <w:szCs w:val="16"/>
              </w:rPr>
              <w:t xml:space="preserve"> </w:t>
            </w:r>
            <w:sdt>
              <w:sdtPr>
                <w:rPr>
                  <w:rFonts w:asciiTheme="minorHAnsi" w:hAnsiTheme="minorHAnsi" w:cs="Calibri"/>
                  <w:color w:val="000000"/>
                  <w:sz w:val="16"/>
                  <w:szCs w:val="16"/>
                </w:rPr>
                <w:tag w:val="418"/>
                <w:id w:val="-430354681"/>
                <w:placeholder>
                  <w:docPart w:val="DefaultPlaceholder_1081868574"/>
                </w:placeholder>
                <w:text/>
              </w:sdtPr>
              <w:sdtEndPr/>
              <w:sdtContent>
                <w:r w:rsidRPr="00124BC3">
                  <w:rPr>
                    <w:rFonts w:asciiTheme="minorHAnsi" w:hAnsiTheme="minorHAnsi" w:cs="Calibri"/>
                    <w:color w:val="000000"/>
                    <w:sz w:val="16"/>
                    <w:szCs w:val="16"/>
                  </w:rPr>
                  <w:t>29,569</w:t>
                </w:r>
              </w:sdtContent>
            </w:sdt>
            <w:r w:rsidRPr="00124BC3">
              <w:rPr>
                <w:rFonts w:asciiTheme="minorHAnsi" w:hAnsiTheme="minorHAnsi" w:cs="Calibri"/>
                <w:color w:val="000000"/>
                <w:sz w:val="16"/>
                <w:szCs w:val="16"/>
              </w:rPr>
              <w:t xml:space="preserve"> </w:t>
            </w:r>
          </w:p>
        </w:tc>
      </w:tr>
      <w:tr w:rsidR="00336A00" w:rsidRPr="00A3572E" w14:paraId="555290D8" w14:textId="77777777" w:rsidTr="00775C37">
        <w:trPr>
          <w:cantSplit/>
          <w:trHeight w:val="181"/>
        </w:trPr>
        <w:tc>
          <w:tcPr>
            <w:tcW w:w="2895" w:type="pct"/>
            <w:shd w:val="clear" w:color="000000" w:fill="FFFFFF"/>
            <w:noWrap/>
          </w:tcPr>
          <w:p w14:paraId="03A19ABC" w14:textId="77777777" w:rsidR="00336A00" w:rsidRPr="00A3572E" w:rsidRDefault="004A286D" w:rsidP="00336A00">
            <w:pPr>
              <w:keepNext/>
              <w:rPr>
                <w:rFonts w:asciiTheme="majorHAnsi" w:hAnsiTheme="majorHAnsi" w:cs="Calibri"/>
                <w:color w:val="auto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color w:val="auto"/>
                  <w:sz w:val="16"/>
                  <w:szCs w:val="16"/>
                </w:rPr>
                <w:tag w:val="419"/>
                <w:id w:val="-1644582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6A00" w:rsidRPr="00A3572E">
                  <w:rPr>
                    <w:rFonts w:ascii="MS Gothic" w:eastAsia="MS Gothic" w:hAnsi="MS Gothic" w:hint="eastAsia"/>
                    <w:color w:val="auto"/>
                    <w:sz w:val="16"/>
                    <w:szCs w:val="16"/>
                  </w:rPr>
                  <w:t>☐</w:t>
                </w:r>
              </w:sdtContent>
            </w:sdt>
            <w:r w:rsidR="00336A00" w:rsidRPr="00A3572E">
              <w:rPr>
                <w:rFonts w:asciiTheme="majorHAnsi" w:hAnsiTheme="majorHAnsi" w:cs="Calibri"/>
                <w:color w:val="auto"/>
                <w:sz w:val="16"/>
                <w:szCs w:val="16"/>
              </w:rPr>
              <w:t xml:space="preserve"> </w:t>
            </w:r>
            <w:sdt>
              <w:sdtPr>
                <w:rPr>
                  <w:rFonts w:asciiTheme="majorHAnsi" w:hAnsiTheme="majorHAnsi" w:cs="Arial"/>
                  <w:color w:val="auto"/>
                  <w:kern w:val="24"/>
                  <w:sz w:val="16"/>
                  <w:szCs w:val="16"/>
                </w:rPr>
                <w:tag w:val="420"/>
                <w:id w:val="-492023609"/>
                <w:placeholder>
                  <w:docPart w:val="0F41DA94303C4B8492AF4221D6C99366"/>
                </w:placeholder>
              </w:sdtPr>
              <w:sdtEndPr/>
              <w:sdtContent>
                <w:r w:rsidR="00336A00" w:rsidRPr="00A3572E"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  <w:t>12,500,000</w:t>
                </w:r>
              </w:sdtContent>
            </w:sdt>
            <w:r w:rsidR="00336A00" w:rsidRPr="00A3572E">
              <w:rPr>
                <w:rFonts w:asciiTheme="majorHAnsi" w:hAnsiTheme="majorHAnsi" w:cs="Arial"/>
                <w:color w:val="auto"/>
                <w:kern w:val="24"/>
                <w:sz w:val="16"/>
                <w:szCs w:val="16"/>
              </w:rPr>
              <w:t xml:space="preserve"> 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B9DEF5" w14:textId="41AD120E" w:rsidR="00336A00" w:rsidRPr="00124BC3" w:rsidRDefault="00336A00" w:rsidP="00336A00">
            <w:pPr>
              <w:keepNext/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</w:rPr>
            </w:pPr>
            <w:r w:rsidRPr="00124BC3">
              <w:rPr>
                <w:rFonts w:asciiTheme="minorHAnsi" w:hAnsiTheme="minorHAnsi" w:cs="Calibri"/>
                <w:color w:val="000000"/>
                <w:sz w:val="16"/>
                <w:szCs w:val="16"/>
              </w:rPr>
              <w:t xml:space="preserve"> </w:t>
            </w:r>
            <w:sdt>
              <w:sdtPr>
                <w:rPr>
                  <w:rFonts w:asciiTheme="minorHAnsi" w:hAnsiTheme="minorHAnsi" w:cs="Calibri"/>
                  <w:color w:val="000000"/>
                  <w:sz w:val="16"/>
                  <w:szCs w:val="16"/>
                </w:rPr>
                <w:tag w:val="421"/>
                <w:id w:val="1328863592"/>
                <w:placeholder>
                  <w:docPart w:val="DefaultPlaceholder_1081868574"/>
                </w:placeholder>
                <w:text/>
              </w:sdtPr>
              <w:sdtEndPr/>
              <w:sdtContent>
                <w:r w:rsidRPr="00124BC3">
                  <w:rPr>
                    <w:rFonts w:asciiTheme="minorHAnsi" w:hAnsiTheme="minorHAnsi" w:cs="Calibri"/>
                    <w:color w:val="000000"/>
                    <w:sz w:val="16"/>
                    <w:szCs w:val="16"/>
                  </w:rPr>
                  <w:t>29,669</w:t>
                </w:r>
              </w:sdtContent>
            </w:sdt>
            <w:r w:rsidRPr="00124BC3">
              <w:rPr>
                <w:rFonts w:asciiTheme="minorHAnsi" w:hAnsiTheme="minorHAns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AB53D8" w14:textId="5612E129" w:rsidR="00336A00" w:rsidRPr="00124BC3" w:rsidRDefault="00336A00" w:rsidP="00336A00">
            <w:pPr>
              <w:keepNext/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</w:rPr>
            </w:pPr>
            <w:r w:rsidRPr="00124BC3">
              <w:rPr>
                <w:rFonts w:asciiTheme="minorHAnsi" w:hAnsiTheme="minorHAnsi" w:cs="Calibri"/>
                <w:color w:val="000000"/>
                <w:sz w:val="16"/>
                <w:szCs w:val="16"/>
              </w:rPr>
              <w:t xml:space="preserve"> </w:t>
            </w:r>
            <w:sdt>
              <w:sdtPr>
                <w:rPr>
                  <w:rFonts w:asciiTheme="minorHAnsi" w:hAnsiTheme="minorHAnsi" w:cs="Calibri"/>
                  <w:color w:val="000000"/>
                  <w:sz w:val="16"/>
                  <w:szCs w:val="16"/>
                </w:rPr>
                <w:tag w:val="422"/>
                <w:id w:val="1521046044"/>
                <w:placeholder>
                  <w:docPart w:val="DefaultPlaceholder_1081868574"/>
                </w:placeholder>
                <w:text/>
              </w:sdtPr>
              <w:sdtEndPr/>
              <w:sdtContent>
                <w:r w:rsidRPr="00124BC3">
                  <w:rPr>
                    <w:rFonts w:asciiTheme="minorHAnsi" w:hAnsiTheme="minorHAnsi" w:cs="Calibri"/>
                    <w:color w:val="000000"/>
                    <w:sz w:val="16"/>
                    <w:szCs w:val="16"/>
                  </w:rPr>
                  <w:t>37,087</w:t>
                </w:r>
              </w:sdtContent>
            </w:sdt>
            <w:r w:rsidRPr="00124BC3">
              <w:rPr>
                <w:rFonts w:asciiTheme="minorHAnsi" w:hAnsiTheme="minorHAnsi" w:cs="Calibri"/>
                <w:color w:val="000000"/>
                <w:sz w:val="16"/>
                <w:szCs w:val="16"/>
              </w:rPr>
              <w:t xml:space="preserve"> </w:t>
            </w:r>
          </w:p>
        </w:tc>
      </w:tr>
      <w:tr w:rsidR="00336A00" w:rsidRPr="00A3572E" w14:paraId="672A76A9" w14:textId="77777777" w:rsidTr="00775C37">
        <w:trPr>
          <w:cantSplit/>
          <w:trHeight w:val="62"/>
        </w:trPr>
        <w:tc>
          <w:tcPr>
            <w:tcW w:w="2895" w:type="pct"/>
            <w:shd w:val="clear" w:color="000000" w:fill="FFFFFF"/>
            <w:noWrap/>
          </w:tcPr>
          <w:p w14:paraId="5B8B7FEA" w14:textId="77777777" w:rsidR="00336A00" w:rsidRPr="00A3572E" w:rsidRDefault="004A286D" w:rsidP="00336A00">
            <w:pPr>
              <w:keepNext/>
              <w:rPr>
                <w:rFonts w:asciiTheme="majorHAnsi" w:hAnsiTheme="majorHAnsi" w:cs="Arial"/>
                <w:color w:val="auto"/>
                <w:kern w:val="24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color w:val="auto"/>
                  <w:sz w:val="16"/>
                  <w:szCs w:val="16"/>
                </w:rPr>
                <w:tag w:val="423"/>
                <w:id w:val="-1205786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6A00" w:rsidRPr="00A3572E">
                  <w:rPr>
                    <w:rFonts w:ascii="MS Gothic" w:eastAsia="MS Gothic" w:hAnsi="MS Gothic" w:hint="eastAsia"/>
                    <w:color w:val="auto"/>
                    <w:sz w:val="16"/>
                    <w:szCs w:val="16"/>
                  </w:rPr>
                  <w:t>☐</w:t>
                </w:r>
              </w:sdtContent>
            </w:sdt>
            <w:r w:rsidR="00336A00" w:rsidRPr="00A3572E">
              <w:rPr>
                <w:rFonts w:asciiTheme="majorHAnsi" w:hAnsiTheme="majorHAnsi"/>
                <w:color w:val="auto"/>
                <w:sz w:val="16"/>
                <w:szCs w:val="16"/>
              </w:rPr>
              <w:t xml:space="preserve"> </w:t>
            </w:r>
            <w:sdt>
              <w:sdtPr>
                <w:rPr>
                  <w:rFonts w:asciiTheme="majorHAnsi" w:hAnsiTheme="majorHAnsi" w:cs="Arial"/>
                  <w:color w:val="auto"/>
                  <w:kern w:val="24"/>
                  <w:sz w:val="16"/>
                  <w:szCs w:val="16"/>
                </w:rPr>
                <w:tag w:val="424"/>
                <w:id w:val="-431200125"/>
                <w:placeholder>
                  <w:docPart w:val="A77D60BA5540493D8C7317EE90AAC549"/>
                </w:placeholder>
              </w:sdtPr>
              <w:sdtEndPr/>
              <w:sdtContent>
                <w:r w:rsidR="00336A00" w:rsidRPr="00A3572E"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  <w:t xml:space="preserve">17,500,000 </w:t>
                </w:r>
              </w:sdtContent>
            </w:sdt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B71EDC" w14:textId="5DD58406" w:rsidR="00336A00" w:rsidRPr="00124BC3" w:rsidRDefault="00336A00" w:rsidP="00336A00">
            <w:pPr>
              <w:keepNext/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</w:rPr>
            </w:pPr>
            <w:r w:rsidRPr="00124BC3">
              <w:rPr>
                <w:rFonts w:asciiTheme="minorHAnsi" w:hAnsiTheme="minorHAnsi" w:cs="Calibri"/>
                <w:color w:val="000000"/>
                <w:sz w:val="16"/>
                <w:szCs w:val="16"/>
              </w:rPr>
              <w:t xml:space="preserve"> </w:t>
            </w:r>
            <w:sdt>
              <w:sdtPr>
                <w:rPr>
                  <w:rFonts w:asciiTheme="minorHAnsi" w:hAnsiTheme="minorHAnsi" w:cs="Calibri"/>
                  <w:color w:val="000000"/>
                  <w:sz w:val="16"/>
                  <w:szCs w:val="16"/>
                </w:rPr>
                <w:tag w:val="425"/>
                <w:id w:val="-965963362"/>
                <w:placeholder>
                  <w:docPart w:val="DefaultPlaceholder_1081868574"/>
                </w:placeholder>
                <w:text/>
              </w:sdtPr>
              <w:sdtEndPr/>
              <w:sdtContent>
                <w:r w:rsidRPr="00124BC3">
                  <w:rPr>
                    <w:rFonts w:asciiTheme="minorHAnsi" w:hAnsiTheme="minorHAnsi" w:cs="Calibri"/>
                    <w:color w:val="000000"/>
                    <w:sz w:val="16"/>
                    <w:szCs w:val="16"/>
                  </w:rPr>
                  <w:t>37,715</w:t>
                </w:r>
              </w:sdtContent>
            </w:sdt>
            <w:r w:rsidRPr="00124BC3">
              <w:rPr>
                <w:rFonts w:asciiTheme="minorHAnsi" w:hAnsiTheme="minorHAns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279226" w14:textId="2C0D90DB" w:rsidR="00336A00" w:rsidRPr="00124BC3" w:rsidRDefault="00336A00" w:rsidP="00336A00">
            <w:pPr>
              <w:keepNext/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</w:rPr>
            </w:pPr>
            <w:r w:rsidRPr="00124BC3">
              <w:rPr>
                <w:rFonts w:asciiTheme="minorHAnsi" w:hAnsiTheme="minorHAnsi" w:cs="Calibri"/>
                <w:color w:val="000000"/>
                <w:sz w:val="16"/>
                <w:szCs w:val="16"/>
              </w:rPr>
              <w:t xml:space="preserve"> </w:t>
            </w:r>
            <w:sdt>
              <w:sdtPr>
                <w:rPr>
                  <w:rFonts w:asciiTheme="minorHAnsi" w:hAnsiTheme="minorHAnsi" w:cs="Calibri"/>
                  <w:color w:val="000000"/>
                  <w:sz w:val="16"/>
                  <w:szCs w:val="16"/>
                </w:rPr>
                <w:tag w:val="426"/>
                <w:id w:val="1056280748"/>
                <w:placeholder>
                  <w:docPart w:val="DefaultPlaceholder_1081868574"/>
                </w:placeholder>
                <w:text/>
              </w:sdtPr>
              <w:sdtEndPr/>
              <w:sdtContent>
                <w:r w:rsidRPr="00124BC3">
                  <w:rPr>
                    <w:rFonts w:asciiTheme="minorHAnsi" w:hAnsiTheme="minorHAnsi" w:cs="Calibri"/>
                    <w:color w:val="000000"/>
                    <w:sz w:val="16"/>
                    <w:szCs w:val="16"/>
                  </w:rPr>
                  <w:t>47,144</w:t>
                </w:r>
              </w:sdtContent>
            </w:sdt>
            <w:r w:rsidRPr="00124BC3">
              <w:rPr>
                <w:rFonts w:asciiTheme="minorHAnsi" w:hAnsiTheme="minorHAnsi" w:cs="Calibri"/>
                <w:color w:val="000000"/>
                <w:sz w:val="16"/>
                <w:szCs w:val="16"/>
              </w:rPr>
              <w:t xml:space="preserve"> </w:t>
            </w:r>
          </w:p>
        </w:tc>
      </w:tr>
      <w:tr w:rsidR="00336A00" w:rsidRPr="00A3572E" w14:paraId="167AB658" w14:textId="77777777" w:rsidTr="00775C37">
        <w:trPr>
          <w:cantSplit/>
          <w:trHeight w:val="90"/>
        </w:trPr>
        <w:tc>
          <w:tcPr>
            <w:tcW w:w="2895" w:type="pct"/>
            <w:shd w:val="clear" w:color="000000" w:fill="FFFFFF"/>
            <w:noWrap/>
          </w:tcPr>
          <w:p w14:paraId="6317157F" w14:textId="77777777" w:rsidR="00336A00" w:rsidRPr="00A3572E" w:rsidRDefault="004A286D" w:rsidP="00336A00">
            <w:pPr>
              <w:keepNext/>
              <w:rPr>
                <w:rFonts w:asciiTheme="majorHAnsi" w:hAnsiTheme="majorHAnsi" w:cs="Arial"/>
                <w:color w:val="auto"/>
                <w:kern w:val="24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color w:val="auto"/>
                  <w:sz w:val="16"/>
                  <w:szCs w:val="16"/>
                </w:rPr>
                <w:tag w:val="427"/>
                <w:id w:val="-536195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6A00" w:rsidRPr="00A3572E">
                  <w:rPr>
                    <w:rFonts w:ascii="MS Gothic" w:eastAsia="MS Gothic" w:hAnsi="MS Gothic" w:hint="eastAsia"/>
                    <w:color w:val="auto"/>
                    <w:sz w:val="16"/>
                    <w:szCs w:val="16"/>
                  </w:rPr>
                  <w:t>☐</w:t>
                </w:r>
              </w:sdtContent>
            </w:sdt>
            <w:r w:rsidR="00336A00" w:rsidRPr="00A3572E">
              <w:rPr>
                <w:rFonts w:asciiTheme="majorHAnsi" w:hAnsiTheme="majorHAnsi"/>
                <w:color w:val="auto"/>
                <w:sz w:val="16"/>
                <w:szCs w:val="16"/>
              </w:rPr>
              <w:t xml:space="preserve"> </w:t>
            </w:r>
            <w:sdt>
              <w:sdtPr>
                <w:rPr>
                  <w:rFonts w:asciiTheme="majorHAnsi" w:hAnsiTheme="majorHAnsi" w:cs="Arial"/>
                  <w:color w:val="auto"/>
                  <w:kern w:val="24"/>
                  <w:sz w:val="16"/>
                  <w:szCs w:val="16"/>
                </w:rPr>
                <w:tag w:val="428"/>
                <w:id w:val="-810638373"/>
                <w:placeholder>
                  <w:docPart w:val="6CFD6E5CD5A145199AA48A34B785B89E"/>
                </w:placeholder>
              </w:sdtPr>
              <w:sdtEndPr/>
              <w:sdtContent>
                <w:r w:rsidR="00336A00" w:rsidRPr="00A3572E"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  <w:t xml:space="preserve">25,000,000 </w:t>
                </w:r>
              </w:sdtContent>
            </w:sdt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A09CC1" w14:textId="6699E2EC" w:rsidR="00336A00" w:rsidRPr="00124BC3" w:rsidRDefault="00336A00" w:rsidP="00336A00">
            <w:pPr>
              <w:keepNext/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</w:rPr>
            </w:pPr>
            <w:r w:rsidRPr="00124BC3">
              <w:rPr>
                <w:rFonts w:asciiTheme="minorHAnsi" w:hAnsiTheme="minorHAnsi" w:cs="Calibri"/>
                <w:color w:val="000000"/>
                <w:sz w:val="16"/>
                <w:szCs w:val="16"/>
              </w:rPr>
              <w:t xml:space="preserve"> </w:t>
            </w:r>
            <w:sdt>
              <w:sdtPr>
                <w:rPr>
                  <w:rFonts w:asciiTheme="minorHAnsi" w:hAnsiTheme="minorHAnsi" w:cs="Calibri"/>
                  <w:color w:val="000000"/>
                  <w:sz w:val="16"/>
                  <w:szCs w:val="16"/>
                </w:rPr>
                <w:tag w:val="429"/>
                <w:id w:val="1900470169"/>
                <w:placeholder>
                  <w:docPart w:val="DefaultPlaceholder_1081868574"/>
                </w:placeholder>
                <w:text/>
              </w:sdtPr>
              <w:sdtEndPr/>
              <w:sdtContent>
                <w:r w:rsidRPr="00124BC3">
                  <w:rPr>
                    <w:rFonts w:asciiTheme="minorHAnsi" w:hAnsiTheme="minorHAnsi" w:cs="Calibri"/>
                    <w:color w:val="000000"/>
                    <w:sz w:val="16"/>
                    <w:szCs w:val="16"/>
                  </w:rPr>
                  <w:t>51,900</w:t>
                </w:r>
              </w:sdtContent>
            </w:sdt>
            <w:r w:rsidRPr="00124BC3">
              <w:rPr>
                <w:rFonts w:asciiTheme="minorHAnsi" w:hAnsiTheme="minorHAns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AA5601" w14:textId="44AE71AE" w:rsidR="00336A00" w:rsidRPr="00124BC3" w:rsidRDefault="00336A00" w:rsidP="00336A00">
            <w:pPr>
              <w:keepNext/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</w:rPr>
            </w:pPr>
            <w:r w:rsidRPr="00124BC3">
              <w:rPr>
                <w:rFonts w:asciiTheme="minorHAnsi" w:hAnsiTheme="minorHAnsi" w:cs="Calibri"/>
                <w:color w:val="000000"/>
                <w:sz w:val="16"/>
                <w:szCs w:val="16"/>
              </w:rPr>
              <w:t xml:space="preserve"> </w:t>
            </w:r>
            <w:sdt>
              <w:sdtPr>
                <w:rPr>
                  <w:rFonts w:asciiTheme="minorHAnsi" w:hAnsiTheme="minorHAnsi" w:cs="Calibri"/>
                  <w:color w:val="000000"/>
                  <w:sz w:val="16"/>
                  <w:szCs w:val="16"/>
                </w:rPr>
                <w:tag w:val="430"/>
                <w:id w:val="-426276690"/>
                <w:placeholder>
                  <w:docPart w:val="DefaultPlaceholder_1081868574"/>
                </w:placeholder>
                <w:text/>
              </w:sdtPr>
              <w:sdtEndPr/>
              <w:sdtContent>
                <w:r w:rsidRPr="00124BC3">
                  <w:rPr>
                    <w:rFonts w:asciiTheme="minorHAnsi" w:hAnsiTheme="minorHAnsi" w:cs="Calibri"/>
                    <w:color w:val="000000"/>
                    <w:sz w:val="16"/>
                    <w:szCs w:val="16"/>
                  </w:rPr>
                  <w:t>64,875</w:t>
                </w:r>
              </w:sdtContent>
            </w:sdt>
            <w:r w:rsidRPr="00124BC3">
              <w:rPr>
                <w:rFonts w:asciiTheme="minorHAnsi" w:hAnsiTheme="minorHAnsi" w:cs="Calibri"/>
                <w:color w:val="000000"/>
                <w:sz w:val="16"/>
                <w:szCs w:val="16"/>
              </w:rPr>
              <w:t xml:space="preserve"> </w:t>
            </w:r>
          </w:p>
        </w:tc>
      </w:tr>
      <w:tr w:rsidR="00336A00" w:rsidRPr="00A3572E" w14:paraId="00F9D071" w14:textId="77777777" w:rsidTr="00775C37">
        <w:trPr>
          <w:cantSplit/>
          <w:trHeight w:val="62"/>
        </w:trPr>
        <w:tc>
          <w:tcPr>
            <w:tcW w:w="2895" w:type="pct"/>
            <w:shd w:val="clear" w:color="000000" w:fill="FFFFFF"/>
            <w:noWrap/>
          </w:tcPr>
          <w:p w14:paraId="7CB207A9" w14:textId="77777777" w:rsidR="00336A00" w:rsidRPr="00A3572E" w:rsidRDefault="004A286D" w:rsidP="00336A00">
            <w:pPr>
              <w:keepNext/>
              <w:rPr>
                <w:rFonts w:asciiTheme="majorHAnsi" w:hAnsiTheme="majorHAnsi" w:cs="Arial"/>
                <w:color w:val="auto"/>
                <w:kern w:val="24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color w:val="auto"/>
                  <w:sz w:val="16"/>
                  <w:szCs w:val="16"/>
                </w:rPr>
                <w:tag w:val="431"/>
                <w:id w:val="-20424301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6A00" w:rsidRPr="00A3572E">
                  <w:rPr>
                    <w:rFonts w:ascii="MS Gothic" w:eastAsia="MS Gothic" w:hAnsi="MS Gothic" w:hint="eastAsia"/>
                    <w:color w:val="auto"/>
                    <w:sz w:val="16"/>
                    <w:szCs w:val="16"/>
                  </w:rPr>
                  <w:t>☐</w:t>
                </w:r>
              </w:sdtContent>
            </w:sdt>
            <w:r w:rsidR="00336A00" w:rsidRPr="00A3572E">
              <w:rPr>
                <w:rFonts w:asciiTheme="majorHAnsi" w:hAnsiTheme="majorHAnsi"/>
                <w:color w:val="auto"/>
                <w:sz w:val="16"/>
                <w:szCs w:val="16"/>
              </w:rPr>
              <w:t xml:space="preserve"> </w:t>
            </w:r>
            <w:sdt>
              <w:sdtPr>
                <w:rPr>
                  <w:rFonts w:asciiTheme="majorHAnsi" w:hAnsiTheme="majorHAnsi" w:cs="Arial"/>
                  <w:color w:val="auto"/>
                  <w:kern w:val="24"/>
                  <w:sz w:val="16"/>
                  <w:szCs w:val="16"/>
                </w:rPr>
                <w:tag w:val="432"/>
                <w:id w:val="-1617129486"/>
                <w:placeholder>
                  <w:docPart w:val="67D3FB311C754F079A7CCBA359DD9C68"/>
                </w:placeholder>
              </w:sdtPr>
              <w:sdtEndPr/>
              <w:sdtContent>
                <w:r w:rsidR="00336A00" w:rsidRPr="00A3572E"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  <w:t xml:space="preserve">50,000,000 </w:t>
                </w:r>
              </w:sdtContent>
            </w:sdt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sdt>
            <w:sdtPr>
              <w:rPr>
                <w:rFonts w:asciiTheme="minorHAnsi" w:hAnsiTheme="minorHAnsi" w:cs="Calibri"/>
                <w:color w:val="000000"/>
                <w:sz w:val="16"/>
                <w:szCs w:val="16"/>
              </w:rPr>
              <w:tag w:val="433"/>
              <w:id w:val="-177742226"/>
              <w:placeholder>
                <w:docPart w:val="DefaultPlaceholder_1081868574"/>
              </w:placeholder>
              <w:text/>
            </w:sdtPr>
            <w:sdtEndPr/>
            <w:sdtContent>
              <w:p w14:paraId="54DCD95A" w14:textId="76321749" w:rsidR="00336A00" w:rsidRPr="00124BC3" w:rsidRDefault="00336A00" w:rsidP="00336A00">
                <w:pPr>
                  <w:keepNext/>
                  <w:jc w:val="center"/>
                  <w:rPr>
                    <w:rFonts w:asciiTheme="minorHAnsi" w:hAnsiTheme="minorHAnsi" w:cs="Calibri"/>
                    <w:color w:val="000000"/>
                    <w:sz w:val="16"/>
                    <w:szCs w:val="16"/>
                  </w:rPr>
                </w:pPr>
                <w:r w:rsidRPr="00124BC3">
                  <w:rPr>
                    <w:rFonts w:asciiTheme="minorHAnsi" w:hAnsiTheme="minorHAnsi" w:cs="Calibri"/>
                    <w:color w:val="000000"/>
                    <w:sz w:val="16"/>
                    <w:szCs w:val="16"/>
                  </w:rPr>
                  <w:t xml:space="preserve"> 97,000</w:t>
                </w:r>
              </w:p>
            </w:sdtContent>
          </w:sdt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8B2E62" w14:textId="29665E27" w:rsidR="00336A00" w:rsidRPr="00124BC3" w:rsidRDefault="00336A00" w:rsidP="00336A00">
            <w:pPr>
              <w:keepNext/>
              <w:jc w:val="center"/>
              <w:rPr>
                <w:rFonts w:asciiTheme="minorHAnsi" w:hAnsiTheme="minorHAnsi" w:cs="Calibri"/>
                <w:color w:val="000000"/>
                <w:sz w:val="16"/>
                <w:szCs w:val="16"/>
              </w:rPr>
            </w:pPr>
            <w:r w:rsidRPr="00124BC3">
              <w:rPr>
                <w:rFonts w:asciiTheme="minorHAnsi" w:hAnsiTheme="minorHAnsi" w:cs="Calibri"/>
                <w:color w:val="000000"/>
                <w:sz w:val="16"/>
                <w:szCs w:val="16"/>
              </w:rPr>
              <w:t xml:space="preserve"> </w:t>
            </w:r>
            <w:sdt>
              <w:sdtPr>
                <w:rPr>
                  <w:rFonts w:asciiTheme="minorHAnsi" w:hAnsiTheme="minorHAnsi" w:cs="Calibri"/>
                  <w:color w:val="000000"/>
                  <w:sz w:val="16"/>
                  <w:szCs w:val="16"/>
                </w:rPr>
                <w:tag w:val="434"/>
                <w:id w:val="-1368600073"/>
                <w:placeholder>
                  <w:docPart w:val="DefaultPlaceholder_1081868574"/>
                </w:placeholder>
                <w:text/>
              </w:sdtPr>
              <w:sdtEndPr/>
              <w:sdtContent>
                <w:r w:rsidRPr="00124BC3">
                  <w:rPr>
                    <w:rFonts w:asciiTheme="minorHAnsi" w:hAnsiTheme="minorHAnsi" w:cs="Calibri"/>
                    <w:color w:val="000000"/>
                    <w:sz w:val="16"/>
                    <w:szCs w:val="16"/>
                  </w:rPr>
                  <w:t>121,250</w:t>
                </w:r>
              </w:sdtContent>
            </w:sdt>
            <w:r w:rsidRPr="00124BC3">
              <w:rPr>
                <w:rFonts w:asciiTheme="minorHAnsi" w:hAnsiTheme="minorHAnsi" w:cs="Calibri"/>
                <w:color w:val="000000"/>
                <w:sz w:val="16"/>
                <w:szCs w:val="16"/>
              </w:rPr>
              <w:t xml:space="preserve"> </w:t>
            </w:r>
          </w:p>
        </w:tc>
      </w:tr>
      <w:tr w:rsidR="00336A00" w:rsidRPr="003C6FF8" w14:paraId="0E29F9A6" w14:textId="77777777" w:rsidTr="00775C37">
        <w:trPr>
          <w:cantSplit/>
          <w:trHeight w:val="62"/>
        </w:trPr>
        <w:tc>
          <w:tcPr>
            <w:tcW w:w="2895" w:type="pct"/>
            <w:shd w:val="clear" w:color="000000" w:fill="FFFFFF"/>
            <w:noWrap/>
          </w:tcPr>
          <w:p w14:paraId="3E5D2E71" w14:textId="76345A93" w:rsidR="00336A00" w:rsidRPr="00A3572E" w:rsidRDefault="00336A00" w:rsidP="00336A00">
            <w:pPr>
              <w:keepNext/>
              <w:rPr>
                <w:rFonts w:asciiTheme="majorHAnsi" w:hAnsiTheme="majorHAnsi" w:cs="Arial"/>
                <w:color w:val="auto"/>
                <w:kern w:val="24"/>
                <w:sz w:val="16"/>
                <w:szCs w:val="16"/>
              </w:rPr>
            </w:pPr>
            <w:r w:rsidRPr="00A3572E">
              <w:rPr>
                <w:rFonts w:asciiTheme="majorHAnsi" w:hAnsiTheme="majorHAnsi" w:cs="Arial"/>
                <w:color w:val="auto"/>
                <w:kern w:val="24"/>
                <w:sz w:val="16"/>
                <w:szCs w:val="16"/>
              </w:rPr>
              <w:t xml:space="preserve">Per Transaction for Transactions exceeding </w:t>
            </w:r>
            <w:r>
              <w:rPr>
                <w:rFonts w:asciiTheme="majorHAnsi" w:hAnsiTheme="majorHAnsi" w:cs="Arial"/>
                <w:color w:val="auto"/>
                <w:kern w:val="24"/>
                <w:sz w:val="16"/>
                <w:szCs w:val="16"/>
              </w:rPr>
              <w:t>t</w:t>
            </w:r>
            <w:r w:rsidRPr="00A3572E">
              <w:rPr>
                <w:rFonts w:asciiTheme="majorHAnsi" w:hAnsiTheme="majorHAnsi" w:cs="Arial"/>
                <w:color w:val="auto"/>
                <w:kern w:val="24"/>
                <w:sz w:val="16"/>
                <w:szCs w:val="16"/>
              </w:rPr>
              <w:t>he annual Transactions (overage fees)</w:t>
            </w:r>
          </w:p>
        </w:tc>
        <w:tc>
          <w:tcPr>
            <w:tcW w:w="1023" w:type="pct"/>
            <w:shd w:val="clear" w:color="auto" w:fill="FFFFFF"/>
            <w:vAlign w:val="bottom"/>
          </w:tcPr>
          <w:sdt>
            <w:sdtPr>
              <w:rPr>
                <w:rFonts w:asciiTheme="minorHAnsi" w:hAnsiTheme="minorHAnsi" w:cs="Calibri"/>
                <w:color w:val="000000"/>
                <w:sz w:val="16"/>
                <w:szCs w:val="16"/>
              </w:rPr>
              <w:tag w:val="435"/>
              <w:id w:val="-1595391437"/>
              <w:placeholder>
                <w:docPart w:val="A46AC0136A1B41D09569359A4D5EE405"/>
              </w:placeholder>
            </w:sdtPr>
            <w:sdtEndPr/>
            <w:sdtContent>
              <w:p w14:paraId="17CB6860" w14:textId="77777777" w:rsidR="00336A00" w:rsidRPr="00124BC3" w:rsidRDefault="00336A00" w:rsidP="00336A00">
                <w:pPr>
                  <w:keepNext/>
                  <w:jc w:val="center"/>
                  <w:rPr>
                    <w:rFonts w:asciiTheme="minorHAnsi" w:hAnsiTheme="minorHAnsi" w:cs="Calibri"/>
                    <w:color w:val="000000"/>
                    <w:sz w:val="16"/>
                    <w:szCs w:val="16"/>
                  </w:rPr>
                </w:pPr>
                <w:r w:rsidRPr="00124BC3">
                  <w:rPr>
                    <w:rFonts w:asciiTheme="minorHAnsi" w:hAnsiTheme="minorHAnsi" w:cs="Calibri"/>
                    <w:color w:val="000000"/>
                    <w:sz w:val="16"/>
                    <w:szCs w:val="16"/>
                  </w:rPr>
                  <w:t>0.004</w:t>
                </w:r>
              </w:p>
            </w:sdtContent>
          </w:sdt>
        </w:tc>
        <w:tc>
          <w:tcPr>
            <w:tcW w:w="1082" w:type="pct"/>
            <w:shd w:val="clear" w:color="auto" w:fill="FFFFFF"/>
            <w:vAlign w:val="bottom"/>
          </w:tcPr>
          <w:sdt>
            <w:sdtPr>
              <w:rPr>
                <w:rFonts w:asciiTheme="minorHAnsi" w:hAnsiTheme="minorHAnsi" w:cs="Calibri"/>
                <w:color w:val="000000"/>
                <w:sz w:val="16"/>
                <w:szCs w:val="16"/>
              </w:rPr>
              <w:tag w:val="436"/>
              <w:id w:val="-204791165"/>
              <w:placeholder>
                <w:docPart w:val="A46AC0136A1B41D09569359A4D5EE405"/>
              </w:placeholder>
            </w:sdtPr>
            <w:sdtEndPr/>
            <w:sdtContent>
              <w:p w14:paraId="716FF966" w14:textId="77777777" w:rsidR="00336A00" w:rsidRPr="00124BC3" w:rsidRDefault="00336A00" w:rsidP="00336A00">
                <w:pPr>
                  <w:keepNext/>
                  <w:jc w:val="center"/>
                  <w:rPr>
                    <w:rFonts w:asciiTheme="minorHAnsi" w:hAnsiTheme="minorHAnsi" w:cs="Calibri"/>
                    <w:color w:val="000000"/>
                    <w:sz w:val="16"/>
                    <w:szCs w:val="16"/>
                  </w:rPr>
                </w:pPr>
                <w:r w:rsidRPr="00124BC3">
                  <w:rPr>
                    <w:rFonts w:asciiTheme="minorHAnsi" w:hAnsiTheme="minorHAnsi" w:cs="Calibri"/>
                    <w:color w:val="000000"/>
                    <w:sz w:val="16"/>
                    <w:szCs w:val="16"/>
                  </w:rPr>
                  <w:t>0.005</w:t>
                </w:r>
              </w:p>
            </w:sdtContent>
          </w:sdt>
        </w:tc>
      </w:tr>
    </w:tbl>
    <w:p w14:paraId="7B5AFE70" w14:textId="77777777" w:rsidR="00705727" w:rsidRDefault="00705727" w:rsidP="00980FFF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</w:p>
    <w:p w14:paraId="3444D8B4" w14:textId="77777777" w:rsidR="004A0F7C" w:rsidRDefault="004A0F7C">
      <w:pPr>
        <w:spacing w:after="160" w:line="259" w:lineRule="auto"/>
        <w:rPr>
          <w:rFonts w:asciiTheme="majorHAnsi" w:hAnsiTheme="majorHAnsi"/>
          <w:b/>
          <w:color w:val="auto"/>
          <w:sz w:val="18"/>
          <w:szCs w:val="18"/>
        </w:rPr>
      </w:pPr>
    </w:p>
    <w:p w14:paraId="33856B9A" w14:textId="77777777" w:rsidR="009724EB" w:rsidRPr="00B7068E" w:rsidRDefault="009724EB" w:rsidP="009724EB">
      <w:pPr>
        <w:pStyle w:val="ListParagraph"/>
        <w:numPr>
          <w:ilvl w:val="0"/>
          <w:numId w:val="2"/>
        </w:numPr>
        <w:rPr>
          <w:rFonts w:asciiTheme="majorHAnsi" w:hAnsiTheme="majorHAnsi"/>
          <w:color w:val="auto"/>
          <w:sz w:val="18"/>
          <w:szCs w:val="18"/>
        </w:rPr>
      </w:pPr>
      <w:r w:rsidRPr="00EB72B4">
        <w:rPr>
          <w:rFonts w:asciiTheme="majorHAnsi" w:hAnsiTheme="majorHAnsi"/>
          <w:color w:val="auto"/>
          <w:sz w:val="18"/>
          <w:szCs w:val="18"/>
        </w:rPr>
        <w:lastRenderedPageBreak/>
        <w:t>Per Portable Device Pricing</w:t>
      </w:r>
      <w:r>
        <w:rPr>
          <w:rFonts w:asciiTheme="majorHAnsi" w:hAnsiTheme="majorHAnsi"/>
          <w:color w:val="auto"/>
          <w:sz w:val="18"/>
          <w:szCs w:val="18"/>
        </w:rPr>
        <w:t xml:space="preserve"> Model, Route Guidance Premium.</w:t>
      </w:r>
    </w:p>
    <w:p w14:paraId="207DB8EE" w14:textId="77777777" w:rsidR="009724EB" w:rsidRDefault="009724EB" w:rsidP="009724EB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</w:p>
    <w:tbl>
      <w:tblPr>
        <w:tblW w:w="10364" w:type="dxa"/>
        <w:tblInd w:w="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4"/>
        <w:gridCol w:w="3652"/>
        <w:gridCol w:w="4398"/>
      </w:tblGrid>
      <w:tr w:rsidR="009724EB" w:rsidRPr="00051098" w14:paraId="3D8E6D03" w14:textId="77777777" w:rsidTr="00775C37">
        <w:trPr>
          <w:cantSplit/>
          <w:trHeight w:val="521"/>
        </w:trPr>
        <w:tc>
          <w:tcPr>
            <w:tcW w:w="10364" w:type="dxa"/>
            <w:gridSpan w:val="3"/>
            <w:shd w:val="clear" w:color="auto" w:fill="000000" w:themeFill="text1"/>
            <w:vAlign w:val="center"/>
          </w:tcPr>
          <w:p w14:paraId="122C4EF7" w14:textId="651098CC" w:rsidR="009724EB" w:rsidRPr="00051098" w:rsidRDefault="009724EB" w:rsidP="00DD6EE9">
            <w:pPr>
              <w:keepNext/>
              <w:jc w:val="center"/>
              <w:rPr>
                <w:rFonts w:ascii="Calibri Light" w:hAnsi="Calibri Light" w:cs="Calibri"/>
                <w:b/>
                <w:color w:val="FFFFFF" w:themeColor="background1"/>
                <w:sz w:val="16"/>
                <w:szCs w:val="16"/>
              </w:rPr>
            </w:pPr>
            <w:r w:rsidRPr="00051098">
              <w:rPr>
                <w:rFonts w:ascii="Calibri Light" w:hAnsi="Calibri Light" w:cs="Calibri"/>
                <w:b/>
                <w:color w:val="FFFFFF" w:themeColor="background1"/>
                <w:sz w:val="16"/>
                <w:szCs w:val="16"/>
              </w:rPr>
              <w:t>Fees per Portable Device</w:t>
            </w:r>
            <w:r w:rsidRPr="00051098" w:rsidDel="00B729E2">
              <w:rPr>
                <w:rFonts w:ascii="Calibri Light" w:hAnsi="Calibri Light" w:cs="Calibri"/>
                <w:b/>
                <w:color w:val="FFFFFF" w:themeColor="background1"/>
                <w:sz w:val="16"/>
                <w:szCs w:val="16"/>
              </w:rPr>
              <w:t xml:space="preserve"> </w:t>
            </w:r>
            <w:r w:rsidRPr="00051098">
              <w:rPr>
                <w:rFonts w:ascii="Calibri Light" w:hAnsi="Calibri Light" w:cs="Calibri"/>
                <w:b/>
                <w:color w:val="FFFFFF" w:themeColor="background1"/>
                <w:sz w:val="16"/>
                <w:szCs w:val="16"/>
              </w:rPr>
              <w:t xml:space="preserve"> for Route Guidance</w:t>
            </w:r>
            <w:r>
              <w:rPr>
                <w:rFonts w:ascii="Calibri Light" w:hAnsi="Calibri Light" w:cs="Calibri"/>
                <w:b/>
                <w:color w:val="FFFFFF" w:themeColor="background1"/>
                <w:sz w:val="16"/>
                <w:szCs w:val="16"/>
              </w:rPr>
              <w:t xml:space="preserve"> - </w:t>
            </w:r>
            <w:r w:rsidRPr="005077C3"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  <w:t>Annual Subscription</w:t>
            </w:r>
            <w:r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  <w:t xml:space="preserve"> </w:t>
            </w:r>
          </w:p>
          <w:p w14:paraId="48DE1EAA" w14:textId="77777777" w:rsidR="009724EB" w:rsidRDefault="009724EB" w:rsidP="00DD6EE9">
            <w:pPr>
              <w:keepNext/>
              <w:jc w:val="center"/>
              <w:rPr>
                <w:rFonts w:ascii="Calibri Light" w:hAnsi="Calibri Light" w:cs="Calibri"/>
                <w:b/>
                <w:color w:val="FFFFFF" w:themeColor="background1"/>
                <w:sz w:val="16"/>
                <w:szCs w:val="16"/>
              </w:rPr>
            </w:pPr>
            <w:r w:rsidRPr="00051098">
              <w:rPr>
                <w:rFonts w:ascii="Calibri Light" w:hAnsi="Calibri Light" w:cs="Calibri"/>
                <w:b/>
                <w:color w:val="FFFFFF" w:themeColor="background1"/>
                <w:sz w:val="16"/>
                <w:szCs w:val="16"/>
              </w:rPr>
              <w:t>Available for Mobile Asset Management, Business Mapping, Bus</w:t>
            </w:r>
            <w:r>
              <w:rPr>
                <w:rFonts w:ascii="Calibri Light" w:hAnsi="Calibri Light" w:cs="Calibri"/>
                <w:b/>
                <w:color w:val="FFFFFF" w:themeColor="background1"/>
                <w:sz w:val="16"/>
                <w:szCs w:val="16"/>
              </w:rPr>
              <w:t xml:space="preserve">iness Locator, and </w:t>
            </w:r>
          </w:p>
          <w:p w14:paraId="0C4B3DCC" w14:textId="53D75F9A" w:rsidR="009724EB" w:rsidRPr="00051098" w:rsidRDefault="009724EB" w:rsidP="00375EC7">
            <w:pPr>
              <w:keepNext/>
              <w:jc w:val="center"/>
              <w:rPr>
                <w:rFonts w:ascii="Calibri Light" w:hAnsi="Calibri Light" w:cs="Calibri"/>
                <w:b/>
                <w:color w:val="auto"/>
                <w:sz w:val="16"/>
                <w:szCs w:val="16"/>
              </w:rPr>
            </w:pPr>
            <w:r>
              <w:rPr>
                <w:rFonts w:ascii="Calibri Light" w:hAnsi="Calibri Light" w:cs="Calibri"/>
                <w:b/>
                <w:color w:val="FFFFFF" w:themeColor="background1"/>
                <w:sz w:val="16"/>
                <w:szCs w:val="16"/>
              </w:rPr>
              <w:t xml:space="preserve">(if not paid for within an SDK subscription) </w:t>
            </w:r>
            <w:r w:rsidRPr="00051098">
              <w:rPr>
                <w:rFonts w:ascii="Calibri Light" w:hAnsi="Calibri Light" w:cs="Calibri"/>
                <w:b/>
                <w:color w:val="FFFFFF" w:themeColor="background1"/>
                <w:sz w:val="16"/>
                <w:szCs w:val="16"/>
              </w:rPr>
              <w:t xml:space="preserve">Online SDK, Hybrid+ SDK </w:t>
            </w:r>
          </w:p>
        </w:tc>
      </w:tr>
      <w:tr w:rsidR="009724EB" w:rsidRPr="00051098" w14:paraId="52A94669" w14:textId="77777777" w:rsidTr="00775C37">
        <w:trPr>
          <w:cantSplit/>
          <w:trHeight w:val="258"/>
        </w:trPr>
        <w:tc>
          <w:tcPr>
            <w:tcW w:w="2314" w:type="dxa"/>
            <w:shd w:val="clear" w:color="auto" w:fill="525252" w:themeFill="accent3" w:themeFillShade="80"/>
            <w:vAlign w:val="center"/>
          </w:tcPr>
          <w:p w14:paraId="1BF8E4E2" w14:textId="77777777" w:rsidR="009724EB" w:rsidRPr="00051098" w:rsidRDefault="009724EB" w:rsidP="00DD6EE9">
            <w:pPr>
              <w:keepNext/>
              <w:jc w:val="center"/>
              <w:rPr>
                <w:rFonts w:ascii="Calibri Light" w:hAnsi="Calibri Light"/>
                <w:b/>
                <w:color w:val="FFFFFF" w:themeColor="background1"/>
                <w:sz w:val="16"/>
                <w:szCs w:val="16"/>
              </w:rPr>
            </w:pPr>
            <w:r w:rsidRPr="00051098"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  <w:t>Annual Portable Device Volume</w:t>
            </w:r>
          </w:p>
        </w:tc>
        <w:tc>
          <w:tcPr>
            <w:tcW w:w="3652" w:type="dxa"/>
            <w:shd w:val="clear" w:color="auto" w:fill="525252" w:themeFill="accent3" w:themeFillShade="80"/>
            <w:vAlign w:val="center"/>
          </w:tcPr>
          <w:p w14:paraId="36716EF2" w14:textId="77777777" w:rsidR="009724EB" w:rsidRPr="00051098" w:rsidRDefault="009724EB" w:rsidP="00DD6EE9">
            <w:pPr>
              <w:keepNext/>
              <w:jc w:val="center"/>
              <w:rPr>
                <w:rFonts w:ascii="Calibri Light" w:hAnsi="Calibri Light"/>
                <w:b/>
                <w:color w:val="FFFFFF" w:themeColor="background1"/>
                <w:sz w:val="16"/>
                <w:szCs w:val="16"/>
              </w:rPr>
            </w:pPr>
            <w:r w:rsidRPr="00051098">
              <w:rPr>
                <w:rFonts w:ascii="Calibri Light" w:hAnsi="Calibri Light"/>
                <w:b/>
                <w:color w:val="FFFFFF" w:themeColor="background1"/>
                <w:sz w:val="16"/>
                <w:szCs w:val="16"/>
              </w:rPr>
              <w:t>EUR</w:t>
            </w:r>
          </w:p>
        </w:tc>
        <w:tc>
          <w:tcPr>
            <w:tcW w:w="4396" w:type="dxa"/>
            <w:shd w:val="clear" w:color="auto" w:fill="525252" w:themeFill="accent3" w:themeFillShade="80"/>
            <w:vAlign w:val="center"/>
          </w:tcPr>
          <w:p w14:paraId="38BA0046" w14:textId="77777777" w:rsidR="009724EB" w:rsidRPr="00051098" w:rsidRDefault="009724EB" w:rsidP="00DD6EE9">
            <w:pPr>
              <w:keepNext/>
              <w:jc w:val="center"/>
              <w:rPr>
                <w:rFonts w:ascii="Calibri Light" w:hAnsi="Calibri Light"/>
                <w:b/>
                <w:color w:val="FFFFFF" w:themeColor="background1"/>
                <w:sz w:val="16"/>
                <w:szCs w:val="16"/>
              </w:rPr>
            </w:pPr>
            <w:r w:rsidRPr="00051098">
              <w:rPr>
                <w:rFonts w:ascii="Calibri Light" w:hAnsi="Calibri Light"/>
                <w:b/>
                <w:color w:val="FFFFFF" w:themeColor="background1"/>
                <w:sz w:val="16"/>
                <w:szCs w:val="16"/>
              </w:rPr>
              <w:t>USD</w:t>
            </w:r>
          </w:p>
        </w:tc>
      </w:tr>
      <w:tr w:rsidR="00EC3934" w:rsidRPr="00051098" w14:paraId="6E740701" w14:textId="77777777" w:rsidTr="00775C37">
        <w:trPr>
          <w:cantSplit/>
          <w:trHeight w:val="249"/>
        </w:trPr>
        <w:tc>
          <w:tcPr>
            <w:tcW w:w="2314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437"/>
              <w:id w:val="-859972790"/>
              <w:placeholder>
                <w:docPart w:val="DD91CF7D113F4B9B8B26F21E95906ECE"/>
              </w:placeholder>
            </w:sdtPr>
            <w:sdtEndPr/>
            <w:sdtContent>
              <w:p w14:paraId="42FF00D6" w14:textId="77777777" w:rsidR="00EC3934" w:rsidRPr="00051098" w:rsidRDefault="00EC3934" w:rsidP="00EC3934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05109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1-49</w:t>
                </w:r>
              </w:p>
            </w:sdtContent>
          </w:sdt>
        </w:tc>
        <w:tc>
          <w:tcPr>
            <w:tcW w:w="3652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438"/>
              <w:id w:val="1942412942"/>
              <w:placeholder>
                <w:docPart w:val="DefaultPlaceholder_1081868574"/>
              </w:placeholder>
              <w:text/>
            </w:sdtPr>
            <w:sdtEndPr/>
            <w:sdtContent>
              <w:p w14:paraId="4BCFF1A6" w14:textId="791F1E8B" w:rsidR="00EC3934" w:rsidRPr="00051098" w:rsidRDefault="00EC3934" w:rsidP="00EC3934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 xml:space="preserve"> 20.00</w:t>
                </w:r>
              </w:p>
            </w:sdtContent>
          </w:sdt>
        </w:tc>
        <w:tc>
          <w:tcPr>
            <w:tcW w:w="4396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439"/>
              <w:id w:val="-89789546"/>
              <w:placeholder>
                <w:docPart w:val="DefaultPlaceholder_1081868574"/>
              </w:placeholder>
              <w:text/>
            </w:sdtPr>
            <w:sdtEndPr/>
            <w:sdtContent>
              <w:p w14:paraId="03765A54" w14:textId="5C6DDA0D" w:rsidR="00EC3934" w:rsidRPr="00051098" w:rsidRDefault="00EC3934" w:rsidP="00EC3934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25.00</w:t>
                </w:r>
              </w:p>
            </w:sdtContent>
          </w:sdt>
        </w:tc>
      </w:tr>
      <w:tr w:rsidR="00EC3934" w:rsidRPr="00051098" w14:paraId="02CD3026" w14:textId="77777777" w:rsidTr="00775C37">
        <w:trPr>
          <w:cantSplit/>
          <w:trHeight w:val="235"/>
        </w:trPr>
        <w:tc>
          <w:tcPr>
            <w:tcW w:w="2314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440"/>
              <w:id w:val="31622150"/>
              <w:placeholder>
                <w:docPart w:val="DD91CF7D113F4B9B8B26F21E95906ECE"/>
              </w:placeholder>
            </w:sdtPr>
            <w:sdtEndPr/>
            <w:sdtContent>
              <w:p w14:paraId="743D9DEE" w14:textId="77777777" w:rsidR="00EC3934" w:rsidRPr="00051098" w:rsidRDefault="00EC3934" w:rsidP="00EC3934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05109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50-149</w:t>
                </w:r>
              </w:p>
            </w:sdtContent>
          </w:sdt>
        </w:tc>
        <w:tc>
          <w:tcPr>
            <w:tcW w:w="3652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441"/>
              <w:id w:val="1204675941"/>
              <w:placeholder>
                <w:docPart w:val="DefaultPlaceholder_1081868574"/>
              </w:placeholder>
              <w:text/>
            </w:sdtPr>
            <w:sdtEndPr/>
            <w:sdtContent>
              <w:p w14:paraId="7AE0BB4D" w14:textId="0143DFA3" w:rsidR="00EC3934" w:rsidRPr="00051098" w:rsidRDefault="00EC3934" w:rsidP="00EC3934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 xml:space="preserve"> 19.60</w:t>
                </w:r>
              </w:p>
            </w:sdtContent>
          </w:sdt>
        </w:tc>
        <w:tc>
          <w:tcPr>
            <w:tcW w:w="4396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442"/>
              <w:id w:val="300272587"/>
              <w:placeholder>
                <w:docPart w:val="DefaultPlaceholder_1081868574"/>
              </w:placeholder>
              <w:text/>
            </w:sdtPr>
            <w:sdtEndPr/>
            <w:sdtContent>
              <w:p w14:paraId="1A7E8551" w14:textId="435E0501" w:rsidR="00EC3934" w:rsidRPr="00051098" w:rsidRDefault="00EC3934" w:rsidP="00EC3934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24.50</w:t>
                </w:r>
              </w:p>
            </w:sdtContent>
          </w:sdt>
        </w:tc>
      </w:tr>
      <w:tr w:rsidR="00EC3934" w:rsidRPr="00051098" w14:paraId="69CED62C" w14:textId="77777777" w:rsidTr="00775C37">
        <w:trPr>
          <w:cantSplit/>
          <w:trHeight w:val="249"/>
        </w:trPr>
        <w:tc>
          <w:tcPr>
            <w:tcW w:w="2314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443"/>
              <w:id w:val="47427925"/>
              <w:placeholder>
                <w:docPart w:val="DD91CF7D113F4B9B8B26F21E95906ECE"/>
              </w:placeholder>
            </w:sdtPr>
            <w:sdtEndPr/>
            <w:sdtContent>
              <w:p w14:paraId="14BCCC5E" w14:textId="77777777" w:rsidR="00EC3934" w:rsidRPr="00051098" w:rsidRDefault="00EC3934" w:rsidP="00EC3934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05109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150-199</w:t>
                </w:r>
              </w:p>
            </w:sdtContent>
          </w:sdt>
        </w:tc>
        <w:tc>
          <w:tcPr>
            <w:tcW w:w="3652" w:type="dxa"/>
            <w:shd w:val="clear" w:color="auto" w:fill="auto"/>
            <w:vAlign w:val="center"/>
          </w:tcPr>
          <w:p w14:paraId="29F8EC39" w14:textId="55BA72FF" w:rsidR="00EC3934" w:rsidRPr="00051098" w:rsidRDefault="00EC3934" w:rsidP="00EC3934">
            <w:pPr>
              <w:keepNext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="Calibri"/>
                <w:color w:val="000000"/>
                <w:sz w:val="16"/>
                <w:szCs w:val="16"/>
              </w:rPr>
              <w:t xml:space="preserve"> </w:t>
            </w:r>
            <w:sdt>
              <w:sdtPr>
                <w:rPr>
                  <w:rFonts w:asciiTheme="majorHAnsi" w:hAnsiTheme="majorHAnsi" w:cs="Calibri"/>
                  <w:color w:val="000000"/>
                  <w:sz w:val="16"/>
                  <w:szCs w:val="16"/>
                </w:rPr>
                <w:tag w:val="444"/>
                <w:id w:val="-642502564"/>
                <w:placeholder>
                  <w:docPart w:val="DefaultPlaceholder_1081868574"/>
                </w:placeholder>
                <w:text/>
              </w:sdtPr>
              <w:sdtEndPr/>
              <w:sdtContent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19.21</w:t>
                </w:r>
              </w:sdtContent>
            </w:sdt>
          </w:p>
        </w:tc>
        <w:tc>
          <w:tcPr>
            <w:tcW w:w="4396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445"/>
              <w:id w:val="-1745105741"/>
              <w:placeholder>
                <w:docPart w:val="DefaultPlaceholder_1081868574"/>
              </w:placeholder>
              <w:text/>
            </w:sdtPr>
            <w:sdtEndPr/>
            <w:sdtContent>
              <w:p w14:paraId="4D8B086B" w14:textId="1A305A1E" w:rsidR="00EC3934" w:rsidRPr="00051098" w:rsidRDefault="00EC3934" w:rsidP="00EC3934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24.01</w:t>
                </w:r>
              </w:p>
            </w:sdtContent>
          </w:sdt>
        </w:tc>
      </w:tr>
      <w:tr w:rsidR="00EC3934" w:rsidRPr="00051098" w14:paraId="6D97BEBD" w14:textId="77777777" w:rsidTr="00775C37">
        <w:trPr>
          <w:cantSplit/>
          <w:trHeight w:val="249"/>
        </w:trPr>
        <w:tc>
          <w:tcPr>
            <w:tcW w:w="2314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446"/>
              <w:id w:val="-1365355838"/>
              <w:placeholder>
                <w:docPart w:val="DD91CF7D113F4B9B8B26F21E95906ECE"/>
              </w:placeholder>
            </w:sdtPr>
            <w:sdtEndPr/>
            <w:sdtContent>
              <w:p w14:paraId="3EFB4601" w14:textId="77777777" w:rsidR="00EC3934" w:rsidRPr="00051098" w:rsidRDefault="00EC3934" w:rsidP="00EC3934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05109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200-499</w:t>
                </w:r>
              </w:p>
            </w:sdtContent>
          </w:sdt>
        </w:tc>
        <w:tc>
          <w:tcPr>
            <w:tcW w:w="3652" w:type="dxa"/>
            <w:shd w:val="clear" w:color="auto" w:fill="auto"/>
            <w:vAlign w:val="center"/>
          </w:tcPr>
          <w:p w14:paraId="48B95D0B" w14:textId="6CC9C089" w:rsidR="00EC3934" w:rsidRPr="00051098" w:rsidRDefault="00EC3934" w:rsidP="00EC3934">
            <w:pPr>
              <w:keepNext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="Calibri"/>
                <w:color w:val="000000"/>
                <w:sz w:val="16"/>
                <w:szCs w:val="16"/>
              </w:rPr>
              <w:t xml:space="preserve"> </w:t>
            </w:r>
            <w:sdt>
              <w:sdtPr>
                <w:rPr>
                  <w:rFonts w:asciiTheme="majorHAnsi" w:hAnsiTheme="majorHAnsi" w:cs="Calibri"/>
                  <w:color w:val="000000"/>
                  <w:sz w:val="16"/>
                  <w:szCs w:val="16"/>
                </w:rPr>
                <w:tag w:val="447"/>
                <w:id w:val="634917485"/>
                <w:placeholder>
                  <w:docPart w:val="DefaultPlaceholder_1081868574"/>
                </w:placeholder>
                <w:text/>
              </w:sdtPr>
              <w:sdtEndPr/>
              <w:sdtContent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18.44</w:t>
                </w:r>
              </w:sdtContent>
            </w:sdt>
          </w:p>
        </w:tc>
        <w:tc>
          <w:tcPr>
            <w:tcW w:w="4396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448"/>
              <w:id w:val="-506133319"/>
              <w:placeholder>
                <w:docPart w:val="DefaultPlaceholder_1081868574"/>
              </w:placeholder>
              <w:text/>
            </w:sdtPr>
            <w:sdtEndPr/>
            <w:sdtContent>
              <w:p w14:paraId="0A33502F" w14:textId="19266485" w:rsidR="00EC3934" w:rsidRPr="00051098" w:rsidRDefault="00EC3934" w:rsidP="00EC3934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23.05</w:t>
                </w:r>
              </w:p>
            </w:sdtContent>
          </w:sdt>
        </w:tc>
      </w:tr>
      <w:tr w:rsidR="00EC3934" w:rsidRPr="00051098" w14:paraId="753671C9" w14:textId="77777777" w:rsidTr="00775C37">
        <w:trPr>
          <w:cantSplit/>
          <w:trHeight w:val="249"/>
        </w:trPr>
        <w:tc>
          <w:tcPr>
            <w:tcW w:w="2314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449"/>
              <w:id w:val="210009610"/>
              <w:placeholder>
                <w:docPart w:val="DD91CF7D113F4B9B8B26F21E95906ECE"/>
              </w:placeholder>
            </w:sdtPr>
            <w:sdtEndPr/>
            <w:sdtContent>
              <w:p w14:paraId="717D442E" w14:textId="77777777" w:rsidR="00EC3934" w:rsidRPr="00051098" w:rsidRDefault="00EC3934" w:rsidP="00EC3934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05109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500-1,499</w:t>
                </w:r>
              </w:p>
            </w:sdtContent>
          </w:sdt>
        </w:tc>
        <w:tc>
          <w:tcPr>
            <w:tcW w:w="3652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450"/>
              <w:id w:val="-559174227"/>
              <w:placeholder>
                <w:docPart w:val="DefaultPlaceholder_1081868574"/>
              </w:placeholder>
              <w:text/>
            </w:sdtPr>
            <w:sdtEndPr/>
            <w:sdtContent>
              <w:p w14:paraId="6DAD8BB9" w14:textId="39DD06AE" w:rsidR="00EC3934" w:rsidRPr="00051098" w:rsidRDefault="00EC3934" w:rsidP="00EC3934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18.07</w:t>
                </w:r>
              </w:p>
            </w:sdtContent>
          </w:sdt>
        </w:tc>
        <w:tc>
          <w:tcPr>
            <w:tcW w:w="4396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451"/>
              <w:id w:val="-1526709538"/>
              <w:placeholder>
                <w:docPart w:val="DefaultPlaceholder_1081868574"/>
              </w:placeholder>
              <w:text/>
            </w:sdtPr>
            <w:sdtEndPr/>
            <w:sdtContent>
              <w:p w14:paraId="35D63184" w14:textId="652B8B00" w:rsidR="00EC3934" w:rsidRPr="00051098" w:rsidRDefault="00EC3934" w:rsidP="00EC3934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22.59</w:t>
                </w:r>
              </w:p>
            </w:sdtContent>
          </w:sdt>
        </w:tc>
      </w:tr>
      <w:tr w:rsidR="00EC3934" w:rsidRPr="00051098" w14:paraId="64E6E9F8" w14:textId="77777777" w:rsidTr="00775C37">
        <w:trPr>
          <w:cantSplit/>
          <w:trHeight w:val="249"/>
        </w:trPr>
        <w:tc>
          <w:tcPr>
            <w:tcW w:w="2314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452"/>
              <w:id w:val="1791098933"/>
              <w:placeholder>
                <w:docPart w:val="DD91CF7D113F4B9B8B26F21E95906ECE"/>
              </w:placeholder>
            </w:sdtPr>
            <w:sdtEndPr/>
            <w:sdtContent>
              <w:p w14:paraId="44B82E3F" w14:textId="77777777" w:rsidR="00EC3934" w:rsidRPr="00051098" w:rsidRDefault="00EC3934" w:rsidP="00EC3934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05109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1,500-4,999</w:t>
                </w:r>
              </w:p>
            </w:sdtContent>
          </w:sdt>
        </w:tc>
        <w:tc>
          <w:tcPr>
            <w:tcW w:w="3652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453"/>
              <w:id w:val="1425143910"/>
              <w:placeholder>
                <w:docPart w:val="DefaultPlaceholder_1081868574"/>
              </w:placeholder>
              <w:text/>
            </w:sdtPr>
            <w:sdtEndPr/>
            <w:sdtContent>
              <w:p w14:paraId="68D2F509" w14:textId="665D75B1" w:rsidR="00EC3934" w:rsidRPr="00051098" w:rsidRDefault="00EC3934" w:rsidP="00EC3934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16.08</w:t>
                </w:r>
              </w:p>
            </w:sdtContent>
          </w:sdt>
        </w:tc>
        <w:tc>
          <w:tcPr>
            <w:tcW w:w="4396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454"/>
              <w:id w:val="1049414106"/>
              <w:placeholder>
                <w:docPart w:val="DefaultPlaceholder_1081868574"/>
              </w:placeholder>
              <w:text/>
            </w:sdtPr>
            <w:sdtEndPr/>
            <w:sdtContent>
              <w:p w14:paraId="000F456C" w14:textId="2D7FEA24" w:rsidR="00EC3934" w:rsidRPr="00051098" w:rsidRDefault="00EC3934" w:rsidP="00EC3934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20.10</w:t>
                </w:r>
              </w:p>
            </w:sdtContent>
          </w:sdt>
        </w:tc>
      </w:tr>
      <w:tr w:rsidR="001602A6" w:rsidRPr="00051098" w14:paraId="766A11FF" w14:textId="77777777" w:rsidTr="00775C37">
        <w:trPr>
          <w:cantSplit/>
          <w:trHeight w:val="249"/>
        </w:trPr>
        <w:tc>
          <w:tcPr>
            <w:tcW w:w="2314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455"/>
              <w:id w:val="-1252354123"/>
              <w:placeholder>
                <w:docPart w:val="07B2A1ABBB0B4477AB0BCE053863DD4C"/>
              </w:placeholder>
            </w:sdtPr>
            <w:sdtEndPr/>
            <w:sdtContent>
              <w:p w14:paraId="6EA09711" w14:textId="30BA6B2A" w:rsidR="001602A6" w:rsidRDefault="007D5B1A" w:rsidP="001602A6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5</w:t>
                </w:r>
                <w:r w:rsidR="001602A6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,000 or more</w:t>
                </w:r>
              </w:p>
            </w:sdtContent>
          </w:sdt>
        </w:tc>
        <w:tc>
          <w:tcPr>
            <w:tcW w:w="3652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456"/>
              <w:id w:val="1875491870"/>
              <w:placeholder>
                <w:docPart w:val="DefaultPlaceholder_1081868574"/>
              </w:placeholder>
              <w:text/>
            </w:sdtPr>
            <w:sdtEndPr/>
            <w:sdtContent>
              <w:p w14:paraId="21D066A2" w14:textId="71648239" w:rsidR="001602A6" w:rsidRDefault="001602A6" w:rsidP="001602A6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14.96</w:t>
                </w:r>
              </w:p>
            </w:sdtContent>
          </w:sdt>
        </w:tc>
        <w:tc>
          <w:tcPr>
            <w:tcW w:w="4396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457"/>
              <w:id w:val="-1007664225"/>
              <w:placeholder>
                <w:docPart w:val="DefaultPlaceholder_1081868574"/>
              </w:placeholder>
              <w:text/>
            </w:sdtPr>
            <w:sdtEndPr/>
            <w:sdtContent>
              <w:p w14:paraId="52FE0747" w14:textId="08814320" w:rsidR="001602A6" w:rsidRDefault="001602A6" w:rsidP="001602A6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18.70</w:t>
                </w:r>
              </w:p>
            </w:sdtContent>
          </w:sdt>
        </w:tc>
      </w:tr>
    </w:tbl>
    <w:p w14:paraId="09AAAF9B" w14:textId="77777777" w:rsidR="009724EB" w:rsidRDefault="009724EB" w:rsidP="00980FFF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</w:p>
    <w:p w14:paraId="741F8C9F" w14:textId="77777777" w:rsidR="00B56108" w:rsidRDefault="00B56108">
      <w:pPr>
        <w:spacing w:after="160" w:line="259" w:lineRule="auto"/>
        <w:rPr>
          <w:rFonts w:asciiTheme="majorHAnsi" w:hAnsiTheme="majorHAnsi"/>
          <w:b/>
          <w:color w:val="auto"/>
          <w:sz w:val="18"/>
          <w:szCs w:val="18"/>
        </w:rPr>
      </w:pPr>
      <w:r>
        <w:rPr>
          <w:rFonts w:asciiTheme="majorHAnsi" w:hAnsiTheme="majorHAnsi"/>
          <w:b/>
          <w:color w:val="auto"/>
          <w:sz w:val="18"/>
          <w:szCs w:val="18"/>
        </w:rPr>
        <w:br w:type="page"/>
      </w:r>
    </w:p>
    <w:p w14:paraId="79629C41" w14:textId="77777777" w:rsidR="001D2542" w:rsidRPr="003C6FF8" w:rsidRDefault="001D2542" w:rsidP="00980FFF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</w:p>
    <w:p w14:paraId="57116A6A" w14:textId="77777777" w:rsidR="00D84A07" w:rsidRPr="003C6FF8" w:rsidRDefault="00D84A07" w:rsidP="00A16FBF">
      <w:pPr>
        <w:pStyle w:val="ListParagraph"/>
        <w:pBdr>
          <w:top w:val="single" w:sz="8" w:space="1" w:color="auto"/>
        </w:pBdr>
        <w:tabs>
          <w:tab w:val="left" w:pos="3604"/>
        </w:tabs>
        <w:ind w:left="360"/>
        <w:rPr>
          <w:rFonts w:asciiTheme="majorHAnsi" w:hAnsiTheme="majorHAnsi"/>
          <w:b/>
          <w:color w:val="auto"/>
          <w:sz w:val="18"/>
          <w:szCs w:val="18"/>
        </w:rPr>
      </w:pPr>
      <w:r w:rsidRPr="003C6FF8">
        <w:rPr>
          <w:rFonts w:asciiTheme="majorHAnsi" w:hAnsiTheme="majorHAnsi"/>
          <w:b/>
          <w:color w:val="auto"/>
          <w:sz w:val="18"/>
          <w:szCs w:val="18"/>
        </w:rPr>
        <w:t>Fees for Business Locator Applications</w:t>
      </w:r>
      <w:r w:rsidR="00A16FBF">
        <w:rPr>
          <w:rFonts w:asciiTheme="majorHAnsi" w:hAnsiTheme="majorHAnsi"/>
          <w:b/>
          <w:color w:val="auto"/>
          <w:sz w:val="18"/>
          <w:szCs w:val="18"/>
        </w:rPr>
        <w:tab/>
      </w:r>
    </w:p>
    <w:p w14:paraId="522C47A3" w14:textId="77777777" w:rsidR="005206C3" w:rsidRPr="003C6FF8" w:rsidRDefault="005206C3" w:rsidP="005206C3">
      <w:pPr>
        <w:pStyle w:val="ListParagraph"/>
        <w:numPr>
          <w:ilvl w:val="0"/>
          <w:numId w:val="2"/>
        </w:numPr>
        <w:rPr>
          <w:rFonts w:asciiTheme="majorHAnsi" w:hAnsiTheme="majorHAnsi"/>
          <w:color w:val="auto"/>
          <w:sz w:val="18"/>
          <w:szCs w:val="18"/>
        </w:rPr>
      </w:pPr>
      <w:r w:rsidRPr="003C6FF8">
        <w:rPr>
          <w:rFonts w:asciiTheme="majorHAnsi" w:hAnsiTheme="majorHAnsi"/>
          <w:color w:val="auto"/>
          <w:sz w:val="18"/>
          <w:szCs w:val="18"/>
        </w:rPr>
        <w:t xml:space="preserve">Based on the </w:t>
      </w:r>
      <w:r w:rsidR="009F63BD" w:rsidRPr="003C6FF8">
        <w:rPr>
          <w:rFonts w:asciiTheme="majorHAnsi" w:hAnsiTheme="majorHAnsi"/>
          <w:color w:val="auto"/>
          <w:sz w:val="18"/>
          <w:szCs w:val="18"/>
        </w:rPr>
        <w:t>number of locations</w:t>
      </w:r>
      <w:r w:rsidR="00523C3D" w:rsidRPr="003C6FF8">
        <w:rPr>
          <w:rFonts w:asciiTheme="majorHAnsi" w:hAnsiTheme="majorHAnsi"/>
          <w:color w:val="auto"/>
          <w:sz w:val="18"/>
          <w:szCs w:val="18"/>
        </w:rPr>
        <w:t xml:space="preserve"> (including </w:t>
      </w:r>
      <w:r w:rsidR="00E85475" w:rsidRPr="003C6FF8">
        <w:rPr>
          <w:rFonts w:asciiTheme="majorHAnsi" w:hAnsiTheme="majorHAnsi"/>
          <w:color w:val="auto"/>
          <w:sz w:val="18"/>
          <w:szCs w:val="18"/>
        </w:rPr>
        <w:t>points of interest and polygons</w:t>
      </w:r>
      <w:r w:rsidR="00523C3D" w:rsidRPr="003C6FF8">
        <w:rPr>
          <w:rFonts w:asciiTheme="majorHAnsi" w:hAnsiTheme="majorHAnsi"/>
          <w:color w:val="auto"/>
          <w:sz w:val="18"/>
          <w:szCs w:val="18"/>
        </w:rPr>
        <w:t>)</w:t>
      </w:r>
      <w:r w:rsidR="009F63BD" w:rsidRPr="003C6FF8">
        <w:rPr>
          <w:rFonts w:asciiTheme="majorHAnsi" w:hAnsiTheme="majorHAnsi"/>
          <w:color w:val="auto"/>
          <w:sz w:val="18"/>
          <w:szCs w:val="18"/>
        </w:rPr>
        <w:t xml:space="preserve"> the Application is used for, </w:t>
      </w:r>
      <w:r w:rsidRPr="003C6FF8">
        <w:rPr>
          <w:rFonts w:asciiTheme="majorHAnsi" w:hAnsiTheme="majorHAnsi"/>
          <w:color w:val="auto"/>
          <w:sz w:val="18"/>
          <w:szCs w:val="18"/>
        </w:rPr>
        <w:t xml:space="preserve">Customer may choose the fee bracket by selecting below. </w:t>
      </w:r>
    </w:p>
    <w:p w14:paraId="07C51DF9" w14:textId="77777777" w:rsidR="00D84A07" w:rsidRPr="003C6FF8" w:rsidRDefault="00D84A07" w:rsidP="00980FFF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</w:p>
    <w:tbl>
      <w:tblPr>
        <w:tblStyle w:val="ListTable3"/>
        <w:tblW w:w="10300" w:type="dxa"/>
        <w:tblInd w:w="421" w:type="dxa"/>
        <w:tblLook w:val="04A0" w:firstRow="1" w:lastRow="0" w:firstColumn="1" w:lastColumn="0" w:noHBand="0" w:noVBand="1"/>
      </w:tblPr>
      <w:tblGrid>
        <w:gridCol w:w="1575"/>
        <w:gridCol w:w="1575"/>
        <w:gridCol w:w="1471"/>
        <w:gridCol w:w="1890"/>
        <w:gridCol w:w="1891"/>
        <w:gridCol w:w="1898"/>
      </w:tblGrid>
      <w:tr w:rsidR="00D84A07" w:rsidRPr="003C6FF8" w14:paraId="2A11D47C" w14:textId="77777777" w:rsidTr="0077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7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00" w:type="dxa"/>
            <w:gridSpan w:val="6"/>
            <w:tcBorders>
              <w:top w:val="nil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301B8032" w14:textId="77777777" w:rsidR="00D84A07" w:rsidRPr="003C6FF8" w:rsidRDefault="00D84A07" w:rsidP="00DD6EE9">
            <w:pPr>
              <w:keepNext/>
              <w:jc w:val="center"/>
              <w:rPr>
                <w:rFonts w:asciiTheme="majorHAnsi" w:hAnsiTheme="majorHAnsi" w:cs="Calibri"/>
                <w:bCs w:val="0"/>
                <w:color w:val="FFFFFF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bCs w:val="0"/>
                <w:color w:val="FFFFFF"/>
                <w:sz w:val="16"/>
                <w:szCs w:val="16"/>
              </w:rPr>
              <w:t>Business Locator Application</w:t>
            </w:r>
            <w:r w:rsidR="00DE41C5" w:rsidRPr="003C6FF8">
              <w:rPr>
                <w:rFonts w:asciiTheme="majorHAnsi" w:hAnsiTheme="majorHAnsi" w:cs="Calibri"/>
                <w:bCs w:val="0"/>
                <w:color w:val="FFFFFF"/>
                <w:sz w:val="16"/>
                <w:szCs w:val="16"/>
              </w:rPr>
              <w:t xml:space="preserve"> – Annual Subscription</w:t>
            </w:r>
          </w:p>
        </w:tc>
      </w:tr>
      <w:tr w:rsidR="00775C37" w:rsidRPr="003C6FF8" w14:paraId="33FAC54E" w14:textId="77777777" w:rsidTr="00775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Borders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0911561E" w14:textId="77777777" w:rsidR="00AC70E0" w:rsidRPr="003C6FF8" w:rsidRDefault="00AC70E0" w:rsidP="00DD6EE9">
            <w:pPr>
              <w:keepNext/>
              <w:jc w:val="center"/>
              <w:rPr>
                <w:rFonts w:asciiTheme="majorHAnsi" w:hAnsiTheme="majorHAnsi" w:cs="Calibri"/>
                <w:b w:val="0"/>
                <w:bCs w:val="0"/>
                <w:color w:val="FFFFFF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bCs w:val="0"/>
                <w:color w:val="FFFFFF"/>
                <w:sz w:val="16"/>
                <w:szCs w:val="16"/>
              </w:rPr>
              <w:t>Number of Locations</w:t>
            </w:r>
          </w:p>
        </w:tc>
        <w:tc>
          <w:tcPr>
            <w:tcW w:w="1575" w:type="dxa"/>
            <w:tcBorders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792171CB" w14:textId="77777777" w:rsidR="00AC70E0" w:rsidRPr="003C6FF8" w:rsidRDefault="00AC70E0" w:rsidP="00DD6EE9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  <w:t>EUR</w:t>
            </w:r>
          </w:p>
        </w:tc>
        <w:tc>
          <w:tcPr>
            <w:tcW w:w="1471" w:type="dxa"/>
            <w:tcBorders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13178218" w14:textId="77777777" w:rsidR="00AC70E0" w:rsidRPr="003C6FF8" w:rsidRDefault="00AC70E0" w:rsidP="00DD6EE9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  <w:t>USD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07E68440" w14:textId="77777777" w:rsidR="00AC70E0" w:rsidRPr="003C6FF8" w:rsidRDefault="00AC70E0" w:rsidP="00DD6EE9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  <w:t>Number of Locations</w:t>
            </w:r>
          </w:p>
        </w:tc>
        <w:tc>
          <w:tcPr>
            <w:tcW w:w="1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316C4133" w14:textId="77777777" w:rsidR="00AC70E0" w:rsidRPr="003C6FF8" w:rsidRDefault="00AC70E0" w:rsidP="00DD6EE9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  <w:t>EUR</w:t>
            </w:r>
          </w:p>
        </w:tc>
        <w:tc>
          <w:tcPr>
            <w:tcW w:w="1895" w:type="dxa"/>
            <w:tcBorders>
              <w:left w:val="single" w:sz="4" w:space="0" w:color="auto"/>
            </w:tcBorders>
            <w:shd w:val="clear" w:color="auto" w:fill="595959" w:themeFill="text1" w:themeFillTint="A6"/>
            <w:vAlign w:val="center"/>
          </w:tcPr>
          <w:p w14:paraId="210E12FA" w14:textId="77777777" w:rsidR="00AC70E0" w:rsidRPr="003C6FF8" w:rsidRDefault="00AC70E0" w:rsidP="00DD6EE9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  <w:t>USD</w:t>
            </w:r>
          </w:p>
        </w:tc>
      </w:tr>
      <w:tr w:rsidR="00D84A07" w:rsidRPr="003C6FF8" w14:paraId="5C0AC12F" w14:textId="77777777" w:rsidTr="00775C37">
        <w:trPr>
          <w:cantSplit/>
          <w:trHeight w:val="145"/>
        </w:trPr>
        <w:sdt>
          <w:sdtPr>
            <w:rPr>
              <w:rFonts w:asciiTheme="majorHAnsi" w:hAnsiTheme="majorHAnsi" w:cs="Arial"/>
              <w:color w:val="000000"/>
              <w:kern w:val="24"/>
              <w:sz w:val="16"/>
              <w:szCs w:val="16"/>
            </w:rPr>
            <w:tag w:val="458"/>
            <w:id w:val="-1636021394"/>
            <w:placeholder>
              <w:docPart w:val="DefaultPlaceholder_1081868574"/>
            </w:placeholder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75" w:type="dxa"/>
                <w:tcBorders>
                  <w:right w:val="single" w:sz="4" w:space="0" w:color="auto"/>
                </w:tcBorders>
                <w:noWrap/>
                <w:vAlign w:val="center"/>
                <w:hideMark/>
              </w:tcPr>
              <w:p w14:paraId="36701BED" w14:textId="77777777" w:rsidR="00D84A07" w:rsidRPr="003C6FF8" w:rsidRDefault="00D84A07" w:rsidP="00DD6EE9">
                <w:pPr>
                  <w:keepNext/>
                  <w:jc w:val="center"/>
                  <w:rPr>
                    <w:rFonts w:asciiTheme="majorHAnsi" w:hAnsiTheme="majorHAnsi" w:cs="Arial"/>
                    <w:b w:val="0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b w:val="0"/>
                    <w:color w:val="000000"/>
                    <w:kern w:val="24"/>
                    <w:sz w:val="16"/>
                    <w:szCs w:val="16"/>
                  </w:rPr>
                  <w:t>1-99</w:t>
                </w:r>
              </w:p>
            </w:tc>
          </w:sdtContent>
        </w:sdt>
        <w:sdt>
          <w:sdtPr>
            <w:rPr>
              <w:rFonts w:asciiTheme="majorHAnsi" w:hAnsiTheme="majorHAnsi" w:cs="Arial"/>
              <w:color w:val="auto"/>
              <w:kern w:val="24"/>
              <w:sz w:val="16"/>
              <w:szCs w:val="16"/>
            </w:rPr>
            <w:tag w:val="459"/>
            <w:id w:val="-160935775"/>
            <w:placeholder>
              <w:docPart w:val="DefaultPlaceholder_1081868574"/>
            </w:placeholder>
          </w:sdtPr>
          <w:sdtEndPr/>
          <w:sdtContent>
            <w:tc>
              <w:tcPr>
                <w:tcW w:w="1575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05EC1DBB" w14:textId="77777777" w:rsidR="00D84A07" w:rsidRPr="003C6FF8" w:rsidRDefault="00D84A07" w:rsidP="00DD6EE9">
                <w:pPr>
                  <w:keepNext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 w:cs="Calibri"/>
                    <w:b/>
                    <w:bCs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auto"/>
                    <w:kern w:val="24"/>
                    <w:sz w:val="16"/>
                    <w:szCs w:val="16"/>
                  </w:rPr>
                  <w:t>17.30</w:t>
                </w:r>
              </w:p>
            </w:tc>
          </w:sdtContent>
        </w:sdt>
        <w:sdt>
          <w:sdtPr>
            <w:rPr>
              <w:rFonts w:asciiTheme="majorHAnsi" w:hAnsiTheme="majorHAnsi" w:cs="Arial"/>
              <w:color w:val="000000"/>
              <w:kern w:val="24"/>
              <w:sz w:val="16"/>
              <w:szCs w:val="16"/>
            </w:rPr>
            <w:tag w:val="460"/>
            <w:id w:val="994998911"/>
            <w:placeholder>
              <w:docPart w:val="DefaultPlaceholder_1081868574"/>
            </w:placeholder>
          </w:sdtPr>
          <w:sdtEndPr/>
          <w:sdtContent>
            <w:tc>
              <w:tcPr>
                <w:tcW w:w="1471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4E3D3F1D" w14:textId="77777777" w:rsidR="00D84A07" w:rsidRPr="003C6FF8" w:rsidRDefault="00D84A07" w:rsidP="00DD6EE9">
                <w:pPr>
                  <w:keepNext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 w:cs="Calibri"/>
                    <w:b/>
                    <w:bCs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21.65</w:t>
                </w:r>
              </w:p>
            </w:tc>
          </w:sdtContent>
        </w:sdt>
        <w:sdt>
          <w:sdtPr>
            <w:rPr>
              <w:rFonts w:asciiTheme="majorHAnsi" w:hAnsiTheme="majorHAnsi" w:cs="Arial"/>
              <w:color w:val="000000"/>
              <w:kern w:val="24"/>
              <w:sz w:val="16"/>
              <w:szCs w:val="16"/>
            </w:rPr>
            <w:tag w:val="461"/>
            <w:id w:val="1407657446"/>
            <w:placeholder>
              <w:docPart w:val="DefaultPlaceholder_1081868574"/>
            </w:placeholder>
          </w:sdtPr>
          <w:sdtEndPr/>
          <w:sdtContent>
            <w:tc>
              <w:tcPr>
                <w:tcW w:w="1890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EAB0D82" w14:textId="77777777" w:rsidR="00D84A07" w:rsidRPr="003C6FF8" w:rsidRDefault="00D84A07" w:rsidP="00DD6EE9">
                <w:pPr>
                  <w:keepNext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1,000-2,499</w:t>
                </w:r>
              </w:p>
            </w:tc>
          </w:sdtContent>
        </w:sdt>
        <w:sdt>
          <w:sdtPr>
            <w:rPr>
              <w:rFonts w:asciiTheme="majorHAnsi" w:hAnsiTheme="majorHAnsi" w:cs="Arial"/>
              <w:color w:val="000000"/>
              <w:kern w:val="24"/>
              <w:sz w:val="16"/>
              <w:szCs w:val="16"/>
            </w:rPr>
            <w:tag w:val="462"/>
            <w:id w:val="303665777"/>
            <w:placeholder>
              <w:docPart w:val="DefaultPlaceholder_1081868574"/>
            </w:placeholder>
          </w:sdtPr>
          <w:sdtEndPr/>
          <w:sdtContent>
            <w:tc>
              <w:tcPr>
                <w:tcW w:w="1891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3320321" w14:textId="77777777" w:rsidR="00D84A07" w:rsidRPr="003C6FF8" w:rsidRDefault="00D84A07" w:rsidP="00DD6EE9">
                <w:pPr>
                  <w:keepNext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 xml:space="preserve">13.02 </w:t>
                </w:r>
              </w:p>
            </w:tc>
          </w:sdtContent>
        </w:sdt>
        <w:sdt>
          <w:sdtPr>
            <w:rPr>
              <w:rFonts w:asciiTheme="majorHAnsi" w:hAnsiTheme="majorHAnsi" w:cs="Arial"/>
              <w:color w:val="000000"/>
              <w:kern w:val="24"/>
              <w:sz w:val="16"/>
              <w:szCs w:val="16"/>
            </w:rPr>
            <w:tag w:val="463"/>
            <w:id w:val="980812828"/>
            <w:placeholder>
              <w:docPart w:val="DefaultPlaceholder_1081868574"/>
            </w:placeholder>
          </w:sdtPr>
          <w:sdtEndPr/>
          <w:sdtContent>
            <w:tc>
              <w:tcPr>
                <w:tcW w:w="1895" w:type="dxa"/>
                <w:tcBorders>
                  <w:left w:val="single" w:sz="4" w:space="0" w:color="auto"/>
                </w:tcBorders>
                <w:vAlign w:val="center"/>
              </w:tcPr>
              <w:p w14:paraId="50AEC6BA" w14:textId="77777777" w:rsidR="00D84A07" w:rsidRPr="003C6FF8" w:rsidRDefault="00D84A07" w:rsidP="00DD6EE9">
                <w:pPr>
                  <w:keepNext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 xml:space="preserve">16.32 </w:t>
                </w:r>
              </w:p>
            </w:tc>
          </w:sdtContent>
        </w:sdt>
      </w:tr>
      <w:tr w:rsidR="00D84A07" w:rsidRPr="003C6FF8" w14:paraId="130F6D50" w14:textId="77777777" w:rsidTr="00775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3"/>
        </w:trPr>
        <w:sdt>
          <w:sdtPr>
            <w:rPr>
              <w:rFonts w:asciiTheme="majorHAnsi" w:hAnsiTheme="majorHAnsi" w:cs="Arial"/>
              <w:color w:val="000000"/>
              <w:kern w:val="24"/>
              <w:sz w:val="16"/>
              <w:szCs w:val="16"/>
            </w:rPr>
            <w:tag w:val="464"/>
            <w:id w:val="1000392430"/>
            <w:placeholder>
              <w:docPart w:val="DefaultPlaceholder_1081868574"/>
            </w:placeholder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75" w:type="dxa"/>
                <w:tcBorders>
                  <w:right w:val="single" w:sz="4" w:space="0" w:color="auto"/>
                </w:tcBorders>
                <w:noWrap/>
                <w:vAlign w:val="center"/>
                <w:hideMark/>
              </w:tcPr>
              <w:p w14:paraId="23A20C55" w14:textId="77777777" w:rsidR="00D84A07" w:rsidRPr="003C6FF8" w:rsidRDefault="00D84A07" w:rsidP="00DD6EE9">
                <w:pPr>
                  <w:keepNext/>
                  <w:jc w:val="center"/>
                  <w:rPr>
                    <w:rFonts w:asciiTheme="majorHAnsi" w:hAnsiTheme="majorHAnsi" w:cs="Arial"/>
                    <w:b w:val="0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b w:val="0"/>
                    <w:color w:val="000000"/>
                    <w:kern w:val="24"/>
                    <w:sz w:val="16"/>
                    <w:szCs w:val="16"/>
                  </w:rPr>
                  <w:t>100-199</w:t>
                </w:r>
              </w:p>
            </w:tc>
          </w:sdtContent>
        </w:sdt>
        <w:sdt>
          <w:sdtPr>
            <w:rPr>
              <w:rFonts w:asciiTheme="majorHAnsi" w:hAnsiTheme="majorHAnsi" w:cs="Arial"/>
              <w:color w:val="000000"/>
              <w:kern w:val="24"/>
              <w:sz w:val="16"/>
              <w:szCs w:val="16"/>
            </w:rPr>
            <w:tag w:val="465"/>
            <w:id w:val="507875023"/>
            <w:placeholder>
              <w:docPart w:val="DefaultPlaceholder_1081868574"/>
            </w:placeholder>
          </w:sdtPr>
          <w:sdtEndPr/>
          <w:sdtContent>
            <w:tc>
              <w:tcPr>
                <w:tcW w:w="1575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1ABFCDB5" w14:textId="77777777" w:rsidR="00D84A07" w:rsidRPr="003C6FF8" w:rsidRDefault="00D84A07" w:rsidP="00DD6EE9">
                <w:pPr>
                  <w:keepNext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 xml:space="preserve">16.93 </w:t>
                </w:r>
              </w:p>
            </w:tc>
          </w:sdtContent>
        </w:sdt>
        <w:sdt>
          <w:sdtPr>
            <w:rPr>
              <w:rFonts w:asciiTheme="majorHAnsi" w:hAnsiTheme="majorHAnsi" w:cs="Arial"/>
              <w:color w:val="000000"/>
              <w:kern w:val="24"/>
              <w:sz w:val="16"/>
              <w:szCs w:val="16"/>
            </w:rPr>
            <w:tag w:val="466"/>
            <w:id w:val="1935859690"/>
            <w:placeholder>
              <w:docPart w:val="DefaultPlaceholder_1081868574"/>
            </w:placeholder>
          </w:sdtPr>
          <w:sdtEndPr/>
          <w:sdtContent>
            <w:tc>
              <w:tcPr>
                <w:tcW w:w="1471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4B434E67" w14:textId="77777777" w:rsidR="00D84A07" w:rsidRPr="003C6FF8" w:rsidRDefault="00D84A07" w:rsidP="00DD6EE9">
                <w:pPr>
                  <w:keepNext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 xml:space="preserve">21.22 </w:t>
                </w:r>
              </w:p>
            </w:tc>
          </w:sdtContent>
        </w:sdt>
        <w:sdt>
          <w:sdtPr>
            <w:rPr>
              <w:rFonts w:asciiTheme="majorHAnsi" w:hAnsiTheme="majorHAnsi" w:cs="Arial"/>
              <w:color w:val="000000"/>
              <w:kern w:val="24"/>
              <w:sz w:val="16"/>
              <w:szCs w:val="16"/>
            </w:rPr>
            <w:tag w:val="467"/>
            <w:id w:val="-356115044"/>
            <w:placeholder>
              <w:docPart w:val="DefaultPlaceholder_1081868574"/>
            </w:placeholder>
          </w:sdtPr>
          <w:sdtEndPr/>
          <w:sdtContent>
            <w:tc>
              <w:tcPr>
                <w:tcW w:w="1890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023A15A" w14:textId="77777777" w:rsidR="00D84A07" w:rsidRPr="003C6FF8" w:rsidRDefault="00D84A07" w:rsidP="00DD6EE9">
                <w:pPr>
                  <w:keepNext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2,500-4,999</w:t>
                </w:r>
              </w:p>
            </w:tc>
          </w:sdtContent>
        </w:sdt>
        <w:sdt>
          <w:sdtPr>
            <w:rPr>
              <w:rFonts w:asciiTheme="majorHAnsi" w:hAnsiTheme="majorHAnsi" w:cs="Arial"/>
              <w:color w:val="000000"/>
              <w:kern w:val="24"/>
              <w:sz w:val="16"/>
              <w:szCs w:val="16"/>
            </w:rPr>
            <w:tag w:val="468"/>
            <w:id w:val="-308634369"/>
            <w:placeholder>
              <w:docPart w:val="DefaultPlaceholder_1081868574"/>
            </w:placeholder>
          </w:sdtPr>
          <w:sdtEndPr/>
          <w:sdtContent>
            <w:tc>
              <w:tcPr>
                <w:tcW w:w="1891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1F1F508" w14:textId="77777777" w:rsidR="00D84A07" w:rsidRPr="003C6FF8" w:rsidRDefault="00D84A07" w:rsidP="00DD6EE9">
                <w:pPr>
                  <w:keepNext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 xml:space="preserve">10.94 </w:t>
                </w:r>
              </w:p>
            </w:tc>
          </w:sdtContent>
        </w:sdt>
        <w:sdt>
          <w:sdtPr>
            <w:rPr>
              <w:rFonts w:asciiTheme="majorHAnsi" w:hAnsiTheme="majorHAnsi" w:cs="Arial"/>
              <w:color w:val="000000"/>
              <w:kern w:val="24"/>
              <w:sz w:val="16"/>
              <w:szCs w:val="16"/>
            </w:rPr>
            <w:tag w:val="469"/>
            <w:id w:val="-65957722"/>
            <w:placeholder>
              <w:docPart w:val="DefaultPlaceholder_1081868574"/>
            </w:placeholder>
          </w:sdtPr>
          <w:sdtEndPr/>
          <w:sdtContent>
            <w:tc>
              <w:tcPr>
                <w:tcW w:w="1895" w:type="dxa"/>
                <w:tcBorders>
                  <w:left w:val="single" w:sz="4" w:space="0" w:color="auto"/>
                </w:tcBorders>
                <w:vAlign w:val="center"/>
              </w:tcPr>
              <w:p w14:paraId="5A51E6C8" w14:textId="77777777" w:rsidR="00D84A07" w:rsidRPr="003C6FF8" w:rsidRDefault="00D84A07" w:rsidP="00DD6EE9">
                <w:pPr>
                  <w:keepNext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 xml:space="preserve">13.71 </w:t>
                </w:r>
              </w:p>
            </w:tc>
          </w:sdtContent>
        </w:sdt>
      </w:tr>
      <w:tr w:rsidR="00D84A07" w:rsidRPr="003C6FF8" w14:paraId="62F2CAAC" w14:textId="77777777" w:rsidTr="00775C37">
        <w:trPr>
          <w:cantSplit/>
          <w:trHeight w:val="184"/>
        </w:trPr>
        <w:sdt>
          <w:sdtPr>
            <w:rPr>
              <w:rFonts w:asciiTheme="majorHAnsi" w:hAnsiTheme="majorHAnsi" w:cs="Arial"/>
              <w:color w:val="000000"/>
              <w:kern w:val="24"/>
              <w:sz w:val="16"/>
              <w:szCs w:val="16"/>
            </w:rPr>
            <w:tag w:val="470"/>
            <w:id w:val="1625417906"/>
            <w:placeholder>
              <w:docPart w:val="DefaultPlaceholder_1081868574"/>
            </w:placeholder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75" w:type="dxa"/>
                <w:tcBorders>
                  <w:right w:val="single" w:sz="4" w:space="0" w:color="auto"/>
                </w:tcBorders>
                <w:noWrap/>
                <w:vAlign w:val="center"/>
                <w:hideMark/>
              </w:tcPr>
              <w:p w14:paraId="51E143B1" w14:textId="77777777" w:rsidR="00D84A07" w:rsidRPr="003C6FF8" w:rsidRDefault="00D84A07" w:rsidP="00DD6EE9">
                <w:pPr>
                  <w:keepNext/>
                  <w:jc w:val="center"/>
                  <w:rPr>
                    <w:rFonts w:asciiTheme="majorHAnsi" w:hAnsiTheme="majorHAnsi" w:cs="Arial"/>
                    <w:b w:val="0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b w:val="0"/>
                    <w:color w:val="000000"/>
                    <w:kern w:val="24"/>
                    <w:sz w:val="16"/>
                    <w:szCs w:val="16"/>
                  </w:rPr>
                  <w:t>200-499</w:t>
                </w:r>
              </w:p>
            </w:tc>
          </w:sdtContent>
        </w:sdt>
        <w:sdt>
          <w:sdtPr>
            <w:rPr>
              <w:rFonts w:asciiTheme="majorHAnsi" w:hAnsiTheme="majorHAnsi" w:cs="Arial"/>
              <w:color w:val="000000"/>
              <w:kern w:val="24"/>
              <w:sz w:val="16"/>
              <w:szCs w:val="16"/>
            </w:rPr>
            <w:tag w:val="471"/>
            <w:id w:val="-1587531930"/>
            <w:placeholder>
              <w:docPart w:val="DefaultPlaceholder_1081868574"/>
            </w:placeholder>
          </w:sdtPr>
          <w:sdtEndPr/>
          <w:sdtContent>
            <w:tc>
              <w:tcPr>
                <w:tcW w:w="1575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49EECEE4" w14:textId="77777777" w:rsidR="00D84A07" w:rsidRPr="003C6FF8" w:rsidRDefault="00D84A07" w:rsidP="00DD6EE9">
                <w:pPr>
                  <w:keepNext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 xml:space="preserve">16.09 </w:t>
                </w:r>
              </w:p>
            </w:tc>
          </w:sdtContent>
        </w:sdt>
        <w:sdt>
          <w:sdtPr>
            <w:rPr>
              <w:rFonts w:asciiTheme="majorHAnsi" w:hAnsiTheme="majorHAnsi" w:cs="Arial"/>
              <w:color w:val="000000"/>
              <w:kern w:val="24"/>
              <w:sz w:val="16"/>
              <w:szCs w:val="16"/>
            </w:rPr>
            <w:tag w:val="472"/>
            <w:id w:val="407501534"/>
            <w:placeholder>
              <w:docPart w:val="DefaultPlaceholder_1081868574"/>
            </w:placeholder>
          </w:sdtPr>
          <w:sdtEndPr/>
          <w:sdtContent>
            <w:tc>
              <w:tcPr>
                <w:tcW w:w="1471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983E8C0" w14:textId="77777777" w:rsidR="00D84A07" w:rsidRPr="003C6FF8" w:rsidRDefault="00D84A07" w:rsidP="00DD6EE9">
                <w:pPr>
                  <w:keepNext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 xml:space="preserve">20.16 </w:t>
                </w:r>
              </w:p>
            </w:tc>
          </w:sdtContent>
        </w:sdt>
        <w:sdt>
          <w:sdtPr>
            <w:rPr>
              <w:rFonts w:asciiTheme="majorHAnsi" w:hAnsiTheme="majorHAnsi" w:cs="Arial"/>
              <w:color w:val="000000"/>
              <w:kern w:val="24"/>
              <w:sz w:val="16"/>
              <w:szCs w:val="16"/>
            </w:rPr>
            <w:tag w:val="473"/>
            <w:id w:val="-1734544420"/>
            <w:placeholder>
              <w:docPart w:val="DefaultPlaceholder_1081868574"/>
            </w:placeholder>
          </w:sdtPr>
          <w:sdtEndPr/>
          <w:sdtContent>
            <w:tc>
              <w:tcPr>
                <w:tcW w:w="1890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04850B7C" w14:textId="77777777" w:rsidR="00D84A07" w:rsidRPr="003C6FF8" w:rsidRDefault="00D84A07" w:rsidP="00DD6EE9">
                <w:pPr>
                  <w:keepNext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5,000 or more</w:t>
                </w:r>
              </w:p>
            </w:tc>
          </w:sdtContent>
        </w:sdt>
        <w:sdt>
          <w:sdtPr>
            <w:rPr>
              <w:rFonts w:asciiTheme="majorHAnsi" w:hAnsiTheme="majorHAnsi" w:cs="Arial"/>
              <w:color w:val="000000"/>
              <w:kern w:val="24"/>
              <w:sz w:val="16"/>
              <w:szCs w:val="16"/>
            </w:rPr>
            <w:tag w:val="474"/>
            <w:id w:val="-291823310"/>
            <w:placeholder>
              <w:docPart w:val="DefaultPlaceholder_1081868574"/>
            </w:placeholder>
          </w:sdtPr>
          <w:sdtEndPr/>
          <w:sdtContent>
            <w:tc>
              <w:tcPr>
                <w:tcW w:w="1891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F163F94" w14:textId="77777777" w:rsidR="00D84A07" w:rsidRPr="003C6FF8" w:rsidRDefault="00D84A07" w:rsidP="00DD6EE9">
                <w:pPr>
                  <w:keepNext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 xml:space="preserve">8.75 </w:t>
                </w:r>
              </w:p>
            </w:tc>
          </w:sdtContent>
        </w:sdt>
        <w:sdt>
          <w:sdtPr>
            <w:rPr>
              <w:rFonts w:asciiTheme="majorHAnsi" w:hAnsiTheme="majorHAnsi" w:cs="Arial"/>
              <w:color w:val="000000"/>
              <w:kern w:val="24"/>
              <w:sz w:val="16"/>
              <w:szCs w:val="16"/>
            </w:rPr>
            <w:tag w:val="475"/>
            <w:id w:val="-883710745"/>
            <w:placeholder>
              <w:docPart w:val="DefaultPlaceholder_1081868574"/>
            </w:placeholder>
          </w:sdtPr>
          <w:sdtEndPr/>
          <w:sdtContent>
            <w:tc>
              <w:tcPr>
                <w:tcW w:w="1895" w:type="dxa"/>
                <w:tcBorders>
                  <w:left w:val="single" w:sz="4" w:space="0" w:color="auto"/>
                </w:tcBorders>
                <w:vAlign w:val="center"/>
              </w:tcPr>
              <w:p w14:paraId="1391FF10" w14:textId="77777777" w:rsidR="00D84A07" w:rsidRPr="003C6FF8" w:rsidRDefault="00D84A07" w:rsidP="00DD6EE9">
                <w:pPr>
                  <w:keepNext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 xml:space="preserve">10.97 </w:t>
                </w:r>
              </w:p>
            </w:tc>
          </w:sdtContent>
        </w:sdt>
      </w:tr>
      <w:tr w:rsidR="00D84A07" w:rsidRPr="003C6FF8" w14:paraId="2AB626B7" w14:textId="77777777" w:rsidTr="00775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3"/>
        </w:trPr>
        <w:sdt>
          <w:sdtPr>
            <w:rPr>
              <w:rFonts w:asciiTheme="majorHAnsi" w:hAnsiTheme="majorHAnsi" w:cs="Arial"/>
              <w:color w:val="000000"/>
              <w:kern w:val="24"/>
              <w:sz w:val="16"/>
              <w:szCs w:val="16"/>
            </w:rPr>
            <w:tag w:val="476"/>
            <w:id w:val="1627040893"/>
            <w:placeholder>
              <w:docPart w:val="DefaultPlaceholder_1081868574"/>
            </w:placeholder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75" w:type="dxa"/>
                <w:tcBorders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17561BBA" w14:textId="77777777" w:rsidR="00D84A07" w:rsidRPr="003C6FF8" w:rsidRDefault="00D84A07" w:rsidP="00DD6EE9">
                <w:pPr>
                  <w:keepNext/>
                  <w:jc w:val="center"/>
                  <w:rPr>
                    <w:rFonts w:asciiTheme="majorHAnsi" w:hAnsiTheme="majorHAnsi" w:cs="Arial"/>
                    <w:b w:val="0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b w:val="0"/>
                    <w:color w:val="000000"/>
                    <w:kern w:val="24"/>
                    <w:sz w:val="16"/>
                    <w:szCs w:val="16"/>
                  </w:rPr>
                  <w:t>500-999</w:t>
                </w:r>
              </w:p>
            </w:tc>
          </w:sdtContent>
        </w:sdt>
        <w:sdt>
          <w:sdtPr>
            <w:rPr>
              <w:rFonts w:asciiTheme="majorHAnsi" w:hAnsiTheme="majorHAnsi" w:cs="Arial"/>
              <w:color w:val="000000"/>
              <w:kern w:val="24"/>
              <w:sz w:val="16"/>
              <w:szCs w:val="16"/>
            </w:rPr>
            <w:tag w:val="477"/>
            <w:id w:val="1089968947"/>
            <w:placeholder>
              <w:docPart w:val="DefaultPlaceholder_1081868574"/>
            </w:placeholder>
          </w:sdtPr>
          <w:sdtEndPr/>
          <w:sdtContent>
            <w:tc>
              <w:tcPr>
                <w:tcW w:w="1575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D726FFB" w14:textId="77777777" w:rsidR="00D84A07" w:rsidRPr="003C6FF8" w:rsidRDefault="00D84A07" w:rsidP="00DD6EE9">
                <w:pPr>
                  <w:keepNext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 xml:space="preserve">14.80 </w:t>
                </w:r>
              </w:p>
            </w:tc>
          </w:sdtContent>
        </w:sdt>
        <w:sdt>
          <w:sdtPr>
            <w:rPr>
              <w:rFonts w:asciiTheme="majorHAnsi" w:hAnsiTheme="majorHAnsi" w:cs="Arial"/>
              <w:color w:val="000000"/>
              <w:kern w:val="24"/>
              <w:sz w:val="16"/>
              <w:szCs w:val="16"/>
            </w:rPr>
            <w:tag w:val="478"/>
            <w:id w:val="-918864721"/>
            <w:placeholder>
              <w:docPart w:val="DefaultPlaceholder_1081868574"/>
            </w:placeholder>
          </w:sdtPr>
          <w:sdtEndPr/>
          <w:sdtContent>
            <w:tc>
              <w:tcPr>
                <w:tcW w:w="1471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0A3EDFFB" w14:textId="77777777" w:rsidR="00D84A07" w:rsidRPr="003C6FF8" w:rsidRDefault="00D84A07" w:rsidP="00DD6EE9">
                <w:pPr>
                  <w:keepNext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 xml:space="preserve">18.54 </w:t>
                </w:r>
              </w:p>
            </w:tc>
          </w:sdtContent>
        </w:sdt>
        <w:sdt>
          <w:sdtPr>
            <w:rPr>
              <w:rFonts w:asciiTheme="majorHAnsi" w:hAnsiTheme="majorHAnsi" w:cs="Arial"/>
              <w:b/>
              <w:color w:val="000000"/>
              <w:kern w:val="24"/>
              <w:sz w:val="16"/>
              <w:szCs w:val="16"/>
            </w:rPr>
            <w:tag w:val="479"/>
            <w:id w:val="384075261"/>
            <w:placeholder>
              <w:docPart w:val="9E36A08312324725B950B9E4F1D70123"/>
            </w:placeholder>
            <w:showingPlcHdr/>
          </w:sdtPr>
          <w:sdtEndPr/>
          <w:sdtContent>
            <w:tc>
              <w:tcPr>
                <w:tcW w:w="1890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92353F6" w14:textId="77777777" w:rsidR="00D84A07" w:rsidRPr="003C6FF8" w:rsidRDefault="006C3884" w:rsidP="00DD6EE9">
                <w:pPr>
                  <w:keepNext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 w:cs="Arial"/>
                    <w:b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Style w:val="PlaceholderText"/>
                    <w:rFonts w:asciiTheme="majorHAnsi" w:eastAsiaTheme="minorHAnsi" w:hAnsiTheme="majorHAnsi"/>
                    <w:sz w:val="16"/>
                    <w:szCs w:val="16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ajorHAnsi" w:hAnsiTheme="majorHAnsi" w:cs="Arial"/>
              <w:color w:val="000000"/>
              <w:kern w:val="24"/>
              <w:sz w:val="16"/>
              <w:szCs w:val="16"/>
            </w:rPr>
            <w:tag w:val="480"/>
            <w:id w:val="1931995184"/>
            <w:placeholder>
              <w:docPart w:val="9E3A2B410D8A4A319EFC0218B7DE5666"/>
            </w:placeholder>
            <w:showingPlcHdr/>
          </w:sdtPr>
          <w:sdtEndPr/>
          <w:sdtContent>
            <w:tc>
              <w:tcPr>
                <w:tcW w:w="1891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4B58CB8C" w14:textId="77777777" w:rsidR="00D84A07" w:rsidRPr="003C6FF8" w:rsidRDefault="006C3884" w:rsidP="00DD6EE9">
                <w:pPr>
                  <w:keepNext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Style w:val="PlaceholderText"/>
                    <w:rFonts w:asciiTheme="majorHAnsi" w:eastAsiaTheme="minorHAnsi" w:hAnsiTheme="majorHAnsi"/>
                    <w:sz w:val="16"/>
                    <w:szCs w:val="16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ajorHAnsi" w:hAnsiTheme="majorHAnsi" w:cs="Arial"/>
              <w:color w:val="000000"/>
              <w:kern w:val="24"/>
              <w:sz w:val="16"/>
              <w:szCs w:val="16"/>
            </w:rPr>
            <w:tag w:val="481"/>
            <w:id w:val="745069323"/>
            <w:placeholder>
              <w:docPart w:val="80867C3F9E1B464FB26282CB326D31CB"/>
            </w:placeholder>
            <w:showingPlcHdr/>
          </w:sdtPr>
          <w:sdtEndPr/>
          <w:sdtContent>
            <w:tc>
              <w:tcPr>
                <w:tcW w:w="1895" w:type="dxa"/>
                <w:tcBorders>
                  <w:left w:val="single" w:sz="4" w:space="0" w:color="auto"/>
                </w:tcBorders>
                <w:vAlign w:val="center"/>
              </w:tcPr>
              <w:p w14:paraId="2885A921" w14:textId="77777777" w:rsidR="00D84A07" w:rsidRPr="003C6FF8" w:rsidRDefault="006C3884" w:rsidP="00DD6EE9">
                <w:pPr>
                  <w:keepNext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Style w:val="PlaceholderText"/>
                    <w:rFonts w:asciiTheme="majorHAnsi" w:eastAsiaTheme="minorHAnsi" w:hAnsiTheme="majorHAnsi"/>
                    <w:sz w:val="16"/>
                    <w:szCs w:val="16"/>
                  </w:rPr>
                  <w:t>Click here to enter text.</w:t>
                </w:r>
              </w:p>
            </w:tc>
          </w:sdtContent>
        </w:sdt>
      </w:tr>
    </w:tbl>
    <w:p w14:paraId="28F7F826" w14:textId="77777777" w:rsidR="00D84A07" w:rsidRDefault="00D84A07" w:rsidP="00980FFF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</w:p>
    <w:p w14:paraId="4BF79016" w14:textId="77777777" w:rsidR="009724EB" w:rsidRPr="00B7068E" w:rsidRDefault="009724EB" w:rsidP="009724EB">
      <w:pPr>
        <w:pStyle w:val="ListParagraph"/>
        <w:numPr>
          <w:ilvl w:val="0"/>
          <w:numId w:val="2"/>
        </w:numPr>
        <w:rPr>
          <w:rFonts w:asciiTheme="majorHAnsi" w:hAnsiTheme="majorHAnsi"/>
          <w:color w:val="auto"/>
          <w:sz w:val="18"/>
          <w:szCs w:val="18"/>
        </w:rPr>
      </w:pPr>
      <w:r w:rsidRPr="00EB72B4">
        <w:rPr>
          <w:rFonts w:asciiTheme="majorHAnsi" w:hAnsiTheme="majorHAnsi"/>
          <w:color w:val="auto"/>
          <w:sz w:val="18"/>
          <w:szCs w:val="18"/>
        </w:rPr>
        <w:t>Per Portable Device Pricing</w:t>
      </w:r>
      <w:r>
        <w:rPr>
          <w:rFonts w:asciiTheme="majorHAnsi" w:hAnsiTheme="majorHAnsi"/>
          <w:color w:val="auto"/>
          <w:sz w:val="18"/>
          <w:szCs w:val="18"/>
        </w:rPr>
        <w:t xml:space="preserve"> Model, Route Guidance Premium.</w:t>
      </w:r>
    </w:p>
    <w:p w14:paraId="735F845D" w14:textId="77777777" w:rsidR="009724EB" w:rsidRDefault="009724EB" w:rsidP="009724EB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</w:p>
    <w:tbl>
      <w:tblPr>
        <w:tblW w:w="10349" w:type="dxa"/>
        <w:tblInd w:w="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87"/>
        <w:gridCol w:w="3453"/>
        <w:gridCol w:w="3709"/>
      </w:tblGrid>
      <w:tr w:rsidR="009724EB" w:rsidRPr="00051098" w14:paraId="5CAF6A2D" w14:textId="77777777" w:rsidTr="00775C37">
        <w:trPr>
          <w:cantSplit/>
          <w:trHeight w:val="969"/>
        </w:trPr>
        <w:tc>
          <w:tcPr>
            <w:tcW w:w="10349" w:type="dxa"/>
            <w:gridSpan w:val="3"/>
            <w:shd w:val="clear" w:color="auto" w:fill="000000" w:themeFill="text1"/>
            <w:vAlign w:val="center"/>
          </w:tcPr>
          <w:p w14:paraId="3265E4F6" w14:textId="2C7F435D" w:rsidR="009724EB" w:rsidRPr="00051098" w:rsidRDefault="009724EB" w:rsidP="00DD6EE9">
            <w:pPr>
              <w:keepNext/>
              <w:jc w:val="center"/>
              <w:rPr>
                <w:rFonts w:ascii="Calibri Light" w:hAnsi="Calibri Light" w:cs="Calibri"/>
                <w:b/>
                <w:color w:val="FFFFFF" w:themeColor="background1"/>
                <w:sz w:val="16"/>
                <w:szCs w:val="16"/>
              </w:rPr>
            </w:pPr>
            <w:r w:rsidRPr="00051098">
              <w:rPr>
                <w:rFonts w:ascii="Calibri Light" w:hAnsi="Calibri Light" w:cs="Calibri"/>
                <w:b/>
                <w:color w:val="FFFFFF" w:themeColor="background1"/>
                <w:sz w:val="16"/>
                <w:szCs w:val="16"/>
              </w:rPr>
              <w:t>Fees per Portable Device</w:t>
            </w:r>
            <w:r w:rsidRPr="00051098" w:rsidDel="00B729E2">
              <w:rPr>
                <w:rFonts w:ascii="Calibri Light" w:hAnsi="Calibri Light" w:cs="Calibri"/>
                <w:b/>
                <w:color w:val="FFFFFF" w:themeColor="background1"/>
                <w:sz w:val="16"/>
                <w:szCs w:val="16"/>
              </w:rPr>
              <w:t xml:space="preserve"> </w:t>
            </w:r>
            <w:r w:rsidRPr="00051098">
              <w:rPr>
                <w:rFonts w:ascii="Calibri Light" w:hAnsi="Calibri Light" w:cs="Calibri"/>
                <w:b/>
                <w:color w:val="FFFFFF" w:themeColor="background1"/>
                <w:sz w:val="16"/>
                <w:szCs w:val="16"/>
              </w:rPr>
              <w:t xml:space="preserve"> for Route Guidance</w:t>
            </w:r>
            <w:r>
              <w:rPr>
                <w:rFonts w:ascii="Calibri Light" w:hAnsi="Calibri Light" w:cs="Calibri"/>
                <w:b/>
                <w:color w:val="FFFFFF" w:themeColor="background1"/>
                <w:sz w:val="16"/>
                <w:szCs w:val="16"/>
              </w:rPr>
              <w:t xml:space="preserve"> - </w:t>
            </w:r>
            <w:r w:rsidRPr="005077C3"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  <w:t>Annual Subscription</w:t>
            </w:r>
            <w:r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  <w:t xml:space="preserve"> </w:t>
            </w:r>
          </w:p>
          <w:p w14:paraId="0A0D90E8" w14:textId="77777777" w:rsidR="009724EB" w:rsidRDefault="009724EB" w:rsidP="00DD6EE9">
            <w:pPr>
              <w:keepNext/>
              <w:jc w:val="center"/>
              <w:rPr>
                <w:rFonts w:ascii="Calibri Light" w:hAnsi="Calibri Light" w:cs="Calibri"/>
                <w:b/>
                <w:color w:val="FFFFFF" w:themeColor="background1"/>
                <w:sz w:val="16"/>
                <w:szCs w:val="16"/>
              </w:rPr>
            </w:pPr>
            <w:r w:rsidRPr="00051098">
              <w:rPr>
                <w:rFonts w:ascii="Calibri Light" w:hAnsi="Calibri Light" w:cs="Calibri"/>
                <w:b/>
                <w:color w:val="FFFFFF" w:themeColor="background1"/>
                <w:sz w:val="16"/>
                <w:szCs w:val="16"/>
              </w:rPr>
              <w:t>Available for Mobile Asset Management, Business Mapping, Bus</w:t>
            </w:r>
            <w:r>
              <w:rPr>
                <w:rFonts w:ascii="Calibri Light" w:hAnsi="Calibri Light" w:cs="Calibri"/>
                <w:b/>
                <w:color w:val="FFFFFF" w:themeColor="background1"/>
                <w:sz w:val="16"/>
                <w:szCs w:val="16"/>
              </w:rPr>
              <w:t xml:space="preserve">iness Locator, and </w:t>
            </w:r>
          </w:p>
          <w:p w14:paraId="457CB819" w14:textId="79ACFA4F" w:rsidR="009724EB" w:rsidRPr="00051098" w:rsidRDefault="009724EB" w:rsidP="00A63F0F">
            <w:pPr>
              <w:keepNext/>
              <w:jc w:val="center"/>
              <w:rPr>
                <w:rFonts w:ascii="Calibri Light" w:hAnsi="Calibri Light" w:cs="Calibri"/>
                <w:b/>
                <w:color w:val="auto"/>
                <w:sz w:val="16"/>
                <w:szCs w:val="16"/>
              </w:rPr>
            </w:pPr>
            <w:r>
              <w:rPr>
                <w:rFonts w:ascii="Calibri Light" w:hAnsi="Calibri Light" w:cs="Calibri"/>
                <w:b/>
                <w:color w:val="FFFFFF" w:themeColor="background1"/>
                <w:sz w:val="16"/>
                <w:szCs w:val="16"/>
              </w:rPr>
              <w:t xml:space="preserve">(if not paid for within an SDK subscription) </w:t>
            </w:r>
            <w:r w:rsidRPr="00051098">
              <w:rPr>
                <w:rFonts w:ascii="Calibri Light" w:hAnsi="Calibri Light" w:cs="Calibri"/>
                <w:b/>
                <w:color w:val="FFFFFF" w:themeColor="background1"/>
                <w:sz w:val="16"/>
                <w:szCs w:val="16"/>
              </w:rPr>
              <w:t xml:space="preserve">Online SDK Hybrid+ SDK </w:t>
            </w:r>
          </w:p>
        </w:tc>
      </w:tr>
      <w:tr w:rsidR="009724EB" w:rsidRPr="00051098" w14:paraId="40F2BC29" w14:textId="77777777" w:rsidTr="00775C37">
        <w:trPr>
          <w:cantSplit/>
          <w:trHeight w:val="482"/>
        </w:trPr>
        <w:tc>
          <w:tcPr>
            <w:tcW w:w="3187" w:type="dxa"/>
            <w:shd w:val="clear" w:color="auto" w:fill="525252" w:themeFill="accent3" w:themeFillShade="80"/>
            <w:vAlign w:val="center"/>
          </w:tcPr>
          <w:p w14:paraId="50892B0B" w14:textId="77777777" w:rsidR="009724EB" w:rsidRPr="00051098" w:rsidRDefault="009724EB" w:rsidP="00DD6EE9">
            <w:pPr>
              <w:keepNext/>
              <w:jc w:val="center"/>
              <w:rPr>
                <w:rFonts w:ascii="Calibri Light" w:hAnsi="Calibri Light"/>
                <w:b/>
                <w:color w:val="FFFFFF" w:themeColor="background1"/>
                <w:sz w:val="16"/>
                <w:szCs w:val="16"/>
              </w:rPr>
            </w:pPr>
            <w:r w:rsidRPr="00051098"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  <w:t>Annual Portable Device Volume</w:t>
            </w:r>
          </w:p>
        </w:tc>
        <w:tc>
          <w:tcPr>
            <w:tcW w:w="3453" w:type="dxa"/>
            <w:shd w:val="clear" w:color="auto" w:fill="525252" w:themeFill="accent3" w:themeFillShade="80"/>
            <w:vAlign w:val="center"/>
          </w:tcPr>
          <w:p w14:paraId="39453803" w14:textId="77777777" w:rsidR="009724EB" w:rsidRPr="00051098" w:rsidRDefault="009724EB" w:rsidP="00DD6EE9">
            <w:pPr>
              <w:keepNext/>
              <w:jc w:val="center"/>
              <w:rPr>
                <w:rFonts w:ascii="Calibri Light" w:hAnsi="Calibri Light"/>
                <w:b/>
                <w:color w:val="FFFFFF" w:themeColor="background1"/>
                <w:sz w:val="16"/>
                <w:szCs w:val="16"/>
              </w:rPr>
            </w:pPr>
            <w:r w:rsidRPr="00051098">
              <w:rPr>
                <w:rFonts w:ascii="Calibri Light" w:hAnsi="Calibri Light"/>
                <w:b/>
                <w:color w:val="FFFFFF" w:themeColor="background1"/>
                <w:sz w:val="16"/>
                <w:szCs w:val="16"/>
              </w:rPr>
              <w:t>EUR</w:t>
            </w:r>
          </w:p>
        </w:tc>
        <w:tc>
          <w:tcPr>
            <w:tcW w:w="3708" w:type="dxa"/>
            <w:shd w:val="clear" w:color="auto" w:fill="525252" w:themeFill="accent3" w:themeFillShade="80"/>
            <w:vAlign w:val="center"/>
          </w:tcPr>
          <w:p w14:paraId="2F829DF6" w14:textId="77777777" w:rsidR="009724EB" w:rsidRPr="00051098" w:rsidRDefault="009724EB" w:rsidP="00DD6EE9">
            <w:pPr>
              <w:keepNext/>
              <w:jc w:val="center"/>
              <w:rPr>
                <w:rFonts w:ascii="Calibri Light" w:hAnsi="Calibri Light"/>
                <w:b/>
                <w:color w:val="FFFFFF" w:themeColor="background1"/>
                <w:sz w:val="16"/>
                <w:szCs w:val="16"/>
              </w:rPr>
            </w:pPr>
            <w:r w:rsidRPr="00051098">
              <w:rPr>
                <w:rFonts w:ascii="Calibri Light" w:hAnsi="Calibri Light"/>
                <w:b/>
                <w:color w:val="FFFFFF" w:themeColor="background1"/>
                <w:sz w:val="16"/>
                <w:szCs w:val="16"/>
              </w:rPr>
              <w:t>USD</w:t>
            </w:r>
          </w:p>
        </w:tc>
      </w:tr>
      <w:tr w:rsidR="00EC3934" w:rsidRPr="00051098" w14:paraId="050B1F0C" w14:textId="77777777" w:rsidTr="00775C37">
        <w:trPr>
          <w:cantSplit/>
          <w:trHeight w:val="114"/>
        </w:trPr>
        <w:tc>
          <w:tcPr>
            <w:tcW w:w="3187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482"/>
              <w:id w:val="1197341735"/>
              <w:placeholder>
                <w:docPart w:val="55E03F04E3A34FA49A005489F8B22D48"/>
              </w:placeholder>
            </w:sdtPr>
            <w:sdtEndPr/>
            <w:sdtContent>
              <w:p w14:paraId="3B2949E9" w14:textId="77777777" w:rsidR="00EC3934" w:rsidRPr="00051098" w:rsidRDefault="00EC3934" w:rsidP="00EC3934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05109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1-49</w:t>
                </w:r>
              </w:p>
            </w:sdtContent>
          </w:sdt>
        </w:tc>
        <w:tc>
          <w:tcPr>
            <w:tcW w:w="3453" w:type="dxa"/>
            <w:shd w:val="clear" w:color="auto" w:fill="auto"/>
            <w:vAlign w:val="center"/>
          </w:tcPr>
          <w:p w14:paraId="3A054164" w14:textId="5CB4229B" w:rsidR="00EC3934" w:rsidRPr="00051098" w:rsidRDefault="00EC3934" w:rsidP="00EC3934">
            <w:pPr>
              <w:keepNext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="Calibri"/>
                <w:color w:val="000000"/>
                <w:sz w:val="16"/>
                <w:szCs w:val="16"/>
              </w:rPr>
              <w:t xml:space="preserve"> </w:t>
            </w:r>
            <w:sdt>
              <w:sdtPr>
                <w:rPr>
                  <w:rFonts w:asciiTheme="majorHAnsi" w:hAnsiTheme="majorHAnsi" w:cs="Calibri"/>
                  <w:color w:val="000000"/>
                  <w:sz w:val="16"/>
                  <w:szCs w:val="16"/>
                </w:rPr>
                <w:tag w:val="483"/>
                <w:id w:val="188804530"/>
                <w:placeholder>
                  <w:docPart w:val="DefaultPlaceholder_1081868574"/>
                </w:placeholder>
                <w:text/>
              </w:sdtPr>
              <w:sdtEndPr/>
              <w:sdtContent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20.00</w:t>
                </w:r>
              </w:sdtContent>
            </w:sdt>
          </w:p>
        </w:tc>
        <w:tc>
          <w:tcPr>
            <w:tcW w:w="3708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484"/>
              <w:id w:val="-2098552574"/>
              <w:placeholder>
                <w:docPart w:val="DefaultPlaceholder_1081868574"/>
              </w:placeholder>
              <w:text/>
            </w:sdtPr>
            <w:sdtEndPr/>
            <w:sdtContent>
              <w:p w14:paraId="76AA79AF" w14:textId="055FA624" w:rsidR="00EC3934" w:rsidRPr="00051098" w:rsidRDefault="00EC3934" w:rsidP="00EC3934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25.00</w:t>
                </w:r>
              </w:p>
            </w:sdtContent>
          </w:sdt>
        </w:tc>
      </w:tr>
      <w:tr w:rsidR="00EC3934" w:rsidRPr="00051098" w14:paraId="360334E1" w14:textId="77777777" w:rsidTr="00775C37">
        <w:trPr>
          <w:cantSplit/>
          <w:trHeight w:val="114"/>
        </w:trPr>
        <w:tc>
          <w:tcPr>
            <w:tcW w:w="3187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485"/>
              <w:id w:val="1147397658"/>
              <w:placeholder>
                <w:docPart w:val="55E03F04E3A34FA49A005489F8B22D48"/>
              </w:placeholder>
            </w:sdtPr>
            <w:sdtEndPr/>
            <w:sdtContent>
              <w:p w14:paraId="16B2B533" w14:textId="77777777" w:rsidR="00EC3934" w:rsidRPr="00051098" w:rsidRDefault="00EC3934" w:rsidP="00EC3934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05109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50-149</w:t>
                </w:r>
              </w:p>
            </w:sdtContent>
          </w:sdt>
        </w:tc>
        <w:tc>
          <w:tcPr>
            <w:tcW w:w="3453" w:type="dxa"/>
            <w:shd w:val="clear" w:color="auto" w:fill="auto"/>
            <w:vAlign w:val="center"/>
          </w:tcPr>
          <w:p w14:paraId="60DE34F3" w14:textId="0B27C563" w:rsidR="00EC3934" w:rsidRPr="00051098" w:rsidRDefault="00EC3934" w:rsidP="00EC3934">
            <w:pPr>
              <w:keepNext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="Calibri"/>
                <w:color w:val="000000"/>
                <w:sz w:val="16"/>
                <w:szCs w:val="16"/>
              </w:rPr>
              <w:t xml:space="preserve"> </w:t>
            </w:r>
            <w:sdt>
              <w:sdtPr>
                <w:rPr>
                  <w:rFonts w:asciiTheme="majorHAnsi" w:hAnsiTheme="majorHAnsi" w:cs="Calibri"/>
                  <w:color w:val="000000"/>
                  <w:sz w:val="16"/>
                  <w:szCs w:val="16"/>
                </w:rPr>
                <w:tag w:val="486"/>
                <w:id w:val="530074415"/>
                <w:placeholder>
                  <w:docPart w:val="DefaultPlaceholder_1081868574"/>
                </w:placeholder>
                <w:text/>
              </w:sdtPr>
              <w:sdtEndPr/>
              <w:sdtContent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19.60</w:t>
                </w:r>
              </w:sdtContent>
            </w:sdt>
          </w:p>
        </w:tc>
        <w:tc>
          <w:tcPr>
            <w:tcW w:w="3708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487"/>
              <w:id w:val="498551627"/>
              <w:placeholder>
                <w:docPart w:val="DefaultPlaceholder_1081868574"/>
              </w:placeholder>
              <w:text/>
            </w:sdtPr>
            <w:sdtEndPr/>
            <w:sdtContent>
              <w:p w14:paraId="47A23CCC" w14:textId="302176EB" w:rsidR="00EC3934" w:rsidRPr="00051098" w:rsidRDefault="00EC3934" w:rsidP="00EC3934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24.50</w:t>
                </w:r>
              </w:p>
            </w:sdtContent>
          </w:sdt>
        </w:tc>
      </w:tr>
      <w:tr w:rsidR="00EC3934" w:rsidRPr="00051098" w14:paraId="34954308" w14:textId="77777777" w:rsidTr="00775C37">
        <w:trPr>
          <w:cantSplit/>
          <w:trHeight w:val="114"/>
        </w:trPr>
        <w:tc>
          <w:tcPr>
            <w:tcW w:w="3187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488"/>
              <w:id w:val="1980110409"/>
              <w:placeholder>
                <w:docPart w:val="55E03F04E3A34FA49A005489F8B22D48"/>
              </w:placeholder>
            </w:sdtPr>
            <w:sdtEndPr/>
            <w:sdtContent>
              <w:p w14:paraId="34105C41" w14:textId="77777777" w:rsidR="00EC3934" w:rsidRPr="00051098" w:rsidRDefault="00EC3934" w:rsidP="00EC3934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05109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150-199</w:t>
                </w:r>
              </w:p>
            </w:sdtContent>
          </w:sdt>
        </w:tc>
        <w:tc>
          <w:tcPr>
            <w:tcW w:w="3453" w:type="dxa"/>
            <w:shd w:val="clear" w:color="auto" w:fill="auto"/>
            <w:vAlign w:val="center"/>
          </w:tcPr>
          <w:p w14:paraId="72AFEC26" w14:textId="6102125E" w:rsidR="00EC3934" w:rsidRPr="00051098" w:rsidRDefault="00EC3934" w:rsidP="00EC3934">
            <w:pPr>
              <w:keepNext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="Calibri"/>
                <w:color w:val="000000"/>
                <w:sz w:val="16"/>
                <w:szCs w:val="16"/>
              </w:rPr>
              <w:t xml:space="preserve"> </w:t>
            </w:r>
            <w:sdt>
              <w:sdtPr>
                <w:rPr>
                  <w:rFonts w:asciiTheme="majorHAnsi" w:hAnsiTheme="majorHAnsi" w:cs="Calibri"/>
                  <w:color w:val="000000"/>
                  <w:sz w:val="16"/>
                  <w:szCs w:val="16"/>
                </w:rPr>
                <w:tag w:val="489"/>
                <w:id w:val="1326329275"/>
                <w:placeholder>
                  <w:docPart w:val="DefaultPlaceholder_1081868574"/>
                </w:placeholder>
                <w:text/>
              </w:sdtPr>
              <w:sdtEndPr/>
              <w:sdtContent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19.21</w:t>
                </w:r>
              </w:sdtContent>
            </w:sdt>
          </w:p>
        </w:tc>
        <w:tc>
          <w:tcPr>
            <w:tcW w:w="3708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490"/>
              <w:id w:val="-414702294"/>
              <w:placeholder>
                <w:docPart w:val="DefaultPlaceholder_1081868574"/>
              </w:placeholder>
              <w:text/>
            </w:sdtPr>
            <w:sdtEndPr/>
            <w:sdtContent>
              <w:p w14:paraId="62035308" w14:textId="3766890E" w:rsidR="00EC3934" w:rsidRPr="00051098" w:rsidRDefault="00EC3934" w:rsidP="00EC3934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24.01</w:t>
                </w:r>
              </w:p>
            </w:sdtContent>
          </w:sdt>
        </w:tc>
      </w:tr>
      <w:tr w:rsidR="00EC3934" w:rsidRPr="00051098" w14:paraId="1D8105E9" w14:textId="77777777" w:rsidTr="00775C37">
        <w:trPr>
          <w:cantSplit/>
          <w:trHeight w:val="114"/>
        </w:trPr>
        <w:tc>
          <w:tcPr>
            <w:tcW w:w="3187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491"/>
              <w:id w:val="-1884081889"/>
              <w:placeholder>
                <w:docPart w:val="55E03F04E3A34FA49A005489F8B22D48"/>
              </w:placeholder>
            </w:sdtPr>
            <w:sdtEndPr/>
            <w:sdtContent>
              <w:p w14:paraId="5D395DAD" w14:textId="77777777" w:rsidR="00EC3934" w:rsidRPr="00051098" w:rsidRDefault="00EC3934" w:rsidP="00EC3934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05109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200-499</w:t>
                </w:r>
              </w:p>
            </w:sdtContent>
          </w:sdt>
        </w:tc>
        <w:tc>
          <w:tcPr>
            <w:tcW w:w="3453" w:type="dxa"/>
            <w:shd w:val="clear" w:color="auto" w:fill="auto"/>
            <w:vAlign w:val="center"/>
          </w:tcPr>
          <w:p w14:paraId="7CCB9288" w14:textId="5C5CB49A" w:rsidR="00EC3934" w:rsidRPr="00051098" w:rsidRDefault="00EC3934" w:rsidP="00EC3934">
            <w:pPr>
              <w:keepNext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="Calibri"/>
                <w:color w:val="000000"/>
                <w:sz w:val="16"/>
                <w:szCs w:val="16"/>
              </w:rPr>
              <w:t xml:space="preserve"> </w:t>
            </w:r>
            <w:sdt>
              <w:sdtPr>
                <w:rPr>
                  <w:rFonts w:asciiTheme="majorHAnsi" w:hAnsiTheme="majorHAnsi" w:cs="Calibri"/>
                  <w:color w:val="000000"/>
                  <w:sz w:val="16"/>
                  <w:szCs w:val="16"/>
                </w:rPr>
                <w:tag w:val="492"/>
                <w:id w:val="-686744291"/>
                <w:placeholder>
                  <w:docPart w:val="DefaultPlaceholder_1081868574"/>
                </w:placeholder>
                <w:text/>
              </w:sdtPr>
              <w:sdtEndPr/>
              <w:sdtContent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18.44</w:t>
                </w:r>
              </w:sdtContent>
            </w:sdt>
          </w:p>
        </w:tc>
        <w:tc>
          <w:tcPr>
            <w:tcW w:w="3708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493"/>
              <w:id w:val="482826310"/>
              <w:placeholder>
                <w:docPart w:val="DefaultPlaceholder_1081868574"/>
              </w:placeholder>
              <w:text/>
            </w:sdtPr>
            <w:sdtEndPr/>
            <w:sdtContent>
              <w:p w14:paraId="28C15FB2" w14:textId="1569941E" w:rsidR="00EC3934" w:rsidRPr="00051098" w:rsidRDefault="00EC3934" w:rsidP="00EC3934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23.05</w:t>
                </w:r>
              </w:p>
            </w:sdtContent>
          </w:sdt>
        </w:tc>
      </w:tr>
      <w:tr w:rsidR="00EC3934" w:rsidRPr="00051098" w14:paraId="6BFA762C" w14:textId="77777777" w:rsidTr="00775C37">
        <w:trPr>
          <w:cantSplit/>
          <w:trHeight w:val="114"/>
        </w:trPr>
        <w:tc>
          <w:tcPr>
            <w:tcW w:w="3187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494"/>
              <w:id w:val="-805467544"/>
              <w:placeholder>
                <w:docPart w:val="55E03F04E3A34FA49A005489F8B22D48"/>
              </w:placeholder>
            </w:sdtPr>
            <w:sdtEndPr/>
            <w:sdtContent>
              <w:p w14:paraId="79CC71BD" w14:textId="77777777" w:rsidR="00EC3934" w:rsidRPr="00051098" w:rsidRDefault="00EC3934" w:rsidP="00EC3934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05109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500-1,499</w:t>
                </w:r>
              </w:p>
            </w:sdtContent>
          </w:sdt>
        </w:tc>
        <w:tc>
          <w:tcPr>
            <w:tcW w:w="3453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495"/>
              <w:id w:val="1485053767"/>
              <w:placeholder>
                <w:docPart w:val="DefaultPlaceholder_1081868574"/>
              </w:placeholder>
              <w:text/>
            </w:sdtPr>
            <w:sdtEndPr/>
            <w:sdtContent>
              <w:p w14:paraId="33346569" w14:textId="1A40351E" w:rsidR="00EC3934" w:rsidRPr="00051098" w:rsidRDefault="00EC3934" w:rsidP="00EC3934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18.07</w:t>
                </w:r>
              </w:p>
            </w:sdtContent>
          </w:sdt>
        </w:tc>
        <w:tc>
          <w:tcPr>
            <w:tcW w:w="3708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496"/>
              <w:id w:val="-3674032"/>
              <w:placeholder>
                <w:docPart w:val="DefaultPlaceholder_1081868574"/>
              </w:placeholder>
              <w:text/>
            </w:sdtPr>
            <w:sdtEndPr/>
            <w:sdtContent>
              <w:p w14:paraId="7C232975" w14:textId="418AAB8F" w:rsidR="00EC3934" w:rsidRPr="00051098" w:rsidRDefault="00EC3934" w:rsidP="00EC3934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22.59</w:t>
                </w:r>
              </w:p>
            </w:sdtContent>
          </w:sdt>
        </w:tc>
      </w:tr>
      <w:tr w:rsidR="00EC3934" w:rsidRPr="00051098" w14:paraId="6E51440E" w14:textId="77777777" w:rsidTr="00775C37">
        <w:trPr>
          <w:cantSplit/>
          <w:trHeight w:val="114"/>
        </w:trPr>
        <w:tc>
          <w:tcPr>
            <w:tcW w:w="3187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497"/>
              <w:id w:val="-1421634085"/>
              <w:placeholder>
                <w:docPart w:val="55E03F04E3A34FA49A005489F8B22D48"/>
              </w:placeholder>
            </w:sdtPr>
            <w:sdtEndPr/>
            <w:sdtContent>
              <w:p w14:paraId="02945BD1" w14:textId="77777777" w:rsidR="00EC3934" w:rsidRPr="00051098" w:rsidRDefault="00EC3934" w:rsidP="00EC3934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05109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1,500-4,999</w:t>
                </w:r>
              </w:p>
            </w:sdtContent>
          </w:sdt>
        </w:tc>
        <w:tc>
          <w:tcPr>
            <w:tcW w:w="3453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498"/>
              <w:id w:val="-1980675536"/>
              <w:placeholder>
                <w:docPart w:val="DefaultPlaceholder_1081868574"/>
              </w:placeholder>
              <w:text/>
            </w:sdtPr>
            <w:sdtEndPr/>
            <w:sdtContent>
              <w:p w14:paraId="10930EB6" w14:textId="05F9387F" w:rsidR="00EC3934" w:rsidRPr="00051098" w:rsidRDefault="00EC3934" w:rsidP="00EC3934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16.08</w:t>
                </w:r>
              </w:p>
            </w:sdtContent>
          </w:sdt>
        </w:tc>
        <w:tc>
          <w:tcPr>
            <w:tcW w:w="3708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499"/>
              <w:id w:val="-2054228087"/>
              <w:placeholder>
                <w:docPart w:val="DefaultPlaceholder_1081868574"/>
              </w:placeholder>
              <w:text/>
            </w:sdtPr>
            <w:sdtEndPr/>
            <w:sdtContent>
              <w:p w14:paraId="74A80EEB" w14:textId="522A7B43" w:rsidR="00EC3934" w:rsidRPr="00051098" w:rsidRDefault="00EC3934" w:rsidP="00EC3934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20.10</w:t>
                </w:r>
              </w:p>
            </w:sdtContent>
          </w:sdt>
        </w:tc>
      </w:tr>
      <w:tr w:rsidR="001602A6" w:rsidRPr="00051098" w14:paraId="2FF42614" w14:textId="77777777" w:rsidTr="00775C37">
        <w:trPr>
          <w:cantSplit/>
          <w:trHeight w:val="114"/>
        </w:trPr>
        <w:tc>
          <w:tcPr>
            <w:tcW w:w="3187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500"/>
              <w:id w:val="1568543760"/>
              <w:placeholder>
                <w:docPart w:val="0708264F9BEA43A095E3F43CE3616598"/>
              </w:placeholder>
            </w:sdtPr>
            <w:sdtEndPr/>
            <w:sdtContent>
              <w:p w14:paraId="00CA8295" w14:textId="7F1F98ED" w:rsidR="001602A6" w:rsidRDefault="007D5B1A" w:rsidP="001602A6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5</w:t>
                </w:r>
                <w:r w:rsidR="001602A6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,000 or more</w:t>
                </w:r>
              </w:p>
            </w:sdtContent>
          </w:sdt>
        </w:tc>
        <w:tc>
          <w:tcPr>
            <w:tcW w:w="3453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501"/>
              <w:id w:val="2045715628"/>
              <w:placeholder>
                <w:docPart w:val="DefaultPlaceholder_1081868574"/>
              </w:placeholder>
              <w:text/>
            </w:sdtPr>
            <w:sdtEndPr/>
            <w:sdtContent>
              <w:p w14:paraId="740036AA" w14:textId="571E3585" w:rsidR="001602A6" w:rsidRDefault="001602A6" w:rsidP="001602A6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14.96</w:t>
                </w:r>
              </w:p>
            </w:sdtContent>
          </w:sdt>
        </w:tc>
        <w:tc>
          <w:tcPr>
            <w:tcW w:w="3708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502"/>
              <w:id w:val="-96408807"/>
              <w:placeholder>
                <w:docPart w:val="DefaultPlaceholder_1081868574"/>
              </w:placeholder>
              <w:text/>
            </w:sdtPr>
            <w:sdtEndPr/>
            <w:sdtContent>
              <w:p w14:paraId="473DFBDD" w14:textId="27BF9E19" w:rsidR="001602A6" w:rsidRDefault="001602A6" w:rsidP="001602A6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18.70</w:t>
                </w:r>
              </w:p>
            </w:sdtContent>
          </w:sdt>
        </w:tc>
      </w:tr>
    </w:tbl>
    <w:p w14:paraId="3EACC280" w14:textId="77777777" w:rsidR="009724EB" w:rsidRDefault="009724EB" w:rsidP="00980FFF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</w:p>
    <w:p w14:paraId="04AE7442" w14:textId="77777777" w:rsidR="00B56108" w:rsidRDefault="00B56108">
      <w:pPr>
        <w:spacing w:after="160" w:line="259" w:lineRule="auto"/>
        <w:rPr>
          <w:rFonts w:asciiTheme="majorHAnsi" w:hAnsiTheme="majorHAnsi"/>
          <w:b/>
          <w:color w:val="auto"/>
          <w:sz w:val="18"/>
          <w:szCs w:val="18"/>
        </w:rPr>
      </w:pPr>
      <w:r>
        <w:rPr>
          <w:rFonts w:asciiTheme="majorHAnsi" w:hAnsiTheme="majorHAnsi"/>
          <w:b/>
          <w:color w:val="auto"/>
          <w:sz w:val="18"/>
          <w:szCs w:val="18"/>
        </w:rPr>
        <w:br w:type="page"/>
      </w:r>
    </w:p>
    <w:p w14:paraId="33AEAD97" w14:textId="77777777" w:rsidR="001D2542" w:rsidRPr="003C6FF8" w:rsidRDefault="001D2542" w:rsidP="00980FFF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</w:p>
    <w:p w14:paraId="4F465ABD" w14:textId="5D06C019" w:rsidR="00D84A07" w:rsidRPr="003C6FF8" w:rsidRDefault="00D84A07" w:rsidP="00A16FBF">
      <w:pPr>
        <w:pStyle w:val="ListParagraph"/>
        <w:pBdr>
          <w:top w:val="single" w:sz="8" w:space="1" w:color="auto"/>
        </w:pBdr>
        <w:ind w:left="360"/>
        <w:rPr>
          <w:rFonts w:asciiTheme="majorHAnsi" w:hAnsiTheme="majorHAnsi"/>
          <w:b/>
          <w:color w:val="auto"/>
          <w:sz w:val="18"/>
          <w:szCs w:val="18"/>
        </w:rPr>
      </w:pPr>
      <w:r w:rsidRPr="003C6FF8">
        <w:rPr>
          <w:rFonts w:asciiTheme="majorHAnsi" w:hAnsiTheme="majorHAnsi"/>
          <w:b/>
          <w:color w:val="auto"/>
          <w:sz w:val="18"/>
          <w:szCs w:val="18"/>
        </w:rPr>
        <w:t xml:space="preserve">Fees for </w:t>
      </w:r>
      <w:r w:rsidR="00EF7FA6">
        <w:rPr>
          <w:rFonts w:asciiTheme="majorHAnsi" w:hAnsiTheme="majorHAnsi"/>
          <w:b/>
          <w:color w:val="auto"/>
          <w:sz w:val="18"/>
          <w:szCs w:val="18"/>
        </w:rPr>
        <w:t>Geocoder</w:t>
      </w:r>
      <w:r w:rsidR="00EF7FA6" w:rsidRPr="003C6FF8">
        <w:rPr>
          <w:rFonts w:asciiTheme="majorHAnsi" w:hAnsiTheme="majorHAnsi"/>
          <w:b/>
          <w:color w:val="auto"/>
          <w:sz w:val="18"/>
          <w:szCs w:val="18"/>
        </w:rPr>
        <w:t xml:space="preserve"> </w:t>
      </w:r>
      <w:r w:rsidR="009F179B" w:rsidRPr="003C6FF8">
        <w:rPr>
          <w:rFonts w:asciiTheme="majorHAnsi" w:hAnsiTheme="majorHAnsi"/>
          <w:b/>
          <w:color w:val="auto"/>
          <w:sz w:val="18"/>
          <w:szCs w:val="18"/>
        </w:rPr>
        <w:t>with</w:t>
      </w:r>
      <w:r w:rsidR="0061263C" w:rsidRPr="003C6FF8">
        <w:rPr>
          <w:rFonts w:asciiTheme="majorHAnsi" w:hAnsiTheme="majorHAnsi"/>
          <w:b/>
          <w:color w:val="auto"/>
          <w:sz w:val="18"/>
          <w:szCs w:val="18"/>
        </w:rPr>
        <w:t xml:space="preserve"> Stored Geocodes</w:t>
      </w:r>
      <w:r w:rsidRPr="003C6FF8">
        <w:rPr>
          <w:rFonts w:asciiTheme="majorHAnsi" w:hAnsiTheme="majorHAnsi"/>
          <w:b/>
          <w:color w:val="auto"/>
          <w:sz w:val="18"/>
          <w:szCs w:val="18"/>
        </w:rPr>
        <w:t xml:space="preserve"> Applications</w:t>
      </w:r>
    </w:p>
    <w:p w14:paraId="5913D92E" w14:textId="77777777" w:rsidR="00E56400" w:rsidRPr="003C6FF8" w:rsidRDefault="00E56400" w:rsidP="00E56400">
      <w:pPr>
        <w:pStyle w:val="ListParagraph"/>
        <w:numPr>
          <w:ilvl w:val="0"/>
          <w:numId w:val="2"/>
        </w:numPr>
        <w:rPr>
          <w:rFonts w:asciiTheme="majorHAnsi" w:hAnsiTheme="majorHAnsi"/>
          <w:color w:val="auto"/>
          <w:sz w:val="18"/>
          <w:szCs w:val="18"/>
        </w:rPr>
      </w:pPr>
      <w:r w:rsidRPr="003C6FF8">
        <w:rPr>
          <w:rFonts w:asciiTheme="majorHAnsi" w:hAnsiTheme="majorHAnsi"/>
          <w:color w:val="auto"/>
          <w:sz w:val="18"/>
          <w:szCs w:val="18"/>
        </w:rPr>
        <w:t xml:space="preserve">Based on the number of Transactions the Application uses, Customer may choose the fee bracket by selecting below. </w:t>
      </w:r>
    </w:p>
    <w:p w14:paraId="697F8F5A" w14:textId="77777777" w:rsidR="00D84A07" w:rsidRPr="003C6FF8" w:rsidRDefault="00D84A07" w:rsidP="00980FFF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</w:p>
    <w:tbl>
      <w:tblPr>
        <w:tblStyle w:val="ListTable3"/>
        <w:tblW w:w="10349" w:type="dxa"/>
        <w:tblInd w:w="421" w:type="dxa"/>
        <w:tblLook w:val="04A0" w:firstRow="1" w:lastRow="0" w:firstColumn="1" w:lastColumn="0" w:noHBand="0" w:noVBand="1"/>
      </w:tblPr>
      <w:tblGrid>
        <w:gridCol w:w="1688"/>
        <w:gridCol w:w="1371"/>
        <w:gridCol w:w="1583"/>
        <w:gridCol w:w="1900"/>
        <w:gridCol w:w="1901"/>
        <w:gridCol w:w="1906"/>
      </w:tblGrid>
      <w:tr w:rsidR="00D84A07" w:rsidRPr="003C6FF8" w14:paraId="12BA55B5" w14:textId="77777777" w:rsidTr="00775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DAB6123" w14:textId="67045DA4" w:rsidR="00D84A07" w:rsidRPr="003C6FF8" w:rsidRDefault="006E7223" w:rsidP="00DD6EE9">
            <w:pPr>
              <w:keepNext/>
              <w:jc w:val="center"/>
              <w:rPr>
                <w:rFonts w:asciiTheme="majorHAnsi" w:hAnsiTheme="majorHAnsi" w:cs="Calibri"/>
                <w:bCs w:val="0"/>
                <w:color w:val="FFFFFF"/>
                <w:sz w:val="16"/>
                <w:szCs w:val="16"/>
              </w:rPr>
            </w:pPr>
            <w:r>
              <w:rPr>
                <w:rFonts w:asciiTheme="majorHAnsi" w:hAnsiTheme="majorHAnsi" w:cs="Calibri"/>
                <w:bCs w:val="0"/>
                <w:color w:val="FFFFFF"/>
                <w:sz w:val="16"/>
                <w:szCs w:val="16"/>
              </w:rPr>
              <w:t xml:space="preserve">Geocoder </w:t>
            </w:r>
            <w:r w:rsidR="00C1782C" w:rsidRPr="003C6FF8">
              <w:rPr>
                <w:rFonts w:asciiTheme="majorHAnsi" w:hAnsiTheme="majorHAnsi" w:cs="Calibri"/>
                <w:bCs w:val="0"/>
                <w:color w:val="FFFFFF"/>
                <w:sz w:val="16"/>
                <w:szCs w:val="16"/>
              </w:rPr>
              <w:t>W</w:t>
            </w:r>
            <w:r w:rsidR="00D84A07" w:rsidRPr="003C6FF8">
              <w:rPr>
                <w:rFonts w:asciiTheme="majorHAnsi" w:hAnsiTheme="majorHAnsi" w:cs="Calibri"/>
                <w:bCs w:val="0"/>
                <w:color w:val="FFFFFF"/>
                <w:sz w:val="16"/>
                <w:szCs w:val="16"/>
              </w:rPr>
              <w:t>ith Stored Geocodes</w:t>
            </w:r>
            <w:r w:rsidR="00893498" w:rsidRPr="003C6FF8">
              <w:rPr>
                <w:rFonts w:asciiTheme="majorHAnsi" w:hAnsiTheme="majorHAnsi" w:cs="Calibri"/>
                <w:bCs w:val="0"/>
                <w:color w:val="FFFFFF"/>
                <w:sz w:val="16"/>
                <w:szCs w:val="16"/>
              </w:rPr>
              <w:t xml:space="preserve"> –</w:t>
            </w:r>
            <w:r w:rsidR="0000705F" w:rsidRPr="003C6FF8">
              <w:rPr>
                <w:rFonts w:asciiTheme="majorHAnsi" w:hAnsiTheme="majorHAnsi" w:cs="Calibri"/>
                <w:bCs w:val="0"/>
                <w:color w:val="FFFFFF"/>
                <w:sz w:val="16"/>
                <w:szCs w:val="16"/>
              </w:rPr>
              <w:t xml:space="preserve"> </w:t>
            </w:r>
            <w:r w:rsidR="00893498" w:rsidRPr="003C6FF8">
              <w:rPr>
                <w:rFonts w:asciiTheme="majorHAnsi" w:hAnsiTheme="majorHAnsi" w:cs="Calibri"/>
                <w:bCs w:val="0"/>
                <w:color w:val="FFFFFF"/>
                <w:sz w:val="16"/>
                <w:szCs w:val="16"/>
              </w:rPr>
              <w:t xml:space="preserve">Transaction </w:t>
            </w:r>
            <w:r w:rsidR="00DF6BC1" w:rsidRPr="003C6FF8">
              <w:rPr>
                <w:rFonts w:asciiTheme="majorHAnsi" w:hAnsiTheme="majorHAnsi" w:cs="Calibri"/>
                <w:bCs w:val="0"/>
                <w:color w:val="FFFFFF"/>
                <w:sz w:val="16"/>
                <w:szCs w:val="16"/>
              </w:rPr>
              <w:t>Model</w:t>
            </w:r>
          </w:p>
        </w:tc>
      </w:tr>
      <w:tr w:rsidR="00775C37" w:rsidRPr="003C6FF8" w14:paraId="6D05C7CA" w14:textId="77777777" w:rsidTr="00775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  <w:tcBorders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1176BA01" w14:textId="77777777" w:rsidR="00D84A07" w:rsidRPr="003C6FF8" w:rsidRDefault="00D84A07" w:rsidP="00DD6EE9">
            <w:pPr>
              <w:keepNext/>
              <w:rPr>
                <w:rFonts w:asciiTheme="majorHAnsi" w:hAnsiTheme="majorHAnsi" w:cs="Calibri"/>
                <w:bCs w:val="0"/>
                <w:color w:val="FFFFFF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bCs w:val="0"/>
                <w:color w:val="FFFFFF"/>
                <w:sz w:val="16"/>
                <w:szCs w:val="16"/>
              </w:rPr>
              <w:t>Monthly Transaction</w:t>
            </w:r>
            <w:r w:rsidR="0017470F" w:rsidRPr="003C6FF8">
              <w:rPr>
                <w:rFonts w:asciiTheme="majorHAnsi" w:hAnsiTheme="majorHAnsi" w:cs="Calibri"/>
                <w:bCs w:val="0"/>
                <w:color w:val="FFFFFF"/>
                <w:sz w:val="16"/>
                <w:szCs w:val="16"/>
              </w:rPr>
              <w:t>s</w:t>
            </w:r>
            <w:r w:rsidRPr="003C6FF8">
              <w:rPr>
                <w:rFonts w:asciiTheme="majorHAnsi" w:hAnsiTheme="majorHAnsi" w:cs="Calibri"/>
                <w:bCs w:val="0"/>
                <w:color w:val="FFFFFF"/>
                <w:sz w:val="16"/>
                <w:szCs w:val="16"/>
              </w:rPr>
              <w:t xml:space="preserve"> </w:t>
            </w:r>
            <w:r w:rsidR="0000705F" w:rsidRPr="003C6FF8">
              <w:rPr>
                <w:rFonts w:asciiTheme="majorHAnsi" w:hAnsiTheme="majorHAnsi" w:cs="Calibri"/>
                <w:bCs w:val="0"/>
                <w:color w:val="FFFFFF"/>
                <w:sz w:val="16"/>
                <w:szCs w:val="16"/>
              </w:rPr>
              <w:t>(up to)</w:t>
            </w:r>
          </w:p>
        </w:tc>
        <w:tc>
          <w:tcPr>
            <w:tcW w:w="1371" w:type="dxa"/>
            <w:tcBorders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12CA6327" w14:textId="77777777" w:rsidR="00D84A07" w:rsidRPr="003C6FF8" w:rsidRDefault="00D84A07" w:rsidP="00DD6EE9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  <w:t>EUR</w:t>
            </w: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794A77C7" w14:textId="77777777" w:rsidR="00D84A07" w:rsidRPr="003C6FF8" w:rsidRDefault="00D84A07" w:rsidP="00DD6EE9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  <w:t>USD</w:t>
            </w:r>
          </w:p>
        </w:tc>
        <w:tc>
          <w:tcPr>
            <w:tcW w:w="1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38E1F85E" w14:textId="77777777" w:rsidR="00D84A07" w:rsidRPr="003C6FF8" w:rsidRDefault="00D84A07" w:rsidP="00DD6EE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  <w:t>Monthly Transaction</w:t>
            </w:r>
            <w:r w:rsidR="0017470F" w:rsidRPr="003C6FF8"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  <w:t>s</w:t>
            </w:r>
            <w:r w:rsidRPr="003C6FF8"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  <w:t xml:space="preserve"> </w:t>
            </w:r>
            <w:r w:rsidR="00392258" w:rsidRPr="003C6FF8"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  <w:t>(up to)</w:t>
            </w:r>
          </w:p>
        </w:tc>
        <w:tc>
          <w:tcPr>
            <w:tcW w:w="1901" w:type="dxa"/>
            <w:tcBorders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5001F75A" w14:textId="77777777" w:rsidR="00D84A07" w:rsidRPr="003C6FF8" w:rsidRDefault="00D84A07" w:rsidP="00DD6EE9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  <w:t>EUR</w:t>
            </w:r>
          </w:p>
        </w:tc>
        <w:tc>
          <w:tcPr>
            <w:tcW w:w="1904" w:type="dxa"/>
            <w:tcBorders>
              <w:left w:val="single" w:sz="4" w:space="0" w:color="auto"/>
            </w:tcBorders>
            <w:shd w:val="clear" w:color="auto" w:fill="595959" w:themeFill="text1" w:themeFillTint="A6"/>
            <w:vAlign w:val="center"/>
          </w:tcPr>
          <w:p w14:paraId="767B234A" w14:textId="77777777" w:rsidR="00D84A07" w:rsidRPr="003C6FF8" w:rsidRDefault="00D84A07" w:rsidP="00DD6EE9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  <w:t>USD</w:t>
            </w:r>
          </w:p>
        </w:tc>
      </w:tr>
      <w:tr w:rsidR="00D84A07" w:rsidRPr="003C6FF8" w14:paraId="495924BB" w14:textId="77777777" w:rsidTr="00775C37">
        <w:trPr>
          <w:cantSplit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  <w:tcBorders>
              <w:right w:val="single" w:sz="4" w:space="0" w:color="auto"/>
            </w:tcBorders>
            <w:vAlign w:val="center"/>
          </w:tcPr>
          <w:p w14:paraId="11CE7E9B" w14:textId="4ACD9800" w:rsidR="00D84A07" w:rsidRPr="00320D6B" w:rsidRDefault="004A286D" w:rsidP="00DD6EE9">
            <w:pPr>
              <w:keepNext/>
              <w:rPr>
                <w:rFonts w:asciiTheme="majorHAnsi" w:hAnsiTheme="majorHAnsi" w:cs="Arial"/>
                <w:b w:val="0"/>
                <w:color w:val="000000"/>
                <w:kern w:val="24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color w:val="auto"/>
                  <w:sz w:val="16"/>
                  <w:szCs w:val="16"/>
                </w:rPr>
                <w:tag w:val="503"/>
                <w:id w:val="-1923711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F54">
                  <w:rPr>
                    <w:rFonts w:ascii="MS Gothic" w:eastAsia="MS Gothic" w:hAnsi="MS Gothic" w:hint="eastAsia"/>
                    <w:color w:val="auto"/>
                    <w:sz w:val="16"/>
                    <w:szCs w:val="16"/>
                  </w:rPr>
                  <w:t>☐</w:t>
                </w:r>
              </w:sdtContent>
            </w:sdt>
            <w:r w:rsidR="00AC70E0" w:rsidRPr="00320D6B">
              <w:rPr>
                <w:rFonts w:asciiTheme="majorHAnsi" w:hAnsiTheme="majorHAnsi"/>
                <w:b w:val="0"/>
                <w:color w:val="auto"/>
                <w:sz w:val="16"/>
                <w:szCs w:val="16"/>
              </w:rPr>
              <w:t xml:space="preserve"> </w:t>
            </w:r>
            <w:sdt>
              <w:sdtPr>
                <w:rPr>
                  <w:rFonts w:asciiTheme="majorHAnsi" w:hAnsiTheme="majorHAnsi"/>
                  <w:color w:val="auto"/>
                  <w:sz w:val="16"/>
                  <w:szCs w:val="16"/>
                </w:rPr>
                <w:tag w:val="504"/>
                <w:id w:val="-352878161"/>
                <w:placeholder>
                  <w:docPart w:val="DefaultPlaceholder_1081868574"/>
                </w:placeholder>
              </w:sdtPr>
              <w:sdtEndPr>
                <w:rPr>
                  <w:rFonts w:cs="Arial"/>
                  <w:color w:val="000000"/>
                  <w:kern w:val="24"/>
                </w:rPr>
              </w:sdtEndPr>
              <w:sdtContent>
                <w:r w:rsidR="00D84A07" w:rsidRPr="00320D6B">
                  <w:rPr>
                    <w:rFonts w:asciiTheme="majorHAnsi" w:hAnsiTheme="majorHAnsi" w:cs="Arial"/>
                    <w:b w:val="0"/>
                    <w:color w:val="000000"/>
                    <w:kern w:val="24"/>
                    <w:sz w:val="16"/>
                    <w:szCs w:val="16"/>
                  </w:rPr>
                  <w:t>199,999</w:t>
                </w:r>
              </w:sdtContent>
            </w:sdt>
          </w:p>
        </w:tc>
        <w:sdt>
          <w:sdtPr>
            <w:rPr>
              <w:rFonts w:asciiTheme="majorHAnsi" w:hAnsiTheme="majorHAnsi" w:cs="Arial"/>
              <w:color w:val="000000"/>
              <w:kern w:val="24"/>
              <w:sz w:val="16"/>
              <w:szCs w:val="16"/>
            </w:rPr>
            <w:tag w:val="505"/>
            <w:id w:val="-32884195"/>
            <w:placeholder>
              <w:docPart w:val="DefaultPlaceholder_1081868574"/>
            </w:placeholder>
          </w:sdtPr>
          <w:sdtEndPr/>
          <w:sdtContent>
            <w:tc>
              <w:tcPr>
                <w:tcW w:w="1371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39DBBB47" w14:textId="77777777" w:rsidR="00D84A07" w:rsidRPr="003C6FF8" w:rsidRDefault="00D84A07" w:rsidP="00DD6EE9">
                <w:pPr>
                  <w:keepNext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0.00850</w:t>
                </w:r>
              </w:p>
            </w:tc>
          </w:sdtContent>
        </w:sdt>
        <w:sdt>
          <w:sdtPr>
            <w:rPr>
              <w:rFonts w:asciiTheme="majorHAnsi" w:hAnsiTheme="majorHAnsi" w:cs="Arial"/>
              <w:color w:val="000000"/>
              <w:kern w:val="24"/>
              <w:sz w:val="16"/>
              <w:szCs w:val="16"/>
            </w:rPr>
            <w:tag w:val="506"/>
            <w:id w:val="-1052388843"/>
            <w:placeholder>
              <w:docPart w:val="DefaultPlaceholder_1081868574"/>
            </w:placeholder>
          </w:sdtPr>
          <w:sdtEndPr/>
          <w:sdtContent>
            <w:tc>
              <w:tcPr>
                <w:tcW w:w="1583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3DAC6AC2" w14:textId="77777777" w:rsidR="00D84A07" w:rsidRPr="003C6FF8" w:rsidRDefault="00D84A07" w:rsidP="00DD6EE9">
                <w:pPr>
                  <w:keepNext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0.01063</w:t>
                </w:r>
              </w:p>
            </w:tc>
          </w:sdtContent>
        </w:sdt>
        <w:tc>
          <w:tcPr>
            <w:tcW w:w="1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8877C2" w14:textId="57A5DDC1" w:rsidR="00D84A07" w:rsidRPr="003C6FF8" w:rsidRDefault="004A286D" w:rsidP="00DD6EE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color w:val="auto"/>
                  <w:sz w:val="16"/>
                  <w:szCs w:val="16"/>
                </w:rPr>
                <w:tag w:val="507"/>
                <w:id w:val="-2005888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0F35">
                  <w:rPr>
                    <w:rFonts w:ascii="MS Gothic" w:eastAsia="MS Gothic" w:hAnsi="MS Gothic" w:hint="eastAsia"/>
                    <w:color w:val="auto"/>
                    <w:sz w:val="16"/>
                    <w:szCs w:val="16"/>
                  </w:rPr>
                  <w:t>☐</w:t>
                </w:r>
              </w:sdtContent>
            </w:sdt>
            <w:r w:rsidR="00AC70E0" w:rsidRPr="003C6FF8">
              <w:rPr>
                <w:rFonts w:asciiTheme="majorHAnsi" w:hAnsiTheme="majorHAnsi"/>
                <w:color w:val="auto"/>
                <w:sz w:val="16"/>
                <w:szCs w:val="16"/>
              </w:rPr>
              <w:t xml:space="preserve"> </w:t>
            </w:r>
            <w:sdt>
              <w:sdtPr>
                <w:rPr>
                  <w:rFonts w:asciiTheme="majorHAnsi" w:hAnsiTheme="majorHAnsi"/>
                  <w:color w:val="auto"/>
                  <w:sz w:val="16"/>
                  <w:szCs w:val="16"/>
                </w:rPr>
                <w:tag w:val="508"/>
                <w:id w:val="-586000510"/>
                <w:placeholder>
                  <w:docPart w:val="DefaultPlaceholder_1081868574"/>
                </w:placeholder>
              </w:sdtPr>
              <w:sdtEndPr>
                <w:rPr>
                  <w:rFonts w:cs="Arial"/>
                  <w:color w:val="000000"/>
                  <w:kern w:val="24"/>
                </w:rPr>
              </w:sdtEndPr>
              <w:sdtContent>
                <w:r w:rsidR="00D84A07"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2,000,000-4,999,999</w:t>
                </w:r>
              </w:sdtContent>
            </w:sdt>
          </w:p>
        </w:tc>
        <w:sdt>
          <w:sdtPr>
            <w:rPr>
              <w:rFonts w:asciiTheme="majorHAnsi" w:hAnsiTheme="majorHAnsi" w:cs="Arial"/>
              <w:color w:val="000000"/>
              <w:kern w:val="24"/>
              <w:sz w:val="16"/>
              <w:szCs w:val="16"/>
            </w:rPr>
            <w:tag w:val="509"/>
            <w:id w:val="-1491796281"/>
            <w:placeholder>
              <w:docPart w:val="DefaultPlaceholder_1081868574"/>
            </w:placeholder>
          </w:sdtPr>
          <w:sdtEndPr/>
          <w:sdtContent>
            <w:tc>
              <w:tcPr>
                <w:tcW w:w="1901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00671ACF" w14:textId="77777777" w:rsidR="00D84A07" w:rsidRPr="003C6FF8" w:rsidRDefault="00D84A07" w:rsidP="00DD6EE9">
                <w:pPr>
                  <w:keepNext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0.00641</w:t>
                </w:r>
              </w:p>
            </w:tc>
          </w:sdtContent>
        </w:sdt>
        <w:sdt>
          <w:sdtPr>
            <w:rPr>
              <w:rFonts w:asciiTheme="majorHAnsi" w:hAnsiTheme="majorHAnsi" w:cs="Arial"/>
              <w:color w:val="000000"/>
              <w:kern w:val="24"/>
              <w:sz w:val="16"/>
              <w:szCs w:val="16"/>
            </w:rPr>
            <w:tag w:val="510"/>
            <w:id w:val="-1986455717"/>
            <w:placeholder>
              <w:docPart w:val="DefaultPlaceholder_1081868574"/>
            </w:placeholder>
          </w:sdtPr>
          <w:sdtEndPr/>
          <w:sdtContent>
            <w:tc>
              <w:tcPr>
                <w:tcW w:w="1904" w:type="dxa"/>
                <w:tcBorders>
                  <w:left w:val="single" w:sz="4" w:space="0" w:color="auto"/>
                </w:tcBorders>
                <w:vAlign w:val="center"/>
              </w:tcPr>
              <w:p w14:paraId="0E7C15B3" w14:textId="77777777" w:rsidR="00D84A07" w:rsidRPr="003C6FF8" w:rsidRDefault="00D84A07" w:rsidP="00DD6EE9">
                <w:pPr>
                  <w:keepNext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0.00801</w:t>
                </w:r>
              </w:p>
            </w:tc>
          </w:sdtContent>
        </w:sdt>
      </w:tr>
      <w:tr w:rsidR="00D84A07" w:rsidRPr="003C6FF8" w14:paraId="7B32918B" w14:textId="77777777" w:rsidTr="00775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  <w:tcBorders>
              <w:right w:val="single" w:sz="4" w:space="0" w:color="auto"/>
            </w:tcBorders>
            <w:vAlign w:val="center"/>
          </w:tcPr>
          <w:p w14:paraId="7BE304AF" w14:textId="521FD6E5" w:rsidR="00D84A07" w:rsidRPr="00320D6B" w:rsidRDefault="004A286D" w:rsidP="00DD6EE9">
            <w:pPr>
              <w:keepNext/>
              <w:rPr>
                <w:rFonts w:asciiTheme="majorHAnsi" w:hAnsiTheme="majorHAnsi" w:cs="Arial"/>
                <w:b w:val="0"/>
                <w:color w:val="000000"/>
                <w:kern w:val="24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color w:val="auto"/>
                  <w:sz w:val="16"/>
                  <w:szCs w:val="16"/>
                </w:rPr>
                <w:tag w:val="511"/>
                <w:id w:val="-168330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F54">
                  <w:rPr>
                    <w:rFonts w:ascii="MS Gothic" w:eastAsia="MS Gothic" w:hAnsi="MS Gothic" w:hint="eastAsia"/>
                    <w:color w:val="auto"/>
                    <w:sz w:val="16"/>
                    <w:szCs w:val="16"/>
                  </w:rPr>
                  <w:t>☐</w:t>
                </w:r>
              </w:sdtContent>
            </w:sdt>
            <w:r w:rsidR="00AC70E0" w:rsidRPr="00320D6B">
              <w:rPr>
                <w:rFonts w:asciiTheme="majorHAnsi" w:hAnsiTheme="majorHAnsi"/>
                <w:b w:val="0"/>
                <w:color w:val="auto"/>
                <w:sz w:val="16"/>
                <w:szCs w:val="16"/>
              </w:rPr>
              <w:t xml:space="preserve"> </w:t>
            </w:r>
            <w:sdt>
              <w:sdtPr>
                <w:rPr>
                  <w:rFonts w:asciiTheme="majorHAnsi" w:hAnsiTheme="majorHAnsi"/>
                  <w:color w:val="auto"/>
                  <w:sz w:val="16"/>
                  <w:szCs w:val="16"/>
                </w:rPr>
                <w:tag w:val="512"/>
                <w:id w:val="-130254579"/>
                <w:placeholder>
                  <w:docPart w:val="DefaultPlaceholder_1081868574"/>
                </w:placeholder>
              </w:sdtPr>
              <w:sdtEndPr>
                <w:rPr>
                  <w:rFonts w:cs="Arial"/>
                  <w:color w:val="000000"/>
                  <w:kern w:val="24"/>
                </w:rPr>
              </w:sdtEndPr>
              <w:sdtContent>
                <w:r w:rsidR="00D84A07" w:rsidRPr="00320D6B">
                  <w:rPr>
                    <w:rFonts w:asciiTheme="majorHAnsi" w:hAnsiTheme="majorHAnsi" w:cs="Arial"/>
                    <w:b w:val="0"/>
                    <w:color w:val="000000"/>
                    <w:kern w:val="24"/>
                    <w:sz w:val="16"/>
                    <w:szCs w:val="16"/>
                  </w:rPr>
                  <w:t>499,999</w:t>
                </w:r>
              </w:sdtContent>
            </w:sdt>
          </w:p>
        </w:tc>
        <w:sdt>
          <w:sdtPr>
            <w:rPr>
              <w:rFonts w:asciiTheme="majorHAnsi" w:hAnsiTheme="majorHAnsi" w:cs="Arial"/>
              <w:color w:val="000000"/>
              <w:kern w:val="24"/>
              <w:sz w:val="16"/>
              <w:szCs w:val="16"/>
            </w:rPr>
            <w:tag w:val="513"/>
            <w:id w:val="423923689"/>
            <w:placeholder>
              <w:docPart w:val="DefaultPlaceholder_1081868574"/>
            </w:placeholder>
          </w:sdtPr>
          <w:sdtEndPr/>
          <w:sdtContent>
            <w:tc>
              <w:tcPr>
                <w:tcW w:w="1371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4F37AF6D" w14:textId="77777777" w:rsidR="00D84A07" w:rsidRPr="003C6FF8" w:rsidRDefault="00D84A07" w:rsidP="00DD6EE9">
                <w:pPr>
                  <w:keepNext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0.00833</w:t>
                </w:r>
              </w:p>
            </w:tc>
          </w:sdtContent>
        </w:sdt>
        <w:sdt>
          <w:sdtPr>
            <w:rPr>
              <w:rFonts w:asciiTheme="majorHAnsi" w:hAnsiTheme="majorHAnsi" w:cs="Arial"/>
              <w:color w:val="000000"/>
              <w:kern w:val="24"/>
              <w:sz w:val="16"/>
              <w:szCs w:val="16"/>
            </w:rPr>
            <w:tag w:val="514"/>
            <w:id w:val="157966557"/>
            <w:placeholder>
              <w:docPart w:val="DefaultPlaceholder_1081868574"/>
            </w:placeholder>
          </w:sdtPr>
          <w:sdtEndPr/>
          <w:sdtContent>
            <w:tc>
              <w:tcPr>
                <w:tcW w:w="1583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651BA32" w14:textId="77777777" w:rsidR="00D84A07" w:rsidRPr="003C6FF8" w:rsidRDefault="00D84A07" w:rsidP="00DD6EE9">
                <w:pPr>
                  <w:keepNext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0.01041</w:t>
                </w:r>
              </w:p>
            </w:tc>
          </w:sdtContent>
        </w:sdt>
        <w:tc>
          <w:tcPr>
            <w:tcW w:w="1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60E296" w14:textId="427AF072" w:rsidR="00D84A07" w:rsidRPr="003C6FF8" w:rsidRDefault="004A286D" w:rsidP="00DD6EE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color w:val="auto"/>
                  <w:sz w:val="16"/>
                  <w:szCs w:val="16"/>
                </w:rPr>
                <w:tag w:val="515"/>
                <w:id w:val="-878625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0F35">
                  <w:rPr>
                    <w:rFonts w:ascii="MS Gothic" w:eastAsia="MS Gothic" w:hAnsi="MS Gothic" w:hint="eastAsia"/>
                    <w:color w:val="auto"/>
                    <w:sz w:val="16"/>
                    <w:szCs w:val="16"/>
                  </w:rPr>
                  <w:t>☐</w:t>
                </w:r>
              </w:sdtContent>
            </w:sdt>
            <w:r w:rsidR="00AC70E0" w:rsidRPr="003C6FF8">
              <w:rPr>
                <w:rFonts w:asciiTheme="majorHAnsi" w:hAnsiTheme="majorHAnsi"/>
                <w:color w:val="auto"/>
                <w:sz w:val="16"/>
                <w:szCs w:val="16"/>
              </w:rPr>
              <w:t xml:space="preserve"> </w:t>
            </w:r>
            <w:sdt>
              <w:sdtPr>
                <w:rPr>
                  <w:rFonts w:asciiTheme="majorHAnsi" w:hAnsiTheme="majorHAnsi"/>
                  <w:color w:val="auto"/>
                  <w:sz w:val="16"/>
                  <w:szCs w:val="16"/>
                </w:rPr>
                <w:tag w:val="516"/>
                <w:id w:val="416222373"/>
                <w:placeholder>
                  <w:docPart w:val="DefaultPlaceholder_1081868574"/>
                </w:placeholder>
              </w:sdtPr>
              <w:sdtEndPr>
                <w:rPr>
                  <w:rFonts w:cs="Arial"/>
                  <w:color w:val="000000"/>
                  <w:kern w:val="24"/>
                </w:rPr>
              </w:sdtEndPr>
              <w:sdtContent>
                <w:r w:rsidR="00D84A07"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5,000,000-9,999,999</w:t>
                </w:r>
              </w:sdtContent>
            </w:sdt>
          </w:p>
        </w:tc>
        <w:sdt>
          <w:sdtPr>
            <w:rPr>
              <w:rFonts w:asciiTheme="majorHAnsi" w:hAnsiTheme="majorHAnsi" w:cs="Arial"/>
              <w:color w:val="000000"/>
              <w:kern w:val="24"/>
              <w:sz w:val="16"/>
              <w:szCs w:val="16"/>
            </w:rPr>
            <w:tag w:val="517"/>
            <w:id w:val="1848596475"/>
            <w:placeholder>
              <w:docPart w:val="DefaultPlaceholder_1081868574"/>
            </w:placeholder>
          </w:sdtPr>
          <w:sdtEndPr/>
          <w:sdtContent>
            <w:tc>
              <w:tcPr>
                <w:tcW w:w="1901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7E166D7" w14:textId="77777777" w:rsidR="00D84A07" w:rsidRPr="003C6FF8" w:rsidRDefault="00D84A07" w:rsidP="00DD6EE9">
                <w:pPr>
                  <w:keepNext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0.00538</w:t>
                </w:r>
              </w:p>
            </w:tc>
          </w:sdtContent>
        </w:sdt>
        <w:sdt>
          <w:sdtPr>
            <w:rPr>
              <w:rFonts w:asciiTheme="majorHAnsi" w:hAnsiTheme="majorHAnsi" w:cs="Arial"/>
              <w:color w:val="000000"/>
              <w:kern w:val="24"/>
              <w:sz w:val="16"/>
              <w:szCs w:val="16"/>
            </w:rPr>
            <w:tag w:val="518"/>
            <w:id w:val="-346327413"/>
            <w:placeholder>
              <w:docPart w:val="DefaultPlaceholder_1081868574"/>
            </w:placeholder>
          </w:sdtPr>
          <w:sdtEndPr/>
          <w:sdtContent>
            <w:tc>
              <w:tcPr>
                <w:tcW w:w="1904" w:type="dxa"/>
                <w:tcBorders>
                  <w:left w:val="single" w:sz="4" w:space="0" w:color="auto"/>
                </w:tcBorders>
                <w:vAlign w:val="center"/>
              </w:tcPr>
              <w:p w14:paraId="0D33117D" w14:textId="77777777" w:rsidR="00D84A07" w:rsidRPr="003C6FF8" w:rsidRDefault="00D84A07" w:rsidP="00DD6EE9">
                <w:pPr>
                  <w:keepNext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0.00673</w:t>
                </w:r>
              </w:p>
            </w:tc>
          </w:sdtContent>
        </w:sdt>
      </w:tr>
      <w:tr w:rsidR="00D84A07" w:rsidRPr="003C6FF8" w14:paraId="693ECCA3" w14:textId="77777777" w:rsidTr="00775C37">
        <w:trPr>
          <w:cantSplit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  <w:tcBorders>
              <w:right w:val="single" w:sz="4" w:space="0" w:color="auto"/>
            </w:tcBorders>
            <w:vAlign w:val="center"/>
          </w:tcPr>
          <w:p w14:paraId="5E0676FB" w14:textId="335817FC" w:rsidR="00D84A07" w:rsidRPr="00320D6B" w:rsidRDefault="004A286D" w:rsidP="00DD6EE9">
            <w:pPr>
              <w:keepNext/>
              <w:rPr>
                <w:rFonts w:asciiTheme="majorHAnsi" w:hAnsiTheme="majorHAnsi" w:cs="Arial"/>
                <w:b w:val="0"/>
                <w:color w:val="000000"/>
                <w:kern w:val="24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color w:val="auto"/>
                  <w:sz w:val="16"/>
                  <w:szCs w:val="16"/>
                </w:rPr>
                <w:tag w:val="519"/>
                <w:id w:val="3668089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F54">
                  <w:rPr>
                    <w:rFonts w:ascii="MS Gothic" w:eastAsia="MS Gothic" w:hAnsi="MS Gothic" w:hint="eastAsia"/>
                    <w:color w:val="auto"/>
                    <w:sz w:val="16"/>
                    <w:szCs w:val="16"/>
                  </w:rPr>
                  <w:t>☐</w:t>
                </w:r>
              </w:sdtContent>
            </w:sdt>
            <w:r w:rsidR="00AC70E0" w:rsidRPr="00320D6B">
              <w:rPr>
                <w:rFonts w:asciiTheme="majorHAnsi" w:hAnsiTheme="majorHAnsi"/>
                <w:b w:val="0"/>
                <w:color w:val="auto"/>
                <w:sz w:val="16"/>
                <w:szCs w:val="16"/>
              </w:rPr>
              <w:t xml:space="preserve"> </w:t>
            </w:r>
            <w:sdt>
              <w:sdtPr>
                <w:rPr>
                  <w:rFonts w:asciiTheme="majorHAnsi" w:hAnsiTheme="majorHAnsi"/>
                  <w:color w:val="auto"/>
                  <w:sz w:val="16"/>
                  <w:szCs w:val="16"/>
                </w:rPr>
                <w:tag w:val="520"/>
                <w:id w:val="1313145924"/>
                <w:placeholder>
                  <w:docPart w:val="DefaultPlaceholder_1081868574"/>
                </w:placeholder>
              </w:sdtPr>
              <w:sdtEndPr>
                <w:rPr>
                  <w:rFonts w:cs="Arial"/>
                  <w:color w:val="000000"/>
                  <w:kern w:val="24"/>
                </w:rPr>
              </w:sdtEndPr>
              <w:sdtContent>
                <w:r w:rsidR="00D84A07" w:rsidRPr="00320D6B">
                  <w:rPr>
                    <w:rFonts w:asciiTheme="majorHAnsi" w:hAnsiTheme="majorHAnsi" w:cs="Arial"/>
                    <w:b w:val="0"/>
                    <w:color w:val="000000"/>
                    <w:kern w:val="24"/>
                    <w:sz w:val="16"/>
                    <w:szCs w:val="16"/>
                  </w:rPr>
                  <w:t>999,999</w:t>
                </w:r>
              </w:sdtContent>
            </w:sdt>
          </w:p>
        </w:tc>
        <w:sdt>
          <w:sdtPr>
            <w:rPr>
              <w:rFonts w:asciiTheme="majorHAnsi" w:hAnsiTheme="majorHAnsi" w:cs="Arial"/>
              <w:color w:val="000000"/>
              <w:kern w:val="24"/>
              <w:sz w:val="16"/>
              <w:szCs w:val="16"/>
            </w:rPr>
            <w:tag w:val="521"/>
            <w:id w:val="-1171260424"/>
            <w:placeholder>
              <w:docPart w:val="DefaultPlaceholder_1081868574"/>
            </w:placeholder>
          </w:sdtPr>
          <w:sdtEndPr/>
          <w:sdtContent>
            <w:tc>
              <w:tcPr>
                <w:tcW w:w="1371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390F7432" w14:textId="77777777" w:rsidR="00D84A07" w:rsidRPr="003C6FF8" w:rsidRDefault="00D84A07" w:rsidP="00DD6EE9">
                <w:pPr>
                  <w:keepNext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0.00791</w:t>
                </w:r>
              </w:p>
            </w:tc>
          </w:sdtContent>
        </w:sdt>
        <w:sdt>
          <w:sdtPr>
            <w:rPr>
              <w:rFonts w:asciiTheme="majorHAnsi" w:hAnsiTheme="majorHAnsi" w:cs="Arial"/>
              <w:color w:val="000000"/>
              <w:kern w:val="24"/>
              <w:sz w:val="16"/>
              <w:szCs w:val="16"/>
            </w:rPr>
            <w:tag w:val="522"/>
            <w:id w:val="1809979481"/>
            <w:placeholder>
              <w:docPart w:val="DefaultPlaceholder_1081868574"/>
            </w:placeholder>
          </w:sdtPr>
          <w:sdtEndPr/>
          <w:sdtContent>
            <w:tc>
              <w:tcPr>
                <w:tcW w:w="1583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0E9630E" w14:textId="77777777" w:rsidR="00D84A07" w:rsidRPr="003C6FF8" w:rsidRDefault="00D84A07" w:rsidP="00DD6EE9">
                <w:pPr>
                  <w:keepNext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0.00989</w:t>
                </w:r>
              </w:p>
            </w:tc>
          </w:sdtContent>
        </w:sdt>
        <w:tc>
          <w:tcPr>
            <w:tcW w:w="1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89CF1A" w14:textId="6B1165DA" w:rsidR="00D84A07" w:rsidRPr="003C6FF8" w:rsidRDefault="004A286D" w:rsidP="00DD6EE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color w:val="auto"/>
                  <w:sz w:val="16"/>
                  <w:szCs w:val="16"/>
                </w:rPr>
                <w:tag w:val="523"/>
                <w:id w:val="-13269658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0F35">
                  <w:rPr>
                    <w:rFonts w:ascii="MS Gothic" w:eastAsia="MS Gothic" w:hAnsi="MS Gothic" w:hint="eastAsia"/>
                    <w:color w:val="auto"/>
                    <w:sz w:val="16"/>
                    <w:szCs w:val="16"/>
                  </w:rPr>
                  <w:t>☐</w:t>
                </w:r>
              </w:sdtContent>
            </w:sdt>
            <w:r w:rsidR="00AC70E0" w:rsidRPr="003C6FF8">
              <w:rPr>
                <w:rFonts w:asciiTheme="majorHAnsi" w:hAnsiTheme="majorHAnsi"/>
                <w:color w:val="auto"/>
                <w:sz w:val="16"/>
                <w:szCs w:val="16"/>
              </w:rPr>
              <w:t xml:space="preserve"> </w:t>
            </w:r>
            <w:sdt>
              <w:sdtPr>
                <w:rPr>
                  <w:rFonts w:asciiTheme="majorHAnsi" w:hAnsiTheme="majorHAnsi"/>
                  <w:color w:val="auto"/>
                  <w:sz w:val="16"/>
                  <w:szCs w:val="16"/>
                </w:rPr>
                <w:tag w:val="524"/>
                <w:id w:val="532241650"/>
                <w:placeholder>
                  <w:docPart w:val="DefaultPlaceholder_1081868574"/>
                </w:placeholder>
              </w:sdtPr>
              <w:sdtEndPr>
                <w:rPr>
                  <w:rFonts w:cs="Arial"/>
                  <w:color w:val="000000"/>
                  <w:kern w:val="24"/>
                </w:rPr>
              </w:sdtEndPr>
              <w:sdtContent>
                <w:r w:rsidR="00D84A07"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10,000,000 or more</w:t>
                </w:r>
              </w:sdtContent>
            </w:sdt>
          </w:p>
        </w:tc>
        <w:sdt>
          <w:sdtPr>
            <w:rPr>
              <w:rFonts w:asciiTheme="majorHAnsi" w:hAnsiTheme="majorHAnsi" w:cs="Arial"/>
              <w:color w:val="000000"/>
              <w:kern w:val="24"/>
              <w:sz w:val="16"/>
              <w:szCs w:val="16"/>
            </w:rPr>
            <w:tag w:val="525"/>
            <w:id w:val="-94942120"/>
            <w:placeholder>
              <w:docPart w:val="DefaultPlaceholder_1081868574"/>
            </w:placeholder>
          </w:sdtPr>
          <w:sdtEndPr/>
          <w:sdtContent>
            <w:tc>
              <w:tcPr>
                <w:tcW w:w="1901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5DAE912" w14:textId="77777777" w:rsidR="00D84A07" w:rsidRPr="003C6FF8" w:rsidRDefault="00D84A07" w:rsidP="00DD6EE9">
                <w:pPr>
                  <w:keepNext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0.00431</w:t>
                </w:r>
              </w:p>
            </w:tc>
          </w:sdtContent>
        </w:sdt>
        <w:sdt>
          <w:sdtPr>
            <w:rPr>
              <w:rFonts w:asciiTheme="majorHAnsi" w:hAnsiTheme="majorHAnsi" w:cs="Arial"/>
              <w:color w:val="000000"/>
              <w:kern w:val="24"/>
              <w:sz w:val="16"/>
              <w:szCs w:val="16"/>
            </w:rPr>
            <w:tag w:val="526"/>
            <w:id w:val="-1123530449"/>
            <w:placeholder>
              <w:docPart w:val="DefaultPlaceholder_1081868574"/>
            </w:placeholder>
          </w:sdtPr>
          <w:sdtEndPr/>
          <w:sdtContent>
            <w:tc>
              <w:tcPr>
                <w:tcW w:w="1904" w:type="dxa"/>
                <w:tcBorders>
                  <w:left w:val="single" w:sz="4" w:space="0" w:color="auto"/>
                </w:tcBorders>
                <w:vAlign w:val="center"/>
              </w:tcPr>
              <w:p w14:paraId="5A2C1C19" w14:textId="77777777" w:rsidR="00D84A07" w:rsidRPr="003C6FF8" w:rsidRDefault="00D84A07" w:rsidP="00DD6EE9">
                <w:pPr>
                  <w:keepNext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0.00538</w:t>
                </w:r>
              </w:p>
            </w:tc>
          </w:sdtContent>
        </w:sdt>
      </w:tr>
      <w:tr w:rsidR="00D84A07" w:rsidRPr="003C6FF8" w14:paraId="5029BBD8" w14:textId="77777777" w:rsidTr="00775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  <w:tcBorders>
              <w:right w:val="single" w:sz="4" w:space="0" w:color="auto"/>
            </w:tcBorders>
            <w:vAlign w:val="center"/>
          </w:tcPr>
          <w:p w14:paraId="293D7616" w14:textId="09BFA5BB" w:rsidR="00D84A07" w:rsidRPr="00320D6B" w:rsidRDefault="004A286D" w:rsidP="00DD6EE9">
            <w:pPr>
              <w:keepNext/>
              <w:rPr>
                <w:rFonts w:asciiTheme="majorHAnsi" w:hAnsiTheme="majorHAnsi" w:cs="Arial"/>
                <w:b w:val="0"/>
                <w:color w:val="000000"/>
                <w:kern w:val="24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color w:val="auto"/>
                  <w:sz w:val="16"/>
                  <w:szCs w:val="16"/>
                </w:rPr>
                <w:tag w:val="527"/>
                <w:id w:val="76715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5F54">
                  <w:rPr>
                    <w:rFonts w:ascii="MS Gothic" w:eastAsia="MS Gothic" w:hAnsi="MS Gothic" w:hint="eastAsia"/>
                    <w:color w:val="auto"/>
                    <w:sz w:val="16"/>
                    <w:szCs w:val="16"/>
                  </w:rPr>
                  <w:t>☐</w:t>
                </w:r>
              </w:sdtContent>
            </w:sdt>
            <w:r w:rsidR="00AC70E0" w:rsidRPr="00320D6B">
              <w:rPr>
                <w:rFonts w:asciiTheme="majorHAnsi" w:hAnsiTheme="majorHAnsi"/>
                <w:b w:val="0"/>
                <w:color w:val="auto"/>
                <w:sz w:val="16"/>
                <w:szCs w:val="16"/>
              </w:rPr>
              <w:t xml:space="preserve"> </w:t>
            </w:r>
            <w:sdt>
              <w:sdtPr>
                <w:rPr>
                  <w:rFonts w:asciiTheme="majorHAnsi" w:hAnsiTheme="majorHAnsi"/>
                  <w:color w:val="auto"/>
                  <w:sz w:val="16"/>
                  <w:szCs w:val="16"/>
                </w:rPr>
                <w:tag w:val="528"/>
                <w:id w:val="-699477140"/>
                <w:placeholder>
                  <w:docPart w:val="DefaultPlaceholder_1081868574"/>
                </w:placeholder>
              </w:sdtPr>
              <w:sdtEndPr>
                <w:rPr>
                  <w:rFonts w:cs="Arial"/>
                  <w:color w:val="000000"/>
                  <w:kern w:val="24"/>
                </w:rPr>
              </w:sdtEndPr>
              <w:sdtContent>
                <w:r w:rsidR="00D84A07" w:rsidRPr="00320D6B">
                  <w:rPr>
                    <w:rFonts w:asciiTheme="majorHAnsi" w:hAnsiTheme="majorHAnsi" w:cs="Arial"/>
                    <w:b w:val="0"/>
                    <w:color w:val="000000"/>
                    <w:kern w:val="24"/>
                    <w:sz w:val="16"/>
                    <w:szCs w:val="16"/>
                  </w:rPr>
                  <w:t>1,999,999</w:t>
                </w:r>
              </w:sdtContent>
            </w:sdt>
          </w:p>
        </w:tc>
        <w:sdt>
          <w:sdtPr>
            <w:rPr>
              <w:rFonts w:asciiTheme="majorHAnsi" w:hAnsiTheme="majorHAnsi" w:cs="Arial"/>
              <w:color w:val="000000"/>
              <w:kern w:val="24"/>
              <w:sz w:val="16"/>
              <w:szCs w:val="16"/>
            </w:rPr>
            <w:tag w:val="529"/>
            <w:id w:val="1732114894"/>
            <w:placeholder>
              <w:docPart w:val="DefaultPlaceholder_1081868574"/>
            </w:placeholder>
          </w:sdtPr>
          <w:sdtEndPr/>
          <w:sdtContent>
            <w:tc>
              <w:tcPr>
                <w:tcW w:w="1371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35E800E9" w14:textId="77777777" w:rsidR="00D84A07" w:rsidRPr="003C6FF8" w:rsidRDefault="00D84A07" w:rsidP="00DD6EE9">
                <w:pPr>
                  <w:keepNext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0.00728</w:t>
                </w:r>
              </w:p>
            </w:tc>
          </w:sdtContent>
        </w:sdt>
        <w:sdt>
          <w:sdtPr>
            <w:rPr>
              <w:rFonts w:asciiTheme="majorHAnsi" w:hAnsiTheme="majorHAnsi" w:cs="Arial"/>
              <w:color w:val="000000"/>
              <w:kern w:val="24"/>
              <w:sz w:val="16"/>
              <w:szCs w:val="16"/>
            </w:rPr>
            <w:tag w:val="530"/>
            <w:id w:val="-393047598"/>
            <w:placeholder>
              <w:docPart w:val="DefaultPlaceholder_1081868574"/>
            </w:placeholder>
          </w:sdtPr>
          <w:sdtEndPr/>
          <w:sdtContent>
            <w:tc>
              <w:tcPr>
                <w:tcW w:w="1583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077B919" w14:textId="77777777" w:rsidR="00D84A07" w:rsidRPr="003C6FF8" w:rsidRDefault="00D84A07" w:rsidP="00DD6EE9">
                <w:pPr>
                  <w:keepNext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0.00910</w:t>
                </w:r>
              </w:p>
            </w:tc>
          </w:sdtContent>
        </w:sdt>
        <w:sdt>
          <w:sdtPr>
            <w:rPr>
              <w:rFonts w:asciiTheme="majorHAnsi" w:hAnsiTheme="majorHAnsi" w:cs="Arial"/>
              <w:color w:val="000000"/>
              <w:kern w:val="24"/>
              <w:sz w:val="16"/>
              <w:szCs w:val="16"/>
            </w:rPr>
            <w:tag w:val="531"/>
            <w:id w:val="958221798"/>
            <w:placeholder>
              <w:docPart w:val="9987780070704AE196E0277E2F3953D8"/>
            </w:placeholder>
            <w:showingPlcHdr/>
          </w:sdtPr>
          <w:sdtEndPr/>
          <w:sdtContent>
            <w:tc>
              <w:tcPr>
                <w:tcW w:w="1900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C04AE61" w14:textId="77777777" w:rsidR="00D84A07" w:rsidRPr="003C6FF8" w:rsidRDefault="006C3884" w:rsidP="00DD6EE9">
                <w:pPr>
                  <w:keepNext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Style w:val="PlaceholderText"/>
                    <w:rFonts w:asciiTheme="majorHAnsi" w:eastAsiaTheme="minorHAnsi" w:hAnsiTheme="majorHAnsi"/>
                    <w:sz w:val="16"/>
                    <w:szCs w:val="16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ajorHAnsi" w:hAnsiTheme="majorHAnsi" w:cs="Arial"/>
              <w:color w:val="000000"/>
              <w:kern w:val="24"/>
              <w:sz w:val="16"/>
              <w:szCs w:val="16"/>
            </w:rPr>
            <w:tag w:val="532"/>
            <w:id w:val="-117840907"/>
            <w:placeholder>
              <w:docPart w:val="98CE0078ACEB4A4FA7552D4FFEF5AB11"/>
            </w:placeholder>
            <w:showingPlcHdr/>
          </w:sdtPr>
          <w:sdtEndPr/>
          <w:sdtContent>
            <w:tc>
              <w:tcPr>
                <w:tcW w:w="1901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4AA27EDA" w14:textId="77777777" w:rsidR="00D84A07" w:rsidRPr="003C6FF8" w:rsidRDefault="006C3884" w:rsidP="00DD6EE9">
                <w:pPr>
                  <w:keepNext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Style w:val="PlaceholderText"/>
                    <w:rFonts w:asciiTheme="majorHAnsi" w:eastAsiaTheme="minorHAnsi" w:hAnsiTheme="majorHAnsi"/>
                    <w:sz w:val="16"/>
                    <w:szCs w:val="16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ajorHAnsi" w:hAnsiTheme="majorHAnsi" w:cs="Arial"/>
              <w:color w:val="000000"/>
              <w:kern w:val="24"/>
              <w:sz w:val="16"/>
              <w:szCs w:val="16"/>
            </w:rPr>
            <w:tag w:val="533"/>
            <w:id w:val="-338778865"/>
            <w:placeholder>
              <w:docPart w:val="06D9240EF7C74D4783D0DB3DEFC158AE"/>
            </w:placeholder>
            <w:showingPlcHdr/>
          </w:sdtPr>
          <w:sdtEndPr/>
          <w:sdtContent>
            <w:tc>
              <w:tcPr>
                <w:tcW w:w="1904" w:type="dxa"/>
                <w:tcBorders>
                  <w:left w:val="single" w:sz="4" w:space="0" w:color="auto"/>
                </w:tcBorders>
                <w:vAlign w:val="center"/>
              </w:tcPr>
              <w:p w14:paraId="56E95333" w14:textId="77777777" w:rsidR="00D84A07" w:rsidRPr="003C6FF8" w:rsidRDefault="006C3884" w:rsidP="00DD6EE9">
                <w:pPr>
                  <w:keepNext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Style w:val="PlaceholderText"/>
                    <w:rFonts w:asciiTheme="majorHAnsi" w:eastAsiaTheme="minorHAnsi" w:hAnsiTheme="majorHAnsi"/>
                    <w:sz w:val="16"/>
                    <w:szCs w:val="16"/>
                  </w:rPr>
                  <w:t>Click here to enter text.</w:t>
                </w:r>
              </w:p>
            </w:tc>
          </w:sdtContent>
        </w:sdt>
      </w:tr>
      <w:tr w:rsidR="00D84A07" w:rsidRPr="003C6FF8" w14:paraId="7743E0E0" w14:textId="77777777" w:rsidTr="00775C37">
        <w:trPr>
          <w:cantSplit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6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6C183205" w14:textId="2FEF661D" w:rsidR="00D84A07" w:rsidRPr="003C6FF8" w:rsidRDefault="004A286D" w:rsidP="005F1E0E">
            <w:pPr>
              <w:pStyle w:val="ListParagraph"/>
              <w:keepNext/>
              <w:tabs>
                <w:tab w:val="left" w:pos="-1440"/>
              </w:tabs>
              <w:spacing w:before="60" w:after="60"/>
              <w:ind w:left="90"/>
              <w:jc w:val="both"/>
              <w:outlineLvl w:val="0"/>
              <w:rPr>
                <w:rFonts w:asciiTheme="majorHAnsi" w:hAnsiTheme="majorHAnsi" w:cs="Calibri"/>
                <w:b w:val="0"/>
                <w:color w:val="auto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color w:val="auto"/>
                  <w:sz w:val="16"/>
                  <w:szCs w:val="16"/>
                </w:rPr>
                <w:tag w:val="534"/>
                <w:id w:val="204477954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ins w:id="154" w:author="Pinheiro, Ricardo Tiago (Nokia-LC/SaoPaulo)" w:date="2016-04-01T17:42:00Z">
                  <w:r w:rsidR="00015D3D">
                    <w:rPr>
                      <w:rFonts w:ascii="MS Gothic" w:eastAsia="MS Gothic" w:hAnsi="MS Gothic" w:hint="eastAsia"/>
                      <w:color w:val="auto"/>
                      <w:sz w:val="16"/>
                      <w:szCs w:val="16"/>
                    </w:rPr>
                    <w:t>☒</w:t>
                  </w:r>
                </w:ins>
                <w:del w:id="155" w:author="Pinheiro, Ricardo Tiago (Nokia-LC/SaoPaulo)" w:date="2016-04-01T17:42:00Z">
                  <w:r w:rsidR="005E5F54" w:rsidDel="00015D3D">
                    <w:rPr>
                      <w:rFonts w:ascii="MS Gothic" w:eastAsia="MS Gothic" w:hAnsi="MS Gothic" w:hint="eastAsia"/>
                      <w:color w:val="auto"/>
                      <w:sz w:val="16"/>
                      <w:szCs w:val="16"/>
                    </w:rPr>
                    <w:delText>☐</w:delText>
                  </w:r>
                </w:del>
              </w:sdtContent>
            </w:sdt>
            <w:r w:rsidR="00590906" w:rsidRPr="003C6FF8">
              <w:rPr>
                <w:rFonts w:asciiTheme="majorHAnsi" w:hAnsiTheme="majorHAnsi"/>
                <w:color w:val="auto"/>
                <w:sz w:val="16"/>
                <w:szCs w:val="16"/>
              </w:rPr>
              <w:t xml:space="preserve"> </w:t>
            </w:r>
            <w:r w:rsidR="00D84A07" w:rsidRPr="003C6FF8">
              <w:rPr>
                <w:rFonts w:asciiTheme="majorHAnsi" w:hAnsiTheme="majorHAnsi" w:cs="Calibri"/>
                <w:color w:val="auto"/>
                <w:sz w:val="16"/>
                <w:szCs w:val="16"/>
              </w:rPr>
              <w:t>Third Party Map Premium.</w:t>
            </w:r>
            <w:r w:rsidR="00D84A07" w:rsidRPr="003C6FF8">
              <w:rPr>
                <w:rFonts w:asciiTheme="majorHAnsi" w:hAnsiTheme="majorHAnsi" w:cs="Calibri"/>
                <w:b w:val="0"/>
                <w:color w:val="auto"/>
                <w:sz w:val="16"/>
                <w:szCs w:val="16"/>
              </w:rPr>
              <w:t xml:space="preserve"> Placing Geocodes on a third party map </w:t>
            </w:r>
            <w:r w:rsidR="002E63B4" w:rsidRPr="003C6FF8">
              <w:rPr>
                <w:rFonts w:asciiTheme="majorHAnsi" w:hAnsiTheme="majorHAnsi" w:cs="Calibri"/>
                <w:b w:val="0"/>
                <w:color w:val="auto"/>
                <w:sz w:val="16"/>
                <w:szCs w:val="16"/>
              </w:rPr>
              <w:t>(</w:t>
            </w:r>
            <w:r w:rsidR="00960BDB" w:rsidRPr="003C6FF8">
              <w:rPr>
                <w:rFonts w:asciiTheme="majorHAnsi" w:hAnsiTheme="majorHAnsi" w:cs="Calibri"/>
                <w:b w:val="0"/>
                <w:color w:val="auto"/>
                <w:sz w:val="16"/>
                <w:szCs w:val="16"/>
              </w:rPr>
              <w:t xml:space="preserve">allowed </w:t>
            </w:r>
            <w:r w:rsidR="001200DD" w:rsidRPr="003C6FF8">
              <w:rPr>
                <w:rFonts w:asciiTheme="majorHAnsi" w:hAnsiTheme="majorHAnsi" w:cs="Calibri"/>
                <w:b w:val="0"/>
                <w:color w:val="auto"/>
                <w:sz w:val="16"/>
                <w:szCs w:val="16"/>
              </w:rPr>
              <w:t xml:space="preserve">for Internal Business Use </w:t>
            </w:r>
            <w:r w:rsidR="002E63B4" w:rsidRPr="003C6FF8">
              <w:rPr>
                <w:rFonts w:asciiTheme="majorHAnsi" w:hAnsiTheme="majorHAnsi" w:cs="Calibri"/>
                <w:b w:val="0"/>
                <w:color w:val="auto"/>
                <w:sz w:val="16"/>
                <w:szCs w:val="16"/>
              </w:rPr>
              <w:t xml:space="preserve">only) </w:t>
            </w:r>
            <w:r w:rsidR="005F1E0E">
              <w:rPr>
                <w:rFonts w:asciiTheme="majorHAnsi" w:hAnsiTheme="majorHAnsi" w:cs="Calibri"/>
                <w:b w:val="0"/>
                <w:color w:val="auto"/>
                <w:sz w:val="16"/>
                <w:szCs w:val="16"/>
              </w:rPr>
              <w:t>is</w:t>
            </w:r>
            <w:r w:rsidR="00D84A07" w:rsidRPr="003C6FF8">
              <w:rPr>
                <w:rFonts w:asciiTheme="majorHAnsi" w:hAnsiTheme="majorHAnsi" w:cs="Calibri"/>
                <w:b w:val="0"/>
                <w:color w:val="auto"/>
                <w:sz w:val="16"/>
                <w:szCs w:val="16"/>
              </w:rPr>
              <w:t xml:space="preserve"> be subject to multiplying the base fees by 1.20. </w:t>
            </w:r>
          </w:p>
        </w:tc>
      </w:tr>
    </w:tbl>
    <w:p w14:paraId="0216E358" w14:textId="77777777" w:rsidR="00D84A07" w:rsidRPr="003C6FF8" w:rsidRDefault="00D84A07" w:rsidP="00980FFF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</w:p>
    <w:p w14:paraId="431C6516" w14:textId="77777777" w:rsidR="00B56108" w:rsidRDefault="00B56108">
      <w:pPr>
        <w:spacing w:after="160" w:line="259" w:lineRule="auto"/>
        <w:rPr>
          <w:rFonts w:asciiTheme="majorHAnsi" w:hAnsiTheme="majorHAnsi"/>
          <w:b/>
          <w:color w:val="auto"/>
          <w:sz w:val="18"/>
          <w:szCs w:val="18"/>
        </w:rPr>
      </w:pPr>
      <w:r>
        <w:rPr>
          <w:rFonts w:asciiTheme="majorHAnsi" w:hAnsiTheme="majorHAnsi"/>
          <w:b/>
          <w:color w:val="auto"/>
          <w:sz w:val="18"/>
          <w:szCs w:val="18"/>
        </w:rPr>
        <w:br w:type="page"/>
      </w:r>
    </w:p>
    <w:p w14:paraId="335EC6BA" w14:textId="77777777" w:rsidR="00B82FFF" w:rsidRDefault="00B82FFF">
      <w:pPr>
        <w:spacing w:after="160" w:line="259" w:lineRule="auto"/>
        <w:rPr>
          <w:rFonts w:asciiTheme="majorHAnsi" w:hAnsiTheme="majorHAnsi"/>
          <w:b/>
          <w:color w:val="auto"/>
          <w:sz w:val="18"/>
          <w:szCs w:val="18"/>
        </w:rPr>
      </w:pPr>
    </w:p>
    <w:p w14:paraId="55FA8DDC" w14:textId="6023F40B" w:rsidR="00E66647" w:rsidRDefault="00E66647" w:rsidP="00A16FBF">
      <w:pPr>
        <w:pStyle w:val="ListParagraph"/>
        <w:pBdr>
          <w:top w:val="single" w:sz="8" w:space="1" w:color="auto"/>
        </w:pBdr>
        <w:ind w:left="360"/>
        <w:rPr>
          <w:rFonts w:asciiTheme="majorHAnsi" w:hAnsiTheme="majorHAnsi"/>
          <w:b/>
          <w:color w:val="auto"/>
          <w:sz w:val="18"/>
          <w:szCs w:val="18"/>
        </w:rPr>
      </w:pPr>
      <w:r w:rsidRPr="003C6FF8">
        <w:rPr>
          <w:rFonts w:asciiTheme="majorHAnsi" w:hAnsiTheme="majorHAnsi"/>
          <w:b/>
          <w:color w:val="auto"/>
          <w:sz w:val="18"/>
          <w:szCs w:val="18"/>
        </w:rPr>
        <w:t>Fees</w:t>
      </w:r>
      <w:r w:rsidR="002A011A" w:rsidRPr="003C6FF8">
        <w:rPr>
          <w:rFonts w:asciiTheme="majorHAnsi" w:hAnsiTheme="majorHAnsi"/>
          <w:b/>
          <w:color w:val="auto"/>
          <w:sz w:val="18"/>
          <w:szCs w:val="18"/>
        </w:rPr>
        <w:t xml:space="preserve"> for </w:t>
      </w:r>
      <w:r w:rsidR="00206CB8" w:rsidRPr="003C6FF8">
        <w:rPr>
          <w:rFonts w:asciiTheme="majorHAnsi" w:hAnsiTheme="majorHAnsi"/>
          <w:b/>
          <w:color w:val="auto"/>
          <w:sz w:val="18"/>
          <w:szCs w:val="18"/>
        </w:rPr>
        <w:t xml:space="preserve">HERE Mobile SDKs </w:t>
      </w:r>
      <w:r w:rsidR="00FC31EF" w:rsidRPr="003C6FF8">
        <w:rPr>
          <w:rFonts w:asciiTheme="majorHAnsi" w:hAnsiTheme="majorHAnsi"/>
          <w:b/>
          <w:color w:val="auto"/>
          <w:sz w:val="18"/>
          <w:szCs w:val="18"/>
        </w:rPr>
        <w:t xml:space="preserve">for Business </w:t>
      </w:r>
      <w:r w:rsidR="00206CB8" w:rsidRPr="003C6FF8">
        <w:rPr>
          <w:rFonts w:asciiTheme="majorHAnsi" w:hAnsiTheme="majorHAnsi"/>
          <w:b/>
          <w:color w:val="auto"/>
          <w:sz w:val="18"/>
          <w:szCs w:val="18"/>
        </w:rPr>
        <w:t xml:space="preserve">on iOS </w:t>
      </w:r>
      <w:r w:rsidR="009F179B">
        <w:rPr>
          <w:rFonts w:asciiTheme="majorHAnsi" w:hAnsiTheme="majorHAnsi"/>
          <w:b/>
          <w:color w:val="auto"/>
          <w:sz w:val="18"/>
          <w:szCs w:val="18"/>
        </w:rPr>
        <w:t xml:space="preserve">Premium Edition </w:t>
      </w:r>
      <w:r w:rsidR="00206CB8" w:rsidRPr="003C6FF8">
        <w:rPr>
          <w:rFonts w:asciiTheme="majorHAnsi" w:hAnsiTheme="majorHAnsi"/>
          <w:b/>
          <w:color w:val="auto"/>
          <w:sz w:val="18"/>
          <w:szCs w:val="18"/>
        </w:rPr>
        <w:t xml:space="preserve">and </w:t>
      </w:r>
      <w:r w:rsidR="00FC31EF" w:rsidRPr="003C6FF8">
        <w:rPr>
          <w:rFonts w:asciiTheme="majorHAnsi" w:hAnsiTheme="majorHAnsi"/>
          <w:b/>
          <w:color w:val="auto"/>
          <w:sz w:val="18"/>
          <w:szCs w:val="18"/>
        </w:rPr>
        <w:t>HERE Mobile SDKs for Business</w:t>
      </w:r>
      <w:r w:rsidR="002A011A" w:rsidRPr="003C6FF8">
        <w:rPr>
          <w:rFonts w:asciiTheme="majorHAnsi" w:hAnsiTheme="majorHAnsi"/>
          <w:b/>
          <w:color w:val="auto"/>
          <w:sz w:val="18"/>
          <w:szCs w:val="18"/>
        </w:rPr>
        <w:t xml:space="preserve"> on Android </w:t>
      </w:r>
      <w:r w:rsidR="001A43B5">
        <w:rPr>
          <w:rFonts w:asciiTheme="majorHAnsi" w:hAnsiTheme="majorHAnsi"/>
          <w:b/>
          <w:color w:val="auto"/>
          <w:sz w:val="18"/>
          <w:szCs w:val="18"/>
        </w:rPr>
        <w:t>Premium Edition</w:t>
      </w:r>
    </w:p>
    <w:p w14:paraId="082104EC" w14:textId="77777777" w:rsidR="00EB72B4" w:rsidRDefault="00EB72B4" w:rsidP="00E66647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</w:p>
    <w:p w14:paraId="75C67699" w14:textId="77777777" w:rsidR="00EB72B4" w:rsidRPr="00EB72B4" w:rsidRDefault="00EB72B4" w:rsidP="00EB72B4">
      <w:pPr>
        <w:pStyle w:val="ListParagraph"/>
        <w:numPr>
          <w:ilvl w:val="0"/>
          <w:numId w:val="2"/>
        </w:numPr>
        <w:rPr>
          <w:rFonts w:asciiTheme="majorHAnsi" w:hAnsiTheme="majorHAnsi"/>
          <w:color w:val="auto"/>
          <w:sz w:val="18"/>
          <w:szCs w:val="18"/>
        </w:rPr>
      </w:pPr>
      <w:r w:rsidRPr="00EB72B4">
        <w:rPr>
          <w:rFonts w:asciiTheme="majorHAnsi" w:hAnsiTheme="majorHAnsi"/>
          <w:color w:val="auto"/>
          <w:sz w:val="18"/>
          <w:szCs w:val="18"/>
        </w:rPr>
        <w:t>Per Portable Device Pricing</w:t>
      </w:r>
      <w:r>
        <w:rPr>
          <w:rFonts w:asciiTheme="majorHAnsi" w:hAnsiTheme="majorHAnsi"/>
          <w:color w:val="auto"/>
          <w:sz w:val="18"/>
          <w:szCs w:val="18"/>
        </w:rPr>
        <w:t xml:space="preserve"> Model</w:t>
      </w:r>
      <w:r w:rsidR="00182E79">
        <w:rPr>
          <w:rFonts w:asciiTheme="majorHAnsi" w:hAnsiTheme="majorHAnsi"/>
          <w:color w:val="auto"/>
          <w:sz w:val="18"/>
          <w:szCs w:val="18"/>
        </w:rPr>
        <w:t>.</w:t>
      </w:r>
    </w:p>
    <w:p w14:paraId="59C0B382" w14:textId="77777777" w:rsidR="00794088" w:rsidRPr="003C6FF8" w:rsidRDefault="00794088" w:rsidP="00980FFF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</w:p>
    <w:tbl>
      <w:tblPr>
        <w:tblW w:w="4782" w:type="pct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5"/>
        <w:gridCol w:w="1550"/>
        <w:gridCol w:w="1624"/>
        <w:gridCol w:w="2365"/>
        <w:gridCol w:w="2443"/>
      </w:tblGrid>
      <w:tr w:rsidR="00872DA0" w:rsidRPr="005077C3" w14:paraId="0B83CDFD" w14:textId="77777777" w:rsidTr="00BC7F16">
        <w:trPr>
          <w:cantSplit/>
          <w:trHeight w:val="193"/>
        </w:trPr>
        <w:tc>
          <w:tcPr>
            <w:tcW w:w="10566" w:type="dxa"/>
            <w:gridSpan w:val="5"/>
            <w:shd w:val="clear" w:color="auto" w:fill="000000" w:themeFill="text1"/>
            <w:vAlign w:val="center"/>
          </w:tcPr>
          <w:p w14:paraId="50B359AB" w14:textId="77777777" w:rsidR="00872DA0" w:rsidRPr="005077C3" w:rsidRDefault="008B5789" w:rsidP="00DD6EE9">
            <w:pPr>
              <w:keepNext/>
              <w:jc w:val="center"/>
              <w:rPr>
                <w:rFonts w:asciiTheme="majorHAnsi" w:hAnsiTheme="majorHAnsi" w:cs="Calibri"/>
                <w:b/>
                <w:color w:val="FFFFFF"/>
                <w:sz w:val="16"/>
                <w:szCs w:val="16"/>
              </w:rPr>
            </w:pPr>
            <w:r w:rsidRPr="005077C3"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  <w:t>P</w:t>
            </w:r>
            <w:r w:rsidR="00872DA0" w:rsidRPr="005077C3"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  <w:t xml:space="preserve">er </w:t>
            </w:r>
            <w:r w:rsidR="00DF57F2" w:rsidRPr="005077C3"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  <w:t xml:space="preserve">Portable </w:t>
            </w:r>
            <w:r w:rsidR="00872DA0" w:rsidRPr="005077C3"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  <w:t>Device</w:t>
            </w:r>
            <w:r w:rsidR="00A11453" w:rsidRPr="005077C3"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  <w:t xml:space="preserve"> Pricing Model</w:t>
            </w:r>
            <w:r w:rsidRPr="005077C3"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  <w:t xml:space="preserve"> – Annual Subscription</w:t>
            </w:r>
          </w:p>
        </w:tc>
      </w:tr>
      <w:tr w:rsidR="00983296" w:rsidRPr="005077C3" w14:paraId="31A01C01" w14:textId="77777777" w:rsidTr="00BC7F16">
        <w:trPr>
          <w:cantSplit/>
          <w:trHeight w:val="232"/>
        </w:trPr>
        <w:tc>
          <w:tcPr>
            <w:tcW w:w="2336" w:type="dxa"/>
            <w:vMerge w:val="restart"/>
            <w:shd w:val="clear" w:color="auto" w:fill="595959" w:themeFill="text1" w:themeFillTint="A6"/>
            <w:vAlign w:val="center"/>
          </w:tcPr>
          <w:p w14:paraId="5A8226B8" w14:textId="77777777" w:rsidR="00983296" w:rsidRPr="005077C3" w:rsidRDefault="00983296" w:rsidP="00DD6EE9">
            <w:pPr>
              <w:keepNext/>
              <w:jc w:val="center"/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</w:pPr>
            <w:r w:rsidRPr="005077C3"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  <w:t>Annual Portable Device Volume</w:t>
            </w:r>
          </w:p>
        </w:tc>
        <w:tc>
          <w:tcPr>
            <w:tcW w:w="3269" w:type="dxa"/>
            <w:gridSpan w:val="2"/>
            <w:shd w:val="clear" w:color="auto" w:fill="595959" w:themeFill="text1" w:themeFillTint="A6"/>
            <w:vAlign w:val="center"/>
          </w:tcPr>
          <w:p w14:paraId="4E144971" w14:textId="5CC8B0C0" w:rsidR="00983296" w:rsidRPr="00F120FB" w:rsidRDefault="00983296" w:rsidP="00DD6EE9">
            <w:pPr>
              <w:keepNext/>
              <w:jc w:val="center"/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</w:pPr>
            <w:r w:rsidRPr="00F120FB"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  <w:t>Online</w:t>
            </w:r>
          </w:p>
        </w:tc>
        <w:tc>
          <w:tcPr>
            <w:tcW w:w="4960" w:type="dxa"/>
            <w:gridSpan w:val="2"/>
            <w:shd w:val="clear" w:color="auto" w:fill="595959" w:themeFill="text1" w:themeFillTint="A6"/>
            <w:vAlign w:val="center"/>
          </w:tcPr>
          <w:p w14:paraId="7B5263C4" w14:textId="2E82981B" w:rsidR="00983296" w:rsidRPr="00F120FB" w:rsidRDefault="00983296" w:rsidP="00EC3934">
            <w:pPr>
              <w:keepNext/>
              <w:jc w:val="center"/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</w:pPr>
            <w:r w:rsidRPr="00F120FB"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  <w:t xml:space="preserve">Online  incl. Route Guidance </w:t>
            </w:r>
          </w:p>
        </w:tc>
      </w:tr>
      <w:tr w:rsidR="00983296" w:rsidRPr="005077C3" w14:paraId="0695D231" w14:textId="77777777" w:rsidTr="00BC7F16">
        <w:trPr>
          <w:cantSplit/>
          <w:trHeight w:val="279"/>
        </w:trPr>
        <w:tc>
          <w:tcPr>
            <w:tcW w:w="2336" w:type="dxa"/>
            <w:vMerge/>
            <w:shd w:val="clear" w:color="auto" w:fill="595959" w:themeFill="text1" w:themeFillTint="A6"/>
            <w:vAlign w:val="center"/>
          </w:tcPr>
          <w:p w14:paraId="665F1D5D" w14:textId="77777777" w:rsidR="00983296" w:rsidRPr="005077C3" w:rsidRDefault="00983296" w:rsidP="00DD6EE9">
            <w:pPr>
              <w:keepNext/>
              <w:jc w:val="center"/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1596" w:type="dxa"/>
            <w:shd w:val="clear" w:color="auto" w:fill="595959" w:themeFill="text1" w:themeFillTint="A6"/>
            <w:vAlign w:val="center"/>
          </w:tcPr>
          <w:p w14:paraId="69F6722B" w14:textId="77777777" w:rsidR="00983296" w:rsidRPr="005077C3" w:rsidRDefault="00983296" w:rsidP="00DD6EE9">
            <w:pPr>
              <w:keepNext/>
              <w:jc w:val="center"/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</w:pPr>
            <w:r w:rsidRPr="005077C3"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  <w:t>EUR</w:t>
            </w:r>
          </w:p>
        </w:tc>
        <w:tc>
          <w:tcPr>
            <w:tcW w:w="1673" w:type="dxa"/>
            <w:shd w:val="clear" w:color="auto" w:fill="595959" w:themeFill="text1" w:themeFillTint="A6"/>
            <w:vAlign w:val="center"/>
          </w:tcPr>
          <w:p w14:paraId="2E86BF5A" w14:textId="77777777" w:rsidR="00983296" w:rsidRPr="00F120FB" w:rsidRDefault="00983296" w:rsidP="00DD6EE9">
            <w:pPr>
              <w:keepNext/>
              <w:jc w:val="center"/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</w:pPr>
            <w:r w:rsidRPr="00F120FB"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  <w:t>USD</w:t>
            </w:r>
          </w:p>
        </w:tc>
        <w:tc>
          <w:tcPr>
            <w:tcW w:w="2440" w:type="dxa"/>
            <w:shd w:val="clear" w:color="auto" w:fill="595959" w:themeFill="text1" w:themeFillTint="A6"/>
            <w:vAlign w:val="center"/>
          </w:tcPr>
          <w:p w14:paraId="0267B079" w14:textId="77777777" w:rsidR="00983296" w:rsidRPr="00F120FB" w:rsidRDefault="00983296" w:rsidP="00DD6EE9">
            <w:pPr>
              <w:keepNext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color w:val="FFFFFF"/>
                <w:sz w:val="16"/>
                <w:szCs w:val="16"/>
              </w:rPr>
            </w:pPr>
            <w:r w:rsidRPr="00F120FB"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  <w:t>EUR</w:t>
            </w:r>
          </w:p>
        </w:tc>
        <w:tc>
          <w:tcPr>
            <w:tcW w:w="2520" w:type="dxa"/>
            <w:shd w:val="clear" w:color="auto" w:fill="595959" w:themeFill="text1" w:themeFillTint="A6"/>
            <w:vAlign w:val="center"/>
          </w:tcPr>
          <w:p w14:paraId="5EE9BE17" w14:textId="77777777" w:rsidR="00983296" w:rsidRPr="00F120FB" w:rsidRDefault="00983296" w:rsidP="00DD6EE9">
            <w:pPr>
              <w:keepNext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color w:val="FFFFFF"/>
                <w:sz w:val="16"/>
                <w:szCs w:val="16"/>
              </w:rPr>
            </w:pPr>
            <w:r w:rsidRPr="00F120FB"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  <w:t>USD</w:t>
            </w:r>
          </w:p>
        </w:tc>
      </w:tr>
      <w:tr w:rsidR="00983296" w:rsidRPr="005077C3" w14:paraId="1465F19E" w14:textId="77777777" w:rsidTr="00BC7F16">
        <w:trPr>
          <w:cantSplit/>
          <w:trHeight w:val="116"/>
        </w:trPr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535"/>
            <w:id w:val="-94093631"/>
            <w:placeholder>
              <w:docPart w:val="93AE52386189461B80B0533B42FF0EB7"/>
            </w:placeholder>
          </w:sdtPr>
          <w:sdtEndPr/>
          <w:sdtContent>
            <w:tc>
              <w:tcPr>
                <w:tcW w:w="2336" w:type="dxa"/>
                <w:vAlign w:val="center"/>
              </w:tcPr>
              <w:p w14:paraId="3CAD4E3C" w14:textId="77777777" w:rsidR="00983296" w:rsidRPr="005077C3" w:rsidRDefault="00983296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5077C3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1-49</w:t>
                </w:r>
              </w:p>
            </w:tc>
          </w:sdtContent>
        </w:sdt>
        <w:tc>
          <w:tcPr>
            <w:tcW w:w="1596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536"/>
              <w:id w:val="1624030468"/>
              <w:placeholder>
                <w:docPart w:val="DefaultPlaceholder_1081868574"/>
              </w:placeholder>
              <w:text/>
            </w:sdtPr>
            <w:sdtEndPr/>
            <w:sdtContent>
              <w:p w14:paraId="5F9F229F" w14:textId="5BDC6046" w:rsidR="00983296" w:rsidRPr="005077C3" w:rsidRDefault="00983296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15.00</w:t>
                </w:r>
              </w:p>
            </w:sdtContent>
          </w:sdt>
        </w:tc>
        <w:tc>
          <w:tcPr>
            <w:tcW w:w="1673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537"/>
              <w:id w:val="440958496"/>
              <w:placeholder>
                <w:docPart w:val="DefaultPlaceholder_1081868574"/>
              </w:placeholder>
              <w:text/>
            </w:sdtPr>
            <w:sdtEndPr/>
            <w:sdtContent>
              <w:p w14:paraId="77000AE5" w14:textId="353A0024" w:rsidR="00983296" w:rsidRPr="00F120FB" w:rsidRDefault="00983296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18.75</w:t>
                </w:r>
              </w:p>
            </w:sdtContent>
          </w:sdt>
        </w:tc>
        <w:tc>
          <w:tcPr>
            <w:tcW w:w="2440" w:type="dxa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538"/>
              <w:id w:val="1388532969"/>
              <w:placeholder>
                <w:docPart w:val="DefaultPlaceholder_1081868574"/>
              </w:placeholder>
              <w:text/>
            </w:sdtPr>
            <w:sdtEndPr/>
            <w:sdtContent>
              <w:p w14:paraId="57AEEAED" w14:textId="48EC395F" w:rsidR="00983296" w:rsidRPr="00F120FB" w:rsidRDefault="00983296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30.00</w:t>
                </w:r>
              </w:p>
            </w:sdtContent>
          </w:sdt>
        </w:tc>
        <w:tc>
          <w:tcPr>
            <w:tcW w:w="2520" w:type="dxa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539"/>
              <w:id w:val="540863219"/>
              <w:placeholder>
                <w:docPart w:val="DefaultPlaceholder_1081868574"/>
              </w:placeholder>
              <w:text/>
            </w:sdtPr>
            <w:sdtEndPr/>
            <w:sdtContent>
              <w:p w14:paraId="6C776A20" w14:textId="4AC8B03F" w:rsidR="00983296" w:rsidRPr="00F120FB" w:rsidRDefault="00983296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37.50</w:t>
                </w:r>
              </w:p>
            </w:sdtContent>
          </w:sdt>
        </w:tc>
      </w:tr>
      <w:tr w:rsidR="00983296" w:rsidRPr="005077C3" w14:paraId="77DA5AD7" w14:textId="77777777" w:rsidTr="00BC7F16">
        <w:trPr>
          <w:cantSplit/>
          <w:trHeight w:val="116"/>
        </w:trPr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540"/>
            <w:id w:val="879826188"/>
            <w:placeholder>
              <w:docPart w:val="93AE52386189461B80B0533B42FF0EB7"/>
            </w:placeholder>
          </w:sdtPr>
          <w:sdtEndPr/>
          <w:sdtContent>
            <w:tc>
              <w:tcPr>
                <w:tcW w:w="2336" w:type="dxa"/>
                <w:vAlign w:val="center"/>
              </w:tcPr>
              <w:p w14:paraId="25F2FE36" w14:textId="77777777" w:rsidR="00983296" w:rsidRPr="005077C3" w:rsidRDefault="00983296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5077C3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50-149</w:t>
                </w:r>
              </w:p>
            </w:tc>
          </w:sdtContent>
        </w:sdt>
        <w:tc>
          <w:tcPr>
            <w:tcW w:w="1596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541"/>
              <w:id w:val="1472629745"/>
              <w:placeholder>
                <w:docPart w:val="DefaultPlaceholder_1081868574"/>
              </w:placeholder>
              <w:text/>
            </w:sdtPr>
            <w:sdtEndPr/>
            <w:sdtContent>
              <w:p w14:paraId="760F1FDA" w14:textId="5C906E45" w:rsidR="00983296" w:rsidRPr="005077C3" w:rsidRDefault="00983296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14.70</w:t>
                </w:r>
              </w:p>
            </w:sdtContent>
          </w:sdt>
        </w:tc>
        <w:tc>
          <w:tcPr>
            <w:tcW w:w="1673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542"/>
              <w:id w:val="2070692160"/>
              <w:placeholder>
                <w:docPart w:val="DefaultPlaceholder_1081868574"/>
              </w:placeholder>
              <w:text/>
            </w:sdtPr>
            <w:sdtEndPr/>
            <w:sdtContent>
              <w:p w14:paraId="3D45DDEA" w14:textId="47059F21" w:rsidR="00983296" w:rsidRPr="00F120FB" w:rsidRDefault="00983296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18.36</w:t>
                </w:r>
              </w:p>
            </w:sdtContent>
          </w:sdt>
        </w:tc>
        <w:tc>
          <w:tcPr>
            <w:tcW w:w="2440" w:type="dxa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543"/>
              <w:id w:val="34397835"/>
              <w:placeholder>
                <w:docPart w:val="DefaultPlaceholder_1081868574"/>
              </w:placeholder>
              <w:text/>
            </w:sdtPr>
            <w:sdtEndPr/>
            <w:sdtContent>
              <w:p w14:paraId="3C5F2D41" w14:textId="76ADB505" w:rsidR="00983296" w:rsidRPr="00F120FB" w:rsidRDefault="00983296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29.40</w:t>
                </w:r>
              </w:p>
            </w:sdtContent>
          </w:sdt>
        </w:tc>
        <w:tc>
          <w:tcPr>
            <w:tcW w:w="2520" w:type="dxa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544"/>
              <w:id w:val="-1021398031"/>
              <w:placeholder>
                <w:docPart w:val="DefaultPlaceholder_1081868574"/>
              </w:placeholder>
              <w:text/>
            </w:sdtPr>
            <w:sdtEndPr/>
            <w:sdtContent>
              <w:p w14:paraId="2A57E8E3" w14:textId="0563D282" w:rsidR="00983296" w:rsidRPr="00F120FB" w:rsidRDefault="00983296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36.75</w:t>
                </w:r>
              </w:p>
            </w:sdtContent>
          </w:sdt>
        </w:tc>
      </w:tr>
      <w:tr w:rsidR="00983296" w:rsidRPr="005077C3" w14:paraId="69987FAC" w14:textId="77777777" w:rsidTr="00BC7F16">
        <w:trPr>
          <w:cantSplit/>
          <w:trHeight w:val="116"/>
        </w:trPr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545"/>
            <w:id w:val="1783844812"/>
            <w:placeholder>
              <w:docPart w:val="93AE52386189461B80B0533B42FF0EB7"/>
            </w:placeholder>
          </w:sdtPr>
          <w:sdtEndPr/>
          <w:sdtContent>
            <w:tc>
              <w:tcPr>
                <w:tcW w:w="2336" w:type="dxa"/>
                <w:vAlign w:val="center"/>
              </w:tcPr>
              <w:p w14:paraId="0EDBF3FA" w14:textId="77777777" w:rsidR="00983296" w:rsidRPr="005077C3" w:rsidRDefault="00983296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5077C3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150-199</w:t>
                </w:r>
              </w:p>
            </w:tc>
          </w:sdtContent>
        </w:sdt>
        <w:tc>
          <w:tcPr>
            <w:tcW w:w="1596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546"/>
              <w:id w:val="1460688298"/>
              <w:placeholder>
                <w:docPart w:val="DefaultPlaceholder_1081868574"/>
              </w:placeholder>
              <w:text/>
            </w:sdtPr>
            <w:sdtEndPr/>
            <w:sdtContent>
              <w:p w14:paraId="272B79B1" w14:textId="7773AB88" w:rsidR="00983296" w:rsidRPr="005077C3" w:rsidRDefault="00983296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14.41</w:t>
                </w:r>
              </w:p>
            </w:sdtContent>
          </w:sdt>
        </w:tc>
        <w:tc>
          <w:tcPr>
            <w:tcW w:w="1673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547"/>
              <w:id w:val="315235276"/>
              <w:placeholder>
                <w:docPart w:val="DefaultPlaceholder_1081868574"/>
              </w:placeholder>
              <w:text/>
            </w:sdtPr>
            <w:sdtEndPr/>
            <w:sdtContent>
              <w:p w14:paraId="49E833CC" w14:textId="091518CE" w:rsidR="00983296" w:rsidRPr="00F120FB" w:rsidRDefault="00983296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18.01</w:t>
                </w:r>
              </w:p>
            </w:sdtContent>
          </w:sdt>
        </w:tc>
        <w:tc>
          <w:tcPr>
            <w:tcW w:w="2440" w:type="dxa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548"/>
              <w:id w:val="-653299183"/>
              <w:placeholder>
                <w:docPart w:val="DefaultPlaceholder_1081868574"/>
              </w:placeholder>
              <w:text/>
            </w:sdtPr>
            <w:sdtEndPr/>
            <w:sdtContent>
              <w:p w14:paraId="6C17F14C" w14:textId="50AF34C3" w:rsidR="00983296" w:rsidRPr="00F120FB" w:rsidRDefault="00983296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28.81</w:t>
                </w:r>
              </w:p>
            </w:sdtContent>
          </w:sdt>
        </w:tc>
        <w:tc>
          <w:tcPr>
            <w:tcW w:w="2520" w:type="dxa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549"/>
              <w:id w:val="1411816076"/>
              <w:placeholder>
                <w:docPart w:val="DefaultPlaceholder_1081868574"/>
              </w:placeholder>
              <w:text/>
            </w:sdtPr>
            <w:sdtEndPr/>
            <w:sdtContent>
              <w:p w14:paraId="6D90E8CB" w14:textId="6AB7D92E" w:rsidR="00983296" w:rsidRPr="00F120FB" w:rsidRDefault="00983296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36.02</w:t>
                </w:r>
              </w:p>
            </w:sdtContent>
          </w:sdt>
        </w:tc>
      </w:tr>
      <w:tr w:rsidR="00983296" w:rsidRPr="005077C3" w14:paraId="60C8B84A" w14:textId="77777777" w:rsidTr="00BC7F16">
        <w:trPr>
          <w:cantSplit/>
          <w:trHeight w:val="116"/>
        </w:trPr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550"/>
            <w:id w:val="1158575262"/>
            <w:placeholder>
              <w:docPart w:val="93AE52386189461B80B0533B42FF0EB7"/>
            </w:placeholder>
          </w:sdtPr>
          <w:sdtEndPr/>
          <w:sdtContent>
            <w:tc>
              <w:tcPr>
                <w:tcW w:w="2336" w:type="dxa"/>
                <w:vAlign w:val="center"/>
              </w:tcPr>
              <w:p w14:paraId="1A66DBE7" w14:textId="77777777" w:rsidR="00983296" w:rsidRPr="005077C3" w:rsidRDefault="00983296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5077C3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200-499</w:t>
                </w:r>
              </w:p>
            </w:tc>
          </w:sdtContent>
        </w:sdt>
        <w:tc>
          <w:tcPr>
            <w:tcW w:w="1596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551"/>
              <w:id w:val="939563313"/>
              <w:placeholder>
                <w:docPart w:val="DefaultPlaceholder_1081868574"/>
              </w:placeholder>
              <w:text/>
            </w:sdtPr>
            <w:sdtEndPr/>
            <w:sdtContent>
              <w:p w14:paraId="770EEE67" w14:textId="2C74E84A" w:rsidR="00983296" w:rsidRPr="005077C3" w:rsidRDefault="00983296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13.83</w:t>
                </w:r>
              </w:p>
            </w:sdtContent>
          </w:sdt>
        </w:tc>
        <w:tc>
          <w:tcPr>
            <w:tcW w:w="1673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552"/>
              <w:id w:val="408660929"/>
              <w:placeholder>
                <w:docPart w:val="DefaultPlaceholder_1081868574"/>
              </w:placeholder>
              <w:text/>
            </w:sdtPr>
            <w:sdtEndPr/>
            <w:sdtContent>
              <w:p w14:paraId="12DCDC2F" w14:textId="2DBECF92" w:rsidR="00983296" w:rsidRPr="00F120FB" w:rsidRDefault="00983296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17.29</w:t>
                </w:r>
              </w:p>
            </w:sdtContent>
          </w:sdt>
        </w:tc>
        <w:tc>
          <w:tcPr>
            <w:tcW w:w="2440" w:type="dxa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553"/>
              <w:id w:val="-1360352486"/>
              <w:placeholder>
                <w:docPart w:val="DefaultPlaceholder_1081868574"/>
              </w:placeholder>
              <w:text/>
            </w:sdtPr>
            <w:sdtEndPr/>
            <w:sdtContent>
              <w:p w14:paraId="3DF7A6CE" w14:textId="6B73E06D" w:rsidR="00983296" w:rsidRPr="00F120FB" w:rsidRDefault="00983296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27.66</w:t>
                </w:r>
              </w:p>
            </w:sdtContent>
          </w:sdt>
        </w:tc>
        <w:tc>
          <w:tcPr>
            <w:tcW w:w="2520" w:type="dxa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554"/>
              <w:id w:val="760260514"/>
              <w:placeholder>
                <w:docPart w:val="DefaultPlaceholder_1081868574"/>
              </w:placeholder>
              <w:text/>
            </w:sdtPr>
            <w:sdtEndPr/>
            <w:sdtContent>
              <w:p w14:paraId="60C6FB5C" w14:textId="113E1B42" w:rsidR="00983296" w:rsidRPr="00F120FB" w:rsidRDefault="00983296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34.57</w:t>
                </w:r>
              </w:p>
            </w:sdtContent>
          </w:sdt>
        </w:tc>
      </w:tr>
      <w:tr w:rsidR="00983296" w:rsidRPr="005077C3" w14:paraId="5107F881" w14:textId="77777777" w:rsidTr="00BC7F16">
        <w:trPr>
          <w:cantSplit/>
          <w:trHeight w:val="116"/>
        </w:trPr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555"/>
            <w:id w:val="-838309568"/>
            <w:placeholder>
              <w:docPart w:val="93AE52386189461B80B0533B42FF0EB7"/>
            </w:placeholder>
          </w:sdtPr>
          <w:sdtEndPr/>
          <w:sdtContent>
            <w:tc>
              <w:tcPr>
                <w:tcW w:w="2336" w:type="dxa"/>
                <w:vAlign w:val="center"/>
              </w:tcPr>
              <w:p w14:paraId="0F52E7D2" w14:textId="77777777" w:rsidR="00983296" w:rsidRPr="005077C3" w:rsidRDefault="00983296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5077C3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500-1,499</w:t>
                </w:r>
              </w:p>
            </w:tc>
          </w:sdtContent>
        </w:sdt>
        <w:tc>
          <w:tcPr>
            <w:tcW w:w="1596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556"/>
              <w:id w:val="527380942"/>
              <w:placeholder>
                <w:docPart w:val="DefaultPlaceholder_1081868574"/>
              </w:placeholder>
              <w:text/>
            </w:sdtPr>
            <w:sdtEndPr/>
            <w:sdtContent>
              <w:p w14:paraId="7A941D35" w14:textId="179379E3" w:rsidR="00983296" w:rsidRPr="005077C3" w:rsidRDefault="00983296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13.55</w:t>
                </w:r>
              </w:p>
            </w:sdtContent>
          </w:sdt>
        </w:tc>
        <w:tc>
          <w:tcPr>
            <w:tcW w:w="1673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557"/>
              <w:id w:val="133684148"/>
              <w:placeholder>
                <w:docPart w:val="DefaultPlaceholder_1081868574"/>
              </w:placeholder>
              <w:text/>
            </w:sdtPr>
            <w:sdtEndPr/>
            <w:sdtContent>
              <w:p w14:paraId="1F3163C1" w14:textId="6F4D4FD0" w:rsidR="00983296" w:rsidRPr="00F120FB" w:rsidRDefault="00983296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16.94</w:t>
                </w:r>
              </w:p>
            </w:sdtContent>
          </w:sdt>
        </w:tc>
        <w:tc>
          <w:tcPr>
            <w:tcW w:w="2440" w:type="dxa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558"/>
              <w:id w:val="-352188001"/>
              <w:placeholder>
                <w:docPart w:val="DefaultPlaceholder_1081868574"/>
              </w:placeholder>
              <w:text/>
            </w:sdtPr>
            <w:sdtEndPr/>
            <w:sdtContent>
              <w:p w14:paraId="44CCB35D" w14:textId="0510EDDA" w:rsidR="00983296" w:rsidRPr="00F120FB" w:rsidRDefault="00983296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27.11</w:t>
                </w:r>
              </w:p>
            </w:sdtContent>
          </w:sdt>
        </w:tc>
        <w:tc>
          <w:tcPr>
            <w:tcW w:w="2520" w:type="dxa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559"/>
              <w:id w:val="505331619"/>
              <w:placeholder>
                <w:docPart w:val="DefaultPlaceholder_1081868574"/>
              </w:placeholder>
              <w:text/>
            </w:sdtPr>
            <w:sdtEndPr/>
            <w:sdtContent>
              <w:p w14:paraId="7C09BEDD" w14:textId="5E30BEAA" w:rsidR="00983296" w:rsidRPr="00F120FB" w:rsidRDefault="00983296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33.88</w:t>
                </w:r>
              </w:p>
            </w:sdtContent>
          </w:sdt>
        </w:tc>
      </w:tr>
      <w:tr w:rsidR="00983296" w:rsidRPr="005077C3" w14:paraId="745B3106" w14:textId="77777777" w:rsidTr="00BC7F16">
        <w:trPr>
          <w:cantSplit/>
          <w:trHeight w:val="116"/>
        </w:trPr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560"/>
            <w:id w:val="126742789"/>
            <w:placeholder>
              <w:docPart w:val="93AE52386189461B80B0533B42FF0EB7"/>
            </w:placeholder>
          </w:sdtPr>
          <w:sdtEndPr/>
          <w:sdtContent>
            <w:tc>
              <w:tcPr>
                <w:tcW w:w="2336" w:type="dxa"/>
                <w:vAlign w:val="center"/>
              </w:tcPr>
              <w:p w14:paraId="39D55AA2" w14:textId="77777777" w:rsidR="00983296" w:rsidRPr="005077C3" w:rsidRDefault="00983296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5077C3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1,500-4,999</w:t>
                </w:r>
              </w:p>
            </w:tc>
          </w:sdtContent>
        </w:sdt>
        <w:tc>
          <w:tcPr>
            <w:tcW w:w="1596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561"/>
              <w:id w:val="-1546215018"/>
              <w:placeholder>
                <w:docPart w:val="DefaultPlaceholder_1081868574"/>
              </w:placeholder>
              <w:text/>
            </w:sdtPr>
            <w:sdtEndPr/>
            <w:sdtContent>
              <w:p w14:paraId="4902D6A9" w14:textId="17DB44CF" w:rsidR="00983296" w:rsidRPr="005077C3" w:rsidRDefault="00983296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12.06</w:t>
                </w:r>
              </w:p>
            </w:sdtContent>
          </w:sdt>
        </w:tc>
        <w:tc>
          <w:tcPr>
            <w:tcW w:w="1673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562"/>
              <w:id w:val="-307933840"/>
              <w:placeholder>
                <w:docPart w:val="DefaultPlaceholder_1081868574"/>
              </w:placeholder>
              <w:text/>
            </w:sdtPr>
            <w:sdtEndPr/>
            <w:sdtContent>
              <w:p w14:paraId="0CF1FB1F" w14:textId="3E9F0D70" w:rsidR="00983296" w:rsidRPr="00F120FB" w:rsidRDefault="00983296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15.08</w:t>
                </w:r>
              </w:p>
            </w:sdtContent>
          </w:sdt>
        </w:tc>
        <w:tc>
          <w:tcPr>
            <w:tcW w:w="2440" w:type="dxa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563"/>
              <w:id w:val="265124971"/>
              <w:placeholder>
                <w:docPart w:val="DefaultPlaceholder_1081868574"/>
              </w:placeholder>
              <w:text/>
            </w:sdtPr>
            <w:sdtEndPr/>
            <w:sdtContent>
              <w:p w14:paraId="3A3B930D" w14:textId="3B24A551" w:rsidR="00983296" w:rsidRPr="00F120FB" w:rsidRDefault="00983296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24.12</w:t>
                </w:r>
              </w:p>
            </w:sdtContent>
          </w:sdt>
        </w:tc>
        <w:tc>
          <w:tcPr>
            <w:tcW w:w="2520" w:type="dxa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564"/>
              <w:id w:val="1961837324"/>
              <w:placeholder>
                <w:docPart w:val="DefaultPlaceholder_1081868574"/>
              </w:placeholder>
              <w:text/>
            </w:sdtPr>
            <w:sdtEndPr/>
            <w:sdtContent>
              <w:p w14:paraId="1A853BCE" w14:textId="428D1BFF" w:rsidR="00983296" w:rsidRPr="00F120FB" w:rsidRDefault="00983296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30.16</w:t>
                </w:r>
              </w:p>
            </w:sdtContent>
          </w:sdt>
        </w:tc>
      </w:tr>
      <w:tr w:rsidR="00983296" w:rsidRPr="005077C3" w14:paraId="2471132F" w14:textId="77777777" w:rsidTr="00BC7F16">
        <w:trPr>
          <w:cantSplit/>
          <w:trHeight w:val="116"/>
        </w:trPr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565"/>
            <w:id w:val="-74673411"/>
            <w:placeholder>
              <w:docPart w:val="93AE52386189461B80B0533B42FF0EB7"/>
            </w:placeholder>
          </w:sdtPr>
          <w:sdtEndPr/>
          <w:sdtContent>
            <w:tc>
              <w:tcPr>
                <w:tcW w:w="2336" w:type="dxa"/>
                <w:vAlign w:val="center"/>
              </w:tcPr>
              <w:p w14:paraId="6974A24C" w14:textId="77777777" w:rsidR="00983296" w:rsidRPr="005077C3" w:rsidRDefault="00983296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5077C3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5,000 or more</w:t>
                </w:r>
              </w:p>
            </w:tc>
          </w:sdtContent>
        </w:sdt>
        <w:tc>
          <w:tcPr>
            <w:tcW w:w="1596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566"/>
              <w:id w:val="-1029332249"/>
              <w:placeholder>
                <w:docPart w:val="DefaultPlaceholder_1081868574"/>
              </w:placeholder>
              <w:text/>
            </w:sdtPr>
            <w:sdtEndPr/>
            <w:sdtContent>
              <w:p w14:paraId="3A8325D6" w14:textId="4B2EE6A6" w:rsidR="00983296" w:rsidRPr="005077C3" w:rsidRDefault="00983296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11.22</w:t>
                </w:r>
              </w:p>
            </w:sdtContent>
          </w:sdt>
        </w:tc>
        <w:tc>
          <w:tcPr>
            <w:tcW w:w="1673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567"/>
              <w:id w:val="-855191586"/>
              <w:placeholder>
                <w:docPart w:val="DefaultPlaceholder_1081868574"/>
              </w:placeholder>
              <w:text/>
            </w:sdtPr>
            <w:sdtEndPr/>
            <w:sdtContent>
              <w:p w14:paraId="544F4F9E" w14:textId="0AAE9481" w:rsidR="00983296" w:rsidRPr="00F120FB" w:rsidRDefault="00983296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14.02</w:t>
                </w:r>
              </w:p>
            </w:sdtContent>
          </w:sdt>
        </w:tc>
        <w:tc>
          <w:tcPr>
            <w:tcW w:w="2440" w:type="dxa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568"/>
              <w:id w:val="1168366127"/>
              <w:placeholder>
                <w:docPart w:val="DefaultPlaceholder_1081868574"/>
              </w:placeholder>
              <w:text/>
            </w:sdtPr>
            <w:sdtEndPr/>
            <w:sdtContent>
              <w:p w14:paraId="01AE482E" w14:textId="6B9A8AF6" w:rsidR="00983296" w:rsidRPr="00F120FB" w:rsidRDefault="00983296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22.44</w:t>
                </w:r>
              </w:p>
            </w:sdtContent>
          </w:sdt>
        </w:tc>
        <w:tc>
          <w:tcPr>
            <w:tcW w:w="2520" w:type="dxa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569"/>
              <w:id w:val="191343349"/>
              <w:placeholder>
                <w:docPart w:val="DefaultPlaceholder_1081868574"/>
              </w:placeholder>
              <w:text/>
            </w:sdtPr>
            <w:sdtEndPr/>
            <w:sdtContent>
              <w:p w14:paraId="1613AFC8" w14:textId="770B406D" w:rsidR="00983296" w:rsidRPr="00F120FB" w:rsidRDefault="00983296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28.04</w:t>
                </w:r>
              </w:p>
            </w:sdtContent>
          </w:sdt>
        </w:tc>
      </w:tr>
      <w:tr w:rsidR="00983296" w:rsidRPr="005077C3" w14:paraId="4FC715A3" w14:textId="77777777" w:rsidTr="00BC7F16">
        <w:trPr>
          <w:cantSplit/>
          <w:trHeight w:val="116"/>
        </w:trPr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570"/>
            <w:id w:val="1934621268"/>
            <w:placeholder>
              <w:docPart w:val="7220CB89A62245C18532E56FF60D7C30"/>
            </w:placeholder>
            <w:showingPlcHdr/>
          </w:sdtPr>
          <w:sdtEndPr/>
          <w:sdtContent>
            <w:tc>
              <w:tcPr>
                <w:tcW w:w="2336" w:type="dxa"/>
                <w:vAlign w:val="center"/>
              </w:tcPr>
              <w:p w14:paraId="20F9B164" w14:textId="77777777" w:rsidR="00983296" w:rsidRPr="005077C3" w:rsidRDefault="00983296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5077C3">
                  <w:rPr>
                    <w:rStyle w:val="PlaceholderText"/>
                    <w:rFonts w:asciiTheme="majorHAnsi" w:eastAsiaTheme="minorHAnsi" w:hAnsiTheme="majorHAnsi"/>
                    <w:sz w:val="16"/>
                    <w:szCs w:val="16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571"/>
            <w:id w:val="1656108219"/>
            <w:placeholder>
              <w:docPart w:val="8C666DCE94E74ABDB62A52AC9AE773C1"/>
            </w:placeholder>
            <w:showingPlcHdr/>
          </w:sdtPr>
          <w:sdtEndPr/>
          <w:sdtContent>
            <w:tc>
              <w:tcPr>
                <w:tcW w:w="1596" w:type="dxa"/>
                <w:vAlign w:val="center"/>
              </w:tcPr>
              <w:p w14:paraId="26170F77" w14:textId="77777777" w:rsidR="00983296" w:rsidRPr="005077C3" w:rsidRDefault="00983296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5077C3">
                  <w:rPr>
                    <w:rStyle w:val="PlaceholderText"/>
                    <w:rFonts w:asciiTheme="majorHAnsi" w:eastAsiaTheme="minorHAnsi" w:hAnsiTheme="majorHAnsi"/>
                    <w:sz w:val="16"/>
                    <w:szCs w:val="16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572"/>
            <w:id w:val="1449891414"/>
            <w:placeholder>
              <w:docPart w:val="586F147077AC46BEAB8BF0366695DC78"/>
            </w:placeholder>
            <w:showingPlcHdr/>
          </w:sdtPr>
          <w:sdtEndPr/>
          <w:sdtContent>
            <w:tc>
              <w:tcPr>
                <w:tcW w:w="1673" w:type="dxa"/>
                <w:vAlign w:val="center"/>
              </w:tcPr>
              <w:p w14:paraId="5DB8FC4E" w14:textId="77777777" w:rsidR="00983296" w:rsidRPr="005077C3" w:rsidRDefault="00983296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5077C3">
                  <w:rPr>
                    <w:rStyle w:val="PlaceholderText"/>
                    <w:rFonts w:asciiTheme="majorHAnsi" w:eastAsiaTheme="minorHAnsi" w:hAnsiTheme="majorHAnsi"/>
                    <w:sz w:val="16"/>
                    <w:szCs w:val="16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573"/>
            <w:id w:val="430011850"/>
            <w:placeholder>
              <w:docPart w:val="309CAF7EDBD844BCB9815C673FE5B55C"/>
            </w:placeholder>
            <w:showingPlcHdr/>
          </w:sdtPr>
          <w:sdtEndPr/>
          <w:sdtContent>
            <w:tc>
              <w:tcPr>
                <w:tcW w:w="2440" w:type="dxa"/>
                <w:vAlign w:val="center"/>
              </w:tcPr>
              <w:p w14:paraId="1CB41F65" w14:textId="77777777" w:rsidR="00983296" w:rsidRPr="005077C3" w:rsidRDefault="00983296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5077C3">
                  <w:rPr>
                    <w:rStyle w:val="PlaceholderText"/>
                    <w:rFonts w:asciiTheme="majorHAnsi" w:eastAsiaTheme="minorHAnsi" w:hAnsiTheme="majorHAnsi"/>
                    <w:sz w:val="16"/>
                    <w:szCs w:val="16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574"/>
            <w:id w:val="2112700486"/>
            <w:placeholder>
              <w:docPart w:val="6C16E093D3D94F88B78FE1FE810F893B"/>
            </w:placeholder>
            <w:showingPlcHdr/>
          </w:sdtPr>
          <w:sdtEndPr/>
          <w:sdtContent>
            <w:tc>
              <w:tcPr>
                <w:tcW w:w="2520" w:type="dxa"/>
                <w:vAlign w:val="center"/>
              </w:tcPr>
              <w:p w14:paraId="45251E1D" w14:textId="77777777" w:rsidR="00983296" w:rsidRPr="005077C3" w:rsidRDefault="00983296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5077C3">
                  <w:rPr>
                    <w:rStyle w:val="PlaceholderText"/>
                    <w:rFonts w:asciiTheme="majorHAnsi" w:eastAsiaTheme="minorHAnsi" w:hAnsiTheme="majorHAnsi"/>
                    <w:sz w:val="16"/>
                    <w:szCs w:val="16"/>
                  </w:rPr>
                  <w:t>Click here to enter text.</w:t>
                </w:r>
              </w:p>
            </w:tc>
          </w:sdtContent>
        </w:sdt>
      </w:tr>
    </w:tbl>
    <w:p w14:paraId="2395F7A4" w14:textId="77777777" w:rsidR="00E66647" w:rsidRDefault="00E66647" w:rsidP="00980FFF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</w:p>
    <w:p w14:paraId="4B4A17DC" w14:textId="77777777" w:rsidR="00D3096A" w:rsidRDefault="00D3096A" w:rsidP="00980FFF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</w:p>
    <w:tbl>
      <w:tblPr>
        <w:tblW w:w="4819" w:type="pct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862"/>
        <w:gridCol w:w="863"/>
        <w:gridCol w:w="1259"/>
        <w:gridCol w:w="1158"/>
        <w:gridCol w:w="1257"/>
        <w:gridCol w:w="1257"/>
        <w:gridCol w:w="1257"/>
        <w:gridCol w:w="1158"/>
      </w:tblGrid>
      <w:tr w:rsidR="00134F4A" w:rsidRPr="005077C3" w14:paraId="3EF0DE0D" w14:textId="77777777" w:rsidTr="00DD6EE9">
        <w:trPr>
          <w:cantSplit/>
          <w:trHeight w:val="183"/>
        </w:trPr>
        <w:tc>
          <w:tcPr>
            <w:tcW w:w="13890" w:type="dxa"/>
            <w:gridSpan w:val="9"/>
            <w:shd w:val="clear" w:color="auto" w:fill="000000" w:themeFill="text1"/>
            <w:vAlign w:val="center"/>
          </w:tcPr>
          <w:p w14:paraId="74821F1F" w14:textId="77777777" w:rsidR="00134F4A" w:rsidRPr="005077C3" w:rsidRDefault="00134F4A" w:rsidP="00DD6EE9">
            <w:pPr>
              <w:keepNext/>
              <w:jc w:val="center"/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</w:pPr>
            <w:r w:rsidRPr="005077C3"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  <w:t>Per Portable Device Pricing Model – Annual Subscription</w:t>
            </w:r>
          </w:p>
        </w:tc>
      </w:tr>
      <w:tr w:rsidR="00134F4A" w:rsidRPr="005077C3" w14:paraId="55F0FD91" w14:textId="77777777" w:rsidTr="00DD6EE9">
        <w:trPr>
          <w:cantSplit/>
          <w:trHeight w:val="115"/>
        </w:trPr>
        <w:tc>
          <w:tcPr>
            <w:tcW w:w="1698" w:type="dxa"/>
            <w:vMerge w:val="restart"/>
            <w:shd w:val="clear" w:color="auto" w:fill="595959" w:themeFill="text1" w:themeFillTint="A6"/>
            <w:vAlign w:val="center"/>
          </w:tcPr>
          <w:p w14:paraId="398360E1" w14:textId="77777777" w:rsidR="00134F4A" w:rsidRPr="005077C3" w:rsidRDefault="00134F4A" w:rsidP="00DD6EE9">
            <w:pPr>
              <w:keepNext/>
              <w:jc w:val="center"/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</w:pPr>
            <w:r w:rsidRPr="005077C3"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  <w:t>Annual Portable Device Volume</w:t>
            </w:r>
          </w:p>
        </w:tc>
        <w:tc>
          <w:tcPr>
            <w:tcW w:w="2269" w:type="dxa"/>
            <w:gridSpan w:val="2"/>
            <w:shd w:val="clear" w:color="auto" w:fill="595959" w:themeFill="text1" w:themeFillTint="A6"/>
            <w:vAlign w:val="center"/>
          </w:tcPr>
          <w:p w14:paraId="00286E82" w14:textId="22573786" w:rsidR="00134F4A" w:rsidRPr="00F120FB" w:rsidRDefault="00134F4A" w:rsidP="00DD6EE9">
            <w:pPr>
              <w:keepNext/>
              <w:jc w:val="center"/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</w:pPr>
            <w:r w:rsidRPr="00F120FB"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  <w:t xml:space="preserve">Hybrid+ </w:t>
            </w:r>
          </w:p>
        </w:tc>
        <w:tc>
          <w:tcPr>
            <w:tcW w:w="3262" w:type="dxa"/>
            <w:gridSpan w:val="2"/>
            <w:shd w:val="clear" w:color="auto" w:fill="595959" w:themeFill="text1" w:themeFillTint="A6"/>
            <w:vAlign w:val="center"/>
          </w:tcPr>
          <w:p w14:paraId="2A2431BE" w14:textId="372542AD" w:rsidR="00134F4A" w:rsidRPr="00F120FB" w:rsidRDefault="00134F4A" w:rsidP="00A63F0F">
            <w:pPr>
              <w:keepNext/>
              <w:jc w:val="center"/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</w:pPr>
            <w:r w:rsidRPr="00F120FB"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  <w:t xml:space="preserve">Hybrid+ incl. MAM Advanced </w:t>
            </w:r>
          </w:p>
        </w:tc>
        <w:tc>
          <w:tcPr>
            <w:tcW w:w="3402" w:type="dxa"/>
            <w:gridSpan w:val="2"/>
            <w:shd w:val="clear" w:color="auto" w:fill="595959" w:themeFill="text1" w:themeFillTint="A6"/>
            <w:vAlign w:val="center"/>
          </w:tcPr>
          <w:p w14:paraId="49950890" w14:textId="70BF2C44" w:rsidR="00134F4A" w:rsidRPr="00F120FB" w:rsidRDefault="00134F4A" w:rsidP="00A63F0F">
            <w:pPr>
              <w:keepNext/>
              <w:jc w:val="center"/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</w:pPr>
            <w:r w:rsidRPr="00F120FB"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  <w:t xml:space="preserve">Hybrid+ </w:t>
            </w:r>
            <w:r w:rsidR="002A21F0"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  <w:t xml:space="preserve">incl. Route Guidance </w:t>
            </w:r>
          </w:p>
        </w:tc>
        <w:tc>
          <w:tcPr>
            <w:tcW w:w="3259" w:type="dxa"/>
            <w:gridSpan w:val="2"/>
            <w:shd w:val="clear" w:color="auto" w:fill="595959" w:themeFill="text1" w:themeFillTint="A6"/>
          </w:tcPr>
          <w:p w14:paraId="75764990" w14:textId="6065DCA2" w:rsidR="00134F4A" w:rsidRPr="00F120FB" w:rsidRDefault="00134F4A" w:rsidP="00A63F0F">
            <w:pPr>
              <w:keepNext/>
              <w:jc w:val="center"/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</w:pPr>
            <w:r w:rsidRPr="00F120FB"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  <w:t>Hybrid+ incl. Route Guidance and MAM Advanced</w:t>
            </w:r>
            <w:r w:rsidR="002A21F0"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  <w:t xml:space="preserve"> </w:t>
            </w:r>
          </w:p>
        </w:tc>
      </w:tr>
      <w:tr w:rsidR="00134F4A" w:rsidRPr="005077C3" w14:paraId="2AA6CF02" w14:textId="77777777" w:rsidTr="00DD6EE9">
        <w:trPr>
          <w:cantSplit/>
          <w:trHeight w:val="99"/>
        </w:trPr>
        <w:tc>
          <w:tcPr>
            <w:tcW w:w="1698" w:type="dxa"/>
            <w:vMerge/>
            <w:shd w:val="clear" w:color="auto" w:fill="595959" w:themeFill="text1" w:themeFillTint="A6"/>
            <w:vAlign w:val="center"/>
          </w:tcPr>
          <w:p w14:paraId="193C7F04" w14:textId="77777777" w:rsidR="00134F4A" w:rsidRPr="005077C3" w:rsidRDefault="00134F4A" w:rsidP="00DD6EE9">
            <w:pPr>
              <w:keepNext/>
              <w:jc w:val="center"/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595959" w:themeFill="text1" w:themeFillTint="A6"/>
            <w:vAlign w:val="center"/>
          </w:tcPr>
          <w:p w14:paraId="40E1800A" w14:textId="77777777" w:rsidR="00134F4A" w:rsidRPr="00F120FB" w:rsidRDefault="00134F4A" w:rsidP="00DD6EE9">
            <w:pPr>
              <w:keepNext/>
              <w:jc w:val="center"/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</w:pPr>
            <w:r w:rsidRPr="00F120FB"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  <w:t>EUR</w:t>
            </w:r>
          </w:p>
        </w:tc>
        <w:tc>
          <w:tcPr>
            <w:tcW w:w="1135" w:type="dxa"/>
            <w:shd w:val="clear" w:color="auto" w:fill="595959" w:themeFill="text1" w:themeFillTint="A6"/>
            <w:vAlign w:val="center"/>
          </w:tcPr>
          <w:p w14:paraId="25F9D354" w14:textId="77777777" w:rsidR="00134F4A" w:rsidRPr="00F120FB" w:rsidRDefault="00134F4A" w:rsidP="00DD6EE9">
            <w:pPr>
              <w:keepNext/>
              <w:jc w:val="center"/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</w:pPr>
            <w:r w:rsidRPr="00F120FB"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  <w:t>USD</w:t>
            </w:r>
          </w:p>
        </w:tc>
        <w:tc>
          <w:tcPr>
            <w:tcW w:w="1703" w:type="dxa"/>
            <w:shd w:val="clear" w:color="auto" w:fill="595959" w:themeFill="text1" w:themeFillTint="A6"/>
            <w:vAlign w:val="center"/>
          </w:tcPr>
          <w:p w14:paraId="7C2D133B" w14:textId="77777777" w:rsidR="00134F4A" w:rsidRPr="00F120FB" w:rsidRDefault="00134F4A" w:rsidP="00DD6EE9">
            <w:pPr>
              <w:keepNext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</w:pPr>
            <w:r w:rsidRPr="00F120FB"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  <w:t>EUR</w:t>
            </w:r>
          </w:p>
        </w:tc>
        <w:tc>
          <w:tcPr>
            <w:tcW w:w="1559" w:type="dxa"/>
            <w:shd w:val="clear" w:color="auto" w:fill="595959" w:themeFill="text1" w:themeFillTint="A6"/>
            <w:vAlign w:val="center"/>
          </w:tcPr>
          <w:p w14:paraId="6847B6D7" w14:textId="77777777" w:rsidR="00134F4A" w:rsidRPr="00F120FB" w:rsidRDefault="00134F4A" w:rsidP="00DD6EE9">
            <w:pPr>
              <w:keepNext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</w:pPr>
            <w:r w:rsidRPr="00F120FB"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  <w:t>USD</w:t>
            </w:r>
          </w:p>
        </w:tc>
        <w:tc>
          <w:tcPr>
            <w:tcW w:w="1701" w:type="dxa"/>
            <w:shd w:val="clear" w:color="auto" w:fill="595959" w:themeFill="text1" w:themeFillTint="A6"/>
            <w:vAlign w:val="center"/>
          </w:tcPr>
          <w:p w14:paraId="223E526A" w14:textId="77777777" w:rsidR="00134F4A" w:rsidRPr="00F120FB" w:rsidRDefault="00134F4A" w:rsidP="00DD6EE9">
            <w:pPr>
              <w:keepNext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color w:val="FFFFFF"/>
                <w:sz w:val="16"/>
                <w:szCs w:val="16"/>
              </w:rPr>
            </w:pPr>
            <w:r w:rsidRPr="00F120FB"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  <w:t>EUR</w:t>
            </w:r>
          </w:p>
        </w:tc>
        <w:tc>
          <w:tcPr>
            <w:tcW w:w="1701" w:type="dxa"/>
            <w:shd w:val="clear" w:color="auto" w:fill="595959" w:themeFill="text1" w:themeFillTint="A6"/>
            <w:vAlign w:val="center"/>
          </w:tcPr>
          <w:p w14:paraId="4BEC6D18" w14:textId="64B858EF" w:rsidR="00134F4A" w:rsidRPr="00F120FB" w:rsidRDefault="00451C0D" w:rsidP="00DD6EE9">
            <w:pPr>
              <w:keepNext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color w:val="FFFFFF"/>
                <w:sz w:val="16"/>
                <w:szCs w:val="16"/>
              </w:rPr>
            </w:pPr>
            <w:r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  <w:t>USD</w:t>
            </w:r>
          </w:p>
        </w:tc>
        <w:tc>
          <w:tcPr>
            <w:tcW w:w="1701" w:type="dxa"/>
            <w:shd w:val="clear" w:color="auto" w:fill="595959" w:themeFill="text1" w:themeFillTint="A6"/>
          </w:tcPr>
          <w:p w14:paraId="48222196" w14:textId="77777777" w:rsidR="00134F4A" w:rsidRPr="00F120FB" w:rsidRDefault="00134F4A" w:rsidP="00DD6EE9">
            <w:pPr>
              <w:keepNext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</w:pPr>
            <w:r w:rsidRPr="00F120FB"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  <w:t>EUR</w:t>
            </w:r>
          </w:p>
        </w:tc>
        <w:tc>
          <w:tcPr>
            <w:tcW w:w="1558" w:type="dxa"/>
            <w:shd w:val="clear" w:color="auto" w:fill="595959" w:themeFill="text1" w:themeFillTint="A6"/>
          </w:tcPr>
          <w:p w14:paraId="606F5899" w14:textId="1E957984" w:rsidR="00134F4A" w:rsidRPr="00F120FB" w:rsidRDefault="00451C0D" w:rsidP="00DD6EE9">
            <w:pPr>
              <w:keepNext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  <w:t>USD</w:t>
            </w:r>
          </w:p>
        </w:tc>
      </w:tr>
      <w:tr w:rsidR="00134F4A" w:rsidRPr="005077C3" w14:paraId="20F9E652" w14:textId="77777777" w:rsidTr="00DD6EE9">
        <w:trPr>
          <w:cantSplit/>
          <w:trHeight w:val="110"/>
        </w:trPr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575"/>
            <w:id w:val="-1672023639"/>
            <w:placeholder>
              <w:docPart w:val="040A04737B7642A4948943CE8650DADA"/>
            </w:placeholder>
          </w:sdtPr>
          <w:sdtEndPr/>
          <w:sdtContent>
            <w:tc>
              <w:tcPr>
                <w:tcW w:w="1698" w:type="dxa"/>
                <w:vAlign w:val="center"/>
              </w:tcPr>
              <w:p w14:paraId="5C604901" w14:textId="6C73FC1B" w:rsidR="00134F4A" w:rsidRPr="005077C3" w:rsidRDefault="00134F4A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5077C3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1-49</w:t>
                </w:r>
              </w:p>
            </w:tc>
          </w:sdtContent>
        </w:sdt>
        <w:tc>
          <w:tcPr>
            <w:tcW w:w="1134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576"/>
              <w:id w:val="-1010520251"/>
              <w:placeholder>
                <w:docPart w:val="DefaultPlaceholder_1081868574"/>
              </w:placeholder>
              <w:text/>
            </w:sdtPr>
            <w:sdtEndPr/>
            <w:sdtContent>
              <w:p w14:paraId="74DD9DED" w14:textId="4A8816E3" w:rsidR="00134F4A" w:rsidRPr="00F120FB" w:rsidRDefault="00431D9E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23.00</w:t>
                </w:r>
              </w:p>
            </w:sdtContent>
          </w:sdt>
        </w:tc>
        <w:tc>
          <w:tcPr>
            <w:tcW w:w="1135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577"/>
              <w:id w:val="1896090746"/>
              <w:placeholder>
                <w:docPart w:val="DefaultPlaceholder_1081868574"/>
              </w:placeholder>
              <w:text/>
            </w:sdtPr>
            <w:sdtEndPr/>
            <w:sdtContent>
              <w:p w14:paraId="750082E2" w14:textId="0E8251A3" w:rsidR="00134F4A" w:rsidRPr="00F120FB" w:rsidRDefault="00431D9E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28.75</w:t>
                </w:r>
              </w:p>
            </w:sdtContent>
          </w:sdt>
        </w:tc>
        <w:tc>
          <w:tcPr>
            <w:tcW w:w="1703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578"/>
              <w:id w:val="-1443529142"/>
              <w:placeholder>
                <w:docPart w:val="DefaultPlaceholder_1081868574"/>
              </w:placeholder>
              <w:text/>
            </w:sdtPr>
            <w:sdtEndPr/>
            <w:sdtContent>
              <w:p w14:paraId="2FAA069F" w14:textId="631919AE" w:rsidR="00134F4A" w:rsidRPr="00F120FB" w:rsidRDefault="00431D9E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30.00</w:t>
                </w:r>
              </w:p>
            </w:sdtContent>
          </w:sdt>
        </w:tc>
        <w:tc>
          <w:tcPr>
            <w:tcW w:w="1559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579"/>
              <w:id w:val="-1572038614"/>
              <w:placeholder>
                <w:docPart w:val="DefaultPlaceholder_1081868574"/>
              </w:placeholder>
              <w:text/>
            </w:sdtPr>
            <w:sdtEndPr/>
            <w:sdtContent>
              <w:p w14:paraId="28CCD89B" w14:textId="666BD064" w:rsidR="00134F4A" w:rsidRPr="00F120FB" w:rsidRDefault="00431D9E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37.05</w:t>
                </w:r>
              </w:p>
            </w:sdtContent>
          </w:sdt>
        </w:tc>
        <w:tc>
          <w:tcPr>
            <w:tcW w:w="1701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580"/>
              <w:id w:val="-1843084614"/>
              <w:placeholder>
                <w:docPart w:val="DefaultPlaceholder_1081868574"/>
              </w:placeholder>
              <w:text/>
            </w:sdtPr>
            <w:sdtEndPr/>
            <w:sdtContent>
              <w:p w14:paraId="559E79CA" w14:textId="425B7132" w:rsidR="00134F4A" w:rsidRPr="00F120FB" w:rsidRDefault="003C1A77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43.00</w:t>
                </w:r>
              </w:p>
            </w:sdtContent>
          </w:sdt>
        </w:tc>
        <w:tc>
          <w:tcPr>
            <w:tcW w:w="1701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581"/>
              <w:id w:val="-266311378"/>
              <w:placeholder>
                <w:docPart w:val="DefaultPlaceholder_1081868574"/>
              </w:placeholder>
              <w:text/>
            </w:sdtPr>
            <w:sdtEndPr/>
            <w:sdtContent>
              <w:p w14:paraId="3BB31F29" w14:textId="051B0162" w:rsidR="00134F4A" w:rsidRPr="00F120FB" w:rsidRDefault="003C1A77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53.75</w:t>
                </w:r>
              </w:p>
            </w:sdtContent>
          </w:sdt>
        </w:tc>
        <w:tc>
          <w:tcPr>
            <w:tcW w:w="1701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582"/>
              <w:id w:val="1585568910"/>
              <w:placeholder>
                <w:docPart w:val="DefaultPlaceholder_1081868574"/>
              </w:placeholder>
              <w:text/>
            </w:sdtPr>
            <w:sdtEndPr/>
            <w:sdtContent>
              <w:p w14:paraId="61BF4D7F" w14:textId="5F35D534" w:rsidR="00134F4A" w:rsidRPr="00F120FB" w:rsidRDefault="00AD4578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50.00</w:t>
                </w:r>
              </w:p>
            </w:sdtContent>
          </w:sdt>
        </w:tc>
        <w:tc>
          <w:tcPr>
            <w:tcW w:w="1558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583"/>
              <w:id w:val="100614167"/>
              <w:placeholder>
                <w:docPart w:val="DefaultPlaceholder_1081868574"/>
              </w:placeholder>
              <w:text/>
            </w:sdtPr>
            <w:sdtEndPr/>
            <w:sdtContent>
              <w:p w14:paraId="030CE6AB" w14:textId="25A340F4" w:rsidR="00134F4A" w:rsidRPr="00F120FB" w:rsidRDefault="00AD4578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62.50</w:t>
                </w:r>
              </w:p>
            </w:sdtContent>
          </w:sdt>
        </w:tc>
      </w:tr>
      <w:tr w:rsidR="00134F4A" w:rsidRPr="005077C3" w14:paraId="432788E9" w14:textId="77777777" w:rsidTr="00DD6EE9">
        <w:trPr>
          <w:cantSplit/>
          <w:trHeight w:val="110"/>
        </w:trPr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584"/>
            <w:id w:val="-1603872941"/>
            <w:placeholder>
              <w:docPart w:val="5A7F71DC4C3D44B3A378E179C7C3596F"/>
            </w:placeholder>
          </w:sdtPr>
          <w:sdtEndPr/>
          <w:sdtContent>
            <w:tc>
              <w:tcPr>
                <w:tcW w:w="1698" w:type="dxa"/>
                <w:vAlign w:val="center"/>
              </w:tcPr>
              <w:p w14:paraId="2E05941C" w14:textId="09A52197" w:rsidR="00134F4A" w:rsidRPr="005077C3" w:rsidRDefault="00134F4A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5077C3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50-149</w:t>
                </w:r>
              </w:p>
            </w:tc>
          </w:sdtContent>
        </w:sdt>
        <w:tc>
          <w:tcPr>
            <w:tcW w:w="1134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585"/>
              <w:id w:val="-794819604"/>
              <w:placeholder>
                <w:docPart w:val="DefaultPlaceholder_1081868574"/>
              </w:placeholder>
              <w:text/>
            </w:sdtPr>
            <w:sdtEndPr/>
            <w:sdtContent>
              <w:p w14:paraId="270FC91F" w14:textId="4287A1A4" w:rsidR="00134F4A" w:rsidRPr="00F120FB" w:rsidRDefault="00431D9E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22.54</w:t>
                </w:r>
              </w:p>
            </w:sdtContent>
          </w:sdt>
        </w:tc>
        <w:tc>
          <w:tcPr>
            <w:tcW w:w="1135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586"/>
              <w:id w:val="1987054930"/>
              <w:placeholder>
                <w:docPart w:val="DefaultPlaceholder_1081868574"/>
              </w:placeholder>
              <w:text/>
            </w:sdtPr>
            <w:sdtEndPr/>
            <w:sdtContent>
              <w:p w14:paraId="23A360A9" w14:textId="25BF6955" w:rsidR="00134F4A" w:rsidRPr="00F120FB" w:rsidRDefault="00431D9E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28.18</w:t>
                </w:r>
              </w:p>
            </w:sdtContent>
          </w:sdt>
        </w:tc>
        <w:tc>
          <w:tcPr>
            <w:tcW w:w="1703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587"/>
              <w:id w:val="32398209"/>
              <w:placeholder>
                <w:docPart w:val="DefaultPlaceholder_1081868574"/>
              </w:placeholder>
              <w:text/>
            </w:sdtPr>
            <w:sdtEndPr/>
            <w:sdtContent>
              <w:p w14:paraId="4DC0084A" w14:textId="628E1CE5" w:rsidR="00134F4A" w:rsidRPr="00F120FB" w:rsidRDefault="00431D9E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29.40</w:t>
                </w:r>
              </w:p>
            </w:sdtContent>
          </w:sdt>
        </w:tc>
        <w:tc>
          <w:tcPr>
            <w:tcW w:w="1559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588"/>
              <w:id w:val="-469358069"/>
              <w:placeholder>
                <w:docPart w:val="DefaultPlaceholder_1081868574"/>
              </w:placeholder>
              <w:text/>
            </w:sdtPr>
            <w:sdtEndPr/>
            <w:sdtContent>
              <w:p w14:paraId="5B0AD101" w14:textId="7EB14728" w:rsidR="00134F4A" w:rsidRPr="00F120FB" w:rsidRDefault="00431D9E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36.75</w:t>
                </w:r>
              </w:p>
            </w:sdtContent>
          </w:sdt>
        </w:tc>
        <w:tc>
          <w:tcPr>
            <w:tcW w:w="1701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589"/>
              <w:id w:val="654491882"/>
              <w:placeholder>
                <w:docPart w:val="DefaultPlaceholder_1081868574"/>
              </w:placeholder>
              <w:text/>
            </w:sdtPr>
            <w:sdtEndPr/>
            <w:sdtContent>
              <w:p w14:paraId="4900F033" w14:textId="04BAF623" w:rsidR="00134F4A" w:rsidRPr="00F120FB" w:rsidRDefault="003C1A77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42.14</w:t>
                </w:r>
              </w:p>
            </w:sdtContent>
          </w:sdt>
        </w:tc>
        <w:tc>
          <w:tcPr>
            <w:tcW w:w="1701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590"/>
              <w:id w:val="-1049379857"/>
              <w:placeholder>
                <w:docPart w:val="DefaultPlaceholder_1081868574"/>
              </w:placeholder>
              <w:text/>
            </w:sdtPr>
            <w:sdtEndPr/>
            <w:sdtContent>
              <w:p w14:paraId="440BB064" w14:textId="4F0728EE" w:rsidR="00134F4A" w:rsidRPr="00F120FB" w:rsidRDefault="003C1A77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52.68</w:t>
                </w:r>
              </w:p>
            </w:sdtContent>
          </w:sdt>
        </w:tc>
        <w:tc>
          <w:tcPr>
            <w:tcW w:w="1701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591"/>
              <w:id w:val="-1936665426"/>
              <w:placeholder>
                <w:docPart w:val="DefaultPlaceholder_1081868574"/>
              </w:placeholder>
              <w:text/>
            </w:sdtPr>
            <w:sdtEndPr/>
            <w:sdtContent>
              <w:p w14:paraId="0F7ABA55" w14:textId="1911431E" w:rsidR="00134F4A" w:rsidRPr="00F120FB" w:rsidRDefault="00AD4578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49.00</w:t>
                </w:r>
              </w:p>
            </w:sdtContent>
          </w:sdt>
        </w:tc>
        <w:tc>
          <w:tcPr>
            <w:tcW w:w="1558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592"/>
              <w:id w:val="627518330"/>
              <w:placeholder>
                <w:docPart w:val="DefaultPlaceholder_1081868574"/>
              </w:placeholder>
              <w:text/>
            </w:sdtPr>
            <w:sdtEndPr/>
            <w:sdtContent>
              <w:p w14:paraId="724B05B9" w14:textId="76040153" w:rsidR="00134F4A" w:rsidRPr="00F120FB" w:rsidRDefault="00AD4578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61.25</w:t>
                </w:r>
              </w:p>
            </w:sdtContent>
          </w:sdt>
        </w:tc>
      </w:tr>
      <w:tr w:rsidR="00134F4A" w:rsidRPr="005077C3" w14:paraId="3C825369" w14:textId="77777777" w:rsidTr="00DD6EE9">
        <w:trPr>
          <w:cantSplit/>
          <w:trHeight w:val="110"/>
        </w:trPr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593"/>
            <w:id w:val="370189085"/>
            <w:placeholder>
              <w:docPart w:val="6653E7AD507141DB937184792672A2B8"/>
            </w:placeholder>
          </w:sdtPr>
          <w:sdtEndPr/>
          <w:sdtContent>
            <w:tc>
              <w:tcPr>
                <w:tcW w:w="1698" w:type="dxa"/>
                <w:vAlign w:val="center"/>
              </w:tcPr>
              <w:p w14:paraId="5EBC327A" w14:textId="5071A9D5" w:rsidR="00134F4A" w:rsidRPr="005077C3" w:rsidRDefault="00134F4A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5077C3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150-199</w:t>
                </w:r>
              </w:p>
            </w:tc>
          </w:sdtContent>
        </w:sdt>
        <w:tc>
          <w:tcPr>
            <w:tcW w:w="1134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594"/>
              <w:id w:val="-538426340"/>
              <w:placeholder>
                <w:docPart w:val="DefaultPlaceholder_1081868574"/>
              </w:placeholder>
              <w:text/>
            </w:sdtPr>
            <w:sdtEndPr/>
            <w:sdtContent>
              <w:p w14:paraId="74E9585F" w14:textId="591AB093" w:rsidR="00134F4A" w:rsidRPr="00F120FB" w:rsidRDefault="00431D9E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22.09</w:t>
                </w:r>
              </w:p>
            </w:sdtContent>
          </w:sdt>
        </w:tc>
        <w:tc>
          <w:tcPr>
            <w:tcW w:w="1135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595"/>
              <w:id w:val="-267009851"/>
              <w:placeholder>
                <w:docPart w:val="DefaultPlaceholder_1081868574"/>
              </w:placeholder>
              <w:text/>
            </w:sdtPr>
            <w:sdtEndPr/>
            <w:sdtContent>
              <w:p w14:paraId="36F01D7D" w14:textId="3B0CE071" w:rsidR="00134F4A" w:rsidRPr="00F120FB" w:rsidRDefault="00431D9E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27.61</w:t>
                </w:r>
              </w:p>
            </w:sdtContent>
          </w:sdt>
        </w:tc>
        <w:tc>
          <w:tcPr>
            <w:tcW w:w="1703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596"/>
              <w:id w:val="304132922"/>
              <w:placeholder>
                <w:docPart w:val="DefaultPlaceholder_1081868574"/>
              </w:placeholder>
              <w:text/>
            </w:sdtPr>
            <w:sdtEndPr/>
            <w:sdtContent>
              <w:p w14:paraId="34A80A52" w14:textId="69DE1D22" w:rsidR="00134F4A" w:rsidRPr="00F120FB" w:rsidRDefault="00431D9E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28.81</w:t>
                </w:r>
              </w:p>
            </w:sdtContent>
          </w:sdt>
        </w:tc>
        <w:tc>
          <w:tcPr>
            <w:tcW w:w="1559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597"/>
              <w:id w:val="-1903669870"/>
              <w:placeholder>
                <w:docPart w:val="DefaultPlaceholder_1081868574"/>
              </w:placeholder>
              <w:text/>
            </w:sdtPr>
            <w:sdtEndPr/>
            <w:sdtContent>
              <w:p w14:paraId="2DA0B153" w14:textId="7E52BDB3" w:rsidR="00134F4A" w:rsidRPr="00F120FB" w:rsidRDefault="00431D9E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36.02</w:t>
                </w:r>
              </w:p>
            </w:sdtContent>
          </w:sdt>
        </w:tc>
        <w:tc>
          <w:tcPr>
            <w:tcW w:w="1701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598"/>
              <w:id w:val="824326855"/>
              <w:placeholder>
                <w:docPart w:val="DefaultPlaceholder_1081868574"/>
              </w:placeholder>
              <w:text/>
            </w:sdtPr>
            <w:sdtEndPr/>
            <w:sdtContent>
              <w:p w14:paraId="08BF8636" w14:textId="4D2827F3" w:rsidR="00134F4A" w:rsidRPr="00F120FB" w:rsidRDefault="003C1A77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41.30</w:t>
                </w:r>
              </w:p>
            </w:sdtContent>
          </w:sdt>
        </w:tc>
        <w:tc>
          <w:tcPr>
            <w:tcW w:w="1701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599"/>
              <w:id w:val="-1493716227"/>
              <w:placeholder>
                <w:docPart w:val="DefaultPlaceholder_1081868574"/>
              </w:placeholder>
              <w:text/>
            </w:sdtPr>
            <w:sdtEndPr/>
            <w:sdtContent>
              <w:p w14:paraId="368C7CEA" w14:textId="0CD49C47" w:rsidR="00134F4A" w:rsidRPr="00F120FB" w:rsidRDefault="003C1A77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51.62</w:t>
                </w:r>
              </w:p>
            </w:sdtContent>
          </w:sdt>
        </w:tc>
        <w:tc>
          <w:tcPr>
            <w:tcW w:w="1701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00"/>
              <w:id w:val="-622769499"/>
              <w:placeholder>
                <w:docPart w:val="DefaultPlaceholder_1081868574"/>
              </w:placeholder>
              <w:text/>
            </w:sdtPr>
            <w:sdtEndPr/>
            <w:sdtContent>
              <w:p w14:paraId="46A0F8CB" w14:textId="07B60882" w:rsidR="00134F4A" w:rsidRPr="00F120FB" w:rsidRDefault="00AD4578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48.02</w:t>
                </w:r>
              </w:p>
            </w:sdtContent>
          </w:sdt>
        </w:tc>
        <w:tc>
          <w:tcPr>
            <w:tcW w:w="1558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01"/>
              <w:id w:val="450285531"/>
              <w:placeholder>
                <w:docPart w:val="DefaultPlaceholder_1081868574"/>
              </w:placeholder>
              <w:text/>
            </w:sdtPr>
            <w:sdtEndPr/>
            <w:sdtContent>
              <w:p w14:paraId="28757125" w14:textId="6B9D524D" w:rsidR="00134F4A" w:rsidRPr="00F120FB" w:rsidRDefault="00AD4578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60.03</w:t>
                </w:r>
              </w:p>
            </w:sdtContent>
          </w:sdt>
        </w:tc>
      </w:tr>
      <w:tr w:rsidR="00134F4A" w:rsidRPr="005077C3" w14:paraId="07CAF0C4" w14:textId="77777777" w:rsidTr="00DD6EE9">
        <w:trPr>
          <w:cantSplit/>
          <w:trHeight w:val="110"/>
        </w:trPr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602"/>
            <w:id w:val="1579708551"/>
            <w:placeholder>
              <w:docPart w:val="B6147E838A394E83B062DA8AD4B970A8"/>
            </w:placeholder>
          </w:sdtPr>
          <w:sdtEndPr/>
          <w:sdtContent>
            <w:tc>
              <w:tcPr>
                <w:tcW w:w="1698" w:type="dxa"/>
                <w:vAlign w:val="center"/>
              </w:tcPr>
              <w:p w14:paraId="6EC6BB1C" w14:textId="2E7085AB" w:rsidR="00134F4A" w:rsidRPr="005077C3" w:rsidRDefault="00134F4A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5077C3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200-499</w:t>
                </w:r>
              </w:p>
            </w:tc>
          </w:sdtContent>
        </w:sdt>
        <w:tc>
          <w:tcPr>
            <w:tcW w:w="1134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03"/>
              <w:id w:val="-1788118675"/>
              <w:placeholder>
                <w:docPart w:val="DefaultPlaceholder_1081868574"/>
              </w:placeholder>
              <w:text/>
            </w:sdtPr>
            <w:sdtEndPr/>
            <w:sdtContent>
              <w:p w14:paraId="59050473" w14:textId="40F67A12" w:rsidR="00134F4A" w:rsidRPr="00F120FB" w:rsidRDefault="00431D9E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21.21</w:t>
                </w:r>
              </w:p>
            </w:sdtContent>
          </w:sdt>
        </w:tc>
        <w:tc>
          <w:tcPr>
            <w:tcW w:w="1135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04"/>
              <w:id w:val="1805116633"/>
              <w:placeholder>
                <w:docPart w:val="DefaultPlaceholder_1081868574"/>
              </w:placeholder>
              <w:text/>
            </w:sdtPr>
            <w:sdtEndPr/>
            <w:sdtContent>
              <w:p w14:paraId="3088A38B" w14:textId="2E7ABDB2" w:rsidR="00134F4A" w:rsidRPr="00F120FB" w:rsidRDefault="00431D9E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26.51</w:t>
                </w:r>
              </w:p>
            </w:sdtContent>
          </w:sdt>
        </w:tc>
        <w:tc>
          <w:tcPr>
            <w:tcW w:w="1703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05"/>
              <w:id w:val="1920212135"/>
              <w:placeholder>
                <w:docPart w:val="DefaultPlaceholder_1081868574"/>
              </w:placeholder>
              <w:text/>
            </w:sdtPr>
            <w:sdtEndPr/>
            <w:sdtContent>
              <w:p w14:paraId="04F6D754" w14:textId="3468F2E0" w:rsidR="00134F4A" w:rsidRPr="00F120FB" w:rsidRDefault="00431D9E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27.66</w:t>
                </w:r>
              </w:p>
            </w:sdtContent>
          </w:sdt>
        </w:tc>
        <w:tc>
          <w:tcPr>
            <w:tcW w:w="1559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06"/>
              <w:id w:val="835195313"/>
              <w:placeholder>
                <w:docPart w:val="DefaultPlaceholder_1081868574"/>
              </w:placeholder>
              <w:text/>
            </w:sdtPr>
            <w:sdtEndPr/>
            <w:sdtContent>
              <w:p w14:paraId="0CAF5E1A" w14:textId="5BE91C01" w:rsidR="00134F4A" w:rsidRPr="00F120FB" w:rsidRDefault="00431D9E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34.57</w:t>
                </w:r>
              </w:p>
            </w:sdtContent>
          </w:sdt>
        </w:tc>
        <w:tc>
          <w:tcPr>
            <w:tcW w:w="1701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07"/>
              <w:id w:val="1551193517"/>
              <w:placeholder>
                <w:docPart w:val="DefaultPlaceholder_1081868574"/>
              </w:placeholder>
              <w:text/>
            </w:sdtPr>
            <w:sdtEndPr/>
            <w:sdtContent>
              <w:p w14:paraId="3EB9C1D8" w14:textId="4B524558" w:rsidR="00134F4A" w:rsidRPr="00F120FB" w:rsidRDefault="003C1A77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39.65</w:t>
                </w:r>
              </w:p>
            </w:sdtContent>
          </w:sdt>
        </w:tc>
        <w:tc>
          <w:tcPr>
            <w:tcW w:w="1701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08"/>
              <w:id w:val="799348427"/>
              <w:placeholder>
                <w:docPart w:val="DefaultPlaceholder_1081868574"/>
              </w:placeholder>
              <w:text/>
            </w:sdtPr>
            <w:sdtEndPr/>
            <w:sdtContent>
              <w:p w14:paraId="774E505C" w14:textId="78B3766A" w:rsidR="00134F4A" w:rsidRPr="00F120FB" w:rsidRDefault="003C1A77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49.56</w:t>
                </w:r>
              </w:p>
            </w:sdtContent>
          </w:sdt>
        </w:tc>
        <w:tc>
          <w:tcPr>
            <w:tcW w:w="1701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09"/>
              <w:id w:val="-2127536423"/>
              <w:placeholder>
                <w:docPart w:val="DefaultPlaceholder_1081868574"/>
              </w:placeholder>
              <w:text/>
            </w:sdtPr>
            <w:sdtEndPr/>
            <w:sdtContent>
              <w:p w14:paraId="126DD1E9" w14:textId="1F3147B3" w:rsidR="00134F4A" w:rsidRPr="00F120FB" w:rsidRDefault="00AD4578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46.10</w:t>
                </w:r>
              </w:p>
            </w:sdtContent>
          </w:sdt>
        </w:tc>
        <w:tc>
          <w:tcPr>
            <w:tcW w:w="1558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10"/>
              <w:id w:val="-936207360"/>
              <w:placeholder>
                <w:docPart w:val="DefaultPlaceholder_1081868574"/>
              </w:placeholder>
              <w:text/>
            </w:sdtPr>
            <w:sdtEndPr/>
            <w:sdtContent>
              <w:p w14:paraId="1A1A8E1F" w14:textId="187F3B7C" w:rsidR="00134F4A" w:rsidRPr="00F120FB" w:rsidRDefault="00AD4578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57.62</w:t>
                </w:r>
              </w:p>
            </w:sdtContent>
          </w:sdt>
        </w:tc>
      </w:tr>
      <w:tr w:rsidR="00134F4A" w:rsidRPr="005077C3" w14:paraId="119400E6" w14:textId="77777777" w:rsidTr="00DD6EE9">
        <w:trPr>
          <w:cantSplit/>
          <w:trHeight w:val="110"/>
        </w:trPr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611"/>
            <w:id w:val="861555719"/>
            <w:placeholder>
              <w:docPart w:val="B38E9BC81C984A09964BE03C1B0AA92F"/>
            </w:placeholder>
          </w:sdtPr>
          <w:sdtEndPr/>
          <w:sdtContent>
            <w:tc>
              <w:tcPr>
                <w:tcW w:w="1698" w:type="dxa"/>
                <w:vAlign w:val="center"/>
              </w:tcPr>
              <w:p w14:paraId="0F8336D8" w14:textId="3E5F58D4" w:rsidR="00134F4A" w:rsidRPr="005077C3" w:rsidRDefault="00134F4A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5077C3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500-1,499</w:t>
                </w:r>
              </w:p>
            </w:tc>
          </w:sdtContent>
        </w:sdt>
        <w:tc>
          <w:tcPr>
            <w:tcW w:w="1134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12"/>
              <w:id w:val="964392773"/>
              <w:placeholder>
                <w:docPart w:val="DefaultPlaceholder_1081868574"/>
              </w:placeholder>
              <w:text/>
            </w:sdtPr>
            <w:sdtEndPr/>
            <w:sdtContent>
              <w:p w14:paraId="37DBB351" w14:textId="17D9E1F3" w:rsidR="00134F4A" w:rsidRPr="00F120FB" w:rsidRDefault="00431D9E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20.78</w:t>
                </w:r>
              </w:p>
            </w:sdtContent>
          </w:sdt>
        </w:tc>
        <w:tc>
          <w:tcPr>
            <w:tcW w:w="1135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13"/>
              <w:id w:val="-798915704"/>
              <w:placeholder>
                <w:docPart w:val="DefaultPlaceholder_1081868574"/>
              </w:placeholder>
              <w:text/>
            </w:sdtPr>
            <w:sdtEndPr/>
            <w:sdtContent>
              <w:p w14:paraId="027B02C5" w14:textId="55E25DB1" w:rsidR="00134F4A" w:rsidRPr="00F120FB" w:rsidRDefault="00431D9E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25.98</w:t>
                </w:r>
              </w:p>
            </w:sdtContent>
          </w:sdt>
        </w:tc>
        <w:tc>
          <w:tcPr>
            <w:tcW w:w="1703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14"/>
              <w:id w:val="2084254158"/>
              <w:placeholder>
                <w:docPart w:val="DefaultPlaceholder_1081868574"/>
              </w:placeholder>
              <w:text/>
            </w:sdtPr>
            <w:sdtEndPr/>
            <w:sdtContent>
              <w:p w14:paraId="4425F8F6" w14:textId="57D91595" w:rsidR="00134F4A" w:rsidRPr="00F120FB" w:rsidRDefault="00431D9E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27.11</w:t>
                </w:r>
              </w:p>
            </w:sdtContent>
          </w:sdt>
        </w:tc>
        <w:tc>
          <w:tcPr>
            <w:tcW w:w="1559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15"/>
              <w:id w:val="368579205"/>
              <w:placeholder>
                <w:docPart w:val="DefaultPlaceholder_1081868574"/>
              </w:placeholder>
              <w:text/>
            </w:sdtPr>
            <w:sdtEndPr/>
            <w:sdtContent>
              <w:p w14:paraId="7FCCD473" w14:textId="7063F715" w:rsidR="00134F4A" w:rsidRPr="00F120FB" w:rsidRDefault="00431D9E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33.88</w:t>
                </w:r>
              </w:p>
            </w:sdtContent>
          </w:sdt>
        </w:tc>
        <w:tc>
          <w:tcPr>
            <w:tcW w:w="1701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16"/>
              <w:id w:val="-175965011"/>
              <w:placeholder>
                <w:docPart w:val="DefaultPlaceholder_1081868574"/>
              </w:placeholder>
              <w:text/>
            </w:sdtPr>
            <w:sdtEndPr/>
            <w:sdtContent>
              <w:p w14:paraId="6FFF43E0" w14:textId="4EC51BA2" w:rsidR="00134F4A" w:rsidRPr="00F120FB" w:rsidRDefault="003C1A77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38.85</w:t>
                </w:r>
              </w:p>
            </w:sdtContent>
          </w:sdt>
        </w:tc>
        <w:tc>
          <w:tcPr>
            <w:tcW w:w="1701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17"/>
              <w:id w:val="-1676877971"/>
              <w:placeholder>
                <w:docPart w:val="DefaultPlaceholder_1081868574"/>
              </w:placeholder>
              <w:text/>
            </w:sdtPr>
            <w:sdtEndPr/>
            <w:sdtContent>
              <w:p w14:paraId="2EDBCB35" w14:textId="74E69C49" w:rsidR="00134F4A" w:rsidRPr="00F120FB" w:rsidRDefault="003C1A77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48.57</w:t>
                </w:r>
              </w:p>
            </w:sdtContent>
          </w:sdt>
        </w:tc>
        <w:tc>
          <w:tcPr>
            <w:tcW w:w="1701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18"/>
              <w:id w:val="-1245651733"/>
              <w:placeholder>
                <w:docPart w:val="DefaultPlaceholder_1081868574"/>
              </w:placeholder>
              <w:text/>
            </w:sdtPr>
            <w:sdtEndPr/>
            <w:sdtContent>
              <w:p w14:paraId="410F7A35" w14:textId="6730EC26" w:rsidR="00134F4A" w:rsidRPr="00F120FB" w:rsidRDefault="00AD4578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45.18</w:t>
                </w:r>
              </w:p>
            </w:sdtContent>
          </w:sdt>
        </w:tc>
        <w:tc>
          <w:tcPr>
            <w:tcW w:w="1558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19"/>
              <w:id w:val="279078097"/>
              <w:placeholder>
                <w:docPart w:val="DefaultPlaceholder_1081868574"/>
              </w:placeholder>
              <w:text/>
            </w:sdtPr>
            <w:sdtEndPr/>
            <w:sdtContent>
              <w:p w14:paraId="09D027D0" w14:textId="70766017" w:rsidR="00134F4A" w:rsidRPr="00F120FB" w:rsidRDefault="00AD4578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56.47</w:t>
                </w:r>
              </w:p>
            </w:sdtContent>
          </w:sdt>
        </w:tc>
      </w:tr>
      <w:tr w:rsidR="00134F4A" w:rsidRPr="005077C3" w14:paraId="434C6F65" w14:textId="77777777" w:rsidTr="00DD6EE9">
        <w:trPr>
          <w:cantSplit/>
          <w:trHeight w:val="110"/>
        </w:trPr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620"/>
            <w:id w:val="184569036"/>
            <w:placeholder>
              <w:docPart w:val="9A1B8FEF12B7435C9F7A00E3D80B36CC"/>
            </w:placeholder>
          </w:sdtPr>
          <w:sdtEndPr/>
          <w:sdtContent>
            <w:tc>
              <w:tcPr>
                <w:tcW w:w="1698" w:type="dxa"/>
                <w:vAlign w:val="center"/>
              </w:tcPr>
              <w:p w14:paraId="75F34314" w14:textId="7C89C9D2" w:rsidR="00134F4A" w:rsidRPr="005077C3" w:rsidRDefault="00134F4A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5077C3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1,500-4,999</w:t>
                </w:r>
              </w:p>
            </w:tc>
          </w:sdtContent>
        </w:sdt>
        <w:tc>
          <w:tcPr>
            <w:tcW w:w="1134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21"/>
              <w:id w:val="-568730258"/>
              <w:placeholder>
                <w:docPart w:val="DefaultPlaceholder_1081868574"/>
              </w:placeholder>
              <w:text/>
            </w:sdtPr>
            <w:sdtEndPr/>
            <w:sdtContent>
              <w:p w14:paraId="10615A11" w14:textId="62443E0D" w:rsidR="00134F4A" w:rsidRPr="00F120FB" w:rsidRDefault="00431D9E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18.50</w:t>
                </w:r>
              </w:p>
            </w:sdtContent>
          </w:sdt>
        </w:tc>
        <w:tc>
          <w:tcPr>
            <w:tcW w:w="1135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22"/>
              <w:id w:val="-1791429471"/>
              <w:placeholder>
                <w:docPart w:val="DefaultPlaceholder_1081868574"/>
              </w:placeholder>
              <w:text/>
            </w:sdtPr>
            <w:sdtEndPr/>
            <w:sdtContent>
              <w:p w14:paraId="01C90523" w14:textId="3CEC26E4" w:rsidR="00134F4A" w:rsidRPr="00F120FB" w:rsidRDefault="00431D9E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23.12</w:t>
                </w:r>
              </w:p>
            </w:sdtContent>
          </w:sdt>
        </w:tc>
        <w:tc>
          <w:tcPr>
            <w:tcW w:w="1703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23"/>
              <w:id w:val="1171068055"/>
              <w:placeholder>
                <w:docPart w:val="DefaultPlaceholder_1081868574"/>
              </w:placeholder>
              <w:text/>
            </w:sdtPr>
            <w:sdtEndPr/>
            <w:sdtContent>
              <w:p w14:paraId="17D6C3B8" w14:textId="65E87BEB" w:rsidR="00134F4A" w:rsidRPr="00F120FB" w:rsidRDefault="00431D9E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24.12</w:t>
                </w:r>
              </w:p>
            </w:sdtContent>
          </w:sdt>
        </w:tc>
        <w:tc>
          <w:tcPr>
            <w:tcW w:w="1559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24"/>
              <w:id w:val="1330100086"/>
              <w:placeholder>
                <w:docPart w:val="DefaultPlaceholder_1081868574"/>
              </w:placeholder>
              <w:text/>
            </w:sdtPr>
            <w:sdtEndPr/>
            <w:sdtContent>
              <w:p w14:paraId="251F1F92" w14:textId="0D0C3042" w:rsidR="00134F4A" w:rsidRPr="00F120FB" w:rsidRDefault="00431D9E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30.16</w:t>
                </w:r>
              </w:p>
            </w:sdtContent>
          </w:sdt>
        </w:tc>
        <w:tc>
          <w:tcPr>
            <w:tcW w:w="1701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25"/>
              <w:id w:val="323934131"/>
              <w:placeholder>
                <w:docPart w:val="DefaultPlaceholder_1081868574"/>
              </w:placeholder>
              <w:text/>
            </w:sdtPr>
            <w:sdtEndPr/>
            <w:sdtContent>
              <w:p w14:paraId="360AF796" w14:textId="0B850896" w:rsidR="00134F4A" w:rsidRPr="00F120FB" w:rsidRDefault="003C1A77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34.58</w:t>
                </w:r>
              </w:p>
            </w:sdtContent>
          </w:sdt>
        </w:tc>
        <w:tc>
          <w:tcPr>
            <w:tcW w:w="1701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26"/>
              <w:id w:val="749926101"/>
              <w:placeholder>
                <w:docPart w:val="DefaultPlaceholder_1081868574"/>
              </w:placeholder>
              <w:text/>
            </w:sdtPr>
            <w:sdtEndPr/>
            <w:sdtContent>
              <w:p w14:paraId="5DC8FD46" w14:textId="04C1B56A" w:rsidR="00134F4A" w:rsidRPr="00F120FB" w:rsidRDefault="003C1A77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43.22</w:t>
                </w:r>
              </w:p>
            </w:sdtContent>
          </w:sdt>
        </w:tc>
        <w:tc>
          <w:tcPr>
            <w:tcW w:w="1701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27"/>
              <w:id w:val="199519014"/>
              <w:placeholder>
                <w:docPart w:val="DefaultPlaceholder_1081868574"/>
              </w:placeholder>
              <w:text/>
            </w:sdtPr>
            <w:sdtEndPr/>
            <w:sdtContent>
              <w:p w14:paraId="02A940B9" w14:textId="323A699B" w:rsidR="00134F4A" w:rsidRPr="00F120FB" w:rsidRDefault="00AD4578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40.21</w:t>
                </w:r>
              </w:p>
            </w:sdtContent>
          </w:sdt>
        </w:tc>
        <w:tc>
          <w:tcPr>
            <w:tcW w:w="1558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28"/>
              <w:id w:val="1134451661"/>
              <w:placeholder>
                <w:docPart w:val="DefaultPlaceholder_1081868574"/>
              </w:placeholder>
              <w:text/>
            </w:sdtPr>
            <w:sdtEndPr/>
            <w:sdtContent>
              <w:p w14:paraId="3224A7F7" w14:textId="4780587C" w:rsidR="00134F4A" w:rsidRPr="00F120FB" w:rsidRDefault="00AD4578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50.26</w:t>
                </w:r>
              </w:p>
            </w:sdtContent>
          </w:sdt>
        </w:tc>
      </w:tr>
      <w:tr w:rsidR="00134F4A" w:rsidRPr="005077C3" w14:paraId="204314D2" w14:textId="77777777" w:rsidTr="00DD6EE9">
        <w:trPr>
          <w:cantSplit/>
          <w:trHeight w:val="110"/>
        </w:trPr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629"/>
            <w:id w:val="-1927646692"/>
            <w:placeholder>
              <w:docPart w:val="6B5D954DA49B4603A5A081C70E45D271"/>
            </w:placeholder>
          </w:sdtPr>
          <w:sdtEndPr/>
          <w:sdtContent>
            <w:tc>
              <w:tcPr>
                <w:tcW w:w="1698" w:type="dxa"/>
                <w:vAlign w:val="center"/>
              </w:tcPr>
              <w:p w14:paraId="665A5D2A" w14:textId="24EF0995" w:rsidR="00134F4A" w:rsidRPr="005077C3" w:rsidRDefault="00134F4A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5077C3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5,000 or more</w:t>
                </w:r>
              </w:p>
            </w:tc>
          </w:sdtContent>
        </w:sdt>
        <w:tc>
          <w:tcPr>
            <w:tcW w:w="1134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30"/>
              <w:id w:val="2044944381"/>
              <w:placeholder>
                <w:docPart w:val="DefaultPlaceholder_1081868574"/>
              </w:placeholder>
              <w:text/>
            </w:sdtPr>
            <w:sdtEndPr/>
            <w:sdtContent>
              <w:p w14:paraId="33B50E8B" w14:textId="0461F49F" w:rsidR="00134F4A" w:rsidRPr="00F120FB" w:rsidRDefault="00431D9E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17.20</w:t>
                </w:r>
              </w:p>
            </w:sdtContent>
          </w:sdt>
        </w:tc>
        <w:tc>
          <w:tcPr>
            <w:tcW w:w="1135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31"/>
              <w:id w:val="-218134210"/>
              <w:placeholder>
                <w:docPart w:val="DefaultPlaceholder_1081868574"/>
              </w:placeholder>
              <w:text/>
            </w:sdtPr>
            <w:sdtEndPr/>
            <w:sdtContent>
              <w:p w14:paraId="43FBAEC1" w14:textId="0CC4EB36" w:rsidR="00134F4A" w:rsidRPr="00F120FB" w:rsidRDefault="00431D9E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21.50</w:t>
                </w:r>
              </w:p>
            </w:sdtContent>
          </w:sdt>
        </w:tc>
        <w:tc>
          <w:tcPr>
            <w:tcW w:w="1703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32"/>
              <w:id w:val="1477874957"/>
              <w:placeholder>
                <w:docPart w:val="DefaultPlaceholder_1081868574"/>
              </w:placeholder>
              <w:text/>
            </w:sdtPr>
            <w:sdtEndPr/>
            <w:sdtContent>
              <w:p w14:paraId="296C0E29" w14:textId="2BFD35F2" w:rsidR="00134F4A" w:rsidRPr="00F120FB" w:rsidRDefault="00431D9E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22.44</w:t>
                </w:r>
              </w:p>
            </w:sdtContent>
          </w:sdt>
        </w:tc>
        <w:tc>
          <w:tcPr>
            <w:tcW w:w="1559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33"/>
              <w:id w:val="-1743791267"/>
              <w:placeholder>
                <w:docPart w:val="DefaultPlaceholder_1081868574"/>
              </w:placeholder>
              <w:text/>
            </w:sdtPr>
            <w:sdtEndPr/>
            <w:sdtContent>
              <w:p w14:paraId="316811E3" w14:textId="790B92B5" w:rsidR="00134F4A" w:rsidRPr="00F120FB" w:rsidRDefault="00431D9E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28.04</w:t>
                </w:r>
              </w:p>
            </w:sdtContent>
          </w:sdt>
        </w:tc>
        <w:tc>
          <w:tcPr>
            <w:tcW w:w="1701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34"/>
              <w:id w:val="-348098804"/>
              <w:placeholder>
                <w:docPart w:val="DefaultPlaceholder_1081868574"/>
              </w:placeholder>
              <w:text/>
            </w:sdtPr>
            <w:sdtEndPr/>
            <w:sdtContent>
              <w:p w14:paraId="008306E3" w14:textId="67E5CAC5" w:rsidR="00134F4A" w:rsidRPr="00F120FB" w:rsidRDefault="003C1A77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32.16</w:t>
                </w:r>
              </w:p>
            </w:sdtContent>
          </w:sdt>
        </w:tc>
        <w:tc>
          <w:tcPr>
            <w:tcW w:w="1701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35"/>
              <w:id w:val="28390234"/>
              <w:placeholder>
                <w:docPart w:val="DefaultPlaceholder_1081868574"/>
              </w:placeholder>
              <w:text/>
            </w:sdtPr>
            <w:sdtEndPr/>
            <w:sdtContent>
              <w:p w14:paraId="3DABE8A3" w14:textId="6E0CEC79" w:rsidR="00134F4A" w:rsidRPr="00F120FB" w:rsidRDefault="003C1A77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40.20</w:t>
                </w:r>
              </w:p>
            </w:sdtContent>
          </w:sdt>
        </w:tc>
        <w:tc>
          <w:tcPr>
            <w:tcW w:w="1701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36"/>
              <w:id w:val="-785663307"/>
              <w:placeholder>
                <w:docPart w:val="DefaultPlaceholder_1081868574"/>
              </w:placeholder>
              <w:text/>
            </w:sdtPr>
            <w:sdtEndPr/>
            <w:sdtContent>
              <w:p w14:paraId="07089B92" w14:textId="2F79A404" w:rsidR="00134F4A" w:rsidRPr="00F120FB" w:rsidRDefault="00AD4578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37.39</w:t>
                </w:r>
              </w:p>
            </w:sdtContent>
          </w:sdt>
        </w:tc>
        <w:tc>
          <w:tcPr>
            <w:tcW w:w="1558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37"/>
              <w:id w:val="940723791"/>
              <w:placeholder>
                <w:docPart w:val="DefaultPlaceholder_1081868574"/>
              </w:placeholder>
              <w:text/>
            </w:sdtPr>
            <w:sdtEndPr/>
            <w:sdtContent>
              <w:p w14:paraId="7044F39F" w14:textId="637F0C56" w:rsidR="00134F4A" w:rsidRPr="00F120FB" w:rsidRDefault="00AD4578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46.47</w:t>
                </w:r>
              </w:p>
            </w:sdtContent>
          </w:sdt>
        </w:tc>
      </w:tr>
      <w:tr w:rsidR="00134F4A" w:rsidRPr="005077C3" w14:paraId="73D3191D" w14:textId="77777777" w:rsidTr="00DD6EE9">
        <w:trPr>
          <w:cantSplit/>
          <w:trHeight w:val="110"/>
        </w:trPr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638"/>
            <w:id w:val="-278805595"/>
            <w:placeholder>
              <w:docPart w:val="D4A26905DFB34EEF8DC77BCC0A203AFB"/>
            </w:placeholder>
            <w:showingPlcHdr/>
          </w:sdtPr>
          <w:sdtEndPr/>
          <w:sdtContent>
            <w:tc>
              <w:tcPr>
                <w:tcW w:w="1698" w:type="dxa"/>
                <w:vAlign w:val="center"/>
              </w:tcPr>
              <w:p w14:paraId="48829215" w14:textId="3D9F508B" w:rsidR="00134F4A" w:rsidRPr="005077C3" w:rsidRDefault="00134F4A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5077C3">
                  <w:rPr>
                    <w:rStyle w:val="PlaceholderText"/>
                    <w:rFonts w:asciiTheme="majorHAnsi" w:eastAsiaTheme="minorHAnsi" w:hAnsiTheme="majorHAnsi"/>
                    <w:sz w:val="16"/>
                    <w:szCs w:val="16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639"/>
            <w:id w:val="-53002501"/>
            <w:placeholder>
              <w:docPart w:val="0044F9A535FE4CEE96E07B872A148E3A"/>
            </w:placeholder>
            <w:showingPlcHdr/>
          </w:sdtPr>
          <w:sdtEndPr/>
          <w:sdtContent>
            <w:tc>
              <w:tcPr>
                <w:tcW w:w="1134" w:type="dxa"/>
                <w:vAlign w:val="center"/>
              </w:tcPr>
              <w:p w14:paraId="542B08A5" w14:textId="3EA14BEC" w:rsidR="00134F4A" w:rsidRPr="00F120FB" w:rsidRDefault="00134F4A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F120FB">
                  <w:rPr>
                    <w:rStyle w:val="PlaceholderText"/>
                    <w:rFonts w:asciiTheme="majorHAnsi" w:eastAsiaTheme="minorHAnsi" w:hAnsiTheme="majorHAnsi"/>
                    <w:sz w:val="16"/>
                    <w:szCs w:val="16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640"/>
            <w:id w:val="-2009284130"/>
            <w:placeholder>
              <w:docPart w:val="4B0333AB58D14AC4828C181BE5414FD5"/>
            </w:placeholder>
            <w:showingPlcHdr/>
          </w:sdtPr>
          <w:sdtEndPr/>
          <w:sdtContent>
            <w:tc>
              <w:tcPr>
                <w:tcW w:w="1135" w:type="dxa"/>
                <w:vAlign w:val="center"/>
              </w:tcPr>
              <w:p w14:paraId="11F773B1" w14:textId="04300CDF" w:rsidR="00134F4A" w:rsidRPr="00F120FB" w:rsidRDefault="00134F4A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F120FB">
                  <w:rPr>
                    <w:rStyle w:val="PlaceholderText"/>
                    <w:rFonts w:asciiTheme="majorHAnsi" w:eastAsiaTheme="minorHAnsi" w:hAnsiTheme="majorHAnsi"/>
                    <w:sz w:val="16"/>
                    <w:szCs w:val="16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641"/>
            <w:id w:val="2006165855"/>
            <w:placeholder>
              <w:docPart w:val="8E3B6F12F7C14FAD9FCBF5150A4DD58E"/>
            </w:placeholder>
            <w:showingPlcHdr/>
          </w:sdtPr>
          <w:sdtEndPr/>
          <w:sdtContent>
            <w:tc>
              <w:tcPr>
                <w:tcW w:w="1703" w:type="dxa"/>
                <w:vAlign w:val="center"/>
              </w:tcPr>
              <w:p w14:paraId="5D1E074B" w14:textId="7429CA5B" w:rsidR="00134F4A" w:rsidRPr="00F120FB" w:rsidRDefault="00134F4A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F120FB">
                  <w:rPr>
                    <w:rStyle w:val="PlaceholderText"/>
                    <w:rFonts w:asciiTheme="majorHAnsi" w:eastAsiaTheme="minorHAnsi" w:hAnsiTheme="majorHAnsi"/>
                    <w:sz w:val="16"/>
                    <w:szCs w:val="16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642"/>
            <w:id w:val="-1503650982"/>
            <w:placeholder>
              <w:docPart w:val="A642BBC75935482D9E177F161D0C7C68"/>
            </w:placeholder>
            <w:showingPlcHdr/>
          </w:sdtPr>
          <w:sdtEndPr/>
          <w:sdtContent>
            <w:tc>
              <w:tcPr>
                <w:tcW w:w="1559" w:type="dxa"/>
                <w:vAlign w:val="center"/>
              </w:tcPr>
              <w:p w14:paraId="640AB8B6" w14:textId="5B37FDAB" w:rsidR="00134F4A" w:rsidRPr="00F120FB" w:rsidRDefault="00134F4A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F120FB">
                  <w:rPr>
                    <w:rStyle w:val="PlaceholderText"/>
                    <w:rFonts w:asciiTheme="majorHAnsi" w:eastAsiaTheme="minorHAnsi" w:hAnsiTheme="majorHAnsi"/>
                    <w:sz w:val="16"/>
                    <w:szCs w:val="16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643"/>
            <w:id w:val="-1247257608"/>
            <w:placeholder>
              <w:docPart w:val="59C9DC1F1A5B4B428B34AA9834785A90"/>
            </w:placeholder>
            <w:showingPlcHdr/>
          </w:sdtPr>
          <w:sdtEndPr/>
          <w:sdtContent>
            <w:tc>
              <w:tcPr>
                <w:tcW w:w="1701" w:type="dxa"/>
                <w:vAlign w:val="center"/>
              </w:tcPr>
              <w:p w14:paraId="0A5D109C" w14:textId="62ED8630" w:rsidR="00134F4A" w:rsidRPr="00F120FB" w:rsidRDefault="00134F4A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F120FB">
                  <w:rPr>
                    <w:rStyle w:val="PlaceholderText"/>
                    <w:rFonts w:asciiTheme="majorHAnsi" w:eastAsiaTheme="minorHAnsi" w:hAnsiTheme="majorHAnsi"/>
                    <w:sz w:val="16"/>
                    <w:szCs w:val="16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644"/>
            <w:id w:val="-1790115074"/>
            <w:placeholder>
              <w:docPart w:val="1C20200FF5AE48D5A1F186F399C7C1E9"/>
            </w:placeholder>
            <w:showingPlcHdr/>
          </w:sdtPr>
          <w:sdtEndPr/>
          <w:sdtContent>
            <w:tc>
              <w:tcPr>
                <w:tcW w:w="1701" w:type="dxa"/>
                <w:vAlign w:val="center"/>
              </w:tcPr>
              <w:p w14:paraId="2F52F921" w14:textId="72785886" w:rsidR="00134F4A" w:rsidRPr="00F120FB" w:rsidRDefault="00134F4A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F120FB">
                  <w:rPr>
                    <w:rStyle w:val="PlaceholderText"/>
                    <w:rFonts w:asciiTheme="majorHAnsi" w:eastAsiaTheme="minorHAnsi" w:hAnsiTheme="majorHAnsi"/>
                    <w:sz w:val="16"/>
                    <w:szCs w:val="16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645"/>
            <w:id w:val="1406496786"/>
            <w:placeholder>
              <w:docPart w:val="738A420655BD49A285CDA52D3036BE51"/>
            </w:placeholder>
            <w:showingPlcHdr/>
          </w:sdtPr>
          <w:sdtEndPr/>
          <w:sdtContent>
            <w:tc>
              <w:tcPr>
                <w:tcW w:w="1701" w:type="dxa"/>
              </w:tcPr>
              <w:p w14:paraId="1D2C3345" w14:textId="20F89BD3" w:rsidR="00134F4A" w:rsidRPr="00F120FB" w:rsidRDefault="00134F4A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F120FB">
                  <w:rPr>
                    <w:rStyle w:val="PlaceholderText"/>
                    <w:rFonts w:asciiTheme="majorHAnsi" w:eastAsiaTheme="minorHAnsi" w:hAnsiTheme="majorHAnsi"/>
                    <w:sz w:val="16"/>
                    <w:szCs w:val="16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ajorHAnsi" w:hAnsiTheme="majorHAnsi" w:cs="Calibri"/>
              <w:color w:val="000000"/>
              <w:sz w:val="16"/>
              <w:szCs w:val="16"/>
            </w:rPr>
            <w:tag w:val="646"/>
            <w:id w:val="1377737829"/>
            <w:placeholder>
              <w:docPart w:val="6E03F40F77FB45D2B5D80A7E8C899433"/>
            </w:placeholder>
            <w:showingPlcHdr/>
          </w:sdtPr>
          <w:sdtEndPr/>
          <w:sdtContent>
            <w:tc>
              <w:tcPr>
                <w:tcW w:w="1558" w:type="dxa"/>
              </w:tcPr>
              <w:p w14:paraId="43B78E18" w14:textId="77777777" w:rsidR="00134F4A" w:rsidRPr="00F120FB" w:rsidRDefault="00134F4A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F120FB">
                  <w:rPr>
                    <w:rStyle w:val="PlaceholderText"/>
                    <w:rFonts w:asciiTheme="majorHAnsi" w:eastAsiaTheme="minorHAnsi" w:hAnsiTheme="majorHAnsi"/>
                    <w:sz w:val="16"/>
                    <w:szCs w:val="16"/>
                  </w:rPr>
                  <w:t>Click here to enter text.</w:t>
                </w:r>
              </w:p>
            </w:tc>
          </w:sdtContent>
        </w:sdt>
      </w:tr>
    </w:tbl>
    <w:p w14:paraId="04776B0B" w14:textId="77777777" w:rsidR="00D3096A" w:rsidRDefault="00D3096A" w:rsidP="00980FFF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</w:p>
    <w:p w14:paraId="7452420F" w14:textId="77777777" w:rsidR="000F3136" w:rsidRDefault="000F3136" w:rsidP="00980FFF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</w:p>
    <w:tbl>
      <w:tblPr>
        <w:tblW w:w="10395" w:type="dxa"/>
        <w:tblInd w:w="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0"/>
        <w:gridCol w:w="3709"/>
        <w:gridCol w:w="3666"/>
      </w:tblGrid>
      <w:tr w:rsidR="003A5519" w:rsidRPr="00051098" w14:paraId="010FE37C" w14:textId="77777777" w:rsidTr="00775C37">
        <w:trPr>
          <w:cantSplit/>
          <w:trHeight w:val="264"/>
        </w:trPr>
        <w:tc>
          <w:tcPr>
            <w:tcW w:w="10395" w:type="dxa"/>
            <w:gridSpan w:val="3"/>
            <w:shd w:val="clear" w:color="auto" w:fill="000000" w:themeFill="text1"/>
            <w:vAlign w:val="center"/>
          </w:tcPr>
          <w:p w14:paraId="2375CB12" w14:textId="77777777" w:rsidR="003A5519" w:rsidRDefault="003A5519" w:rsidP="00DD6EE9">
            <w:pPr>
              <w:keepNext/>
              <w:jc w:val="center"/>
              <w:rPr>
                <w:rFonts w:ascii="Calibri Light" w:hAnsi="Calibri Light" w:cs="Calibri"/>
                <w:b/>
                <w:color w:val="FFFFFF" w:themeColor="background1"/>
                <w:sz w:val="16"/>
                <w:szCs w:val="16"/>
              </w:rPr>
            </w:pPr>
            <w:r w:rsidRPr="00FC1E71">
              <w:rPr>
                <w:rFonts w:ascii="Calibri Light" w:hAnsi="Calibri Light" w:cs="Calibri"/>
                <w:b/>
                <w:color w:val="FFFFFF" w:themeColor="background1"/>
                <w:sz w:val="16"/>
                <w:szCs w:val="16"/>
              </w:rPr>
              <w:t>Custom Location Extension</w:t>
            </w:r>
          </w:p>
          <w:p w14:paraId="78FC45D5" w14:textId="72940605" w:rsidR="003A5519" w:rsidRPr="00FC1E71" w:rsidRDefault="003A5519" w:rsidP="00A865A4">
            <w:pPr>
              <w:keepNext/>
              <w:jc w:val="center"/>
              <w:rPr>
                <w:rFonts w:ascii="Calibri Light" w:hAnsi="Calibri Light" w:cs="Calibri"/>
                <w:b/>
                <w:color w:val="FFFFFF" w:themeColor="background1"/>
                <w:sz w:val="16"/>
                <w:szCs w:val="16"/>
              </w:rPr>
            </w:pPr>
            <w:r w:rsidRPr="005077C3"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  <w:t>Per Portable Device Pricing Model – Annual Subscription</w:t>
            </w:r>
            <w:r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  <w:t xml:space="preserve"> for Hybrid+</w:t>
            </w:r>
          </w:p>
        </w:tc>
      </w:tr>
      <w:tr w:rsidR="003A5519" w:rsidRPr="00051098" w14:paraId="175F6EF2" w14:textId="77777777" w:rsidTr="00775C37">
        <w:trPr>
          <w:cantSplit/>
          <w:trHeight w:val="238"/>
        </w:trPr>
        <w:tc>
          <w:tcPr>
            <w:tcW w:w="3020" w:type="dxa"/>
            <w:shd w:val="clear" w:color="auto" w:fill="525252" w:themeFill="accent3" w:themeFillShade="80"/>
            <w:vAlign w:val="center"/>
          </w:tcPr>
          <w:p w14:paraId="5996BD20" w14:textId="77777777" w:rsidR="003A5519" w:rsidRPr="00051098" w:rsidRDefault="003A5519" w:rsidP="00DD6EE9">
            <w:pPr>
              <w:keepNext/>
              <w:jc w:val="center"/>
              <w:rPr>
                <w:rFonts w:ascii="Calibri Light" w:hAnsi="Calibri Light"/>
                <w:b/>
                <w:color w:val="FFFFFF" w:themeColor="background1"/>
                <w:sz w:val="16"/>
                <w:szCs w:val="16"/>
              </w:rPr>
            </w:pPr>
            <w:r w:rsidRPr="00051098"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  <w:t>Annual Portable Device Volume</w:t>
            </w:r>
          </w:p>
        </w:tc>
        <w:tc>
          <w:tcPr>
            <w:tcW w:w="3709" w:type="dxa"/>
            <w:shd w:val="clear" w:color="auto" w:fill="525252" w:themeFill="accent3" w:themeFillShade="80"/>
            <w:vAlign w:val="center"/>
          </w:tcPr>
          <w:p w14:paraId="06E24D7F" w14:textId="77777777" w:rsidR="003A5519" w:rsidRPr="00051098" w:rsidRDefault="003A5519" w:rsidP="00DD6EE9">
            <w:pPr>
              <w:keepNext/>
              <w:jc w:val="center"/>
              <w:rPr>
                <w:rFonts w:ascii="Calibri Light" w:hAnsi="Calibri Light"/>
                <w:b/>
                <w:color w:val="FFFFFF" w:themeColor="background1"/>
                <w:sz w:val="16"/>
                <w:szCs w:val="16"/>
              </w:rPr>
            </w:pPr>
            <w:r w:rsidRPr="00051098">
              <w:rPr>
                <w:rFonts w:ascii="Calibri Light" w:hAnsi="Calibri Light"/>
                <w:b/>
                <w:color w:val="FFFFFF" w:themeColor="background1"/>
                <w:sz w:val="16"/>
                <w:szCs w:val="16"/>
              </w:rPr>
              <w:t>EUR</w:t>
            </w:r>
          </w:p>
        </w:tc>
        <w:tc>
          <w:tcPr>
            <w:tcW w:w="3665" w:type="dxa"/>
            <w:shd w:val="clear" w:color="auto" w:fill="525252" w:themeFill="accent3" w:themeFillShade="80"/>
            <w:vAlign w:val="center"/>
          </w:tcPr>
          <w:p w14:paraId="32C3AA0C" w14:textId="77777777" w:rsidR="003A5519" w:rsidRPr="00051098" w:rsidRDefault="003A5519" w:rsidP="00DD6EE9">
            <w:pPr>
              <w:keepNext/>
              <w:jc w:val="center"/>
              <w:rPr>
                <w:rFonts w:ascii="Calibri Light" w:hAnsi="Calibri Light"/>
                <w:b/>
                <w:color w:val="FFFFFF" w:themeColor="background1"/>
                <w:sz w:val="16"/>
                <w:szCs w:val="16"/>
              </w:rPr>
            </w:pPr>
            <w:r w:rsidRPr="00051098">
              <w:rPr>
                <w:rFonts w:ascii="Calibri Light" w:hAnsi="Calibri Light"/>
                <w:b/>
                <w:color w:val="FFFFFF" w:themeColor="background1"/>
                <w:sz w:val="16"/>
                <w:szCs w:val="16"/>
              </w:rPr>
              <w:t>USD</w:t>
            </w:r>
          </w:p>
        </w:tc>
      </w:tr>
      <w:tr w:rsidR="003A5519" w:rsidRPr="00051098" w14:paraId="54909C8B" w14:textId="77777777" w:rsidTr="00775C37">
        <w:trPr>
          <w:cantSplit/>
          <w:trHeight w:val="230"/>
        </w:trPr>
        <w:tc>
          <w:tcPr>
            <w:tcW w:w="3020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47"/>
              <w:id w:val="-2014365706"/>
              <w:placeholder>
                <w:docPart w:val="E21262135C29416990EFCF4E760D79C9"/>
              </w:placeholder>
            </w:sdtPr>
            <w:sdtEndPr/>
            <w:sdtContent>
              <w:p w14:paraId="432FF28F" w14:textId="77777777" w:rsidR="003A5519" w:rsidRPr="00051098" w:rsidRDefault="003A5519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05109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1-49</w:t>
                </w:r>
              </w:p>
            </w:sdtContent>
          </w:sdt>
        </w:tc>
        <w:tc>
          <w:tcPr>
            <w:tcW w:w="3709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48"/>
              <w:id w:val="-734085671"/>
              <w:placeholder>
                <w:docPart w:val="DefaultPlaceholder_1081868574"/>
              </w:placeholder>
              <w:text/>
            </w:sdtPr>
            <w:sdtEndPr/>
            <w:sdtContent>
              <w:p w14:paraId="21793E14" w14:textId="2DEFF892" w:rsidR="003A5519" w:rsidRPr="00051098" w:rsidRDefault="00AD4578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7.00</w:t>
                </w:r>
              </w:p>
            </w:sdtContent>
          </w:sdt>
        </w:tc>
        <w:tc>
          <w:tcPr>
            <w:tcW w:w="3665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49"/>
              <w:id w:val="142467314"/>
              <w:placeholder>
                <w:docPart w:val="DefaultPlaceholder_1081868574"/>
              </w:placeholder>
              <w:text/>
            </w:sdtPr>
            <w:sdtEndPr/>
            <w:sdtContent>
              <w:p w14:paraId="434F4ED8" w14:textId="1C3DA70F" w:rsidR="003A5519" w:rsidRPr="00051098" w:rsidRDefault="00AD4578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8.75</w:t>
                </w:r>
              </w:p>
            </w:sdtContent>
          </w:sdt>
        </w:tc>
      </w:tr>
      <w:tr w:rsidR="003A5519" w:rsidRPr="00051098" w14:paraId="185A1E4E" w14:textId="77777777" w:rsidTr="00775C37">
        <w:trPr>
          <w:cantSplit/>
          <w:trHeight w:val="217"/>
        </w:trPr>
        <w:tc>
          <w:tcPr>
            <w:tcW w:w="3020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50"/>
              <w:id w:val="1971699873"/>
              <w:placeholder>
                <w:docPart w:val="E21262135C29416990EFCF4E760D79C9"/>
              </w:placeholder>
            </w:sdtPr>
            <w:sdtEndPr/>
            <w:sdtContent>
              <w:p w14:paraId="4AD265CC" w14:textId="77777777" w:rsidR="003A5519" w:rsidRPr="00051098" w:rsidRDefault="003A5519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05109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50-149</w:t>
                </w:r>
              </w:p>
            </w:sdtContent>
          </w:sdt>
        </w:tc>
        <w:tc>
          <w:tcPr>
            <w:tcW w:w="3709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51"/>
              <w:id w:val="659582647"/>
              <w:placeholder>
                <w:docPart w:val="DefaultPlaceholder_1081868574"/>
              </w:placeholder>
              <w:text/>
            </w:sdtPr>
            <w:sdtEndPr/>
            <w:sdtContent>
              <w:p w14:paraId="04983322" w14:textId="33B3CC0F" w:rsidR="003A5519" w:rsidRPr="00051098" w:rsidRDefault="00AD4578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6.86</w:t>
                </w:r>
              </w:p>
            </w:sdtContent>
          </w:sdt>
        </w:tc>
        <w:tc>
          <w:tcPr>
            <w:tcW w:w="3665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52"/>
              <w:id w:val="-456262400"/>
              <w:placeholder>
                <w:docPart w:val="DefaultPlaceholder_1081868574"/>
              </w:placeholder>
              <w:text/>
            </w:sdtPr>
            <w:sdtEndPr/>
            <w:sdtContent>
              <w:p w14:paraId="5DEE41AB" w14:textId="3CD92B84" w:rsidR="003A5519" w:rsidRPr="00051098" w:rsidRDefault="00AD4578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8.58</w:t>
                </w:r>
              </w:p>
            </w:sdtContent>
          </w:sdt>
        </w:tc>
      </w:tr>
      <w:tr w:rsidR="003A5519" w:rsidRPr="00051098" w14:paraId="347079B2" w14:textId="77777777" w:rsidTr="00775C37">
        <w:trPr>
          <w:cantSplit/>
          <w:trHeight w:val="230"/>
        </w:trPr>
        <w:tc>
          <w:tcPr>
            <w:tcW w:w="3020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53"/>
              <w:id w:val="-744947057"/>
              <w:placeholder>
                <w:docPart w:val="E21262135C29416990EFCF4E760D79C9"/>
              </w:placeholder>
            </w:sdtPr>
            <w:sdtEndPr/>
            <w:sdtContent>
              <w:p w14:paraId="5449605D" w14:textId="77777777" w:rsidR="003A5519" w:rsidRPr="00051098" w:rsidRDefault="003A5519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05109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150-199</w:t>
                </w:r>
              </w:p>
            </w:sdtContent>
          </w:sdt>
        </w:tc>
        <w:tc>
          <w:tcPr>
            <w:tcW w:w="3709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54"/>
              <w:id w:val="-1990400053"/>
              <w:placeholder>
                <w:docPart w:val="DefaultPlaceholder_1081868574"/>
              </w:placeholder>
              <w:text/>
            </w:sdtPr>
            <w:sdtEndPr/>
            <w:sdtContent>
              <w:p w14:paraId="1E02BB4F" w14:textId="5BD63B51" w:rsidR="003A5519" w:rsidRPr="00051098" w:rsidRDefault="00AD4578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6.72</w:t>
                </w:r>
              </w:p>
            </w:sdtContent>
          </w:sdt>
        </w:tc>
        <w:tc>
          <w:tcPr>
            <w:tcW w:w="3665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55"/>
              <w:id w:val="-1910068909"/>
              <w:placeholder>
                <w:docPart w:val="DefaultPlaceholder_1081868574"/>
              </w:placeholder>
              <w:text/>
            </w:sdtPr>
            <w:sdtEndPr/>
            <w:sdtContent>
              <w:p w14:paraId="69D89246" w14:textId="07C90D65" w:rsidR="003A5519" w:rsidRPr="00051098" w:rsidRDefault="00AD4578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8.40</w:t>
                </w:r>
              </w:p>
            </w:sdtContent>
          </w:sdt>
        </w:tc>
      </w:tr>
      <w:tr w:rsidR="003A5519" w:rsidRPr="00051098" w14:paraId="5B28BD52" w14:textId="77777777" w:rsidTr="00775C37">
        <w:trPr>
          <w:cantSplit/>
          <w:trHeight w:val="230"/>
        </w:trPr>
        <w:tc>
          <w:tcPr>
            <w:tcW w:w="3020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56"/>
              <w:id w:val="1564133795"/>
              <w:placeholder>
                <w:docPart w:val="E21262135C29416990EFCF4E760D79C9"/>
              </w:placeholder>
            </w:sdtPr>
            <w:sdtEndPr/>
            <w:sdtContent>
              <w:p w14:paraId="59F97B94" w14:textId="77777777" w:rsidR="003A5519" w:rsidRPr="00051098" w:rsidRDefault="003A5519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05109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200-499</w:t>
                </w:r>
              </w:p>
            </w:sdtContent>
          </w:sdt>
        </w:tc>
        <w:tc>
          <w:tcPr>
            <w:tcW w:w="3709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57"/>
              <w:id w:val="1542318678"/>
              <w:placeholder>
                <w:docPart w:val="DefaultPlaceholder_1081868574"/>
              </w:placeholder>
              <w:text/>
            </w:sdtPr>
            <w:sdtEndPr/>
            <w:sdtContent>
              <w:p w14:paraId="5306B568" w14:textId="7DC5F28C" w:rsidR="003A5519" w:rsidRPr="00051098" w:rsidRDefault="00AD4578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6.45</w:t>
                </w:r>
              </w:p>
            </w:sdtContent>
          </w:sdt>
        </w:tc>
        <w:tc>
          <w:tcPr>
            <w:tcW w:w="3665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58"/>
              <w:id w:val="1114867209"/>
              <w:placeholder>
                <w:docPart w:val="DefaultPlaceholder_1081868574"/>
              </w:placeholder>
              <w:text/>
            </w:sdtPr>
            <w:sdtEndPr/>
            <w:sdtContent>
              <w:p w14:paraId="436A2C0D" w14:textId="51B4D41A" w:rsidR="003A5519" w:rsidRPr="00051098" w:rsidRDefault="00AD4578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8.07</w:t>
                </w:r>
              </w:p>
            </w:sdtContent>
          </w:sdt>
        </w:tc>
      </w:tr>
      <w:tr w:rsidR="003A5519" w:rsidRPr="00051098" w14:paraId="6D13CAE9" w14:textId="77777777" w:rsidTr="00775C37">
        <w:trPr>
          <w:cantSplit/>
          <w:trHeight w:val="230"/>
        </w:trPr>
        <w:tc>
          <w:tcPr>
            <w:tcW w:w="3020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59"/>
              <w:id w:val="1454058388"/>
              <w:placeholder>
                <w:docPart w:val="E21262135C29416990EFCF4E760D79C9"/>
              </w:placeholder>
            </w:sdtPr>
            <w:sdtEndPr/>
            <w:sdtContent>
              <w:p w14:paraId="44F3E162" w14:textId="77777777" w:rsidR="003A5519" w:rsidRPr="00051098" w:rsidRDefault="003A5519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05109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500-1,499</w:t>
                </w:r>
              </w:p>
            </w:sdtContent>
          </w:sdt>
        </w:tc>
        <w:tc>
          <w:tcPr>
            <w:tcW w:w="3709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60"/>
              <w:id w:val="-286285538"/>
              <w:placeholder>
                <w:docPart w:val="DefaultPlaceholder_1081868574"/>
              </w:placeholder>
              <w:text/>
            </w:sdtPr>
            <w:sdtEndPr/>
            <w:sdtContent>
              <w:p w14:paraId="5B1A4A56" w14:textId="2A8CD299" w:rsidR="003A5519" w:rsidRPr="00051098" w:rsidRDefault="00AD4578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6.32</w:t>
                </w:r>
              </w:p>
            </w:sdtContent>
          </w:sdt>
        </w:tc>
        <w:tc>
          <w:tcPr>
            <w:tcW w:w="3665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61"/>
              <w:id w:val="-1696684791"/>
              <w:placeholder>
                <w:docPart w:val="DefaultPlaceholder_1081868574"/>
              </w:placeholder>
              <w:text/>
            </w:sdtPr>
            <w:sdtEndPr/>
            <w:sdtContent>
              <w:p w14:paraId="1AA2A800" w14:textId="6EA1BA29" w:rsidR="003A5519" w:rsidRPr="00051098" w:rsidRDefault="00AD4578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7.91</w:t>
                </w:r>
              </w:p>
            </w:sdtContent>
          </w:sdt>
        </w:tc>
      </w:tr>
      <w:tr w:rsidR="003A5519" w:rsidRPr="00051098" w14:paraId="0F8BC151" w14:textId="77777777" w:rsidTr="00775C37">
        <w:trPr>
          <w:cantSplit/>
          <w:trHeight w:val="230"/>
        </w:trPr>
        <w:tc>
          <w:tcPr>
            <w:tcW w:w="3020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62"/>
              <w:id w:val="496468659"/>
              <w:placeholder>
                <w:docPart w:val="E21262135C29416990EFCF4E760D79C9"/>
              </w:placeholder>
            </w:sdtPr>
            <w:sdtEndPr/>
            <w:sdtContent>
              <w:p w14:paraId="2B5C2E5A" w14:textId="77777777" w:rsidR="003A5519" w:rsidRPr="00051098" w:rsidRDefault="003A5519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05109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1,500-4,999</w:t>
                </w:r>
              </w:p>
            </w:sdtContent>
          </w:sdt>
        </w:tc>
        <w:tc>
          <w:tcPr>
            <w:tcW w:w="3709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63"/>
              <w:id w:val="-891502802"/>
              <w:placeholder>
                <w:docPart w:val="DefaultPlaceholder_1081868574"/>
              </w:placeholder>
              <w:text/>
            </w:sdtPr>
            <w:sdtEndPr/>
            <w:sdtContent>
              <w:p w14:paraId="0A6B0725" w14:textId="2815BFDF" w:rsidR="003A5519" w:rsidRPr="00051098" w:rsidRDefault="00AD4578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5.63</w:t>
                </w:r>
              </w:p>
            </w:sdtContent>
          </w:sdt>
        </w:tc>
        <w:tc>
          <w:tcPr>
            <w:tcW w:w="3665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64"/>
              <w:id w:val="1979876689"/>
              <w:placeholder>
                <w:docPart w:val="DefaultPlaceholder_1081868574"/>
              </w:placeholder>
              <w:text/>
            </w:sdtPr>
            <w:sdtEndPr/>
            <w:sdtContent>
              <w:p w14:paraId="46FDBEC1" w14:textId="6256E7A4" w:rsidR="003A5519" w:rsidRPr="00051098" w:rsidRDefault="00AD4578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7.04</w:t>
                </w:r>
              </w:p>
            </w:sdtContent>
          </w:sdt>
        </w:tc>
      </w:tr>
      <w:tr w:rsidR="00F91451" w:rsidRPr="00051098" w14:paraId="3A3E724F" w14:textId="77777777" w:rsidTr="00775C37">
        <w:trPr>
          <w:cantSplit/>
          <w:trHeight w:val="230"/>
        </w:trPr>
        <w:tc>
          <w:tcPr>
            <w:tcW w:w="3020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65"/>
              <w:id w:val="1784453815"/>
              <w:placeholder>
                <w:docPart w:val="EB13F91696294DA9ACEFC2B52155F555"/>
              </w:placeholder>
            </w:sdtPr>
            <w:sdtEndPr/>
            <w:sdtContent>
              <w:p w14:paraId="48E7575C" w14:textId="42B5180B" w:rsidR="00F91451" w:rsidRDefault="00F91451" w:rsidP="00F91451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5,000 or more</w:t>
                </w:r>
              </w:p>
            </w:sdtContent>
          </w:sdt>
        </w:tc>
        <w:tc>
          <w:tcPr>
            <w:tcW w:w="3709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66"/>
              <w:id w:val="1526513824"/>
              <w:placeholder>
                <w:docPart w:val="DefaultPlaceholder_1081868574"/>
              </w:placeholder>
              <w:text/>
            </w:sdtPr>
            <w:sdtEndPr/>
            <w:sdtContent>
              <w:p w14:paraId="6E0F30C5" w14:textId="076AF679" w:rsidR="00F91451" w:rsidRDefault="00F91451" w:rsidP="00F91451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5.24</w:t>
                </w:r>
              </w:p>
            </w:sdtContent>
          </w:sdt>
        </w:tc>
        <w:tc>
          <w:tcPr>
            <w:tcW w:w="3665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67"/>
              <w:id w:val="1324167179"/>
              <w:placeholder>
                <w:docPart w:val="DefaultPlaceholder_1081868574"/>
              </w:placeholder>
              <w:text/>
            </w:sdtPr>
            <w:sdtEndPr/>
            <w:sdtContent>
              <w:p w14:paraId="57CEF94A" w14:textId="2A1FF7EC" w:rsidR="00F91451" w:rsidRDefault="00F91451" w:rsidP="00F91451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6.54</w:t>
                </w:r>
              </w:p>
            </w:sdtContent>
          </w:sdt>
        </w:tc>
      </w:tr>
    </w:tbl>
    <w:p w14:paraId="7F83F3AC" w14:textId="77777777" w:rsidR="003A5519" w:rsidRDefault="003A5519" w:rsidP="003A5519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</w:p>
    <w:p w14:paraId="27BE2AAC" w14:textId="77777777" w:rsidR="00E4495E" w:rsidRDefault="00E4495E" w:rsidP="003A5519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</w:p>
    <w:p w14:paraId="042816FB" w14:textId="77777777" w:rsidR="000F6E0A" w:rsidRPr="00B7068E" w:rsidRDefault="00B7068E" w:rsidP="00B7068E">
      <w:pPr>
        <w:pStyle w:val="ListParagraph"/>
        <w:numPr>
          <w:ilvl w:val="0"/>
          <w:numId w:val="2"/>
        </w:numPr>
        <w:rPr>
          <w:rFonts w:asciiTheme="majorHAnsi" w:hAnsiTheme="majorHAnsi"/>
          <w:color w:val="auto"/>
          <w:sz w:val="18"/>
          <w:szCs w:val="18"/>
        </w:rPr>
      </w:pPr>
      <w:r w:rsidRPr="00EB72B4">
        <w:rPr>
          <w:rFonts w:asciiTheme="majorHAnsi" w:hAnsiTheme="majorHAnsi"/>
          <w:color w:val="auto"/>
          <w:sz w:val="18"/>
          <w:szCs w:val="18"/>
        </w:rPr>
        <w:t>Per Portable Device Pricing</w:t>
      </w:r>
      <w:r>
        <w:rPr>
          <w:rFonts w:asciiTheme="majorHAnsi" w:hAnsiTheme="majorHAnsi"/>
          <w:color w:val="auto"/>
          <w:sz w:val="18"/>
          <w:szCs w:val="18"/>
        </w:rPr>
        <w:t xml:space="preserve"> Model, Route Guidance Premium</w:t>
      </w:r>
      <w:r w:rsidR="00182E79">
        <w:rPr>
          <w:rFonts w:asciiTheme="majorHAnsi" w:hAnsiTheme="majorHAnsi"/>
          <w:color w:val="auto"/>
          <w:sz w:val="18"/>
          <w:szCs w:val="18"/>
        </w:rPr>
        <w:t>.</w:t>
      </w:r>
    </w:p>
    <w:p w14:paraId="11065AA7" w14:textId="77777777" w:rsidR="00093782" w:rsidRDefault="00093782" w:rsidP="00980FFF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</w:p>
    <w:tbl>
      <w:tblPr>
        <w:tblW w:w="10406" w:type="dxa"/>
        <w:tblInd w:w="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696"/>
        <w:gridCol w:w="3701"/>
      </w:tblGrid>
      <w:tr w:rsidR="00EB72B4" w:rsidRPr="00051098" w14:paraId="364720B6" w14:textId="77777777" w:rsidTr="00775C37">
        <w:trPr>
          <w:cantSplit/>
          <w:trHeight w:val="465"/>
        </w:trPr>
        <w:tc>
          <w:tcPr>
            <w:tcW w:w="10406" w:type="dxa"/>
            <w:gridSpan w:val="3"/>
            <w:shd w:val="clear" w:color="auto" w:fill="000000" w:themeFill="text1"/>
            <w:vAlign w:val="center"/>
          </w:tcPr>
          <w:p w14:paraId="3BD06660" w14:textId="0F9567D1" w:rsidR="00EB72B4" w:rsidRPr="00051098" w:rsidRDefault="00EB72B4" w:rsidP="00DD6EE9">
            <w:pPr>
              <w:keepNext/>
              <w:jc w:val="center"/>
              <w:rPr>
                <w:rFonts w:ascii="Calibri Light" w:hAnsi="Calibri Light" w:cs="Calibri"/>
                <w:b/>
                <w:color w:val="FFFFFF" w:themeColor="background1"/>
                <w:sz w:val="16"/>
                <w:szCs w:val="16"/>
              </w:rPr>
            </w:pPr>
            <w:r w:rsidRPr="00051098">
              <w:rPr>
                <w:rFonts w:ascii="Calibri Light" w:hAnsi="Calibri Light" w:cs="Calibri"/>
                <w:b/>
                <w:color w:val="FFFFFF" w:themeColor="background1"/>
                <w:sz w:val="16"/>
                <w:szCs w:val="16"/>
              </w:rPr>
              <w:t>Fees per Portable Device</w:t>
            </w:r>
            <w:r w:rsidRPr="00051098" w:rsidDel="00B729E2">
              <w:rPr>
                <w:rFonts w:ascii="Calibri Light" w:hAnsi="Calibri Light" w:cs="Calibri"/>
                <w:b/>
                <w:color w:val="FFFFFF" w:themeColor="background1"/>
                <w:sz w:val="16"/>
                <w:szCs w:val="16"/>
              </w:rPr>
              <w:t xml:space="preserve"> </w:t>
            </w:r>
            <w:r w:rsidRPr="00051098">
              <w:rPr>
                <w:rFonts w:ascii="Calibri Light" w:hAnsi="Calibri Light" w:cs="Calibri"/>
                <w:b/>
                <w:color w:val="FFFFFF" w:themeColor="background1"/>
                <w:sz w:val="16"/>
                <w:szCs w:val="16"/>
              </w:rPr>
              <w:t xml:space="preserve"> for Route Guidance</w:t>
            </w:r>
            <w:r w:rsidR="00F07848">
              <w:rPr>
                <w:rFonts w:ascii="Calibri Light" w:hAnsi="Calibri Light" w:cs="Calibri"/>
                <w:b/>
                <w:color w:val="FFFFFF" w:themeColor="background1"/>
                <w:sz w:val="16"/>
                <w:szCs w:val="16"/>
              </w:rPr>
              <w:t xml:space="preserve"> - </w:t>
            </w:r>
            <w:r w:rsidR="00F07848" w:rsidRPr="005077C3"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  <w:t>Annual Subscription</w:t>
            </w:r>
            <w:r w:rsidR="00F07848">
              <w:rPr>
                <w:rFonts w:asciiTheme="majorHAnsi" w:hAnsiTheme="majorHAnsi" w:cs="Calibri"/>
                <w:b/>
                <w:bCs/>
                <w:color w:val="FFFFFF"/>
                <w:sz w:val="16"/>
                <w:szCs w:val="16"/>
              </w:rPr>
              <w:t xml:space="preserve"> </w:t>
            </w:r>
          </w:p>
          <w:p w14:paraId="44F44312" w14:textId="77777777" w:rsidR="00F07848" w:rsidRDefault="00EB72B4" w:rsidP="00DD6EE9">
            <w:pPr>
              <w:keepNext/>
              <w:jc w:val="center"/>
              <w:rPr>
                <w:rFonts w:ascii="Calibri Light" w:hAnsi="Calibri Light" w:cs="Calibri"/>
                <w:b/>
                <w:color w:val="FFFFFF" w:themeColor="background1"/>
                <w:sz w:val="16"/>
                <w:szCs w:val="16"/>
              </w:rPr>
            </w:pPr>
            <w:r w:rsidRPr="00051098">
              <w:rPr>
                <w:rFonts w:ascii="Calibri Light" w:hAnsi="Calibri Light" w:cs="Calibri"/>
                <w:b/>
                <w:color w:val="FFFFFF" w:themeColor="background1"/>
                <w:sz w:val="16"/>
                <w:szCs w:val="16"/>
              </w:rPr>
              <w:t>Available for Mobile Asset Management, Business Mapping, Bus</w:t>
            </w:r>
            <w:r w:rsidR="00BE0D0B">
              <w:rPr>
                <w:rFonts w:ascii="Calibri Light" w:hAnsi="Calibri Light" w:cs="Calibri"/>
                <w:b/>
                <w:color w:val="FFFFFF" w:themeColor="background1"/>
                <w:sz w:val="16"/>
                <w:szCs w:val="16"/>
              </w:rPr>
              <w:t>iness Locator,</w:t>
            </w:r>
            <w:r w:rsidR="00F07848">
              <w:rPr>
                <w:rFonts w:ascii="Calibri Light" w:hAnsi="Calibri Light" w:cs="Calibri"/>
                <w:b/>
                <w:color w:val="FFFFFF" w:themeColor="background1"/>
                <w:sz w:val="16"/>
                <w:szCs w:val="16"/>
              </w:rPr>
              <w:t xml:space="preserve"> </w:t>
            </w:r>
            <w:r w:rsidR="00376D04">
              <w:rPr>
                <w:rFonts w:ascii="Calibri Light" w:hAnsi="Calibri Light" w:cs="Calibri"/>
                <w:b/>
                <w:color w:val="FFFFFF" w:themeColor="background1"/>
                <w:sz w:val="16"/>
                <w:szCs w:val="16"/>
              </w:rPr>
              <w:t xml:space="preserve">and </w:t>
            </w:r>
          </w:p>
          <w:p w14:paraId="69BDED57" w14:textId="1B6CB847" w:rsidR="00EB72B4" w:rsidRPr="00051098" w:rsidRDefault="00376D04" w:rsidP="00A865A4">
            <w:pPr>
              <w:keepNext/>
              <w:jc w:val="center"/>
              <w:rPr>
                <w:rFonts w:ascii="Calibri Light" w:hAnsi="Calibri Light" w:cs="Calibri"/>
                <w:b/>
                <w:color w:val="auto"/>
                <w:sz w:val="16"/>
                <w:szCs w:val="16"/>
              </w:rPr>
            </w:pPr>
            <w:r>
              <w:rPr>
                <w:rFonts w:ascii="Calibri Light" w:hAnsi="Calibri Light" w:cs="Calibri"/>
                <w:b/>
                <w:color w:val="FFFFFF" w:themeColor="background1"/>
                <w:sz w:val="16"/>
                <w:szCs w:val="16"/>
              </w:rPr>
              <w:t xml:space="preserve">(if not paid for within an SDK subscription) </w:t>
            </w:r>
            <w:r w:rsidR="00EB72B4" w:rsidRPr="00051098">
              <w:rPr>
                <w:rFonts w:ascii="Calibri Light" w:hAnsi="Calibri Light" w:cs="Calibri"/>
                <w:b/>
                <w:color w:val="FFFFFF" w:themeColor="background1"/>
                <w:sz w:val="16"/>
                <w:szCs w:val="16"/>
              </w:rPr>
              <w:t xml:space="preserve">Online SDK, Hybrid+ SDK </w:t>
            </w:r>
          </w:p>
        </w:tc>
      </w:tr>
      <w:tr w:rsidR="00EB72B4" w:rsidRPr="00051098" w14:paraId="7F31745C" w14:textId="77777777" w:rsidTr="00775C37">
        <w:trPr>
          <w:cantSplit/>
          <w:trHeight w:val="230"/>
        </w:trPr>
        <w:tc>
          <w:tcPr>
            <w:tcW w:w="3009" w:type="dxa"/>
            <w:shd w:val="clear" w:color="auto" w:fill="525252" w:themeFill="accent3" w:themeFillShade="80"/>
            <w:vAlign w:val="center"/>
          </w:tcPr>
          <w:p w14:paraId="61BEB47E" w14:textId="77777777" w:rsidR="00EB72B4" w:rsidRPr="00051098" w:rsidRDefault="00EB72B4" w:rsidP="00DD6EE9">
            <w:pPr>
              <w:keepNext/>
              <w:jc w:val="center"/>
              <w:rPr>
                <w:rFonts w:ascii="Calibri Light" w:hAnsi="Calibri Light"/>
                <w:b/>
                <w:color w:val="FFFFFF" w:themeColor="background1"/>
                <w:sz w:val="16"/>
                <w:szCs w:val="16"/>
              </w:rPr>
            </w:pPr>
            <w:r w:rsidRPr="00051098">
              <w:rPr>
                <w:rFonts w:asciiTheme="majorHAnsi" w:hAnsiTheme="majorHAnsi" w:cs="Calibri"/>
                <w:b/>
                <w:bCs/>
                <w:color w:val="FFFFFF" w:themeColor="background1"/>
                <w:sz w:val="16"/>
                <w:szCs w:val="16"/>
              </w:rPr>
              <w:t>Annual Portable Device Volume</w:t>
            </w:r>
          </w:p>
        </w:tc>
        <w:tc>
          <w:tcPr>
            <w:tcW w:w="3696" w:type="dxa"/>
            <w:shd w:val="clear" w:color="auto" w:fill="525252" w:themeFill="accent3" w:themeFillShade="80"/>
            <w:vAlign w:val="center"/>
          </w:tcPr>
          <w:p w14:paraId="6C1F1F76" w14:textId="77777777" w:rsidR="00EB72B4" w:rsidRPr="00051098" w:rsidRDefault="00EB72B4" w:rsidP="00DD6EE9">
            <w:pPr>
              <w:keepNext/>
              <w:jc w:val="center"/>
              <w:rPr>
                <w:rFonts w:ascii="Calibri Light" w:hAnsi="Calibri Light"/>
                <w:b/>
                <w:color w:val="FFFFFF" w:themeColor="background1"/>
                <w:sz w:val="16"/>
                <w:szCs w:val="16"/>
              </w:rPr>
            </w:pPr>
            <w:r w:rsidRPr="00051098">
              <w:rPr>
                <w:rFonts w:ascii="Calibri Light" w:hAnsi="Calibri Light"/>
                <w:b/>
                <w:color w:val="FFFFFF" w:themeColor="background1"/>
                <w:sz w:val="16"/>
                <w:szCs w:val="16"/>
              </w:rPr>
              <w:t>EUR</w:t>
            </w:r>
          </w:p>
        </w:tc>
        <w:tc>
          <w:tcPr>
            <w:tcW w:w="3699" w:type="dxa"/>
            <w:shd w:val="clear" w:color="auto" w:fill="525252" w:themeFill="accent3" w:themeFillShade="80"/>
            <w:vAlign w:val="center"/>
          </w:tcPr>
          <w:p w14:paraId="0106DBF8" w14:textId="77777777" w:rsidR="00EB72B4" w:rsidRPr="00051098" w:rsidRDefault="00EB72B4" w:rsidP="00DD6EE9">
            <w:pPr>
              <w:keepNext/>
              <w:jc w:val="center"/>
              <w:rPr>
                <w:rFonts w:ascii="Calibri Light" w:hAnsi="Calibri Light"/>
                <w:b/>
                <w:color w:val="FFFFFF" w:themeColor="background1"/>
                <w:sz w:val="16"/>
                <w:szCs w:val="16"/>
              </w:rPr>
            </w:pPr>
            <w:r w:rsidRPr="00051098">
              <w:rPr>
                <w:rFonts w:ascii="Calibri Light" w:hAnsi="Calibri Light"/>
                <w:b/>
                <w:color w:val="FFFFFF" w:themeColor="background1"/>
                <w:sz w:val="16"/>
                <w:szCs w:val="16"/>
              </w:rPr>
              <w:t>USD</w:t>
            </w:r>
          </w:p>
        </w:tc>
      </w:tr>
      <w:tr w:rsidR="00EB72B4" w:rsidRPr="00051098" w14:paraId="6D4FE16E" w14:textId="77777777" w:rsidTr="00775C37">
        <w:trPr>
          <w:cantSplit/>
          <w:trHeight w:val="222"/>
        </w:trPr>
        <w:tc>
          <w:tcPr>
            <w:tcW w:w="3009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68"/>
              <w:id w:val="1328781874"/>
              <w:placeholder>
                <w:docPart w:val="DefaultPlaceholder_1081868574"/>
              </w:placeholder>
            </w:sdtPr>
            <w:sdtEndPr/>
            <w:sdtContent>
              <w:p w14:paraId="2749E144" w14:textId="77777777" w:rsidR="00EB72B4" w:rsidRPr="00051098" w:rsidRDefault="00EB72B4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05109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1-49</w:t>
                </w:r>
              </w:p>
            </w:sdtContent>
          </w:sdt>
        </w:tc>
        <w:tc>
          <w:tcPr>
            <w:tcW w:w="3696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69"/>
              <w:id w:val="1884757602"/>
              <w:placeholder>
                <w:docPart w:val="DefaultPlaceholder_1081868574"/>
              </w:placeholder>
              <w:text/>
            </w:sdtPr>
            <w:sdtEndPr/>
            <w:sdtContent>
              <w:p w14:paraId="5853A5AC" w14:textId="6E1509F6" w:rsidR="00EB72B4" w:rsidRPr="00051098" w:rsidRDefault="00AD4578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20.00</w:t>
                </w:r>
              </w:p>
            </w:sdtContent>
          </w:sdt>
        </w:tc>
        <w:tc>
          <w:tcPr>
            <w:tcW w:w="3699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70"/>
              <w:id w:val="-452023393"/>
              <w:placeholder>
                <w:docPart w:val="DefaultPlaceholder_1081868574"/>
              </w:placeholder>
              <w:text/>
            </w:sdtPr>
            <w:sdtEndPr/>
            <w:sdtContent>
              <w:p w14:paraId="1C07ABA0" w14:textId="6DDA80AE" w:rsidR="00EB72B4" w:rsidRPr="00051098" w:rsidRDefault="00AD4578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25.00</w:t>
                </w:r>
              </w:p>
            </w:sdtContent>
          </w:sdt>
        </w:tc>
      </w:tr>
      <w:tr w:rsidR="00EB72B4" w:rsidRPr="00051098" w14:paraId="7CB62F27" w14:textId="77777777" w:rsidTr="00775C37">
        <w:trPr>
          <w:cantSplit/>
          <w:trHeight w:val="210"/>
        </w:trPr>
        <w:tc>
          <w:tcPr>
            <w:tcW w:w="3009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71"/>
              <w:id w:val="-351885437"/>
              <w:placeholder>
                <w:docPart w:val="DefaultPlaceholder_1081868574"/>
              </w:placeholder>
            </w:sdtPr>
            <w:sdtEndPr/>
            <w:sdtContent>
              <w:p w14:paraId="2C881DAB" w14:textId="77777777" w:rsidR="00EB72B4" w:rsidRPr="00051098" w:rsidRDefault="00EB72B4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05109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50-149</w:t>
                </w:r>
              </w:p>
            </w:sdtContent>
          </w:sdt>
        </w:tc>
        <w:tc>
          <w:tcPr>
            <w:tcW w:w="3696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72"/>
              <w:id w:val="1555118336"/>
              <w:placeholder>
                <w:docPart w:val="DefaultPlaceholder_1081868574"/>
              </w:placeholder>
              <w:text/>
            </w:sdtPr>
            <w:sdtEndPr/>
            <w:sdtContent>
              <w:p w14:paraId="7CE6E164" w14:textId="14417601" w:rsidR="00EB72B4" w:rsidRPr="00051098" w:rsidRDefault="00AD4578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19.60</w:t>
                </w:r>
              </w:p>
            </w:sdtContent>
          </w:sdt>
        </w:tc>
        <w:tc>
          <w:tcPr>
            <w:tcW w:w="3699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73"/>
              <w:id w:val="-1284728552"/>
              <w:placeholder>
                <w:docPart w:val="DefaultPlaceholder_1081868574"/>
              </w:placeholder>
              <w:text/>
            </w:sdtPr>
            <w:sdtEndPr/>
            <w:sdtContent>
              <w:p w14:paraId="4061A2FA" w14:textId="661549A1" w:rsidR="00EB72B4" w:rsidRPr="00051098" w:rsidRDefault="00AD4578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24.50</w:t>
                </w:r>
              </w:p>
            </w:sdtContent>
          </w:sdt>
        </w:tc>
      </w:tr>
      <w:tr w:rsidR="00EB72B4" w:rsidRPr="00051098" w14:paraId="28194F77" w14:textId="77777777" w:rsidTr="00775C37">
        <w:trPr>
          <w:cantSplit/>
          <w:trHeight w:val="222"/>
        </w:trPr>
        <w:tc>
          <w:tcPr>
            <w:tcW w:w="3009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74"/>
              <w:id w:val="1481967985"/>
              <w:placeholder>
                <w:docPart w:val="DefaultPlaceholder_1081868574"/>
              </w:placeholder>
            </w:sdtPr>
            <w:sdtEndPr/>
            <w:sdtContent>
              <w:p w14:paraId="743BDF4E" w14:textId="77777777" w:rsidR="00EB72B4" w:rsidRPr="00051098" w:rsidRDefault="00EB72B4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05109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150-199</w:t>
                </w:r>
              </w:p>
            </w:sdtContent>
          </w:sdt>
        </w:tc>
        <w:tc>
          <w:tcPr>
            <w:tcW w:w="3696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75"/>
              <w:id w:val="514427523"/>
              <w:placeholder>
                <w:docPart w:val="DefaultPlaceholder_1081868574"/>
              </w:placeholder>
              <w:text/>
            </w:sdtPr>
            <w:sdtEndPr/>
            <w:sdtContent>
              <w:p w14:paraId="37F2A228" w14:textId="13F3E996" w:rsidR="00EB72B4" w:rsidRPr="00051098" w:rsidRDefault="00AD4578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19.21</w:t>
                </w:r>
              </w:p>
            </w:sdtContent>
          </w:sdt>
        </w:tc>
        <w:tc>
          <w:tcPr>
            <w:tcW w:w="3699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76"/>
              <w:id w:val="-1182209357"/>
              <w:placeholder>
                <w:docPart w:val="DefaultPlaceholder_1081868574"/>
              </w:placeholder>
              <w:text/>
            </w:sdtPr>
            <w:sdtEndPr/>
            <w:sdtContent>
              <w:p w14:paraId="7243A4E1" w14:textId="561773DA" w:rsidR="00EB72B4" w:rsidRPr="00051098" w:rsidRDefault="00AD4578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24.01</w:t>
                </w:r>
              </w:p>
            </w:sdtContent>
          </w:sdt>
        </w:tc>
      </w:tr>
      <w:tr w:rsidR="00EB72B4" w:rsidRPr="00051098" w14:paraId="574F2FF1" w14:textId="77777777" w:rsidTr="00775C37">
        <w:trPr>
          <w:cantSplit/>
          <w:trHeight w:val="222"/>
        </w:trPr>
        <w:tc>
          <w:tcPr>
            <w:tcW w:w="3009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77"/>
              <w:id w:val="747157070"/>
              <w:placeholder>
                <w:docPart w:val="DefaultPlaceholder_1081868574"/>
              </w:placeholder>
            </w:sdtPr>
            <w:sdtEndPr/>
            <w:sdtContent>
              <w:p w14:paraId="6E0A484B" w14:textId="77777777" w:rsidR="00EB72B4" w:rsidRPr="00051098" w:rsidRDefault="00EB72B4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05109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200-499</w:t>
                </w:r>
              </w:p>
            </w:sdtContent>
          </w:sdt>
        </w:tc>
        <w:tc>
          <w:tcPr>
            <w:tcW w:w="3696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78"/>
              <w:id w:val="-1181894284"/>
              <w:placeholder>
                <w:docPart w:val="DefaultPlaceholder_1081868574"/>
              </w:placeholder>
              <w:text/>
            </w:sdtPr>
            <w:sdtEndPr/>
            <w:sdtContent>
              <w:p w14:paraId="1B844AB4" w14:textId="26AD2DE9" w:rsidR="00EB72B4" w:rsidRPr="00051098" w:rsidRDefault="00AD4578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18.44</w:t>
                </w:r>
              </w:p>
            </w:sdtContent>
          </w:sdt>
        </w:tc>
        <w:tc>
          <w:tcPr>
            <w:tcW w:w="3699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79"/>
              <w:id w:val="-2142486458"/>
              <w:placeholder>
                <w:docPart w:val="DefaultPlaceholder_1081868574"/>
              </w:placeholder>
              <w:text/>
            </w:sdtPr>
            <w:sdtEndPr/>
            <w:sdtContent>
              <w:p w14:paraId="3D328CC5" w14:textId="593422C3" w:rsidR="00EB72B4" w:rsidRPr="00051098" w:rsidRDefault="00AD4578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23.05</w:t>
                </w:r>
              </w:p>
            </w:sdtContent>
          </w:sdt>
        </w:tc>
      </w:tr>
      <w:tr w:rsidR="00EB72B4" w:rsidRPr="00051098" w14:paraId="33C9EF26" w14:textId="77777777" w:rsidTr="00775C37">
        <w:trPr>
          <w:cantSplit/>
          <w:trHeight w:val="222"/>
        </w:trPr>
        <w:tc>
          <w:tcPr>
            <w:tcW w:w="3009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80"/>
              <w:id w:val="-421496567"/>
              <w:placeholder>
                <w:docPart w:val="DefaultPlaceholder_1081868574"/>
              </w:placeholder>
            </w:sdtPr>
            <w:sdtEndPr/>
            <w:sdtContent>
              <w:p w14:paraId="13EF0A3E" w14:textId="77777777" w:rsidR="00EB72B4" w:rsidRPr="00051098" w:rsidRDefault="00EB72B4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05109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500-1,499</w:t>
                </w:r>
              </w:p>
            </w:sdtContent>
          </w:sdt>
        </w:tc>
        <w:tc>
          <w:tcPr>
            <w:tcW w:w="3696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81"/>
              <w:id w:val="1323694529"/>
              <w:placeholder>
                <w:docPart w:val="DefaultPlaceholder_1081868574"/>
              </w:placeholder>
              <w:text/>
            </w:sdtPr>
            <w:sdtEndPr/>
            <w:sdtContent>
              <w:p w14:paraId="5468B042" w14:textId="22E0DC5F" w:rsidR="00EB72B4" w:rsidRPr="00051098" w:rsidRDefault="00AD4578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18.07</w:t>
                </w:r>
              </w:p>
            </w:sdtContent>
          </w:sdt>
        </w:tc>
        <w:tc>
          <w:tcPr>
            <w:tcW w:w="3699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82"/>
              <w:id w:val="937103188"/>
              <w:placeholder>
                <w:docPart w:val="DefaultPlaceholder_1081868574"/>
              </w:placeholder>
              <w:text/>
            </w:sdtPr>
            <w:sdtEndPr/>
            <w:sdtContent>
              <w:p w14:paraId="4F3EB59C" w14:textId="47D6F123" w:rsidR="00EB72B4" w:rsidRPr="00051098" w:rsidRDefault="00AD4578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22.59</w:t>
                </w:r>
              </w:p>
            </w:sdtContent>
          </w:sdt>
        </w:tc>
      </w:tr>
      <w:tr w:rsidR="00EB72B4" w:rsidRPr="00051098" w14:paraId="60A189C3" w14:textId="77777777" w:rsidTr="00775C37">
        <w:trPr>
          <w:cantSplit/>
          <w:trHeight w:val="222"/>
        </w:trPr>
        <w:tc>
          <w:tcPr>
            <w:tcW w:w="3009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83"/>
              <w:id w:val="-1717954842"/>
              <w:placeholder>
                <w:docPart w:val="DefaultPlaceholder_1081868574"/>
              </w:placeholder>
            </w:sdtPr>
            <w:sdtEndPr/>
            <w:sdtContent>
              <w:p w14:paraId="64E85799" w14:textId="77777777" w:rsidR="00EB72B4" w:rsidRPr="00051098" w:rsidRDefault="00EB72B4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 w:rsidRPr="00051098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1,500-4,999</w:t>
                </w:r>
              </w:p>
            </w:sdtContent>
          </w:sdt>
        </w:tc>
        <w:tc>
          <w:tcPr>
            <w:tcW w:w="3696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84"/>
              <w:id w:val="-1782482196"/>
              <w:placeholder>
                <w:docPart w:val="DefaultPlaceholder_1081868574"/>
              </w:placeholder>
              <w:text/>
            </w:sdtPr>
            <w:sdtEndPr/>
            <w:sdtContent>
              <w:p w14:paraId="40757DC5" w14:textId="08BCB7BB" w:rsidR="00EB72B4" w:rsidRPr="00051098" w:rsidRDefault="00AD4578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16.08</w:t>
                </w:r>
              </w:p>
            </w:sdtContent>
          </w:sdt>
        </w:tc>
        <w:tc>
          <w:tcPr>
            <w:tcW w:w="3699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85"/>
              <w:id w:val="-359512255"/>
              <w:placeholder>
                <w:docPart w:val="DefaultPlaceholder_1081868574"/>
              </w:placeholder>
              <w:text/>
            </w:sdtPr>
            <w:sdtEndPr/>
            <w:sdtContent>
              <w:p w14:paraId="7666CBB3" w14:textId="76FA2425" w:rsidR="00EB72B4" w:rsidRPr="00051098" w:rsidRDefault="00AD4578" w:rsidP="00DD6EE9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20.10</w:t>
                </w:r>
              </w:p>
            </w:sdtContent>
          </w:sdt>
        </w:tc>
      </w:tr>
      <w:tr w:rsidR="001602A6" w:rsidRPr="00051098" w14:paraId="5EDAA67B" w14:textId="77777777" w:rsidTr="00F91451">
        <w:trPr>
          <w:cantSplit/>
          <w:trHeight w:val="242"/>
        </w:trPr>
        <w:tc>
          <w:tcPr>
            <w:tcW w:w="3009" w:type="dxa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86"/>
              <w:id w:val="-1569268091"/>
              <w:placeholder>
                <w:docPart w:val="94106A00D35449B7881EF161F603873A"/>
              </w:placeholder>
            </w:sdtPr>
            <w:sdtEndPr/>
            <w:sdtContent>
              <w:p w14:paraId="13FBF6E0" w14:textId="38E6B846" w:rsidR="001602A6" w:rsidRDefault="007D5B1A" w:rsidP="001602A6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5</w:t>
                </w:r>
                <w:r w:rsidR="001602A6"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,000 or more</w:t>
                </w:r>
              </w:p>
            </w:sdtContent>
          </w:sdt>
        </w:tc>
        <w:tc>
          <w:tcPr>
            <w:tcW w:w="3696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87"/>
              <w:id w:val="-1215889472"/>
              <w:placeholder>
                <w:docPart w:val="DefaultPlaceholder_1081868574"/>
              </w:placeholder>
              <w:text/>
            </w:sdtPr>
            <w:sdtEndPr/>
            <w:sdtContent>
              <w:p w14:paraId="443AAC24" w14:textId="4CD32874" w:rsidR="001602A6" w:rsidRDefault="001602A6" w:rsidP="001602A6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14.96</w:t>
                </w:r>
              </w:p>
            </w:sdtContent>
          </w:sdt>
        </w:tc>
        <w:tc>
          <w:tcPr>
            <w:tcW w:w="3699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000000"/>
                <w:sz w:val="16"/>
                <w:szCs w:val="16"/>
              </w:rPr>
              <w:tag w:val="688"/>
              <w:id w:val="1821534578"/>
              <w:placeholder>
                <w:docPart w:val="DefaultPlaceholder_1081868574"/>
              </w:placeholder>
              <w:text/>
            </w:sdtPr>
            <w:sdtEndPr/>
            <w:sdtContent>
              <w:p w14:paraId="19EAC6D5" w14:textId="54F0D5DC" w:rsidR="001602A6" w:rsidRDefault="001602A6" w:rsidP="001602A6">
                <w:pPr>
                  <w:keepNext/>
                  <w:autoSpaceDE w:val="0"/>
                  <w:autoSpaceDN w:val="0"/>
                  <w:adjustRightInd w:val="0"/>
                  <w:jc w:val="center"/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000000"/>
                    <w:sz w:val="16"/>
                    <w:szCs w:val="16"/>
                  </w:rPr>
                  <w:t>18.70</w:t>
                </w:r>
              </w:p>
            </w:sdtContent>
          </w:sdt>
        </w:tc>
      </w:tr>
    </w:tbl>
    <w:p w14:paraId="302EE1DF" w14:textId="77777777" w:rsidR="00250D9D" w:rsidRDefault="00250D9D" w:rsidP="00980FFF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</w:p>
    <w:p w14:paraId="119BEE4C" w14:textId="77777777" w:rsidR="00250D9D" w:rsidRDefault="00250D9D">
      <w:pPr>
        <w:spacing w:after="160" w:line="259" w:lineRule="auto"/>
        <w:rPr>
          <w:rFonts w:asciiTheme="majorHAnsi" w:hAnsiTheme="majorHAnsi"/>
          <w:b/>
          <w:color w:val="auto"/>
          <w:sz w:val="18"/>
          <w:szCs w:val="18"/>
        </w:rPr>
      </w:pPr>
      <w:r>
        <w:rPr>
          <w:rFonts w:asciiTheme="majorHAnsi" w:hAnsiTheme="majorHAnsi"/>
          <w:b/>
          <w:color w:val="auto"/>
          <w:sz w:val="18"/>
          <w:szCs w:val="18"/>
        </w:rPr>
        <w:br w:type="page"/>
      </w:r>
    </w:p>
    <w:p w14:paraId="2647390F" w14:textId="467747E7" w:rsidR="00E36B18" w:rsidRDefault="00E36B18" w:rsidP="00980FFF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</w:p>
    <w:p w14:paraId="5722805D" w14:textId="77777777" w:rsidR="00A16FBF" w:rsidRPr="003C6FF8" w:rsidRDefault="00A16FBF" w:rsidP="00980FFF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</w:p>
    <w:p w14:paraId="61A35C81" w14:textId="77777777" w:rsidR="004276BB" w:rsidRPr="003C6FF8" w:rsidRDefault="004276BB" w:rsidP="00A16FBF">
      <w:pPr>
        <w:pStyle w:val="ListParagraph"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Theme="majorHAnsi" w:hAnsiTheme="majorHAnsi"/>
          <w:b/>
          <w:color w:val="auto"/>
          <w:sz w:val="18"/>
          <w:szCs w:val="18"/>
        </w:rPr>
      </w:pPr>
      <w:r w:rsidRPr="003C6FF8">
        <w:rPr>
          <w:rFonts w:asciiTheme="majorHAnsi" w:hAnsiTheme="majorHAnsi"/>
          <w:b/>
          <w:color w:val="auto"/>
          <w:sz w:val="18"/>
          <w:szCs w:val="18"/>
        </w:rPr>
        <w:t>Request Per Second (RPS) Limits</w:t>
      </w:r>
    </w:p>
    <w:p w14:paraId="5320B035" w14:textId="77777777" w:rsidR="00A16FBF" w:rsidRDefault="00A16FBF" w:rsidP="00A16FBF">
      <w:pPr>
        <w:pStyle w:val="ListParagraph"/>
        <w:rPr>
          <w:rFonts w:asciiTheme="majorHAnsi" w:hAnsiTheme="majorHAnsi"/>
          <w:color w:val="auto"/>
          <w:sz w:val="18"/>
          <w:szCs w:val="18"/>
        </w:rPr>
      </w:pPr>
    </w:p>
    <w:p w14:paraId="2814B7F3" w14:textId="77777777" w:rsidR="00A61FAE" w:rsidRPr="003C6FF8" w:rsidRDefault="00A61FAE" w:rsidP="00A61FAE">
      <w:pPr>
        <w:pStyle w:val="ListParagraph"/>
        <w:numPr>
          <w:ilvl w:val="0"/>
          <w:numId w:val="2"/>
        </w:numPr>
        <w:rPr>
          <w:rFonts w:asciiTheme="majorHAnsi" w:hAnsiTheme="majorHAnsi"/>
          <w:color w:val="auto"/>
          <w:sz w:val="18"/>
          <w:szCs w:val="18"/>
        </w:rPr>
      </w:pPr>
      <w:r w:rsidRPr="003C6FF8">
        <w:rPr>
          <w:rFonts w:asciiTheme="majorHAnsi" w:hAnsiTheme="majorHAnsi"/>
          <w:color w:val="auto"/>
          <w:sz w:val="18"/>
          <w:szCs w:val="18"/>
        </w:rPr>
        <w:t>The RPS Limits set out below apply to each Application enabling the relevant Permitted Use Case.</w:t>
      </w:r>
    </w:p>
    <w:p w14:paraId="3DE19ED3" w14:textId="77777777" w:rsidR="004276BB" w:rsidRPr="003C6FF8" w:rsidRDefault="004276BB" w:rsidP="0053482D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</w:p>
    <w:p w14:paraId="1396CB50" w14:textId="77777777" w:rsidR="004276BB" w:rsidRPr="003C6FF8" w:rsidRDefault="00DC158A" w:rsidP="000E7A99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  <w:r w:rsidRPr="003C6FF8">
        <w:rPr>
          <w:rFonts w:asciiTheme="majorHAnsi" w:hAnsiTheme="majorHAnsi"/>
          <w:b/>
          <w:color w:val="auto"/>
          <w:sz w:val="18"/>
          <w:szCs w:val="18"/>
        </w:rPr>
        <w:t>Mobile Asset Management</w:t>
      </w:r>
    </w:p>
    <w:p w14:paraId="1B027A8E" w14:textId="77777777" w:rsidR="004276BB" w:rsidRPr="003C6FF8" w:rsidRDefault="004276BB" w:rsidP="0053482D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</w:p>
    <w:tbl>
      <w:tblPr>
        <w:tblW w:w="4781" w:type="pct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08"/>
        <w:gridCol w:w="1749"/>
        <w:gridCol w:w="1107"/>
        <w:gridCol w:w="1015"/>
        <w:gridCol w:w="1015"/>
        <w:gridCol w:w="1016"/>
        <w:gridCol w:w="1015"/>
        <w:gridCol w:w="1112"/>
        <w:gridCol w:w="1108"/>
      </w:tblGrid>
      <w:tr w:rsidR="00775C37" w:rsidRPr="003C6FF8" w14:paraId="73014E7E" w14:textId="6E7BF3D6" w:rsidTr="00DF3DCD">
        <w:trPr>
          <w:cantSplit/>
          <w:trHeight w:val="205"/>
        </w:trPr>
        <w:tc>
          <w:tcPr>
            <w:tcW w:w="2857" w:type="dxa"/>
            <w:gridSpan w:val="2"/>
            <w:shd w:val="clear" w:color="auto" w:fill="000000" w:themeFill="text1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49245FCB" w14:textId="77777777" w:rsidR="001602A6" w:rsidRPr="003C6FF8" w:rsidRDefault="001602A6" w:rsidP="00F5078D">
            <w:pPr>
              <w:keepNext/>
              <w:jc w:val="center"/>
              <w:textAlignment w:val="center"/>
              <w:rPr>
                <w:rFonts w:asciiTheme="majorHAnsi" w:hAnsiTheme="majorHAnsi"/>
                <w:b/>
                <w:color w:val="FFFFFF"/>
                <w:sz w:val="16"/>
                <w:szCs w:val="16"/>
              </w:rPr>
            </w:pPr>
            <w:r w:rsidRPr="003C6FF8">
              <w:rPr>
                <w:rFonts w:asciiTheme="majorHAnsi" w:hAnsiTheme="majorHAnsi"/>
                <w:b/>
                <w:color w:val="FFFFFF"/>
                <w:sz w:val="16"/>
                <w:szCs w:val="16"/>
              </w:rPr>
              <w:t>Number of Assets per Application</w:t>
            </w:r>
          </w:p>
        </w:tc>
        <w:tc>
          <w:tcPr>
            <w:tcW w:w="1107" w:type="dxa"/>
            <w:shd w:val="clear" w:color="auto" w:fill="000000" w:themeFill="text1"/>
            <w:vAlign w:val="center"/>
          </w:tcPr>
          <w:p w14:paraId="137BD028" w14:textId="77777777" w:rsidR="001602A6" w:rsidRPr="003C6FF8" w:rsidRDefault="001602A6" w:rsidP="00F5078D">
            <w:pPr>
              <w:keepNext/>
              <w:jc w:val="center"/>
              <w:textAlignment w:val="center"/>
              <w:rPr>
                <w:rFonts w:asciiTheme="majorHAnsi" w:hAnsiTheme="majorHAnsi"/>
                <w:b/>
                <w:color w:val="FFFFFF"/>
                <w:sz w:val="16"/>
                <w:szCs w:val="16"/>
              </w:rPr>
            </w:pPr>
            <w:r w:rsidRPr="003C6FF8">
              <w:rPr>
                <w:rFonts w:asciiTheme="majorHAnsi" w:hAnsiTheme="majorHAnsi"/>
                <w:b/>
                <w:color w:val="FFFFFF"/>
                <w:sz w:val="16"/>
                <w:szCs w:val="16"/>
              </w:rPr>
              <w:t>1-499</w:t>
            </w:r>
          </w:p>
        </w:tc>
        <w:tc>
          <w:tcPr>
            <w:tcW w:w="1015" w:type="dxa"/>
            <w:shd w:val="clear" w:color="auto" w:fill="000000" w:themeFill="text1"/>
            <w:vAlign w:val="center"/>
          </w:tcPr>
          <w:p w14:paraId="0FED471B" w14:textId="77777777" w:rsidR="001602A6" w:rsidRPr="003C6FF8" w:rsidRDefault="001602A6" w:rsidP="00F5078D">
            <w:pPr>
              <w:keepNext/>
              <w:jc w:val="center"/>
              <w:textAlignment w:val="center"/>
              <w:rPr>
                <w:rFonts w:asciiTheme="majorHAnsi" w:hAnsiTheme="majorHAnsi"/>
                <w:b/>
                <w:color w:val="FFFFFF"/>
                <w:sz w:val="16"/>
                <w:szCs w:val="16"/>
              </w:rPr>
            </w:pPr>
            <w:r w:rsidRPr="003C6FF8">
              <w:rPr>
                <w:rFonts w:asciiTheme="majorHAnsi" w:hAnsiTheme="majorHAnsi"/>
                <w:b/>
                <w:color w:val="FFFFFF"/>
                <w:sz w:val="16"/>
                <w:szCs w:val="16"/>
              </w:rPr>
              <w:t>500-999</w:t>
            </w:r>
          </w:p>
        </w:tc>
        <w:tc>
          <w:tcPr>
            <w:tcW w:w="1015" w:type="dxa"/>
            <w:shd w:val="clear" w:color="auto" w:fill="000000" w:themeFill="text1"/>
            <w:vAlign w:val="center"/>
          </w:tcPr>
          <w:p w14:paraId="1CCD8F9B" w14:textId="77777777" w:rsidR="001602A6" w:rsidRPr="003C6FF8" w:rsidRDefault="001602A6" w:rsidP="00F5078D">
            <w:pPr>
              <w:keepNext/>
              <w:jc w:val="center"/>
              <w:textAlignment w:val="center"/>
              <w:rPr>
                <w:rFonts w:asciiTheme="majorHAnsi" w:hAnsiTheme="majorHAnsi"/>
                <w:b/>
                <w:color w:val="FFFFFF"/>
                <w:sz w:val="16"/>
                <w:szCs w:val="16"/>
              </w:rPr>
            </w:pPr>
            <w:r w:rsidRPr="003C6FF8">
              <w:rPr>
                <w:rFonts w:asciiTheme="majorHAnsi" w:hAnsiTheme="majorHAnsi"/>
                <w:b/>
                <w:color w:val="FFFFFF"/>
                <w:sz w:val="16"/>
                <w:szCs w:val="16"/>
              </w:rPr>
              <w:t>1,000 – 2,999</w:t>
            </w:r>
          </w:p>
        </w:tc>
        <w:tc>
          <w:tcPr>
            <w:tcW w:w="1016" w:type="dxa"/>
            <w:shd w:val="clear" w:color="auto" w:fill="000000" w:themeFill="text1"/>
            <w:vAlign w:val="center"/>
          </w:tcPr>
          <w:p w14:paraId="150AFB03" w14:textId="77777777" w:rsidR="001602A6" w:rsidRPr="003C6FF8" w:rsidRDefault="001602A6" w:rsidP="00F5078D">
            <w:pPr>
              <w:keepNext/>
              <w:jc w:val="center"/>
              <w:textAlignment w:val="center"/>
              <w:rPr>
                <w:rFonts w:asciiTheme="majorHAnsi" w:hAnsiTheme="majorHAnsi"/>
                <w:b/>
                <w:color w:val="FFFFFF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b/>
                <w:color w:val="FFFFFF"/>
                <w:sz w:val="16"/>
                <w:szCs w:val="16"/>
              </w:rPr>
              <w:t>3,000 – 5,999</w:t>
            </w:r>
          </w:p>
        </w:tc>
        <w:tc>
          <w:tcPr>
            <w:tcW w:w="1015" w:type="dxa"/>
            <w:shd w:val="clear" w:color="auto" w:fill="000000" w:themeFill="text1"/>
            <w:vAlign w:val="center"/>
          </w:tcPr>
          <w:p w14:paraId="614C636D" w14:textId="77777777" w:rsidR="001602A6" w:rsidRPr="003C6FF8" w:rsidRDefault="001602A6" w:rsidP="00F5078D">
            <w:pPr>
              <w:keepNext/>
              <w:jc w:val="center"/>
              <w:textAlignment w:val="center"/>
              <w:rPr>
                <w:rFonts w:asciiTheme="majorHAnsi" w:hAnsiTheme="majorHAnsi"/>
                <w:b/>
                <w:color w:val="FFFFFF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b/>
                <w:color w:val="FFFFFF"/>
                <w:sz w:val="16"/>
                <w:szCs w:val="16"/>
              </w:rPr>
              <w:t>6,000 – 9,999</w:t>
            </w:r>
          </w:p>
        </w:tc>
        <w:tc>
          <w:tcPr>
            <w:tcW w:w="1112" w:type="dxa"/>
            <w:shd w:val="clear" w:color="auto" w:fill="000000" w:themeFill="text1"/>
            <w:vAlign w:val="center"/>
          </w:tcPr>
          <w:p w14:paraId="4A8F356C" w14:textId="77777777" w:rsidR="001602A6" w:rsidRPr="003C6FF8" w:rsidRDefault="001602A6" w:rsidP="00F5078D">
            <w:pPr>
              <w:keepNext/>
              <w:jc w:val="center"/>
              <w:textAlignment w:val="center"/>
              <w:rPr>
                <w:rFonts w:asciiTheme="majorHAnsi" w:hAnsiTheme="majorHAnsi"/>
                <w:b/>
                <w:color w:val="FFFFFF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b/>
                <w:color w:val="FFFFFF"/>
                <w:sz w:val="16"/>
                <w:szCs w:val="16"/>
              </w:rPr>
              <w:t>10,000 -44,999</w:t>
            </w:r>
          </w:p>
        </w:tc>
        <w:tc>
          <w:tcPr>
            <w:tcW w:w="1108" w:type="dxa"/>
            <w:shd w:val="clear" w:color="auto" w:fill="000000" w:themeFill="text1"/>
          </w:tcPr>
          <w:p w14:paraId="24463F79" w14:textId="298C1142" w:rsidR="001602A6" w:rsidRPr="003C6FF8" w:rsidRDefault="001602A6" w:rsidP="00F5078D">
            <w:pPr>
              <w:keepNext/>
              <w:jc w:val="center"/>
              <w:textAlignment w:val="center"/>
              <w:rPr>
                <w:rFonts w:asciiTheme="majorHAnsi" w:hAnsiTheme="majorHAnsi" w:cs="Arial"/>
                <w:b/>
                <w:color w:val="FFFFFF"/>
                <w:sz w:val="16"/>
                <w:szCs w:val="16"/>
              </w:rPr>
            </w:pPr>
            <w:r>
              <w:rPr>
                <w:rFonts w:asciiTheme="majorHAnsi" w:hAnsiTheme="majorHAnsi" w:cs="Arial"/>
                <w:b/>
                <w:color w:val="FFFFFF"/>
                <w:sz w:val="16"/>
                <w:szCs w:val="16"/>
              </w:rPr>
              <w:t>45,000 or more</w:t>
            </w:r>
            <w:r w:rsidR="00DF3DCD">
              <w:rPr>
                <w:rFonts w:asciiTheme="majorHAnsi" w:hAnsiTheme="majorHAnsi" w:cs="Arial"/>
                <w:b/>
                <w:color w:val="FFFFFF"/>
                <w:sz w:val="16"/>
                <w:szCs w:val="16"/>
              </w:rPr>
              <w:t>*</w:t>
            </w:r>
          </w:p>
        </w:tc>
      </w:tr>
      <w:tr w:rsidR="001602A6" w:rsidRPr="003C6FF8" w14:paraId="126779E0" w14:textId="35FDB9A2" w:rsidTr="001602A6">
        <w:trPr>
          <w:cantSplit/>
          <w:trHeight w:val="143"/>
        </w:trPr>
        <w:tc>
          <w:tcPr>
            <w:tcW w:w="1108" w:type="dxa"/>
            <w:shd w:val="clear" w:color="auto" w:fill="595959" w:themeFill="text1" w:themeFillTint="A6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142D24F2" w14:textId="77777777" w:rsidR="001602A6" w:rsidRPr="003C6FF8" w:rsidRDefault="001602A6" w:rsidP="00F5078D">
            <w:pPr>
              <w:keepNext/>
              <w:jc w:val="center"/>
              <w:rPr>
                <w:rFonts w:asciiTheme="majorHAnsi" w:hAnsiTheme="majorHAnsi" w:cs="Arial"/>
                <w:color w:val="auto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b/>
                <w:color w:val="FFFFFF"/>
                <w:sz w:val="16"/>
                <w:szCs w:val="16"/>
              </w:rPr>
              <w:t>Component</w:t>
            </w:r>
          </w:p>
        </w:tc>
        <w:tc>
          <w:tcPr>
            <w:tcW w:w="1749" w:type="dxa"/>
            <w:shd w:val="clear" w:color="auto" w:fill="595959" w:themeFill="text1" w:themeFillTint="A6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22EF246B" w14:textId="77777777" w:rsidR="001602A6" w:rsidRPr="003C6FF8" w:rsidRDefault="001602A6" w:rsidP="00F5078D">
            <w:pPr>
              <w:keepNext/>
              <w:jc w:val="center"/>
              <w:textAlignment w:val="center"/>
              <w:rPr>
                <w:rFonts w:asciiTheme="majorHAnsi" w:hAnsiTheme="majorHAnsi" w:cs="Arial"/>
                <w:color w:val="auto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b/>
                <w:bCs/>
                <w:color w:val="FFFFFF"/>
                <w:kern w:val="24"/>
                <w:sz w:val="16"/>
                <w:szCs w:val="16"/>
              </w:rPr>
              <w:t>Features</w:t>
            </w:r>
          </w:p>
        </w:tc>
        <w:tc>
          <w:tcPr>
            <w:tcW w:w="7388" w:type="dxa"/>
            <w:gridSpan w:val="7"/>
            <w:shd w:val="clear" w:color="auto" w:fill="595959" w:themeFill="text1" w:themeFillTint="A6"/>
            <w:vAlign w:val="center"/>
          </w:tcPr>
          <w:p w14:paraId="61C749ED" w14:textId="178873F7" w:rsidR="001602A6" w:rsidRPr="003C6FF8" w:rsidRDefault="001602A6" w:rsidP="00F5078D">
            <w:pPr>
              <w:keepNext/>
              <w:jc w:val="center"/>
              <w:textAlignment w:val="center"/>
              <w:rPr>
                <w:rFonts w:asciiTheme="majorHAnsi" w:hAnsiTheme="majorHAnsi" w:cs="Arial"/>
                <w:b/>
                <w:color w:val="FFFFFF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b/>
                <w:color w:val="FFFFFF"/>
                <w:sz w:val="16"/>
                <w:szCs w:val="16"/>
              </w:rPr>
              <w:t>RPS Limits</w:t>
            </w:r>
          </w:p>
        </w:tc>
      </w:tr>
      <w:tr w:rsidR="00775C37" w:rsidRPr="003C6FF8" w14:paraId="4C639CEB" w14:textId="356BED47" w:rsidTr="00DF3DCD">
        <w:trPr>
          <w:cantSplit/>
          <w:trHeight w:val="214"/>
        </w:trPr>
        <w:tc>
          <w:tcPr>
            <w:tcW w:w="1108" w:type="dxa"/>
            <w:vMerge w:val="restar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26BB3847" w14:textId="77777777" w:rsidR="001602A6" w:rsidRPr="003C6FF8" w:rsidRDefault="001602A6" w:rsidP="001602A6">
            <w:pPr>
              <w:keepNext/>
              <w:jc w:val="center"/>
              <w:textAlignment w:val="bottom"/>
              <w:rPr>
                <w:rFonts w:asciiTheme="majorHAnsi" w:hAnsiTheme="majorHAnsi" w:cs="Arial"/>
                <w:b/>
                <w:color w:val="auto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b/>
                <w:bCs/>
                <w:color w:val="000000"/>
                <w:kern w:val="24"/>
                <w:sz w:val="16"/>
                <w:szCs w:val="16"/>
              </w:rPr>
              <w:t>Maps</w:t>
            </w:r>
          </w:p>
        </w:tc>
        <w:tc>
          <w:tcPr>
            <w:tcW w:w="174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776AD494" w14:textId="77777777" w:rsidR="001602A6" w:rsidRPr="003C6FF8" w:rsidRDefault="001602A6" w:rsidP="001602A6">
            <w:pPr>
              <w:keepNext/>
              <w:textAlignment w:val="bottom"/>
              <w:rPr>
                <w:rFonts w:asciiTheme="majorHAnsi" w:hAnsiTheme="majorHAnsi" w:cs="Arial"/>
                <w:color w:val="auto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 xml:space="preserve"> 2D Map Tiles</w:t>
            </w:r>
          </w:p>
        </w:tc>
        <w:tc>
          <w:tcPr>
            <w:tcW w:w="1107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  <w:tag w:val="689"/>
              <w:id w:val="-380329798"/>
              <w:placeholder>
                <w:docPart w:val="DefaultPlaceholder_1081868574"/>
              </w:placeholder>
              <w:text/>
            </w:sdtPr>
            <w:sdtEndPr/>
            <w:sdtContent>
              <w:p w14:paraId="586A3B55" w14:textId="55B392AC" w:rsidR="001602A6" w:rsidRPr="003C6FF8" w:rsidRDefault="001602A6" w:rsidP="001602A6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  <w:t>1</w:t>
                </w:r>
              </w:p>
            </w:sdtContent>
          </w:sdt>
        </w:tc>
        <w:tc>
          <w:tcPr>
            <w:tcW w:w="1015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  <w:tag w:val="690"/>
              <w:id w:val="-2053607236"/>
              <w:placeholder>
                <w:docPart w:val="DefaultPlaceholder_1081868574"/>
              </w:placeholder>
              <w:text/>
            </w:sdtPr>
            <w:sdtEndPr/>
            <w:sdtContent>
              <w:p w14:paraId="7E731899" w14:textId="5CE470E9" w:rsidR="001602A6" w:rsidRPr="003C6FF8" w:rsidRDefault="001602A6" w:rsidP="001602A6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  <w:t>2</w:t>
                </w:r>
              </w:p>
            </w:sdtContent>
          </w:sdt>
        </w:tc>
        <w:tc>
          <w:tcPr>
            <w:tcW w:w="1015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  <w:tag w:val="691"/>
              <w:id w:val="-1886022823"/>
              <w:placeholder>
                <w:docPart w:val="DefaultPlaceholder_1081868574"/>
              </w:placeholder>
              <w:text/>
            </w:sdtPr>
            <w:sdtEndPr/>
            <w:sdtContent>
              <w:p w14:paraId="208394ED" w14:textId="68D17D8F" w:rsidR="001602A6" w:rsidRPr="003C6FF8" w:rsidRDefault="001602A6" w:rsidP="001602A6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  <w:t>5</w:t>
                </w:r>
              </w:p>
            </w:sdtContent>
          </w:sdt>
        </w:tc>
        <w:tc>
          <w:tcPr>
            <w:tcW w:w="1016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  <w:tag w:val="692"/>
              <w:id w:val="-1139725030"/>
              <w:placeholder>
                <w:docPart w:val="DefaultPlaceholder_1081868574"/>
              </w:placeholder>
              <w:text/>
            </w:sdtPr>
            <w:sdtEndPr/>
            <w:sdtContent>
              <w:p w14:paraId="72F51EF0" w14:textId="134F2346" w:rsidR="001602A6" w:rsidRPr="003C6FF8" w:rsidRDefault="001602A6" w:rsidP="001602A6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  <w:t>10</w:t>
                </w:r>
              </w:p>
            </w:sdtContent>
          </w:sdt>
        </w:tc>
        <w:tc>
          <w:tcPr>
            <w:tcW w:w="1015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  <w:tag w:val="693"/>
              <w:id w:val="-1640558590"/>
              <w:placeholder>
                <w:docPart w:val="DefaultPlaceholder_1081868574"/>
              </w:placeholder>
              <w:text/>
            </w:sdtPr>
            <w:sdtEndPr/>
            <w:sdtContent>
              <w:p w14:paraId="40B0CB08" w14:textId="7792A04A" w:rsidR="001602A6" w:rsidRPr="003C6FF8" w:rsidRDefault="001602A6" w:rsidP="001602A6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  <w:t>15</w:t>
                </w:r>
              </w:p>
            </w:sdtContent>
          </w:sdt>
        </w:tc>
        <w:tc>
          <w:tcPr>
            <w:tcW w:w="1112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 w:cs="Arial"/>
                <w:color w:val="auto"/>
                <w:sz w:val="16"/>
                <w:szCs w:val="16"/>
              </w:rPr>
              <w:tag w:val="694"/>
              <w:id w:val="-161480840"/>
              <w:placeholder>
                <w:docPart w:val="DefaultPlaceholder_1081868574"/>
              </w:placeholder>
              <w:text/>
            </w:sdtPr>
            <w:sdtEndPr/>
            <w:sdtContent>
              <w:p w14:paraId="5969D6D5" w14:textId="3FA6C068" w:rsidR="001602A6" w:rsidRPr="003C6FF8" w:rsidRDefault="001602A6" w:rsidP="001602A6">
                <w:pPr>
                  <w:keepNext/>
                  <w:jc w:val="center"/>
                  <w:rPr>
                    <w:rFonts w:asciiTheme="majorHAnsi" w:hAnsiTheme="majorHAnsi" w:cs="Arial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auto"/>
                    <w:sz w:val="16"/>
                    <w:szCs w:val="16"/>
                  </w:rPr>
                  <w:t>60</w:t>
                </w:r>
              </w:p>
            </w:sdtContent>
          </w:sdt>
        </w:tc>
        <w:tc>
          <w:tcPr>
            <w:tcW w:w="1108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auto"/>
                <w:sz w:val="16"/>
                <w:szCs w:val="16"/>
              </w:rPr>
              <w:tag w:val="695"/>
              <w:id w:val="269129688"/>
              <w:placeholder>
                <w:docPart w:val="DefaultPlaceholder_1081868574"/>
              </w:placeholder>
              <w:text/>
            </w:sdtPr>
            <w:sdtEndPr/>
            <w:sdtContent>
              <w:p w14:paraId="087A9104" w14:textId="47C5BD8A" w:rsidR="001602A6" w:rsidRPr="003C6FF8" w:rsidRDefault="001602A6" w:rsidP="001602A6">
                <w:pPr>
                  <w:keepNext/>
                  <w:jc w:val="center"/>
                  <w:rPr>
                    <w:rFonts w:asciiTheme="majorHAnsi" w:hAnsiTheme="majorHAnsi" w:cs="Arial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auto"/>
                    <w:sz w:val="16"/>
                    <w:szCs w:val="16"/>
                  </w:rPr>
                  <w:t>60</w:t>
                </w:r>
              </w:p>
            </w:sdtContent>
          </w:sdt>
        </w:tc>
      </w:tr>
      <w:tr w:rsidR="001602A6" w:rsidRPr="003C6FF8" w14:paraId="21859E3D" w14:textId="611A0039" w:rsidTr="001602A6">
        <w:trPr>
          <w:cantSplit/>
          <w:trHeight w:val="249"/>
        </w:trPr>
        <w:tc>
          <w:tcPr>
            <w:tcW w:w="1108" w:type="dxa"/>
            <w:vMerge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2487C0A9" w14:textId="77777777" w:rsidR="001602A6" w:rsidRPr="003C6FF8" w:rsidRDefault="001602A6" w:rsidP="001602A6">
            <w:pPr>
              <w:keepNext/>
              <w:textAlignment w:val="bottom"/>
              <w:rPr>
                <w:rFonts w:asciiTheme="majorHAnsi" w:hAnsiTheme="majorHAnsi" w:cs="Arial"/>
                <w:b/>
                <w:bCs/>
                <w:color w:val="000000"/>
                <w:kern w:val="24"/>
                <w:sz w:val="16"/>
                <w:szCs w:val="16"/>
              </w:rPr>
            </w:pPr>
          </w:p>
        </w:tc>
        <w:tc>
          <w:tcPr>
            <w:tcW w:w="174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06F6CC58" w14:textId="77777777" w:rsidR="001602A6" w:rsidRPr="003C6FF8" w:rsidRDefault="001602A6" w:rsidP="001602A6">
            <w:pPr>
              <w:keepNext/>
              <w:textAlignment w:val="bottom"/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 xml:space="preserve"> 2D Static Base Map Images</w:t>
            </w:r>
          </w:p>
        </w:tc>
        <w:tc>
          <w:tcPr>
            <w:tcW w:w="1107" w:type="dxa"/>
            <w:vMerge w:val="restart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  <w:tag w:val="696"/>
              <w:id w:val="1510785785"/>
              <w:placeholder>
                <w:docPart w:val="DefaultPlaceholder_1081868574"/>
              </w:placeholder>
              <w:text/>
            </w:sdtPr>
            <w:sdtEndPr/>
            <w:sdtContent>
              <w:p w14:paraId="450A013E" w14:textId="0E60A77D" w:rsidR="001602A6" w:rsidRPr="003C6FF8" w:rsidRDefault="001602A6" w:rsidP="001602A6">
                <w:pPr>
                  <w:keepNext/>
                  <w:jc w:val="center"/>
                  <w:textAlignment w:val="bottom"/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  <w:t>1</w:t>
                </w:r>
              </w:p>
            </w:sdtContent>
          </w:sdt>
        </w:tc>
        <w:tc>
          <w:tcPr>
            <w:tcW w:w="1015" w:type="dxa"/>
            <w:vMerge w:val="restart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  <w:tag w:val="697"/>
              <w:id w:val="795723029"/>
              <w:placeholder>
                <w:docPart w:val="DefaultPlaceholder_1081868574"/>
              </w:placeholder>
              <w:text/>
            </w:sdtPr>
            <w:sdtEndPr/>
            <w:sdtContent>
              <w:p w14:paraId="2BDE86FC" w14:textId="56586211" w:rsidR="001602A6" w:rsidRPr="003C6FF8" w:rsidRDefault="001602A6" w:rsidP="001602A6">
                <w:pPr>
                  <w:keepNext/>
                  <w:jc w:val="center"/>
                  <w:textAlignment w:val="bottom"/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  <w:t>1</w:t>
                </w:r>
              </w:p>
            </w:sdtContent>
          </w:sdt>
        </w:tc>
        <w:tc>
          <w:tcPr>
            <w:tcW w:w="1015" w:type="dxa"/>
            <w:vMerge w:val="restart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  <w:tag w:val="698"/>
              <w:id w:val="230361552"/>
              <w:placeholder>
                <w:docPart w:val="DefaultPlaceholder_1081868574"/>
              </w:placeholder>
              <w:text/>
            </w:sdtPr>
            <w:sdtEndPr/>
            <w:sdtContent>
              <w:p w14:paraId="12ED34C3" w14:textId="7B5BABE1" w:rsidR="001602A6" w:rsidRPr="003C6FF8" w:rsidRDefault="001602A6" w:rsidP="001602A6">
                <w:pPr>
                  <w:keepNext/>
                  <w:jc w:val="center"/>
                  <w:textAlignment w:val="bottom"/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  <w:t>2</w:t>
                </w:r>
              </w:p>
            </w:sdtContent>
          </w:sdt>
        </w:tc>
        <w:tc>
          <w:tcPr>
            <w:tcW w:w="1016" w:type="dxa"/>
            <w:vMerge w:val="restart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  <w:tag w:val="699"/>
              <w:id w:val="-1412699386"/>
              <w:placeholder>
                <w:docPart w:val="DefaultPlaceholder_1081868574"/>
              </w:placeholder>
              <w:text/>
            </w:sdtPr>
            <w:sdtEndPr/>
            <w:sdtContent>
              <w:p w14:paraId="310DCDB2" w14:textId="360416A8" w:rsidR="001602A6" w:rsidRPr="003C6FF8" w:rsidRDefault="001602A6" w:rsidP="001602A6">
                <w:pPr>
                  <w:keepNext/>
                  <w:jc w:val="center"/>
                  <w:textAlignment w:val="bottom"/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  <w:t>3</w:t>
                </w:r>
              </w:p>
            </w:sdtContent>
          </w:sdt>
        </w:tc>
        <w:tc>
          <w:tcPr>
            <w:tcW w:w="1015" w:type="dxa"/>
            <w:vMerge w:val="restart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  <w:tag w:val="700"/>
              <w:id w:val="-253519900"/>
              <w:placeholder>
                <w:docPart w:val="DefaultPlaceholder_1081868574"/>
              </w:placeholder>
              <w:text/>
            </w:sdtPr>
            <w:sdtEndPr/>
            <w:sdtContent>
              <w:p w14:paraId="7998E99F" w14:textId="09937166" w:rsidR="001602A6" w:rsidRPr="003C6FF8" w:rsidRDefault="001602A6" w:rsidP="001602A6">
                <w:pPr>
                  <w:keepNext/>
                  <w:jc w:val="center"/>
                  <w:textAlignment w:val="bottom"/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  <w:t>5</w:t>
                </w:r>
              </w:p>
            </w:sdtContent>
          </w:sdt>
        </w:tc>
        <w:tc>
          <w:tcPr>
            <w:tcW w:w="1112" w:type="dxa"/>
            <w:vMerge w:val="restar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  <w:tag w:val="701"/>
              <w:id w:val="1862781320"/>
              <w:placeholder>
                <w:docPart w:val="DefaultPlaceholder_1081868574"/>
              </w:placeholder>
              <w:text/>
            </w:sdtPr>
            <w:sdtEndPr/>
            <w:sdtContent>
              <w:p w14:paraId="7A476F4C" w14:textId="5E81E03B" w:rsidR="001602A6" w:rsidRPr="003C6FF8" w:rsidRDefault="001602A6" w:rsidP="001602A6">
                <w:pPr>
                  <w:keepNext/>
                  <w:jc w:val="center"/>
                  <w:textAlignment w:val="bottom"/>
                  <w:rPr>
                    <w:rFonts w:asciiTheme="majorHAnsi" w:hAnsiTheme="majorHAnsi" w:cs="Arial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  <w:t>20</w:t>
                </w:r>
              </w:p>
            </w:sdtContent>
          </w:sdt>
        </w:tc>
        <w:tc>
          <w:tcPr>
            <w:tcW w:w="1108" w:type="dxa"/>
            <w:vMerge w:val="restart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  <w:tag w:val="702"/>
              <w:id w:val="656731896"/>
              <w:placeholder>
                <w:docPart w:val="DefaultPlaceholder_1081868574"/>
              </w:placeholder>
              <w:text/>
            </w:sdtPr>
            <w:sdtEndPr/>
            <w:sdtContent>
              <w:p w14:paraId="3D876645" w14:textId="68D6CD65" w:rsidR="001602A6" w:rsidRPr="003C6FF8" w:rsidRDefault="001602A6" w:rsidP="001602A6">
                <w:pPr>
                  <w:keepNext/>
                  <w:jc w:val="center"/>
                  <w:textAlignment w:val="bottom"/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  <w:t>20</w:t>
                </w:r>
              </w:p>
            </w:sdtContent>
          </w:sdt>
        </w:tc>
      </w:tr>
      <w:tr w:rsidR="001602A6" w:rsidRPr="003C6FF8" w14:paraId="3B2FD5E2" w14:textId="0E6B3D8F" w:rsidTr="001602A6">
        <w:trPr>
          <w:cantSplit/>
          <w:trHeight w:val="132"/>
        </w:trPr>
        <w:tc>
          <w:tcPr>
            <w:tcW w:w="1108" w:type="dxa"/>
            <w:vMerge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1E1445BB" w14:textId="77777777" w:rsidR="001602A6" w:rsidRPr="003C6FF8" w:rsidRDefault="001602A6" w:rsidP="001602A6">
            <w:pPr>
              <w:keepNext/>
              <w:textAlignment w:val="bottom"/>
              <w:rPr>
                <w:rFonts w:asciiTheme="majorHAnsi" w:hAnsiTheme="majorHAnsi" w:cs="Arial"/>
                <w:b/>
                <w:bCs/>
                <w:color w:val="000000"/>
                <w:kern w:val="24"/>
                <w:sz w:val="16"/>
                <w:szCs w:val="16"/>
              </w:rPr>
            </w:pPr>
          </w:p>
        </w:tc>
        <w:tc>
          <w:tcPr>
            <w:tcW w:w="174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0AC3D9EC" w14:textId="77777777" w:rsidR="001602A6" w:rsidRPr="003C6FF8" w:rsidRDefault="001602A6" w:rsidP="001602A6">
            <w:pPr>
              <w:keepNext/>
              <w:textAlignment w:val="bottom"/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 xml:space="preserve"> 2D Static Base Satellite Images</w:t>
            </w:r>
          </w:p>
        </w:tc>
        <w:tc>
          <w:tcPr>
            <w:tcW w:w="1107" w:type="dxa"/>
            <w:vMerge/>
            <w:shd w:val="clear" w:color="auto" w:fill="auto"/>
            <w:vAlign w:val="center"/>
          </w:tcPr>
          <w:p w14:paraId="168BF50C" w14:textId="77777777" w:rsidR="001602A6" w:rsidRPr="003C6FF8" w:rsidRDefault="001602A6" w:rsidP="001602A6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</w:pPr>
          </w:p>
        </w:tc>
        <w:tc>
          <w:tcPr>
            <w:tcW w:w="1015" w:type="dxa"/>
            <w:vMerge/>
            <w:shd w:val="clear" w:color="auto" w:fill="auto"/>
            <w:vAlign w:val="center"/>
          </w:tcPr>
          <w:p w14:paraId="12449DB0" w14:textId="77777777" w:rsidR="001602A6" w:rsidRPr="003C6FF8" w:rsidRDefault="001602A6" w:rsidP="001602A6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</w:pPr>
          </w:p>
        </w:tc>
        <w:tc>
          <w:tcPr>
            <w:tcW w:w="1015" w:type="dxa"/>
            <w:vMerge/>
            <w:shd w:val="clear" w:color="auto" w:fill="auto"/>
            <w:vAlign w:val="center"/>
          </w:tcPr>
          <w:p w14:paraId="6D62119F" w14:textId="77777777" w:rsidR="001602A6" w:rsidRPr="003C6FF8" w:rsidRDefault="001602A6" w:rsidP="001602A6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</w:pPr>
          </w:p>
        </w:tc>
        <w:tc>
          <w:tcPr>
            <w:tcW w:w="1016" w:type="dxa"/>
            <w:vMerge/>
            <w:shd w:val="clear" w:color="auto" w:fill="auto"/>
            <w:vAlign w:val="center"/>
          </w:tcPr>
          <w:p w14:paraId="664AF2CD" w14:textId="77777777" w:rsidR="001602A6" w:rsidRPr="003C6FF8" w:rsidRDefault="001602A6" w:rsidP="001602A6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</w:pPr>
          </w:p>
        </w:tc>
        <w:tc>
          <w:tcPr>
            <w:tcW w:w="1015" w:type="dxa"/>
            <w:vMerge/>
            <w:shd w:val="clear" w:color="auto" w:fill="auto"/>
            <w:vAlign w:val="center"/>
          </w:tcPr>
          <w:p w14:paraId="64518DFE" w14:textId="77777777" w:rsidR="001602A6" w:rsidRPr="003C6FF8" w:rsidRDefault="001602A6" w:rsidP="001602A6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</w:pPr>
          </w:p>
        </w:tc>
        <w:tc>
          <w:tcPr>
            <w:tcW w:w="1112" w:type="dxa"/>
            <w:vMerge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27C13C37" w14:textId="77777777" w:rsidR="001602A6" w:rsidRPr="003C6FF8" w:rsidRDefault="001602A6" w:rsidP="001602A6">
            <w:pPr>
              <w:keepNext/>
              <w:jc w:val="center"/>
              <w:textAlignment w:val="bottom"/>
              <w:rPr>
                <w:rFonts w:asciiTheme="majorHAnsi" w:hAnsiTheme="majorHAnsi" w:cs="Arial"/>
                <w:color w:val="auto"/>
                <w:sz w:val="16"/>
                <w:szCs w:val="16"/>
              </w:rPr>
            </w:pPr>
          </w:p>
        </w:tc>
        <w:tc>
          <w:tcPr>
            <w:tcW w:w="1108" w:type="dxa"/>
            <w:vMerge/>
            <w:shd w:val="clear" w:color="auto" w:fill="auto"/>
            <w:vAlign w:val="center"/>
          </w:tcPr>
          <w:p w14:paraId="43255E48" w14:textId="77777777" w:rsidR="001602A6" w:rsidRPr="003C6FF8" w:rsidRDefault="001602A6" w:rsidP="001602A6">
            <w:pPr>
              <w:keepNext/>
              <w:jc w:val="center"/>
              <w:textAlignment w:val="bottom"/>
              <w:rPr>
                <w:rFonts w:asciiTheme="majorHAnsi" w:hAnsiTheme="majorHAnsi" w:cs="Arial"/>
                <w:color w:val="auto"/>
                <w:sz w:val="16"/>
                <w:szCs w:val="16"/>
              </w:rPr>
            </w:pPr>
          </w:p>
        </w:tc>
      </w:tr>
      <w:tr w:rsidR="001602A6" w:rsidRPr="003C6FF8" w14:paraId="5F98B1DD" w14:textId="0B9EC700" w:rsidTr="001602A6">
        <w:trPr>
          <w:cantSplit/>
          <w:trHeight w:val="226"/>
        </w:trPr>
        <w:tc>
          <w:tcPr>
            <w:tcW w:w="1108" w:type="dxa"/>
            <w:vMerge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352D1904" w14:textId="77777777" w:rsidR="001602A6" w:rsidRPr="003C6FF8" w:rsidRDefault="001602A6" w:rsidP="001602A6">
            <w:pPr>
              <w:keepNext/>
              <w:textAlignment w:val="bottom"/>
              <w:rPr>
                <w:rFonts w:asciiTheme="majorHAnsi" w:hAnsiTheme="majorHAnsi" w:cs="Arial"/>
                <w:b/>
                <w:color w:val="auto"/>
                <w:sz w:val="16"/>
                <w:szCs w:val="16"/>
              </w:rPr>
            </w:pPr>
          </w:p>
        </w:tc>
        <w:tc>
          <w:tcPr>
            <w:tcW w:w="174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1E258718" w14:textId="77777777" w:rsidR="001602A6" w:rsidRPr="003C6FF8" w:rsidRDefault="001602A6" w:rsidP="001602A6">
            <w:pPr>
              <w:keepNext/>
              <w:textAlignment w:val="bottom"/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 xml:space="preserve"> Street Level Imagery</w:t>
            </w:r>
          </w:p>
        </w:tc>
        <w:tc>
          <w:tcPr>
            <w:tcW w:w="1107" w:type="dxa"/>
            <w:vMerge/>
            <w:shd w:val="clear" w:color="auto" w:fill="auto"/>
            <w:vAlign w:val="center"/>
          </w:tcPr>
          <w:p w14:paraId="20BC78FD" w14:textId="77777777" w:rsidR="001602A6" w:rsidRPr="003C6FF8" w:rsidRDefault="001602A6" w:rsidP="001602A6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</w:pPr>
          </w:p>
        </w:tc>
        <w:tc>
          <w:tcPr>
            <w:tcW w:w="1015" w:type="dxa"/>
            <w:vMerge/>
            <w:shd w:val="clear" w:color="auto" w:fill="auto"/>
            <w:vAlign w:val="center"/>
          </w:tcPr>
          <w:p w14:paraId="797A5082" w14:textId="77777777" w:rsidR="001602A6" w:rsidRPr="003C6FF8" w:rsidRDefault="001602A6" w:rsidP="001602A6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</w:pPr>
          </w:p>
        </w:tc>
        <w:tc>
          <w:tcPr>
            <w:tcW w:w="1015" w:type="dxa"/>
            <w:vMerge/>
            <w:shd w:val="clear" w:color="auto" w:fill="auto"/>
            <w:vAlign w:val="center"/>
          </w:tcPr>
          <w:p w14:paraId="646F79D2" w14:textId="77777777" w:rsidR="001602A6" w:rsidRPr="003C6FF8" w:rsidRDefault="001602A6" w:rsidP="001602A6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</w:pPr>
          </w:p>
        </w:tc>
        <w:tc>
          <w:tcPr>
            <w:tcW w:w="1016" w:type="dxa"/>
            <w:vMerge/>
            <w:shd w:val="clear" w:color="auto" w:fill="auto"/>
            <w:vAlign w:val="center"/>
          </w:tcPr>
          <w:p w14:paraId="23A14B07" w14:textId="77777777" w:rsidR="001602A6" w:rsidRPr="003C6FF8" w:rsidRDefault="001602A6" w:rsidP="001602A6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</w:pPr>
          </w:p>
        </w:tc>
        <w:tc>
          <w:tcPr>
            <w:tcW w:w="1015" w:type="dxa"/>
            <w:vMerge/>
            <w:shd w:val="clear" w:color="auto" w:fill="auto"/>
            <w:vAlign w:val="center"/>
          </w:tcPr>
          <w:p w14:paraId="7DC807EF" w14:textId="77777777" w:rsidR="001602A6" w:rsidRPr="003C6FF8" w:rsidRDefault="001602A6" w:rsidP="001602A6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</w:pPr>
          </w:p>
        </w:tc>
        <w:tc>
          <w:tcPr>
            <w:tcW w:w="1112" w:type="dxa"/>
            <w:vMerge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7DE54518" w14:textId="77777777" w:rsidR="001602A6" w:rsidRPr="003C6FF8" w:rsidRDefault="001602A6" w:rsidP="001602A6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</w:pPr>
          </w:p>
        </w:tc>
        <w:tc>
          <w:tcPr>
            <w:tcW w:w="1108" w:type="dxa"/>
            <w:vMerge/>
            <w:shd w:val="clear" w:color="auto" w:fill="auto"/>
            <w:vAlign w:val="center"/>
          </w:tcPr>
          <w:p w14:paraId="6545127B" w14:textId="77777777" w:rsidR="001602A6" w:rsidRPr="003C6FF8" w:rsidRDefault="001602A6" w:rsidP="001602A6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</w:pPr>
          </w:p>
        </w:tc>
      </w:tr>
      <w:tr w:rsidR="001602A6" w:rsidRPr="003C6FF8" w14:paraId="3C10FD1A" w14:textId="25E2DD77" w:rsidTr="001602A6">
        <w:trPr>
          <w:cantSplit/>
          <w:trHeight w:val="187"/>
        </w:trPr>
        <w:tc>
          <w:tcPr>
            <w:tcW w:w="1108" w:type="dxa"/>
            <w:vMerge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7FEC46C5" w14:textId="77777777" w:rsidR="001602A6" w:rsidRPr="003C6FF8" w:rsidRDefault="001602A6" w:rsidP="001602A6">
            <w:pPr>
              <w:keepNext/>
              <w:textAlignment w:val="bottom"/>
              <w:rPr>
                <w:rFonts w:asciiTheme="majorHAnsi" w:hAnsiTheme="majorHAnsi" w:cs="Arial"/>
                <w:b/>
                <w:color w:val="auto"/>
                <w:sz w:val="16"/>
                <w:szCs w:val="16"/>
              </w:rPr>
            </w:pPr>
          </w:p>
        </w:tc>
        <w:tc>
          <w:tcPr>
            <w:tcW w:w="174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2663EB74" w14:textId="77777777" w:rsidR="001602A6" w:rsidRPr="003C6FF8" w:rsidRDefault="001602A6" w:rsidP="001602A6">
            <w:pPr>
              <w:keepNext/>
              <w:textAlignment w:val="bottom"/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 xml:space="preserve"> Venue Images</w:t>
            </w:r>
          </w:p>
        </w:tc>
        <w:tc>
          <w:tcPr>
            <w:tcW w:w="1107" w:type="dxa"/>
            <w:vMerge/>
            <w:shd w:val="clear" w:color="auto" w:fill="auto"/>
            <w:vAlign w:val="center"/>
          </w:tcPr>
          <w:p w14:paraId="624C8C97" w14:textId="77777777" w:rsidR="001602A6" w:rsidRPr="003C6FF8" w:rsidRDefault="001602A6" w:rsidP="001602A6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</w:pPr>
          </w:p>
        </w:tc>
        <w:tc>
          <w:tcPr>
            <w:tcW w:w="1015" w:type="dxa"/>
            <w:vMerge/>
            <w:shd w:val="clear" w:color="auto" w:fill="auto"/>
            <w:vAlign w:val="center"/>
          </w:tcPr>
          <w:p w14:paraId="2DBA79B0" w14:textId="77777777" w:rsidR="001602A6" w:rsidRPr="003C6FF8" w:rsidRDefault="001602A6" w:rsidP="001602A6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</w:pPr>
          </w:p>
        </w:tc>
        <w:tc>
          <w:tcPr>
            <w:tcW w:w="1015" w:type="dxa"/>
            <w:vMerge/>
            <w:shd w:val="clear" w:color="auto" w:fill="auto"/>
            <w:vAlign w:val="center"/>
          </w:tcPr>
          <w:p w14:paraId="65DB1FF0" w14:textId="77777777" w:rsidR="001602A6" w:rsidRPr="003C6FF8" w:rsidRDefault="001602A6" w:rsidP="001602A6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</w:pPr>
          </w:p>
        </w:tc>
        <w:tc>
          <w:tcPr>
            <w:tcW w:w="1016" w:type="dxa"/>
            <w:vMerge/>
            <w:shd w:val="clear" w:color="auto" w:fill="auto"/>
            <w:vAlign w:val="center"/>
          </w:tcPr>
          <w:p w14:paraId="22653393" w14:textId="77777777" w:rsidR="001602A6" w:rsidRPr="003C6FF8" w:rsidRDefault="001602A6" w:rsidP="001602A6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</w:pPr>
          </w:p>
        </w:tc>
        <w:tc>
          <w:tcPr>
            <w:tcW w:w="1015" w:type="dxa"/>
            <w:vMerge/>
            <w:shd w:val="clear" w:color="auto" w:fill="auto"/>
            <w:vAlign w:val="center"/>
          </w:tcPr>
          <w:p w14:paraId="1F784BC5" w14:textId="77777777" w:rsidR="001602A6" w:rsidRPr="003C6FF8" w:rsidRDefault="001602A6" w:rsidP="001602A6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</w:pPr>
          </w:p>
        </w:tc>
        <w:tc>
          <w:tcPr>
            <w:tcW w:w="1112" w:type="dxa"/>
            <w:vMerge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64FF9556" w14:textId="77777777" w:rsidR="001602A6" w:rsidRPr="003C6FF8" w:rsidRDefault="001602A6" w:rsidP="001602A6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</w:pPr>
          </w:p>
        </w:tc>
        <w:tc>
          <w:tcPr>
            <w:tcW w:w="1108" w:type="dxa"/>
            <w:vMerge/>
            <w:shd w:val="clear" w:color="auto" w:fill="auto"/>
            <w:vAlign w:val="center"/>
          </w:tcPr>
          <w:p w14:paraId="0B56DD79" w14:textId="77777777" w:rsidR="001602A6" w:rsidRPr="003C6FF8" w:rsidRDefault="001602A6" w:rsidP="001602A6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</w:pPr>
          </w:p>
        </w:tc>
      </w:tr>
      <w:tr w:rsidR="001602A6" w:rsidRPr="003C6FF8" w14:paraId="49B3FA1B" w14:textId="1E7B2A20" w:rsidTr="001602A6">
        <w:trPr>
          <w:cantSplit/>
          <w:trHeight w:val="201"/>
        </w:trPr>
        <w:tc>
          <w:tcPr>
            <w:tcW w:w="1108" w:type="dxa"/>
            <w:vMerge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72CAA7C2" w14:textId="77777777" w:rsidR="001602A6" w:rsidRPr="003C6FF8" w:rsidRDefault="001602A6" w:rsidP="001602A6">
            <w:pPr>
              <w:keepNext/>
              <w:textAlignment w:val="bottom"/>
              <w:rPr>
                <w:rFonts w:asciiTheme="majorHAnsi" w:hAnsiTheme="majorHAnsi" w:cs="Arial"/>
                <w:b/>
                <w:color w:val="auto"/>
                <w:sz w:val="16"/>
                <w:szCs w:val="16"/>
              </w:rPr>
            </w:pPr>
          </w:p>
        </w:tc>
        <w:tc>
          <w:tcPr>
            <w:tcW w:w="174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6392AB18" w14:textId="77777777" w:rsidR="001602A6" w:rsidRPr="003C6FF8" w:rsidRDefault="001602A6" w:rsidP="001602A6">
            <w:pPr>
              <w:keepNext/>
              <w:ind w:left="166" w:hanging="166"/>
              <w:textAlignment w:val="bottom"/>
              <w:rPr>
                <w:rFonts w:asciiTheme="majorHAnsi" w:hAnsiTheme="majorHAnsi" w:cs="Arial"/>
                <w:color w:val="auto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 xml:space="preserve"> Venue Models</w:t>
            </w:r>
          </w:p>
        </w:tc>
        <w:tc>
          <w:tcPr>
            <w:tcW w:w="1107" w:type="dxa"/>
            <w:vMerge/>
            <w:shd w:val="clear" w:color="auto" w:fill="auto"/>
            <w:vAlign w:val="center"/>
          </w:tcPr>
          <w:p w14:paraId="0CBAAE09" w14:textId="77777777" w:rsidR="001602A6" w:rsidRPr="003C6FF8" w:rsidRDefault="001602A6" w:rsidP="001602A6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</w:pPr>
          </w:p>
        </w:tc>
        <w:tc>
          <w:tcPr>
            <w:tcW w:w="1015" w:type="dxa"/>
            <w:vMerge/>
            <w:shd w:val="clear" w:color="auto" w:fill="auto"/>
            <w:vAlign w:val="center"/>
          </w:tcPr>
          <w:p w14:paraId="70B33B79" w14:textId="77777777" w:rsidR="001602A6" w:rsidRPr="003C6FF8" w:rsidRDefault="001602A6" w:rsidP="001602A6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</w:pPr>
          </w:p>
        </w:tc>
        <w:tc>
          <w:tcPr>
            <w:tcW w:w="1015" w:type="dxa"/>
            <w:vMerge/>
            <w:shd w:val="clear" w:color="auto" w:fill="auto"/>
            <w:vAlign w:val="center"/>
          </w:tcPr>
          <w:p w14:paraId="26FD979B" w14:textId="77777777" w:rsidR="001602A6" w:rsidRPr="003C6FF8" w:rsidRDefault="001602A6" w:rsidP="001602A6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</w:pPr>
          </w:p>
        </w:tc>
        <w:tc>
          <w:tcPr>
            <w:tcW w:w="1016" w:type="dxa"/>
            <w:vMerge/>
            <w:shd w:val="clear" w:color="auto" w:fill="auto"/>
            <w:vAlign w:val="center"/>
          </w:tcPr>
          <w:p w14:paraId="69ADD884" w14:textId="77777777" w:rsidR="001602A6" w:rsidRPr="003C6FF8" w:rsidRDefault="001602A6" w:rsidP="001602A6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</w:pPr>
          </w:p>
        </w:tc>
        <w:tc>
          <w:tcPr>
            <w:tcW w:w="1015" w:type="dxa"/>
            <w:vMerge/>
            <w:shd w:val="clear" w:color="auto" w:fill="auto"/>
            <w:vAlign w:val="center"/>
          </w:tcPr>
          <w:p w14:paraId="4D583D88" w14:textId="77777777" w:rsidR="001602A6" w:rsidRPr="003C6FF8" w:rsidRDefault="001602A6" w:rsidP="001602A6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</w:pPr>
          </w:p>
        </w:tc>
        <w:tc>
          <w:tcPr>
            <w:tcW w:w="1112" w:type="dxa"/>
            <w:vMerge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4D3D74BB" w14:textId="77777777" w:rsidR="001602A6" w:rsidRPr="003C6FF8" w:rsidRDefault="001602A6" w:rsidP="001602A6">
            <w:pPr>
              <w:keepNext/>
              <w:jc w:val="center"/>
              <w:textAlignment w:val="bottom"/>
              <w:rPr>
                <w:rFonts w:asciiTheme="majorHAnsi" w:hAnsiTheme="majorHAnsi" w:cs="Arial"/>
                <w:color w:val="auto"/>
                <w:sz w:val="16"/>
                <w:szCs w:val="16"/>
              </w:rPr>
            </w:pPr>
          </w:p>
        </w:tc>
        <w:tc>
          <w:tcPr>
            <w:tcW w:w="1108" w:type="dxa"/>
            <w:vMerge/>
            <w:shd w:val="clear" w:color="auto" w:fill="auto"/>
            <w:vAlign w:val="center"/>
          </w:tcPr>
          <w:p w14:paraId="760BC5D1" w14:textId="77777777" w:rsidR="001602A6" w:rsidRPr="003C6FF8" w:rsidRDefault="001602A6" w:rsidP="001602A6">
            <w:pPr>
              <w:keepNext/>
              <w:jc w:val="center"/>
              <w:textAlignment w:val="bottom"/>
              <w:rPr>
                <w:rFonts w:asciiTheme="majorHAnsi" w:hAnsiTheme="majorHAnsi" w:cs="Arial"/>
                <w:color w:val="auto"/>
                <w:sz w:val="16"/>
                <w:szCs w:val="16"/>
              </w:rPr>
            </w:pPr>
          </w:p>
        </w:tc>
      </w:tr>
      <w:tr w:rsidR="00775C37" w:rsidRPr="003C6FF8" w14:paraId="0F81B308" w14:textId="3CB0EBF8" w:rsidTr="00DF3DCD">
        <w:trPr>
          <w:cantSplit/>
          <w:trHeight w:val="134"/>
        </w:trPr>
        <w:tc>
          <w:tcPr>
            <w:tcW w:w="1108" w:type="dxa"/>
            <w:shd w:val="clear" w:color="auto" w:fill="FFFFFF" w:themeFill="background1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188EC54A" w14:textId="77777777" w:rsidR="001602A6" w:rsidRPr="003C6FF8" w:rsidRDefault="001602A6" w:rsidP="001602A6">
            <w:pPr>
              <w:keepNext/>
              <w:jc w:val="center"/>
              <w:textAlignment w:val="bottom"/>
              <w:rPr>
                <w:rFonts w:asciiTheme="majorHAnsi" w:hAnsiTheme="majorHAnsi" w:cs="Arial"/>
                <w:b/>
                <w:color w:val="auto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b/>
                <w:bCs/>
                <w:color w:val="000000"/>
                <w:kern w:val="24"/>
                <w:sz w:val="16"/>
                <w:szCs w:val="16"/>
              </w:rPr>
              <w:t>Directions</w:t>
            </w:r>
          </w:p>
        </w:tc>
        <w:tc>
          <w:tcPr>
            <w:tcW w:w="174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38335571" w14:textId="7D7EDA7A" w:rsidR="001602A6" w:rsidRPr="003C6FF8" w:rsidRDefault="001602A6" w:rsidP="001602A6">
            <w:pPr>
              <w:keepNext/>
              <w:ind w:left="24"/>
              <w:textAlignment w:val="bottom"/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 xml:space="preserve"> All </w:t>
            </w:r>
            <w:r w:rsidRPr="00FC3CE9"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>Features*</w:t>
            </w:r>
            <w:r w:rsidR="00DF3DCD"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>*</w:t>
            </w:r>
            <w:r w:rsidRPr="003C6FF8"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  <w:tag w:val="703"/>
              <w:id w:val="1376128019"/>
              <w:placeholder>
                <w:docPart w:val="DefaultPlaceholder_1081868574"/>
              </w:placeholder>
              <w:text/>
            </w:sdtPr>
            <w:sdtEndPr/>
            <w:sdtContent>
              <w:p w14:paraId="24619450" w14:textId="14E1799F" w:rsidR="001602A6" w:rsidRPr="003C6FF8" w:rsidRDefault="001602A6" w:rsidP="001602A6">
                <w:pPr>
                  <w:keepNext/>
                  <w:jc w:val="center"/>
                  <w:textAlignment w:val="bottom"/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  <w:t>1</w:t>
                </w:r>
              </w:p>
            </w:sdtContent>
          </w:sdt>
        </w:tc>
        <w:tc>
          <w:tcPr>
            <w:tcW w:w="1015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  <w:tag w:val="704"/>
              <w:id w:val="-2105492113"/>
              <w:placeholder>
                <w:docPart w:val="DefaultPlaceholder_1081868574"/>
              </w:placeholder>
              <w:text/>
            </w:sdtPr>
            <w:sdtEndPr/>
            <w:sdtContent>
              <w:p w14:paraId="4E8386BF" w14:textId="1041A415" w:rsidR="001602A6" w:rsidRPr="003C6FF8" w:rsidRDefault="001602A6" w:rsidP="001602A6">
                <w:pPr>
                  <w:keepNext/>
                  <w:jc w:val="center"/>
                  <w:textAlignment w:val="bottom"/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  <w:t>1</w:t>
                </w:r>
              </w:p>
            </w:sdtContent>
          </w:sdt>
        </w:tc>
        <w:tc>
          <w:tcPr>
            <w:tcW w:w="1015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  <w:tag w:val="705"/>
              <w:id w:val="-921026395"/>
              <w:placeholder>
                <w:docPart w:val="DefaultPlaceholder_1081868574"/>
              </w:placeholder>
              <w:text/>
            </w:sdtPr>
            <w:sdtEndPr/>
            <w:sdtContent>
              <w:p w14:paraId="26D52461" w14:textId="112F744D" w:rsidR="001602A6" w:rsidRPr="003C6FF8" w:rsidRDefault="001602A6" w:rsidP="001602A6">
                <w:pPr>
                  <w:keepNext/>
                  <w:jc w:val="center"/>
                  <w:textAlignment w:val="bottom"/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  <w:t>2</w:t>
                </w:r>
              </w:p>
            </w:sdtContent>
          </w:sdt>
        </w:tc>
        <w:tc>
          <w:tcPr>
            <w:tcW w:w="1016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  <w:tag w:val="706"/>
              <w:id w:val="1103455490"/>
              <w:placeholder>
                <w:docPart w:val="DefaultPlaceholder_1081868574"/>
              </w:placeholder>
              <w:text/>
            </w:sdtPr>
            <w:sdtEndPr/>
            <w:sdtContent>
              <w:p w14:paraId="59E172A8" w14:textId="204F6501" w:rsidR="001602A6" w:rsidRPr="003C6FF8" w:rsidRDefault="001602A6" w:rsidP="001602A6">
                <w:pPr>
                  <w:keepNext/>
                  <w:jc w:val="center"/>
                  <w:textAlignment w:val="bottom"/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  <w:t>3</w:t>
                </w:r>
              </w:p>
            </w:sdtContent>
          </w:sdt>
        </w:tc>
        <w:tc>
          <w:tcPr>
            <w:tcW w:w="1015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  <w:tag w:val="707"/>
              <w:id w:val="334583788"/>
              <w:placeholder>
                <w:docPart w:val="DefaultPlaceholder_1081868574"/>
              </w:placeholder>
              <w:text/>
            </w:sdtPr>
            <w:sdtEndPr/>
            <w:sdtContent>
              <w:p w14:paraId="38F87392" w14:textId="3201CBEC" w:rsidR="001602A6" w:rsidRPr="003C6FF8" w:rsidRDefault="001602A6" w:rsidP="001602A6">
                <w:pPr>
                  <w:keepNext/>
                  <w:jc w:val="center"/>
                  <w:textAlignment w:val="bottom"/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  <w:t>5</w:t>
                </w:r>
              </w:p>
            </w:sdtContent>
          </w:sdt>
        </w:tc>
        <w:tc>
          <w:tcPr>
            <w:tcW w:w="1112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  <w:tag w:val="708"/>
              <w:id w:val="884990661"/>
              <w:placeholder>
                <w:docPart w:val="DefaultPlaceholder_1081868574"/>
              </w:placeholder>
              <w:text/>
            </w:sdtPr>
            <w:sdtEndPr/>
            <w:sdtContent>
              <w:p w14:paraId="2E766807" w14:textId="0FAA7BE7" w:rsidR="001602A6" w:rsidRPr="003C6FF8" w:rsidRDefault="001602A6" w:rsidP="001602A6">
                <w:pPr>
                  <w:keepNext/>
                  <w:jc w:val="center"/>
                  <w:textAlignment w:val="bottom"/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  <w:t>20</w:t>
                </w:r>
              </w:p>
            </w:sdtContent>
          </w:sdt>
        </w:tc>
        <w:tc>
          <w:tcPr>
            <w:tcW w:w="1108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  <w:tag w:val="709"/>
              <w:id w:val="2031604047"/>
              <w:placeholder>
                <w:docPart w:val="DefaultPlaceholder_1081868574"/>
              </w:placeholder>
              <w:text/>
            </w:sdtPr>
            <w:sdtEndPr/>
            <w:sdtContent>
              <w:p w14:paraId="6A596B79" w14:textId="05DE4F13" w:rsidR="001602A6" w:rsidRPr="003C6FF8" w:rsidRDefault="001602A6" w:rsidP="001602A6">
                <w:pPr>
                  <w:keepNext/>
                  <w:jc w:val="center"/>
                  <w:textAlignment w:val="bottom"/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  <w:t>20</w:t>
                </w:r>
              </w:p>
            </w:sdtContent>
          </w:sdt>
        </w:tc>
      </w:tr>
      <w:tr w:rsidR="00775C37" w:rsidRPr="003C6FF8" w14:paraId="4C673310" w14:textId="037CEDC2" w:rsidTr="00DF3DCD">
        <w:trPr>
          <w:cantSplit/>
          <w:trHeight w:val="222"/>
        </w:trPr>
        <w:tc>
          <w:tcPr>
            <w:tcW w:w="1108" w:type="dxa"/>
            <w:vMerge w:val="restar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7DBDEF40" w14:textId="77777777" w:rsidR="001602A6" w:rsidRPr="003C6FF8" w:rsidRDefault="001602A6" w:rsidP="001602A6">
            <w:pPr>
              <w:keepNext/>
              <w:jc w:val="center"/>
              <w:rPr>
                <w:rFonts w:asciiTheme="majorHAnsi" w:hAnsiTheme="majorHAnsi" w:cs="Arial"/>
                <w:b/>
                <w:color w:val="auto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b/>
                <w:bCs/>
                <w:color w:val="000000"/>
                <w:kern w:val="24"/>
                <w:sz w:val="16"/>
                <w:szCs w:val="16"/>
              </w:rPr>
              <w:t>Geocoder</w:t>
            </w:r>
          </w:p>
        </w:tc>
        <w:tc>
          <w:tcPr>
            <w:tcW w:w="174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7A907709" w14:textId="77777777" w:rsidR="001602A6" w:rsidRPr="003C6FF8" w:rsidRDefault="001602A6" w:rsidP="001602A6">
            <w:pPr>
              <w:keepNext/>
              <w:textAlignment w:val="bottom"/>
              <w:rPr>
                <w:rFonts w:asciiTheme="majorHAnsi" w:hAnsiTheme="majorHAnsi" w:cs="Arial"/>
                <w:color w:val="auto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 xml:space="preserve"> Geocoding</w:t>
            </w:r>
          </w:p>
        </w:tc>
        <w:tc>
          <w:tcPr>
            <w:tcW w:w="1107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  <w:tag w:val="710"/>
              <w:id w:val="-1307858533"/>
              <w:placeholder>
                <w:docPart w:val="DefaultPlaceholder_1081868574"/>
              </w:placeholder>
              <w:text/>
            </w:sdtPr>
            <w:sdtEndPr/>
            <w:sdtContent>
              <w:p w14:paraId="1333A02A" w14:textId="37587ED1" w:rsidR="001602A6" w:rsidRPr="003C6FF8" w:rsidRDefault="001602A6" w:rsidP="001602A6">
                <w:pPr>
                  <w:keepNext/>
                  <w:jc w:val="center"/>
                  <w:textAlignment w:val="bottom"/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  <w:t>1</w:t>
                </w:r>
              </w:p>
            </w:sdtContent>
          </w:sdt>
        </w:tc>
        <w:tc>
          <w:tcPr>
            <w:tcW w:w="1015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  <w:tag w:val="711"/>
              <w:id w:val="-1659757668"/>
              <w:placeholder>
                <w:docPart w:val="DefaultPlaceholder_1081868574"/>
              </w:placeholder>
              <w:text/>
            </w:sdtPr>
            <w:sdtEndPr/>
            <w:sdtContent>
              <w:p w14:paraId="3E942388" w14:textId="7C7FD133" w:rsidR="001602A6" w:rsidRPr="003C6FF8" w:rsidRDefault="001602A6" w:rsidP="001602A6">
                <w:pPr>
                  <w:keepNext/>
                  <w:jc w:val="center"/>
                  <w:textAlignment w:val="bottom"/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  <w:t>2</w:t>
                </w:r>
              </w:p>
            </w:sdtContent>
          </w:sdt>
        </w:tc>
        <w:tc>
          <w:tcPr>
            <w:tcW w:w="1015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  <w:tag w:val="712"/>
              <w:id w:val="-2124065736"/>
              <w:placeholder>
                <w:docPart w:val="DefaultPlaceholder_1081868574"/>
              </w:placeholder>
              <w:text/>
            </w:sdtPr>
            <w:sdtEndPr/>
            <w:sdtContent>
              <w:p w14:paraId="5423DBB1" w14:textId="2D76C6BC" w:rsidR="001602A6" w:rsidRPr="003C6FF8" w:rsidRDefault="001602A6" w:rsidP="001602A6">
                <w:pPr>
                  <w:keepNext/>
                  <w:jc w:val="center"/>
                  <w:textAlignment w:val="bottom"/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  <w:t>5</w:t>
                </w:r>
              </w:p>
            </w:sdtContent>
          </w:sdt>
        </w:tc>
        <w:tc>
          <w:tcPr>
            <w:tcW w:w="1016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  <w:tag w:val="713"/>
              <w:id w:val="-2012826004"/>
              <w:placeholder>
                <w:docPart w:val="DefaultPlaceholder_1081868574"/>
              </w:placeholder>
              <w:text/>
            </w:sdtPr>
            <w:sdtEndPr/>
            <w:sdtContent>
              <w:p w14:paraId="7EAFF37B" w14:textId="421F40BF" w:rsidR="001602A6" w:rsidRPr="003C6FF8" w:rsidRDefault="001602A6" w:rsidP="001602A6">
                <w:pPr>
                  <w:keepNext/>
                  <w:jc w:val="center"/>
                  <w:textAlignment w:val="bottom"/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  <w:t>10</w:t>
                </w:r>
              </w:p>
            </w:sdtContent>
          </w:sdt>
        </w:tc>
        <w:tc>
          <w:tcPr>
            <w:tcW w:w="1015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  <w:tag w:val="714"/>
              <w:id w:val="1442263440"/>
              <w:placeholder>
                <w:docPart w:val="DefaultPlaceholder_1081868574"/>
              </w:placeholder>
              <w:text/>
            </w:sdtPr>
            <w:sdtEndPr/>
            <w:sdtContent>
              <w:p w14:paraId="3F1CC240" w14:textId="61844945" w:rsidR="001602A6" w:rsidRPr="003C6FF8" w:rsidRDefault="001602A6" w:rsidP="001602A6">
                <w:pPr>
                  <w:keepNext/>
                  <w:jc w:val="center"/>
                  <w:textAlignment w:val="bottom"/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  <w:t>15</w:t>
                </w:r>
              </w:p>
            </w:sdtContent>
          </w:sdt>
        </w:tc>
        <w:tc>
          <w:tcPr>
            <w:tcW w:w="1112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 w:cs="Arial"/>
                <w:color w:val="auto"/>
                <w:sz w:val="16"/>
                <w:szCs w:val="16"/>
              </w:rPr>
              <w:tag w:val="715"/>
              <w:id w:val="171300199"/>
              <w:placeholder>
                <w:docPart w:val="DefaultPlaceholder_1081868574"/>
              </w:placeholder>
              <w:text/>
            </w:sdtPr>
            <w:sdtEndPr/>
            <w:sdtContent>
              <w:p w14:paraId="4D54E1CC" w14:textId="67C4D48A" w:rsidR="001602A6" w:rsidRPr="003C6FF8" w:rsidRDefault="001602A6" w:rsidP="001602A6">
                <w:pPr>
                  <w:keepNext/>
                  <w:jc w:val="center"/>
                  <w:textAlignment w:val="bottom"/>
                  <w:rPr>
                    <w:rFonts w:asciiTheme="majorHAnsi" w:hAnsiTheme="majorHAnsi" w:cs="Arial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auto"/>
                    <w:sz w:val="16"/>
                    <w:szCs w:val="16"/>
                  </w:rPr>
                  <w:t>60</w:t>
                </w:r>
              </w:p>
            </w:sdtContent>
          </w:sdt>
        </w:tc>
        <w:tc>
          <w:tcPr>
            <w:tcW w:w="1108" w:type="dxa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auto"/>
                <w:sz w:val="16"/>
                <w:szCs w:val="16"/>
              </w:rPr>
              <w:tag w:val="716"/>
              <w:id w:val="530391329"/>
              <w:placeholder>
                <w:docPart w:val="DefaultPlaceholder_1081868574"/>
              </w:placeholder>
              <w:text/>
            </w:sdtPr>
            <w:sdtEndPr/>
            <w:sdtContent>
              <w:p w14:paraId="6AB9D50F" w14:textId="12A99BE9" w:rsidR="001602A6" w:rsidRPr="003C6FF8" w:rsidRDefault="001602A6" w:rsidP="001602A6">
                <w:pPr>
                  <w:keepNext/>
                  <w:jc w:val="center"/>
                  <w:textAlignment w:val="bottom"/>
                  <w:rPr>
                    <w:rFonts w:asciiTheme="majorHAnsi" w:hAnsiTheme="majorHAnsi" w:cs="Arial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auto"/>
                    <w:sz w:val="16"/>
                    <w:szCs w:val="16"/>
                  </w:rPr>
                  <w:t>60</w:t>
                </w:r>
              </w:p>
            </w:sdtContent>
          </w:sdt>
        </w:tc>
      </w:tr>
      <w:tr w:rsidR="001602A6" w:rsidRPr="003C6FF8" w14:paraId="01CDB27E" w14:textId="762F9961" w:rsidTr="001602A6">
        <w:trPr>
          <w:cantSplit/>
          <w:trHeight w:val="176"/>
        </w:trPr>
        <w:tc>
          <w:tcPr>
            <w:tcW w:w="1108" w:type="dxa"/>
            <w:vMerge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2E1ED27E" w14:textId="77777777" w:rsidR="001602A6" w:rsidRPr="003C6FF8" w:rsidRDefault="001602A6" w:rsidP="001602A6">
            <w:pPr>
              <w:keepNext/>
              <w:rPr>
                <w:rFonts w:asciiTheme="majorHAnsi" w:hAnsiTheme="majorHAnsi" w:cs="Arial"/>
                <w:b/>
                <w:color w:val="auto"/>
                <w:sz w:val="16"/>
                <w:szCs w:val="16"/>
              </w:rPr>
            </w:pPr>
          </w:p>
        </w:tc>
        <w:tc>
          <w:tcPr>
            <w:tcW w:w="174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6F7DF1E7" w14:textId="77777777" w:rsidR="001602A6" w:rsidRPr="003C6FF8" w:rsidRDefault="001602A6" w:rsidP="001602A6">
            <w:pPr>
              <w:keepNext/>
              <w:ind w:left="166" w:hanging="166"/>
              <w:textAlignment w:val="bottom"/>
              <w:rPr>
                <w:rFonts w:asciiTheme="majorHAnsi" w:hAnsiTheme="majorHAnsi" w:cs="Arial"/>
                <w:color w:val="auto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 xml:space="preserve"> Reverse Geocoding</w:t>
            </w:r>
          </w:p>
        </w:tc>
        <w:tc>
          <w:tcPr>
            <w:tcW w:w="1107" w:type="dxa"/>
            <w:vMerge w:val="restart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  <w:tag w:val="717"/>
              <w:id w:val="1986812582"/>
              <w:placeholder>
                <w:docPart w:val="DefaultPlaceholder_1081868574"/>
              </w:placeholder>
              <w:text/>
            </w:sdtPr>
            <w:sdtEndPr/>
            <w:sdtContent>
              <w:p w14:paraId="7062D03B" w14:textId="5DE527D7" w:rsidR="001602A6" w:rsidRPr="003C6FF8" w:rsidRDefault="001602A6" w:rsidP="001602A6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  <w:t>5</w:t>
                </w:r>
              </w:p>
            </w:sdtContent>
          </w:sdt>
          <w:p w14:paraId="4DB62BB8" w14:textId="6267983D" w:rsidR="001602A6" w:rsidRPr="003C6FF8" w:rsidRDefault="001602A6" w:rsidP="001602A6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</w:pPr>
          </w:p>
        </w:tc>
        <w:tc>
          <w:tcPr>
            <w:tcW w:w="1015" w:type="dxa"/>
            <w:vMerge w:val="restart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  <w:tag w:val="718"/>
              <w:id w:val="-914618521"/>
              <w:placeholder>
                <w:docPart w:val="DefaultPlaceholder_1081868574"/>
              </w:placeholder>
              <w:text/>
            </w:sdtPr>
            <w:sdtEndPr/>
            <w:sdtContent>
              <w:p w14:paraId="3B4394B0" w14:textId="5761F9F3" w:rsidR="001602A6" w:rsidRPr="003C6FF8" w:rsidRDefault="001602A6" w:rsidP="001602A6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  <w:t>10</w:t>
                </w:r>
              </w:p>
            </w:sdtContent>
          </w:sdt>
          <w:p w14:paraId="60B814F9" w14:textId="6F9E432B" w:rsidR="001602A6" w:rsidRPr="003C6FF8" w:rsidRDefault="001602A6" w:rsidP="001602A6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</w:pPr>
          </w:p>
        </w:tc>
        <w:tc>
          <w:tcPr>
            <w:tcW w:w="1015" w:type="dxa"/>
            <w:vMerge w:val="restart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  <w:tag w:val="719"/>
              <w:id w:val="-1174954872"/>
              <w:placeholder>
                <w:docPart w:val="DefaultPlaceholder_1081868574"/>
              </w:placeholder>
              <w:text/>
            </w:sdtPr>
            <w:sdtEndPr/>
            <w:sdtContent>
              <w:p w14:paraId="06EB090A" w14:textId="29452729" w:rsidR="001602A6" w:rsidRPr="003C6FF8" w:rsidRDefault="001602A6" w:rsidP="001602A6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  <w:t>25</w:t>
                </w:r>
              </w:p>
            </w:sdtContent>
          </w:sdt>
          <w:p w14:paraId="11097A36" w14:textId="0A7D55D8" w:rsidR="001602A6" w:rsidRPr="003C6FF8" w:rsidRDefault="001602A6" w:rsidP="001602A6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</w:pPr>
          </w:p>
        </w:tc>
        <w:tc>
          <w:tcPr>
            <w:tcW w:w="1016" w:type="dxa"/>
            <w:vMerge w:val="restart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  <w:tag w:val="720"/>
              <w:id w:val="2146852536"/>
              <w:placeholder>
                <w:docPart w:val="DefaultPlaceholder_1081868574"/>
              </w:placeholder>
              <w:text/>
            </w:sdtPr>
            <w:sdtEndPr/>
            <w:sdtContent>
              <w:p w14:paraId="65CC8309" w14:textId="6718DDA2" w:rsidR="001602A6" w:rsidRPr="003C6FF8" w:rsidRDefault="001602A6" w:rsidP="001602A6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  <w:t>50</w:t>
                </w:r>
              </w:p>
            </w:sdtContent>
          </w:sdt>
          <w:p w14:paraId="33A236B8" w14:textId="7106B809" w:rsidR="001602A6" w:rsidRPr="003C6FF8" w:rsidRDefault="001602A6" w:rsidP="001602A6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</w:pPr>
          </w:p>
        </w:tc>
        <w:tc>
          <w:tcPr>
            <w:tcW w:w="1015" w:type="dxa"/>
            <w:vMerge w:val="restart"/>
            <w:shd w:val="clear" w:color="auto" w:fill="auto"/>
            <w:vAlign w:val="center"/>
          </w:tcPr>
          <w:sdt>
            <w:sdtPr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  <w:tag w:val="721"/>
              <w:id w:val="494540097"/>
              <w:placeholder>
                <w:docPart w:val="DefaultPlaceholder_1081868574"/>
              </w:placeholder>
              <w:text/>
            </w:sdtPr>
            <w:sdtEndPr/>
            <w:sdtContent>
              <w:p w14:paraId="0D90FB50" w14:textId="556B4183" w:rsidR="001602A6" w:rsidRPr="003C6FF8" w:rsidRDefault="001602A6" w:rsidP="001602A6">
                <w:pPr>
                  <w:keepNext/>
                  <w:jc w:val="center"/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  <w:t>80</w:t>
                </w:r>
              </w:p>
            </w:sdtContent>
          </w:sdt>
          <w:p w14:paraId="711A0729" w14:textId="2275225B" w:rsidR="001602A6" w:rsidRPr="003C6FF8" w:rsidRDefault="001602A6" w:rsidP="001602A6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</w:pPr>
          </w:p>
        </w:tc>
        <w:tc>
          <w:tcPr>
            <w:tcW w:w="1112" w:type="dxa"/>
            <w:vMerge w:val="restar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 w:cs="Arial"/>
                <w:color w:val="auto"/>
                <w:sz w:val="16"/>
                <w:szCs w:val="16"/>
              </w:rPr>
              <w:tag w:val="722"/>
              <w:id w:val="-1459955217"/>
              <w:placeholder>
                <w:docPart w:val="DefaultPlaceholder_1081868574"/>
              </w:placeholder>
              <w:text/>
            </w:sdtPr>
            <w:sdtEndPr/>
            <w:sdtContent>
              <w:p w14:paraId="483EBFE1" w14:textId="6211808D" w:rsidR="001602A6" w:rsidRPr="003C6FF8" w:rsidRDefault="001602A6" w:rsidP="001602A6">
                <w:pPr>
                  <w:keepNext/>
                  <w:jc w:val="center"/>
                  <w:rPr>
                    <w:rFonts w:asciiTheme="majorHAnsi" w:hAnsiTheme="majorHAnsi" w:cs="Arial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auto"/>
                    <w:sz w:val="16"/>
                    <w:szCs w:val="16"/>
                  </w:rPr>
                  <w:t>150</w:t>
                </w:r>
              </w:p>
            </w:sdtContent>
          </w:sdt>
          <w:p w14:paraId="0E919354" w14:textId="0F04C41B" w:rsidR="001602A6" w:rsidRPr="003C6FF8" w:rsidRDefault="001602A6" w:rsidP="001602A6">
            <w:pPr>
              <w:keepNext/>
              <w:jc w:val="center"/>
              <w:textAlignment w:val="bottom"/>
              <w:rPr>
                <w:rFonts w:asciiTheme="majorHAnsi" w:hAnsiTheme="majorHAnsi" w:cs="Arial"/>
                <w:color w:val="auto"/>
                <w:sz w:val="16"/>
                <w:szCs w:val="16"/>
              </w:rPr>
            </w:pPr>
          </w:p>
        </w:tc>
        <w:tc>
          <w:tcPr>
            <w:tcW w:w="1108" w:type="dxa"/>
            <w:vMerge w:val="restart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auto"/>
                <w:sz w:val="16"/>
                <w:szCs w:val="16"/>
              </w:rPr>
              <w:tag w:val="723"/>
              <w:id w:val="1377903333"/>
              <w:placeholder>
                <w:docPart w:val="DefaultPlaceholder_1081868574"/>
              </w:placeholder>
              <w:text/>
            </w:sdtPr>
            <w:sdtEndPr/>
            <w:sdtContent>
              <w:p w14:paraId="74CCFBCF" w14:textId="46BF0434" w:rsidR="001602A6" w:rsidRPr="003C6FF8" w:rsidRDefault="001602A6" w:rsidP="001602A6">
                <w:pPr>
                  <w:keepNext/>
                  <w:jc w:val="center"/>
                  <w:rPr>
                    <w:rFonts w:asciiTheme="majorHAnsi" w:hAnsiTheme="majorHAnsi" w:cs="Arial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auto"/>
                    <w:sz w:val="16"/>
                    <w:szCs w:val="16"/>
                  </w:rPr>
                  <w:t>150</w:t>
                </w:r>
              </w:p>
            </w:sdtContent>
          </w:sdt>
          <w:p w14:paraId="1B1C24E3" w14:textId="77777777" w:rsidR="001602A6" w:rsidRPr="003C6FF8" w:rsidRDefault="001602A6" w:rsidP="001602A6">
            <w:pPr>
              <w:keepNext/>
              <w:jc w:val="center"/>
              <w:rPr>
                <w:rFonts w:asciiTheme="majorHAnsi" w:hAnsiTheme="majorHAnsi" w:cs="Arial"/>
                <w:color w:val="auto"/>
                <w:sz w:val="16"/>
                <w:szCs w:val="16"/>
              </w:rPr>
            </w:pPr>
          </w:p>
        </w:tc>
      </w:tr>
      <w:tr w:rsidR="001602A6" w:rsidRPr="003C6FF8" w14:paraId="7F1CF9C6" w14:textId="21BFDBAD" w:rsidTr="001602A6">
        <w:trPr>
          <w:cantSplit/>
          <w:trHeight w:val="215"/>
        </w:trPr>
        <w:tc>
          <w:tcPr>
            <w:tcW w:w="1108" w:type="dxa"/>
            <w:vMerge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4B454F5C" w14:textId="77777777" w:rsidR="001602A6" w:rsidRPr="003C6FF8" w:rsidRDefault="001602A6" w:rsidP="001602A6">
            <w:pPr>
              <w:keepNext/>
              <w:textAlignment w:val="bottom"/>
              <w:rPr>
                <w:rFonts w:asciiTheme="majorHAnsi" w:hAnsiTheme="majorHAnsi" w:cs="Arial"/>
                <w:b/>
                <w:color w:val="auto"/>
                <w:sz w:val="16"/>
                <w:szCs w:val="16"/>
              </w:rPr>
            </w:pPr>
          </w:p>
        </w:tc>
        <w:tc>
          <w:tcPr>
            <w:tcW w:w="174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3D02501F" w14:textId="77777777" w:rsidR="001602A6" w:rsidRPr="003C6FF8" w:rsidRDefault="001602A6" w:rsidP="001602A6">
            <w:pPr>
              <w:keepNext/>
              <w:textAlignment w:val="bottom"/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 xml:space="preserve"> Multi Reverse Geocoding</w:t>
            </w:r>
          </w:p>
        </w:tc>
        <w:tc>
          <w:tcPr>
            <w:tcW w:w="1107" w:type="dxa"/>
            <w:vMerge/>
            <w:shd w:val="clear" w:color="auto" w:fill="auto"/>
            <w:vAlign w:val="center"/>
          </w:tcPr>
          <w:p w14:paraId="1CC87B9F" w14:textId="618CC4B2" w:rsidR="001602A6" w:rsidRPr="003C6FF8" w:rsidRDefault="001602A6" w:rsidP="001602A6">
            <w:pPr>
              <w:keepNext/>
              <w:jc w:val="center"/>
              <w:textAlignment w:val="bottom"/>
              <w:rPr>
                <w:rFonts w:asciiTheme="majorHAnsi" w:hAnsiTheme="majorHAnsi" w:cs="Arial"/>
                <w:color w:val="auto"/>
                <w:sz w:val="16"/>
                <w:szCs w:val="16"/>
              </w:rPr>
            </w:pPr>
          </w:p>
        </w:tc>
        <w:tc>
          <w:tcPr>
            <w:tcW w:w="1015" w:type="dxa"/>
            <w:vMerge/>
            <w:shd w:val="clear" w:color="auto" w:fill="auto"/>
            <w:vAlign w:val="center"/>
          </w:tcPr>
          <w:p w14:paraId="523B4BBE" w14:textId="0580DA4E" w:rsidR="001602A6" w:rsidRPr="003C6FF8" w:rsidRDefault="001602A6" w:rsidP="001602A6">
            <w:pPr>
              <w:keepNext/>
              <w:jc w:val="center"/>
              <w:textAlignment w:val="bottom"/>
              <w:rPr>
                <w:rFonts w:asciiTheme="majorHAnsi" w:hAnsiTheme="majorHAnsi" w:cs="Arial"/>
                <w:color w:val="auto"/>
                <w:sz w:val="16"/>
                <w:szCs w:val="16"/>
              </w:rPr>
            </w:pPr>
          </w:p>
        </w:tc>
        <w:tc>
          <w:tcPr>
            <w:tcW w:w="1015" w:type="dxa"/>
            <w:vMerge/>
            <w:shd w:val="clear" w:color="auto" w:fill="auto"/>
            <w:vAlign w:val="center"/>
          </w:tcPr>
          <w:p w14:paraId="47D58EB7" w14:textId="5FEFA071" w:rsidR="001602A6" w:rsidRPr="003C6FF8" w:rsidRDefault="001602A6" w:rsidP="001602A6">
            <w:pPr>
              <w:keepNext/>
              <w:jc w:val="center"/>
              <w:textAlignment w:val="bottom"/>
              <w:rPr>
                <w:rFonts w:asciiTheme="majorHAnsi" w:hAnsiTheme="majorHAnsi" w:cs="Arial"/>
                <w:color w:val="auto"/>
                <w:sz w:val="16"/>
                <w:szCs w:val="16"/>
              </w:rPr>
            </w:pPr>
          </w:p>
        </w:tc>
        <w:tc>
          <w:tcPr>
            <w:tcW w:w="1016" w:type="dxa"/>
            <w:vMerge/>
            <w:shd w:val="clear" w:color="auto" w:fill="auto"/>
            <w:vAlign w:val="center"/>
          </w:tcPr>
          <w:p w14:paraId="66D0E263" w14:textId="475A1460" w:rsidR="001602A6" w:rsidRPr="003C6FF8" w:rsidRDefault="001602A6" w:rsidP="001602A6">
            <w:pPr>
              <w:keepNext/>
              <w:jc w:val="center"/>
              <w:textAlignment w:val="bottom"/>
              <w:rPr>
                <w:rFonts w:asciiTheme="majorHAnsi" w:hAnsiTheme="majorHAnsi" w:cs="Arial"/>
                <w:color w:val="auto"/>
                <w:sz w:val="16"/>
                <w:szCs w:val="16"/>
              </w:rPr>
            </w:pPr>
          </w:p>
        </w:tc>
        <w:tc>
          <w:tcPr>
            <w:tcW w:w="1015" w:type="dxa"/>
            <w:vMerge/>
            <w:shd w:val="clear" w:color="auto" w:fill="auto"/>
            <w:vAlign w:val="center"/>
          </w:tcPr>
          <w:p w14:paraId="7689DCFC" w14:textId="13F3DDCF" w:rsidR="001602A6" w:rsidRPr="003C6FF8" w:rsidRDefault="001602A6" w:rsidP="001602A6">
            <w:pPr>
              <w:keepNext/>
              <w:jc w:val="center"/>
              <w:textAlignment w:val="bottom"/>
              <w:rPr>
                <w:rFonts w:asciiTheme="majorHAnsi" w:hAnsiTheme="majorHAnsi" w:cs="Arial"/>
                <w:color w:val="auto"/>
                <w:sz w:val="16"/>
                <w:szCs w:val="16"/>
              </w:rPr>
            </w:pPr>
          </w:p>
        </w:tc>
        <w:tc>
          <w:tcPr>
            <w:tcW w:w="1112" w:type="dxa"/>
            <w:vMerge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21EF9467" w14:textId="65780402" w:rsidR="001602A6" w:rsidRPr="003C6FF8" w:rsidRDefault="001602A6" w:rsidP="001602A6">
            <w:pPr>
              <w:keepNext/>
              <w:jc w:val="center"/>
              <w:textAlignment w:val="bottom"/>
              <w:rPr>
                <w:rFonts w:asciiTheme="majorHAnsi" w:hAnsiTheme="majorHAnsi" w:cs="Arial"/>
                <w:color w:val="auto"/>
                <w:sz w:val="16"/>
                <w:szCs w:val="16"/>
              </w:rPr>
            </w:pPr>
          </w:p>
        </w:tc>
        <w:tc>
          <w:tcPr>
            <w:tcW w:w="1108" w:type="dxa"/>
            <w:vMerge/>
            <w:shd w:val="clear" w:color="auto" w:fill="auto"/>
            <w:vAlign w:val="center"/>
          </w:tcPr>
          <w:p w14:paraId="585B5310" w14:textId="77777777" w:rsidR="001602A6" w:rsidRPr="003C6FF8" w:rsidRDefault="001602A6" w:rsidP="001602A6">
            <w:pPr>
              <w:keepNext/>
              <w:jc w:val="center"/>
              <w:textAlignment w:val="bottom"/>
              <w:rPr>
                <w:rFonts w:asciiTheme="majorHAnsi" w:hAnsiTheme="majorHAnsi" w:cs="Arial"/>
                <w:color w:val="auto"/>
                <w:sz w:val="16"/>
                <w:szCs w:val="16"/>
              </w:rPr>
            </w:pPr>
          </w:p>
        </w:tc>
      </w:tr>
      <w:tr w:rsidR="001602A6" w:rsidRPr="003C6FF8" w14:paraId="5F66AC24" w14:textId="428E7723" w:rsidTr="001602A6">
        <w:trPr>
          <w:cantSplit/>
          <w:trHeight w:val="175"/>
        </w:trPr>
        <w:tc>
          <w:tcPr>
            <w:tcW w:w="1108" w:type="dxa"/>
            <w:vMerge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15A71047" w14:textId="77777777" w:rsidR="001602A6" w:rsidRPr="003C6FF8" w:rsidRDefault="001602A6" w:rsidP="001602A6">
            <w:pPr>
              <w:keepNext/>
              <w:textAlignment w:val="bottom"/>
              <w:rPr>
                <w:rFonts w:asciiTheme="majorHAnsi" w:hAnsiTheme="majorHAnsi" w:cs="Arial"/>
                <w:b/>
                <w:color w:val="auto"/>
                <w:sz w:val="16"/>
                <w:szCs w:val="16"/>
              </w:rPr>
            </w:pPr>
          </w:p>
        </w:tc>
        <w:tc>
          <w:tcPr>
            <w:tcW w:w="174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45282446" w14:textId="5CBA92AE" w:rsidR="001602A6" w:rsidRPr="003C6FF8" w:rsidRDefault="001602A6" w:rsidP="001602A6">
            <w:pPr>
              <w:keepNext/>
              <w:textAlignment w:val="bottom"/>
              <w:rPr>
                <w:rFonts w:asciiTheme="majorHAnsi" w:hAnsiTheme="majorHAnsi" w:cs="Arial"/>
                <w:color w:val="auto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 xml:space="preserve"> Batch Geocoding </w:t>
            </w:r>
          </w:p>
        </w:tc>
        <w:tc>
          <w:tcPr>
            <w:tcW w:w="1107" w:type="dxa"/>
            <w:vMerge/>
            <w:shd w:val="clear" w:color="auto" w:fill="auto"/>
            <w:vAlign w:val="center"/>
          </w:tcPr>
          <w:p w14:paraId="300458EA" w14:textId="164F6495" w:rsidR="001602A6" w:rsidRPr="003C6FF8" w:rsidRDefault="001602A6" w:rsidP="001602A6">
            <w:pPr>
              <w:keepNext/>
              <w:jc w:val="center"/>
              <w:textAlignment w:val="bottom"/>
              <w:rPr>
                <w:rFonts w:asciiTheme="majorHAnsi" w:hAnsiTheme="majorHAnsi" w:cs="Arial"/>
                <w:color w:val="auto"/>
                <w:sz w:val="16"/>
                <w:szCs w:val="16"/>
              </w:rPr>
            </w:pPr>
          </w:p>
        </w:tc>
        <w:tc>
          <w:tcPr>
            <w:tcW w:w="1015" w:type="dxa"/>
            <w:vMerge/>
            <w:shd w:val="clear" w:color="auto" w:fill="auto"/>
            <w:vAlign w:val="center"/>
          </w:tcPr>
          <w:p w14:paraId="31D3C76D" w14:textId="64D490BE" w:rsidR="001602A6" w:rsidRPr="003C6FF8" w:rsidRDefault="001602A6" w:rsidP="001602A6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</w:pPr>
          </w:p>
        </w:tc>
        <w:tc>
          <w:tcPr>
            <w:tcW w:w="1015" w:type="dxa"/>
            <w:vMerge/>
            <w:shd w:val="clear" w:color="auto" w:fill="auto"/>
            <w:vAlign w:val="center"/>
          </w:tcPr>
          <w:p w14:paraId="24965FD7" w14:textId="3188B375" w:rsidR="001602A6" w:rsidRPr="003C6FF8" w:rsidRDefault="001602A6" w:rsidP="001602A6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</w:pPr>
          </w:p>
        </w:tc>
        <w:tc>
          <w:tcPr>
            <w:tcW w:w="1016" w:type="dxa"/>
            <w:vMerge/>
            <w:shd w:val="clear" w:color="auto" w:fill="auto"/>
            <w:vAlign w:val="center"/>
          </w:tcPr>
          <w:p w14:paraId="37E77A45" w14:textId="2EB96A4E" w:rsidR="001602A6" w:rsidRPr="003C6FF8" w:rsidRDefault="001602A6" w:rsidP="001602A6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</w:pPr>
          </w:p>
        </w:tc>
        <w:tc>
          <w:tcPr>
            <w:tcW w:w="1015" w:type="dxa"/>
            <w:vMerge/>
            <w:shd w:val="clear" w:color="auto" w:fill="auto"/>
            <w:vAlign w:val="center"/>
          </w:tcPr>
          <w:p w14:paraId="464A87A0" w14:textId="3DF4ADF6" w:rsidR="001602A6" w:rsidRPr="003C6FF8" w:rsidRDefault="001602A6" w:rsidP="001602A6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</w:pPr>
          </w:p>
        </w:tc>
        <w:tc>
          <w:tcPr>
            <w:tcW w:w="1112" w:type="dxa"/>
            <w:vMerge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3441E7CE" w14:textId="7ED58622" w:rsidR="001602A6" w:rsidRPr="003C6FF8" w:rsidRDefault="001602A6" w:rsidP="001602A6">
            <w:pPr>
              <w:keepNext/>
              <w:jc w:val="center"/>
              <w:textAlignment w:val="bottom"/>
              <w:rPr>
                <w:rFonts w:asciiTheme="majorHAnsi" w:hAnsiTheme="majorHAnsi" w:cs="Arial"/>
                <w:color w:val="auto"/>
                <w:sz w:val="16"/>
                <w:szCs w:val="16"/>
              </w:rPr>
            </w:pPr>
          </w:p>
        </w:tc>
        <w:tc>
          <w:tcPr>
            <w:tcW w:w="1108" w:type="dxa"/>
            <w:vMerge/>
            <w:shd w:val="clear" w:color="auto" w:fill="auto"/>
            <w:vAlign w:val="center"/>
          </w:tcPr>
          <w:p w14:paraId="6E7D49E3" w14:textId="77777777" w:rsidR="001602A6" w:rsidRPr="003C6FF8" w:rsidRDefault="001602A6" w:rsidP="001602A6">
            <w:pPr>
              <w:keepNext/>
              <w:jc w:val="center"/>
              <w:textAlignment w:val="bottom"/>
              <w:rPr>
                <w:rFonts w:asciiTheme="majorHAnsi" w:hAnsiTheme="majorHAnsi" w:cs="Arial"/>
                <w:color w:val="auto"/>
                <w:sz w:val="16"/>
                <w:szCs w:val="16"/>
              </w:rPr>
            </w:pPr>
          </w:p>
        </w:tc>
      </w:tr>
      <w:tr w:rsidR="00775C37" w:rsidRPr="003C6FF8" w14:paraId="1F01EB3C" w14:textId="578870F1" w:rsidTr="00DF3DCD">
        <w:trPr>
          <w:cantSplit/>
          <w:trHeight w:val="136"/>
        </w:trPr>
        <w:tc>
          <w:tcPr>
            <w:tcW w:w="1108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3B3A03BE" w14:textId="77777777" w:rsidR="001602A6" w:rsidRPr="003C6FF8" w:rsidRDefault="001602A6" w:rsidP="001602A6">
            <w:pPr>
              <w:keepNext/>
              <w:jc w:val="center"/>
              <w:rPr>
                <w:rFonts w:asciiTheme="majorHAnsi" w:hAnsiTheme="majorHAnsi" w:cs="Arial"/>
                <w:b/>
                <w:color w:val="auto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b/>
                <w:bCs/>
                <w:color w:val="000000"/>
                <w:kern w:val="24"/>
                <w:sz w:val="16"/>
                <w:szCs w:val="16"/>
              </w:rPr>
              <w:t>Traffic</w:t>
            </w:r>
          </w:p>
        </w:tc>
        <w:tc>
          <w:tcPr>
            <w:tcW w:w="1749" w:type="dxa"/>
            <w:shd w:val="clear" w:color="auto" w:fill="FFFFFF" w:themeFill="background1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3BAE76D3" w14:textId="77777777" w:rsidR="001602A6" w:rsidRPr="003C6FF8" w:rsidRDefault="001602A6" w:rsidP="001602A6">
            <w:pPr>
              <w:keepNext/>
              <w:textAlignment w:val="bottom"/>
              <w:rPr>
                <w:rFonts w:asciiTheme="majorHAnsi" w:hAnsiTheme="majorHAnsi" w:cs="Arial"/>
                <w:color w:val="auto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 xml:space="preserve"> All Features</w:t>
            </w:r>
          </w:p>
        </w:tc>
        <w:tc>
          <w:tcPr>
            <w:tcW w:w="1107" w:type="dxa"/>
            <w:shd w:val="clear" w:color="auto" w:fill="FFFFFF" w:themeFill="background1"/>
            <w:vAlign w:val="center"/>
          </w:tcPr>
          <w:sdt>
            <w:sdtPr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  <w:tag w:val="724"/>
              <w:id w:val="131911877"/>
              <w:placeholder>
                <w:docPart w:val="DefaultPlaceholder_1081868574"/>
              </w:placeholder>
              <w:text/>
            </w:sdtPr>
            <w:sdtEndPr/>
            <w:sdtContent>
              <w:p w14:paraId="2F115E96" w14:textId="62341AA0" w:rsidR="001602A6" w:rsidRPr="003C6FF8" w:rsidRDefault="001602A6" w:rsidP="001602A6">
                <w:pPr>
                  <w:keepNext/>
                  <w:jc w:val="center"/>
                  <w:textAlignment w:val="bottom"/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  <w:t>1</w:t>
                </w:r>
              </w:p>
            </w:sdtContent>
          </w:sdt>
        </w:tc>
        <w:tc>
          <w:tcPr>
            <w:tcW w:w="1015" w:type="dxa"/>
            <w:shd w:val="clear" w:color="auto" w:fill="FFFFFF" w:themeFill="background1"/>
            <w:vAlign w:val="center"/>
          </w:tcPr>
          <w:sdt>
            <w:sdtPr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  <w:tag w:val="725"/>
              <w:id w:val="-1735154308"/>
              <w:placeholder>
                <w:docPart w:val="DefaultPlaceholder_1081868574"/>
              </w:placeholder>
              <w:text/>
            </w:sdtPr>
            <w:sdtEndPr/>
            <w:sdtContent>
              <w:p w14:paraId="4866637A" w14:textId="68096A91" w:rsidR="001602A6" w:rsidRPr="003C6FF8" w:rsidRDefault="001602A6" w:rsidP="001602A6">
                <w:pPr>
                  <w:keepNext/>
                  <w:jc w:val="center"/>
                  <w:textAlignment w:val="bottom"/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  <w:t>2</w:t>
                </w:r>
              </w:p>
            </w:sdtContent>
          </w:sdt>
        </w:tc>
        <w:tc>
          <w:tcPr>
            <w:tcW w:w="1015" w:type="dxa"/>
            <w:shd w:val="clear" w:color="auto" w:fill="FFFFFF" w:themeFill="background1"/>
            <w:vAlign w:val="center"/>
          </w:tcPr>
          <w:sdt>
            <w:sdtPr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  <w:tag w:val="726"/>
              <w:id w:val="-174664023"/>
              <w:placeholder>
                <w:docPart w:val="DefaultPlaceholder_1081868574"/>
              </w:placeholder>
              <w:text/>
            </w:sdtPr>
            <w:sdtEndPr/>
            <w:sdtContent>
              <w:p w14:paraId="1B0327FF" w14:textId="1A2AE623" w:rsidR="001602A6" w:rsidRPr="003C6FF8" w:rsidRDefault="001602A6" w:rsidP="001602A6">
                <w:pPr>
                  <w:keepNext/>
                  <w:jc w:val="center"/>
                  <w:textAlignment w:val="bottom"/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  <w:t>5</w:t>
                </w:r>
              </w:p>
            </w:sdtContent>
          </w:sdt>
        </w:tc>
        <w:tc>
          <w:tcPr>
            <w:tcW w:w="1016" w:type="dxa"/>
            <w:shd w:val="clear" w:color="auto" w:fill="FFFFFF" w:themeFill="background1"/>
            <w:vAlign w:val="center"/>
          </w:tcPr>
          <w:sdt>
            <w:sdtPr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  <w:tag w:val="727"/>
              <w:id w:val="-1928259019"/>
              <w:placeholder>
                <w:docPart w:val="DefaultPlaceholder_1081868574"/>
              </w:placeholder>
              <w:text/>
            </w:sdtPr>
            <w:sdtEndPr/>
            <w:sdtContent>
              <w:p w14:paraId="632231F5" w14:textId="66D2F835" w:rsidR="001602A6" w:rsidRPr="003C6FF8" w:rsidRDefault="001602A6" w:rsidP="001602A6">
                <w:pPr>
                  <w:keepNext/>
                  <w:jc w:val="center"/>
                  <w:textAlignment w:val="bottom"/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  <w:t>15</w:t>
                </w:r>
              </w:p>
            </w:sdtContent>
          </w:sdt>
        </w:tc>
        <w:tc>
          <w:tcPr>
            <w:tcW w:w="1015" w:type="dxa"/>
            <w:shd w:val="clear" w:color="auto" w:fill="FFFFFF" w:themeFill="background1"/>
            <w:vAlign w:val="center"/>
          </w:tcPr>
          <w:sdt>
            <w:sdtPr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  <w:tag w:val="728"/>
              <w:id w:val="-905682360"/>
              <w:placeholder>
                <w:docPart w:val="DefaultPlaceholder_1081868574"/>
              </w:placeholder>
              <w:text/>
            </w:sdtPr>
            <w:sdtEndPr/>
            <w:sdtContent>
              <w:p w14:paraId="31E3796B" w14:textId="2A71A639" w:rsidR="001602A6" w:rsidRPr="003C6FF8" w:rsidRDefault="001602A6" w:rsidP="001602A6">
                <w:pPr>
                  <w:keepNext/>
                  <w:jc w:val="center"/>
                  <w:textAlignment w:val="bottom"/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  <w:t>25</w:t>
                </w:r>
              </w:p>
            </w:sdtContent>
          </w:sdt>
        </w:tc>
        <w:tc>
          <w:tcPr>
            <w:tcW w:w="1112" w:type="dxa"/>
            <w:shd w:val="clear" w:color="auto" w:fill="FFFFFF" w:themeFill="background1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 w:cs="Arial"/>
                <w:color w:val="auto"/>
                <w:sz w:val="16"/>
                <w:szCs w:val="16"/>
              </w:rPr>
              <w:tag w:val="729"/>
              <w:id w:val="-1038808040"/>
              <w:placeholder>
                <w:docPart w:val="DefaultPlaceholder_1081868574"/>
              </w:placeholder>
              <w:text/>
            </w:sdtPr>
            <w:sdtEndPr/>
            <w:sdtContent>
              <w:p w14:paraId="7EB5C98C" w14:textId="659D5D25" w:rsidR="001602A6" w:rsidRPr="003C6FF8" w:rsidRDefault="001602A6" w:rsidP="001602A6">
                <w:pPr>
                  <w:keepNext/>
                  <w:jc w:val="center"/>
                  <w:textAlignment w:val="bottom"/>
                  <w:rPr>
                    <w:rFonts w:asciiTheme="majorHAnsi" w:hAnsiTheme="majorHAnsi" w:cs="Arial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auto"/>
                    <w:sz w:val="16"/>
                    <w:szCs w:val="16"/>
                  </w:rPr>
                  <w:t>100</w:t>
                </w:r>
              </w:p>
            </w:sdtContent>
          </w:sdt>
        </w:tc>
        <w:tc>
          <w:tcPr>
            <w:tcW w:w="1108" w:type="dxa"/>
            <w:shd w:val="clear" w:color="auto" w:fill="FFFFFF" w:themeFill="background1"/>
            <w:vAlign w:val="center"/>
          </w:tcPr>
          <w:sdt>
            <w:sdtPr>
              <w:rPr>
                <w:rFonts w:asciiTheme="majorHAnsi" w:hAnsiTheme="majorHAnsi" w:cs="Arial"/>
                <w:color w:val="auto"/>
                <w:sz w:val="16"/>
                <w:szCs w:val="16"/>
              </w:rPr>
              <w:tag w:val="730"/>
              <w:id w:val="-108655830"/>
              <w:placeholder>
                <w:docPart w:val="DefaultPlaceholder_1081868574"/>
              </w:placeholder>
              <w:text/>
            </w:sdtPr>
            <w:sdtEndPr/>
            <w:sdtContent>
              <w:p w14:paraId="2861A18C" w14:textId="36372645" w:rsidR="001602A6" w:rsidRPr="003C6FF8" w:rsidRDefault="001602A6" w:rsidP="001602A6">
                <w:pPr>
                  <w:keepNext/>
                  <w:jc w:val="center"/>
                  <w:textAlignment w:val="bottom"/>
                  <w:rPr>
                    <w:rFonts w:asciiTheme="majorHAnsi" w:hAnsiTheme="majorHAnsi" w:cs="Arial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auto"/>
                    <w:sz w:val="16"/>
                    <w:szCs w:val="16"/>
                  </w:rPr>
                  <w:t>100</w:t>
                </w:r>
              </w:p>
            </w:sdtContent>
          </w:sdt>
        </w:tc>
      </w:tr>
      <w:tr w:rsidR="00775C37" w:rsidRPr="003C6FF8" w14:paraId="5067F34D" w14:textId="447F4316" w:rsidTr="00DF3DCD">
        <w:trPr>
          <w:cantSplit/>
          <w:trHeight w:val="136"/>
        </w:trPr>
        <w:tc>
          <w:tcPr>
            <w:tcW w:w="1108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3E1AE488" w14:textId="6E72832B" w:rsidR="001602A6" w:rsidRPr="003C6FF8" w:rsidRDefault="001602A6" w:rsidP="001602A6">
            <w:pPr>
              <w:keepNext/>
              <w:jc w:val="center"/>
              <w:rPr>
                <w:rFonts w:asciiTheme="majorHAnsi" w:hAnsiTheme="majorHAnsi" w:cs="Arial"/>
                <w:b/>
                <w:bCs/>
                <w:color w:val="000000"/>
                <w:kern w:val="24"/>
                <w:sz w:val="16"/>
                <w:szCs w:val="16"/>
              </w:rPr>
            </w:pPr>
            <w:r>
              <w:rPr>
                <w:rFonts w:asciiTheme="majorHAnsi" w:hAnsiTheme="majorHAnsi" w:cs="Arial"/>
                <w:b/>
                <w:bCs/>
                <w:color w:val="000000"/>
                <w:kern w:val="24"/>
                <w:sz w:val="16"/>
                <w:szCs w:val="16"/>
              </w:rPr>
              <w:t>Places</w:t>
            </w:r>
          </w:p>
        </w:tc>
        <w:tc>
          <w:tcPr>
            <w:tcW w:w="1749" w:type="dxa"/>
            <w:shd w:val="clear" w:color="auto" w:fill="FFFFFF" w:themeFill="background1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28BE0163" w14:textId="3A1EFF9C" w:rsidR="001602A6" w:rsidRPr="003C6FF8" w:rsidRDefault="001602A6" w:rsidP="001602A6">
            <w:pPr>
              <w:keepNext/>
              <w:textAlignment w:val="bottom"/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</w:pPr>
            <w:r w:rsidRPr="00182E79">
              <w:rPr>
                <w:rFonts w:asciiTheme="majorHAnsi" w:hAnsiTheme="majorHAnsi"/>
                <w:color w:val="auto"/>
                <w:sz w:val="16"/>
                <w:szCs w:val="16"/>
              </w:rPr>
              <w:t>All Features</w:t>
            </w:r>
          </w:p>
        </w:tc>
        <w:tc>
          <w:tcPr>
            <w:tcW w:w="1107" w:type="dxa"/>
            <w:shd w:val="clear" w:color="auto" w:fill="FFFFFF" w:themeFill="background1"/>
            <w:vAlign w:val="center"/>
          </w:tcPr>
          <w:sdt>
            <w:sdtPr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  <w:tag w:val="731"/>
              <w:id w:val="1506705927"/>
              <w:placeholder>
                <w:docPart w:val="DefaultPlaceholder_1081868574"/>
              </w:placeholder>
              <w:text/>
            </w:sdtPr>
            <w:sdtEndPr/>
            <w:sdtContent>
              <w:p w14:paraId="1C47ED7D" w14:textId="49F73CE1" w:rsidR="001602A6" w:rsidRPr="003C6FF8" w:rsidRDefault="001602A6" w:rsidP="001602A6">
                <w:pPr>
                  <w:keepNext/>
                  <w:jc w:val="center"/>
                  <w:textAlignment w:val="bottom"/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  <w:t>1</w:t>
                </w:r>
              </w:p>
            </w:sdtContent>
          </w:sdt>
        </w:tc>
        <w:tc>
          <w:tcPr>
            <w:tcW w:w="1015" w:type="dxa"/>
            <w:shd w:val="clear" w:color="auto" w:fill="FFFFFF" w:themeFill="background1"/>
            <w:vAlign w:val="center"/>
          </w:tcPr>
          <w:sdt>
            <w:sdtPr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  <w:tag w:val="732"/>
              <w:id w:val="1536459040"/>
              <w:placeholder>
                <w:docPart w:val="DefaultPlaceholder_1081868574"/>
              </w:placeholder>
              <w:text/>
            </w:sdtPr>
            <w:sdtEndPr/>
            <w:sdtContent>
              <w:p w14:paraId="0E6E8292" w14:textId="44528BCE" w:rsidR="001602A6" w:rsidRPr="003C6FF8" w:rsidRDefault="001602A6" w:rsidP="001602A6">
                <w:pPr>
                  <w:keepNext/>
                  <w:jc w:val="center"/>
                  <w:textAlignment w:val="bottom"/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  <w:t>2</w:t>
                </w:r>
              </w:p>
            </w:sdtContent>
          </w:sdt>
        </w:tc>
        <w:tc>
          <w:tcPr>
            <w:tcW w:w="1015" w:type="dxa"/>
            <w:shd w:val="clear" w:color="auto" w:fill="FFFFFF" w:themeFill="background1"/>
            <w:vAlign w:val="center"/>
          </w:tcPr>
          <w:sdt>
            <w:sdtPr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  <w:tag w:val="733"/>
              <w:id w:val="774830027"/>
              <w:placeholder>
                <w:docPart w:val="DefaultPlaceholder_1081868574"/>
              </w:placeholder>
              <w:text/>
            </w:sdtPr>
            <w:sdtEndPr/>
            <w:sdtContent>
              <w:p w14:paraId="4093CA52" w14:textId="5204A414" w:rsidR="001602A6" w:rsidRPr="003C6FF8" w:rsidRDefault="001602A6" w:rsidP="001602A6">
                <w:pPr>
                  <w:keepNext/>
                  <w:jc w:val="center"/>
                  <w:textAlignment w:val="bottom"/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  <w:t>5</w:t>
                </w:r>
              </w:p>
            </w:sdtContent>
          </w:sdt>
        </w:tc>
        <w:tc>
          <w:tcPr>
            <w:tcW w:w="1016" w:type="dxa"/>
            <w:shd w:val="clear" w:color="auto" w:fill="FFFFFF" w:themeFill="background1"/>
            <w:vAlign w:val="center"/>
          </w:tcPr>
          <w:sdt>
            <w:sdtPr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  <w:tag w:val="734"/>
              <w:id w:val="-1068488886"/>
              <w:placeholder>
                <w:docPart w:val="DefaultPlaceholder_1081868574"/>
              </w:placeholder>
              <w:text/>
            </w:sdtPr>
            <w:sdtEndPr/>
            <w:sdtContent>
              <w:p w14:paraId="00C576DF" w14:textId="63982DFA" w:rsidR="001602A6" w:rsidRPr="003C6FF8" w:rsidRDefault="001602A6" w:rsidP="001602A6">
                <w:pPr>
                  <w:keepNext/>
                  <w:jc w:val="center"/>
                  <w:textAlignment w:val="bottom"/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  <w:t>10</w:t>
                </w:r>
              </w:p>
            </w:sdtContent>
          </w:sdt>
        </w:tc>
        <w:tc>
          <w:tcPr>
            <w:tcW w:w="1015" w:type="dxa"/>
            <w:shd w:val="clear" w:color="auto" w:fill="FFFFFF" w:themeFill="background1"/>
            <w:vAlign w:val="center"/>
          </w:tcPr>
          <w:sdt>
            <w:sdtPr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  <w:tag w:val="735"/>
              <w:id w:val="-1301139337"/>
              <w:placeholder>
                <w:docPart w:val="DefaultPlaceholder_1081868574"/>
              </w:placeholder>
              <w:text/>
            </w:sdtPr>
            <w:sdtEndPr/>
            <w:sdtContent>
              <w:p w14:paraId="326DFCA3" w14:textId="79CD6F75" w:rsidR="001602A6" w:rsidRPr="003C6FF8" w:rsidRDefault="001602A6" w:rsidP="001602A6">
                <w:pPr>
                  <w:keepNext/>
                  <w:jc w:val="center"/>
                  <w:textAlignment w:val="bottom"/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  <w:t>1</w:t>
                </w:r>
                <w:r w:rsidRPr="003C6FF8"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  <w:t>5</w:t>
                </w:r>
              </w:p>
            </w:sdtContent>
          </w:sdt>
        </w:tc>
        <w:tc>
          <w:tcPr>
            <w:tcW w:w="1112" w:type="dxa"/>
            <w:shd w:val="clear" w:color="auto" w:fill="FFFFFF" w:themeFill="background1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 w:cs="Arial"/>
                <w:color w:val="auto"/>
                <w:sz w:val="16"/>
                <w:szCs w:val="16"/>
              </w:rPr>
              <w:tag w:val="736"/>
              <w:id w:val="745068881"/>
              <w:placeholder>
                <w:docPart w:val="DefaultPlaceholder_1081868574"/>
              </w:placeholder>
              <w:text/>
            </w:sdtPr>
            <w:sdtEndPr/>
            <w:sdtContent>
              <w:p w14:paraId="4081D8D3" w14:textId="659EBFE2" w:rsidR="001602A6" w:rsidRPr="003C6FF8" w:rsidRDefault="001602A6" w:rsidP="001602A6">
                <w:pPr>
                  <w:keepNext/>
                  <w:jc w:val="center"/>
                  <w:textAlignment w:val="bottom"/>
                  <w:rPr>
                    <w:rFonts w:asciiTheme="majorHAnsi" w:hAnsiTheme="majorHAnsi" w:cs="Arial"/>
                    <w:color w:val="auto"/>
                    <w:sz w:val="16"/>
                    <w:szCs w:val="16"/>
                  </w:rPr>
                </w:pPr>
                <w:r>
                  <w:rPr>
                    <w:rFonts w:asciiTheme="majorHAnsi" w:hAnsiTheme="majorHAnsi" w:cs="Arial"/>
                    <w:color w:val="auto"/>
                    <w:sz w:val="16"/>
                    <w:szCs w:val="16"/>
                  </w:rPr>
                  <w:t>60</w:t>
                </w:r>
              </w:p>
            </w:sdtContent>
          </w:sdt>
        </w:tc>
        <w:tc>
          <w:tcPr>
            <w:tcW w:w="1108" w:type="dxa"/>
            <w:shd w:val="clear" w:color="auto" w:fill="FFFFFF" w:themeFill="background1"/>
            <w:vAlign w:val="center"/>
          </w:tcPr>
          <w:sdt>
            <w:sdtPr>
              <w:rPr>
                <w:rFonts w:asciiTheme="majorHAnsi" w:hAnsiTheme="majorHAnsi" w:cs="Arial"/>
                <w:color w:val="auto"/>
                <w:sz w:val="16"/>
                <w:szCs w:val="16"/>
              </w:rPr>
              <w:tag w:val="737"/>
              <w:id w:val="-458033506"/>
              <w:placeholder>
                <w:docPart w:val="DefaultPlaceholder_1081868574"/>
              </w:placeholder>
              <w:text/>
            </w:sdtPr>
            <w:sdtEndPr/>
            <w:sdtContent>
              <w:p w14:paraId="613D8AEB" w14:textId="5A2FAF02" w:rsidR="001602A6" w:rsidRDefault="001602A6" w:rsidP="001602A6">
                <w:pPr>
                  <w:keepNext/>
                  <w:jc w:val="center"/>
                  <w:textAlignment w:val="bottom"/>
                  <w:rPr>
                    <w:rFonts w:asciiTheme="majorHAnsi" w:hAnsiTheme="majorHAnsi" w:cs="Arial"/>
                    <w:color w:val="auto"/>
                    <w:sz w:val="16"/>
                    <w:szCs w:val="16"/>
                  </w:rPr>
                </w:pPr>
                <w:r>
                  <w:rPr>
                    <w:rFonts w:asciiTheme="majorHAnsi" w:hAnsiTheme="majorHAnsi" w:cs="Arial"/>
                    <w:color w:val="auto"/>
                    <w:sz w:val="16"/>
                    <w:szCs w:val="16"/>
                  </w:rPr>
                  <w:t>60</w:t>
                </w:r>
              </w:p>
            </w:sdtContent>
          </w:sdt>
        </w:tc>
      </w:tr>
      <w:tr w:rsidR="00775C37" w:rsidRPr="003C6FF8" w14:paraId="2886CA72" w14:textId="110730BE" w:rsidTr="00DF3DCD">
        <w:trPr>
          <w:cantSplit/>
          <w:trHeight w:val="136"/>
        </w:trPr>
        <w:tc>
          <w:tcPr>
            <w:tcW w:w="1108" w:type="dxa"/>
            <w:vMerge w:val="restar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5F9BAD5F" w14:textId="7D41DE50" w:rsidR="001602A6" w:rsidRDefault="001602A6" w:rsidP="001602A6">
            <w:pPr>
              <w:keepNext/>
              <w:jc w:val="center"/>
              <w:rPr>
                <w:rFonts w:asciiTheme="majorHAnsi" w:hAnsiTheme="majorHAnsi" w:cs="Arial"/>
                <w:b/>
                <w:bCs/>
                <w:color w:val="000000"/>
                <w:kern w:val="24"/>
                <w:sz w:val="16"/>
                <w:szCs w:val="16"/>
              </w:rPr>
            </w:pPr>
            <w:r>
              <w:rPr>
                <w:rFonts w:asciiTheme="majorHAnsi" w:hAnsiTheme="majorHAnsi" w:cs="Arial"/>
                <w:b/>
                <w:bCs/>
                <w:color w:val="000000"/>
                <w:kern w:val="24"/>
                <w:sz w:val="16"/>
                <w:szCs w:val="16"/>
              </w:rPr>
              <w:t>Extensions</w:t>
            </w:r>
          </w:p>
        </w:tc>
        <w:tc>
          <w:tcPr>
            <w:tcW w:w="1749" w:type="dxa"/>
            <w:shd w:val="clear" w:color="auto" w:fill="FFFFFF" w:themeFill="background1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7256ECA7" w14:textId="7861CD7A" w:rsidR="001602A6" w:rsidRPr="003B467B" w:rsidRDefault="001602A6" w:rsidP="001602A6">
            <w:pPr>
              <w:keepNext/>
              <w:textAlignment w:val="bottom"/>
              <w:rPr>
                <w:rFonts w:asciiTheme="majorHAnsi" w:hAnsiTheme="majorHAnsi"/>
                <w:color w:val="auto"/>
                <w:sz w:val="16"/>
                <w:szCs w:val="16"/>
                <w:lang w:val="x-none"/>
              </w:rPr>
            </w:pPr>
            <w:r w:rsidRPr="005615B7">
              <w:rPr>
                <w:rFonts w:asciiTheme="majorHAnsi" w:hAnsiTheme="majorHAnsi"/>
                <w:color w:val="auto"/>
                <w:sz w:val="16"/>
                <w:szCs w:val="16"/>
              </w:rPr>
              <w:t>Route Match Extension Short Route (&lt;100km actual distance)</w:t>
            </w:r>
            <w:r>
              <w:rPr>
                <w:rFonts w:asciiTheme="majorHAnsi" w:hAnsiTheme="majorHAnsi"/>
                <w:color w:val="auto"/>
                <w:sz w:val="16"/>
                <w:szCs w:val="16"/>
              </w:rPr>
              <w:t>**</w:t>
            </w:r>
            <w:r w:rsidR="00DF3DCD">
              <w:rPr>
                <w:rFonts w:asciiTheme="majorHAnsi" w:hAnsiTheme="majorHAnsi"/>
                <w:color w:val="auto"/>
                <w:sz w:val="16"/>
                <w:szCs w:val="16"/>
              </w:rPr>
              <w:t>*</w:t>
            </w:r>
          </w:p>
        </w:tc>
        <w:tc>
          <w:tcPr>
            <w:tcW w:w="1107" w:type="dxa"/>
            <w:shd w:val="clear" w:color="auto" w:fill="FFFFFF" w:themeFill="background1"/>
            <w:vAlign w:val="center"/>
          </w:tcPr>
          <w:sdt>
            <w:sdtPr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  <w:tag w:val="738"/>
              <w:id w:val="762878171"/>
              <w:placeholder>
                <w:docPart w:val="DefaultPlaceholder_1081868574"/>
              </w:placeholder>
              <w:text/>
            </w:sdtPr>
            <w:sdtEndPr/>
            <w:sdtContent>
              <w:p w14:paraId="0BC1A607" w14:textId="23D3FDCC" w:rsidR="001602A6" w:rsidRPr="003C6FF8" w:rsidRDefault="001602A6" w:rsidP="001602A6">
                <w:pPr>
                  <w:keepNext/>
                  <w:jc w:val="center"/>
                  <w:textAlignment w:val="bottom"/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  <w:t>1</w:t>
                </w:r>
              </w:p>
            </w:sdtContent>
          </w:sdt>
        </w:tc>
        <w:tc>
          <w:tcPr>
            <w:tcW w:w="1015" w:type="dxa"/>
            <w:shd w:val="clear" w:color="auto" w:fill="FFFFFF" w:themeFill="background1"/>
            <w:vAlign w:val="center"/>
          </w:tcPr>
          <w:sdt>
            <w:sdtPr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  <w:tag w:val="739"/>
              <w:id w:val="-1606955350"/>
              <w:placeholder>
                <w:docPart w:val="DefaultPlaceholder_1081868574"/>
              </w:placeholder>
              <w:text/>
            </w:sdtPr>
            <w:sdtEndPr/>
            <w:sdtContent>
              <w:p w14:paraId="1F0B08A0" w14:textId="5790265B" w:rsidR="001602A6" w:rsidRPr="003C6FF8" w:rsidRDefault="001602A6" w:rsidP="001602A6">
                <w:pPr>
                  <w:keepNext/>
                  <w:jc w:val="center"/>
                  <w:textAlignment w:val="bottom"/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  <w:t>1</w:t>
                </w:r>
              </w:p>
            </w:sdtContent>
          </w:sdt>
        </w:tc>
        <w:tc>
          <w:tcPr>
            <w:tcW w:w="1015" w:type="dxa"/>
            <w:shd w:val="clear" w:color="auto" w:fill="FFFFFF" w:themeFill="background1"/>
            <w:vAlign w:val="center"/>
          </w:tcPr>
          <w:sdt>
            <w:sdtPr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  <w:tag w:val="740"/>
              <w:id w:val="1916287660"/>
              <w:placeholder>
                <w:docPart w:val="DefaultPlaceholder_1081868574"/>
              </w:placeholder>
              <w:text/>
            </w:sdtPr>
            <w:sdtEndPr/>
            <w:sdtContent>
              <w:p w14:paraId="0556B0CE" w14:textId="3E4D5E05" w:rsidR="001602A6" w:rsidRPr="003C6FF8" w:rsidRDefault="001602A6" w:rsidP="001602A6">
                <w:pPr>
                  <w:keepNext/>
                  <w:jc w:val="center"/>
                  <w:textAlignment w:val="bottom"/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  <w:t>2</w:t>
                </w:r>
              </w:p>
            </w:sdtContent>
          </w:sdt>
        </w:tc>
        <w:tc>
          <w:tcPr>
            <w:tcW w:w="1016" w:type="dxa"/>
            <w:shd w:val="clear" w:color="auto" w:fill="FFFFFF" w:themeFill="background1"/>
            <w:vAlign w:val="center"/>
          </w:tcPr>
          <w:sdt>
            <w:sdtPr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  <w:tag w:val="741"/>
              <w:id w:val="1310828946"/>
              <w:placeholder>
                <w:docPart w:val="DefaultPlaceholder_1081868574"/>
              </w:placeholder>
              <w:text/>
            </w:sdtPr>
            <w:sdtEndPr/>
            <w:sdtContent>
              <w:p w14:paraId="69C977AB" w14:textId="694F6CE2" w:rsidR="001602A6" w:rsidRDefault="001602A6" w:rsidP="001602A6">
                <w:pPr>
                  <w:keepNext/>
                  <w:jc w:val="center"/>
                  <w:textAlignment w:val="bottom"/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  <w:t>3</w:t>
                </w:r>
              </w:p>
            </w:sdtContent>
          </w:sdt>
        </w:tc>
        <w:tc>
          <w:tcPr>
            <w:tcW w:w="1015" w:type="dxa"/>
            <w:shd w:val="clear" w:color="auto" w:fill="FFFFFF" w:themeFill="background1"/>
            <w:vAlign w:val="center"/>
          </w:tcPr>
          <w:sdt>
            <w:sdtPr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  <w:tag w:val="742"/>
              <w:id w:val="-256836921"/>
              <w:placeholder>
                <w:docPart w:val="DefaultPlaceholder_1081868574"/>
              </w:placeholder>
              <w:text/>
            </w:sdtPr>
            <w:sdtEndPr/>
            <w:sdtContent>
              <w:p w14:paraId="7100DB19" w14:textId="36AF262F" w:rsidR="001602A6" w:rsidRDefault="001602A6" w:rsidP="001602A6">
                <w:pPr>
                  <w:keepNext/>
                  <w:jc w:val="center"/>
                  <w:textAlignment w:val="bottom"/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  <w:t>5</w:t>
                </w:r>
              </w:p>
            </w:sdtContent>
          </w:sdt>
        </w:tc>
        <w:tc>
          <w:tcPr>
            <w:tcW w:w="1112" w:type="dxa"/>
            <w:shd w:val="clear" w:color="auto" w:fill="FFFFFF" w:themeFill="background1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 w:cs="Arial"/>
                <w:color w:val="auto"/>
                <w:sz w:val="16"/>
                <w:szCs w:val="16"/>
              </w:rPr>
              <w:tag w:val="743"/>
              <w:id w:val="2105914319"/>
              <w:placeholder>
                <w:docPart w:val="DefaultPlaceholder_1081868574"/>
              </w:placeholder>
              <w:text/>
            </w:sdtPr>
            <w:sdtEndPr/>
            <w:sdtContent>
              <w:p w14:paraId="48E23136" w14:textId="69F03235" w:rsidR="001602A6" w:rsidRDefault="001602A6" w:rsidP="001602A6">
                <w:pPr>
                  <w:keepNext/>
                  <w:jc w:val="center"/>
                  <w:textAlignment w:val="bottom"/>
                  <w:rPr>
                    <w:rFonts w:asciiTheme="majorHAnsi" w:hAnsiTheme="majorHAnsi" w:cs="Arial"/>
                    <w:color w:val="auto"/>
                    <w:sz w:val="16"/>
                    <w:szCs w:val="16"/>
                  </w:rPr>
                </w:pPr>
                <w:r>
                  <w:rPr>
                    <w:rFonts w:asciiTheme="majorHAnsi" w:hAnsiTheme="majorHAnsi" w:cs="Arial"/>
                    <w:color w:val="auto"/>
                    <w:sz w:val="16"/>
                    <w:szCs w:val="16"/>
                  </w:rPr>
                  <w:t>20</w:t>
                </w:r>
              </w:p>
            </w:sdtContent>
          </w:sdt>
        </w:tc>
        <w:tc>
          <w:tcPr>
            <w:tcW w:w="1108" w:type="dxa"/>
            <w:shd w:val="clear" w:color="auto" w:fill="FFFFFF" w:themeFill="background1"/>
            <w:vAlign w:val="center"/>
          </w:tcPr>
          <w:sdt>
            <w:sdtPr>
              <w:rPr>
                <w:rFonts w:asciiTheme="majorHAnsi" w:hAnsiTheme="majorHAnsi" w:cs="Arial"/>
                <w:color w:val="auto"/>
                <w:sz w:val="16"/>
                <w:szCs w:val="16"/>
              </w:rPr>
              <w:tag w:val="744"/>
              <w:id w:val="384682429"/>
              <w:placeholder>
                <w:docPart w:val="DefaultPlaceholder_1081868574"/>
              </w:placeholder>
              <w:text/>
            </w:sdtPr>
            <w:sdtEndPr/>
            <w:sdtContent>
              <w:p w14:paraId="5BE5948E" w14:textId="6710D2E0" w:rsidR="001602A6" w:rsidRDefault="001602A6" w:rsidP="001602A6">
                <w:pPr>
                  <w:keepNext/>
                  <w:jc w:val="center"/>
                  <w:textAlignment w:val="bottom"/>
                  <w:rPr>
                    <w:rFonts w:asciiTheme="majorHAnsi" w:hAnsiTheme="majorHAnsi" w:cs="Arial"/>
                    <w:color w:val="auto"/>
                    <w:sz w:val="16"/>
                    <w:szCs w:val="16"/>
                  </w:rPr>
                </w:pPr>
                <w:r>
                  <w:rPr>
                    <w:rFonts w:asciiTheme="majorHAnsi" w:hAnsiTheme="majorHAnsi" w:cs="Arial"/>
                    <w:color w:val="auto"/>
                    <w:sz w:val="16"/>
                    <w:szCs w:val="16"/>
                  </w:rPr>
                  <w:t>20</w:t>
                </w:r>
              </w:p>
            </w:sdtContent>
          </w:sdt>
        </w:tc>
      </w:tr>
      <w:tr w:rsidR="00775C37" w:rsidRPr="003C6FF8" w14:paraId="3D542313" w14:textId="1180F9E2" w:rsidTr="00DF3DCD">
        <w:trPr>
          <w:cantSplit/>
          <w:trHeight w:val="136"/>
        </w:trPr>
        <w:tc>
          <w:tcPr>
            <w:tcW w:w="1108" w:type="dxa"/>
            <w:vMerge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36A814C4" w14:textId="77777777" w:rsidR="001602A6" w:rsidRDefault="001602A6" w:rsidP="001602A6">
            <w:pPr>
              <w:keepNext/>
              <w:jc w:val="center"/>
              <w:rPr>
                <w:rFonts w:asciiTheme="majorHAnsi" w:hAnsiTheme="majorHAnsi" w:cs="Arial"/>
                <w:b/>
                <w:bCs/>
                <w:color w:val="000000"/>
                <w:kern w:val="24"/>
                <w:sz w:val="16"/>
                <w:szCs w:val="16"/>
              </w:rPr>
            </w:pPr>
          </w:p>
        </w:tc>
        <w:tc>
          <w:tcPr>
            <w:tcW w:w="1749" w:type="dxa"/>
            <w:shd w:val="clear" w:color="auto" w:fill="FFFFFF" w:themeFill="background1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69316EA7" w14:textId="4C603CD4" w:rsidR="001602A6" w:rsidRPr="00182E79" w:rsidRDefault="001602A6" w:rsidP="001602A6">
            <w:pPr>
              <w:keepNext/>
              <w:textAlignment w:val="bottom"/>
              <w:rPr>
                <w:rFonts w:asciiTheme="majorHAnsi" w:hAnsiTheme="majorHAnsi"/>
                <w:color w:val="auto"/>
                <w:sz w:val="16"/>
                <w:szCs w:val="16"/>
              </w:rPr>
            </w:pPr>
            <w:r>
              <w:rPr>
                <w:rFonts w:asciiTheme="majorHAnsi" w:hAnsiTheme="majorHAnsi"/>
                <w:color w:val="auto"/>
                <w:sz w:val="16"/>
                <w:szCs w:val="16"/>
              </w:rPr>
              <w:t>Geofencing Extension</w:t>
            </w:r>
          </w:p>
        </w:tc>
        <w:tc>
          <w:tcPr>
            <w:tcW w:w="1107" w:type="dxa"/>
            <w:shd w:val="clear" w:color="auto" w:fill="FFFFFF" w:themeFill="background1"/>
            <w:vAlign w:val="center"/>
          </w:tcPr>
          <w:sdt>
            <w:sdtPr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  <w:tag w:val="745"/>
              <w:id w:val="4635688"/>
              <w:placeholder>
                <w:docPart w:val="DefaultPlaceholder_1081868574"/>
              </w:placeholder>
              <w:text/>
            </w:sdtPr>
            <w:sdtEndPr/>
            <w:sdtContent>
              <w:p w14:paraId="286EF980" w14:textId="2790FC13" w:rsidR="001602A6" w:rsidRPr="003C6FF8" w:rsidRDefault="001602A6" w:rsidP="001602A6">
                <w:pPr>
                  <w:keepNext/>
                  <w:jc w:val="center"/>
                  <w:textAlignment w:val="bottom"/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  <w:t>5</w:t>
                </w:r>
              </w:p>
            </w:sdtContent>
          </w:sdt>
        </w:tc>
        <w:tc>
          <w:tcPr>
            <w:tcW w:w="1015" w:type="dxa"/>
            <w:shd w:val="clear" w:color="auto" w:fill="FFFFFF" w:themeFill="background1"/>
            <w:vAlign w:val="center"/>
          </w:tcPr>
          <w:sdt>
            <w:sdtPr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  <w:tag w:val="746"/>
              <w:id w:val="1934079518"/>
              <w:placeholder>
                <w:docPart w:val="DefaultPlaceholder_1081868574"/>
              </w:placeholder>
              <w:text/>
            </w:sdtPr>
            <w:sdtEndPr/>
            <w:sdtContent>
              <w:p w14:paraId="44666E81" w14:textId="287207D9" w:rsidR="001602A6" w:rsidRPr="003C6FF8" w:rsidRDefault="001602A6" w:rsidP="001602A6">
                <w:pPr>
                  <w:keepNext/>
                  <w:jc w:val="center"/>
                  <w:textAlignment w:val="bottom"/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  <w:t>10</w:t>
                </w:r>
              </w:p>
            </w:sdtContent>
          </w:sdt>
        </w:tc>
        <w:tc>
          <w:tcPr>
            <w:tcW w:w="1015" w:type="dxa"/>
            <w:shd w:val="clear" w:color="auto" w:fill="FFFFFF" w:themeFill="background1"/>
            <w:vAlign w:val="center"/>
          </w:tcPr>
          <w:sdt>
            <w:sdtPr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  <w:tag w:val="747"/>
              <w:id w:val="-2029703748"/>
              <w:placeholder>
                <w:docPart w:val="DefaultPlaceholder_1081868574"/>
              </w:placeholder>
              <w:text/>
            </w:sdtPr>
            <w:sdtEndPr/>
            <w:sdtContent>
              <w:p w14:paraId="28AA1DE3" w14:textId="30157DAD" w:rsidR="001602A6" w:rsidRPr="003C6FF8" w:rsidRDefault="001602A6" w:rsidP="001602A6">
                <w:pPr>
                  <w:keepNext/>
                  <w:jc w:val="center"/>
                  <w:textAlignment w:val="bottom"/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  <w:t>25</w:t>
                </w:r>
              </w:p>
            </w:sdtContent>
          </w:sdt>
        </w:tc>
        <w:tc>
          <w:tcPr>
            <w:tcW w:w="1016" w:type="dxa"/>
            <w:shd w:val="clear" w:color="auto" w:fill="FFFFFF" w:themeFill="background1"/>
            <w:vAlign w:val="center"/>
          </w:tcPr>
          <w:sdt>
            <w:sdtPr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  <w:tag w:val="748"/>
              <w:id w:val="2038148164"/>
              <w:placeholder>
                <w:docPart w:val="DefaultPlaceholder_1081868574"/>
              </w:placeholder>
              <w:text/>
            </w:sdtPr>
            <w:sdtEndPr/>
            <w:sdtContent>
              <w:p w14:paraId="21494AD5" w14:textId="533F416C" w:rsidR="001602A6" w:rsidRDefault="001602A6" w:rsidP="001602A6">
                <w:pPr>
                  <w:keepNext/>
                  <w:jc w:val="center"/>
                  <w:textAlignment w:val="bottom"/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  <w:t>50</w:t>
                </w:r>
              </w:p>
            </w:sdtContent>
          </w:sdt>
        </w:tc>
        <w:tc>
          <w:tcPr>
            <w:tcW w:w="1015" w:type="dxa"/>
            <w:shd w:val="clear" w:color="auto" w:fill="FFFFFF" w:themeFill="background1"/>
            <w:vAlign w:val="center"/>
          </w:tcPr>
          <w:sdt>
            <w:sdtPr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  <w:tag w:val="749"/>
              <w:id w:val="-2121903803"/>
              <w:placeholder>
                <w:docPart w:val="DefaultPlaceholder_1081868574"/>
              </w:placeholder>
              <w:text/>
            </w:sdtPr>
            <w:sdtEndPr/>
            <w:sdtContent>
              <w:p w14:paraId="13C89E28" w14:textId="043001D9" w:rsidR="001602A6" w:rsidRDefault="001602A6" w:rsidP="001602A6">
                <w:pPr>
                  <w:keepNext/>
                  <w:jc w:val="center"/>
                  <w:textAlignment w:val="bottom"/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  <w:t>80</w:t>
                </w:r>
              </w:p>
            </w:sdtContent>
          </w:sdt>
        </w:tc>
        <w:tc>
          <w:tcPr>
            <w:tcW w:w="1112" w:type="dxa"/>
            <w:shd w:val="clear" w:color="auto" w:fill="FFFFFF" w:themeFill="background1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 w:cs="Arial"/>
                <w:color w:val="auto"/>
                <w:sz w:val="16"/>
                <w:szCs w:val="16"/>
              </w:rPr>
              <w:tag w:val="750"/>
              <w:id w:val="1211382613"/>
              <w:placeholder>
                <w:docPart w:val="DefaultPlaceholder_1081868574"/>
              </w:placeholder>
              <w:text/>
            </w:sdtPr>
            <w:sdtEndPr/>
            <w:sdtContent>
              <w:p w14:paraId="126810AB" w14:textId="7D2F8BFC" w:rsidR="001602A6" w:rsidRDefault="001602A6" w:rsidP="001602A6">
                <w:pPr>
                  <w:keepNext/>
                  <w:jc w:val="center"/>
                  <w:textAlignment w:val="bottom"/>
                  <w:rPr>
                    <w:rFonts w:asciiTheme="majorHAnsi" w:hAnsiTheme="majorHAnsi" w:cs="Arial"/>
                    <w:color w:val="auto"/>
                    <w:sz w:val="16"/>
                    <w:szCs w:val="16"/>
                  </w:rPr>
                </w:pPr>
                <w:r>
                  <w:rPr>
                    <w:rFonts w:asciiTheme="majorHAnsi" w:hAnsiTheme="majorHAnsi" w:cs="Arial"/>
                    <w:color w:val="auto"/>
                    <w:sz w:val="16"/>
                    <w:szCs w:val="16"/>
                  </w:rPr>
                  <w:t>150</w:t>
                </w:r>
              </w:p>
            </w:sdtContent>
          </w:sdt>
        </w:tc>
        <w:tc>
          <w:tcPr>
            <w:tcW w:w="1108" w:type="dxa"/>
            <w:shd w:val="clear" w:color="auto" w:fill="FFFFFF" w:themeFill="background1"/>
            <w:vAlign w:val="center"/>
          </w:tcPr>
          <w:sdt>
            <w:sdtPr>
              <w:rPr>
                <w:rFonts w:asciiTheme="majorHAnsi" w:hAnsiTheme="majorHAnsi" w:cs="Arial"/>
                <w:color w:val="auto"/>
                <w:sz w:val="16"/>
                <w:szCs w:val="16"/>
              </w:rPr>
              <w:tag w:val="751"/>
              <w:id w:val="-153381757"/>
              <w:placeholder>
                <w:docPart w:val="DefaultPlaceholder_1081868574"/>
              </w:placeholder>
              <w:text/>
            </w:sdtPr>
            <w:sdtEndPr/>
            <w:sdtContent>
              <w:p w14:paraId="1BFF14F7" w14:textId="0D4DC43D" w:rsidR="001602A6" w:rsidRDefault="001602A6" w:rsidP="001602A6">
                <w:pPr>
                  <w:keepNext/>
                  <w:jc w:val="center"/>
                  <w:textAlignment w:val="bottom"/>
                  <w:rPr>
                    <w:rFonts w:asciiTheme="majorHAnsi" w:hAnsiTheme="majorHAnsi" w:cs="Arial"/>
                    <w:color w:val="auto"/>
                    <w:sz w:val="16"/>
                    <w:szCs w:val="16"/>
                  </w:rPr>
                </w:pPr>
                <w:r>
                  <w:rPr>
                    <w:rFonts w:asciiTheme="majorHAnsi" w:hAnsiTheme="majorHAnsi" w:cs="Arial"/>
                    <w:color w:val="auto"/>
                    <w:sz w:val="16"/>
                    <w:szCs w:val="16"/>
                  </w:rPr>
                  <w:t>150</w:t>
                </w:r>
              </w:p>
            </w:sdtContent>
          </w:sdt>
        </w:tc>
      </w:tr>
      <w:tr w:rsidR="00775C37" w:rsidRPr="003C6FF8" w14:paraId="291402F5" w14:textId="23D4149C" w:rsidTr="00DF3DCD">
        <w:trPr>
          <w:cantSplit/>
          <w:trHeight w:val="136"/>
        </w:trPr>
        <w:tc>
          <w:tcPr>
            <w:tcW w:w="1108" w:type="dxa"/>
            <w:vMerge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4EEE3E84" w14:textId="77777777" w:rsidR="001602A6" w:rsidRDefault="001602A6" w:rsidP="001602A6">
            <w:pPr>
              <w:keepNext/>
              <w:jc w:val="center"/>
              <w:rPr>
                <w:rFonts w:asciiTheme="majorHAnsi" w:hAnsiTheme="majorHAnsi" w:cs="Arial"/>
                <w:b/>
                <w:bCs/>
                <w:color w:val="000000"/>
                <w:kern w:val="24"/>
                <w:sz w:val="16"/>
                <w:szCs w:val="16"/>
              </w:rPr>
            </w:pPr>
          </w:p>
        </w:tc>
        <w:tc>
          <w:tcPr>
            <w:tcW w:w="1749" w:type="dxa"/>
            <w:shd w:val="clear" w:color="auto" w:fill="FFFFFF" w:themeFill="background1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6937DFD0" w14:textId="77777777" w:rsidR="001602A6" w:rsidRDefault="001602A6" w:rsidP="001602A6">
            <w:pPr>
              <w:keepNext/>
              <w:textAlignment w:val="bottom"/>
              <w:rPr>
                <w:rFonts w:asciiTheme="majorHAnsi" w:hAnsiTheme="majorHAnsi"/>
                <w:color w:val="auto"/>
                <w:sz w:val="16"/>
                <w:szCs w:val="16"/>
              </w:rPr>
            </w:pPr>
            <w:r w:rsidRPr="00BE128D">
              <w:rPr>
                <w:rFonts w:asciiTheme="majorHAnsi" w:hAnsiTheme="majorHAnsi"/>
                <w:color w:val="auto"/>
                <w:sz w:val="16"/>
                <w:szCs w:val="16"/>
              </w:rPr>
              <w:t xml:space="preserve">Platform </w:t>
            </w:r>
            <w:r>
              <w:rPr>
                <w:rFonts w:asciiTheme="majorHAnsi" w:hAnsiTheme="majorHAnsi"/>
                <w:color w:val="auto"/>
                <w:sz w:val="16"/>
                <w:szCs w:val="16"/>
              </w:rPr>
              <w:t xml:space="preserve">Data Extension </w:t>
            </w:r>
          </w:p>
          <w:p w14:paraId="24E1325C" w14:textId="1F921E22" w:rsidR="001602A6" w:rsidRPr="00182E79" w:rsidRDefault="001602A6" w:rsidP="001602A6">
            <w:pPr>
              <w:keepNext/>
              <w:textAlignment w:val="bottom"/>
              <w:rPr>
                <w:rFonts w:asciiTheme="majorHAnsi" w:hAnsiTheme="majorHAnsi"/>
                <w:color w:val="auto"/>
                <w:sz w:val="16"/>
                <w:szCs w:val="16"/>
              </w:rPr>
            </w:pPr>
            <w:r>
              <w:rPr>
                <w:rFonts w:asciiTheme="majorHAnsi" w:hAnsiTheme="majorHAnsi"/>
                <w:color w:val="auto"/>
                <w:sz w:val="16"/>
                <w:szCs w:val="16"/>
              </w:rPr>
              <w:t>(single tile request</w:t>
            </w:r>
            <w:r w:rsidRPr="00BE128D">
              <w:rPr>
                <w:rFonts w:asciiTheme="majorHAnsi" w:hAnsiTheme="majorHAnsi"/>
                <w:color w:val="auto"/>
                <w:sz w:val="16"/>
                <w:szCs w:val="16"/>
              </w:rPr>
              <w:t>)</w:t>
            </w:r>
          </w:p>
        </w:tc>
        <w:tc>
          <w:tcPr>
            <w:tcW w:w="1107" w:type="dxa"/>
            <w:shd w:val="clear" w:color="auto" w:fill="FFFFFF" w:themeFill="background1"/>
            <w:vAlign w:val="center"/>
          </w:tcPr>
          <w:sdt>
            <w:sdtPr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  <w:tag w:val="752"/>
              <w:id w:val="-600332827"/>
              <w:placeholder>
                <w:docPart w:val="DefaultPlaceholder_1081868574"/>
              </w:placeholder>
              <w:text/>
            </w:sdtPr>
            <w:sdtEndPr/>
            <w:sdtContent>
              <w:p w14:paraId="6E55B62E" w14:textId="53408ADF" w:rsidR="001602A6" w:rsidRPr="003C6FF8" w:rsidRDefault="001602A6" w:rsidP="001602A6">
                <w:pPr>
                  <w:keepNext/>
                  <w:jc w:val="center"/>
                  <w:textAlignment w:val="bottom"/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  <w:t>1</w:t>
                </w:r>
              </w:p>
            </w:sdtContent>
          </w:sdt>
        </w:tc>
        <w:tc>
          <w:tcPr>
            <w:tcW w:w="1015" w:type="dxa"/>
            <w:shd w:val="clear" w:color="auto" w:fill="FFFFFF" w:themeFill="background1"/>
            <w:vAlign w:val="center"/>
          </w:tcPr>
          <w:sdt>
            <w:sdtPr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  <w:tag w:val="753"/>
              <w:id w:val="-2104182203"/>
              <w:placeholder>
                <w:docPart w:val="DefaultPlaceholder_1081868574"/>
              </w:placeholder>
              <w:text/>
            </w:sdtPr>
            <w:sdtEndPr/>
            <w:sdtContent>
              <w:p w14:paraId="693AFCD8" w14:textId="07221348" w:rsidR="001602A6" w:rsidRPr="003C6FF8" w:rsidRDefault="001602A6" w:rsidP="001602A6">
                <w:pPr>
                  <w:keepNext/>
                  <w:jc w:val="center"/>
                  <w:textAlignment w:val="bottom"/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  <w:t>2</w:t>
                </w:r>
              </w:p>
            </w:sdtContent>
          </w:sdt>
        </w:tc>
        <w:tc>
          <w:tcPr>
            <w:tcW w:w="1015" w:type="dxa"/>
            <w:shd w:val="clear" w:color="auto" w:fill="FFFFFF" w:themeFill="background1"/>
            <w:vAlign w:val="center"/>
          </w:tcPr>
          <w:sdt>
            <w:sdtPr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  <w:tag w:val="754"/>
              <w:id w:val="-644361174"/>
              <w:placeholder>
                <w:docPart w:val="DefaultPlaceholder_1081868574"/>
              </w:placeholder>
              <w:text/>
            </w:sdtPr>
            <w:sdtEndPr/>
            <w:sdtContent>
              <w:p w14:paraId="1702C74F" w14:textId="438552F3" w:rsidR="001602A6" w:rsidRPr="003C6FF8" w:rsidRDefault="001602A6" w:rsidP="001602A6">
                <w:pPr>
                  <w:keepNext/>
                  <w:jc w:val="center"/>
                  <w:textAlignment w:val="bottom"/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  <w:t>4</w:t>
                </w:r>
              </w:p>
            </w:sdtContent>
          </w:sdt>
        </w:tc>
        <w:tc>
          <w:tcPr>
            <w:tcW w:w="1016" w:type="dxa"/>
            <w:shd w:val="clear" w:color="auto" w:fill="FFFFFF" w:themeFill="background1"/>
            <w:vAlign w:val="center"/>
          </w:tcPr>
          <w:sdt>
            <w:sdtPr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  <w:tag w:val="755"/>
              <w:id w:val="-511682210"/>
              <w:placeholder>
                <w:docPart w:val="DefaultPlaceholder_1081868574"/>
              </w:placeholder>
              <w:text/>
            </w:sdtPr>
            <w:sdtEndPr/>
            <w:sdtContent>
              <w:p w14:paraId="60A4D732" w14:textId="0E51BCB2" w:rsidR="001602A6" w:rsidRDefault="001602A6" w:rsidP="001602A6">
                <w:pPr>
                  <w:keepNext/>
                  <w:jc w:val="center"/>
                  <w:textAlignment w:val="bottom"/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  <w:t>6</w:t>
                </w:r>
              </w:p>
            </w:sdtContent>
          </w:sdt>
        </w:tc>
        <w:tc>
          <w:tcPr>
            <w:tcW w:w="1015" w:type="dxa"/>
            <w:shd w:val="clear" w:color="auto" w:fill="FFFFFF" w:themeFill="background1"/>
            <w:vAlign w:val="center"/>
          </w:tcPr>
          <w:sdt>
            <w:sdtPr>
              <w:rPr>
                <w:rFonts w:asciiTheme="majorHAnsi" w:hAnsiTheme="majorHAnsi" w:cs="Calibri"/>
                <w:color w:val="auto"/>
                <w:kern w:val="24"/>
                <w:sz w:val="16"/>
                <w:szCs w:val="16"/>
              </w:rPr>
              <w:tag w:val="756"/>
              <w:id w:val="-193005101"/>
              <w:placeholder>
                <w:docPart w:val="DefaultPlaceholder_1081868574"/>
              </w:placeholder>
              <w:text/>
            </w:sdtPr>
            <w:sdtEndPr/>
            <w:sdtContent>
              <w:p w14:paraId="2EE08D87" w14:textId="078AFE06" w:rsidR="001602A6" w:rsidRDefault="001602A6" w:rsidP="001602A6">
                <w:pPr>
                  <w:keepNext/>
                  <w:jc w:val="center"/>
                  <w:textAlignment w:val="bottom"/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</w:pPr>
                <w:r>
                  <w:rPr>
                    <w:rFonts w:asciiTheme="majorHAnsi" w:hAnsiTheme="majorHAnsi" w:cs="Calibri"/>
                    <w:color w:val="auto"/>
                    <w:kern w:val="24"/>
                    <w:sz w:val="16"/>
                    <w:szCs w:val="16"/>
                  </w:rPr>
                  <w:t>10</w:t>
                </w:r>
              </w:p>
            </w:sdtContent>
          </w:sdt>
        </w:tc>
        <w:tc>
          <w:tcPr>
            <w:tcW w:w="1112" w:type="dxa"/>
            <w:shd w:val="clear" w:color="auto" w:fill="FFFFFF" w:themeFill="background1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 w:cs="Arial"/>
                <w:color w:val="auto"/>
                <w:sz w:val="16"/>
                <w:szCs w:val="16"/>
              </w:rPr>
              <w:tag w:val="757"/>
              <w:id w:val="-1594538535"/>
              <w:placeholder>
                <w:docPart w:val="DefaultPlaceholder_1081868574"/>
              </w:placeholder>
              <w:text/>
            </w:sdtPr>
            <w:sdtEndPr/>
            <w:sdtContent>
              <w:p w14:paraId="77A25140" w14:textId="6E410C21" w:rsidR="001602A6" w:rsidRDefault="001602A6" w:rsidP="001602A6">
                <w:pPr>
                  <w:keepNext/>
                  <w:jc w:val="center"/>
                  <w:textAlignment w:val="bottom"/>
                  <w:rPr>
                    <w:rFonts w:asciiTheme="majorHAnsi" w:hAnsiTheme="majorHAnsi" w:cs="Arial"/>
                    <w:color w:val="auto"/>
                    <w:sz w:val="16"/>
                    <w:szCs w:val="16"/>
                  </w:rPr>
                </w:pPr>
                <w:r>
                  <w:rPr>
                    <w:rFonts w:asciiTheme="majorHAnsi" w:hAnsiTheme="majorHAnsi" w:cs="Arial"/>
                    <w:color w:val="auto"/>
                    <w:sz w:val="16"/>
                    <w:szCs w:val="16"/>
                  </w:rPr>
                  <w:t>40</w:t>
                </w:r>
              </w:p>
            </w:sdtContent>
          </w:sdt>
        </w:tc>
        <w:tc>
          <w:tcPr>
            <w:tcW w:w="1108" w:type="dxa"/>
            <w:shd w:val="clear" w:color="auto" w:fill="FFFFFF" w:themeFill="background1"/>
            <w:vAlign w:val="center"/>
          </w:tcPr>
          <w:sdt>
            <w:sdtPr>
              <w:rPr>
                <w:rFonts w:asciiTheme="majorHAnsi" w:hAnsiTheme="majorHAnsi" w:cs="Arial"/>
                <w:color w:val="auto"/>
                <w:sz w:val="16"/>
                <w:szCs w:val="16"/>
              </w:rPr>
              <w:tag w:val="758"/>
              <w:id w:val="916512065"/>
              <w:placeholder>
                <w:docPart w:val="DefaultPlaceholder_1081868574"/>
              </w:placeholder>
              <w:text/>
            </w:sdtPr>
            <w:sdtEndPr/>
            <w:sdtContent>
              <w:p w14:paraId="1A276616" w14:textId="728960B7" w:rsidR="001602A6" w:rsidRDefault="001602A6" w:rsidP="001602A6">
                <w:pPr>
                  <w:keepNext/>
                  <w:jc w:val="center"/>
                  <w:textAlignment w:val="bottom"/>
                  <w:rPr>
                    <w:rFonts w:asciiTheme="majorHAnsi" w:hAnsiTheme="majorHAnsi" w:cs="Arial"/>
                    <w:color w:val="auto"/>
                    <w:sz w:val="16"/>
                    <w:szCs w:val="16"/>
                  </w:rPr>
                </w:pPr>
                <w:r>
                  <w:rPr>
                    <w:rFonts w:asciiTheme="majorHAnsi" w:hAnsiTheme="majorHAnsi" w:cs="Arial"/>
                    <w:color w:val="auto"/>
                    <w:sz w:val="16"/>
                    <w:szCs w:val="16"/>
                  </w:rPr>
                  <w:t>40</w:t>
                </w:r>
              </w:p>
            </w:sdtContent>
          </w:sdt>
        </w:tc>
      </w:tr>
    </w:tbl>
    <w:p w14:paraId="23010608" w14:textId="77777777" w:rsidR="005615B7" w:rsidRPr="003C6FF8" w:rsidRDefault="005615B7" w:rsidP="0053482D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</w:p>
    <w:p w14:paraId="43EE4BB4" w14:textId="6DAF8E18" w:rsidR="00D23865" w:rsidRDefault="005615B7" w:rsidP="00D23865">
      <w:pPr>
        <w:pStyle w:val="ListParagraph"/>
        <w:numPr>
          <w:ilvl w:val="0"/>
          <w:numId w:val="2"/>
        </w:numPr>
        <w:rPr>
          <w:rFonts w:asciiTheme="majorHAnsi" w:hAnsiTheme="majorHAnsi"/>
          <w:color w:val="auto"/>
          <w:sz w:val="18"/>
          <w:szCs w:val="18"/>
        </w:rPr>
      </w:pPr>
      <w:r>
        <w:rPr>
          <w:rFonts w:asciiTheme="majorHAnsi" w:hAnsiTheme="majorHAnsi"/>
          <w:color w:val="auto"/>
          <w:sz w:val="18"/>
          <w:szCs w:val="18"/>
        </w:rPr>
        <w:t>Custom Location Extension</w:t>
      </w:r>
      <w:r w:rsidR="00240F3A">
        <w:rPr>
          <w:rFonts w:asciiTheme="majorHAnsi" w:hAnsiTheme="majorHAnsi"/>
          <w:color w:val="auto"/>
          <w:sz w:val="18"/>
          <w:szCs w:val="18"/>
        </w:rPr>
        <w:t>,</w:t>
      </w:r>
      <w:r w:rsidR="00615D21" w:rsidRPr="00615D21">
        <w:rPr>
          <w:rFonts w:asciiTheme="majorHAnsi" w:hAnsiTheme="majorHAnsi"/>
          <w:color w:val="auto"/>
          <w:sz w:val="18"/>
          <w:szCs w:val="18"/>
        </w:rPr>
        <w:t xml:space="preserve"> Toll C</w:t>
      </w:r>
      <w:r w:rsidR="00287E7B">
        <w:rPr>
          <w:rFonts w:asciiTheme="majorHAnsi" w:hAnsiTheme="majorHAnsi"/>
          <w:color w:val="auto"/>
          <w:sz w:val="18"/>
          <w:szCs w:val="18"/>
        </w:rPr>
        <w:t>ost</w:t>
      </w:r>
      <w:r w:rsidR="00615D21" w:rsidRPr="00615D21">
        <w:rPr>
          <w:rFonts w:asciiTheme="majorHAnsi" w:hAnsiTheme="majorHAnsi"/>
          <w:color w:val="auto"/>
          <w:sz w:val="18"/>
          <w:szCs w:val="18"/>
        </w:rPr>
        <w:t xml:space="preserve"> Extension</w:t>
      </w:r>
      <w:r w:rsidR="00615D21">
        <w:rPr>
          <w:rFonts w:asciiTheme="majorHAnsi" w:hAnsiTheme="majorHAnsi"/>
          <w:color w:val="auto"/>
          <w:sz w:val="18"/>
          <w:szCs w:val="18"/>
        </w:rPr>
        <w:t xml:space="preserve"> </w:t>
      </w:r>
      <w:r w:rsidR="00240F3A">
        <w:rPr>
          <w:rFonts w:asciiTheme="majorHAnsi" w:hAnsiTheme="majorHAnsi"/>
          <w:color w:val="auto"/>
          <w:sz w:val="18"/>
          <w:szCs w:val="18"/>
        </w:rPr>
        <w:t xml:space="preserve">and </w:t>
      </w:r>
      <w:r w:rsidR="0066732D">
        <w:rPr>
          <w:rFonts w:asciiTheme="majorHAnsi" w:hAnsiTheme="majorHAnsi"/>
          <w:color w:val="auto"/>
          <w:sz w:val="18"/>
          <w:szCs w:val="18"/>
        </w:rPr>
        <w:t xml:space="preserve">Automotive Services-Weather </w:t>
      </w:r>
      <w:r w:rsidR="00615D21">
        <w:rPr>
          <w:rFonts w:asciiTheme="majorHAnsi" w:hAnsiTheme="majorHAnsi"/>
          <w:color w:val="auto"/>
          <w:sz w:val="18"/>
          <w:szCs w:val="18"/>
        </w:rPr>
        <w:t>are</w:t>
      </w:r>
      <w:r w:rsidR="00D23865" w:rsidRPr="003C6FF8">
        <w:rPr>
          <w:rFonts w:asciiTheme="majorHAnsi" w:hAnsiTheme="majorHAnsi"/>
          <w:color w:val="auto"/>
          <w:sz w:val="18"/>
          <w:szCs w:val="18"/>
        </w:rPr>
        <w:t xml:space="preserve"> subject to an RPS Limit of 1</w:t>
      </w:r>
      <w:r w:rsidR="00D32232" w:rsidRPr="003C6FF8">
        <w:rPr>
          <w:rFonts w:asciiTheme="majorHAnsi" w:hAnsiTheme="majorHAnsi"/>
          <w:color w:val="auto"/>
          <w:sz w:val="18"/>
          <w:szCs w:val="18"/>
        </w:rPr>
        <w:t>.</w:t>
      </w:r>
    </w:p>
    <w:p w14:paraId="5B14B409" w14:textId="64B5A316" w:rsidR="00DF3DCD" w:rsidRDefault="00DF3DCD" w:rsidP="00D23865">
      <w:pPr>
        <w:pStyle w:val="ListParagraph"/>
        <w:numPr>
          <w:ilvl w:val="0"/>
          <w:numId w:val="2"/>
        </w:numPr>
        <w:rPr>
          <w:rFonts w:asciiTheme="majorHAnsi" w:hAnsiTheme="majorHAnsi"/>
          <w:color w:val="auto"/>
          <w:sz w:val="18"/>
          <w:szCs w:val="18"/>
        </w:rPr>
      </w:pPr>
      <w:r>
        <w:rPr>
          <w:rFonts w:asciiTheme="majorHAnsi" w:hAnsiTheme="majorHAnsi"/>
          <w:color w:val="auto"/>
          <w:sz w:val="18"/>
          <w:szCs w:val="18"/>
        </w:rPr>
        <w:t>* If required, Customer may contact HERE sales representative to discuss higher RPS Limits.</w:t>
      </w:r>
    </w:p>
    <w:p w14:paraId="50B967C7" w14:textId="069081CB" w:rsidR="00B973C3" w:rsidRDefault="00B973C3" w:rsidP="00B973C3">
      <w:pPr>
        <w:pStyle w:val="ListParagraph"/>
        <w:numPr>
          <w:ilvl w:val="0"/>
          <w:numId w:val="2"/>
        </w:numPr>
        <w:rPr>
          <w:rFonts w:asciiTheme="majorHAnsi" w:hAnsiTheme="majorHAnsi"/>
          <w:color w:val="auto"/>
          <w:sz w:val="18"/>
          <w:szCs w:val="18"/>
        </w:rPr>
      </w:pPr>
      <w:r w:rsidRPr="00FC3CE9">
        <w:rPr>
          <w:rFonts w:asciiTheme="majorHAnsi" w:hAnsiTheme="majorHAnsi"/>
          <w:color w:val="auto"/>
          <w:sz w:val="18"/>
          <w:szCs w:val="18"/>
        </w:rPr>
        <w:t>*</w:t>
      </w:r>
      <w:r w:rsidR="00DF3DCD">
        <w:rPr>
          <w:rFonts w:asciiTheme="majorHAnsi" w:hAnsiTheme="majorHAnsi"/>
          <w:color w:val="auto"/>
          <w:sz w:val="18"/>
          <w:szCs w:val="18"/>
        </w:rPr>
        <w:t>*</w:t>
      </w:r>
      <w:r w:rsidRPr="00FC3CE9">
        <w:rPr>
          <w:rFonts w:asciiTheme="majorHAnsi" w:hAnsiTheme="majorHAnsi"/>
          <w:color w:val="auto"/>
          <w:sz w:val="18"/>
          <w:szCs w:val="18"/>
        </w:rPr>
        <w:t xml:space="preserve"> Waypoints Sequence Extension is included in the Directions RPS limits.</w:t>
      </w:r>
    </w:p>
    <w:p w14:paraId="4F142386" w14:textId="70D00BCE" w:rsidR="00884994" w:rsidRPr="00FC3CE9" w:rsidRDefault="00884994" w:rsidP="00B973C3">
      <w:pPr>
        <w:pStyle w:val="ListParagraph"/>
        <w:numPr>
          <w:ilvl w:val="0"/>
          <w:numId w:val="2"/>
        </w:numPr>
        <w:rPr>
          <w:rFonts w:asciiTheme="majorHAnsi" w:hAnsiTheme="majorHAnsi"/>
          <w:color w:val="auto"/>
          <w:sz w:val="18"/>
          <w:szCs w:val="18"/>
        </w:rPr>
      </w:pPr>
      <w:r>
        <w:rPr>
          <w:rFonts w:asciiTheme="majorHAnsi" w:hAnsiTheme="majorHAnsi"/>
          <w:color w:val="auto"/>
          <w:sz w:val="18"/>
          <w:szCs w:val="18"/>
        </w:rPr>
        <w:t>**</w:t>
      </w:r>
      <w:r w:rsidR="00DF3DCD">
        <w:rPr>
          <w:rFonts w:asciiTheme="majorHAnsi" w:hAnsiTheme="majorHAnsi"/>
          <w:color w:val="auto"/>
          <w:sz w:val="18"/>
          <w:szCs w:val="18"/>
        </w:rPr>
        <w:t>*</w:t>
      </w:r>
      <w:r>
        <w:rPr>
          <w:rFonts w:asciiTheme="majorHAnsi" w:hAnsiTheme="majorHAnsi"/>
          <w:color w:val="auto"/>
          <w:sz w:val="18"/>
          <w:szCs w:val="18"/>
        </w:rPr>
        <w:t xml:space="preserve"> Longer routes may lead to delayed response times or an error. </w:t>
      </w:r>
    </w:p>
    <w:p w14:paraId="27DB0D70" w14:textId="77777777" w:rsidR="003C47E9" w:rsidRDefault="003C47E9">
      <w:pPr>
        <w:spacing w:after="160" w:line="259" w:lineRule="auto"/>
        <w:rPr>
          <w:rFonts w:asciiTheme="majorHAnsi" w:hAnsiTheme="majorHAnsi"/>
          <w:b/>
          <w:color w:val="auto"/>
          <w:sz w:val="18"/>
          <w:szCs w:val="18"/>
        </w:rPr>
      </w:pPr>
      <w:bookmarkStart w:id="156" w:name="_Toc380773729"/>
      <w:bookmarkStart w:id="157" w:name="_Toc380773862"/>
      <w:bookmarkStart w:id="158" w:name="_Toc380773960"/>
      <w:bookmarkStart w:id="159" w:name="_Toc381000310"/>
      <w:r>
        <w:rPr>
          <w:rFonts w:asciiTheme="majorHAnsi" w:hAnsiTheme="majorHAnsi"/>
          <w:b/>
          <w:color w:val="auto"/>
          <w:sz w:val="18"/>
          <w:szCs w:val="18"/>
        </w:rPr>
        <w:br w:type="page"/>
      </w:r>
    </w:p>
    <w:p w14:paraId="199F3B63" w14:textId="77777777" w:rsidR="000E699F" w:rsidRPr="003C6FF8" w:rsidRDefault="000E699F" w:rsidP="00E25A52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</w:p>
    <w:p w14:paraId="0CB5F333" w14:textId="3D596659" w:rsidR="00E25A52" w:rsidRPr="003C6FF8" w:rsidRDefault="00E25A52" w:rsidP="00A16FBF">
      <w:pPr>
        <w:pStyle w:val="ListParagraph"/>
        <w:pBdr>
          <w:top w:val="single" w:sz="8" w:space="1" w:color="auto"/>
        </w:pBdr>
        <w:ind w:left="360"/>
        <w:rPr>
          <w:rFonts w:asciiTheme="majorHAnsi" w:hAnsiTheme="majorHAnsi"/>
          <w:b/>
          <w:color w:val="auto"/>
          <w:sz w:val="18"/>
          <w:szCs w:val="18"/>
        </w:rPr>
      </w:pPr>
      <w:r w:rsidRPr="003C6FF8">
        <w:rPr>
          <w:rFonts w:asciiTheme="majorHAnsi" w:hAnsiTheme="majorHAnsi"/>
          <w:b/>
          <w:color w:val="auto"/>
          <w:sz w:val="18"/>
          <w:szCs w:val="18"/>
        </w:rPr>
        <w:t>Business Mapping</w:t>
      </w:r>
      <w:bookmarkEnd w:id="156"/>
      <w:bookmarkEnd w:id="157"/>
      <w:bookmarkEnd w:id="158"/>
      <w:bookmarkEnd w:id="159"/>
      <w:r w:rsidR="00240F3A">
        <w:rPr>
          <w:rFonts w:asciiTheme="majorHAnsi" w:hAnsiTheme="majorHAnsi"/>
          <w:b/>
          <w:color w:val="auto"/>
          <w:sz w:val="18"/>
          <w:szCs w:val="18"/>
        </w:rPr>
        <w:t>*</w:t>
      </w:r>
      <w:r w:rsidR="00DF3DCD">
        <w:rPr>
          <w:rFonts w:asciiTheme="majorHAnsi" w:hAnsiTheme="majorHAnsi"/>
          <w:b/>
          <w:color w:val="auto"/>
          <w:sz w:val="18"/>
          <w:szCs w:val="18"/>
        </w:rPr>
        <w:t>*</w:t>
      </w:r>
      <w:r w:rsidRPr="003C6FF8">
        <w:rPr>
          <w:rFonts w:asciiTheme="majorHAnsi" w:hAnsiTheme="majorHAnsi"/>
          <w:b/>
          <w:color w:val="auto"/>
          <w:sz w:val="18"/>
          <w:szCs w:val="18"/>
        </w:rPr>
        <w:t xml:space="preserve"> </w:t>
      </w:r>
    </w:p>
    <w:p w14:paraId="3B3FA1C7" w14:textId="77777777" w:rsidR="00E25A52" w:rsidRPr="003C6FF8" w:rsidRDefault="00E25A52" w:rsidP="0053482D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49"/>
        <w:gridCol w:w="1465"/>
        <w:gridCol w:w="1012"/>
        <w:gridCol w:w="145"/>
        <w:gridCol w:w="868"/>
        <w:gridCol w:w="290"/>
        <w:gridCol w:w="723"/>
        <w:gridCol w:w="435"/>
        <w:gridCol w:w="582"/>
        <w:gridCol w:w="575"/>
        <w:gridCol w:w="437"/>
        <w:gridCol w:w="720"/>
        <w:gridCol w:w="292"/>
        <w:gridCol w:w="865"/>
        <w:gridCol w:w="147"/>
        <w:gridCol w:w="1012"/>
      </w:tblGrid>
      <w:tr w:rsidR="00775C37" w:rsidRPr="003C6FF8" w14:paraId="4AFCD293" w14:textId="2884D551" w:rsidTr="00775C37">
        <w:trPr>
          <w:cantSplit/>
          <w:trHeight w:val="197"/>
          <w:jc w:val="center"/>
        </w:trPr>
        <w:tc>
          <w:tcPr>
            <w:tcW w:w="1254" w:type="pct"/>
            <w:gridSpan w:val="2"/>
            <w:shd w:val="clear" w:color="auto" w:fill="000000" w:themeFill="text1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132E1641" w14:textId="77777777" w:rsidR="001602A6" w:rsidRPr="003C6FF8" w:rsidRDefault="001602A6" w:rsidP="00F5078D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  <w:t>Number of Authenticated Users per Application</w:t>
            </w:r>
          </w:p>
        </w:tc>
        <w:tc>
          <w:tcPr>
            <w:tcW w:w="535" w:type="pct"/>
            <w:gridSpan w:val="2"/>
            <w:shd w:val="clear" w:color="auto" w:fill="000000" w:themeFill="text1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6A186F9C" w14:textId="77777777" w:rsidR="001602A6" w:rsidRPr="003C6FF8" w:rsidRDefault="001602A6" w:rsidP="00F5078D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  <w:t>1-49</w:t>
            </w:r>
          </w:p>
        </w:tc>
        <w:tc>
          <w:tcPr>
            <w:tcW w:w="535" w:type="pct"/>
            <w:gridSpan w:val="2"/>
            <w:shd w:val="clear" w:color="auto" w:fill="000000" w:themeFill="text1"/>
            <w:vAlign w:val="center"/>
          </w:tcPr>
          <w:p w14:paraId="467EB61F" w14:textId="77777777" w:rsidR="001602A6" w:rsidRPr="003C6FF8" w:rsidRDefault="001602A6" w:rsidP="00F5078D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  <w:t>50-149</w:t>
            </w:r>
          </w:p>
        </w:tc>
        <w:tc>
          <w:tcPr>
            <w:tcW w:w="535" w:type="pct"/>
            <w:gridSpan w:val="2"/>
            <w:shd w:val="clear" w:color="auto" w:fill="000000" w:themeFill="text1"/>
            <w:vAlign w:val="center"/>
          </w:tcPr>
          <w:p w14:paraId="061DA62C" w14:textId="77777777" w:rsidR="001602A6" w:rsidRPr="003C6FF8" w:rsidRDefault="001602A6" w:rsidP="00F5078D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  <w:t>150 – 199</w:t>
            </w:r>
          </w:p>
        </w:tc>
        <w:tc>
          <w:tcPr>
            <w:tcW w:w="535" w:type="pct"/>
            <w:gridSpan w:val="2"/>
            <w:shd w:val="clear" w:color="auto" w:fill="000000" w:themeFill="text1"/>
            <w:vAlign w:val="center"/>
          </w:tcPr>
          <w:p w14:paraId="3A7C9078" w14:textId="77777777" w:rsidR="001602A6" w:rsidRPr="003C6FF8" w:rsidRDefault="001602A6" w:rsidP="00F5078D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  <w:t>200 – 499</w:t>
            </w:r>
          </w:p>
        </w:tc>
        <w:tc>
          <w:tcPr>
            <w:tcW w:w="535" w:type="pct"/>
            <w:gridSpan w:val="2"/>
            <w:shd w:val="clear" w:color="auto" w:fill="000000" w:themeFill="text1"/>
            <w:vAlign w:val="center"/>
          </w:tcPr>
          <w:p w14:paraId="57BF250F" w14:textId="77777777" w:rsidR="001602A6" w:rsidRPr="003C6FF8" w:rsidRDefault="001602A6" w:rsidP="00F5078D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  <w:t>500 – 1,499</w:t>
            </w:r>
          </w:p>
        </w:tc>
        <w:tc>
          <w:tcPr>
            <w:tcW w:w="535" w:type="pct"/>
            <w:gridSpan w:val="2"/>
            <w:shd w:val="clear" w:color="auto" w:fill="000000" w:themeFill="text1"/>
            <w:vAlign w:val="center"/>
          </w:tcPr>
          <w:p w14:paraId="5AFD85A4" w14:textId="77777777" w:rsidR="001602A6" w:rsidRPr="003C6FF8" w:rsidRDefault="001602A6" w:rsidP="00F5078D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  <w:t>1,500 -4,999</w:t>
            </w:r>
          </w:p>
        </w:tc>
        <w:tc>
          <w:tcPr>
            <w:tcW w:w="535" w:type="pct"/>
            <w:gridSpan w:val="2"/>
            <w:shd w:val="clear" w:color="auto" w:fill="000000" w:themeFill="text1"/>
            <w:vAlign w:val="center"/>
          </w:tcPr>
          <w:p w14:paraId="0AF84FE2" w14:textId="6AD114FE" w:rsidR="001602A6" w:rsidRPr="003C6FF8" w:rsidRDefault="001602A6" w:rsidP="00F5078D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</w:pPr>
            <w:r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  <w:t>5,000 o more</w:t>
            </w:r>
            <w:r w:rsidR="00DF3DCD"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  <w:t>*</w:t>
            </w:r>
          </w:p>
        </w:tc>
      </w:tr>
      <w:tr w:rsidR="00775C37" w:rsidRPr="003C6FF8" w14:paraId="0B2B1F51" w14:textId="731D4134" w:rsidTr="00775C37">
        <w:trPr>
          <w:cantSplit/>
          <w:trHeight w:val="188"/>
          <w:jc w:val="center"/>
        </w:trPr>
        <w:tc>
          <w:tcPr>
            <w:tcW w:w="577" w:type="pct"/>
            <w:shd w:val="clear" w:color="auto" w:fill="595959" w:themeFill="text1" w:themeFillTint="A6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60271DC1" w14:textId="77777777" w:rsidR="001602A6" w:rsidRPr="003C6FF8" w:rsidRDefault="001602A6" w:rsidP="00F5078D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  <w:t>Component</w:t>
            </w:r>
          </w:p>
        </w:tc>
        <w:tc>
          <w:tcPr>
            <w:tcW w:w="677" w:type="pct"/>
            <w:shd w:val="clear" w:color="auto" w:fill="595959" w:themeFill="text1" w:themeFillTint="A6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57AD5279" w14:textId="77777777" w:rsidR="001602A6" w:rsidRPr="003C6FF8" w:rsidRDefault="001602A6" w:rsidP="00F5078D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color w:val="FFFFFF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  <w:t>Features</w:t>
            </w:r>
          </w:p>
        </w:tc>
        <w:tc>
          <w:tcPr>
            <w:tcW w:w="1874" w:type="pct"/>
            <w:gridSpan w:val="7"/>
            <w:shd w:val="clear" w:color="auto" w:fill="595959" w:themeFill="text1" w:themeFillTint="A6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2F41D23C" w14:textId="77777777" w:rsidR="001602A6" w:rsidRPr="003C6FF8" w:rsidRDefault="001602A6" w:rsidP="00F5078D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b/>
                <w:color w:val="FFFFFF"/>
                <w:sz w:val="16"/>
                <w:szCs w:val="16"/>
              </w:rPr>
              <w:t>RPS Limits</w:t>
            </w:r>
          </w:p>
        </w:tc>
        <w:tc>
          <w:tcPr>
            <w:tcW w:w="1872" w:type="pct"/>
            <w:gridSpan w:val="7"/>
            <w:shd w:val="clear" w:color="auto" w:fill="595959" w:themeFill="text1" w:themeFillTint="A6"/>
          </w:tcPr>
          <w:p w14:paraId="445B5942" w14:textId="77777777" w:rsidR="001602A6" w:rsidRPr="003C6FF8" w:rsidRDefault="001602A6" w:rsidP="00F5078D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FFFFFF"/>
                <w:sz w:val="16"/>
                <w:szCs w:val="16"/>
              </w:rPr>
            </w:pPr>
          </w:p>
        </w:tc>
      </w:tr>
      <w:tr w:rsidR="00775C37" w:rsidRPr="003C6FF8" w14:paraId="5DC9C687" w14:textId="7F7C0C12" w:rsidTr="00775C37">
        <w:trPr>
          <w:cantSplit/>
          <w:trHeight w:val="253"/>
          <w:jc w:val="center"/>
        </w:trPr>
        <w:tc>
          <w:tcPr>
            <w:tcW w:w="577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105D1FE6" w14:textId="77777777" w:rsidR="001602A6" w:rsidRPr="003C6FF8" w:rsidRDefault="001602A6" w:rsidP="00F5078D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00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b/>
                <w:color w:val="000000"/>
                <w:kern w:val="24"/>
                <w:sz w:val="16"/>
                <w:szCs w:val="16"/>
              </w:rPr>
              <w:t>Maps</w:t>
            </w:r>
          </w:p>
        </w:tc>
        <w:tc>
          <w:tcPr>
            <w:tcW w:w="677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5F9D7A3E" w14:textId="77777777" w:rsidR="001602A6" w:rsidRPr="003C6FF8" w:rsidRDefault="001602A6" w:rsidP="00F5078D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>All Features</w:t>
            </w:r>
          </w:p>
        </w:tc>
        <w:tc>
          <w:tcPr>
            <w:tcW w:w="535" w:type="pct"/>
            <w:gridSpan w:val="2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759"/>
              <w:id w:val="-738317221"/>
              <w:placeholder>
                <w:docPart w:val="DefaultPlaceholder_1081868574"/>
              </w:placeholder>
              <w:text/>
            </w:sdtPr>
            <w:sdtEndPr/>
            <w:sdtContent>
              <w:p w14:paraId="37678580" w14:textId="61A3F521" w:rsidR="001602A6" w:rsidRPr="003C6FF8" w:rsidRDefault="001602A6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1</w:t>
                </w:r>
              </w:p>
            </w:sdtContent>
          </w:sdt>
        </w:tc>
        <w:tc>
          <w:tcPr>
            <w:tcW w:w="535" w:type="pct"/>
            <w:gridSpan w:val="2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760"/>
              <w:id w:val="-1587612642"/>
              <w:placeholder>
                <w:docPart w:val="DefaultPlaceholder_1081868574"/>
              </w:placeholder>
              <w:text/>
            </w:sdtPr>
            <w:sdtEndPr/>
            <w:sdtContent>
              <w:p w14:paraId="19794556" w14:textId="6D181A22" w:rsidR="001602A6" w:rsidRPr="003C6FF8" w:rsidRDefault="001602A6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2</w:t>
                </w:r>
              </w:p>
            </w:sdtContent>
          </w:sdt>
        </w:tc>
        <w:tc>
          <w:tcPr>
            <w:tcW w:w="535" w:type="pct"/>
            <w:gridSpan w:val="2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761"/>
              <w:id w:val="877600401"/>
              <w:placeholder>
                <w:docPart w:val="DefaultPlaceholder_1081868574"/>
              </w:placeholder>
              <w:text/>
            </w:sdtPr>
            <w:sdtEndPr/>
            <w:sdtContent>
              <w:p w14:paraId="5C65B2CE" w14:textId="1D0D1695" w:rsidR="001602A6" w:rsidRPr="003C6FF8" w:rsidRDefault="001602A6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3</w:t>
                </w:r>
              </w:p>
            </w:sdtContent>
          </w:sdt>
        </w:tc>
        <w:tc>
          <w:tcPr>
            <w:tcW w:w="535" w:type="pct"/>
            <w:gridSpan w:val="2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762"/>
              <w:id w:val="1890681216"/>
              <w:placeholder>
                <w:docPart w:val="DefaultPlaceholder_1081868574"/>
              </w:placeholder>
              <w:text/>
            </w:sdtPr>
            <w:sdtEndPr/>
            <w:sdtContent>
              <w:p w14:paraId="44897C60" w14:textId="491B5355" w:rsidR="001602A6" w:rsidRPr="003C6FF8" w:rsidRDefault="001602A6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4</w:t>
                </w:r>
              </w:p>
            </w:sdtContent>
          </w:sdt>
        </w:tc>
        <w:tc>
          <w:tcPr>
            <w:tcW w:w="535" w:type="pct"/>
            <w:gridSpan w:val="2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763"/>
              <w:id w:val="1375426681"/>
              <w:placeholder>
                <w:docPart w:val="DefaultPlaceholder_1081868574"/>
              </w:placeholder>
              <w:text/>
            </w:sdtPr>
            <w:sdtEndPr/>
            <w:sdtContent>
              <w:p w14:paraId="69754C29" w14:textId="415D07B7" w:rsidR="001602A6" w:rsidRPr="003C6FF8" w:rsidRDefault="001602A6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5</w:t>
                </w:r>
              </w:p>
            </w:sdtContent>
          </w:sdt>
        </w:tc>
        <w:tc>
          <w:tcPr>
            <w:tcW w:w="535" w:type="pct"/>
            <w:gridSpan w:val="2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764"/>
              <w:id w:val="167384369"/>
              <w:placeholder>
                <w:docPart w:val="DefaultPlaceholder_1081868574"/>
              </w:placeholder>
              <w:text/>
            </w:sdtPr>
            <w:sdtEndPr/>
            <w:sdtContent>
              <w:p w14:paraId="53F7A034" w14:textId="32DDE095" w:rsidR="001602A6" w:rsidRPr="003C6FF8" w:rsidRDefault="001602A6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10</w:t>
                </w:r>
              </w:p>
            </w:sdtContent>
          </w:sdt>
        </w:tc>
        <w:tc>
          <w:tcPr>
            <w:tcW w:w="535" w:type="pct"/>
            <w:gridSpan w:val="2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765"/>
              <w:id w:val="-1647965445"/>
              <w:placeholder>
                <w:docPart w:val="DefaultPlaceholder_1081868574"/>
              </w:placeholder>
              <w:text/>
            </w:sdtPr>
            <w:sdtEndPr/>
            <w:sdtContent>
              <w:p w14:paraId="54E7F93C" w14:textId="7CDD3FBF" w:rsidR="001602A6" w:rsidRPr="003C6FF8" w:rsidRDefault="001602A6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16</w:t>
                </w:r>
              </w:p>
            </w:sdtContent>
          </w:sdt>
        </w:tc>
      </w:tr>
      <w:tr w:rsidR="00775C37" w:rsidRPr="003C6FF8" w14:paraId="4CEF37CD" w14:textId="625165CF" w:rsidTr="00775C37">
        <w:trPr>
          <w:cantSplit/>
          <w:trHeight w:val="300"/>
          <w:jc w:val="center"/>
        </w:trPr>
        <w:tc>
          <w:tcPr>
            <w:tcW w:w="577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20D20881" w14:textId="77777777" w:rsidR="001602A6" w:rsidRPr="003C6FF8" w:rsidRDefault="001602A6" w:rsidP="00F5078D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00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b/>
                <w:color w:val="000000"/>
                <w:kern w:val="24"/>
                <w:sz w:val="16"/>
                <w:szCs w:val="16"/>
              </w:rPr>
              <w:t>Directions</w:t>
            </w:r>
          </w:p>
        </w:tc>
        <w:tc>
          <w:tcPr>
            <w:tcW w:w="677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349D0013" w14:textId="77777777" w:rsidR="001602A6" w:rsidRPr="003C6FF8" w:rsidRDefault="001602A6" w:rsidP="00F5078D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>All Features</w:t>
            </w:r>
          </w:p>
        </w:tc>
        <w:tc>
          <w:tcPr>
            <w:tcW w:w="535" w:type="pct"/>
            <w:gridSpan w:val="2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766"/>
              <w:id w:val="611792035"/>
              <w:placeholder>
                <w:docPart w:val="DefaultPlaceholder_1081868574"/>
              </w:placeholder>
              <w:text/>
            </w:sdtPr>
            <w:sdtEndPr/>
            <w:sdtContent>
              <w:p w14:paraId="0618B01F" w14:textId="23FBE98F" w:rsidR="001602A6" w:rsidRPr="003C6FF8" w:rsidRDefault="001602A6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1</w:t>
                </w:r>
              </w:p>
            </w:sdtContent>
          </w:sdt>
        </w:tc>
        <w:tc>
          <w:tcPr>
            <w:tcW w:w="535" w:type="pct"/>
            <w:gridSpan w:val="2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767"/>
              <w:id w:val="259880497"/>
              <w:placeholder>
                <w:docPart w:val="DefaultPlaceholder_1081868574"/>
              </w:placeholder>
              <w:text/>
            </w:sdtPr>
            <w:sdtEndPr/>
            <w:sdtContent>
              <w:p w14:paraId="7C295938" w14:textId="29E3158E" w:rsidR="001602A6" w:rsidRPr="003C6FF8" w:rsidRDefault="001602A6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2</w:t>
                </w:r>
              </w:p>
            </w:sdtContent>
          </w:sdt>
        </w:tc>
        <w:tc>
          <w:tcPr>
            <w:tcW w:w="535" w:type="pct"/>
            <w:gridSpan w:val="2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768"/>
              <w:id w:val="-1100028273"/>
              <w:placeholder>
                <w:docPart w:val="DefaultPlaceholder_1081868574"/>
              </w:placeholder>
              <w:text/>
            </w:sdtPr>
            <w:sdtEndPr/>
            <w:sdtContent>
              <w:p w14:paraId="5950AFE1" w14:textId="1A202BA8" w:rsidR="001602A6" w:rsidRPr="003C6FF8" w:rsidRDefault="001602A6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3</w:t>
                </w:r>
              </w:p>
            </w:sdtContent>
          </w:sdt>
        </w:tc>
        <w:tc>
          <w:tcPr>
            <w:tcW w:w="535" w:type="pct"/>
            <w:gridSpan w:val="2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769"/>
              <w:id w:val="1075401567"/>
              <w:placeholder>
                <w:docPart w:val="DefaultPlaceholder_1081868574"/>
              </w:placeholder>
              <w:text/>
            </w:sdtPr>
            <w:sdtEndPr/>
            <w:sdtContent>
              <w:p w14:paraId="0778325E" w14:textId="7F05E41B" w:rsidR="001602A6" w:rsidRPr="003C6FF8" w:rsidRDefault="001602A6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4</w:t>
                </w:r>
              </w:p>
            </w:sdtContent>
          </w:sdt>
        </w:tc>
        <w:tc>
          <w:tcPr>
            <w:tcW w:w="535" w:type="pct"/>
            <w:gridSpan w:val="2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770"/>
              <w:id w:val="-703872386"/>
              <w:placeholder>
                <w:docPart w:val="DefaultPlaceholder_1081868574"/>
              </w:placeholder>
              <w:text/>
            </w:sdtPr>
            <w:sdtEndPr/>
            <w:sdtContent>
              <w:p w14:paraId="2930FBA5" w14:textId="783D8436" w:rsidR="001602A6" w:rsidRPr="003C6FF8" w:rsidRDefault="001602A6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5</w:t>
                </w:r>
              </w:p>
            </w:sdtContent>
          </w:sdt>
        </w:tc>
        <w:tc>
          <w:tcPr>
            <w:tcW w:w="535" w:type="pct"/>
            <w:gridSpan w:val="2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771"/>
              <w:id w:val="1759943631"/>
              <w:placeholder>
                <w:docPart w:val="DefaultPlaceholder_1081868574"/>
              </w:placeholder>
              <w:text/>
            </w:sdtPr>
            <w:sdtEndPr/>
            <w:sdtContent>
              <w:p w14:paraId="5732A4F5" w14:textId="5FA768FC" w:rsidR="001602A6" w:rsidRPr="003C6FF8" w:rsidRDefault="001602A6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10</w:t>
                </w:r>
              </w:p>
            </w:sdtContent>
          </w:sdt>
        </w:tc>
        <w:tc>
          <w:tcPr>
            <w:tcW w:w="535" w:type="pct"/>
            <w:gridSpan w:val="2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772"/>
              <w:id w:val="-147905973"/>
              <w:placeholder>
                <w:docPart w:val="DefaultPlaceholder_1081868574"/>
              </w:placeholder>
              <w:text/>
            </w:sdtPr>
            <w:sdtEndPr/>
            <w:sdtContent>
              <w:p w14:paraId="67BBAF6E" w14:textId="2D60F4B1" w:rsidR="001602A6" w:rsidRPr="003C6FF8" w:rsidRDefault="001602A6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16</w:t>
                </w:r>
              </w:p>
            </w:sdtContent>
          </w:sdt>
        </w:tc>
      </w:tr>
      <w:tr w:rsidR="00775C37" w:rsidRPr="003C6FF8" w14:paraId="4E9810E7" w14:textId="26460B1E" w:rsidTr="00775C37">
        <w:trPr>
          <w:cantSplit/>
          <w:trHeight w:val="291"/>
          <w:jc w:val="center"/>
        </w:trPr>
        <w:tc>
          <w:tcPr>
            <w:tcW w:w="577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103C836D" w14:textId="77777777" w:rsidR="001602A6" w:rsidRPr="003C6FF8" w:rsidRDefault="001602A6" w:rsidP="00F5078D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00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b/>
                <w:color w:val="000000"/>
                <w:kern w:val="24"/>
                <w:sz w:val="16"/>
                <w:szCs w:val="16"/>
              </w:rPr>
              <w:t>Geocoder</w:t>
            </w:r>
          </w:p>
        </w:tc>
        <w:tc>
          <w:tcPr>
            <w:tcW w:w="677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7C8A98CD" w14:textId="77777777" w:rsidR="001602A6" w:rsidRPr="003C6FF8" w:rsidRDefault="001602A6" w:rsidP="00F5078D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>All Features</w:t>
            </w:r>
          </w:p>
        </w:tc>
        <w:tc>
          <w:tcPr>
            <w:tcW w:w="535" w:type="pct"/>
            <w:gridSpan w:val="2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773"/>
              <w:id w:val="-465277819"/>
              <w:placeholder>
                <w:docPart w:val="DefaultPlaceholder_1081868574"/>
              </w:placeholder>
              <w:text/>
            </w:sdtPr>
            <w:sdtEndPr/>
            <w:sdtContent>
              <w:p w14:paraId="6C14F71E" w14:textId="4360C2EC" w:rsidR="001602A6" w:rsidRPr="003C6FF8" w:rsidRDefault="001602A6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1</w:t>
                </w:r>
              </w:p>
            </w:sdtContent>
          </w:sdt>
        </w:tc>
        <w:tc>
          <w:tcPr>
            <w:tcW w:w="535" w:type="pct"/>
            <w:gridSpan w:val="2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774"/>
              <w:id w:val="-1257906649"/>
              <w:placeholder>
                <w:docPart w:val="DefaultPlaceholder_1081868574"/>
              </w:placeholder>
              <w:text/>
            </w:sdtPr>
            <w:sdtEndPr/>
            <w:sdtContent>
              <w:p w14:paraId="7B592378" w14:textId="69436B94" w:rsidR="001602A6" w:rsidRPr="003C6FF8" w:rsidRDefault="001602A6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2</w:t>
                </w:r>
              </w:p>
            </w:sdtContent>
          </w:sdt>
        </w:tc>
        <w:tc>
          <w:tcPr>
            <w:tcW w:w="535" w:type="pct"/>
            <w:gridSpan w:val="2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775"/>
              <w:id w:val="1152872206"/>
              <w:placeholder>
                <w:docPart w:val="DefaultPlaceholder_1081868574"/>
              </w:placeholder>
              <w:text/>
            </w:sdtPr>
            <w:sdtEndPr/>
            <w:sdtContent>
              <w:p w14:paraId="25B2B040" w14:textId="1354415A" w:rsidR="001602A6" w:rsidRPr="003C6FF8" w:rsidRDefault="001602A6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3</w:t>
                </w:r>
              </w:p>
            </w:sdtContent>
          </w:sdt>
        </w:tc>
        <w:tc>
          <w:tcPr>
            <w:tcW w:w="535" w:type="pct"/>
            <w:gridSpan w:val="2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776"/>
              <w:id w:val="202071497"/>
              <w:placeholder>
                <w:docPart w:val="DefaultPlaceholder_1081868574"/>
              </w:placeholder>
              <w:text/>
            </w:sdtPr>
            <w:sdtEndPr/>
            <w:sdtContent>
              <w:p w14:paraId="53205241" w14:textId="2B6969A1" w:rsidR="001602A6" w:rsidRPr="003C6FF8" w:rsidRDefault="001602A6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4</w:t>
                </w:r>
              </w:p>
            </w:sdtContent>
          </w:sdt>
        </w:tc>
        <w:tc>
          <w:tcPr>
            <w:tcW w:w="535" w:type="pct"/>
            <w:gridSpan w:val="2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777"/>
              <w:id w:val="-1175799722"/>
              <w:placeholder>
                <w:docPart w:val="DefaultPlaceholder_1081868574"/>
              </w:placeholder>
              <w:text/>
            </w:sdtPr>
            <w:sdtEndPr/>
            <w:sdtContent>
              <w:p w14:paraId="1A005AA3" w14:textId="39751D67" w:rsidR="001602A6" w:rsidRPr="003C6FF8" w:rsidRDefault="001602A6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5</w:t>
                </w:r>
              </w:p>
            </w:sdtContent>
          </w:sdt>
        </w:tc>
        <w:tc>
          <w:tcPr>
            <w:tcW w:w="535" w:type="pct"/>
            <w:gridSpan w:val="2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778"/>
              <w:id w:val="-1612113577"/>
              <w:placeholder>
                <w:docPart w:val="DefaultPlaceholder_1081868574"/>
              </w:placeholder>
              <w:text/>
            </w:sdtPr>
            <w:sdtEndPr/>
            <w:sdtContent>
              <w:p w14:paraId="1AA1DC95" w14:textId="7EAD0DBE" w:rsidR="001602A6" w:rsidRPr="003C6FF8" w:rsidRDefault="001602A6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10</w:t>
                </w:r>
              </w:p>
            </w:sdtContent>
          </w:sdt>
        </w:tc>
        <w:tc>
          <w:tcPr>
            <w:tcW w:w="535" w:type="pct"/>
            <w:gridSpan w:val="2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779"/>
              <w:id w:val="915748601"/>
              <w:placeholder>
                <w:docPart w:val="DefaultPlaceholder_1081868574"/>
              </w:placeholder>
              <w:text/>
            </w:sdtPr>
            <w:sdtEndPr/>
            <w:sdtContent>
              <w:p w14:paraId="682556E9" w14:textId="1BAB7240" w:rsidR="001602A6" w:rsidRPr="003C6FF8" w:rsidRDefault="001602A6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16</w:t>
                </w:r>
              </w:p>
            </w:sdtContent>
          </w:sdt>
        </w:tc>
      </w:tr>
      <w:tr w:rsidR="00775C37" w:rsidRPr="00E91809" w14:paraId="02F8E03B" w14:textId="7B8420C0" w:rsidTr="00775C37">
        <w:trPr>
          <w:cantSplit/>
          <w:trHeight w:val="245"/>
          <w:jc w:val="center"/>
        </w:trPr>
        <w:tc>
          <w:tcPr>
            <w:tcW w:w="577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3ACD406A" w14:textId="77777777" w:rsidR="001602A6" w:rsidRPr="00E91809" w:rsidRDefault="001602A6" w:rsidP="00F5078D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000000"/>
                <w:kern w:val="24"/>
                <w:sz w:val="16"/>
                <w:szCs w:val="16"/>
              </w:rPr>
            </w:pPr>
            <w:r w:rsidRPr="00E91809">
              <w:rPr>
                <w:rFonts w:asciiTheme="majorHAnsi" w:hAnsiTheme="majorHAnsi" w:cs="Arial"/>
                <w:b/>
                <w:color w:val="000000"/>
                <w:kern w:val="24"/>
                <w:sz w:val="16"/>
                <w:szCs w:val="16"/>
              </w:rPr>
              <w:t>Traffic</w:t>
            </w:r>
          </w:p>
        </w:tc>
        <w:tc>
          <w:tcPr>
            <w:tcW w:w="677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6F2CFBD2" w14:textId="77777777" w:rsidR="001602A6" w:rsidRPr="00E91809" w:rsidRDefault="001602A6" w:rsidP="00F5078D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</w:pPr>
            <w:r w:rsidRPr="00E91809"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>All Features</w:t>
            </w:r>
          </w:p>
        </w:tc>
        <w:tc>
          <w:tcPr>
            <w:tcW w:w="535" w:type="pct"/>
            <w:gridSpan w:val="2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780"/>
              <w:id w:val="1199736774"/>
              <w:placeholder>
                <w:docPart w:val="DefaultPlaceholder_1081868574"/>
              </w:placeholder>
              <w:text/>
            </w:sdtPr>
            <w:sdtEndPr/>
            <w:sdtContent>
              <w:p w14:paraId="2BC594E9" w14:textId="4E1F59B4" w:rsidR="001602A6" w:rsidRPr="00E91809" w:rsidRDefault="001602A6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E91809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1</w:t>
                </w:r>
              </w:p>
            </w:sdtContent>
          </w:sdt>
        </w:tc>
        <w:tc>
          <w:tcPr>
            <w:tcW w:w="535" w:type="pct"/>
            <w:gridSpan w:val="2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781"/>
              <w:id w:val="71172628"/>
              <w:placeholder>
                <w:docPart w:val="DefaultPlaceholder_1081868574"/>
              </w:placeholder>
              <w:text/>
            </w:sdtPr>
            <w:sdtEndPr/>
            <w:sdtContent>
              <w:p w14:paraId="55EE7E98" w14:textId="03F5A748" w:rsidR="001602A6" w:rsidRPr="00E91809" w:rsidRDefault="001602A6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E91809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2</w:t>
                </w:r>
              </w:p>
            </w:sdtContent>
          </w:sdt>
        </w:tc>
        <w:tc>
          <w:tcPr>
            <w:tcW w:w="535" w:type="pct"/>
            <w:gridSpan w:val="2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782"/>
              <w:id w:val="-281111169"/>
              <w:placeholder>
                <w:docPart w:val="DefaultPlaceholder_1081868574"/>
              </w:placeholder>
              <w:text/>
            </w:sdtPr>
            <w:sdtEndPr/>
            <w:sdtContent>
              <w:p w14:paraId="397B5FCA" w14:textId="0A0B8953" w:rsidR="001602A6" w:rsidRPr="00E91809" w:rsidRDefault="001602A6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E91809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3</w:t>
                </w:r>
              </w:p>
            </w:sdtContent>
          </w:sdt>
        </w:tc>
        <w:tc>
          <w:tcPr>
            <w:tcW w:w="535" w:type="pct"/>
            <w:gridSpan w:val="2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783"/>
              <w:id w:val="-273482046"/>
              <w:placeholder>
                <w:docPart w:val="DefaultPlaceholder_1081868574"/>
              </w:placeholder>
              <w:text/>
            </w:sdtPr>
            <w:sdtEndPr/>
            <w:sdtContent>
              <w:p w14:paraId="4D16A8AA" w14:textId="0DF47FDD" w:rsidR="001602A6" w:rsidRPr="00E91809" w:rsidRDefault="001602A6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E91809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4</w:t>
                </w:r>
              </w:p>
            </w:sdtContent>
          </w:sdt>
        </w:tc>
        <w:tc>
          <w:tcPr>
            <w:tcW w:w="535" w:type="pct"/>
            <w:gridSpan w:val="2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784"/>
              <w:id w:val="-1102946354"/>
              <w:placeholder>
                <w:docPart w:val="DefaultPlaceholder_1081868574"/>
              </w:placeholder>
              <w:text/>
            </w:sdtPr>
            <w:sdtEndPr/>
            <w:sdtContent>
              <w:p w14:paraId="79516B41" w14:textId="20A117FC" w:rsidR="001602A6" w:rsidRPr="00E91809" w:rsidRDefault="001602A6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E91809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5</w:t>
                </w:r>
              </w:p>
            </w:sdtContent>
          </w:sdt>
        </w:tc>
        <w:tc>
          <w:tcPr>
            <w:tcW w:w="535" w:type="pct"/>
            <w:gridSpan w:val="2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785"/>
              <w:id w:val="1146938349"/>
              <w:placeholder>
                <w:docPart w:val="DefaultPlaceholder_1081868574"/>
              </w:placeholder>
              <w:text/>
            </w:sdtPr>
            <w:sdtEndPr/>
            <w:sdtContent>
              <w:p w14:paraId="438C933A" w14:textId="744BFCD0" w:rsidR="001602A6" w:rsidRPr="00E91809" w:rsidRDefault="001602A6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E91809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10</w:t>
                </w:r>
              </w:p>
            </w:sdtContent>
          </w:sdt>
        </w:tc>
        <w:tc>
          <w:tcPr>
            <w:tcW w:w="535" w:type="pct"/>
            <w:gridSpan w:val="2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786"/>
              <w:id w:val="-908537883"/>
              <w:placeholder>
                <w:docPart w:val="DefaultPlaceholder_1081868574"/>
              </w:placeholder>
              <w:text/>
            </w:sdtPr>
            <w:sdtEndPr/>
            <w:sdtContent>
              <w:p w14:paraId="16E96C79" w14:textId="3037BA24" w:rsidR="001602A6" w:rsidRPr="00E91809" w:rsidRDefault="001602A6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16</w:t>
                </w:r>
              </w:p>
            </w:sdtContent>
          </w:sdt>
        </w:tc>
      </w:tr>
      <w:tr w:rsidR="00775C37" w:rsidRPr="00E91809" w14:paraId="01CA2A3A" w14:textId="13F32837" w:rsidTr="00775C37">
        <w:trPr>
          <w:cantSplit/>
          <w:trHeight w:val="245"/>
          <w:jc w:val="center"/>
        </w:trPr>
        <w:tc>
          <w:tcPr>
            <w:tcW w:w="577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7066E2BF" w14:textId="43C2ACC4" w:rsidR="001602A6" w:rsidRPr="00E91809" w:rsidRDefault="001602A6" w:rsidP="00F5078D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000000"/>
                <w:kern w:val="24"/>
                <w:sz w:val="16"/>
                <w:szCs w:val="16"/>
              </w:rPr>
            </w:pPr>
            <w:r>
              <w:rPr>
                <w:rFonts w:asciiTheme="majorHAnsi" w:hAnsiTheme="majorHAnsi" w:cs="Arial"/>
                <w:b/>
                <w:color w:val="000000"/>
                <w:kern w:val="24"/>
                <w:sz w:val="16"/>
                <w:szCs w:val="16"/>
              </w:rPr>
              <w:t>Places</w:t>
            </w:r>
          </w:p>
        </w:tc>
        <w:tc>
          <w:tcPr>
            <w:tcW w:w="677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3615BADD" w14:textId="1E6AAFCD" w:rsidR="001602A6" w:rsidRPr="00E91809" w:rsidRDefault="001602A6" w:rsidP="00F5078D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</w:pPr>
            <w: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>All Features</w:t>
            </w:r>
          </w:p>
        </w:tc>
        <w:tc>
          <w:tcPr>
            <w:tcW w:w="535" w:type="pct"/>
            <w:gridSpan w:val="2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787"/>
              <w:id w:val="-1249572168"/>
              <w:placeholder>
                <w:docPart w:val="DefaultPlaceholder_1081868574"/>
              </w:placeholder>
              <w:text/>
            </w:sdtPr>
            <w:sdtEndPr/>
            <w:sdtContent>
              <w:p w14:paraId="7AAE8553" w14:textId="46B64D5E" w:rsidR="001602A6" w:rsidRPr="00E91809" w:rsidRDefault="001602A6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1</w:t>
                </w:r>
              </w:p>
            </w:sdtContent>
          </w:sdt>
        </w:tc>
        <w:tc>
          <w:tcPr>
            <w:tcW w:w="535" w:type="pct"/>
            <w:gridSpan w:val="2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788"/>
              <w:id w:val="1834569586"/>
              <w:placeholder>
                <w:docPart w:val="DefaultPlaceholder_1081868574"/>
              </w:placeholder>
              <w:text/>
            </w:sdtPr>
            <w:sdtEndPr/>
            <w:sdtContent>
              <w:p w14:paraId="143DC794" w14:textId="2009E543" w:rsidR="001602A6" w:rsidRPr="00E91809" w:rsidRDefault="001602A6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2</w:t>
                </w:r>
              </w:p>
            </w:sdtContent>
          </w:sdt>
        </w:tc>
        <w:tc>
          <w:tcPr>
            <w:tcW w:w="535" w:type="pct"/>
            <w:gridSpan w:val="2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789"/>
              <w:id w:val="21989835"/>
              <w:placeholder>
                <w:docPart w:val="DefaultPlaceholder_1081868574"/>
              </w:placeholder>
              <w:text/>
            </w:sdtPr>
            <w:sdtEndPr/>
            <w:sdtContent>
              <w:p w14:paraId="211E2726" w14:textId="313EFD2B" w:rsidR="001602A6" w:rsidRPr="00E91809" w:rsidRDefault="001602A6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3</w:t>
                </w:r>
              </w:p>
            </w:sdtContent>
          </w:sdt>
        </w:tc>
        <w:tc>
          <w:tcPr>
            <w:tcW w:w="535" w:type="pct"/>
            <w:gridSpan w:val="2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790"/>
              <w:id w:val="-997178863"/>
              <w:placeholder>
                <w:docPart w:val="DefaultPlaceholder_1081868574"/>
              </w:placeholder>
              <w:text/>
            </w:sdtPr>
            <w:sdtEndPr/>
            <w:sdtContent>
              <w:p w14:paraId="1CD0A0FE" w14:textId="7183A474" w:rsidR="001602A6" w:rsidRPr="00E91809" w:rsidRDefault="001602A6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4</w:t>
                </w:r>
              </w:p>
            </w:sdtContent>
          </w:sdt>
        </w:tc>
        <w:tc>
          <w:tcPr>
            <w:tcW w:w="535" w:type="pct"/>
            <w:gridSpan w:val="2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791"/>
              <w:id w:val="-1569266798"/>
              <w:placeholder>
                <w:docPart w:val="DefaultPlaceholder_1081868574"/>
              </w:placeholder>
              <w:text/>
            </w:sdtPr>
            <w:sdtEndPr/>
            <w:sdtContent>
              <w:p w14:paraId="0ABCEEFE" w14:textId="619CA38E" w:rsidR="001602A6" w:rsidRPr="00E91809" w:rsidRDefault="001602A6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5</w:t>
                </w:r>
              </w:p>
            </w:sdtContent>
          </w:sdt>
        </w:tc>
        <w:tc>
          <w:tcPr>
            <w:tcW w:w="535" w:type="pct"/>
            <w:gridSpan w:val="2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792"/>
              <w:id w:val="-361742667"/>
              <w:placeholder>
                <w:docPart w:val="DefaultPlaceholder_1081868574"/>
              </w:placeholder>
              <w:text/>
            </w:sdtPr>
            <w:sdtEndPr/>
            <w:sdtContent>
              <w:p w14:paraId="0D293B07" w14:textId="1367190D" w:rsidR="001602A6" w:rsidRPr="00E91809" w:rsidRDefault="001602A6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10</w:t>
                </w:r>
              </w:p>
            </w:sdtContent>
          </w:sdt>
        </w:tc>
        <w:tc>
          <w:tcPr>
            <w:tcW w:w="535" w:type="pct"/>
            <w:gridSpan w:val="2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793"/>
              <w:id w:val="598605196"/>
              <w:placeholder>
                <w:docPart w:val="DefaultPlaceholder_1081868574"/>
              </w:placeholder>
              <w:text/>
            </w:sdtPr>
            <w:sdtEndPr/>
            <w:sdtContent>
              <w:p w14:paraId="725A79AE" w14:textId="77C9BFFB" w:rsidR="001602A6" w:rsidRDefault="001602A6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16</w:t>
                </w:r>
              </w:p>
            </w:sdtContent>
          </w:sdt>
        </w:tc>
      </w:tr>
      <w:tr w:rsidR="00775C37" w:rsidRPr="00E91809" w14:paraId="39706C30" w14:textId="13FAEECA" w:rsidTr="00775C37">
        <w:trPr>
          <w:cantSplit/>
          <w:trHeight w:val="245"/>
          <w:jc w:val="center"/>
        </w:trPr>
        <w:tc>
          <w:tcPr>
            <w:tcW w:w="577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529A8D9E" w14:textId="28F3379E" w:rsidR="001602A6" w:rsidRDefault="001602A6" w:rsidP="00D67523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000000"/>
                <w:kern w:val="24"/>
                <w:sz w:val="16"/>
                <w:szCs w:val="16"/>
              </w:rPr>
            </w:pPr>
            <w:r>
              <w:rPr>
                <w:rFonts w:asciiTheme="majorHAnsi" w:hAnsiTheme="majorHAnsi" w:cs="Arial"/>
                <w:b/>
                <w:color w:val="000000"/>
                <w:kern w:val="24"/>
                <w:sz w:val="16"/>
                <w:szCs w:val="16"/>
              </w:rPr>
              <w:t>Transit</w:t>
            </w:r>
          </w:p>
        </w:tc>
        <w:tc>
          <w:tcPr>
            <w:tcW w:w="677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0E37D3F2" w14:textId="3A126DE4" w:rsidR="001602A6" w:rsidRDefault="001602A6" w:rsidP="00D67523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</w:pPr>
            <w: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>All Features</w:t>
            </w:r>
          </w:p>
        </w:tc>
        <w:tc>
          <w:tcPr>
            <w:tcW w:w="535" w:type="pct"/>
            <w:gridSpan w:val="2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794"/>
              <w:id w:val="-711804917"/>
              <w:placeholder>
                <w:docPart w:val="DefaultPlaceholder_1081868574"/>
              </w:placeholder>
              <w:text/>
            </w:sdtPr>
            <w:sdtEndPr/>
            <w:sdtContent>
              <w:p w14:paraId="0ECAB3D3" w14:textId="6564E59E" w:rsidR="001602A6" w:rsidRDefault="001602A6" w:rsidP="00D67523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1</w:t>
                </w:r>
              </w:p>
            </w:sdtContent>
          </w:sdt>
        </w:tc>
        <w:tc>
          <w:tcPr>
            <w:tcW w:w="535" w:type="pct"/>
            <w:gridSpan w:val="2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795"/>
              <w:id w:val="-1822485629"/>
              <w:placeholder>
                <w:docPart w:val="DefaultPlaceholder_1081868574"/>
              </w:placeholder>
              <w:text/>
            </w:sdtPr>
            <w:sdtEndPr/>
            <w:sdtContent>
              <w:p w14:paraId="11614F04" w14:textId="36B49B22" w:rsidR="001602A6" w:rsidRDefault="001602A6" w:rsidP="00D67523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2</w:t>
                </w:r>
              </w:p>
            </w:sdtContent>
          </w:sdt>
        </w:tc>
        <w:tc>
          <w:tcPr>
            <w:tcW w:w="535" w:type="pct"/>
            <w:gridSpan w:val="2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796"/>
              <w:id w:val="338201452"/>
              <w:placeholder>
                <w:docPart w:val="DefaultPlaceholder_1081868574"/>
              </w:placeholder>
              <w:text/>
            </w:sdtPr>
            <w:sdtEndPr/>
            <w:sdtContent>
              <w:p w14:paraId="5D210A1E" w14:textId="00EFC990" w:rsidR="001602A6" w:rsidRDefault="001602A6" w:rsidP="00D67523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3</w:t>
                </w:r>
              </w:p>
            </w:sdtContent>
          </w:sdt>
        </w:tc>
        <w:tc>
          <w:tcPr>
            <w:tcW w:w="535" w:type="pct"/>
            <w:gridSpan w:val="2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797"/>
              <w:id w:val="1783609414"/>
              <w:placeholder>
                <w:docPart w:val="DefaultPlaceholder_1081868574"/>
              </w:placeholder>
              <w:text/>
            </w:sdtPr>
            <w:sdtEndPr/>
            <w:sdtContent>
              <w:p w14:paraId="578E0D8B" w14:textId="3CBCE19D" w:rsidR="001602A6" w:rsidRDefault="001602A6" w:rsidP="00D67523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4</w:t>
                </w:r>
              </w:p>
            </w:sdtContent>
          </w:sdt>
        </w:tc>
        <w:tc>
          <w:tcPr>
            <w:tcW w:w="535" w:type="pct"/>
            <w:gridSpan w:val="2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798"/>
              <w:id w:val="897408935"/>
              <w:placeholder>
                <w:docPart w:val="DefaultPlaceholder_1081868574"/>
              </w:placeholder>
              <w:text/>
            </w:sdtPr>
            <w:sdtEndPr/>
            <w:sdtContent>
              <w:p w14:paraId="7FAA75DE" w14:textId="7D6B5C41" w:rsidR="001602A6" w:rsidRDefault="001602A6" w:rsidP="00D67523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5</w:t>
                </w:r>
              </w:p>
            </w:sdtContent>
          </w:sdt>
        </w:tc>
        <w:tc>
          <w:tcPr>
            <w:tcW w:w="535" w:type="pct"/>
            <w:gridSpan w:val="2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799"/>
              <w:id w:val="-90619661"/>
              <w:placeholder>
                <w:docPart w:val="DefaultPlaceholder_1081868574"/>
              </w:placeholder>
              <w:text/>
            </w:sdtPr>
            <w:sdtEndPr/>
            <w:sdtContent>
              <w:p w14:paraId="4978C6D3" w14:textId="19CD8AAB" w:rsidR="001602A6" w:rsidRDefault="001602A6" w:rsidP="00D67523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10</w:t>
                </w:r>
              </w:p>
            </w:sdtContent>
          </w:sdt>
        </w:tc>
        <w:tc>
          <w:tcPr>
            <w:tcW w:w="535" w:type="pct"/>
            <w:gridSpan w:val="2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00"/>
              <w:id w:val="-1308628490"/>
              <w:placeholder>
                <w:docPart w:val="DefaultPlaceholder_1081868574"/>
              </w:placeholder>
              <w:text/>
            </w:sdtPr>
            <w:sdtEndPr/>
            <w:sdtContent>
              <w:p w14:paraId="1CA7887D" w14:textId="59BA3E98" w:rsidR="001602A6" w:rsidRDefault="001602A6" w:rsidP="00D67523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16</w:t>
                </w:r>
              </w:p>
            </w:sdtContent>
          </w:sdt>
        </w:tc>
      </w:tr>
      <w:tr w:rsidR="00775C37" w:rsidRPr="00E91809" w14:paraId="7432C016" w14:textId="622BD35D" w:rsidTr="00775C37">
        <w:trPr>
          <w:cantSplit/>
          <w:trHeight w:val="197"/>
          <w:jc w:val="center"/>
        </w:trPr>
        <w:tc>
          <w:tcPr>
            <w:tcW w:w="1254" w:type="pct"/>
            <w:gridSpan w:val="2"/>
            <w:shd w:val="clear" w:color="auto" w:fill="000000" w:themeFill="text1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20BEE7D7" w14:textId="77777777" w:rsidR="007D5B1A" w:rsidRPr="00E91809" w:rsidRDefault="007D5B1A" w:rsidP="00D67523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</w:pPr>
            <w:r w:rsidRPr="00E91809"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  <w:t>Number of Data Lens Publishers per Application</w:t>
            </w:r>
          </w:p>
        </w:tc>
        <w:tc>
          <w:tcPr>
            <w:tcW w:w="468" w:type="pct"/>
            <w:shd w:val="clear" w:color="auto" w:fill="000000" w:themeFill="text1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56D0E39F" w14:textId="77777777" w:rsidR="007D5B1A" w:rsidRPr="00E91809" w:rsidRDefault="007D5B1A" w:rsidP="00D67523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</w:pPr>
            <w:r w:rsidRPr="00E91809"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  <w:t>1-5</w:t>
            </w:r>
          </w:p>
        </w:tc>
        <w:tc>
          <w:tcPr>
            <w:tcW w:w="468" w:type="pct"/>
            <w:gridSpan w:val="2"/>
            <w:shd w:val="clear" w:color="auto" w:fill="000000" w:themeFill="text1"/>
            <w:vAlign w:val="center"/>
          </w:tcPr>
          <w:p w14:paraId="26B9244E" w14:textId="77777777" w:rsidR="007D5B1A" w:rsidRPr="00E91809" w:rsidRDefault="007D5B1A" w:rsidP="00D67523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</w:pPr>
            <w:r w:rsidRPr="00E91809"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  <w:t>6-10</w:t>
            </w:r>
          </w:p>
        </w:tc>
        <w:tc>
          <w:tcPr>
            <w:tcW w:w="468" w:type="pct"/>
            <w:gridSpan w:val="2"/>
            <w:shd w:val="clear" w:color="auto" w:fill="000000" w:themeFill="text1"/>
            <w:vAlign w:val="center"/>
          </w:tcPr>
          <w:p w14:paraId="27B27A23" w14:textId="77777777" w:rsidR="007D5B1A" w:rsidRPr="00E91809" w:rsidRDefault="007D5B1A" w:rsidP="00D67523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</w:pPr>
            <w:r w:rsidRPr="00E91809"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  <w:t>11-20</w:t>
            </w:r>
          </w:p>
        </w:tc>
        <w:tc>
          <w:tcPr>
            <w:tcW w:w="469" w:type="pct"/>
            <w:gridSpan w:val="2"/>
            <w:shd w:val="clear" w:color="auto" w:fill="000000" w:themeFill="text1"/>
            <w:vAlign w:val="center"/>
          </w:tcPr>
          <w:p w14:paraId="0504543B" w14:textId="77777777" w:rsidR="007D5B1A" w:rsidRPr="00E91809" w:rsidRDefault="007D5B1A" w:rsidP="00D67523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</w:pPr>
            <w:r w:rsidRPr="00E91809"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  <w:t>21-49</w:t>
            </w:r>
          </w:p>
        </w:tc>
        <w:tc>
          <w:tcPr>
            <w:tcW w:w="468" w:type="pct"/>
            <w:gridSpan w:val="2"/>
            <w:shd w:val="clear" w:color="auto" w:fill="000000" w:themeFill="text1"/>
            <w:vAlign w:val="center"/>
          </w:tcPr>
          <w:p w14:paraId="122001CD" w14:textId="77777777" w:rsidR="007D5B1A" w:rsidRPr="00E91809" w:rsidRDefault="007D5B1A" w:rsidP="00D67523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</w:pPr>
            <w:r w:rsidRPr="00E91809"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  <w:t>50-149</w:t>
            </w:r>
          </w:p>
        </w:tc>
        <w:tc>
          <w:tcPr>
            <w:tcW w:w="468" w:type="pct"/>
            <w:gridSpan w:val="2"/>
            <w:shd w:val="clear" w:color="auto" w:fill="000000" w:themeFill="text1"/>
            <w:vAlign w:val="center"/>
          </w:tcPr>
          <w:p w14:paraId="70F1C8F2" w14:textId="77777777" w:rsidR="007D5B1A" w:rsidRPr="00E91809" w:rsidRDefault="007D5B1A" w:rsidP="00D67523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</w:pPr>
            <w:r w:rsidRPr="00E91809"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  <w:t>150-199</w:t>
            </w:r>
          </w:p>
        </w:tc>
        <w:tc>
          <w:tcPr>
            <w:tcW w:w="468" w:type="pct"/>
            <w:gridSpan w:val="2"/>
            <w:shd w:val="clear" w:color="auto" w:fill="000000" w:themeFill="text1"/>
            <w:vAlign w:val="center"/>
          </w:tcPr>
          <w:p w14:paraId="06B6E3F4" w14:textId="77777777" w:rsidR="007D5B1A" w:rsidRPr="00E91809" w:rsidRDefault="007D5B1A" w:rsidP="00D67523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</w:pPr>
            <w:r w:rsidRPr="00E91809"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  <w:t>200-499</w:t>
            </w:r>
          </w:p>
        </w:tc>
        <w:tc>
          <w:tcPr>
            <w:tcW w:w="468" w:type="pct"/>
            <w:shd w:val="clear" w:color="auto" w:fill="000000" w:themeFill="text1"/>
            <w:vAlign w:val="center"/>
          </w:tcPr>
          <w:p w14:paraId="3153BAD1" w14:textId="77777777" w:rsidR="007D5B1A" w:rsidRPr="00E91809" w:rsidRDefault="007D5B1A" w:rsidP="00D67523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</w:pPr>
            <w:r w:rsidRPr="00E91809"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  <w:t>500 or more</w:t>
            </w:r>
          </w:p>
        </w:tc>
      </w:tr>
      <w:tr w:rsidR="007D5B1A" w:rsidRPr="00E91809" w14:paraId="3E38A696" w14:textId="4B556B3E" w:rsidTr="00775C37">
        <w:trPr>
          <w:cantSplit/>
          <w:trHeight w:val="188"/>
          <w:jc w:val="center"/>
        </w:trPr>
        <w:tc>
          <w:tcPr>
            <w:tcW w:w="1254" w:type="pct"/>
            <w:gridSpan w:val="2"/>
            <w:shd w:val="clear" w:color="auto" w:fill="595959" w:themeFill="text1" w:themeFillTint="A6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59FFF5DD" w14:textId="77777777" w:rsidR="007D5B1A" w:rsidRPr="00E91809" w:rsidRDefault="007D5B1A" w:rsidP="00D67523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color w:val="FFFFFF"/>
                <w:kern w:val="24"/>
                <w:sz w:val="16"/>
                <w:szCs w:val="16"/>
              </w:rPr>
            </w:pPr>
          </w:p>
        </w:tc>
        <w:tc>
          <w:tcPr>
            <w:tcW w:w="3746" w:type="pct"/>
            <w:gridSpan w:val="14"/>
            <w:shd w:val="clear" w:color="auto" w:fill="595959" w:themeFill="text1" w:themeFillTint="A6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4B881273" w14:textId="77777777" w:rsidR="007D5B1A" w:rsidRPr="00E91809" w:rsidRDefault="007D5B1A" w:rsidP="00D67523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</w:pPr>
            <w:r w:rsidRPr="00E91809">
              <w:rPr>
                <w:rFonts w:asciiTheme="majorHAnsi" w:hAnsiTheme="majorHAnsi" w:cs="Arial"/>
                <w:b/>
                <w:color w:val="FFFFFF"/>
                <w:sz w:val="16"/>
                <w:szCs w:val="16"/>
              </w:rPr>
              <w:t>RPS Limits</w:t>
            </w:r>
          </w:p>
        </w:tc>
      </w:tr>
      <w:tr w:rsidR="00775C37" w:rsidRPr="00E91809" w14:paraId="1D6FB29F" w14:textId="47EC88AE" w:rsidTr="00775C37">
        <w:trPr>
          <w:cantSplit/>
          <w:trHeight w:val="245"/>
          <w:jc w:val="center"/>
        </w:trPr>
        <w:tc>
          <w:tcPr>
            <w:tcW w:w="1254" w:type="pct"/>
            <w:gridSpan w:val="2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1E5B960C" w14:textId="77777777" w:rsidR="007D5B1A" w:rsidRPr="00E91809" w:rsidRDefault="007D5B1A" w:rsidP="00D67523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</w:pPr>
            <w:r w:rsidRPr="00E91809">
              <w:rPr>
                <w:rFonts w:asciiTheme="majorHAnsi" w:hAnsiTheme="majorHAnsi" w:cs="Arial"/>
                <w:b/>
                <w:color w:val="000000"/>
                <w:kern w:val="24"/>
                <w:sz w:val="16"/>
                <w:szCs w:val="16"/>
              </w:rPr>
              <w:t>Data Lens</w:t>
            </w:r>
          </w:p>
        </w:tc>
        <w:tc>
          <w:tcPr>
            <w:tcW w:w="468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01"/>
              <w:id w:val="-14699998"/>
              <w:placeholder>
                <w:docPart w:val="DefaultPlaceholder_1081868574"/>
              </w:placeholder>
              <w:text/>
            </w:sdtPr>
            <w:sdtEndPr/>
            <w:sdtContent>
              <w:p w14:paraId="3A97FDC3" w14:textId="470E02D9" w:rsidR="007D5B1A" w:rsidRPr="00E91809" w:rsidRDefault="007D5B1A" w:rsidP="00D67523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E91809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1</w:t>
                </w:r>
              </w:p>
            </w:sdtContent>
          </w:sdt>
        </w:tc>
        <w:tc>
          <w:tcPr>
            <w:tcW w:w="468" w:type="pct"/>
            <w:gridSpan w:val="2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02"/>
              <w:id w:val="782701791"/>
              <w:placeholder>
                <w:docPart w:val="DefaultPlaceholder_1081868574"/>
              </w:placeholder>
              <w:text/>
            </w:sdtPr>
            <w:sdtEndPr/>
            <w:sdtContent>
              <w:p w14:paraId="73EEEC8A" w14:textId="40F1CD0B" w:rsidR="007D5B1A" w:rsidRPr="00E91809" w:rsidRDefault="007D5B1A" w:rsidP="00D67523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E91809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1</w:t>
                </w:r>
              </w:p>
            </w:sdtContent>
          </w:sdt>
        </w:tc>
        <w:tc>
          <w:tcPr>
            <w:tcW w:w="468" w:type="pct"/>
            <w:gridSpan w:val="2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03"/>
              <w:id w:val="929170823"/>
              <w:placeholder>
                <w:docPart w:val="DefaultPlaceholder_1081868574"/>
              </w:placeholder>
              <w:text/>
            </w:sdtPr>
            <w:sdtEndPr/>
            <w:sdtContent>
              <w:p w14:paraId="2FF56E02" w14:textId="4F94D4B8" w:rsidR="007D5B1A" w:rsidRPr="00E91809" w:rsidRDefault="007D5B1A" w:rsidP="00D67523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E91809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1</w:t>
                </w:r>
              </w:p>
            </w:sdtContent>
          </w:sdt>
        </w:tc>
        <w:tc>
          <w:tcPr>
            <w:tcW w:w="469" w:type="pct"/>
            <w:gridSpan w:val="2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04"/>
              <w:id w:val="-156000718"/>
              <w:placeholder>
                <w:docPart w:val="DefaultPlaceholder_1081868574"/>
              </w:placeholder>
              <w:text/>
            </w:sdtPr>
            <w:sdtEndPr/>
            <w:sdtContent>
              <w:p w14:paraId="758A1093" w14:textId="5574C298" w:rsidR="007D5B1A" w:rsidRPr="00E91809" w:rsidRDefault="007D5B1A" w:rsidP="00D67523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E91809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1</w:t>
                </w:r>
              </w:p>
            </w:sdtContent>
          </w:sdt>
        </w:tc>
        <w:tc>
          <w:tcPr>
            <w:tcW w:w="468" w:type="pct"/>
            <w:gridSpan w:val="2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05"/>
              <w:id w:val="-2145417660"/>
              <w:placeholder>
                <w:docPart w:val="DefaultPlaceholder_1081868574"/>
              </w:placeholder>
              <w:text/>
            </w:sdtPr>
            <w:sdtEndPr/>
            <w:sdtContent>
              <w:p w14:paraId="4CAACD0A" w14:textId="149F586D" w:rsidR="007D5B1A" w:rsidRPr="00E91809" w:rsidRDefault="007D5B1A" w:rsidP="00D67523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E91809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2</w:t>
                </w:r>
              </w:p>
            </w:sdtContent>
          </w:sdt>
        </w:tc>
        <w:tc>
          <w:tcPr>
            <w:tcW w:w="468" w:type="pct"/>
            <w:gridSpan w:val="2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06"/>
              <w:id w:val="1604537331"/>
              <w:placeholder>
                <w:docPart w:val="DefaultPlaceholder_1081868574"/>
              </w:placeholder>
              <w:text/>
            </w:sdtPr>
            <w:sdtEndPr/>
            <w:sdtContent>
              <w:p w14:paraId="4F88D95D" w14:textId="4A07FF17" w:rsidR="007D5B1A" w:rsidRPr="00E91809" w:rsidRDefault="007D5B1A" w:rsidP="00D67523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E91809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3</w:t>
                </w:r>
              </w:p>
            </w:sdtContent>
          </w:sdt>
        </w:tc>
        <w:tc>
          <w:tcPr>
            <w:tcW w:w="468" w:type="pct"/>
            <w:gridSpan w:val="2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07"/>
              <w:id w:val="-1817329127"/>
              <w:placeholder>
                <w:docPart w:val="DefaultPlaceholder_1081868574"/>
              </w:placeholder>
              <w:text/>
            </w:sdtPr>
            <w:sdtEndPr/>
            <w:sdtContent>
              <w:p w14:paraId="5007B1BB" w14:textId="3F981E82" w:rsidR="007D5B1A" w:rsidRPr="00E91809" w:rsidRDefault="007D5B1A" w:rsidP="00D67523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E91809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4</w:t>
                </w:r>
              </w:p>
            </w:sdtContent>
          </w:sdt>
        </w:tc>
        <w:tc>
          <w:tcPr>
            <w:tcW w:w="468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08"/>
              <w:id w:val="1038467657"/>
              <w:placeholder>
                <w:docPart w:val="DefaultPlaceholder_1081868574"/>
              </w:placeholder>
              <w:text/>
            </w:sdtPr>
            <w:sdtEndPr/>
            <w:sdtContent>
              <w:p w14:paraId="523A30D1" w14:textId="75BAEBBE" w:rsidR="007D5B1A" w:rsidRPr="00E91809" w:rsidRDefault="007D5B1A" w:rsidP="00D67523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E91809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5</w:t>
                </w:r>
              </w:p>
            </w:sdtContent>
          </w:sdt>
        </w:tc>
      </w:tr>
      <w:tr w:rsidR="00775C37" w:rsidRPr="00E91809" w14:paraId="0FF41409" w14:textId="4FD32D27" w:rsidTr="00775C37">
        <w:trPr>
          <w:cantSplit/>
          <w:trHeight w:val="197"/>
          <w:jc w:val="center"/>
        </w:trPr>
        <w:tc>
          <w:tcPr>
            <w:tcW w:w="1254" w:type="pct"/>
            <w:gridSpan w:val="2"/>
            <w:shd w:val="clear" w:color="auto" w:fill="000000" w:themeFill="text1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6124386E" w14:textId="77777777" w:rsidR="007D5B1A" w:rsidRPr="00E91809" w:rsidRDefault="007D5B1A" w:rsidP="00D67523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</w:pPr>
            <w:r w:rsidRPr="00E91809"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  <w:t>Number of Data Lens Viewers per Application</w:t>
            </w:r>
          </w:p>
        </w:tc>
        <w:tc>
          <w:tcPr>
            <w:tcW w:w="535" w:type="pct"/>
            <w:gridSpan w:val="2"/>
            <w:shd w:val="clear" w:color="auto" w:fill="000000" w:themeFill="text1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4595B66B" w14:textId="77777777" w:rsidR="007D5B1A" w:rsidRPr="00E91809" w:rsidRDefault="007D5B1A" w:rsidP="00D67523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</w:pPr>
            <w:r w:rsidRPr="00E91809"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  <w:t>1-49</w:t>
            </w:r>
          </w:p>
        </w:tc>
        <w:tc>
          <w:tcPr>
            <w:tcW w:w="535" w:type="pct"/>
            <w:gridSpan w:val="2"/>
            <w:shd w:val="clear" w:color="auto" w:fill="000000" w:themeFill="text1"/>
            <w:vAlign w:val="center"/>
          </w:tcPr>
          <w:p w14:paraId="1B83F446" w14:textId="77777777" w:rsidR="007D5B1A" w:rsidRPr="00E91809" w:rsidRDefault="007D5B1A" w:rsidP="00D67523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</w:pPr>
            <w:r w:rsidRPr="00E91809"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  <w:t>50-149</w:t>
            </w:r>
          </w:p>
        </w:tc>
        <w:tc>
          <w:tcPr>
            <w:tcW w:w="535" w:type="pct"/>
            <w:gridSpan w:val="2"/>
            <w:shd w:val="clear" w:color="auto" w:fill="000000" w:themeFill="text1"/>
            <w:vAlign w:val="center"/>
          </w:tcPr>
          <w:p w14:paraId="303EED42" w14:textId="77777777" w:rsidR="007D5B1A" w:rsidRPr="00E91809" w:rsidRDefault="007D5B1A" w:rsidP="00D67523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</w:pPr>
            <w:r w:rsidRPr="00E91809"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  <w:t>150-199</w:t>
            </w:r>
          </w:p>
        </w:tc>
        <w:tc>
          <w:tcPr>
            <w:tcW w:w="535" w:type="pct"/>
            <w:gridSpan w:val="2"/>
            <w:shd w:val="clear" w:color="auto" w:fill="000000" w:themeFill="text1"/>
            <w:vAlign w:val="center"/>
          </w:tcPr>
          <w:p w14:paraId="7920CFEB" w14:textId="77777777" w:rsidR="007D5B1A" w:rsidRPr="00E91809" w:rsidRDefault="007D5B1A" w:rsidP="00D67523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</w:pPr>
            <w:r w:rsidRPr="00E91809"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  <w:t>200-499</w:t>
            </w:r>
          </w:p>
        </w:tc>
        <w:tc>
          <w:tcPr>
            <w:tcW w:w="535" w:type="pct"/>
            <w:gridSpan w:val="2"/>
            <w:shd w:val="clear" w:color="auto" w:fill="000000" w:themeFill="text1"/>
            <w:vAlign w:val="center"/>
          </w:tcPr>
          <w:p w14:paraId="7AD56D7E" w14:textId="77777777" w:rsidR="007D5B1A" w:rsidRPr="00E91809" w:rsidRDefault="007D5B1A" w:rsidP="00D67523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</w:pPr>
            <w:r w:rsidRPr="00E91809"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  <w:t>500-1,499</w:t>
            </w:r>
          </w:p>
        </w:tc>
        <w:tc>
          <w:tcPr>
            <w:tcW w:w="535" w:type="pct"/>
            <w:gridSpan w:val="2"/>
            <w:shd w:val="clear" w:color="auto" w:fill="000000" w:themeFill="text1"/>
            <w:vAlign w:val="center"/>
          </w:tcPr>
          <w:p w14:paraId="68D6762E" w14:textId="77777777" w:rsidR="007D5B1A" w:rsidRPr="00E91809" w:rsidRDefault="007D5B1A" w:rsidP="00D67523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</w:pPr>
            <w:r w:rsidRPr="00E91809"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  <w:t>1,500-4,999</w:t>
            </w:r>
          </w:p>
        </w:tc>
        <w:tc>
          <w:tcPr>
            <w:tcW w:w="535" w:type="pct"/>
            <w:gridSpan w:val="2"/>
            <w:shd w:val="clear" w:color="auto" w:fill="000000" w:themeFill="text1"/>
            <w:vAlign w:val="center"/>
          </w:tcPr>
          <w:p w14:paraId="0680A2D9" w14:textId="77777777" w:rsidR="007D5B1A" w:rsidRPr="00E91809" w:rsidRDefault="007D5B1A" w:rsidP="00D67523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</w:pPr>
            <w:r w:rsidRPr="00E91809"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  <w:t>5,000 or more</w:t>
            </w:r>
          </w:p>
        </w:tc>
      </w:tr>
      <w:tr w:rsidR="007D5B1A" w:rsidRPr="00E91809" w14:paraId="6B3783CE" w14:textId="61C940B0" w:rsidTr="00775C37">
        <w:trPr>
          <w:cantSplit/>
          <w:trHeight w:val="188"/>
          <w:jc w:val="center"/>
        </w:trPr>
        <w:tc>
          <w:tcPr>
            <w:tcW w:w="1254" w:type="pct"/>
            <w:gridSpan w:val="2"/>
            <w:shd w:val="clear" w:color="auto" w:fill="595959" w:themeFill="text1" w:themeFillTint="A6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21B14F66" w14:textId="77777777" w:rsidR="007D5B1A" w:rsidRPr="00E91809" w:rsidRDefault="007D5B1A" w:rsidP="00D67523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color w:val="FFFFFF"/>
                <w:kern w:val="24"/>
                <w:sz w:val="16"/>
                <w:szCs w:val="16"/>
              </w:rPr>
            </w:pPr>
          </w:p>
        </w:tc>
        <w:tc>
          <w:tcPr>
            <w:tcW w:w="3746" w:type="pct"/>
            <w:gridSpan w:val="14"/>
            <w:shd w:val="clear" w:color="auto" w:fill="595959" w:themeFill="text1" w:themeFillTint="A6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2A3FC363" w14:textId="77777777" w:rsidR="007D5B1A" w:rsidRPr="00E91809" w:rsidRDefault="007D5B1A" w:rsidP="00D67523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</w:pPr>
            <w:r w:rsidRPr="00E91809">
              <w:rPr>
                <w:rFonts w:asciiTheme="majorHAnsi" w:hAnsiTheme="majorHAnsi" w:cs="Arial"/>
                <w:b/>
                <w:color w:val="FFFFFF"/>
                <w:sz w:val="16"/>
                <w:szCs w:val="16"/>
              </w:rPr>
              <w:t>RPS Limits</w:t>
            </w:r>
          </w:p>
        </w:tc>
      </w:tr>
      <w:tr w:rsidR="00775C37" w:rsidRPr="00E91809" w14:paraId="3F66DE18" w14:textId="66F28FA7" w:rsidTr="00775C37">
        <w:trPr>
          <w:cantSplit/>
          <w:trHeight w:val="63"/>
          <w:jc w:val="center"/>
        </w:trPr>
        <w:tc>
          <w:tcPr>
            <w:tcW w:w="1254" w:type="pct"/>
            <w:gridSpan w:val="2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4BC863AE" w14:textId="77777777" w:rsidR="007D5B1A" w:rsidRPr="00E91809" w:rsidRDefault="007D5B1A" w:rsidP="00D67523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</w:pPr>
            <w:r w:rsidRPr="00E91809">
              <w:rPr>
                <w:rFonts w:asciiTheme="majorHAnsi" w:hAnsiTheme="majorHAnsi" w:cs="Arial"/>
                <w:b/>
                <w:color w:val="000000"/>
                <w:kern w:val="24"/>
                <w:sz w:val="16"/>
                <w:szCs w:val="16"/>
              </w:rPr>
              <w:t>Data Lens</w:t>
            </w:r>
          </w:p>
        </w:tc>
        <w:tc>
          <w:tcPr>
            <w:tcW w:w="535" w:type="pct"/>
            <w:gridSpan w:val="2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09"/>
              <w:id w:val="-372541018"/>
              <w:placeholder>
                <w:docPart w:val="DefaultPlaceholder_1081868574"/>
              </w:placeholder>
              <w:text/>
            </w:sdtPr>
            <w:sdtEndPr/>
            <w:sdtContent>
              <w:p w14:paraId="61A4EF23" w14:textId="2FD76262" w:rsidR="007D5B1A" w:rsidRPr="00E91809" w:rsidRDefault="007D5B1A" w:rsidP="00D67523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E91809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1</w:t>
                </w:r>
              </w:p>
            </w:sdtContent>
          </w:sdt>
        </w:tc>
        <w:tc>
          <w:tcPr>
            <w:tcW w:w="535" w:type="pct"/>
            <w:gridSpan w:val="2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10"/>
              <w:id w:val="-595093555"/>
              <w:placeholder>
                <w:docPart w:val="DefaultPlaceholder_1081868574"/>
              </w:placeholder>
              <w:text/>
            </w:sdtPr>
            <w:sdtEndPr/>
            <w:sdtContent>
              <w:p w14:paraId="0F770542" w14:textId="77A77519" w:rsidR="007D5B1A" w:rsidRPr="00E91809" w:rsidRDefault="007D5B1A" w:rsidP="00D67523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E91809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2</w:t>
                </w:r>
              </w:p>
            </w:sdtContent>
          </w:sdt>
        </w:tc>
        <w:tc>
          <w:tcPr>
            <w:tcW w:w="535" w:type="pct"/>
            <w:gridSpan w:val="2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11"/>
              <w:id w:val="-2012827305"/>
              <w:placeholder>
                <w:docPart w:val="DefaultPlaceholder_1081868574"/>
              </w:placeholder>
              <w:text/>
            </w:sdtPr>
            <w:sdtEndPr/>
            <w:sdtContent>
              <w:p w14:paraId="64116BE6" w14:textId="3DE6381D" w:rsidR="007D5B1A" w:rsidRPr="00E91809" w:rsidRDefault="007D5B1A" w:rsidP="00D67523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E91809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3</w:t>
                </w:r>
              </w:p>
            </w:sdtContent>
          </w:sdt>
        </w:tc>
        <w:tc>
          <w:tcPr>
            <w:tcW w:w="535" w:type="pct"/>
            <w:gridSpan w:val="2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12"/>
              <w:id w:val="1510875928"/>
              <w:placeholder>
                <w:docPart w:val="DefaultPlaceholder_1081868574"/>
              </w:placeholder>
              <w:text/>
            </w:sdtPr>
            <w:sdtEndPr/>
            <w:sdtContent>
              <w:p w14:paraId="0B6535DE" w14:textId="73415930" w:rsidR="007D5B1A" w:rsidRPr="00E91809" w:rsidRDefault="007D5B1A" w:rsidP="00D67523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E91809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4</w:t>
                </w:r>
              </w:p>
            </w:sdtContent>
          </w:sdt>
        </w:tc>
        <w:tc>
          <w:tcPr>
            <w:tcW w:w="535" w:type="pct"/>
            <w:gridSpan w:val="2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13"/>
              <w:id w:val="94839309"/>
              <w:placeholder>
                <w:docPart w:val="DefaultPlaceholder_1081868574"/>
              </w:placeholder>
              <w:text/>
            </w:sdtPr>
            <w:sdtEndPr/>
            <w:sdtContent>
              <w:p w14:paraId="44D03AEC" w14:textId="0F21129D" w:rsidR="007D5B1A" w:rsidRPr="00E91809" w:rsidRDefault="007D5B1A" w:rsidP="00D67523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E91809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5</w:t>
                </w:r>
              </w:p>
            </w:sdtContent>
          </w:sdt>
        </w:tc>
        <w:tc>
          <w:tcPr>
            <w:tcW w:w="535" w:type="pct"/>
            <w:gridSpan w:val="2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14"/>
              <w:id w:val="-278729827"/>
              <w:placeholder>
                <w:docPart w:val="DefaultPlaceholder_1081868574"/>
              </w:placeholder>
              <w:text/>
            </w:sdtPr>
            <w:sdtEndPr/>
            <w:sdtContent>
              <w:p w14:paraId="03714F32" w14:textId="4D880EEE" w:rsidR="007D5B1A" w:rsidRPr="00E91809" w:rsidRDefault="007D5B1A" w:rsidP="00D67523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E91809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10</w:t>
                </w:r>
              </w:p>
            </w:sdtContent>
          </w:sdt>
        </w:tc>
        <w:tc>
          <w:tcPr>
            <w:tcW w:w="535" w:type="pct"/>
            <w:gridSpan w:val="2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15"/>
              <w:id w:val="1770888902"/>
              <w:placeholder>
                <w:docPart w:val="DefaultPlaceholder_1081868574"/>
              </w:placeholder>
              <w:text/>
            </w:sdtPr>
            <w:sdtEndPr/>
            <w:sdtContent>
              <w:p w14:paraId="2CF7F460" w14:textId="64AF5118" w:rsidR="007D5B1A" w:rsidRPr="00E91809" w:rsidRDefault="007D5B1A" w:rsidP="00D67523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E91809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16</w:t>
                </w:r>
              </w:p>
            </w:sdtContent>
          </w:sdt>
        </w:tc>
      </w:tr>
    </w:tbl>
    <w:p w14:paraId="446AD037" w14:textId="50C29516" w:rsidR="00DF3DCD" w:rsidRPr="00DF3DCD" w:rsidRDefault="00DF3DCD" w:rsidP="00DF3DCD">
      <w:pPr>
        <w:rPr>
          <w:rFonts w:asciiTheme="majorHAnsi" w:hAnsiTheme="majorHAnsi"/>
          <w:color w:val="auto"/>
          <w:sz w:val="18"/>
          <w:szCs w:val="18"/>
        </w:rPr>
      </w:pPr>
      <w:r w:rsidRPr="00DF3DCD">
        <w:rPr>
          <w:rFonts w:asciiTheme="majorHAnsi" w:hAnsiTheme="majorHAnsi"/>
          <w:color w:val="auto"/>
          <w:sz w:val="18"/>
          <w:szCs w:val="18"/>
        </w:rPr>
        <w:t>* If required, Customer may contact HERE sales representative to discuss higher RPS Limits.</w:t>
      </w:r>
    </w:p>
    <w:p w14:paraId="721F4DF4" w14:textId="00E3F641" w:rsidR="00DF3DCD" w:rsidRDefault="00DF3DCD" w:rsidP="0053482D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</w:p>
    <w:p w14:paraId="35FE893F" w14:textId="77777777" w:rsidR="00DF3DCD" w:rsidRPr="00E91809" w:rsidRDefault="00DF3DCD" w:rsidP="0053482D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</w:p>
    <w:tbl>
      <w:tblPr>
        <w:tblW w:w="5103" w:type="pct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80"/>
        <w:gridCol w:w="1443"/>
        <w:gridCol w:w="1059"/>
        <w:gridCol w:w="1056"/>
        <w:gridCol w:w="1056"/>
        <w:gridCol w:w="1056"/>
        <w:gridCol w:w="1166"/>
        <w:gridCol w:w="1056"/>
        <w:gridCol w:w="1163"/>
      </w:tblGrid>
      <w:tr w:rsidR="00775C37" w:rsidRPr="00E91809" w14:paraId="6D66D70C" w14:textId="77777777" w:rsidTr="00775C37">
        <w:trPr>
          <w:cantSplit/>
          <w:trHeight w:val="294"/>
        </w:trPr>
        <w:tc>
          <w:tcPr>
            <w:tcW w:w="1519" w:type="pct"/>
            <w:gridSpan w:val="2"/>
            <w:shd w:val="clear" w:color="auto" w:fill="000000" w:themeFill="text1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396A9D63" w14:textId="77777777" w:rsidR="00466A33" w:rsidRPr="00E91809" w:rsidRDefault="00466A33" w:rsidP="00F5078D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</w:pPr>
            <w:r w:rsidRPr="00E91809"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  <w:t>Annual Transactions per Application (up to)</w:t>
            </w:r>
          </w:p>
        </w:tc>
        <w:tc>
          <w:tcPr>
            <w:tcW w:w="484" w:type="pct"/>
            <w:shd w:val="clear" w:color="auto" w:fill="000000" w:themeFill="text1"/>
            <w:vAlign w:val="center"/>
          </w:tcPr>
          <w:p w14:paraId="4A24A014" w14:textId="77777777" w:rsidR="00466A33" w:rsidRPr="00E91809" w:rsidRDefault="00466A33" w:rsidP="00F5078D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</w:pPr>
            <w:r w:rsidRPr="00E91809"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  <w:t>5,000,000</w:t>
            </w:r>
          </w:p>
        </w:tc>
        <w:tc>
          <w:tcPr>
            <w:tcW w:w="483" w:type="pct"/>
            <w:shd w:val="clear" w:color="auto" w:fill="000000" w:themeFill="text1"/>
            <w:vAlign w:val="center"/>
          </w:tcPr>
          <w:p w14:paraId="7A1DF32F" w14:textId="77777777" w:rsidR="00466A33" w:rsidRPr="00E91809" w:rsidRDefault="00466A33" w:rsidP="00F5078D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</w:pPr>
            <w:r w:rsidRPr="00E91809"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  <w:t>10,000,000</w:t>
            </w:r>
          </w:p>
        </w:tc>
        <w:tc>
          <w:tcPr>
            <w:tcW w:w="483" w:type="pct"/>
            <w:shd w:val="clear" w:color="auto" w:fill="000000" w:themeFill="text1"/>
            <w:vAlign w:val="center"/>
          </w:tcPr>
          <w:p w14:paraId="6A073CB2" w14:textId="77777777" w:rsidR="00466A33" w:rsidRPr="00E91809" w:rsidRDefault="00466A33" w:rsidP="00F5078D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</w:pPr>
            <w:r w:rsidRPr="00E91809"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  <w:t>15,000,000</w:t>
            </w:r>
          </w:p>
        </w:tc>
        <w:tc>
          <w:tcPr>
            <w:tcW w:w="483" w:type="pct"/>
            <w:shd w:val="clear" w:color="auto" w:fill="000000" w:themeFill="text1"/>
            <w:vAlign w:val="center"/>
          </w:tcPr>
          <w:p w14:paraId="32B064C9" w14:textId="77777777" w:rsidR="00466A33" w:rsidRPr="00E91809" w:rsidRDefault="00466A33" w:rsidP="00F5078D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</w:pPr>
            <w:r w:rsidRPr="00E91809"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  <w:t>25,000,000</w:t>
            </w:r>
          </w:p>
        </w:tc>
        <w:tc>
          <w:tcPr>
            <w:tcW w:w="533" w:type="pct"/>
            <w:shd w:val="clear" w:color="auto" w:fill="000000" w:themeFill="text1"/>
            <w:vAlign w:val="center"/>
          </w:tcPr>
          <w:p w14:paraId="341750FB" w14:textId="77777777" w:rsidR="00466A33" w:rsidRPr="00E91809" w:rsidRDefault="00466A33" w:rsidP="00F5078D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</w:pPr>
            <w:r w:rsidRPr="00E91809"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  <w:t>35,000,0000</w:t>
            </w:r>
          </w:p>
        </w:tc>
        <w:tc>
          <w:tcPr>
            <w:tcW w:w="483" w:type="pct"/>
            <w:shd w:val="clear" w:color="auto" w:fill="000000" w:themeFill="text1"/>
            <w:vAlign w:val="center"/>
          </w:tcPr>
          <w:p w14:paraId="7D8A7E7A" w14:textId="77777777" w:rsidR="00466A33" w:rsidRPr="00E91809" w:rsidRDefault="00466A33" w:rsidP="00F5078D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</w:pPr>
            <w:r w:rsidRPr="00E91809"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  <w:t>50,000,000</w:t>
            </w:r>
          </w:p>
        </w:tc>
        <w:tc>
          <w:tcPr>
            <w:tcW w:w="532" w:type="pct"/>
            <w:shd w:val="clear" w:color="auto" w:fill="000000" w:themeFill="text1"/>
            <w:vAlign w:val="center"/>
          </w:tcPr>
          <w:p w14:paraId="45231198" w14:textId="77777777" w:rsidR="00466A33" w:rsidRPr="00E91809" w:rsidRDefault="00466A33" w:rsidP="00F5078D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</w:pPr>
            <w:r w:rsidRPr="00E91809"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  <w:t>100,000,000</w:t>
            </w:r>
          </w:p>
        </w:tc>
      </w:tr>
      <w:tr w:rsidR="00164E5A" w:rsidRPr="00E91809" w14:paraId="777C5A00" w14:textId="77777777" w:rsidTr="00775C37">
        <w:trPr>
          <w:cantSplit/>
          <w:trHeight w:val="150"/>
        </w:trPr>
        <w:tc>
          <w:tcPr>
            <w:tcW w:w="859" w:type="pct"/>
            <w:shd w:val="clear" w:color="auto" w:fill="595959" w:themeFill="text1" w:themeFillTint="A6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1D54D79B" w14:textId="77777777" w:rsidR="00164E5A" w:rsidRPr="00E91809" w:rsidRDefault="00164E5A" w:rsidP="00F5078D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</w:pPr>
            <w:r w:rsidRPr="00E91809"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  <w:t>Component</w:t>
            </w:r>
          </w:p>
        </w:tc>
        <w:tc>
          <w:tcPr>
            <w:tcW w:w="660" w:type="pct"/>
            <w:shd w:val="clear" w:color="auto" w:fill="595959" w:themeFill="text1" w:themeFillTint="A6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5AE00CAE" w14:textId="77777777" w:rsidR="00164E5A" w:rsidRPr="00E91809" w:rsidRDefault="00164E5A" w:rsidP="00F5078D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color w:val="FFFFFF"/>
                <w:kern w:val="24"/>
                <w:sz w:val="16"/>
                <w:szCs w:val="16"/>
              </w:rPr>
            </w:pPr>
            <w:r w:rsidRPr="00E91809"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  <w:t>Features</w:t>
            </w:r>
          </w:p>
        </w:tc>
        <w:tc>
          <w:tcPr>
            <w:tcW w:w="3481" w:type="pct"/>
            <w:gridSpan w:val="7"/>
            <w:shd w:val="clear" w:color="auto" w:fill="595959" w:themeFill="text1" w:themeFillTint="A6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605351F7" w14:textId="77777777" w:rsidR="00164E5A" w:rsidRPr="00E91809" w:rsidRDefault="00164E5A" w:rsidP="00F5078D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</w:pPr>
            <w:r w:rsidRPr="00E91809">
              <w:rPr>
                <w:rFonts w:asciiTheme="majorHAnsi" w:hAnsiTheme="majorHAnsi" w:cs="Arial"/>
                <w:b/>
                <w:color w:val="FFFFFF"/>
                <w:sz w:val="16"/>
                <w:szCs w:val="16"/>
              </w:rPr>
              <w:t>RPS Limits</w:t>
            </w:r>
          </w:p>
        </w:tc>
      </w:tr>
      <w:tr w:rsidR="00466A33" w:rsidRPr="00E91809" w14:paraId="42BE2CF3" w14:textId="77777777" w:rsidTr="00775C37">
        <w:trPr>
          <w:cantSplit/>
          <w:trHeight w:val="168"/>
        </w:trPr>
        <w:tc>
          <w:tcPr>
            <w:tcW w:w="859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7895BA11" w14:textId="77777777" w:rsidR="00466A33" w:rsidRPr="00E91809" w:rsidRDefault="00466A33" w:rsidP="00F5078D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000000"/>
                <w:kern w:val="24"/>
                <w:sz w:val="16"/>
                <w:szCs w:val="16"/>
              </w:rPr>
            </w:pPr>
            <w:r w:rsidRPr="00E91809">
              <w:rPr>
                <w:rFonts w:asciiTheme="majorHAnsi" w:hAnsiTheme="majorHAnsi" w:cs="Arial"/>
                <w:b/>
                <w:color w:val="000000"/>
                <w:kern w:val="24"/>
                <w:sz w:val="16"/>
                <w:szCs w:val="16"/>
              </w:rPr>
              <w:t>Maps</w:t>
            </w:r>
          </w:p>
        </w:tc>
        <w:tc>
          <w:tcPr>
            <w:tcW w:w="660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231018FC" w14:textId="77777777" w:rsidR="00466A33" w:rsidRPr="00E91809" w:rsidRDefault="00466A33" w:rsidP="00F5078D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</w:pPr>
            <w:r w:rsidRPr="00E91809"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>All Features</w:t>
            </w:r>
          </w:p>
        </w:tc>
        <w:tc>
          <w:tcPr>
            <w:tcW w:w="484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16"/>
              <w:id w:val="561680026"/>
              <w:placeholder>
                <w:docPart w:val="DefaultPlaceholder_1081868574"/>
              </w:placeholder>
              <w:text/>
            </w:sdtPr>
            <w:sdtEndPr/>
            <w:sdtContent>
              <w:p w14:paraId="3B9B4A4C" w14:textId="09C975EA" w:rsidR="00466A33" w:rsidRPr="00E91809" w:rsidRDefault="00466A33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E91809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1</w:t>
                </w:r>
              </w:p>
            </w:sdtContent>
          </w:sdt>
        </w:tc>
        <w:tc>
          <w:tcPr>
            <w:tcW w:w="483" w:type="pct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17"/>
              <w:id w:val="920836469"/>
              <w:placeholder>
                <w:docPart w:val="DefaultPlaceholder_1081868574"/>
              </w:placeholder>
              <w:text/>
            </w:sdtPr>
            <w:sdtEndPr/>
            <w:sdtContent>
              <w:p w14:paraId="4F7E1BC7" w14:textId="2C999839" w:rsidR="00466A33" w:rsidRPr="00E91809" w:rsidRDefault="00466A33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E91809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2</w:t>
                </w:r>
              </w:p>
            </w:sdtContent>
          </w:sdt>
        </w:tc>
        <w:tc>
          <w:tcPr>
            <w:tcW w:w="483" w:type="pct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18"/>
              <w:id w:val="-1029411102"/>
              <w:placeholder>
                <w:docPart w:val="DefaultPlaceholder_1081868574"/>
              </w:placeholder>
              <w:text/>
            </w:sdtPr>
            <w:sdtEndPr/>
            <w:sdtContent>
              <w:p w14:paraId="33FC76CA" w14:textId="546FD531" w:rsidR="00466A33" w:rsidRPr="00E91809" w:rsidRDefault="00466A33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E91809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3</w:t>
                </w:r>
              </w:p>
            </w:sdtContent>
          </w:sdt>
        </w:tc>
        <w:tc>
          <w:tcPr>
            <w:tcW w:w="483" w:type="pct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19"/>
              <w:id w:val="-217896562"/>
              <w:placeholder>
                <w:docPart w:val="DefaultPlaceholder_1081868574"/>
              </w:placeholder>
              <w:text/>
            </w:sdtPr>
            <w:sdtEndPr/>
            <w:sdtContent>
              <w:p w14:paraId="7765E085" w14:textId="5FAFE21C" w:rsidR="00466A33" w:rsidRPr="00E91809" w:rsidRDefault="00466A33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E91809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5</w:t>
                </w:r>
              </w:p>
            </w:sdtContent>
          </w:sdt>
        </w:tc>
        <w:tc>
          <w:tcPr>
            <w:tcW w:w="533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20"/>
              <w:id w:val="-536357625"/>
              <w:placeholder>
                <w:docPart w:val="DefaultPlaceholder_1081868574"/>
              </w:placeholder>
              <w:text/>
            </w:sdtPr>
            <w:sdtEndPr/>
            <w:sdtContent>
              <w:p w14:paraId="1A6356EA" w14:textId="39F46645" w:rsidR="00466A33" w:rsidRPr="00E91809" w:rsidRDefault="00466A33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E91809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6</w:t>
                </w:r>
              </w:p>
            </w:sdtContent>
          </w:sdt>
        </w:tc>
        <w:tc>
          <w:tcPr>
            <w:tcW w:w="483" w:type="pct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21"/>
              <w:id w:val="-1353724746"/>
              <w:placeholder>
                <w:docPart w:val="DefaultPlaceholder_1081868574"/>
              </w:placeholder>
              <w:text/>
            </w:sdtPr>
            <w:sdtEndPr/>
            <w:sdtContent>
              <w:p w14:paraId="700A0793" w14:textId="2606383C" w:rsidR="00466A33" w:rsidRPr="00E91809" w:rsidRDefault="00466A33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E91809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8</w:t>
                </w:r>
              </w:p>
            </w:sdtContent>
          </w:sdt>
        </w:tc>
        <w:tc>
          <w:tcPr>
            <w:tcW w:w="532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22"/>
              <w:id w:val="51905239"/>
              <w:placeholder>
                <w:docPart w:val="DefaultPlaceholder_1081868574"/>
              </w:placeholder>
              <w:text/>
            </w:sdtPr>
            <w:sdtEndPr/>
            <w:sdtContent>
              <w:p w14:paraId="4BD197ED" w14:textId="6A7ABC08" w:rsidR="00466A33" w:rsidRPr="00E91809" w:rsidRDefault="00466A33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E91809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16</w:t>
                </w:r>
              </w:p>
            </w:sdtContent>
          </w:sdt>
        </w:tc>
      </w:tr>
      <w:tr w:rsidR="00466A33" w:rsidRPr="00E91809" w14:paraId="2B1CD44B" w14:textId="77777777" w:rsidTr="00775C37">
        <w:trPr>
          <w:cantSplit/>
          <w:trHeight w:val="143"/>
        </w:trPr>
        <w:tc>
          <w:tcPr>
            <w:tcW w:w="859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14CF358E" w14:textId="77777777" w:rsidR="00466A33" w:rsidRPr="00E91809" w:rsidRDefault="00466A33" w:rsidP="00F5078D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000000"/>
                <w:kern w:val="24"/>
                <w:sz w:val="16"/>
                <w:szCs w:val="16"/>
              </w:rPr>
            </w:pPr>
            <w:r w:rsidRPr="00E91809">
              <w:rPr>
                <w:rFonts w:asciiTheme="majorHAnsi" w:hAnsiTheme="majorHAnsi" w:cs="Arial"/>
                <w:b/>
                <w:color w:val="000000"/>
                <w:kern w:val="24"/>
                <w:sz w:val="16"/>
                <w:szCs w:val="16"/>
              </w:rPr>
              <w:t>Directions</w:t>
            </w:r>
          </w:p>
        </w:tc>
        <w:tc>
          <w:tcPr>
            <w:tcW w:w="660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6C4642CE" w14:textId="77777777" w:rsidR="00466A33" w:rsidRPr="00E91809" w:rsidRDefault="00466A33" w:rsidP="00F5078D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</w:pPr>
            <w:r w:rsidRPr="00E91809"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>All Features</w:t>
            </w:r>
          </w:p>
        </w:tc>
        <w:tc>
          <w:tcPr>
            <w:tcW w:w="484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23"/>
              <w:id w:val="287550052"/>
              <w:placeholder>
                <w:docPart w:val="DefaultPlaceholder_1081868574"/>
              </w:placeholder>
              <w:text/>
            </w:sdtPr>
            <w:sdtEndPr/>
            <w:sdtContent>
              <w:p w14:paraId="5E7DB7D8" w14:textId="00DF10BC" w:rsidR="00466A33" w:rsidRPr="00E91809" w:rsidRDefault="00466A33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E91809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1</w:t>
                </w:r>
              </w:p>
            </w:sdtContent>
          </w:sdt>
        </w:tc>
        <w:tc>
          <w:tcPr>
            <w:tcW w:w="483" w:type="pct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24"/>
              <w:id w:val="1423769646"/>
              <w:placeholder>
                <w:docPart w:val="DefaultPlaceholder_1081868574"/>
              </w:placeholder>
              <w:text/>
            </w:sdtPr>
            <w:sdtEndPr/>
            <w:sdtContent>
              <w:p w14:paraId="1802BF99" w14:textId="71998ACE" w:rsidR="00466A33" w:rsidRPr="00E91809" w:rsidRDefault="00466A33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E91809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2</w:t>
                </w:r>
              </w:p>
            </w:sdtContent>
          </w:sdt>
        </w:tc>
        <w:tc>
          <w:tcPr>
            <w:tcW w:w="483" w:type="pct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25"/>
              <w:id w:val="-1498796888"/>
              <w:placeholder>
                <w:docPart w:val="DefaultPlaceholder_1081868574"/>
              </w:placeholder>
              <w:text/>
            </w:sdtPr>
            <w:sdtEndPr/>
            <w:sdtContent>
              <w:p w14:paraId="3C7D1A2A" w14:textId="499424D3" w:rsidR="00466A33" w:rsidRPr="00E91809" w:rsidRDefault="00466A33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E91809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3</w:t>
                </w:r>
              </w:p>
            </w:sdtContent>
          </w:sdt>
        </w:tc>
        <w:tc>
          <w:tcPr>
            <w:tcW w:w="483" w:type="pct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26"/>
              <w:id w:val="965008311"/>
              <w:placeholder>
                <w:docPart w:val="DefaultPlaceholder_1081868574"/>
              </w:placeholder>
              <w:text/>
            </w:sdtPr>
            <w:sdtEndPr/>
            <w:sdtContent>
              <w:p w14:paraId="26617EF9" w14:textId="31C2E471" w:rsidR="00466A33" w:rsidRPr="00E91809" w:rsidRDefault="00466A33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E91809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5</w:t>
                </w:r>
              </w:p>
            </w:sdtContent>
          </w:sdt>
        </w:tc>
        <w:tc>
          <w:tcPr>
            <w:tcW w:w="533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27"/>
              <w:id w:val="102467182"/>
              <w:placeholder>
                <w:docPart w:val="DefaultPlaceholder_1081868574"/>
              </w:placeholder>
              <w:text/>
            </w:sdtPr>
            <w:sdtEndPr/>
            <w:sdtContent>
              <w:p w14:paraId="0550D567" w14:textId="4B1BC2D2" w:rsidR="00466A33" w:rsidRPr="00E91809" w:rsidRDefault="00466A33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E91809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6</w:t>
                </w:r>
              </w:p>
            </w:sdtContent>
          </w:sdt>
        </w:tc>
        <w:tc>
          <w:tcPr>
            <w:tcW w:w="483" w:type="pct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28"/>
              <w:id w:val="188811119"/>
              <w:placeholder>
                <w:docPart w:val="DefaultPlaceholder_1081868574"/>
              </w:placeholder>
              <w:text/>
            </w:sdtPr>
            <w:sdtEndPr/>
            <w:sdtContent>
              <w:p w14:paraId="091773B6" w14:textId="4D3F049C" w:rsidR="00466A33" w:rsidRPr="00E91809" w:rsidRDefault="00466A33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E91809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8</w:t>
                </w:r>
              </w:p>
            </w:sdtContent>
          </w:sdt>
        </w:tc>
        <w:tc>
          <w:tcPr>
            <w:tcW w:w="532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29"/>
              <w:id w:val="347060196"/>
              <w:placeholder>
                <w:docPart w:val="DefaultPlaceholder_1081868574"/>
              </w:placeholder>
              <w:text/>
            </w:sdtPr>
            <w:sdtEndPr/>
            <w:sdtContent>
              <w:p w14:paraId="63BED5CC" w14:textId="58A69965" w:rsidR="00466A33" w:rsidRPr="00E91809" w:rsidRDefault="00466A33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E91809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16</w:t>
                </w:r>
              </w:p>
            </w:sdtContent>
          </w:sdt>
        </w:tc>
      </w:tr>
      <w:tr w:rsidR="00466A33" w:rsidRPr="00E91809" w14:paraId="48EE161B" w14:textId="77777777" w:rsidTr="00775C37">
        <w:trPr>
          <w:cantSplit/>
          <w:trHeight w:val="280"/>
        </w:trPr>
        <w:tc>
          <w:tcPr>
            <w:tcW w:w="859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0C090B47" w14:textId="77777777" w:rsidR="00466A33" w:rsidRPr="00E91809" w:rsidRDefault="00466A33" w:rsidP="00F5078D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000000"/>
                <w:kern w:val="24"/>
                <w:sz w:val="16"/>
                <w:szCs w:val="16"/>
              </w:rPr>
            </w:pPr>
            <w:r w:rsidRPr="00E91809">
              <w:rPr>
                <w:rFonts w:asciiTheme="majorHAnsi" w:hAnsiTheme="majorHAnsi" w:cs="Arial"/>
                <w:b/>
                <w:color w:val="000000"/>
                <w:kern w:val="24"/>
                <w:sz w:val="16"/>
                <w:szCs w:val="16"/>
              </w:rPr>
              <w:t>Geocoder</w:t>
            </w:r>
          </w:p>
        </w:tc>
        <w:tc>
          <w:tcPr>
            <w:tcW w:w="660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520267F3" w14:textId="77777777" w:rsidR="00466A33" w:rsidRPr="00E91809" w:rsidRDefault="00466A33" w:rsidP="00F5078D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</w:pPr>
            <w:r w:rsidRPr="00E91809"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>All Features</w:t>
            </w:r>
          </w:p>
        </w:tc>
        <w:tc>
          <w:tcPr>
            <w:tcW w:w="484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30"/>
              <w:id w:val="50195779"/>
              <w:placeholder>
                <w:docPart w:val="DefaultPlaceholder_1081868574"/>
              </w:placeholder>
              <w:text/>
            </w:sdtPr>
            <w:sdtEndPr/>
            <w:sdtContent>
              <w:p w14:paraId="415AC838" w14:textId="48370319" w:rsidR="00466A33" w:rsidRPr="00E91809" w:rsidRDefault="00466A33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E91809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1</w:t>
                </w:r>
              </w:p>
            </w:sdtContent>
          </w:sdt>
        </w:tc>
        <w:tc>
          <w:tcPr>
            <w:tcW w:w="483" w:type="pct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31"/>
              <w:id w:val="394094058"/>
              <w:placeholder>
                <w:docPart w:val="DefaultPlaceholder_1081868574"/>
              </w:placeholder>
              <w:text/>
            </w:sdtPr>
            <w:sdtEndPr/>
            <w:sdtContent>
              <w:p w14:paraId="52BFD83F" w14:textId="35976307" w:rsidR="00466A33" w:rsidRPr="00E91809" w:rsidRDefault="00466A33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E91809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2</w:t>
                </w:r>
              </w:p>
            </w:sdtContent>
          </w:sdt>
        </w:tc>
        <w:tc>
          <w:tcPr>
            <w:tcW w:w="483" w:type="pct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32"/>
              <w:id w:val="712079517"/>
              <w:placeholder>
                <w:docPart w:val="DefaultPlaceholder_1081868574"/>
              </w:placeholder>
              <w:text/>
            </w:sdtPr>
            <w:sdtEndPr/>
            <w:sdtContent>
              <w:p w14:paraId="24D7C2CD" w14:textId="425A1732" w:rsidR="00466A33" w:rsidRPr="00E91809" w:rsidRDefault="00466A33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E91809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3</w:t>
                </w:r>
              </w:p>
            </w:sdtContent>
          </w:sdt>
        </w:tc>
        <w:tc>
          <w:tcPr>
            <w:tcW w:w="483" w:type="pct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33"/>
              <w:id w:val="2120876407"/>
              <w:placeholder>
                <w:docPart w:val="DefaultPlaceholder_1081868574"/>
              </w:placeholder>
              <w:text/>
            </w:sdtPr>
            <w:sdtEndPr/>
            <w:sdtContent>
              <w:p w14:paraId="04590B1E" w14:textId="61DEE649" w:rsidR="00466A33" w:rsidRPr="00E91809" w:rsidRDefault="00466A33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E91809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5</w:t>
                </w:r>
              </w:p>
            </w:sdtContent>
          </w:sdt>
        </w:tc>
        <w:tc>
          <w:tcPr>
            <w:tcW w:w="533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34"/>
              <w:id w:val="1720774594"/>
              <w:placeholder>
                <w:docPart w:val="DefaultPlaceholder_1081868574"/>
              </w:placeholder>
              <w:text/>
            </w:sdtPr>
            <w:sdtEndPr/>
            <w:sdtContent>
              <w:p w14:paraId="670C2CCD" w14:textId="3144B108" w:rsidR="00466A33" w:rsidRPr="00E91809" w:rsidRDefault="00466A33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E91809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6</w:t>
                </w:r>
              </w:p>
            </w:sdtContent>
          </w:sdt>
        </w:tc>
        <w:tc>
          <w:tcPr>
            <w:tcW w:w="483" w:type="pct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35"/>
              <w:id w:val="87977588"/>
              <w:placeholder>
                <w:docPart w:val="DefaultPlaceholder_1081868574"/>
              </w:placeholder>
              <w:text/>
            </w:sdtPr>
            <w:sdtEndPr/>
            <w:sdtContent>
              <w:p w14:paraId="591FA96F" w14:textId="4007B45E" w:rsidR="00466A33" w:rsidRPr="00E91809" w:rsidRDefault="00466A33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E91809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8</w:t>
                </w:r>
              </w:p>
            </w:sdtContent>
          </w:sdt>
        </w:tc>
        <w:tc>
          <w:tcPr>
            <w:tcW w:w="532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36"/>
              <w:id w:val="-1571033573"/>
              <w:placeholder>
                <w:docPart w:val="DefaultPlaceholder_1081868574"/>
              </w:placeholder>
              <w:text/>
            </w:sdtPr>
            <w:sdtEndPr/>
            <w:sdtContent>
              <w:p w14:paraId="2EB3F5EB" w14:textId="0C05AF99" w:rsidR="00466A33" w:rsidRPr="00E91809" w:rsidRDefault="00466A33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E91809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16</w:t>
                </w:r>
              </w:p>
            </w:sdtContent>
          </w:sdt>
        </w:tc>
      </w:tr>
      <w:tr w:rsidR="00466A33" w:rsidRPr="00E91809" w14:paraId="73B866A1" w14:textId="77777777" w:rsidTr="00775C37">
        <w:trPr>
          <w:cantSplit/>
          <w:trHeight w:val="317"/>
        </w:trPr>
        <w:tc>
          <w:tcPr>
            <w:tcW w:w="859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70D2EC90" w14:textId="77777777" w:rsidR="00466A33" w:rsidRPr="00E91809" w:rsidRDefault="00466A33" w:rsidP="00F5078D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000000"/>
                <w:kern w:val="24"/>
                <w:sz w:val="16"/>
                <w:szCs w:val="16"/>
              </w:rPr>
            </w:pPr>
            <w:r w:rsidRPr="00E91809">
              <w:rPr>
                <w:rFonts w:asciiTheme="majorHAnsi" w:hAnsiTheme="majorHAnsi" w:cs="Arial"/>
                <w:b/>
                <w:color w:val="000000"/>
                <w:kern w:val="24"/>
                <w:sz w:val="16"/>
                <w:szCs w:val="16"/>
              </w:rPr>
              <w:t>Traffic</w:t>
            </w:r>
          </w:p>
        </w:tc>
        <w:tc>
          <w:tcPr>
            <w:tcW w:w="660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66CA3996" w14:textId="77777777" w:rsidR="00466A33" w:rsidRPr="00E91809" w:rsidRDefault="00466A33" w:rsidP="00F5078D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</w:pPr>
            <w:r w:rsidRPr="00E91809"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>All Features</w:t>
            </w:r>
          </w:p>
        </w:tc>
        <w:tc>
          <w:tcPr>
            <w:tcW w:w="484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37"/>
              <w:id w:val="1572386572"/>
              <w:placeholder>
                <w:docPart w:val="DefaultPlaceholder_1081868574"/>
              </w:placeholder>
              <w:text/>
            </w:sdtPr>
            <w:sdtEndPr/>
            <w:sdtContent>
              <w:p w14:paraId="77101145" w14:textId="7D4A84FB" w:rsidR="00466A33" w:rsidRPr="00E91809" w:rsidRDefault="00466A33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E91809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1</w:t>
                </w:r>
              </w:p>
            </w:sdtContent>
          </w:sdt>
        </w:tc>
        <w:tc>
          <w:tcPr>
            <w:tcW w:w="483" w:type="pct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38"/>
              <w:id w:val="-1438677915"/>
              <w:placeholder>
                <w:docPart w:val="DefaultPlaceholder_1081868574"/>
              </w:placeholder>
              <w:text/>
            </w:sdtPr>
            <w:sdtEndPr/>
            <w:sdtContent>
              <w:p w14:paraId="3E7385D8" w14:textId="43169A07" w:rsidR="00466A33" w:rsidRPr="00E91809" w:rsidRDefault="00466A33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E91809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2</w:t>
                </w:r>
              </w:p>
            </w:sdtContent>
          </w:sdt>
        </w:tc>
        <w:tc>
          <w:tcPr>
            <w:tcW w:w="483" w:type="pct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39"/>
              <w:id w:val="-657836169"/>
              <w:placeholder>
                <w:docPart w:val="DefaultPlaceholder_1081868574"/>
              </w:placeholder>
              <w:text/>
            </w:sdtPr>
            <w:sdtEndPr/>
            <w:sdtContent>
              <w:p w14:paraId="70E27A05" w14:textId="58D7DDD4" w:rsidR="00466A33" w:rsidRPr="00E91809" w:rsidRDefault="00466A33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E91809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3</w:t>
                </w:r>
              </w:p>
            </w:sdtContent>
          </w:sdt>
        </w:tc>
        <w:tc>
          <w:tcPr>
            <w:tcW w:w="483" w:type="pct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40"/>
              <w:id w:val="-2051366731"/>
              <w:placeholder>
                <w:docPart w:val="DefaultPlaceholder_1081868574"/>
              </w:placeholder>
              <w:text/>
            </w:sdtPr>
            <w:sdtEndPr/>
            <w:sdtContent>
              <w:p w14:paraId="3B7007C1" w14:textId="11D8BD2A" w:rsidR="00466A33" w:rsidRPr="00E91809" w:rsidRDefault="00466A33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E91809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5</w:t>
                </w:r>
              </w:p>
            </w:sdtContent>
          </w:sdt>
        </w:tc>
        <w:tc>
          <w:tcPr>
            <w:tcW w:w="533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41"/>
              <w:id w:val="-1588377735"/>
              <w:placeholder>
                <w:docPart w:val="DefaultPlaceholder_1081868574"/>
              </w:placeholder>
              <w:text/>
            </w:sdtPr>
            <w:sdtEndPr/>
            <w:sdtContent>
              <w:p w14:paraId="53E64D5B" w14:textId="54A4C86E" w:rsidR="00466A33" w:rsidRPr="00E91809" w:rsidRDefault="00466A33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E91809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6</w:t>
                </w:r>
              </w:p>
            </w:sdtContent>
          </w:sdt>
        </w:tc>
        <w:tc>
          <w:tcPr>
            <w:tcW w:w="483" w:type="pct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42"/>
              <w:id w:val="96766509"/>
              <w:placeholder>
                <w:docPart w:val="DefaultPlaceholder_1081868574"/>
              </w:placeholder>
              <w:text/>
            </w:sdtPr>
            <w:sdtEndPr/>
            <w:sdtContent>
              <w:p w14:paraId="45327885" w14:textId="2A11AB39" w:rsidR="00466A33" w:rsidRPr="00E91809" w:rsidRDefault="00466A33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E91809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8</w:t>
                </w:r>
              </w:p>
            </w:sdtContent>
          </w:sdt>
        </w:tc>
        <w:tc>
          <w:tcPr>
            <w:tcW w:w="532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43"/>
              <w:id w:val="-1011299253"/>
              <w:placeholder>
                <w:docPart w:val="DefaultPlaceholder_1081868574"/>
              </w:placeholder>
              <w:text/>
            </w:sdtPr>
            <w:sdtEndPr/>
            <w:sdtContent>
              <w:p w14:paraId="3C4665B3" w14:textId="4EA9C44D" w:rsidR="00466A33" w:rsidRPr="00E91809" w:rsidRDefault="00466A33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E91809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16</w:t>
                </w:r>
              </w:p>
            </w:sdtContent>
          </w:sdt>
        </w:tc>
      </w:tr>
      <w:tr w:rsidR="00C366E3" w:rsidRPr="00E91809" w14:paraId="45001868" w14:textId="77777777" w:rsidTr="00775C37">
        <w:trPr>
          <w:cantSplit/>
          <w:trHeight w:val="317"/>
        </w:trPr>
        <w:tc>
          <w:tcPr>
            <w:tcW w:w="859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04463031" w14:textId="2FEA41D9" w:rsidR="00C366E3" w:rsidRPr="00E91809" w:rsidRDefault="00E20ADE" w:rsidP="00F5078D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000000"/>
                <w:kern w:val="24"/>
                <w:sz w:val="16"/>
                <w:szCs w:val="16"/>
              </w:rPr>
            </w:pPr>
            <w:r>
              <w:rPr>
                <w:rFonts w:asciiTheme="majorHAnsi" w:hAnsiTheme="majorHAnsi" w:cs="Arial"/>
                <w:b/>
                <w:color w:val="000000"/>
                <w:kern w:val="24"/>
                <w:sz w:val="16"/>
                <w:szCs w:val="16"/>
              </w:rPr>
              <w:t>Places</w:t>
            </w:r>
          </w:p>
        </w:tc>
        <w:tc>
          <w:tcPr>
            <w:tcW w:w="660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13B38B77" w14:textId="48ECF7B3" w:rsidR="00C366E3" w:rsidRPr="00E91809" w:rsidRDefault="00E20ADE" w:rsidP="00F5078D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</w:pPr>
            <w: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>All Features</w:t>
            </w:r>
          </w:p>
        </w:tc>
        <w:tc>
          <w:tcPr>
            <w:tcW w:w="484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44"/>
              <w:id w:val="1834482747"/>
              <w:placeholder>
                <w:docPart w:val="DefaultPlaceholder_1081868574"/>
              </w:placeholder>
              <w:text/>
            </w:sdtPr>
            <w:sdtEndPr/>
            <w:sdtContent>
              <w:p w14:paraId="69FA0887" w14:textId="37C25E64" w:rsidR="00C366E3" w:rsidRPr="00E91809" w:rsidRDefault="00E20ADE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1</w:t>
                </w:r>
              </w:p>
            </w:sdtContent>
          </w:sdt>
        </w:tc>
        <w:tc>
          <w:tcPr>
            <w:tcW w:w="483" w:type="pct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45"/>
              <w:id w:val="1307671849"/>
              <w:placeholder>
                <w:docPart w:val="DefaultPlaceholder_1081868574"/>
              </w:placeholder>
              <w:text/>
            </w:sdtPr>
            <w:sdtEndPr/>
            <w:sdtContent>
              <w:p w14:paraId="38261B01" w14:textId="28A04162" w:rsidR="00C366E3" w:rsidRPr="00E91809" w:rsidRDefault="00E20ADE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2</w:t>
                </w:r>
              </w:p>
            </w:sdtContent>
          </w:sdt>
        </w:tc>
        <w:tc>
          <w:tcPr>
            <w:tcW w:w="483" w:type="pct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46"/>
              <w:id w:val="1963063139"/>
              <w:placeholder>
                <w:docPart w:val="DefaultPlaceholder_1081868574"/>
              </w:placeholder>
              <w:text/>
            </w:sdtPr>
            <w:sdtEndPr/>
            <w:sdtContent>
              <w:p w14:paraId="28E6C7C9" w14:textId="71072770" w:rsidR="00C366E3" w:rsidRPr="00E91809" w:rsidRDefault="00E20ADE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3</w:t>
                </w:r>
              </w:p>
            </w:sdtContent>
          </w:sdt>
        </w:tc>
        <w:tc>
          <w:tcPr>
            <w:tcW w:w="483" w:type="pct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47"/>
              <w:id w:val="-494415153"/>
              <w:placeholder>
                <w:docPart w:val="DefaultPlaceholder_1081868574"/>
              </w:placeholder>
              <w:text/>
            </w:sdtPr>
            <w:sdtEndPr/>
            <w:sdtContent>
              <w:p w14:paraId="388B3C5E" w14:textId="4F93B99C" w:rsidR="00C366E3" w:rsidRPr="00E91809" w:rsidRDefault="00E20ADE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5</w:t>
                </w:r>
              </w:p>
            </w:sdtContent>
          </w:sdt>
        </w:tc>
        <w:tc>
          <w:tcPr>
            <w:tcW w:w="533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48"/>
              <w:id w:val="-769309212"/>
              <w:placeholder>
                <w:docPart w:val="DefaultPlaceholder_1081868574"/>
              </w:placeholder>
              <w:text/>
            </w:sdtPr>
            <w:sdtEndPr/>
            <w:sdtContent>
              <w:p w14:paraId="5097AD87" w14:textId="00201005" w:rsidR="00C366E3" w:rsidRPr="00E91809" w:rsidRDefault="00E20ADE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6</w:t>
                </w:r>
              </w:p>
            </w:sdtContent>
          </w:sdt>
        </w:tc>
        <w:tc>
          <w:tcPr>
            <w:tcW w:w="483" w:type="pct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49"/>
              <w:id w:val="2140376896"/>
              <w:placeholder>
                <w:docPart w:val="DefaultPlaceholder_1081868574"/>
              </w:placeholder>
              <w:text/>
            </w:sdtPr>
            <w:sdtEndPr/>
            <w:sdtContent>
              <w:p w14:paraId="65E8E38A" w14:textId="52B6899D" w:rsidR="00C366E3" w:rsidRPr="00E91809" w:rsidRDefault="00E20ADE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8</w:t>
                </w:r>
              </w:p>
            </w:sdtContent>
          </w:sdt>
        </w:tc>
        <w:tc>
          <w:tcPr>
            <w:tcW w:w="532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50"/>
              <w:id w:val="-1789505107"/>
              <w:placeholder>
                <w:docPart w:val="DefaultPlaceholder_1081868574"/>
              </w:placeholder>
              <w:text/>
            </w:sdtPr>
            <w:sdtEndPr/>
            <w:sdtContent>
              <w:p w14:paraId="326E1A9F" w14:textId="06FD9E37" w:rsidR="00C366E3" w:rsidRPr="00E91809" w:rsidRDefault="00E20ADE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16</w:t>
                </w:r>
              </w:p>
            </w:sdtContent>
          </w:sdt>
        </w:tc>
      </w:tr>
      <w:tr w:rsidR="002C7A6F" w:rsidRPr="00E91809" w14:paraId="4C0620FE" w14:textId="77777777" w:rsidTr="00775C37">
        <w:trPr>
          <w:cantSplit/>
          <w:trHeight w:val="317"/>
        </w:trPr>
        <w:tc>
          <w:tcPr>
            <w:tcW w:w="859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462B334D" w14:textId="222C84F2" w:rsidR="002C7A6F" w:rsidRDefault="002C7A6F" w:rsidP="002C7A6F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000000"/>
                <w:kern w:val="24"/>
                <w:sz w:val="16"/>
                <w:szCs w:val="16"/>
              </w:rPr>
            </w:pPr>
            <w:r>
              <w:rPr>
                <w:rFonts w:asciiTheme="majorHAnsi" w:hAnsiTheme="majorHAnsi" w:cs="Arial"/>
                <w:b/>
                <w:color w:val="000000"/>
                <w:kern w:val="24"/>
                <w:sz w:val="16"/>
                <w:szCs w:val="16"/>
              </w:rPr>
              <w:t>Transit</w:t>
            </w:r>
          </w:p>
        </w:tc>
        <w:tc>
          <w:tcPr>
            <w:tcW w:w="660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025BD875" w14:textId="20F4F522" w:rsidR="002C7A6F" w:rsidRDefault="002C7A6F" w:rsidP="002C7A6F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</w:pPr>
            <w: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>All Features</w:t>
            </w:r>
          </w:p>
        </w:tc>
        <w:tc>
          <w:tcPr>
            <w:tcW w:w="484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51"/>
              <w:id w:val="-1372222668"/>
              <w:placeholder>
                <w:docPart w:val="DefaultPlaceholder_1081868574"/>
              </w:placeholder>
              <w:text/>
            </w:sdtPr>
            <w:sdtEndPr/>
            <w:sdtContent>
              <w:p w14:paraId="188BBEEC" w14:textId="13203EEF" w:rsidR="002C7A6F" w:rsidRDefault="002C7A6F" w:rsidP="002C7A6F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1</w:t>
                </w:r>
              </w:p>
            </w:sdtContent>
          </w:sdt>
        </w:tc>
        <w:tc>
          <w:tcPr>
            <w:tcW w:w="483" w:type="pct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52"/>
              <w:id w:val="-1281183445"/>
              <w:placeholder>
                <w:docPart w:val="DefaultPlaceholder_1081868574"/>
              </w:placeholder>
              <w:text/>
            </w:sdtPr>
            <w:sdtEndPr/>
            <w:sdtContent>
              <w:p w14:paraId="442822FA" w14:textId="49A4FED9" w:rsidR="002C7A6F" w:rsidRDefault="002C7A6F" w:rsidP="002C7A6F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2</w:t>
                </w:r>
              </w:p>
            </w:sdtContent>
          </w:sdt>
        </w:tc>
        <w:tc>
          <w:tcPr>
            <w:tcW w:w="483" w:type="pct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53"/>
              <w:id w:val="725881231"/>
              <w:placeholder>
                <w:docPart w:val="DefaultPlaceholder_1081868574"/>
              </w:placeholder>
              <w:text/>
            </w:sdtPr>
            <w:sdtEndPr/>
            <w:sdtContent>
              <w:p w14:paraId="52D2A6FD" w14:textId="4AD62DA6" w:rsidR="002C7A6F" w:rsidRDefault="002C7A6F" w:rsidP="002C7A6F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3</w:t>
                </w:r>
              </w:p>
            </w:sdtContent>
          </w:sdt>
        </w:tc>
        <w:tc>
          <w:tcPr>
            <w:tcW w:w="483" w:type="pct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54"/>
              <w:id w:val="-1112196267"/>
              <w:placeholder>
                <w:docPart w:val="DefaultPlaceholder_1081868574"/>
              </w:placeholder>
              <w:text/>
            </w:sdtPr>
            <w:sdtEndPr/>
            <w:sdtContent>
              <w:p w14:paraId="765D0D66" w14:textId="58AF79AA" w:rsidR="002C7A6F" w:rsidRDefault="002C7A6F" w:rsidP="002C7A6F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5</w:t>
                </w:r>
              </w:p>
            </w:sdtContent>
          </w:sdt>
        </w:tc>
        <w:tc>
          <w:tcPr>
            <w:tcW w:w="533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55"/>
              <w:id w:val="-629481952"/>
              <w:placeholder>
                <w:docPart w:val="DefaultPlaceholder_1081868574"/>
              </w:placeholder>
              <w:text/>
            </w:sdtPr>
            <w:sdtEndPr/>
            <w:sdtContent>
              <w:p w14:paraId="6AD80BEC" w14:textId="380D31D5" w:rsidR="002C7A6F" w:rsidRDefault="002C7A6F" w:rsidP="002C7A6F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6</w:t>
                </w:r>
              </w:p>
            </w:sdtContent>
          </w:sdt>
        </w:tc>
        <w:tc>
          <w:tcPr>
            <w:tcW w:w="483" w:type="pct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56"/>
              <w:id w:val="-2088366470"/>
              <w:placeholder>
                <w:docPart w:val="DefaultPlaceholder_1081868574"/>
              </w:placeholder>
              <w:text/>
            </w:sdtPr>
            <w:sdtEndPr/>
            <w:sdtContent>
              <w:p w14:paraId="7D4E3EF6" w14:textId="4BD4E78B" w:rsidR="002C7A6F" w:rsidRDefault="002C7A6F" w:rsidP="002C7A6F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8</w:t>
                </w:r>
              </w:p>
            </w:sdtContent>
          </w:sdt>
        </w:tc>
        <w:tc>
          <w:tcPr>
            <w:tcW w:w="532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57"/>
              <w:id w:val="-326289342"/>
              <w:placeholder>
                <w:docPart w:val="DefaultPlaceholder_1081868574"/>
              </w:placeholder>
              <w:text/>
            </w:sdtPr>
            <w:sdtEndPr/>
            <w:sdtContent>
              <w:p w14:paraId="3DD268AA" w14:textId="1FFADEED" w:rsidR="002C7A6F" w:rsidRDefault="002C7A6F" w:rsidP="002C7A6F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16</w:t>
                </w:r>
              </w:p>
            </w:sdtContent>
          </w:sdt>
        </w:tc>
      </w:tr>
      <w:tr w:rsidR="00775C37" w:rsidRPr="00E91809" w14:paraId="58A2853B" w14:textId="77777777" w:rsidTr="00775C37">
        <w:trPr>
          <w:cantSplit/>
          <w:trHeight w:val="196"/>
        </w:trPr>
        <w:tc>
          <w:tcPr>
            <w:tcW w:w="1519" w:type="pct"/>
            <w:gridSpan w:val="2"/>
            <w:shd w:val="clear" w:color="auto" w:fill="000000" w:themeFill="text1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2FB53509" w14:textId="77777777" w:rsidR="002C7A6F" w:rsidRPr="00E91809" w:rsidRDefault="002C7A6F" w:rsidP="002C7A6F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</w:pPr>
            <w:r w:rsidRPr="00E91809"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  <w:t>Annual Transactions per Application (up to)</w:t>
            </w:r>
          </w:p>
        </w:tc>
        <w:tc>
          <w:tcPr>
            <w:tcW w:w="484" w:type="pct"/>
            <w:shd w:val="clear" w:color="auto" w:fill="000000" w:themeFill="text1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55C05949" w14:textId="77777777" w:rsidR="002C7A6F" w:rsidRPr="00E91809" w:rsidRDefault="002C7A6F" w:rsidP="002C7A6F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</w:pPr>
            <w:r w:rsidRPr="00E91809"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  <w:t>2,500,000</w:t>
            </w:r>
          </w:p>
        </w:tc>
        <w:tc>
          <w:tcPr>
            <w:tcW w:w="483" w:type="pct"/>
            <w:shd w:val="clear" w:color="auto" w:fill="000000" w:themeFill="text1"/>
            <w:vAlign w:val="center"/>
          </w:tcPr>
          <w:p w14:paraId="4F2E1624" w14:textId="77777777" w:rsidR="002C7A6F" w:rsidRPr="00E91809" w:rsidRDefault="002C7A6F" w:rsidP="002C7A6F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</w:pPr>
            <w:r w:rsidRPr="00E91809"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  <w:t>5,000,000</w:t>
            </w:r>
          </w:p>
        </w:tc>
        <w:tc>
          <w:tcPr>
            <w:tcW w:w="483" w:type="pct"/>
            <w:shd w:val="clear" w:color="auto" w:fill="000000" w:themeFill="text1"/>
            <w:vAlign w:val="center"/>
          </w:tcPr>
          <w:p w14:paraId="36144E00" w14:textId="77777777" w:rsidR="002C7A6F" w:rsidRPr="00E91809" w:rsidRDefault="002C7A6F" w:rsidP="002C7A6F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</w:pPr>
            <w:r w:rsidRPr="00E91809"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  <w:t>7,500,000</w:t>
            </w:r>
          </w:p>
        </w:tc>
        <w:tc>
          <w:tcPr>
            <w:tcW w:w="483" w:type="pct"/>
            <w:shd w:val="clear" w:color="auto" w:fill="000000" w:themeFill="text1"/>
            <w:vAlign w:val="center"/>
          </w:tcPr>
          <w:p w14:paraId="4401378F" w14:textId="77777777" w:rsidR="002C7A6F" w:rsidRPr="00E91809" w:rsidRDefault="002C7A6F" w:rsidP="002C7A6F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</w:pPr>
            <w:r w:rsidRPr="00E91809"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  <w:t>12,500,000</w:t>
            </w:r>
          </w:p>
        </w:tc>
        <w:tc>
          <w:tcPr>
            <w:tcW w:w="533" w:type="pct"/>
            <w:shd w:val="clear" w:color="auto" w:fill="000000" w:themeFill="text1"/>
            <w:vAlign w:val="center"/>
          </w:tcPr>
          <w:p w14:paraId="7DBD2F74" w14:textId="77777777" w:rsidR="002C7A6F" w:rsidRPr="00E91809" w:rsidRDefault="002C7A6F" w:rsidP="002C7A6F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</w:pPr>
            <w:r w:rsidRPr="00E91809"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  <w:t>17,500,000</w:t>
            </w:r>
          </w:p>
        </w:tc>
        <w:tc>
          <w:tcPr>
            <w:tcW w:w="483" w:type="pct"/>
            <w:shd w:val="clear" w:color="auto" w:fill="000000" w:themeFill="text1"/>
            <w:vAlign w:val="center"/>
          </w:tcPr>
          <w:p w14:paraId="5DD2726B" w14:textId="77777777" w:rsidR="002C7A6F" w:rsidRPr="00E91809" w:rsidRDefault="002C7A6F" w:rsidP="002C7A6F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</w:pPr>
            <w:r w:rsidRPr="00E91809"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  <w:t>25,000,000</w:t>
            </w:r>
          </w:p>
        </w:tc>
        <w:tc>
          <w:tcPr>
            <w:tcW w:w="532" w:type="pct"/>
            <w:shd w:val="clear" w:color="auto" w:fill="000000" w:themeFill="text1"/>
            <w:vAlign w:val="center"/>
          </w:tcPr>
          <w:p w14:paraId="6D7C67AF" w14:textId="77777777" w:rsidR="002C7A6F" w:rsidRPr="00E91809" w:rsidRDefault="002C7A6F" w:rsidP="002C7A6F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</w:pPr>
            <w:r w:rsidRPr="00E91809"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  <w:t>50,000,000</w:t>
            </w:r>
          </w:p>
        </w:tc>
      </w:tr>
      <w:tr w:rsidR="002C7A6F" w:rsidRPr="00E91809" w14:paraId="3627DA0E" w14:textId="77777777" w:rsidTr="00775C37">
        <w:trPr>
          <w:cantSplit/>
          <w:trHeight w:val="187"/>
        </w:trPr>
        <w:tc>
          <w:tcPr>
            <w:tcW w:w="1519" w:type="pct"/>
            <w:gridSpan w:val="2"/>
            <w:shd w:val="clear" w:color="auto" w:fill="595959" w:themeFill="text1" w:themeFillTint="A6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6DDE0E8F" w14:textId="77777777" w:rsidR="002C7A6F" w:rsidRPr="00E91809" w:rsidRDefault="002C7A6F" w:rsidP="002C7A6F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color w:val="FFFFFF"/>
                <w:kern w:val="24"/>
                <w:sz w:val="16"/>
                <w:szCs w:val="16"/>
              </w:rPr>
            </w:pPr>
          </w:p>
        </w:tc>
        <w:tc>
          <w:tcPr>
            <w:tcW w:w="3481" w:type="pct"/>
            <w:gridSpan w:val="7"/>
            <w:shd w:val="clear" w:color="auto" w:fill="595959" w:themeFill="text1" w:themeFillTint="A6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7AE173E4" w14:textId="77777777" w:rsidR="002C7A6F" w:rsidRPr="00E91809" w:rsidRDefault="002C7A6F" w:rsidP="002C7A6F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</w:pPr>
            <w:r w:rsidRPr="00E91809">
              <w:rPr>
                <w:rFonts w:asciiTheme="majorHAnsi" w:hAnsiTheme="majorHAnsi" w:cs="Arial"/>
                <w:b/>
                <w:color w:val="FFFFFF"/>
                <w:sz w:val="16"/>
                <w:szCs w:val="16"/>
              </w:rPr>
              <w:t>RPS Limits</w:t>
            </w:r>
          </w:p>
        </w:tc>
      </w:tr>
      <w:tr w:rsidR="002C7A6F" w:rsidRPr="003C6FF8" w14:paraId="514C701E" w14:textId="77777777" w:rsidTr="00775C37">
        <w:trPr>
          <w:cantSplit/>
          <w:trHeight w:val="244"/>
        </w:trPr>
        <w:tc>
          <w:tcPr>
            <w:tcW w:w="1519" w:type="pct"/>
            <w:gridSpan w:val="2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31E5180A" w14:textId="77777777" w:rsidR="002C7A6F" w:rsidRPr="00E91809" w:rsidRDefault="002C7A6F" w:rsidP="002C7A6F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</w:pPr>
            <w:r w:rsidRPr="00E91809">
              <w:rPr>
                <w:rFonts w:asciiTheme="majorHAnsi" w:hAnsiTheme="majorHAnsi" w:cs="Arial"/>
                <w:b/>
                <w:color w:val="000000"/>
                <w:kern w:val="24"/>
                <w:sz w:val="16"/>
                <w:szCs w:val="16"/>
              </w:rPr>
              <w:t>Data Lens</w:t>
            </w:r>
          </w:p>
        </w:tc>
        <w:tc>
          <w:tcPr>
            <w:tcW w:w="484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58"/>
              <w:id w:val="689877697"/>
              <w:placeholder>
                <w:docPart w:val="DefaultPlaceholder_1081868574"/>
              </w:placeholder>
              <w:text/>
            </w:sdtPr>
            <w:sdtEndPr/>
            <w:sdtContent>
              <w:p w14:paraId="3CD80004" w14:textId="20E53783" w:rsidR="002C7A6F" w:rsidRPr="00E91809" w:rsidRDefault="002C7A6F" w:rsidP="002C7A6F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E91809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1</w:t>
                </w:r>
              </w:p>
            </w:sdtContent>
          </w:sdt>
        </w:tc>
        <w:tc>
          <w:tcPr>
            <w:tcW w:w="483" w:type="pct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59"/>
              <w:id w:val="756088315"/>
              <w:placeholder>
                <w:docPart w:val="DefaultPlaceholder_1081868574"/>
              </w:placeholder>
              <w:text/>
            </w:sdtPr>
            <w:sdtEndPr/>
            <w:sdtContent>
              <w:p w14:paraId="45855EC3" w14:textId="6DACBAD3" w:rsidR="002C7A6F" w:rsidRPr="00E91809" w:rsidRDefault="002C7A6F" w:rsidP="002C7A6F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E91809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2</w:t>
                </w:r>
              </w:p>
            </w:sdtContent>
          </w:sdt>
        </w:tc>
        <w:tc>
          <w:tcPr>
            <w:tcW w:w="483" w:type="pct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60"/>
              <w:id w:val="-216360298"/>
              <w:placeholder>
                <w:docPart w:val="DefaultPlaceholder_1081868574"/>
              </w:placeholder>
              <w:text/>
            </w:sdtPr>
            <w:sdtEndPr/>
            <w:sdtContent>
              <w:p w14:paraId="2891395B" w14:textId="71DAFFA1" w:rsidR="002C7A6F" w:rsidRPr="00E91809" w:rsidRDefault="002C7A6F" w:rsidP="002C7A6F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E91809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3</w:t>
                </w:r>
              </w:p>
            </w:sdtContent>
          </w:sdt>
        </w:tc>
        <w:tc>
          <w:tcPr>
            <w:tcW w:w="483" w:type="pct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61"/>
              <w:id w:val="2084331637"/>
              <w:placeholder>
                <w:docPart w:val="DefaultPlaceholder_1081868574"/>
              </w:placeholder>
              <w:text/>
            </w:sdtPr>
            <w:sdtEndPr/>
            <w:sdtContent>
              <w:p w14:paraId="66521BB8" w14:textId="7D6C484B" w:rsidR="002C7A6F" w:rsidRPr="00E91809" w:rsidRDefault="002C7A6F" w:rsidP="002C7A6F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E91809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5</w:t>
                </w:r>
              </w:p>
            </w:sdtContent>
          </w:sdt>
        </w:tc>
        <w:tc>
          <w:tcPr>
            <w:tcW w:w="533" w:type="pct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62"/>
              <w:id w:val="-2098852792"/>
              <w:placeholder>
                <w:docPart w:val="DefaultPlaceholder_1081868574"/>
              </w:placeholder>
              <w:text/>
            </w:sdtPr>
            <w:sdtEndPr/>
            <w:sdtContent>
              <w:p w14:paraId="76FE3C81" w14:textId="78B48C33" w:rsidR="002C7A6F" w:rsidRPr="00E91809" w:rsidRDefault="002C7A6F" w:rsidP="002C7A6F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E91809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6</w:t>
                </w:r>
              </w:p>
            </w:sdtContent>
          </w:sdt>
        </w:tc>
        <w:tc>
          <w:tcPr>
            <w:tcW w:w="483" w:type="pct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63"/>
              <w:id w:val="-1992012199"/>
              <w:placeholder>
                <w:docPart w:val="DefaultPlaceholder_1081868574"/>
              </w:placeholder>
              <w:text/>
            </w:sdtPr>
            <w:sdtEndPr/>
            <w:sdtContent>
              <w:p w14:paraId="126418D4" w14:textId="1932959D" w:rsidR="002C7A6F" w:rsidRPr="00E91809" w:rsidRDefault="002C7A6F" w:rsidP="002C7A6F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E91809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8</w:t>
                </w:r>
              </w:p>
            </w:sdtContent>
          </w:sdt>
        </w:tc>
        <w:tc>
          <w:tcPr>
            <w:tcW w:w="532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64"/>
              <w:id w:val="1434091288"/>
              <w:placeholder>
                <w:docPart w:val="DefaultPlaceholder_1081868574"/>
              </w:placeholder>
              <w:text/>
            </w:sdtPr>
            <w:sdtEndPr/>
            <w:sdtContent>
              <w:p w14:paraId="25192926" w14:textId="2B4FAD70" w:rsidR="002C7A6F" w:rsidRPr="00E91809" w:rsidRDefault="002C7A6F" w:rsidP="002C7A6F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E91809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16</w:t>
                </w:r>
              </w:p>
            </w:sdtContent>
          </w:sdt>
        </w:tc>
      </w:tr>
    </w:tbl>
    <w:p w14:paraId="7C761C84" w14:textId="29B83FAC" w:rsidR="00E25A52" w:rsidRPr="00124BC3" w:rsidRDefault="00240F3A" w:rsidP="00124BC3">
      <w:pPr>
        <w:ind w:left="360"/>
        <w:rPr>
          <w:rFonts w:asciiTheme="majorHAnsi" w:hAnsiTheme="majorHAnsi"/>
          <w:b/>
          <w:color w:val="auto"/>
          <w:sz w:val="18"/>
          <w:szCs w:val="18"/>
        </w:rPr>
      </w:pPr>
      <w:r w:rsidRPr="00240F3A">
        <w:rPr>
          <w:rFonts w:asciiTheme="majorHAnsi" w:hAnsiTheme="majorHAnsi"/>
          <w:color w:val="auto"/>
          <w:sz w:val="18"/>
          <w:szCs w:val="18"/>
        </w:rPr>
        <w:t>*</w:t>
      </w:r>
      <w:r w:rsidR="00DF3DCD">
        <w:rPr>
          <w:rFonts w:asciiTheme="majorHAnsi" w:hAnsiTheme="majorHAnsi"/>
          <w:color w:val="auto"/>
          <w:sz w:val="18"/>
          <w:szCs w:val="18"/>
        </w:rPr>
        <w:t>*</w:t>
      </w:r>
      <w:r>
        <w:rPr>
          <w:rFonts w:asciiTheme="majorHAnsi" w:hAnsiTheme="majorHAnsi"/>
          <w:color w:val="auto"/>
          <w:sz w:val="18"/>
          <w:szCs w:val="18"/>
        </w:rPr>
        <w:t xml:space="preserve"> </w:t>
      </w:r>
      <w:r w:rsidR="00E20ADE">
        <w:rPr>
          <w:rFonts w:asciiTheme="majorHAnsi" w:hAnsiTheme="majorHAnsi"/>
          <w:color w:val="auto"/>
          <w:sz w:val="18"/>
          <w:szCs w:val="18"/>
        </w:rPr>
        <w:t>PDE</w:t>
      </w:r>
      <w:r w:rsidR="008E1C72">
        <w:rPr>
          <w:rFonts w:asciiTheme="majorHAnsi" w:hAnsiTheme="majorHAnsi"/>
          <w:color w:val="auto"/>
          <w:sz w:val="18"/>
          <w:szCs w:val="18"/>
        </w:rPr>
        <w:t xml:space="preserve"> packages</w:t>
      </w:r>
      <w:r w:rsidR="00E20ADE">
        <w:rPr>
          <w:rFonts w:asciiTheme="majorHAnsi" w:hAnsiTheme="majorHAnsi"/>
          <w:color w:val="auto"/>
          <w:sz w:val="18"/>
          <w:szCs w:val="18"/>
        </w:rPr>
        <w:t xml:space="preserve"> and </w:t>
      </w:r>
      <w:r w:rsidR="0066732D">
        <w:rPr>
          <w:rFonts w:asciiTheme="majorHAnsi" w:hAnsiTheme="majorHAnsi"/>
          <w:color w:val="auto"/>
          <w:sz w:val="18"/>
          <w:szCs w:val="18"/>
        </w:rPr>
        <w:t>Automotive Services-Weather</w:t>
      </w:r>
      <w:r w:rsidR="0066732D" w:rsidRPr="00240F3A">
        <w:rPr>
          <w:rFonts w:asciiTheme="majorHAnsi" w:hAnsiTheme="majorHAnsi"/>
          <w:color w:val="auto"/>
          <w:sz w:val="18"/>
          <w:szCs w:val="18"/>
        </w:rPr>
        <w:t xml:space="preserve"> </w:t>
      </w:r>
      <w:r w:rsidR="00C363B3">
        <w:rPr>
          <w:rFonts w:asciiTheme="majorHAnsi" w:hAnsiTheme="majorHAnsi"/>
          <w:color w:val="auto"/>
          <w:sz w:val="18"/>
          <w:szCs w:val="18"/>
        </w:rPr>
        <w:t xml:space="preserve">are </w:t>
      </w:r>
      <w:r w:rsidRPr="00124BC3">
        <w:rPr>
          <w:rFonts w:asciiTheme="majorHAnsi" w:hAnsiTheme="majorHAnsi"/>
          <w:color w:val="auto"/>
          <w:sz w:val="18"/>
          <w:szCs w:val="18"/>
        </w:rPr>
        <w:t xml:space="preserve">subject to an RPS Limit of 1. </w:t>
      </w:r>
      <w:r w:rsidR="00C45F5F">
        <w:rPr>
          <w:rFonts w:asciiTheme="majorHAnsi" w:hAnsiTheme="majorHAnsi"/>
          <w:color w:val="auto"/>
          <w:sz w:val="18"/>
          <w:szCs w:val="18"/>
        </w:rPr>
        <w:t xml:space="preserve">The RPS limit for PDE Packages is for a single tile request.  </w:t>
      </w:r>
    </w:p>
    <w:p w14:paraId="5A30EA30" w14:textId="77777777" w:rsidR="00B56108" w:rsidRDefault="00B56108">
      <w:pPr>
        <w:spacing w:after="160" w:line="259" w:lineRule="auto"/>
        <w:rPr>
          <w:rFonts w:asciiTheme="majorHAnsi" w:hAnsiTheme="majorHAnsi"/>
          <w:b/>
          <w:color w:val="auto"/>
          <w:sz w:val="18"/>
          <w:szCs w:val="18"/>
        </w:rPr>
      </w:pPr>
      <w:r>
        <w:rPr>
          <w:rFonts w:asciiTheme="majorHAnsi" w:hAnsiTheme="majorHAnsi"/>
          <w:b/>
          <w:color w:val="auto"/>
          <w:sz w:val="18"/>
          <w:szCs w:val="18"/>
        </w:rPr>
        <w:br w:type="page"/>
      </w:r>
    </w:p>
    <w:p w14:paraId="2195258E" w14:textId="77777777" w:rsidR="001D2542" w:rsidRPr="003C6FF8" w:rsidRDefault="001D2542" w:rsidP="0053482D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</w:p>
    <w:p w14:paraId="71CE848F" w14:textId="77777777" w:rsidR="0006380E" w:rsidRPr="003C6FF8" w:rsidRDefault="0006380E" w:rsidP="00A16FBF">
      <w:pPr>
        <w:pStyle w:val="ListParagraph"/>
        <w:pBdr>
          <w:top w:val="single" w:sz="8" w:space="1" w:color="auto"/>
        </w:pBdr>
        <w:ind w:left="360"/>
        <w:rPr>
          <w:rFonts w:asciiTheme="majorHAnsi" w:hAnsiTheme="majorHAnsi"/>
          <w:b/>
          <w:color w:val="auto"/>
          <w:sz w:val="18"/>
          <w:szCs w:val="18"/>
        </w:rPr>
      </w:pPr>
      <w:bookmarkStart w:id="160" w:name="_Toc380773730"/>
      <w:bookmarkStart w:id="161" w:name="_Toc380773863"/>
      <w:bookmarkStart w:id="162" w:name="_Toc380773961"/>
      <w:bookmarkStart w:id="163" w:name="_Toc381000311"/>
      <w:r w:rsidRPr="003C6FF8">
        <w:rPr>
          <w:rFonts w:asciiTheme="majorHAnsi" w:hAnsiTheme="majorHAnsi"/>
          <w:b/>
          <w:color w:val="auto"/>
          <w:sz w:val="18"/>
          <w:szCs w:val="18"/>
        </w:rPr>
        <w:t>Business Locator</w:t>
      </w:r>
      <w:bookmarkEnd w:id="160"/>
      <w:bookmarkEnd w:id="161"/>
      <w:bookmarkEnd w:id="162"/>
      <w:bookmarkEnd w:id="163"/>
    </w:p>
    <w:p w14:paraId="1AC06933" w14:textId="77777777" w:rsidR="0006380E" w:rsidRPr="003C6FF8" w:rsidRDefault="0006380E" w:rsidP="0053482D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</w:p>
    <w:tbl>
      <w:tblPr>
        <w:tblW w:w="4835" w:type="pct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99"/>
        <w:gridCol w:w="1299"/>
        <w:gridCol w:w="1293"/>
        <w:gridCol w:w="1293"/>
        <w:gridCol w:w="1295"/>
        <w:gridCol w:w="1293"/>
        <w:gridCol w:w="1293"/>
        <w:gridCol w:w="1295"/>
      </w:tblGrid>
      <w:tr w:rsidR="00775C37" w:rsidRPr="003C6FF8" w14:paraId="47588288" w14:textId="600A257E" w:rsidTr="00775C37">
        <w:trPr>
          <w:cantSplit/>
          <w:trHeight w:val="397"/>
        </w:trPr>
        <w:tc>
          <w:tcPr>
            <w:tcW w:w="1254" w:type="pct"/>
            <w:gridSpan w:val="2"/>
            <w:shd w:val="clear" w:color="auto" w:fill="000000" w:themeFill="text1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629077C2" w14:textId="77777777" w:rsidR="001426B2" w:rsidRPr="003C6FF8" w:rsidRDefault="001426B2" w:rsidP="00F5078D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  <w:t>Number of Locations per Application</w:t>
            </w:r>
          </w:p>
        </w:tc>
        <w:tc>
          <w:tcPr>
            <w:tcW w:w="624" w:type="pct"/>
            <w:shd w:val="clear" w:color="auto" w:fill="000000" w:themeFill="text1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5B4F2A16" w14:textId="77777777" w:rsidR="001426B2" w:rsidRPr="003C6FF8" w:rsidRDefault="001426B2" w:rsidP="00F5078D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  <w:t>1-199</w:t>
            </w:r>
          </w:p>
        </w:tc>
        <w:tc>
          <w:tcPr>
            <w:tcW w:w="624" w:type="pct"/>
            <w:shd w:val="clear" w:color="auto" w:fill="000000" w:themeFill="text1"/>
            <w:vAlign w:val="center"/>
          </w:tcPr>
          <w:p w14:paraId="070E7B51" w14:textId="77777777" w:rsidR="001426B2" w:rsidRPr="003C6FF8" w:rsidRDefault="001426B2" w:rsidP="00F5078D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  <w:t>200 – 499</w:t>
            </w:r>
          </w:p>
        </w:tc>
        <w:tc>
          <w:tcPr>
            <w:tcW w:w="625" w:type="pct"/>
            <w:shd w:val="clear" w:color="auto" w:fill="000000" w:themeFill="text1"/>
            <w:vAlign w:val="center"/>
          </w:tcPr>
          <w:p w14:paraId="519D866D" w14:textId="77777777" w:rsidR="001426B2" w:rsidRPr="003C6FF8" w:rsidRDefault="001426B2" w:rsidP="00F5078D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  <w:t>499 – 999</w:t>
            </w:r>
          </w:p>
        </w:tc>
        <w:tc>
          <w:tcPr>
            <w:tcW w:w="624" w:type="pct"/>
            <w:shd w:val="clear" w:color="auto" w:fill="000000" w:themeFill="text1"/>
            <w:vAlign w:val="center"/>
          </w:tcPr>
          <w:p w14:paraId="233ADFB0" w14:textId="77777777" w:rsidR="001426B2" w:rsidRPr="003C6FF8" w:rsidRDefault="001426B2" w:rsidP="00F5078D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  <w:t>1,000 – 2,499</w:t>
            </w:r>
          </w:p>
        </w:tc>
        <w:tc>
          <w:tcPr>
            <w:tcW w:w="624" w:type="pct"/>
            <w:shd w:val="clear" w:color="auto" w:fill="000000" w:themeFill="text1"/>
            <w:vAlign w:val="center"/>
          </w:tcPr>
          <w:p w14:paraId="24A41F7B" w14:textId="77777777" w:rsidR="001426B2" w:rsidRPr="003C6FF8" w:rsidRDefault="001426B2" w:rsidP="00F5078D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  <w:t>2,500 -4,999</w:t>
            </w:r>
          </w:p>
        </w:tc>
        <w:tc>
          <w:tcPr>
            <w:tcW w:w="625" w:type="pct"/>
            <w:shd w:val="clear" w:color="auto" w:fill="000000" w:themeFill="text1"/>
          </w:tcPr>
          <w:p w14:paraId="004D4E56" w14:textId="59C51A00" w:rsidR="001426B2" w:rsidRPr="003C6FF8" w:rsidRDefault="001426B2" w:rsidP="00F5078D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</w:pPr>
            <w:r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  <w:t>5,000 or more</w:t>
            </w:r>
            <w:r w:rsidR="000C29FF"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  <w:t>*</w:t>
            </w:r>
          </w:p>
        </w:tc>
      </w:tr>
      <w:tr w:rsidR="001426B2" w:rsidRPr="003C6FF8" w14:paraId="281C2CD2" w14:textId="30C2DA83" w:rsidTr="00775C37">
        <w:trPr>
          <w:cantSplit/>
          <w:trHeight w:val="175"/>
        </w:trPr>
        <w:tc>
          <w:tcPr>
            <w:tcW w:w="627" w:type="pct"/>
            <w:shd w:val="clear" w:color="auto" w:fill="595959" w:themeFill="text1" w:themeFillTint="A6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299474DF" w14:textId="77777777" w:rsidR="001426B2" w:rsidRPr="003C6FF8" w:rsidRDefault="001426B2" w:rsidP="00164E5A">
            <w:pPr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  <w:t>Component</w:t>
            </w:r>
          </w:p>
        </w:tc>
        <w:tc>
          <w:tcPr>
            <w:tcW w:w="626" w:type="pct"/>
            <w:shd w:val="clear" w:color="auto" w:fill="595959" w:themeFill="text1" w:themeFillTint="A6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3F546435" w14:textId="77777777" w:rsidR="001426B2" w:rsidRPr="003C6FF8" w:rsidRDefault="001426B2" w:rsidP="00F5078D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color w:val="FFFFFF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  <w:t>Features</w:t>
            </w:r>
          </w:p>
        </w:tc>
        <w:tc>
          <w:tcPr>
            <w:tcW w:w="3747" w:type="pct"/>
            <w:gridSpan w:val="6"/>
            <w:shd w:val="clear" w:color="auto" w:fill="595959" w:themeFill="text1" w:themeFillTint="A6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3E459FF2" w14:textId="68964D21" w:rsidR="001426B2" w:rsidRPr="003C6FF8" w:rsidRDefault="001426B2" w:rsidP="00F5078D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FFFFFF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b/>
                <w:color w:val="FFFFFF"/>
                <w:sz w:val="16"/>
                <w:szCs w:val="16"/>
              </w:rPr>
              <w:t>RPS Limits</w:t>
            </w:r>
          </w:p>
        </w:tc>
      </w:tr>
      <w:tr w:rsidR="00775C37" w:rsidRPr="003C6FF8" w14:paraId="0EC9ABE0" w14:textId="1015CC4D" w:rsidTr="00775C37">
        <w:trPr>
          <w:cantSplit/>
          <w:trHeight w:val="309"/>
        </w:trPr>
        <w:tc>
          <w:tcPr>
            <w:tcW w:w="627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5BF02B49" w14:textId="77777777" w:rsidR="001426B2" w:rsidRPr="003C6FF8" w:rsidRDefault="001426B2" w:rsidP="00164E5A">
            <w:pPr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00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b/>
                <w:color w:val="000000"/>
                <w:kern w:val="24"/>
                <w:sz w:val="16"/>
                <w:szCs w:val="16"/>
              </w:rPr>
              <w:t>Maps</w:t>
            </w:r>
          </w:p>
        </w:tc>
        <w:tc>
          <w:tcPr>
            <w:tcW w:w="626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27B975CC" w14:textId="77777777" w:rsidR="001426B2" w:rsidRPr="003C6FF8" w:rsidRDefault="001426B2" w:rsidP="00F5078D">
            <w:pPr>
              <w:keepNext/>
              <w:jc w:val="center"/>
              <w:textAlignment w:val="bottom"/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>All Features</w:t>
            </w:r>
          </w:p>
        </w:tc>
        <w:tc>
          <w:tcPr>
            <w:tcW w:w="624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65"/>
              <w:id w:val="-383711652"/>
              <w:placeholder>
                <w:docPart w:val="DefaultPlaceholder_1081868574"/>
              </w:placeholder>
              <w:text/>
            </w:sdtPr>
            <w:sdtEndPr/>
            <w:sdtContent>
              <w:p w14:paraId="10E8EAA1" w14:textId="47B48CFA" w:rsidR="001426B2" w:rsidRPr="003C6FF8" w:rsidRDefault="001426B2" w:rsidP="00F5078D">
                <w:pPr>
                  <w:keepNext/>
                  <w:jc w:val="center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1</w:t>
                </w:r>
              </w:p>
            </w:sdtContent>
          </w:sdt>
        </w:tc>
        <w:tc>
          <w:tcPr>
            <w:tcW w:w="624" w:type="pct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66"/>
              <w:id w:val="-1476363195"/>
              <w:placeholder>
                <w:docPart w:val="DefaultPlaceholder_1081868574"/>
              </w:placeholder>
              <w:text/>
            </w:sdtPr>
            <w:sdtEndPr/>
            <w:sdtContent>
              <w:p w14:paraId="527DDBF5" w14:textId="6E8734C8" w:rsidR="001426B2" w:rsidRPr="003C6FF8" w:rsidRDefault="001426B2" w:rsidP="00F5078D">
                <w:pPr>
                  <w:keepNext/>
                  <w:jc w:val="center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2</w:t>
                </w:r>
              </w:p>
            </w:sdtContent>
          </w:sdt>
        </w:tc>
        <w:tc>
          <w:tcPr>
            <w:tcW w:w="625" w:type="pct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67"/>
              <w:id w:val="702299330"/>
              <w:placeholder>
                <w:docPart w:val="DefaultPlaceholder_1081868574"/>
              </w:placeholder>
              <w:text/>
            </w:sdtPr>
            <w:sdtEndPr/>
            <w:sdtContent>
              <w:p w14:paraId="416C2C0E" w14:textId="31B5579A" w:rsidR="001426B2" w:rsidRPr="003C6FF8" w:rsidRDefault="001426B2" w:rsidP="00F5078D">
                <w:pPr>
                  <w:keepNext/>
                  <w:jc w:val="center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4</w:t>
                </w:r>
              </w:p>
            </w:sdtContent>
          </w:sdt>
        </w:tc>
        <w:tc>
          <w:tcPr>
            <w:tcW w:w="624" w:type="pct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68"/>
              <w:id w:val="-1058241823"/>
              <w:placeholder>
                <w:docPart w:val="DefaultPlaceholder_1081868574"/>
              </w:placeholder>
              <w:text/>
            </w:sdtPr>
            <w:sdtEndPr/>
            <w:sdtContent>
              <w:p w14:paraId="6DE2FE0F" w14:textId="30344638" w:rsidR="001426B2" w:rsidRPr="003C6FF8" w:rsidRDefault="001426B2" w:rsidP="00F5078D">
                <w:pPr>
                  <w:keepNext/>
                  <w:jc w:val="center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8</w:t>
                </w:r>
              </w:p>
            </w:sdtContent>
          </w:sdt>
        </w:tc>
        <w:tc>
          <w:tcPr>
            <w:tcW w:w="624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69"/>
              <w:id w:val="-928661748"/>
              <w:placeholder>
                <w:docPart w:val="DefaultPlaceholder_1081868574"/>
              </w:placeholder>
              <w:text/>
            </w:sdtPr>
            <w:sdtEndPr/>
            <w:sdtContent>
              <w:p w14:paraId="383971A5" w14:textId="703CB75B" w:rsidR="001426B2" w:rsidRPr="003C6FF8" w:rsidRDefault="001426B2" w:rsidP="00F5078D">
                <w:pPr>
                  <w:keepNext/>
                  <w:jc w:val="center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16</w:t>
                </w:r>
              </w:p>
            </w:sdtContent>
          </w:sdt>
        </w:tc>
        <w:tc>
          <w:tcPr>
            <w:tcW w:w="625" w:type="pct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70"/>
              <w:id w:val="-347955573"/>
              <w:placeholder>
                <w:docPart w:val="DefaultPlaceholder_1081868574"/>
              </w:placeholder>
              <w:text/>
            </w:sdtPr>
            <w:sdtEndPr/>
            <w:sdtContent>
              <w:p w14:paraId="2F4B6118" w14:textId="7BE0AEDE" w:rsidR="001426B2" w:rsidRPr="003C6FF8" w:rsidRDefault="001426B2" w:rsidP="00F5078D">
                <w:pPr>
                  <w:keepNext/>
                  <w:jc w:val="center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16</w:t>
                </w:r>
              </w:p>
            </w:sdtContent>
          </w:sdt>
        </w:tc>
      </w:tr>
      <w:tr w:rsidR="00775C37" w:rsidRPr="003C6FF8" w14:paraId="110ACC7E" w14:textId="79D89541" w:rsidTr="00775C37">
        <w:trPr>
          <w:cantSplit/>
          <w:trHeight w:val="255"/>
        </w:trPr>
        <w:tc>
          <w:tcPr>
            <w:tcW w:w="627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69D35730" w14:textId="77777777" w:rsidR="001426B2" w:rsidRPr="003C6FF8" w:rsidRDefault="001426B2" w:rsidP="00164E5A">
            <w:pPr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00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b/>
                <w:color w:val="000000"/>
                <w:kern w:val="24"/>
                <w:sz w:val="16"/>
                <w:szCs w:val="16"/>
              </w:rPr>
              <w:t>Directions</w:t>
            </w:r>
          </w:p>
        </w:tc>
        <w:tc>
          <w:tcPr>
            <w:tcW w:w="626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6BC4A9B9" w14:textId="77777777" w:rsidR="001426B2" w:rsidRPr="003C6FF8" w:rsidRDefault="001426B2" w:rsidP="00F5078D">
            <w:pPr>
              <w:keepNext/>
              <w:spacing w:line="295" w:lineRule="atLeast"/>
              <w:ind w:left="24"/>
              <w:jc w:val="center"/>
              <w:textAlignment w:val="bottom"/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>All Features</w:t>
            </w:r>
          </w:p>
        </w:tc>
        <w:tc>
          <w:tcPr>
            <w:tcW w:w="624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71"/>
              <w:id w:val="279762496"/>
              <w:placeholder>
                <w:docPart w:val="DefaultPlaceholder_1081868574"/>
              </w:placeholder>
              <w:text/>
            </w:sdtPr>
            <w:sdtEndPr/>
            <w:sdtContent>
              <w:p w14:paraId="72AFFD83" w14:textId="23A4E79C" w:rsidR="001426B2" w:rsidRPr="003C6FF8" w:rsidRDefault="001426B2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1</w:t>
                </w:r>
              </w:p>
            </w:sdtContent>
          </w:sdt>
        </w:tc>
        <w:tc>
          <w:tcPr>
            <w:tcW w:w="624" w:type="pct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72"/>
              <w:id w:val="55671301"/>
              <w:placeholder>
                <w:docPart w:val="DefaultPlaceholder_1081868574"/>
              </w:placeholder>
              <w:text/>
            </w:sdtPr>
            <w:sdtEndPr/>
            <w:sdtContent>
              <w:p w14:paraId="649D8C97" w14:textId="75456109" w:rsidR="001426B2" w:rsidRPr="003C6FF8" w:rsidRDefault="001426B2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2</w:t>
                </w:r>
              </w:p>
            </w:sdtContent>
          </w:sdt>
        </w:tc>
        <w:tc>
          <w:tcPr>
            <w:tcW w:w="625" w:type="pct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73"/>
              <w:id w:val="-713890483"/>
              <w:placeholder>
                <w:docPart w:val="DefaultPlaceholder_1081868574"/>
              </w:placeholder>
              <w:text/>
            </w:sdtPr>
            <w:sdtEndPr/>
            <w:sdtContent>
              <w:p w14:paraId="0B275C65" w14:textId="37F91C26" w:rsidR="001426B2" w:rsidRPr="003C6FF8" w:rsidRDefault="001426B2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4</w:t>
                </w:r>
              </w:p>
            </w:sdtContent>
          </w:sdt>
        </w:tc>
        <w:tc>
          <w:tcPr>
            <w:tcW w:w="624" w:type="pct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74"/>
              <w:id w:val="2113242489"/>
              <w:placeholder>
                <w:docPart w:val="DefaultPlaceholder_1081868574"/>
              </w:placeholder>
              <w:text/>
            </w:sdtPr>
            <w:sdtEndPr/>
            <w:sdtContent>
              <w:p w14:paraId="00103283" w14:textId="1D8629B7" w:rsidR="001426B2" w:rsidRPr="003C6FF8" w:rsidRDefault="001426B2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8</w:t>
                </w:r>
              </w:p>
            </w:sdtContent>
          </w:sdt>
        </w:tc>
        <w:tc>
          <w:tcPr>
            <w:tcW w:w="624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75"/>
              <w:id w:val="-1883854475"/>
              <w:placeholder>
                <w:docPart w:val="DefaultPlaceholder_1081868574"/>
              </w:placeholder>
              <w:text/>
            </w:sdtPr>
            <w:sdtEndPr/>
            <w:sdtContent>
              <w:p w14:paraId="086E7853" w14:textId="0FBFB051" w:rsidR="001426B2" w:rsidRPr="003C6FF8" w:rsidRDefault="001426B2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16</w:t>
                </w:r>
              </w:p>
            </w:sdtContent>
          </w:sdt>
        </w:tc>
        <w:tc>
          <w:tcPr>
            <w:tcW w:w="625" w:type="pct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76"/>
              <w:id w:val="933937936"/>
              <w:placeholder>
                <w:docPart w:val="DefaultPlaceholder_1081868574"/>
              </w:placeholder>
              <w:text/>
            </w:sdtPr>
            <w:sdtEndPr/>
            <w:sdtContent>
              <w:p w14:paraId="04E2E005" w14:textId="6C1279BE" w:rsidR="001426B2" w:rsidRPr="003C6FF8" w:rsidRDefault="001426B2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16</w:t>
                </w:r>
              </w:p>
            </w:sdtContent>
          </w:sdt>
        </w:tc>
      </w:tr>
      <w:tr w:rsidR="00775C37" w:rsidRPr="003C6FF8" w14:paraId="558E9F70" w14:textId="0EB8C79B" w:rsidTr="00775C37">
        <w:trPr>
          <w:cantSplit/>
          <w:trHeight w:val="317"/>
        </w:trPr>
        <w:tc>
          <w:tcPr>
            <w:tcW w:w="627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6653B1B7" w14:textId="77777777" w:rsidR="001426B2" w:rsidRPr="003C6FF8" w:rsidRDefault="001426B2" w:rsidP="00164E5A">
            <w:pPr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00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b/>
                <w:color w:val="000000"/>
                <w:kern w:val="24"/>
                <w:sz w:val="16"/>
                <w:szCs w:val="16"/>
              </w:rPr>
              <w:t>Geocoder</w:t>
            </w:r>
          </w:p>
        </w:tc>
        <w:tc>
          <w:tcPr>
            <w:tcW w:w="626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33D5AD1D" w14:textId="77777777" w:rsidR="001426B2" w:rsidRPr="003C6FF8" w:rsidRDefault="001426B2" w:rsidP="00F5078D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>All Features</w:t>
            </w:r>
          </w:p>
        </w:tc>
        <w:tc>
          <w:tcPr>
            <w:tcW w:w="624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77"/>
              <w:id w:val="-843785940"/>
              <w:placeholder>
                <w:docPart w:val="DefaultPlaceholder_1081868574"/>
              </w:placeholder>
              <w:text/>
            </w:sdtPr>
            <w:sdtEndPr/>
            <w:sdtContent>
              <w:p w14:paraId="275F0DEC" w14:textId="7DA966D3" w:rsidR="001426B2" w:rsidRPr="003C6FF8" w:rsidRDefault="001426B2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1</w:t>
                </w:r>
              </w:p>
            </w:sdtContent>
          </w:sdt>
        </w:tc>
        <w:tc>
          <w:tcPr>
            <w:tcW w:w="624" w:type="pct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78"/>
              <w:id w:val="401646397"/>
              <w:placeholder>
                <w:docPart w:val="DefaultPlaceholder_1081868574"/>
              </w:placeholder>
              <w:text/>
            </w:sdtPr>
            <w:sdtEndPr/>
            <w:sdtContent>
              <w:p w14:paraId="04A5EF27" w14:textId="218F27D8" w:rsidR="001426B2" w:rsidRPr="003C6FF8" w:rsidRDefault="001426B2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2</w:t>
                </w:r>
              </w:p>
            </w:sdtContent>
          </w:sdt>
        </w:tc>
        <w:tc>
          <w:tcPr>
            <w:tcW w:w="625" w:type="pct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79"/>
              <w:id w:val="634462210"/>
              <w:placeholder>
                <w:docPart w:val="DefaultPlaceholder_1081868574"/>
              </w:placeholder>
              <w:text/>
            </w:sdtPr>
            <w:sdtEndPr/>
            <w:sdtContent>
              <w:p w14:paraId="6CD46B87" w14:textId="1176BACD" w:rsidR="001426B2" w:rsidRPr="003C6FF8" w:rsidRDefault="001426B2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4</w:t>
                </w:r>
              </w:p>
            </w:sdtContent>
          </w:sdt>
        </w:tc>
        <w:tc>
          <w:tcPr>
            <w:tcW w:w="624" w:type="pct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80"/>
              <w:id w:val="1984736095"/>
              <w:placeholder>
                <w:docPart w:val="DefaultPlaceholder_1081868574"/>
              </w:placeholder>
              <w:text/>
            </w:sdtPr>
            <w:sdtEndPr/>
            <w:sdtContent>
              <w:p w14:paraId="2C2E1B5F" w14:textId="23CE4480" w:rsidR="001426B2" w:rsidRPr="003C6FF8" w:rsidRDefault="001426B2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8</w:t>
                </w:r>
              </w:p>
            </w:sdtContent>
          </w:sdt>
        </w:tc>
        <w:tc>
          <w:tcPr>
            <w:tcW w:w="624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81"/>
              <w:id w:val="-1232085208"/>
              <w:placeholder>
                <w:docPart w:val="DefaultPlaceholder_1081868574"/>
              </w:placeholder>
              <w:text/>
            </w:sdtPr>
            <w:sdtEndPr/>
            <w:sdtContent>
              <w:p w14:paraId="7FDCD2C4" w14:textId="5249261C" w:rsidR="001426B2" w:rsidRPr="003C6FF8" w:rsidRDefault="001426B2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16</w:t>
                </w:r>
              </w:p>
            </w:sdtContent>
          </w:sdt>
        </w:tc>
        <w:tc>
          <w:tcPr>
            <w:tcW w:w="625" w:type="pct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82"/>
              <w:id w:val="478733294"/>
              <w:placeholder>
                <w:docPart w:val="DefaultPlaceholder_1081868574"/>
              </w:placeholder>
              <w:text/>
            </w:sdtPr>
            <w:sdtEndPr/>
            <w:sdtContent>
              <w:p w14:paraId="61CE4A17" w14:textId="4EB198EC" w:rsidR="001426B2" w:rsidRPr="003C6FF8" w:rsidRDefault="001426B2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16</w:t>
                </w:r>
              </w:p>
            </w:sdtContent>
          </w:sdt>
        </w:tc>
      </w:tr>
      <w:tr w:rsidR="00775C37" w:rsidRPr="003C6FF8" w14:paraId="0D57DCF0" w14:textId="41FD4AD1" w:rsidTr="00775C37">
        <w:trPr>
          <w:cantSplit/>
          <w:trHeight w:val="255"/>
        </w:trPr>
        <w:tc>
          <w:tcPr>
            <w:tcW w:w="627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5B877DCD" w14:textId="77777777" w:rsidR="001426B2" w:rsidRPr="003C6FF8" w:rsidRDefault="001426B2" w:rsidP="00164E5A">
            <w:pPr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00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b/>
                <w:color w:val="000000"/>
                <w:kern w:val="24"/>
                <w:sz w:val="16"/>
                <w:szCs w:val="16"/>
              </w:rPr>
              <w:t>Traffic</w:t>
            </w:r>
          </w:p>
        </w:tc>
        <w:tc>
          <w:tcPr>
            <w:tcW w:w="626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77F213CF" w14:textId="77777777" w:rsidR="001426B2" w:rsidRPr="003C6FF8" w:rsidRDefault="001426B2" w:rsidP="00F5078D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>All Features</w:t>
            </w:r>
          </w:p>
        </w:tc>
        <w:tc>
          <w:tcPr>
            <w:tcW w:w="624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83"/>
              <w:id w:val="1365477166"/>
              <w:placeholder>
                <w:docPart w:val="DefaultPlaceholder_1081868574"/>
              </w:placeholder>
              <w:text/>
            </w:sdtPr>
            <w:sdtEndPr/>
            <w:sdtContent>
              <w:p w14:paraId="1CEEF372" w14:textId="5A6D2858" w:rsidR="001426B2" w:rsidRPr="003C6FF8" w:rsidRDefault="001426B2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1</w:t>
                </w:r>
              </w:p>
            </w:sdtContent>
          </w:sdt>
        </w:tc>
        <w:tc>
          <w:tcPr>
            <w:tcW w:w="624" w:type="pct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84"/>
              <w:id w:val="-402760341"/>
              <w:placeholder>
                <w:docPart w:val="DefaultPlaceholder_1081868574"/>
              </w:placeholder>
              <w:text/>
            </w:sdtPr>
            <w:sdtEndPr/>
            <w:sdtContent>
              <w:p w14:paraId="15FE3103" w14:textId="46BA4BED" w:rsidR="001426B2" w:rsidRPr="003C6FF8" w:rsidRDefault="001426B2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2</w:t>
                </w:r>
              </w:p>
            </w:sdtContent>
          </w:sdt>
        </w:tc>
        <w:tc>
          <w:tcPr>
            <w:tcW w:w="625" w:type="pct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85"/>
              <w:id w:val="2109534999"/>
              <w:placeholder>
                <w:docPart w:val="DefaultPlaceholder_1081868574"/>
              </w:placeholder>
              <w:text/>
            </w:sdtPr>
            <w:sdtEndPr/>
            <w:sdtContent>
              <w:p w14:paraId="53AAF656" w14:textId="2FF40131" w:rsidR="001426B2" w:rsidRPr="003C6FF8" w:rsidRDefault="001426B2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4</w:t>
                </w:r>
              </w:p>
            </w:sdtContent>
          </w:sdt>
        </w:tc>
        <w:tc>
          <w:tcPr>
            <w:tcW w:w="624" w:type="pct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86"/>
              <w:id w:val="16130850"/>
              <w:placeholder>
                <w:docPart w:val="DefaultPlaceholder_1081868574"/>
              </w:placeholder>
              <w:text/>
            </w:sdtPr>
            <w:sdtEndPr/>
            <w:sdtContent>
              <w:p w14:paraId="60B92E90" w14:textId="7097894D" w:rsidR="001426B2" w:rsidRPr="003C6FF8" w:rsidRDefault="001426B2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8</w:t>
                </w:r>
              </w:p>
            </w:sdtContent>
          </w:sdt>
        </w:tc>
        <w:tc>
          <w:tcPr>
            <w:tcW w:w="624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87"/>
              <w:id w:val="407660063"/>
              <w:placeholder>
                <w:docPart w:val="DefaultPlaceholder_1081868574"/>
              </w:placeholder>
              <w:text/>
            </w:sdtPr>
            <w:sdtEndPr/>
            <w:sdtContent>
              <w:p w14:paraId="3B3C24AD" w14:textId="6C83822F" w:rsidR="001426B2" w:rsidRPr="003C6FF8" w:rsidRDefault="001426B2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16</w:t>
                </w:r>
              </w:p>
            </w:sdtContent>
          </w:sdt>
        </w:tc>
        <w:tc>
          <w:tcPr>
            <w:tcW w:w="625" w:type="pct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88"/>
              <w:id w:val="-279176072"/>
              <w:placeholder>
                <w:docPart w:val="DefaultPlaceholder_1081868574"/>
              </w:placeholder>
              <w:text/>
            </w:sdtPr>
            <w:sdtEndPr/>
            <w:sdtContent>
              <w:p w14:paraId="2D2C146F" w14:textId="736B5529" w:rsidR="001426B2" w:rsidRPr="003C6FF8" w:rsidRDefault="001426B2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16</w:t>
                </w:r>
              </w:p>
            </w:sdtContent>
          </w:sdt>
        </w:tc>
      </w:tr>
      <w:tr w:rsidR="00775C37" w:rsidRPr="003C6FF8" w14:paraId="16E3A404" w14:textId="0F18BE5E" w:rsidTr="00775C37">
        <w:trPr>
          <w:cantSplit/>
          <w:trHeight w:val="255"/>
        </w:trPr>
        <w:tc>
          <w:tcPr>
            <w:tcW w:w="627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1180E35F" w14:textId="3617F071" w:rsidR="001426B2" w:rsidRPr="003C6FF8" w:rsidRDefault="001426B2" w:rsidP="00164E5A">
            <w:pPr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b/>
                <w:color w:val="000000"/>
                <w:kern w:val="24"/>
                <w:sz w:val="16"/>
                <w:szCs w:val="16"/>
              </w:rPr>
            </w:pPr>
            <w:r>
              <w:rPr>
                <w:rFonts w:asciiTheme="majorHAnsi" w:hAnsiTheme="majorHAnsi" w:cs="Arial"/>
                <w:b/>
                <w:color w:val="000000"/>
                <w:kern w:val="24"/>
                <w:sz w:val="16"/>
                <w:szCs w:val="16"/>
              </w:rPr>
              <w:t>Places</w:t>
            </w:r>
          </w:p>
        </w:tc>
        <w:tc>
          <w:tcPr>
            <w:tcW w:w="626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189F657E" w14:textId="4F6FE15D" w:rsidR="001426B2" w:rsidRPr="003C6FF8" w:rsidRDefault="001426B2" w:rsidP="00F5078D">
            <w:pPr>
              <w:keepNext/>
              <w:spacing w:line="295" w:lineRule="atLeast"/>
              <w:jc w:val="center"/>
              <w:textAlignment w:val="bottom"/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</w:pPr>
            <w: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>All Features</w:t>
            </w:r>
          </w:p>
        </w:tc>
        <w:tc>
          <w:tcPr>
            <w:tcW w:w="624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89"/>
              <w:id w:val="515739406"/>
              <w:placeholder>
                <w:docPart w:val="DefaultPlaceholder_1081868574"/>
              </w:placeholder>
              <w:text/>
            </w:sdtPr>
            <w:sdtEndPr/>
            <w:sdtContent>
              <w:p w14:paraId="36054C2B" w14:textId="546A5C2C" w:rsidR="001426B2" w:rsidRPr="003C6FF8" w:rsidRDefault="001426B2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1</w:t>
                </w:r>
              </w:p>
            </w:sdtContent>
          </w:sdt>
        </w:tc>
        <w:tc>
          <w:tcPr>
            <w:tcW w:w="624" w:type="pct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90"/>
              <w:id w:val="696740761"/>
              <w:placeholder>
                <w:docPart w:val="DefaultPlaceholder_1081868574"/>
              </w:placeholder>
              <w:text/>
            </w:sdtPr>
            <w:sdtEndPr/>
            <w:sdtContent>
              <w:p w14:paraId="0447ECB6" w14:textId="5EAFAE6F" w:rsidR="001426B2" w:rsidRPr="003C6FF8" w:rsidRDefault="001426B2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2</w:t>
                </w:r>
              </w:p>
            </w:sdtContent>
          </w:sdt>
        </w:tc>
        <w:tc>
          <w:tcPr>
            <w:tcW w:w="625" w:type="pct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91"/>
              <w:id w:val="91284562"/>
              <w:placeholder>
                <w:docPart w:val="DefaultPlaceholder_1081868574"/>
              </w:placeholder>
              <w:text/>
            </w:sdtPr>
            <w:sdtEndPr/>
            <w:sdtContent>
              <w:p w14:paraId="5650A27C" w14:textId="2110206A" w:rsidR="001426B2" w:rsidRPr="003C6FF8" w:rsidRDefault="001426B2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5</w:t>
                </w:r>
              </w:p>
            </w:sdtContent>
          </w:sdt>
        </w:tc>
        <w:tc>
          <w:tcPr>
            <w:tcW w:w="624" w:type="pct"/>
            <w:shd w:val="clear" w:color="auto" w:fill="auto"/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92"/>
              <w:id w:val="-1165171324"/>
              <w:placeholder>
                <w:docPart w:val="DefaultPlaceholder_1081868574"/>
              </w:placeholder>
              <w:text/>
            </w:sdtPr>
            <w:sdtEndPr/>
            <w:sdtContent>
              <w:p w14:paraId="6E765ADE" w14:textId="1C7C07DD" w:rsidR="001426B2" w:rsidRPr="003C6FF8" w:rsidRDefault="001426B2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8</w:t>
                </w:r>
              </w:p>
            </w:sdtContent>
          </w:sdt>
        </w:tc>
        <w:tc>
          <w:tcPr>
            <w:tcW w:w="624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93"/>
              <w:id w:val="1178001380"/>
              <w:placeholder>
                <w:docPart w:val="DefaultPlaceholder_1081868574"/>
              </w:placeholder>
              <w:text/>
            </w:sdtPr>
            <w:sdtEndPr/>
            <w:sdtContent>
              <w:p w14:paraId="4D88DF19" w14:textId="1A78B098" w:rsidR="001426B2" w:rsidRPr="003C6FF8" w:rsidRDefault="001426B2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16</w:t>
                </w:r>
              </w:p>
            </w:sdtContent>
          </w:sdt>
        </w:tc>
        <w:tc>
          <w:tcPr>
            <w:tcW w:w="625" w:type="pct"/>
          </w:tcPr>
          <w:sdt>
            <w:sdtP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ag w:val="894"/>
              <w:id w:val="281162638"/>
              <w:placeholder>
                <w:docPart w:val="DefaultPlaceholder_1081868574"/>
              </w:placeholder>
              <w:text/>
            </w:sdtPr>
            <w:sdtEndPr/>
            <w:sdtContent>
              <w:p w14:paraId="434BE009" w14:textId="2285F6FF" w:rsidR="001426B2" w:rsidRDefault="001426B2" w:rsidP="00F5078D">
                <w:pPr>
                  <w:keepNext/>
                  <w:spacing w:line="295" w:lineRule="atLeast"/>
                  <w:jc w:val="center"/>
                  <w:textAlignment w:val="bottom"/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</w:pPr>
                <w:r>
                  <w:rPr>
                    <w:rFonts w:asciiTheme="majorHAnsi" w:hAnsiTheme="majorHAnsi" w:cs="Arial"/>
                    <w:color w:val="000000"/>
                    <w:kern w:val="24"/>
                    <w:sz w:val="16"/>
                    <w:szCs w:val="16"/>
                  </w:rPr>
                  <w:t>16</w:t>
                </w:r>
              </w:p>
            </w:sdtContent>
          </w:sdt>
        </w:tc>
      </w:tr>
    </w:tbl>
    <w:p w14:paraId="79834611" w14:textId="77777777" w:rsidR="000C29FF" w:rsidRDefault="000C29FF" w:rsidP="000C29FF">
      <w:pPr>
        <w:pStyle w:val="ListParagraph"/>
        <w:rPr>
          <w:rFonts w:asciiTheme="majorHAnsi" w:hAnsiTheme="majorHAnsi"/>
          <w:color w:val="auto"/>
          <w:sz w:val="18"/>
          <w:szCs w:val="18"/>
        </w:rPr>
      </w:pPr>
      <w:r>
        <w:rPr>
          <w:rFonts w:asciiTheme="majorHAnsi" w:hAnsiTheme="majorHAnsi"/>
          <w:color w:val="auto"/>
          <w:sz w:val="18"/>
          <w:szCs w:val="18"/>
        </w:rPr>
        <w:t>* If required, Customer may contact HERE sales representative to discuss higher RPS Limits.</w:t>
      </w:r>
    </w:p>
    <w:p w14:paraId="7EC39FBA" w14:textId="77777777" w:rsidR="0006380E" w:rsidRPr="003C6FF8" w:rsidRDefault="0006380E" w:rsidP="0053482D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</w:p>
    <w:p w14:paraId="31D399C8" w14:textId="77777777" w:rsidR="00BD5EB5" w:rsidRDefault="00BD5EB5">
      <w:pPr>
        <w:spacing w:after="160" w:line="259" w:lineRule="auto"/>
        <w:rPr>
          <w:rFonts w:asciiTheme="majorHAnsi" w:hAnsiTheme="majorHAnsi"/>
          <w:b/>
          <w:color w:val="auto"/>
          <w:sz w:val="18"/>
          <w:szCs w:val="18"/>
        </w:rPr>
      </w:pPr>
      <w:r>
        <w:rPr>
          <w:rFonts w:asciiTheme="majorHAnsi" w:hAnsiTheme="majorHAnsi"/>
          <w:b/>
          <w:color w:val="auto"/>
          <w:sz w:val="18"/>
          <w:szCs w:val="18"/>
        </w:rPr>
        <w:br w:type="page"/>
      </w:r>
    </w:p>
    <w:p w14:paraId="1DBF6733" w14:textId="77777777" w:rsidR="0006380E" w:rsidRPr="003C6FF8" w:rsidRDefault="00CE7E0B" w:rsidP="00A16FBF">
      <w:pPr>
        <w:pStyle w:val="ListParagraph"/>
        <w:pBdr>
          <w:top w:val="single" w:sz="8" w:space="1" w:color="auto"/>
        </w:pBdr>
        <w:ind w:left="360"/>
        <w:rPr>
          <w:rFonts w:asciiTheme="majorHAnsi" w:hAnsiTheme="majorHAnsi"/>
          <w:b/>
          <w:color w:val="auto"/>
          <w:sz w:val="18"/>
          <w:szCs w:val="18"/>
        </w:rPr>
      </w:pPr>
      <w:r w:rsidRPr="003C6FF8">
        <w:rPr>
          <w:rFonts w:asciiTheme="majorHAnsi" w:hAnsiTheme="majorHAnsi"/>
          <w:b/>
          <w:color w:val="auto"/>
          <w:sz w:val="18"/>
          <w:szCs w:val="18"/>
        </w:rPr>
        <w:lastRenderedPageBreak/>
        <w:t xml:space="preserve">HERE Mobile SDKs </w:t>
      </w:r>
      <w:r w:rsidR="00FC31EF" w:rsidRPr="003C6FF8">
        <w:rPr>
          <w:rFonts w:asciiTheme="majorHAnsi" w:hAnsiTheme="majorHAnsi"/>
          <w:b/>
          <w:color w:val="auto"/>
          <w:sz w:val="18"/>
          <w:szCs w:val="18"/>
        </w:rPr>
        <w:t>for Business on</w:t>
      </w:r>
      <w:r w:rsidR="005A7D6D" w:rsidRPr="003C6FF8">
        <w:rPr>
          <w:rFonts w:asciiTheme="majorHAnsi" w:hAnsiTheme="majorHAnsi"/>
          <w:b/>
          <w:color w:val="auto"/>
          <w:sz w:val="18"/>
          <w:szCs w:val="18"/>
        </w:rPr>
        <w:t xml:space="preserve"> iOS and </w:t>
      </w:r>
      <w:r w:rsidR="0006380E" w:rsidRPr="003C6FF8">
        <w:rPr>
          <w:rFonts w:asciiTheme="majorHAnsi" w:hAnsiTheme="majorHAnsi"/>
          <w:b/>
          <w:color w:val="auto"/>
          <w:sz w:val="18"/>
          <w:szCs w:val="18"/>
        </w:rPr>
        <w:t xml:space="preserve">HERE Mobile SDKs </w:t>
      </w:r>
      <w:r w:rsidR="00FC31EF" w:rsidRPr="003C6FF8">
        <w:rPr>
          <w:rFonts w:asciiTheme="majorHAnsi" w:hAnsiTheme="majorHAnsi"/>
          <w:b/>
          <w:color w:val="auto"/>
          <w:sz w:val="18"/>
          <w:szCs w:val="18"/>
        </w:rPr>
        <w:t xml:space="preserve">for Business on </w:t>
      </w:r>
      <w:r w:rsidR="0006380E" w:rsidRPr="003C6FF8">
        <w:rPr>
          <w:rFonts w:asciiTheme="majorHAnsi" w:hAnsiTheme="majorHAnsi"/>
          <w:b/>
          <w:color w:val="auto"/>
          <w:sz w:val="18"/>
          <w:szCs w:val="18"/>
        </w:rPr>
        <w:t xml:space="preserve">Android </w:t>
      </w:r>
    </w:p>
    <w:tbl>
      <w:tblPr>
        <w:tblpPr w:leftFromText="180" w:rightFromText="180" w:vertAnchor="text" w:horzAnchor="margin" w:tblpY="166"/>
        <w:tblW w:w="50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13"/>
        <w:gridCol w:w="1513"/>
        <w:gridCol w:w="2010"/>
        <w:gridCol w:w="756"/>
        <w:gridCol w:w="756"/>
        <w:gridCol w:w="756"/>
        <w:gridCol w:w="756"/>
        <w:gridCol w:w="883"/>
        <w:gridCol w:w="887"/>
        <w:gridCol w:w="878"/>
        <w:gridCol w:w="30"/>
      </w:tblGrid>
      <w:tr w:rsidR="000C29FF" w:rsidRPr="003C6FF8" w14:paraId="5B8C292A" w14:textId="77777777" w:rsidTr="000C29FF">
        <w:trPr>
          <w:gridAfter w:val="1"/>
          <w:wAfter w:w="14" w:type="pct"/>
          <w:cantSplit/>
          <w:trHeight w:val="261"/>
        </w:trPr>
        <w:tc>
          <w:tcPr>
            <w:tcW w:w="705" w:type="pct"/>
            <w:vMerge w:val="restart"/>
            <w:shd w:val="clear" w:color="auto" w:fill="000000" w:themeFill="text1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554ABD70" w14:textId="77777777" w:rsidR="000C29FF" w:rsidRPr="003C6FF8" w:rsidRDefault="000C29FF" w:rsidP="000C29FF">
            <w:pPr>
              <w:keepNext/>
              <w:jc w:val="center"/>
              <w:textAlignment w:val="bottom"/>
              <w:rPr>
                <w:rFonts w:asciiTheme="majorHAnsi" w:hAnsiTheme="majorHAnsi"/>
                <w:b/>
                <w:color w:val="FFFFFF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b/>
                <w:color w:val="FFFFFF"/>
                <w:kern w:val="24"/>
                <w:sz w:val="16"/>
                <w:szCs w:val="16"/>
              </w:rPr>
              <w:t>Component</w:t>
            </w:r>
          </w:p>
        </w:tc>
        <w:tc>
          <w:tcPr>
            <w:tcW w:w="705" w:type="pct"/>
            <w:vMerge w:val="restart"/>
            <w:shd w:val="clear" w:color="auto" w:fill="000000" w:themeFill="text1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2F52441C" w14:textId="77777777" w:rsidR="000C29FF" w:rsidRPr="003C6FF8" w:rsidRDefault="000C29FF" w:rsidP="000C29FF">
            <w:pPr>
              <w:keepNext/>
              <w:jc w:val="center"/>
              <w:rPr>
                <w:rFonts w:asciiTheme="majorHAnsi" w:hAnsiTheme="majorHAnsi"/>
                <w:b/>
                <w:color w:val="FFFFFF"/>
                <w:sz w:val="16"/>
                <w:szCs w:val="16"/>
              </w:rPr>
            </w:pPr>
            <w:r w:rsidRPr="003C6FF8">
              <w:rPr>
                <w:rFonts w:asciiTheme="majorHAnsi" w:hAnsiTheme="majorHAnsi"/>
                <w:b/>
                <w:color w:val="FFFFFF"/>
                <w:sz w:val="16"/>
                <w:szCs w:val="16"/>
              </w:rPr>
              <w:t>Features</w:t>
            </w:r>
          </w:p>
        </w:tc>
        <w:tc>
          <w:tcPr>
            <w:tcW w:w="3168" w:type="pct"/>
            <w:gridSpan w:val="7"/>
            <w:shd w:val="clear" w:color="auto" w:fill="000000" w:themeFill="text1"/>
            <w:vAlign w:val="center"/>
          </w:tcPr>
          <w:p w14:paraId="020BB886" w14:textId="576BC3CB" w:rsidR="000C29FF" w:rsidRPr="003C6FF8" w:rsidRDefault="000C29FF" w:rsidP="00BF047A">
            <w:pPr>
              <w:keepNext/>
              <w:jc w:val="center"/>
              <w:rPr>
                <w:rFonts w:asciiTheme="majorHAnsi" w:hAnsiTheme="majorHAnsi"/>
                <w:b/>
                <w:color w:val="FFFFFF"/>
                <w:sz w:val="16"/>
                <w:szCs w:val="16"/>
              </w:rPr>
            </w:pPr>
            <w:r w:rsidRPr="003C6FF8">
              <w:rPr>
                <w:rFonts w:asciiTheme="majorHAnsi" w:hAnsiTheme="majorHAnsi"/>
                <w:b/>
                <w:color w:val="FFFFFF"/>
                <w:sz w:val="16"/>
                <w:szCs w:val="16"/>
              </w:rPr>
              <w:t>RPS Limits per  Annual Device Volume</w:t>
            </w:r>
          </w:p>
        </w:tc>
        <w:tc>
          <w:tcPr>
            <w:tcW w:w="409" w:type="pct"/>
            <w:shd w:val="clear" w:color="auto" w:fill="000000" w:themeFill="text1"/>
          </w:tcPr>
          <w:p w14:paraId="16B291B2" w14:textId="77777777" w:rsidR="000C29FF" w:rsidRPr="003C6FF8" w:rsidRDefault="000C29FF" w:rsidP="000C29FF">
            <w:pPr>
              <w:keepNext/>
              <w:jc w:val="center"/>
              <w:rPr>
                <w:rFonts w:asciiTheme="majorHAnsi" w:hAnsiTheme="majorHAnsi"/>
                <w:b/>
                <w:color w:val="FFFFFF"/>
                <w:sz w:val="16"/>
                <w:szCs w:val="16"/>
              </w:rPr>
            </w:pPr>
          </w:p>
        </w:tc>
      </w:tr>
      <w:tr w:rsidR="000C29FF" w:rsidRPr="003C6FF8" w14:paraId="69E66C26" w14:textId="77777777" w:rsidTr="000C29FF">
        <w:trPr>
          <w:cantSplit/>
          <w:trHeight w:val="520"/>
        </w:trPr>
        <w:tc>
          <w:tcPr>
            <w:tcW w:w="705" w:type="pct"/>
            <w:vMerge/>
            <w:shd w:val="clear" w:color="auto" w:fill="000000" w:themeFill="text1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2B141663" w14:textId="77777777" w:rsidR="000C29FF" w:rsidRPr="003C6FF8" w:rsidRDefault="000C29FF" w:rsidP="000C29FF">
            <w:pPr>
              <w:keepNext/>
              <w:jc w:val="center"/>
              <w:rPr>
                <w:rFonts w:asciiTheme="majorHAnsi" w:hAnsiTheme="majorHAnsi"/>
                <w:color w:val="FFFFFF"/>
                <w:sz w:val="16"/>
                <w:szCs w:val="16"/>
              </w:rPr>
            </w:pPr>
          </w:p>
        </w:tc>
        <w:tc>
          <w:tcPr>
            <w:tcW w:w="705" w:type="pct"/>
            <w:vMerge/>
            <w:shd w:val="clear" w:color="auto" w:fill="000000" w:themeFill="text1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3CAB9D8C" w14:textId="77777777" w:rsidR="000C29FF" w:rsidRPr="003C6FF8" w:rsidRDefault="000C29FF" w:rsidP="000C29FF">
            <w:pPr>
              <w:keepNext/>
              <w:jc w:val="center"/>
              <w:rPr>
                <w:rFonts w:asciiTheme="majorHAnsi" w:hAnsiTheme="majorHAnsi"/>
                <w:b/>
                <w:color w:val="FFFFFF"/>
                <w:sz w:val="16"/>
                <w:szCs w:val="16"/>
              </w:rPr>
            </w:pPr>
          </w:p>
        </w:tc>
        <w:tc>
          <w:tcPr>
            <w:tcW w:w="936" w:type="pct"/>
            <w:shd w:val="clear" w:color="auto" w:fill="595959" w:themeFill="text1" w:themeFillTint="A6"/>
            <w:vAlign w:val="center"/>
          </w:tcPr>
          <w:p w14:paraId="1EC7C593" w14:textId="77777777" w:rsidR="000C29FF" w:rsidRPr="003C6FF8" w:rsidRDefault="000C29FF" w:rsidP="000C29FF">
            <w:pPr>
              <w:keepNext/>
              <w:jc w:val="center"/>
              <w:rPr>
                <w:rFonts w:asciiTheme="majorHAnsi" w:hAnsiTheme="majorHAnsi"/>
                <w:b/>
                <w:color w:val="FFFFFF"/>
                <w:sz w:val="16"/>
                <w:szCs w:val="16"/>
              </w:rPr>
            </w:pPr>
            <w:r w:rsidRPr="003C6FF8">
              <w:rPr>
                <w:rFonts w:asciiTheme="majorHAnsi" w:hAnsiTheme="majorHAnsi"/>
                <w:b/>
                <w:color w:val="FFFFFF"/>
                <w:sz w:val="16"/>
                <w:szCs w:val="16"/>
              </w:rPr>
              <w:t xml:space="preserve">Number of </w:t>
            </w:r>
            <w:r w:rsidRPr="003C6FF8">
              <w:rPr>
                <w:rFonts w:asciiTheme="majorHAnsi" w:hAnsiTheme="majorHAnsi"/>
                <w:color w:val="auto"/>
                <w:sz w:val="16"/>
                <w:szCs w:val="16"/>
              </w:rPr>
              <w:t xml:space="preserve"> </w:t>
            </w:r>
            <w:r w:rsidRPr="003C6FF8">
              <w:rPr>
                <w:rFonts w:asciiTheme="majorHAnsi" w:hAnsiTheme="majorHAnsi"/>
                <w:b/>
                <w:color w:val="FFFFFF"/>
                <w:sz w:val="16"/>
                <w:szCs w:val="16"/>
              </w:rPr>
              <w:t>Portable Devices per Application</w:t>
            </w:r>
          </w:p>
        </w:tc>
        <w:tc>
          <w:tcPr>
            <w:tcW w:w="352" w:type="pct"/>
            <w:shd w:val="clear" w:color="auto" w:fill="595959" w:themeFill="text1" w:themeFillTint="A6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70F35757" w14:textId="77777777" w:rsidR="000C29FF" w:rsidRPr="003C6FF8" w:rsidRDefault="000C29FF" w:rsidP="000C29FF">
            <w:pPr>
              <w:keepNext/>
              <w:jc w:val="center"/>
              <w:rPr>
                <w:rFonts w:asciiTheme="majorHAnsi" w:hAnsiTheme="majorHAnsi"/>
                <w:b/>
                <w:color w:val="FFFFFF"/>
                <w:sz w:val="16"/>
                <w:szCs w:val="16"/>
              </w:rPr>
            </w:pPr>
            <w:r w:rsidRPr="003C6FF8">
              <w:rPr>
                <w:rFonts w:asciiTheme="majorHAnsi" w:hAnsiTheme="majorHAnsi"/>
                <w:b/>
                <w:color w:val="FFFFFF"/>
                <w:sz w:val="16"/>
                <w:szCs w:val="16"/>
              </w:rPr>
              <w:t>1-49</w:t>
            </w:r>
          </w:p>
        </w:tc>
        <w:tc>
          <w:tcPr>
            <w:tcW w:w="352" w:type="pct"/>
            <w:shd w:val="clear" w:color="auto" w:fill="595959" w:themeFill="text1" w:themeFillTint="A6"/>
            <w:vAlign w:val="center"/>
          </w:tcPr>
          <w:p w14:paraId="426A94A0" w14:textId="77777777" w:rsidR="000C29FF" w:rsidRPr="003C6FF8" w:rsidRDefault="000C29FF" w:rsidP="000C29FF">
            <w:pPr>
              <w:keepNext/>
              <w:jc w:val="center"/>
              <w:rPr>
                <w:rFonts w:asciiTheme="majorHAnsi" w:hAnsiTheme="majorHAnsi"/>
                <w:b/>
                <w:color w:val="FFFFFF"/>
                <w:sz w:val="16"/>
                <w:szCs w:val="16"/>
              </w:rPr>
            </w:pPr>
            <w:r w:rsidRPr="003C6FF8">
              <w:rPr>
                <w:rFonts w:asciiTheme="majorHAnsi" w:hAnsiTheme="majorHAnsi"/>
                <w:b/>
                <w:color w:val="FFFFFF"/>
                <w:sz w:val="16"/>
                <w:szCs w:val="16"/>
              </w:rPr>
              <w:t>50-149</w:t>
            </w:r>
          </w:p>
        </w:tc>
        <w:tc>
          <w:tcPr>
            <w:tcW w:w="352" w:type="pct"/>
            <w:shd w:val="clear" w:color="auto" w:fill="595959" w:themeFill="text1" w:themeFillTint="A6"/>
            <w:vAlign w:val="center"/>
          </w:tcPr>
          <w:p w14:paraId="0DD486E2" w14:textId="77777777" w:rsidR="000C29FF" w:rsidRPr="003C6FF8" w:rsidRDefault="000C29FF" w:rsidP="000C29FF">
            <w:pPr>
              <w:keepNext/>
              <w:jc w:val="center"/>
              <w:rPr>
                <w:rFonts w:asciiTheme="majorHAnsi" w:hAnsiTheme="majorHAnsi"/>
                <w:b/>
                <w:color w:val="FFFFFF"/>
                <w:sz w:val="16"/>
                <w:szCs w:val="16"/>
              </w:rPr>
            </w:pPr>
            <w:r w:rsidRPr="003C6FF8">
              <w:rPr>
                <w:rFonts w:asciiTheme="majorHAnsi" w:hAnsiTheme="majorHAnsi"/>
                <w:b/>
                <w:color w:val="FFFFFF"/>
                <w:sz w:val="16"/>
                <w:szCs w:val="16"/>
              </w:rPr>
              <w:t>150 – 199</w:t>
            </w:r>
          </w:p>
        </w:tc>
        <w:tc>
          <w:tcPr>
            <w:tcW w:w="352" w:type="pct"/>
            <w:shd w:val="clear" w:color="auto" w:fill="595959" w:themeFill="text1" w:themeFillTint="A6"/>
            <w:vAlign w:val="center"/>
          </w:tcPr>
          <w:p w14:paraId="2D474DE4" w14:textId="77777777" w:rsidR="000C29FF" w:rsidRPr="003C6FF8" w:rsidRDefault="000C29FF" w:rsidP="000C29FF">
            <w:pPr>
              <w:keepNext/>
              <w:jc w:val="center"/>
              <w:rPr>
                <w:rFonts w:asciiTheme="majorHAnsi" w:hAnsiTheme="majorHAnsi"/>
                <w:b/>
                <w:color w:val="FFFFFF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b/>
                <w:color w:val="FFFFFF"/>
                <w:sz w:val="16"/>
                <w:szCs w:val="16"/>
              </w:rPr>
              <w:t>200 – 499</w:t>
            </w:r>
          </w:p>
        </w:tc>
        <w:tc>
          <w:tcPr>
            <w:tcW w:w="411" w:type="pct"/>
            <w:shd w:val="clear" w:color="auto" w:fill="595959" w:themeFill="text1" w:themeFillTint="A6"/>
            <w:vAlign w:val="center"/>
          </w:tcPr>
          <w:p w14:paraId="2383E9BD" w14:textId="77777777" w:rsidR="000C29FF" w:rsidRPr="003C6FF8" w:rsidRDefault="000C29FF" w:rsidP="000C29FF">
            <w:pPr>
              <w:keepNext/>
              <w:jc w:val="center"/>
              <w:rPr>
                <w:rFonts w:asciiTheme="majorHAnsi" w:hAnsiTheme="majorHAnsi"/>
                <w:b/>
                <w:color w:val="FFFFFF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b/>
                <w:color w:val="FFFFFF"/>
                <w:sz w:val="16"/>
                <w:szCs w:val="16"/>
              </w:rPr>
              <w:t>500 – 1,499</w:t>
            </w:r>
          </w:p>
        </w:tc>
        <w:tc>
          <w:tcPr>
            <w:tcW w:w="413" w:type="pct"/>
            <w:shd w:val="clear" w:color="auto" w:fill="595959" w:themeFill="text1" w:themeFillTint="A6"/>
            <w:vAlign w:val="center"/>
          </w:tcPr>
          <w:p w14:paraId="16AABD32" w14:textId="77777777" w:rsidR="000C29FF" w:rsidRPr="003C6FF8" w:rsidRDefault="000C29FF" w:rsidP="000C29FF">
            <w:pPr>
              <w:keepNext/>
              <w:jc w:val="center"/>
              <w:rPr>
                <w:rFonts w:asciiTheme="majorHAnsi" w:hAnsiTheme="majorHAnsi"/>
                <w:b/>
                <w:color w:val="FFFFFF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b/>
                <w:color w:val="FFFFFF"/>
                <w:sz w:val="16"/>
                <w:szCs w:val="16"/>
              </w:rPr>
              <w:t>1,500 -4,999</w:t>
            </w:r>
          </w:p>
        </w:tc>
        <w:tc>
          <w:tcPr>
            <w:tcW w:w="409" w:type="pct"/>
            <w:shd w:val="clear" w:color="auto" w:fill="595959" w:themeFill="text1" w:themeFillTint="A6"/>
            <w:vAlign w:val="center"/>
          </w:tcPr>
          <w:p w14:paraId="2F28F038" w14:textId="77777777" w:rsidR="000C29FF" w:rsidRPr="003C6FF8" w:rsidRDefault="000C29FF" w:rsidP="000C29FF">
            <w:pPr>
              <w:keepNext/>
              <w:jc w:val="center"/>
              <w:rPr>
                <w:rFonts w:asciiTheme="majorHAnsi" w:hAnsiTheme="majorHAnsi" w:cs="Arial"/>
                <w:b/>
                <w:color w:val="FFFFFF"/>
                <w:sz w:val="16"/>
                <w:szCs w:val="16"/>
              </w:rPr>
            </w:pPr>
            <w:r>
              <w:rPr>
                <w:rFonts w:asciiTheme="majorHAnsi" w:hAnsiTheme="majorHAnsi" w:cs="Arial"/>
                <w:b/>
                <w:color w:val="FFFFFF"/>
                <w:sz w:val="16"/>
                <w:szCs w:val="16"/>
              </w:rPr>
              <w:t>5,000 or more*</w:t>
            </w:r>
          </w:p>
        </w:tc>
        <w:tc>
          <w:tcPr>
            <w:tcW w:w="14" w:type="pct"/>
            <w:shd w:val="clear" w:color="auto" w:fill="595959" w:themeFill="text1" w:themeFillTint="A6"/>
          </w:tcPr>
          <w:p w14:paraId="50947201" w14:textId="77777777" w:rsidR="000C29FF" w:rsidRPr="003C6FF8" w:rsidRDefault="000C29FF" w:rsidP="000C29FF"/>
        </w:tc>
      </w:tr>
      <w:tr w:rsidR="000C29FF" w:rsidRPr="003C6FF8" w14:paraId="0C78C502" w14:textId="77777777" w:rsidTr="000C29FF">
        <w:trPr>
          <w:gridAfter w:val="1"/>
          <w:wAfter w:w="14" w:type="pct"/>
          <w:cantSplit/>
          <w:trHeight w:val="857"/>
        </w:trPr>
        <w:tc>
          <w:tcPr>
            <w:tcW w:w="705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47CFDB33" w14:textId="77777777" w:rsidR="000C29FF" w:rsidRPr="003C6FF8" w:rsidRDefault="000C29FF" w:rsidP="000C29FF">
            <w:pPr>
              <w:keepNext/>
              <w:jc w:val="center"/>
              <w:textAlignment w:val="bottom"/>
              <w:rPr>
                <w:rFonts w:asciiTheme="majorHAnsi" w:hAnsiTheme="majorHAnsi" w:cs="Arial"/>
                <w:b/>
                <w:color w:val="auto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b/>
                <w:color w:val="auto"/>
                <w:kern w:val="24"/>
                <w:sz w:val="16"/>
                <w:szCs w:val="16"/>
              </w:rPr>
              <w:t>Maps</w:t>
            </w:r>
          </w:p>
          <w:p w14:paraId="0C1914DD" w14:textId="77777777" w:rsidR="000C29FF" w:rsidRPr="003C6FF8" w:rsidRDefault="000C29FF" w:rsidP="000C29FF">
            <w:pPr>
              <w:keepNext/>
              <w:jc w:val="center"/>
              <w:textAlignment w:val="bottom"/>
              <w:rPr>
                <w:rFonts w:asciiTheme="majorHAnsi" w:hAnsiTheme="majorHAnsi" w:cs="Arial"/>
                <w:color w:val="auto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color w:val="auto"/>
                <w:kern w:val="24"/>
                <w:sz w:val="16"/>
                <w:szCs w:val="16"/>
              </w:rPr>
              <w:t>(2D Static Base Map Images, Satellite Imagery, Street Level Imagery)</w:t>
            </w:r>
          </w:p>
        </w:tc>
        <w:tc>
          <w:tcPr>
            <w:tcW w:w="705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394213E3" w14:textId="77777777" w:rsidR="000C29FF" w:rsidRPr="003C6FF8" w:rsidRDefault="000C29FF" w:rsidP="000C29FF">
            <w:pPr>
              <w:keepNext/>
              <w:jc w:val="center"/>
              <w:rPr>
                <w:rFonts w:asciiTheme="majorHAnsi" w:hAnsiTheme="majorHAnsi"/>
                <w:color w:val="auto"/>
                <w:sz w:val="16"/>
                <w:szCs w:val="16"/>
              </w:rPr>
            </w:pPr>
            <w:r w:rsidRPr="003C6FF8">
              <w:rPr>
                <w:rFonts w:asciiTheme="majorHAnsi" w:hAnsiTheme="majorHAnsi"/>
                <w:color w:val="auto"/>
                <w:sz w:val="16"/>
                <w:szCs w:val="16"/>
              </w:rPr>
              <w:t>All Features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3701CEBF" w14:textId="77777777" w:rsidR="000C29FF" w:rsidRPr="003C6FF8" w:rsidRDefault="000C29FF" w:rsidP="000C29FF">
            <w:pPr>
              <w:keepNext/>
              <w:jc w:val="center"/>
              <w:rPr>
                <w:rFonts w:asciiTheme="majorHAnsi" w:hAnsiTheme="majorHAnsi"/>
                <w:color w:val="auto"/>
                <w:sz w:val="16"/>
                <w:szCs w:val="16"/>
              </w:rPr>
            </w:pPr>
          </w:p>
        </w:tc>
        <w:tc>
          <w:tcPr>
            <w:tcW w:w="352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/>
                <w:color w:val="auto"/>
                <w:sz w:val="16"/>
                <w:szCs w:val="16"/>
              </w:rPr>
              <w:tag w:val="895"/>
              <w:id w:val="739840286"/>
              <w:placeholder>
                <w:docPart w:val="DefaultPlaceholder_1081868574"/>
              </w:placeholder>
              <w:text/>
            </w:sdtPr>
            <w:sdtEndPr/>
            <w:sdtContent>
              <w:p w14:paraId="5B6542B6" w14:textId="60902CA0" w:rsidR="000C29FF" w:rsidRPr="003C6FF8" w:rsidRDefault="000C29FF" w:rsidP="000C29FF">
                <w:pPr>
                  <w:keepNext/>
                  <w:jc w:val="center"/>
                  <w:rPr>
                    <w:rFonts w:asciiTheme="majorHAnsi" w:hAnsiTheme="majorHAns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/>
                    <w:color w:val="auto"/>
                    <w:sz w:val="16"/>
                    <w:szCs w:val="16"/>
                  </w:rPr>
                  <w:t>1</w:t>
                </w:r>
              </w:p>
            </w:sdtContent>
          </w:sdt>
        </w:tc>
        <w:tc>
          <w:tcPr>
            <w:tcW w:w="352" w:type="pct"/>
            <w:shd w:val="clear" w:color="auto" w:fill="auto"/>
            <w:vAlign w:val="center"/>
          </w:tcPr>
          <w:sdt>
            <w:sdtPr>
              <w:rPr>
                <w:rFonts w:asciiTheme="majorHAnsi" w:hAnsiTheme="majorHAnsi"/>
                <w:color w:val="auto"/>
                <w:sz w:val="16"/>
                <w:szCs w:val="16"/>
              </w:rPr>
              <w:tag w:val="896"/>
              <w:id w:val="935480645"/>
              <w:placeholder>
                <w:docPart w:val="DefaultPlaceholder_1081868574"/>
              </w:placeholder>
              <w:text/>
            </w:sdtPr>
            <w:sdtEndPr/>
            <w:sdtContent>
              <w:p w14:paraId="56BD2B57" w14:textId="564E7B68" w:rsidR="000C29FF" w:rsidRPr="003C6FF8" w:rsidRDefault="000C29FF" w:rsidP="000C29FF">
                <w:pPr>
                  <w:keepNext/>
                  <w:jc w:val="center"/>
                  <w:rPr>
                    <w:rFonts w:asciiTheme="majorHAnsi" w:hAnsiTheme="majorHAns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/>
                    <w:color w:val="auto"/>
                    <w:sz w:val="16"/>
                    <w:szCs w:val="16"/>
                  </w:rPr>
                  <w:t>2</w:t>
                </w:r>
              </w:p>
            </w:sdtContent>
          </w:sdt>
        </w:tc>
        <w:tc>
          <w:tcPr>
            <w:tcW w:w="352" w:type="pct"/>
            <w:shd w:val="clear" w:color="auto" w:fill="auto"/>
            <w:vAlign w:val="center"/>
          </w:tcPr>
          <w:sdt>
            <w:sdtPr>
              <w:rPr>
                <w:rFonts w:asciiTheme="majorHAnsi" w:hAnsiTheme="majorHAnsi"/>
                <w:color w:val="auto"/>
                <w:sz w:val="16"/>
                <w:szCs w:val="16"/>
              </w:rPr>
              <w:tag w:val="897"/>
              <w:id w:val="881286919"/>
              <w:placeholder>
                <w:docPart w:val="DefaultPlaceholder_1081868574"/>
              </w:placeholder>
              <w:text/>
            </w:sdtPr>
            <w:sdtEndPr/>
            <w:sdtContent>
              <w:p w14:paraId="32347FAC" w14:textId="3E67415F" w:rsidR="000C29FF" w:rsidRPr="003C6FF8" w:rsidRDefault="000C29FF" w:rsidP="000C29FF">
                <w:pPr>
                  <w:keepNext/>
                  <w:jc w:val="center"/>
                  <w:rPr>
                    <w:rFonts w:asciiTheme="majorHAnsi" w:hAnsiTheme="majorHAns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/>
                    <w:color w:val="auto"/>
                    <w:sz w:val="16"/>
                    <w:szCs w:val="16"/>
                  </w:rPr>
                  <w:t>3</w:t>
                </w:r>
              </w:p>
            </w:sdtContent>
          </w:sdt>
        </w:tc>
        <w:tc>
          <w:tcPr>
            <w:tcW w:w="352" w:type="pct"/>
            <w:shd w:val="clear" w:color="auto" w:fill="auto"/>
            <w:vAlign w:val="center"/>
          </w:tcPr>
          <w:sdt>
            <w:sdtPr>
              <w:rPr>
                <w:rFonts w:asciiTheme="majorHAnsi" w:hAnsiTheme="majorHAnsi"/>
                <w:color w:val="auto"/>
                <w:sz w:val="16"/>
                <w:szCs w:val="16"/>
              </w:rPr>
              <w:tag w:val="898"/>
              <w:id w:val="-30885345"/>
              <w:placeholder>
                <w:docPart w:val="DefaultPlaceholder_1081868574"/>
              </w:placeholder>
              <w:text/>
            </w:sdtPr>
            <w:sdtEndPr/>
            <w:sdtContent>
              <w:p w14:paraId="2312C5E0" w14:textId="20C34AAF" w:rsidR="000C29FF" w:rsidRPr="003C6FF8" w:rsidRDefault="000C29FF" w:rsidP="000C29FF">
                <w:pPr>
                  <w:keepNext/>
                  <w:jc w:val="center"/>
                  <w:rPr>
                    <w:rFonts w:asciiTheme="majorHAnsi" w:hAnsiTheme="majorHAns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/>
                    <w:color w:val="auto"/>
                    <w:sz w:val="16"/>
                    <w:szCs w:val="16"/>
                  </w:rPr>
                  <w:t>4</w:t>
                </w:r>
              </w:p>
            </w:sdtContent>
          </w:sdt>
        </w:tc>
        <w:tc>
          <w:tcPr>
            <w:tcW w:w="411" w:type="pct"/>
            <w:shd w:val="clear" w:color="auto" w:fill="auto"/>
            <w:vAlign w:val="center"/>
          </w:tcPr>
          <w:sdt>
            <w:sdtPr>
              <w:rPr>
                <w:rFonts w:asciiTheme="majorHAnsi" w:hAnsiTheme="majorHAnsi"/>
                <w:color w:val="auto"/>
                <w:sz w:val="16"/>
                <w:szCs w:val="16"/>
              </w:rPr>
              <w:tag w:val="899"/>
              <w:id w:val="-922491048"/>
              <w:placeholder>
                <w:docPart w:val="DefaultPlaceholder_1081868574"/>
              </w:placeholder>
              <w:text/>
            </w:sdtPr>
            <w:sdtEndPr/>
            <w:sdtContent>
              <w:p w14:paraId="223DD46E" w14:textId="2A283B93" w:rsidR="000C29FF" w:rsidRPr="003C6FF8" w:rsidRDefault="000C29FF" w:rsidP="000C29FF">
                <w:pPr>
                  <w:keepNext/>
                  <w:jc w:val="center"/>
                  <w:rPr>
                    <w:rFonts w:asciiTheme="majorHAnsi" w:hAnsiTheme="majorHAns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/>
                    <w:color w:val="auto"/>
                    <w:sz w:val="16"/>
                    <w:szCs w:val="16"/>
                  </w:rPr>
                  <w:t>5</w:t>
                </w:r>
              </w:p>
            </w:sdtContent>
          </w:sdt>
        </w:tc>
        <w:tc>
          <w:tcPr>
            <w:tcW w:w="413" w:type="pct"/>
            <w:shd w:val="clear" w:color="auto" w:fill="auto"/>
            <w:vAlign w:val="center"/>
          </w:tcPr>
          <w:sdt>
            <w:sdtPr>
              <w:rPr>
                <w:rFonts w:asciiTheme="majorHAnsi" w:hAnsiTheme="majorHAnsi"/>
                <w:color w:val="auto"/>
                <w:sz w:val="16"/>
                <w:szCs w:val="16"/>
              </w:rPr>
              <w:tag w:val="900"/>
              <w:id w:val="159206333"/>
              <w:placeholder>
                <w:docPart w:val="DefaultPlaceholder_1081868574"/>
              </w:placeholder>
              <w:text/>
            </w:sdtPr>
            <w:sdtEndPr/>
            <w:sdtContent>
              <w:p w14:paraId="390B4053" w14:textId="22C1ED71" w:rsidR="000C29FF" w:rsidRPr="003C6FF8" w:rsidRDefault="000C29FF" w:rsidP="000C29FF">
                <w:pPr>
                  <w:keepNext/>
                  <w:jc w:val="center"/>
                  <w:rPr>
                    <w:rFonts w:asciiTheme="majorHAnsi" w:hAnsiTheme="majorHAns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/>
                    <w:color w:val="auto"/>
                    <w:sz w:val="16"/>
                    <w:szCs w:val="16"/>
                  </w:rPr>
                  <w:t>10</w:t>
                </w:r>
              </w:p>
            </w:sdtContent>
          </w:sdt>
        </w:tc>
        <w:tc>
          <w:tcPr>
            <w:tcW w:w="409" w:type="pct"/>
            <w:shd w:val="clear" w:color="auto" w:fill="auto"/>
            <w:vAlign w:val="center"/>
          </w:tcPr>
          <w:sdt>
            <w:sdtPr>
              <w:rPr>
                <w:rFonts w:asciiTheme="majorHAnsi" w:hAnsiTheme="majorHAnsi"/>
                <w:color w:val="auto"/>
                <w:sz w:val="16"/>
                <w:szCs w:val="16"/>
              </w:rPr>
              <w:tag w:val="901"/>
              <w:id w:val="91982201"/>
              <w:placeholder>
                <w:docPart w:val="DefaultPlaceholder_1081868574"/>
              </w:placeholder>
              <w:text/>
            </w:sdtPr>
            <w:sdtEndPr/>
            <w:sdtContent>
              <w:p w14:paraId="7FAF8B1D" w14:textId="46B0ABDB" w:rsidR="000C29FF" w:rsidRPr="003C6FF8" w:rsidRDefault="000C29FF" w:rsidP="000C29FF">
                <w:pPr>
                  <w:keepNext/>
                  <w:jc w:val="center"/>
                  <w:rPr>
                    <w:rFonts w:asciiTheme="majorHAnsi" w:hAnsiTheme="majorHAns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/>
                    <w:color w:val="auto"/>
                    <w:sz w:val="16"/>
                    <w:szCs w:val="16"/>
                  </w:rPr>
                  <w:t>10</w:t>
                </w:r>
              </w:p>
            </w:sdtContent>
          </w:sdt>
        </w:tc>
      </w:tr>
      <w:tr w:rsidR="000C29FF" w:rsidRPr="003C6FF8" w14:paraId="5A437C23" w14:textId="77777777" w:rsidTr="000C29FF">
        <w:trPr>
          <w:gridAfter w:val="1"/>
          <w:wAfter w:w="14" w:type="pct"/>
          <w:cantSplit/>
          <w:trHeight w:val="258"/>
        </w:trPr>
        <w:tc>
          <w:tcPr>
            <w:tcW w:w="705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102A9FBE" w14:textId="77777777" w:rsidR="000C29FF" w:rsidRPr="003C6FF8" w:rsidRDefault="000C29FF" w:rsidP="000C29FF">
            <w:pPr>
              <w:keepNext/>
              <w:jc w:val="center"/>
              <w:textAlignment w:val="bottom"/>
              <w:rPr>
                <w:rFonts w:asciiTheme="majorHAnsi" w:hAnsiTheme="majorHAnsi" w:cs="Arial"/>
                <w:b/>
                <w:color w:val="auto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b/>
                <w:color w:val="auto"/>
                <w:kern w:val="24"/>
                <w:sz w:val="16"/>
                <w:szCs w:val="16"/>
              </w:rPr>
              <w:t>Directions</w:t>
            </w:r>
          </w:p>
        </w:tc>
        <w:tc>
          <w:tcPr>
            <w:tcW w:w="705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4E3EF079" w14:textId="77777777" w:rsidR="000C29FF" w:rsidRPr="003C6FF8" w:rsidRDefault="000C29FF" w:rsidP="000C29FF">
            <w:pPr>
              <w:keepNext/>
              <w:jc w:val="center"/>
              <w:rPr>
                <w:rFonts w:asciiTheme="majorHAnsi" w:hAnsiTheme="majorHAnsi"/>
                <w:color w:val="auto"/>
                <w:sz w:val="16"/>
                <w:szCs w:val="16"/>
              </w:rPr>
            </w:pPr>
            <w:r w:rsidRPr="003C6FF8">
              <w:rPr>
                <w:rFonts w:asciiTheme="majorHAnsi" w:hAnsiTheme="majorHAnsi"/>
                <w:color w:val="auto"/>
                <w:sz w:val="16"/>
                <w:szCs w:val="16"/>
              </w:rPr>
              <w:t>All Features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5F9C317D" w14:textId="77777777" w:rsidR="000C29FF" w:rsidRPr="003C6FF8" w:rsidRDefault="000C29FF" w:rsidP="000C29FF">
            <w:pPr>
              <w:keepNext/>
              <w:jc w:val="center"/>
              <w:rPr>
                <w:rFonts w:asciiTheme="majorHAnsi" w:hAnsiTheme="majorHAnsi"/>
                <w:color w:val="auto"/>
                <w:sz w:val="16"/>
                <w:szCs w:val="16"/>
              </w:rPr>
            </w:pPr>
          </w:p>
        </w:tc>
        <w:tc>
          <w:tcPr>
            <w:tcW w:w="352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/>
                <w:color w:val="auto"/>
                <w:sz w:val="16"/>
                <w:szCs w:val="16"/>
              </w:rPr>
              <w:tag w:val="902"/>
              <w:id w:val="-1744019901"/>
              <w:placeholder>
                <w:docPart w:val="DefaultPlaceholder_1081868574"/>
              </w:placeholder>
              <w:text/>
            </w:sdtPr>
            <w:sdtEndPr/>
            <w:sdtContent>
              <w:p w14:paraId="062378F5" w14:textId="457F9F13" w:rsidR="000C29FF" w:rsidRPr="003C6FF8" w:rsidRDefault="000C29FF" w:rsidP="000C29FF">
                <w:pPr>
                  <w:keepNext/>
                  <w:jc w:val="center"/>
                  <w:rPr>
                    <w:rFonts w:asciiTheme="majorHAnsi" w:hAnsiTheme="majorHAns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/>
                    <w:color w:val="auto"/>
                    <w:sz w:val="16"/>
                    <w:szCs w:val="16"/>
                  </w:rPr>
                  <w:t>1</w:t>
                </w:r>
              </w:p>
            </w:sdtContent>
          </w:sdt>
        </w:tc>
        <w:tc>
          <w:tcPr>
            <w:tcW w:w="352" w:type="pct"/>
            <w:shd w:val="clear" w:color="auto" w:fill="auto"/>
            <w:vAlign w:val="center"/>
          </w:tcPr>
          <w:sdt>
            <w:sdtPr>
              <w:rPr>
                <w:rFonts w:asciiTheme="majorHAnsi" w:hAnsiTheme="majorHAnsi"/>
                <w:color w:val="auto"/>
                <w:sz w:val="16"/>
                <w:szCs w:val="16"/>
              </w:rPr>
              <w:tag w:val="903"/>
              <w:id w:val="-1806071740"/>
              <w:placeholder>
                <w:docPart w:val="DefaultPlaceholder_1081868574"/>
              </w:placeholder>
              <w:text/>
            </w:sdtPr>
            <w:sdtEndPr/>
            <w:sdtContent>
              <w:p w14:paraId="19E3FBBD" w14:textId="1DBF2CFA" w:rsidR="000C29FF" w:rsidRPr="003C6FF8" w:rsidRDefault="000C29FF" w:rsidP="000C29FF">
                <w:pPr>
                  <w:keepNext/>
                  <w:jc w:val="center"/>
                  <w:rPr>
                    <w:rFonts w:asciiTheme="majorHAnsi" w:hAnsiTheme="majorHAns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/>
                    <w:color w:val="auto"/>
                    <w:sz w:val="16"/>
                    <w:szCs w:val="16"/>
                  </w:rPr>
                  <w:t>2</w:t>
                </w:r>
              </w:p>
            </w:sdtContent>
          </w:sdt>
        </w:tc>
        <w:tc>
          <w:tcPr>
            <w:tcW w:w="352" w:type="pct"/>
            <w:shd w:val="clear" w:color="auto" w:fill="auto"/>
            <w:vAlign w:val="center"/>
          </w:tcPr>
          <w:sdt>
            <w:sdtPr>
              <w:rPr>
                <w:rFonts w:asciiTheme="majorHAnsi" w:hAnsiTheme="majorHAnsi"/>
                <w:color w:val="auto"/>
                <w:sz w:val="16"/>
                <w:szCs w:val="16"/>
              </w:rPr>
              <w:tag w:val="904"/>
              <w:id w:val="-1515057355"/>
              <w:placeholder>
                <w:docPart w:val="DefaultPlaceholder_1081868574"/>
              </w:placeholder>
              <w:text/>
            </w:sdtPr>
            <w:sdtEndPr/>
            <w:sdtContent>
              <w:p w14:paraId="5A3D45FE" w14:textId="2036013A" w:rsidR="000C29FF" w:rsidRPr="003C6FF8" w:rsidRDefault="000C29FF" w:rsidP="000C29FF">
                <w:pPr>
                  <w:keepNext/>
                  <w:jc w:val="center"/>
                  <w:rPr>
                    <w:rFonts w:asciiTheme="majorHAnsi" w:hAnsiTheme="majorHAns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/>
                    <w:color w:val="auto"/>
                    <w:sz w:val="16"/>
                    <w:szCs w:val="16"/>
                  </w:rPr>
                  <w:t>3</w:t>
                </w:r>
              </w:p>
            </w:sdtContent>
          </w:sdt>
        </w:tc>
        <w:tc>
          <w:tcPr>
            <w:tcW w:w="352" w:type="pct"/>
            <w:shd w:val="clear" w:color="auto" w:fill="auto"/>
            <w:vAlign w:val="center"/>
          </w:tcPr>
          <w:sdt>
            <w:sdtPr>
              <w:rPr>
                <w:rFonts w:asciiTheme="majorHAnsi" w:hAnsiTheme="majorHAnsi"/>
                <w:color w:val="auto"/>
                <w:sz w:val="16"/>
                <w:szCs w:val="16"/>
              </w:rPr>
              <w:tag w:val="905"/>
              <w:id w:val="1096833950"/>
              <w:placeholder>
                <w:docPart w:val="DefaultPlaceholder_1081868574"/>
              </w:placeholder>
              <w:text/>
            </w:sdtPr>
            <w:sdtEndPr/>
            <w:sdtContent>
              <w:p w14:paraId="7BB31449" w14:textId="7D1B704F" w:rsidR="000C29FF" w:rsidRPr="003C6FF8" w:rsidRDefault="000C29FF" w:rsidP="000C29FF">
                <w:pPr>
                  <w:keepNext/>
                  <w:jc w:val="center"/>
                  <w:rPr>
                    <w:rFonts w:asciiTheme="majorHAnsi" w:hAnsiTheme="majorHAns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/>
                    <w:color w:val="auto"/>
                    <w:sz w:val="16"/>
                    <w:szCs w:val="16"/>
                  </w:rPr>
                  <w:t>4</w:t>
                </w:r>
              </w:p>
            </w:sdtContent>
          </w:sdt>
        </w:tc>
        <w:tc>
          <w:tcPr>
            <w:tcW w:w="411" w:type="pct"/>
            <w:shd w:val="clear" w:color="auto" w:fill="auto"/>
            <w:vAlign w:val="center"/>
          </w:tcPr>
          <w:sdt>
            <w:sdtPr>
              <w:rPr>
                <w:rFonts w:asciiTheme="majorHAnsi" w:hAnsiTheme="majorHAnsi"/>
                <w:color w:val="auto"/>
                <w:sz w:val="16"/>
                <w:szCs w:val="16"/>
              </w:rPr>
              <w:tag w:val="906"/>
              <w:id w:val="955916777"/>
              <w:placeholder>
                <w:docPart w:val="DefaultPlaceholder_1081868574"/>
              </w:placeholder>
              <w:text/>
            </w:sdtPr>
            <w:sdtEndPr/>
            <w:sdtContent>
              <w:p w14:paraId="201E2DC1" w14:textId="3CB8E6DC" w:rsidR="000C29FF" w:rsidRPr="003C6FF8" w:rsidRDefault="000C29FF" w:rsidP="000C29FF">
                <w:pPr>
                  <w:keepNext/>
                  <w:jc w:val="center"/>
                  <w:rPr>
                    <w:rFonts w:asciiTheme="majorHAnsi" w:hAnsiTheme="majorHAns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/>
                    <w:color w:val="auto"/>
                    <w:sz w:val="16"/>
                    <w:szCs w:val="16"/>
                  </w:rPr>
                  <w:t>5</w:t>
                </w:r>
              </w:p>
            </w:sdtContent>
          </w:sdt>
        </w:tc>
        <w:tc>
          <w:tcPr>
            <w:tcW w:w="413" w:type="pct"/>
            <w:shd w:val="clear" w:color="auto" w:fill="auto"/>
            <w:vAlign w:val="center"/>
          </w:tcPr>
          <w:sdt>
            <w:sdtPr>
              <w:rPr>
                <w:rFonts w:asciiTheme="majorHAnsi" w:hAnsiTheme="majorHAnsi"/>
                <w:color w:val="auto"/>
                <w:sz w:val="16"/>
                <w:szCs w:val="16"/>
              </w:rPr>
              <w:tag w:val="907"/>
              <w:id w:val="-1736233736"/>
              <w:placeholder>
                <w:docPart w:val="DefaultPlaceholder_1081868574"/>
              </w:placeholder>
              <w:text/>
            </w:sdtPr>
            <w:sdtEndPr/>
            <w:sdtContent>
              <w:p w14:paraId="40CE1B0E" w14:textId="1409850C" w:rsidR="000C29FF" w:rsidRPr="003C6FF8" w:rsidRDefault="000C29FF" w:rsidP="000C29FF">
                <w:pPr>
                  <w:keepNext/>
                  <w:jc w:val="center"/>
                  <w:rPr>
                    <w:rFonts w:asciiTheme="majorHAnsi" w:hAnsiTheme="majorHAns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/>
                    <w:color w:val="auto"/>
                    <w:sz w:val="16"/>
                    <w:szCs w:val="16"/>
                  </w:rPr>
                  <w:t>10</w:t>
                </w:r>
              </w:p>
            </w:sdtContent>
          </w:sdt>
        </w:tc>
        <w:tc>
          <w:tcPr>
            <w:tcW w:w="409" w:type="pct"/>
            <w:shd w:val="clear" w:color="auto" w:fill="auto"/>
            <w:vAlign w:val="center"/>
          </w:tcPr>
          <w:sdt>
            <w:sdtPr>
              <w:rPr>
                <w:rFonts w:asciiTheme="majorHAnsi" w:hAnsiTheme="majorHAnsi"/>
                <w:color w:val="auto"/>
                <w:sz w:val="16"/>
                <w:szCs w:val="16"/>
              </w:rPr>
              <w:tag w:val="908"/>
              <w:id w:val="-1939510792"/>
              <w:placeholder>
                <w:docPart w:val="DefaultPlaceholder_1081868574"/>
              </w:placeholder>
              <w:text/>
            </w:sdtPr>
            <w:sdtEndPr/>
            <w:sdtContent>
              <w:p w14:paraId="3DF0CF0A" w14:textId="4D11FD67" w:rsidR="000C29FF" w:rsidRPr="003C6FF8" w:rsidRDefault="000C29FF" w:rsidP="000C29FF">
                <w:pPr>
                  <w:keepNext/>
                  <w:jc w:val="center"/>
                  <w:rPr>
                    <w:rFonts w:asciiTheme="majorHAnsi" w:hAnsiTheme="majorHAns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/>
                    <w:color w:val="auto"/>
                    <w:sz w:val="16"/>
                    <w:szCs w:val="16"/>
                  </w:rPr>
                  <w:t>10</w:t>
                </w:r>
              </w:p>
            </w:sdtContent>
          </w:sdt>
        </w:tc>
      </w:tr>
      <w:tr w:rsidR="000C29FF" w:rsidRPr="003C6FF8" w14:paraId="29F62CD3" w14:textId="77777777" w:rsidTr="000C29FF">
        <w:trPr>
          <w:gridAfter w:val="1"/>
          <w:wAfter w:w="14" w:type="pct"/>
          <w:cantSplit/>
          <w:trHeight w:val="276"/>
        </w:trPr>
        <w:tc>
          <w:tcPr>
            <w:tcW w:w="705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69FE2BD2" w14:textId="77777777" w:rsidR="000C29FF" w:rsidRPr="003C6FF8" w:rsidRDefault="000C29FF" w:rsidP="000C29FF">
            <w:pPr>
              <w:keepNext/>
              <w:jc w:val="center"/>
              <w:textAlignment w:val="bottom"/>
              <w:rPr>
                <w:rFonts w:asciiTheme="majorHAnsi" w:hAnsiTheme="majorHAnsi" w:cs="Arial"/>
                <w:b/>
                <w:color w:val="auto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b/>
                <w:color w:val="auto"/>
                <w:kern w:val="24"/>
                <w:sz w:val="16"/>
                <w:szCs w:val="16"/>
              </w:rPr>
              <w:t>Places</w:t>
            </w:r>
          </w:p>
        </w:tc>
        <w:tc>
          <w:tcPr>
            <w:tcW w:w="705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56E400B6" w14:textId="77777777" w:rsidR="000C29FF" w:rsidRPr="003C6FF8" w:rsidRDefault="000C29FF" w:rsidP="000C29FF">
            <w:pPr>
              <w:keepNext/>
              <w:jc w:val="center"/>
              <w:rPr>
                <w:rFonts w:asciiTheme="majorHAnsi" w:hAnsiTheme="majorHAnsi"/>
                <w:color w:val="auto"/>
                <w:sz w:val="16"/>
                <w:szCs w:val="16"/>
              </w:rPr>
            </w:pPr>
            <w:r w:rsidRPr="003C6FF8">
              <w:rPr>
                <w:rFonts w:asciiTheme="majorHAnsi" w:hAnsiTheme="majorHAnsi"/>
                <w:color w:val="auto"/>
                <w:sz w:val="16"/>
                <w:szCs w:val="16"/>
              </w:rPr>
              <w:t>All Features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03FC35C4" w14:textId="77777777" w:rsidR="000C29FF" w:rsidRPr="003C6FF8" w:rsidRDefault="000C29FF" w:rsidP="000C29FF">
            <w:pPr>
              <w:keepNext/>
              <w:jc w:val="center"/>
              <w:rPr>
                <w:rFonts w:asciiTheme="majorHAnsi" w:hAnsiTheme="majorHAnsi"/>
                <w:color w:val="auto"/>
                <w:sz w:val="16"/>
                <w:szCs w:val="16"/>
              </w:rPr>
            </w:pPr>
          </w:p>
        </w:tc>
        <w:tc>
          <w:tcPr>
            <w:tcW w:w="352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/>
                <w:color w:val="auto"/>
                <w:sz w:val="16"/>
                <w:szCs w:val="16"/>
              </w:rPr>
              <w:tag w:val="909"/>
              <w:id w:val="-1285651391"/>
              <w:placeholder>
                <w:docPart w:val="DefaultPlaceholder_1081868574"/>
              </w:placeholder>
              <w:text/>
            </w:sdtPr>
            <w:sdtEndPr/>
            <w:sdtContent>
              <w:p w14:paraId="7DA7460A" w14:textId="148F54A9" w:rsidR="000C29FF" w:rsidRPr="003C6FF8" w:rsidRDefault="000C29FF" w:rsidP="000C29FF">
                <w:pPr>
                  <w:keepNext/>
                  <w:jc w:val="center"/>
                  <w:rPr>
                    <w:rFonts w:asciiTheme="majorHAnsi" w:hAnsiTheme="majorHAns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/>
                    <w:color w:val="auto"/>
                    <w:sz w:val="16"/>
                    <w:szCs w:val="16"/>
                  </w:rPr>
                  <w:t>1</w:t>
                </w:r>
              </w:p>
            </w:sdtContent>
          </w:sdt>
        </w:tc>
        <w:tc>
          <w:tcPr>
            <w:tcW w:w="352" w:type="pct"/>
            <w:shd w:val="clear" w:color="auto" w:fill="auto"/>
            <w:vAlign w:val="center"/>
          </w:tcPr>
          <w:sdt>
            <w:sdtPr>
              <w:rPr>
                <w:rFonts w:asciiTheme="majorHAnsi" w:hAnsiTheme="majorHAnsi"/>
                <w:color w:val="auto"/>
                <w:sz w:val="16"/>
                <w:szCs w:val="16"/>
              </w:rPr>
              <w:tag w:val="910"/>
              <w:id w:val="1664203185"/>
              <w:placeholder>
                <w:docPart w:val="DefaultPlaceholder_1081868574"/>
              </w:placeholder>
              <w:text/>
            </w:sdtPr>
            <w:sdtEndPr/>
            <w:sdtContent>
              <w:p w14:paraId="1536E36C" w14:textId="61F93CAA" w:rsidR="000C29FF" w:rsidRPr="003C6FF8" w:rsidRDefault="000C29FF" w:rsidP="000C29FF">
                <w:pPr>
                  <w:keepNext/>
                  <w:jc w:val="center"/>
                  <w:rPr>
                    <w:rFonts w:asciiTheme="majorHAnsi" w:hAnsiTheme="majorHAns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/>
                    <w:color w:val="auto"/>
                    <w:sz w:val="16"/>
                    <w:szCs w:val="16"/>
                  </w:rPr>
                  <w:t>2</w:t>
                </w:r>
              </w:p>
            </w:sdtContent>
          </w:sdt>
        </w:tc>
        <w:tc>
          <w:tcPr>
            <w:tcW w:w="352" w:type="pct"/>
            <w:shd w:val="clear" w:color="auto" w:fill="auto"/>
            <w:vAlign w:val="center"/>
          </w:tcPr>
          <w:sdt>
            <w:sdtPr>
              <w:rPr>
                <w:rFonts w:asciiTheme="majorHAnsi" w:hAnsiTheme="majorHAnsi"/>
                <w:color w:val="auto"/>
                <w:sz w:val="16"/>
                <w:szCs w:val="16"/>
              </w:rPr>
              <w:tag w:val="911"/>
              <w:id w:val="353312048"/>
              <w:placeholder>
                <w:docPart w:val="DefaultPlaceholder_1081868574"/>
              </w:placeholder>
              <w:text/>
            </w:sdtPr>
            <w:sdtEndPr/>
            <w:sdtContent>
              <w:p w14:paraId="75BF6E63" w14:textId="7ED69E65" w:rsidR="000C29FF" w:rsidRPr="003C6FF8" w:rsidRDefault="000C29FF" w:rsidP="000C29FF">
                <w:pPr>
                  <w:keepNext/>
                  <w:jc w:val="center"/>
                  <w:rPr>
                    <w:rFonts w:asciiTheme="majorHAnsi" w:hAnsiTheme="majorHAns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/>
                    <w:color w:val="auto"/>
                    <w:sz w:val="16"/>
                    <w:szCs w:val="16"/>
                  </w:rPr>
                  <w:t>3</w:t>
                </w:r>
              </w:p>
            </w:sdtContent>
          </w:sdt>
        </w:tc>
        <w:tc>
          <w:tcPr>
            <w:tcW w:w="352" w:type="pct"/>
            <w:shd w:val="clear" w:color="auto" w:fill="auto"/>
            <w:vAlign w:val="center"/>
          </w:tcPr>
          <w:sdt>
            <w:sdtPr>
              <w:rPr>
                <w:rFonts w:asciiTheme="majorHAnsi" w:hAnsiTheme="majorHAnsi"/>
                <w:color w:val="auto"/>
                <w:sz w:val="16"/>
                <w:szCs w:val="16"/>
              </w:rPr>
              <w:tag w:val="912"/>
              <w:id w:val="-1161311889"/>
              <w:placeholder>
                <w:docPart w:val="DefaultPlaceholder_1081868574"/>
              </w:placeholder>
              <w:text/>
            </w:sdtPr>
            <w:sdtEndPr/>
            <w:sdtContent>
              <w:p w14:paraId="4BFAC918" w14:textId="464843F6" w:rsidR="000C29FF" w:rsidRPr="003C6FF8" w:rsidRDefault="000C29FF" w:rsidP="000C29FF">
                <w:pPr>
                  <w:keepNext/>
                  <w:jc w:val="center"/>
                  <w:rPr>
                    <w:rFonts w:asciiTheme="majorHAnsi" w:hAnsiTheme="majorHAns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/>
                    <w:color w:val="auto"/>
                    <w:sz w:val="16"/>
                    <w:szCs w:val="16"/>
                  </w:rPr>
                  <w:t>4</w:t>
                </w:r>
              </w:p>
            </w:sdtContent>
          </w:sdt>
        </w:tc>
        <w:tc>
          <w:tcPr>
            <w:tcW w:w="411" w:type="pct"/>
            <w:shd w:val="clear" w:color="auto" w:fill="auto"/>
            <w:vAlign w:val="center"/>
          </w:tcPr>
          <w:sdt>
            <w:sdtPr>
              <w:rPr>
                <w:rFonts w:asciiTheme="majorHAnsi" w:hAnsiTheme="majorHAnsi"/>
                <w:color w:val="auto"/>
                <w:sz w:val="16"/>
                <w:szCs w:val="16"/>
              </w:rPr>
              <w:tag w:val="913"/>
              <w:id w:val="658588230"/>
              <w:placeholder>
                <w:docPart w:val="DefaultPlaceholder_1081868574"/>
              </w:placeholder>
              <w:text/>
            </w:sdtPr>
            <w:sdtEndPr/>
            <w:sdtContent>
              <w:p w14:paraId="6F0184BE" w14:textId="0FA3A295" w:rsidR="000C29FF" w:rsidRPr="003C6FF8" w:rsidRDefault="000C29FF" w:rsidP="000C29FF">
                <w:pPr>
                  <w:keepNext/>
                  <w:jc w:val="center"/>
                  <w:rPr>
                    <w:rFonts w:asciiTheme="majorHAnsi" w:hAnsiTheme="majorHAns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/>
                    <w:color w:val="auto"/>
                    <w:sz w:val="16"/>
                    <w:szCs w:val="16"/>
                  </w:rPr>
                  <w:t>5</w:t>
                </w:r>
              </w:p>
            </w:sdtContent>
          </w:sdt>
        </w:tc>
        <w:tc>
          <w:tcPr>
            <w:tcW w:w="413" w:type="pct"/>
            <w:shd w:val="clear" w:color="auto" w:fill="auto"/>
            <w:vAlign w:val="center"/>
          </w:tcPr>
          <w:sdt>
            <w:sdtPr>
              <w:rPr>
                <w:rFonts w:asciiTheme="majorHAnsi" w:hAnsiTheme="majorHAnsi"/>
                <w:color w:val="auto"/>
                <w:sz w:val="16"/>
                <w:szCs w:val="16"/>
              </w:rPr>
              <w:tag w:val="914"/>
              <w:id w:val="1639756583"/>
              <w:placeholder>
                <w:docPart w:val="DefaultPlaceholder_1081868574"/>
              </w:placeholder>
              <w:text/>
            </w:sdtPr>
            <w:sdtEndPr/>
            <w:sdtContent>
              <w:p w14:paraId="284E63DD" w14:textId="3E17C49B" w:rsidR="000C29FF" w:rsidRPr="003C6FF8" w:rsidRDefault="000C29FF" w:rsidP="000C29FF">
                <w:pPr>
                  <w:keepNext/>
                  <w:jc w:val="center"/>
                  <w:rPr>
                    <w:rFonts w:asciiTheme="majorHAnsi" w:hAnsiTheme="majorHAns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/>
                    <w:color w:val="auto"/>
                    <w:sz w:val="16"/>
                    <w:szCs w:val="16"/>
                  </w:rPr>
                  <w:t>10</w:t>
                </w:r>
              </w:p>
            </w:sdtContent>
          </w:sdt>
        </w:tc>
        <w:tc>
          <w:tcPr>
            <w:tcW w:w="409" w:type="pct"/>
            <w:shd w:val="clear" w:color="auto" w:fill="auto"/>
            <w:vAlign w:val="center"/>
          </w:tcPr>
          <w:sdt>
            <w:sdtPr>
              <w:rPr>
                <w:rFonts w:asciiTheme="majorHAnsi" w:hAnsiTheme="majorHAnsi"/>
                <w:color w:val="auto"/>
                <w:sz w:val="16"/>
                <w:szCs w:val="16"/>
              </w:rPr>
              <w:tag w:val="915"/>
              <w:id w:val="-321118823"/>
              <w:placeholder>
                <w:docPart w:val="DefaultPlaceholder_1081868574"/>
              </w:placeholder>
              <w:text/>
            </w:sdtPr>
            <w:sdtEndPr/>
            <w:sdtContent>
              <w:p w14:paraId="6259CC0E" w14:textId="20765384" w:rsidR="000C29FF" w:rsidRPr="003C6FF8" w:rsidRDefault="000C29FF" w:rsidP="000C29FF">
                <w:pPr>
                  <w:keepNext/>
                  <w:jc w:val="center"/>
                  <w:rPr>
                    <w:rFonts w:asciiTheme="majorHAnsi" w:hAnsiTheme="majorHAnsi"/>
                    <w:color w:val="auto"/>
                    <w:sz w:val="16"/>
                    <w:szCs w:val="16"/>
                  </w:rPr>
                </w:pPr>
                <w:r w:rsidRPr="003C6FF8">
                  <w:rPr>
                    <w:rFonts w:asciiTheme="majorHAnsi" w:hAnsiTheme="majorHAnsi"/>
                    <w:color w:val="auto"/>
                    <w:sz w:val="16"/>
                    <w:szCs w:val="16"/>
                  </w:rPr>
                  <w:t>10</w:t>
                </w:r>
              </w:p>
            </w:sdtContent>
          </w:sdt>
        </w:tc>
      </w:tr>
      <w:tr w:rsidR="000C29FF" w:rsidRPr="00182E79" w14:paraId="7480C080" w14:textId="77777777" w:rsidTr="000C29FF">
        <w:trPr>
          <w:gridAfter w:val="1"/>
          <w:wAfter w:w="14" w:type="pct"/>
          <w:cantSplit/>
          <w:trHeight w:val="266"/>
        </w:trPr>
        <w:tc>
          <w:tcPr>
            <w:tcW w:w="705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6422582B" w14:textId="77777777" w:rsidR="000C29FF" w:rsidRPr="00182E79" w:rsidRDefault="000C29FF" w:rsidP="000C29FF">
            <w:pPr>
              <w:keepNext/>
              <w:jc w:val="center"/>
              <w:textAlignment w:val="bottom"/>
              <w:rPr>
                <w:rFonts w:asciiTheme="majorHAnsi" w:hAnsiTheme="majorHAnsi" w:cs="Arial"/>
                <w:b/>
                <w:color w:val="auto"/>
                <w:kern w:val="24"/>
                <w:sz w:val="16"/>
                <w:szCs w:val="16"/>
              </w:rPr>
            </w:pPr>
            <w:r w:rsidRPr="00182E79">
              <w:rPr>
                <w:rFonts w:asciiTheme="majorHAnsi" w:hAnsiTheme="majorHAnsi" w:cs="Arial"/>
                <w:b/>
                <w:color w:val="auto"/>
                <w:kern w:val="24"/>
                <w:sz w:val="16"/>
                <w:szCs w:val="16"/>
              </w:rPr>
              <w:t>Geocoder</w:t>
            </w:r>
          </w:p>
        </w:tc>
        <w:tc>
          <w:tcPr>
            <w:tcW w:w="705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149D4855" w14:textId="77777777" w:rsidR="000C29FF" w:rsidRPr="00182E79" w:rsidRDefault="000C29FF" w:rsidP="000C29FF">
            <w:pPr>
              <w:keepNext/>
              <w:jc w:val="center"/>
              <w:rPr>
                <w:rFonts w:asciiTheme="majorHAnsi" w:hAnsiTheme="majorHAnsi"/>
                <w:color w:val="auto"/>
                <w:sz w:val="16"/>
                <w:szCs w:val="16"/>
              </w:rPr>
            </w:pPr>
            <w:r w:rsidRPr="00182E79">
              <w:rPr>
                <w:rFonts w:asciiTheme="majorHAnsi" w:hAnsiTheme="majorHAnsi"/>
                <w:color w:val="auto"/>
                <w:sz w:val="16"/>
                <w:szCs w:val="16"/>
              </w:rPr>
              <w:t>All Features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70ECAF21" w14:textId="77777777" w:rsidR="000C29FF" w:rsidRPr="00182E79" w:rsidRDefault="000C29FF" w:rsidP="000C29FF">
            <w:pPr>
              <w:keepNext/>
              <w:jc w:val="center"/>
              <w:rPr>
                <w:rFonts w:asciiTheme="majorHAnsi" w:hAnsiTheme="majorHAnsi"/>
                <w:color w:val="auto"/>
                <w:sz w:val="16"/>
                <w:szCs w:val="16"/>
              </w:rPr>
            </w:pPr>
          </w:p>
        </w:tc>
        <w:tc>
          <w:tcPr>
            <w:tcW w:w="352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/>
                <w:color w:val="auto"/>
                <w:sz w:val="16"/>
                <w:szCs w:val="16"/>
              </w:rPr>
              <w:tag w:val="916"/>
              <w:id w:val="-601413294"/>
              <w:placeholder>
                <w:docPart w:val="DefaultPlaceholder_1081868574"/>
              </w:placeholder>
              <w:text/>
            </w:sdtPr>
            <w:sdtEndPr/>
            <w:sdtContent>
              <w:p w14:paraId="4307856A" w14:textId="475DA1C7" w:rsidR="000C29FF" w:rsidRPr="00182E79" w:rsidRDefault="000C29FF" w:rsidP="000C29FF">
                <w:pPr>
                  <w:keepNext/>
                  <w:jc w:val="center"/>
                  <w:rPr>
                    <w:rFonts w:asciiTheme="majorHAnsi" w:hAnsiTheme="majorHAnsi"/>
                    <w:color w:val="auto"/>
                    <w:sz w:val="16"/>
                    <w:szCs w:val="16"/>
                  </w:rPr>
                </w:pPr>
                <w:r w:rsidRPr="00182E79">
                  <w:rPr>
                    <w:rFonts w:asciiTheme="majorHAnsi" w:hAnsiTheme="majorHAnsi"/>
                    <w:color w:val="auto"/>
                    <w:sz w:val="16"/>
                    <w:szCs w:val="16"/>
                  </w:rPr>
                  <w:t>1</w:t>
                </w:r>
              </w:p>
            </w:sdtContent>
          </w:sdt>
        </w:tc>
        <w:tc>
          <w:tcPr>
            <w:tcW w:w="352" w:type="pct"/>
            <w:shd w:val="clear" w:color="auto" w:fill="auto"/>
            <w:vAlign w:val="center"/>
          </w:tcPr>
          <w:sdt>
            <w:sdtPr>
              <w:rPr>
                <w:rFonts w:asciiTheme="majorHAnsi" w:hAnsiTheme="majorHAnsi"/>
                <w:color w:val="auto"/>
                <w:sz w:val="16"/>
                <w:szCs w:val="16"/>
              </w:rPr>
              <w:tag w:val="917"/>
              <w:id w:val="-1650739904"/>
              <w:placeholder>
                <w:docPart w:val="DefaultPlaceholder_1081868574"/>
              </w:placeholder>
              <w:text/>
            </w:sdtPr>
            <w:sdtEndPr/>
            <w:sdtContent>
              <w:p w14:paraId="12961A3D" w14:textId="256FD86B" w:rsidR="000C29FF" w:rsidRPr="00182E79" w:rsidRDefault="000C29FF" w:rsidP="000C29FF">
                <w:pPr>
                  <w:keepNext/>
                  <w:jc w:val="center"/>
                  <w:rPr>
                    <w:rFonts w:asciiTheme="majorHAnsi" w:hAnsiTheme="majorHAnsi"/>
                    <w:color w:val="auto"/>
                    <w:sz w:val="16"/>
                    <w:szCs w:val="16"/>
                  </w:rPr>
                </w:pPr>
                <w:r w:rsidRPr="00182E79">
                  <w:rPr>
                    <w:rFonts w:asciiTheme="majorHAnsi" w:hAnsiTheme="majorHAnsi"/>
                    <w:color w:val="auto"/>
                    <w:sz w:val="16"/>
                    <w:szCs w:val="16"/>
                  </w:rPr>
                  <w:t>2</w:t>
                </w:r>
              </w:p>
            </w:sdtContent>
          </w:sdt>
        </w:tc>
        <w:tc>
          <w:tcPr>
            <w:tcW w:w="352" w:type="pct"/>
            <w:shd w:val="clear" w:color="auto" w:fill="auto"/>
            <w:vAlign w:val="center"/>
          </w:tcPr>
          <w:sdt>
            <w:sdtPr>
              <w:rPr>
                <w:rFonts w:asciiTheme="majorHAnsi" w:hAnsiTheme="majorHAnsi"/>
                <w:color w:val="auto"/>
                <w:sz w:val="16"/>
                <w:szCs w:val="16"/>
              </w:rPr>
              <w:tag w:val="918"/>
              <w:id w:val="1458293377"/>
              <w:placeholder>
                <w:docPart w:val="DefaultPlaceholder_1081868574"/>
              </w:placeholder>
              <w:text/>
            </w:sdtPr>
            <w:sdtEndPr/>
            <w:sdtContent>
              <w:p w14:paraId="23794AC3" w14:textId="1D5D9DA8" w:rsidR="000C29FF" w:rsidRPr="00182E79" w:rsidRDefault="000C29FF" w:rsidP="000C29FF">
                <w:pPr>
                  <w:keepNext/>
                  <w:jc w:val="center"/>
                  <w:rPr>
                    <w:rFonts w:asciiTheme="majorHAnsi" w:hAnsiTheme="majorHAnsi"/>
                    <w:color w:val="auto"/>
                    <w:sz w:val="16"/>
                    <w:szCs w:val="16"/>
                  </w:rPr>
                </w:pPr>
                <w:r w:rsidRPr="00182E79">
                  <w:rPr>
                    <w:rFonts w:asciiTheme="majorHAnsi" w:hAnsiTheme="majorHAnsi"/>
                    <w:color w:val="auto"/>
                    <w:sz w:val="16"/>
                    <w:szCs w:val="16"/>
                  </w:rPr>
                  <w:t>3</w:t>
                </w:r>
              </w:p>
            </w:sdtContent>
          </w:sdt>
        </w:tc>
        <w:tc>
          <w:tcPr>
            <w:tcW w:w="352" w:type="pct"/>
            <w:shd w:val="clear" w:color="auto" w:fill="auto"/>
            <w:vAlign w:val="center"/>
          </w:tcPr>
          <w:sdt>
            <w:sdtPr>
              <w:rPr>
                <w:rFonts w:asciiTheme="majorHAnsi" w:hAnsiTheme="majorHAnsi"/>
                <w:color w:val="auto"/>
                <w:sz w:val="16"/>
                <w:szCs w:val="16"/>
              </w:rPr>
              <w:tag w:val="919"/>
              <w:id w:val="48897523"/>
              <w:placeholder>
                <w:docPart w:val="DefaultPlaceholder_1081868574"/>
              </w:placeholder>
              <w:text/>
            </w:sdtPr>
            <w:sdtEndPr/>
            <w:sdtContent>
              <w:p w14:paraId="7F35E1F1" w14:textId="064E35DF" w:rsidR="000C29FF" w:rsidRPr="00182E79" w:rsidRDefault="000C29FF" w:rsidP="000C29FF">
                <w:pPr>
                  <w:keepNext/>
                  <w:jc w:val="center"/>
                  <w:rPr>
                    <w:rFonts w:asciiTheme="majorHAnsi" w:hAnsiTheme="majorHAnsi"/>
                    <w:color w:val="auto"/>
                    <w:sz w:val="16"/>
                    <w:szCs w:val="16"/>
                  </w:rPr>
                </w:pPr>
                <w:r w:rsidRPr="00182E79">
                  <w:rPr>
                    <w:rFonts w:asciiTheme="majorHAnsi" w:hAnsiTheme="majorHAnsi"/>
                    <w:color w:val="auto"/>
                    <w:sz w:val="16"/>
                    <w:szCs w:val="16"/>
                  </w:rPr>
                  <w:t>4</w:t>
                </w:r>
              </w:p>
            </w:sdtContent>
          </w:sdt>
        </w:tc>
        <w:tc>
          <w:tcPr>
            <w:tcW w:w="411" w:type="pct"/>
            <w:shd w:val="clear" w:color="auto" w:fill="auto"/>
            <w:vAlign w:val="center"/>
          </w:tcPr>
          <w:sdt>
            <w:sdtPr>
              <w:rPr>
                <w:rFonts w:asciiTheme="majorHAnsi" w:hAnsiTheme="majorHAnsi"/>
                <w:color w:val="auto"/>
                <w:sz w:val="16"/>
                <w:szCs w:val="16"/>
              </w:rPr>
              <w:tag w:val="920"/>
              <w:id w:val="1768358052"/>
              <w:placeholder>
                <w:docPart w:val="DefaultPlaceholder_1081868574"/>
              </w:placeholder>
              <w:text/>
            </w:sdtPr>
            <w:sdtEndPr/>
            <w:sdtContent>
              <w:p w14:paraId="5129E937" w14:textId="4113EE92" w:rsidR="000C29FF" w:rsidRPr="00182E79" w:rsidRDefault="000C29FF" w:rsidP="000C29FF">
                <w:pPr>
                  <w:keepNext/>
                  <w:jc w:val="center"/>
                  <w:rPr>
                    <w:rFonts w:asciiTheme="majorHAnsi" w:hAnsiTheme="majorHAnsi"/>
                    <w:color w:val="auto"/>
                    <w:sz w:val="16"/>
                    <w:szCs w:val="16"/>
                  </w:rPr>
                </w:pPr>
                <w:r w:rsidRPr="00182E79">
                  <w:rPr>
                    <w:rFonts w:asciiTheme="majorHAnsi" w:hAnsiTheme="majorHAnsi"/>
                    <w:color w:val="auto"/>
                    <w:sz w:val="16"/>
                    <w:szCs w:val="16"/>
                  </w:rPr>
                  <w:t>5</w:t>
                </w:r>
              </w:p>
            </w:sdtContent>
          </w:sdt>
        </w:tc>
        <w:tc>
          <w:tcPr>
            <w:tcW w:w="413" w:type="pct"/>
            <w:shd w:val="clear" w:color="auto" w:fill="auto"/>
            <w:vAlign w:val="center"/>
          </w:tcPr>
          <w:sdt>
            <w:sdtPr>
              <w:rPr>
                <w:rFonts w:asciiTheme="majorHAnsi" w:hAnsiTheme="majorHAnsi"/>
                <w:color w:val="auto"/>
                <w:sz w:val="16"/>
                <w:szCs w:val="16"/>
              </w:rPr>
              <w:tag w:val="921"/>
              <w:id w:val="-1426803076"/>
              <w:placeholder>
                <w:docPart w:val="DefaultPlaceholder_1081868574"/>
              </w:placeholder>
              <w:text/>
            </w:sdtPr>
            <w:sdtEndPr/>
            <w:sdtContent>
              <w:p w14:paraId="4FE4B6D3" w14:textId="13B9AEFB" w:rsidR="000C29FF" w:rsidRPr="00182E79" w:rsidRDefault="000C29FF" w:rsidP="000C29FF">
                <w:pPr>
                  <w:keepNext/>
                  <w:jc w:val="center"/>
                  <w:rPr>
                    <w:rFonts w:asciiTheme="majorHAnsi" w:hAnsiTheme="majorHAnsi"/>
                    <w:color w:val="auto"/>
                    <w:sz w:val="16"/>
                    <w:szCs w:val="16"/>
                  </w:rPr>
                </w:pPr>
                <w:r w:rsidRPr="00182E79">
                  <w:rPr>
                    <w:rFonts w:asciiTheme="majorHAnsi" w:hAnsiTheme="majorHAnsi"/>
                    <w:color w:val="auto"/>
                    <w:sz w:val="16"/>
                    <w:szCs w:val="16"/>
                  </w:rPr>
                  <w:t>10</w:t>
                </w:r>
              </w:p>
            </w:sdtContent>
          </w:sdt>
        </w:tc>
        <w:tc>
          <w:tcPr>
            <w:tcW w:w="409" w:type="pct"/>
            <w:shd w:val="clear" w:color="auto" w:fill="auto"/>
            <w:vAlign w:val="center"/>
          </w:tcPr>
          <w:sdt>
            <w:sdtPr>
              <w:rPr>
                <w:rFonts w:asciiTheme="majorHAnsi" w:hAnsiTheme="majorHAnsi"/>
                <w:color w:val="auto"/>
                <w:sz w:val="16"/>
                <w:szCs w:val="16"/>
              </w:rPr>
              <w:tag w:val="922"/>
              <w:id w:val="-605580074"/>
              <w:placeholder>
                <w:docPart w:val="DefaultPlaceholder_1081868574"/>
              </w:placeholder>
              <w:text/>
            </w:sdtPr>
            <w:sdtEndPr/>
            <w:sdtContent>
              <w:p w14:paraId="1446A04F" w14:textId="3B9C1591" w:rsidR="000C29FF" w:rsidRPr="00182E79" w:rsidRDefault="000C29FF" w:rsidP="000C29FF">
                <w:pPr>
                  <w:keepNext/>
                  <w:jc w:val="center"/>
                  <w:rPr>
                    <w:rFonts w:asciiTheme="majorHAnsi" w:hAnsiTheme="majorHAnsi"/>
                    <w:color w:val="auto"/>
                    <w:sz w:val="16"/>
                    <w:szCs w:val="16"/>
                  </w:rPr>
                </w:pPr>
                <w:r w:rsidRPr="00182E79">
                  <w:rPr>
                    <w:rFonts w:asciiTheme="majorHAnsi" w:hAnsiTheme="majorHAnsi"/>
                    <w:color w:val="auto"/>
                    <w:sz w:val="16"/>
                    <w:szCs w:val="16"/>
                  </w:rPr>
                  <w:t>10</w:t>
                </w:r>
              </w:p>
            </w:sdtContent>
          </w:sdt>
        </w:tc>
      </w:tr>
      <w:tr w:rsidR="000C29FF" w:rsidRPr="00182E79" w14:paraId="4D298AD2" w14:textId="77777777" w:rsidTr="000C29FF">
        <w:trPr>
          <w:gridAfter w:val="1"/>
          <w:wAfter w:w="14" w:type="pct"/>
          <w:cantSplit/>
          <w:trHeight w:val="256"/>
        </w:trPr>
        <w:tc>
          <w:tcPr>
            <w:tcW w:w="705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0A65EB7C" w14:textId="77777777" w:rsidR="000C29FF" w:rsidRPr="00182E79" w:rsidRDefault="000C29FF" w:rsidP="000C29FF">
            <w:pPr>
              <w:keepNext/>
              <w:jc w:val="center"/>
              <w:textAlignment w:val="bottom"/>
              <w:rPr>
                <w:rFonts w:asciiTheme="majorHAnsi" w:hAnsiTheme="majorHAnsi" w:cs="Arial"/>
                <w:b/>
                <w:color w:val="auto"/>
                <w:kern w:val="24"/>
                <w:sz w:val="16"/>
                <w:szCs w:val="16"/>
              </w:rPr>
            </w:pPr>
            <w:r w:rsidRPr="00182E79">
              <w:rPr>
                <w:rFonts w:asciiTheme="majorHAnsi" w:hAnsiTheme="majorHAnsi" w:cs="Arial"/>
                <w:b/>
                <w:color w:val="auto"/>
                <w:kern w:val="24"/>
                <w:sz w:val="16"/>
                <w:szCs w:val="16"/>
              </w:rPr>
              <w:t>Traffic</w:t>
            </w:r>
          </w:p>
        </w:tc>
        <w:tc>
          <w:tcPr>
            <w:tcW w:w="705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0307A6A1" w14:textId="77777777" w:rsidR="000C29FF" w:rsidRPr="00182E79" w:rsidRDefault="000C29FF" w:rsidP="000C29FF">
            <w:pPr>
              <w:keepNext/>
              <w:jc w:val="center"/>
              <w:rPr>
                <w:rFonts w:asciiTheme="majorHAnsi" w:hAnsiTheme="majorHAnsi"/>
                <w:color w:val="auto"/>
                <w:sz w:val="16"/>
                <w:szCs w:val="16"/>
              </w:rPr>
            </w:pPr>
            <w:r w:rsidRPr="00182E79">
              <w:rPr>
                <w:rFonts w:asciiTheme="majorHAnsi" w:hAnsiTheme="majorHAnsi"/>
                <w:color w:val="auto"/>
                <w:sz w:val="16"/>
                <w:szCs w:val="16"/>
              </w:rPr>
              <w:t>All Features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579012E7" w14:textId="77777777" w:rsidR="000C29FF" w:rsidRPr="00182E79" w:rsidRDefault="000C29FF" w:rsidP="000C29FF">
            <w:pPr>
              <w:keepNext/>
              <w:jc w:val="center"/>
              <w:rPr>
                <w:rFonts w:asciiTheme="majorHAnsi" w:hAnsiTheme="majorHAnsi"/>
                <w:color w:val="auto"/>
                <w:sz w:val="16"/>
                <w:szCs w:val="16"/>
              </w:rPr>
            </w:pPr>
          </w:p>
        </w:tc>
        <w:tc>
          <w:tcPr>
            <w:tcW w:w="352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/>
                <w:color w:val="auto"/>
                <w:sz w:val="16"/>
                <w:szCs w:val="16"/>
              </w:rPr>
              <w:tag w:val="923"/>
              <w:id w:val="440037667"/>
              <w:placeholder>
                <w:docPart w:val="DefaultPlaceholder_1081868574"/>
              </w:placeholder>
              <w:text/>
            </w:sdtPr>
            <w:sdtEndPr/>
            <w:sdtContent>
              <w:p w14:paraId="4D320C66" w14:textId="70C33D8D" w:rsidR="000C29FF" w:rsidRPr="00182E79" w:rsidRDefault="000C29FF" w:rsidP="000C29FF">
                <w:pPr>
                  <w:keepNext/>
                  <w:jc w:val="center"/>
                  <w:rPr>
                    <w:rFonts w:asciiTheme="majorHAnsi" w:hAnsiTheme="majorHAnsi"/>
                    <w:color w:val="auto"/>
                    <w:sz w:val="16"/>
                    <w:szCs w:val="16"/>
                  </w:rPr>
                </w:pPr>
                <w:r w:rsidRPr="00182E79">
                  <w:rPr>
                    <w:rFonts w:asciiTheme="majorHAnsi" w:hAnsiTheme="majorHAnsi"/>
                    <w:color w:val="auto"/>
                    <w:sz w:val="16"/>
                    <w:szCs w:val="16"/>
                  </w:rPr>
                  <w:t>1</w:t>
                </w:r>
              </w:p>
            </w:sdtContent>
          </w:sdt>
        </w:tc>
        <w:tc>
          <w:tcPr>
            <w:tcW w:w="352" w:type="pct"/>
            <w:shd w:val="clear" w:color="auto" w:fill="auto"/>
            <w:vAlign w:val="center"/>
          </w:tcPr>
          <w:sdt>
            <w:sdtPr>
              <w:rPr>
                <w:rFonts w:asciiTheme="majorHAnsi" w:hAnsiTheme="majorHAnsi"/>
                <w:color w:val="auto"/>
                <w:sz w:val="16"/>
                <w:szCs w:val="16"/>
              </w:rPr>
              <w:tag w:val="924"/>
              <w:id w:val="-1875609905"/>
              <w:placeholder>
                <w:docPart w:val="DefaultPlaceholder_1081868574"/>
              </w:placeholder>
              <w:text/>
            </w:sdtPr>
            <w:sdtEndPr/>
            <w:sdtContent>
              <w:p w14:paraId="141285CA" w14:textId="501170A0" w:rsidR="000C29FF" w:rsidRPr="00182E79" w:rsidRDefault="000C29FF" w:rsidP="000C29FF">
                <w:pPr>
                  <w:keepNext/>
                  <w:jc w:val="center"/>
                  <w:rPr>
                    <w:rFonts w:asciiTheme="majorHAnsi" w:hAnsiTheme="majorHAnsi"/>
                    <w:color w:val="auto"/>
                    <w:sz w:val="16"/>
                    <w:szCs w:val="16"/>
                  </w:rPr>
                </w:pPr>
                <w:r w:rsidRPr="00182E79">
                  <w:rPr>
                    <w:rFonts w:asciiTheme="majorHAnsi" w:hAnsiTheme="majorHAnsi"/>
                    <w:color w:val="auto"/>
                    <w:sz w:val="16"/>
                    <w:szCs w:val="16"/>
                  </w:rPr>
                  <w:t>2</w:t>
                </w:r>
              </w:p>
            </w:sdtContent>
          </w:sdt>
        </w:tc>
        <w:tc>
          <w:tcPr>
            <w:tcW w:w="352" w:type="pct"/>
            <w:shd w:val="clear" w:color="auto" w:fill="auto"/>
            <w:vAlign w:val="center"/>
          </w:tcPr>
          <w:sdt>
            <w:sdtPr>
              <w:rPr>
                <w:rFonts w:asciiTheme="majorHAnsi" w:hAnsiTheme="majorHAnsi"/>
                <w:color w:val="auto"/>
                <w:sz w:val="16"/>
                <w:szCs w:val="16"/>
              </w:rPr>
              <w:tag w:val="925"/>
              <w:id w:val="-1709018654"/>
              <w:placeholder>
                <w:docPart w:val="DefaultPlaceholder_1081868574"/>
              </w:placeholder>
              <w:text/>
            </w:sdtPr>
            <w:sdtEndPr/>
            <w:sdtContent>
              <w:p w14:paraId="25A35CF8" w14:textId="506BA7D0" w:rsidR="000C29FF" w:rsidRPr="00182E79" w:rsidRDefault="000C29FF" w:rsidP="000C29FF">
                <w:pPr>
                  <w:keepNext/>
                  <w:jc w:val="center"/>
                  <w:rPr>
                    <w:rFonts w:asciiTheme="majorHAnsi" w:hAnsiTheme="majorHAnsi"/>
                    <w:color w:val="auto"/>
                    <w:sz w:val="16"/>
                    <w:szCs w:val="16"/>
                  </w:rPr>
                </w:pPr>
                <w:r w:rsidRPr="00182E79">
                  <w:rPr>
                    <w:rFonts w:asciiTheme="majorHAnsi" w:hAnsiTheme="majorHAnsi"/>
                    <w:color w:val="auto"/>
                    <w:sz w:val="16"/>
                    <w:szCs w:val="16"/>
                  </w:rPr>
                  <w:t>3</w:t>
                </w:r>
              </w:p>
            </w:sdtContent>
          </w:sdt>
        </w:tc>
        <w:tc>
          <w:tcPr>
            <w:tcW w:w="352" w:type="pct"/>
            <w:shd w:val="clear" w:color="auto" w:fill="auto"/>
            <w:vAlign w:val="center"/>
          </w:tcPr>
          <w:sdt>
            <w:sdtPr>
              <w:rPr>
                <w:rFonts w:asciiTheme="majorHAnsi" w:hAnsiTheme="majorHAnsi"/>
                <w:color w:val="auto"/>
                <w:sz w:val="16"/>
                <w:szCs w:val="16"/>
              </w:rPr>
              <w:tag w:val="926"/>
              <w:id w:val="939259990"/>
              <w:placeholder>
                <w:docPart w:val="DefaultPlaceholder_1081868574"/>
              </w:placeholder>
              <w:text/>
            </w:sdtPr>
            <w:sdtEndPr/>
            <w:sdtContent>
              <w:p w14:paraId="07324D9F" w14:textId="699F3696" w:rsidR="000C29FF" w:rsidRPr="00182E79" w:rsidRDefault="000C29FF" w:rsidP="000C29FF">
                <w:pPr>
                  <w:keepNext/>
                  <w:jc w:val="center"/>
                  <w:rPr>
                    <w:rFonts w:asciiTheme="majorHAnsi" w:hAnsiTheme="majorHAnsi"/>
                    <w:color w:val="auto"/>
                    <w:sz w:val="16"/>
                    <w:szCs w:val="16"/>
                  </w:rPr>
                </w:pPr>
                <w:r w:rsidRPr="00182E79">
                  <w:rPr>
                    <w:rFonts w:asciiTheme="majorHAnsi" w:hAnsiTheme="majorHAnsi"/>
                    <w:color w:val="auto"/>
                    <w:sz w:val="16"/>
                    <w:szCs w:val="16"/>
                  </w:rPr>
                  <w:t>4</w:t>
                </w:r>
              </w:p>
            </w:sdtContent>
          </w:sdt>
        </w:tc>
        <w:tc>
          <w:tcPr>
            <w:tcW w:w="411" w:type="pct"/>
            <w:shd w:val="clear" w:color="auto" w:fill="auto"/>
            <w:vAlign w:val="center"/>
          </w:tcPr>
          <w:sdt>
            <w:sdtPr>
              <w:rPr>
                <w:rFonts w:asciiTheme="majorHAnsi" w:hAnsiTheme="majorHAnsi"/>
                <w:color w:val="auto"/>
                <w:sz w:val="16"/>
                <w:szCs w:val="16"/>
              </w:rPr>
              <w:tag w:val="927"/>
              <w:id w:val="546727324"/>
              <w:placeholder>
                <w:docPart w:val="DefaultPlaceholder_1081868574"/>
              </w:placeholder>
              <w:text/>
            </w:sdtPr>
            <w:sdtEndPr/>
            <w:sdtContent>
              <w:p w14:paraId="2FD870BB" w14:textId="77F5159E" w:rsidR="000C29FF" w:rsidRPr="00182E79" w:rsidRDefault="000C29FF" w:rsidP="000C29FF">
                <w:pPr>
                  <w:keepNext/>
                  <w:jc w:val="center"/>
                  <w:rPr>
                    <w:rFonts w:asciiTheme="majorHAnsi" w:hAnsiTheme="majorHAnsi"/>
                    <w:color w:val="auto"/>
                    <w:sz w:val="16"/>
                    <w:szCs w:val="16"/>
                  </w:rPr>
                </w:pPr>
                <w:r w:rsidRPr="00182E79">
                  <w:rPr>
                    <w:rFonts w:asciiTheme="majorHAnsi" w:hAnsiTheme="majorHAnsi"/>
                    <w:color w:val="auto"/>
                    <w:sz w:val="16"/>
                    <w:szCs w:val="16"/>
                  </w:rPr>
                  <w:t>5</w:t>
                </w:r>
              </w:p>
            </w:sdtContent>
          </w:sdt>
        </w:tc>
        <w:tc>
          <w:tcPr>
            <w:tcW w:w="413" w:type="pct"/>
            <w:shd w:val="clear" w:color="auto" w:fill="auto"/>
            <w:vAlign w:val="center"/>
          </w:tcPr>
          <w:sdt>
            <w:sdtPr>
              <w:rPr>
                <w:rFonts w:asciiTheme="majorHAnsi" w:hAnsiTheme="majorHAnsi"/>
                <w:color w:val="auto"/>
                <w:sz w:val="16"/>
                <w:szCs w:val="16"/>
              </w:rPr>
              <w:tag w:val="928"/>
              <w:id w:val="-929972435"/>
              <w:placeholder>
                <w:docPart w:val="DefaultPlaceholder_1081868574"/>
              </w:placeholder>
              <w:text/>
            </w:sdtPr>
            <w:sdtEndPr/>
            <w:sdtContent>
              <w:p w14:paraId="1D69709B" w14:textId="65D9817A" w:rsidR="000C29FF" w:rsidRPr="00182E79" w:rsidRDefault="000C29FF" w:rsidP="000C29FF">
                <w:pPr>
                  <w:keepNext/>
                  <w:jc w:val="center"/>
                  <w:rPr>
                    <w:rFonts w:asciiTheme="majorHAnsi" w:hAnsiTheme="majorHAnsi"/>
                    <w:color w:val="auto"/>
                    <w:sz w:val="16"/>
                    <w:szCs w:val="16"/>
                  </w:rPr>
                </w:pPr>
                <w:r w:rsidRPr="00182E79">
                  <w:rPr>
                    <w:rFonts w:asciiTheme="majorHAnsi" w:hAnsiTheme="majorHAnsi"/>
                    <w:color w:val="auto"/>
                    <w:sz w:val="16"/>
                    <w:szCs w:val="16"/>
                  </w:rPr>
                  <w:t>10</w:t>
                </w:r>
              </w:p>
            </w:sdtContent>
          </w:sdt>
        </w:tc>
        <w:tc>
          <w:tcPr>
            <w:tcW w:w="409" w:type="pct"/>
            <w:shd w:val="clear" w:color="auto" w:fill="auto"/>
            <w:vAlign w:val="center"/>
          </w:tcPr>
          <w:sdt>
            <w:sdtPr>
              <w:rPr>
                <w:rFonts w:asciiTheme="majorHAnsi" w:hAnsiTheme="majorHAnsi"/>
                <w:color w:val="auto"/>
                <w:sz w:val="16"/>
                <w:szCs w:val="16"/>
              </w:rPr>
              <w:tag w:val="929"/>
              <w:id w:val="214083778"/>
              <w:placeholder>
                <w:docPart w:val="DefaultPlaceholder_1081868574"/>
              </w:placeholder>
              <w:text/>
            </w:sdtPr>
            <w:sdtEndPr/>
            <w:sdtContent>
              <w:p w14:paraId="7111A666" w14:textId="389D520A" w:rsidR="000C29FF" w:rsidRPr="00182E79" w:rsidRDefault="000C29FF" w:rsidP="000C29FF">
                <w:pPr>
                  <w:keepNext/>
                  <w:jc w:val="center"/>
                  <w:rPr>
                    <w:rFonts w:asciiTheme="majorHAnsi" w:hAnsiTheme="majorHAnsi"/>
                    <w:color w:val="auto"/>
                    <w:sz w:val="16"/>
                    <w:szCs w:val="16"/>
                  </w:rPr>
                </w:pPr>
                <w:r w:rsidRPr="00182E79">
                  <w:rPr>
                    <w:rFonts w:asciiTheme="majorHAnsi" w:hAnsiTheme="majorHAnsi"/>
                    <w:color w:val="auto"/>
                    <w:sz w:val="16"/>
                    <w:szCs w:val="16"/>
                  </w:rPr>
                  <w:t>10</w:t>
                </w:r>
              </w:p>
            </w:sdtContent>
          </w:sdt>
        </w:tc>
      </w:tr>
      <w:tr w:rsidR="000C29FF" w:rsidRPr="00182E79" w14:paraId="0AAE943C" w14:textId="77777777" w:rsidTr="000C29FF">
        <w:trPr>
          <w:gridAfter w:val="1"/>
          <w:wAfter w:w="14" w:type="pct"/>
          <w:cantSplit/>
          <w:trHeight w:val="283"/>
        </w:trPr>
        <w:tc>
          <w:tcPr>
            <w:tcW w:w="705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4DBF6631" w14:textId="77777777" w:rsidR="000C29FF" w:rsidRPr="00182E79" w:rsidRDefault="000C29FF" w:rsidP="000C29FF">
            <w:pPr>
              <w:keepNext/>
              <w:jc w:val="center"/>
              <w:textAlignment w:val="bottom"/>
              <w:rPr>
                <w:rFonts w:asciiTheme="majorHAnsi" w:hAnsiTheme="majorHAnsi" w:cs="Arial"/>
                <w:b/>
                <w:color w:val="auto"/>
                <w:kern w:val="24"/>
                <w:sz w:val="16"/>
                <w:szCs w:val="16"/>
              </w:rPr>
            </w:pPr>
            <w:r>
              <w:rPr>
                <w:rFonts w:asciiTheme="majorHAnsi" w:hAnsiTheme="majorHAnsi" w:cs="Arial"/>
                <w:b/>
                <w:color w:val="auto"/>
                <w:kern w:val="24"/>
                <w:sz w:val="16"/>
                <w:szCs w:val="16"/>
              </w:rPr>
              <w:t>Transit</w:t>
            </w:r>
          </w:p>
        </w:tc>
        <w:tc>
          <w:tcPr>
            <w:tcW w:w="705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42C03FB7" w14:textId="77777777" w:rsidR="000C29FF" w:rsidRPr="00182E79" w:rsidRDefault="000C29FF" w:rsidP="000C29FF">
            <w:pPr>
              <w:keepNext/>
              <w:jc w:val="center"/>
              <w:rPr>
                <w:rFonts w:asciiTheme="majorHAnsi" w:hAnsiTheme="majorHAnsi"/>
                <w:color w:val="auto"/>
                <w:sz w:val="16"/>
                <w:szCs w:val="16"/>
              </w:rPr>
            </w:pPr>
            <w:r w:rsidRPr="00182E79">
              <w:rPr>
                <w:rFonts w:asciiTheme="majorHAnsi" w:hAnsiTheme="majorHAnsi"/>
                <w:color w:val="auto"/>
                <w:sz w:val="16"/>
                <w:szCs w:val="16"/>
              </w:rPr>
              <w:t>All Features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6459281E" w14:textId="77777777" w:rsidR="000C29FF" w:rsidRPr="00182E79" w:rsidRDefault="000C29FF" w:rsidP="000C29FF">
            <w:pPr>
              <w:keepNext/>
              <w:jc w:val="center"/>
              <w:textAlignment w:val="bottom"/>
              <w:rPr>
                <w:rFonts w:asciiTheme="majorHAnsi" w:hAnsiTheme="majorHAnsi" w:cs="Arial"/>
                <w:b/>
                <w:color w:val="auto"/>
                <w:kern w:val="24"/>
                <w:sz w:val="16"/>
                <w:szCs w:val="16"/>
              </w:rPr>
            </w:pPr>
          </w:p>
        </w:tc>
        <w:tc>
          <w:tcPr>
            <w:tcW w:w="352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/>
                <w:color w:val="auto"/>
                <w:sz w:val="16"/>
                <w:szCs w:val="16"/>
              </w:rPr>
              <w:tag w:val="930"/>
              <w:id w:val="7179230"/>
              <w:placeholder>
                <w:docPart w:val="DefaultPlaceholder_1081868574"/>
              </w:placeholder>
              <w:text/>
            </w:sdtPr>
            <w:sdtEndPr/>
            <w:sdtContent>
              <w:p w14:paraId="4B650288" w14:textId="0FF68AC6" w:rsidR="000C29FF" w:rsidRPr="00182E79" w:rsidRDefault="000C29FF" w:rsidP="000C29FF">
                <w:pPr>
                  <w:keepNext/>
                  <w:jc w:val="center"/>
                  <w:rPr>
                    <w:rFonts w:asciiTheme="majorHAnsi" w:hAnsiTheme="majorHAnsi"/>
                    <w:color w:val="auto"/>
                    <w:sz w:val="16"/>
                    <w:szCs w:val="16"/>
                  </w:rPr>
                </w:pPr>
                <w:r w:rsidRPr="00182E79">
                  <w:rPr>
                    <w:rFonts w:asciiTheme="majorHAnsi" w:hAnsiTheme="majorHAnsi"/>
                    <w:color w:val="auto"/>
                    <w:sz w:val="16"/>
                    <w:szCs w:val="16"/>
                  </w:rPr>
                  <w:t>1</w:t>
                </w:r>
              </w:p>
            </w:sdtContent>
          </w:sdt>
        </w:tc>
        <w:tc>
          <w:tcPr>
            <w:tcW w:w="352" w:type="pct"/>
            <w:shd w:val="clear" w:color="auto" w:fill="auto"/>
            <w:vAlign w:val="center"/>
          </w:tcPr>
          <w:sdt>
            <w:sdtPr>
              <w:rPr>
                <w:rFonts w:asciiTheme="majorHAnsi" w:hAnsiTheme="majorHAnsi"/>
                <w:color w:val="auto"/>
                <w:sz w:val="16"/>
                <w:szCs w:val="16"/>
              </w:rPr>
              <w:tag w:val="931"/>
              <w:id w:val="709236713"/>
              <w:placeholder>
                <w:docPart w:val="DefaultPlaceholder_1081868574"/>
              </w:placeholder>
              <w:text/>
            </w:sdtPr>
            <w:sdtEndPr/>
            <w:sdtContent>
              <w:p w14:paraId="7D1EEA01" w14:textId="50C79EC9" w:rsidR="000C29FF" w:rsidRPr="00182E79" w:rsidRDefault="000C29FF" w:rsidP="000C29FF">
                <w:pPr>
                  <w:keepNext/>
                  <w:jc w:val="center"/>
                  <w:rPr>
                    <w:rFonts w:asciiTheme="majorHAnsi" w:hAnsiTheme="majorHAnsi"/>
                    <w:color w:val="auto"/>
                    <w:sz w:val="16"/>
                    <w:szCs w:val="16"/>
                  </w:rPr>
                </w:pPr>
                <w:r w:rsidRPr="00182E79">
                  <w:rPr>
                    <w:rFonts w:asciiTheme="majorHAnsi" w:hAnsiTheme="majorHAnsi"/>
                    <w:color w:val="auto"/>
                    <w:sz w:val="16"/>
                    <w:szCs w:val="16"/>
                  </w:rPr>
                  <w:t>2</w:t>
                </w:r>
              </w:p>
            </w:sdtContent>
          </w:sdt>
        </w:tc>
        <w:tc>
          <w:tcPr>
            <w:tcW w:w="352" w:type="pct"/>
            <w:shd w:val="clear" w:color="auto" w:fill="auto"/>
            <w:vAlign w:val="center"/>
          </w:tcPr>
          <w:sdt>
            <w:sdtPr>
              <w:rPr>
                <w:rFonts w:asciiTheme="majorHAnsi" w:hAnsiTheme="majorHAnsi"/>
                <w:color w:val="auto"/>
                <w:sz w:val="16"/>
                <w:szCs w:val="16"/>
              </w:rPr>
              <w:tag w:val="932"/>
              <w:id w:val="-960798642"/>
              <w:placeholder>
                <w:docPart w:val="DefaultPlaceholder_1081868574"/>
              </w:placeholder>
              <w:text/>
            </w:sdtPr>
            <w:sdtEndPr/>
            <w:sdtContent>
              <w:p w14:paraId="260416F6" w14:textId="4B4CFBA1" w:rsidR="000C29FF" w:rsidRPr="00182E79" w:rsidRDefault="000C29FF" w:rsidP="000C29FF">
                <w:pPr>
                  <w:keepNext/>
                  <w:jc w:val="center"/>
                  <w:rPr>
                    <w:rFonts w:asciiTheme="majorHAnsi" w:hAnsiTheme="majorHAnsi"/>
                    <w:color w:val="auto"/>
                    <w:sz w:val="16"/>
                    <w:szCs w:val="16"/>
                  </w:rPr>
                </w:pPr>
                <w:r w:rsidRPr="00182E79">
                  <w:rPr>
                    <w:rFonts w:asciiTheme="majorHAnsi" w:hAnsiTheme="majorHAnsi"/>
                    <w:color w:val="auto"/>
                    <w:sz w:val="16"/>
                    <w:szCs w:val="16"/>
                  </w:rPr>
                  <w:t>3</w:t>
                </w:r>
              </w:p>
            </w:sdtContent>
          </w:sdt>
        </w:tc>
        <w:tc>
          <w:tcPr>
            <w:tcW w:w="352" w:type="pct"/>
            <w:shd w:val="clear" w:color="auto" w:fill="auto"/>
            <w:vAlign w:val="center"/>
          </w:tcPr>
          <w:sdt>
            <w:sdtPr>
              <w:rPr>
                <w:rFonts w:asciiTheme="majorHAnsi" w:hAnsiTheme="majorHAnsi"/>
                <w:color w:val="auto"/>
                <w:sz w:val="16"/>
                <w:szCs w:val="16"/>
              </w:rPr>
              <w:tag w:val="933"/>
              <w:id w:val="-806246554"/>
              <w:placeholder>
                <w:docPart w:val="DefaultPlaceholder_1081868574"/>
              </w:placeholder>
              <w:text/>
            </w:sdtPr>
            <w:sdtEndPr/>
            <w:sdtContent>
              <w:p w14:paraId="05F192BE" w14:textId="5D56DA13" w:rsidR="000C29FF" w:rsidRPr="00182E79" w:rsidRDefault="000C29FF" w:rsidP="000C29FF">
                <w:pPr>
                  <w:keepNext/>
                  <w:jc w:val="center"/>
                  <w:rPr>
                    <w:rFonts w:asciiTheme="majorHAnsi" w:hAnsiTheme="majorHAnsi"/>
                    <w:color w:val="auto"/>
                    <w:sz w:val="16"/>
                    <w:szCs w:val="16"/>
                  </w:rPr>
                </w:pPr>
                <w:r w:rsidRPr="00182E79">
                  <w:rPr>
                    <w:rFonts w:asciiTheme="majorHAnsi" w:hAnsiTheme="majorHAnsi"/>
                    <w:color w:val="auto"/>
                    <w:sz w:val="16"/>
                    <w:szCs w:val="16"/>
                  </w:rPr>
                  <w:t>4</w:t>
                </w:r>
              </w:p>
            </w:sdtContent>
          </w:sdt>
        </w:tc>
        <w:tc>
          <w:tcPr>
            <w:tcW w:w="411" w:type="pct"/>
            <w:shd w:val="clear" w:color="auto" w:fill="auto"/>
            <w:vAlign w:val="center"/>
          </w:tcPr>
          <w:sdt>
            <w:sdtPr>
              <w:rPr>
                <w:rFonts w:asciiTheme="majorHAnsi" w:hAnsiTheme="majorHAnsi"/>
                <w:color w:val="auto"/>
                <w:sz w:val="16"/>
                <w:szCs w:val="16"/>
              </w:rPr>
              <w:tag w:val="934"/>
              <w:id w:val="-1042368799"/>
              <w:placeholder>
                <w:docPart w:val="DefaultPlaceholder_1081868574"/>
              </w:placeholder>
              <w:text/>
            </w:sdtPr>
            <w:sdtEndPr/>
            <w:sdtContent>
              <w:p w14:paraId="1F973F6B" w14:textId="3953DA6D" w:rsidR="000C29FF" w:rsidRPr="00182E79" w:rsidRDefault="000C29FF" w:rsidP="000C29FF">
                <w:pPr>
                  <w:keepNext/>
                  <w:jc w:val="center"/>
                  <w:rPr>
                    <w:rFonts w:asciiTheme="majorHAnsi" w:hAnsiTheme="majorHAnsi"/>
                    <w:color w:val="auto"/>
                    <w:sz w:val="16"/>
                    <w:szCs w:val="16"/>
                  </w:rPr>
                </w:pPr>
                <w:r w:rsidRPr="00182E79">
                  <w:rPr>
                    <w:rFonts w:asciiTheme="majorHAnsi" w:hAnsiTheme="majorHAnsi"/>
                    <w:color w:val="auto"/>
                    <w:sz w:val="16"/>
                    <w:szCs w:val="16"/>
                  </w:rPr>
                  <w:t>5</w:t>
                </w:r>
              </w:p>
            </w:sdtContent>
          </w:sdt>
        </w:tc>
        <w:tc>
          <w:tcPr>
            <w:tcW w:w="413" w:type="pct"/>
            <w:shd w:val="clear" w:color="auto" w:fill="auto"/>
            <w:vAlign w:val="center"/>
          </w:tcPr>
          <w:sdt>
            <w:sdtPr>
              <w:rPr>
                <w:rFonts w:asciiTheme="majorHAnsi" w:hAnsiTheme="majorHAnsi"/>
                <w:color w:val="auto"/>
                <w:sz w:val="16"/>
                <w:szCs w:val="16"/>
              </w:rPr>
              <w:tag w:val="935"/>
              <w:id w:val="1744750083"/>
              <w:placeholder>
                <w:docPart w:val="DefaultPlaceholder_1081868574"/>
              </w:placeholder>
              <w:text/>
            </w:sdtPr>
            <w:sdtEndPr/>
            <w:sdtContent>
              <w:p w14:paraId="0868AEC9" w14:textId="69EC9439" w:rsidR="000C29FF" w:rsidRPr="00182E79" w:rsidRDefault="000C29FF" w:rsidP="000C29FF">
                <w:pPr>
                  <w:keepNext/>
                  <w:jc w:val="center"/>
                  <w:rPr>
                    <w:rFonts w:asciiTheme="majorHAnsi" w:hAnsiTheme="majorHAnsi"/>
                    <w:color w:val="auto"/>
                    <w:sz w:val="16"/>
                    <w:szCs w:val="16"/>
                  </w:rPr>
                </w:pPr>
                <w:r w:rsidRPr="00182E79">
                  <w:rPr>
                    <w:rFonts w:asciiTheme="majorHAnsi" w:hAnsiTheme="majorHAnsi"/>
                    <w:color w:val="auto"/>
                    <w:sz w:val="16"/>
                    <w:szCs w:val="16"/>
                  </w:rPr>
                  <w:t>10</w:t>
                </w:r>
              </w:p>
            </w:sdtContent>
          </w:sdt>
        </w:tc>
        <w:tc>
          <w:tcPr>
            <w:tcW w:w="409" w:type="pct"/>
            <w:shd w:val="clear" w:color="auto" w:fill="auto"/>
            <w:vAlign w:val="center"/>
          </w:tcPr>
          <w:sdt>
            <w:sdtPr>
              <w:rPr>
                <w:rFonts w:asciiTheme="majorHAnsi" w:hAnsiTheme="majorHAnsi"/>
                <w:color w:val="auto"/>
                <w:sz w:val="16"/>
                <w:szCs w:val="16"/>
              </w:rPr>
              <w:tag w:val="936"/>
              <w:id w:val="-68892413"/>
              <w:placeholder>
                <w:docPart w:val="DefaultPlaceholder_1081868574"/>
              </w:placeholder>
              <w:text/>
            </w:sdtPr>
            <w:sdtEndPr/>
            <w:sdtContent>
              <w:p w14:paraId="3306105D" w14:textId="0BE8D2FC" w:rsidR="000C29FF" w:rsidRPr="00182E79" w:rsidRDefault="000C29FF" w:rsidP="000C29FF">
                <w:pPr>
                  <w:keepNext/>
                  <w:jc w:val="center"/>
                  <w:rPr>
                    <w:rFonts w:asciiTheme="majorHAnsi" w:hAnsiTheme="majorHAnsi"/>
                    <w:color w:val="auto"/>
                    <w:sz w:val="16"/>
                    <w:szCs w:val="16"/>
                  </w:rPr>
                </w:pPr>
                <w:r w:rsidRPr="00182E79">
                  <w:rPr>
                    <w:rFonts w:asciiTheme="majorHAnsi" w:hAnsiTheme="majorHAnsi"/>
                    <w:color w:val="auto"/>
                    <w:sz w:val="16"/>
                    <w:szCs w:val="16"/>
                  </w:rPr>
                  <w:t>10</w:t>
                </w:r>
              </w:p>
            </w:sdtContent>
          </w:sdt>
        </w:tc>
      </w:tr>
      <w:tr w:rsidR="000C29FF" w:rsidRPr="00182E79" w14:paraId="77B972AB" w14:textId="77777777" w:rsidTr="000C29FF">
        <w:trPr>
          <w:gridAfter w:val="1"/>
          <w:wAfter w:w="14" w:type="pct"/>
          <w:cantSplit/>
          <w:trHeight w:val="283"/>
        </w:trPr>
        <w:tc>
          <w:tcPr>
            <w:tcW w:w="705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66796A1B" w14:textId="77777777" w:rsidR="000C29FF" w:rsidRPr="00182E79" w:rsidRDefault="000C29FF" w:rsidP="000C29FF">
            <w:pPr>
              <w:keepNext/>
              <w:jc w:val="center"/>
              <w:textAlignment w:val="bottom"/>
              <w:rPr>
                <w:rFonts w:asciiTheme="majorHAnsi" w:hAnsiTheme="majorHAnsi" w:cs="Arial"/>
                <w:b/>
                <w:color w:val="auto"/>
                <w:kern w:val="24"/>
                <w:sz w:val="16"/>
                <w:szCs w:val="16"/>
              </w:rPr>
            </w:pPr>
            <w:r w:rsidRPr="00182E79">
              <w:rPr>
                <w:rFonts w:asciiTheme="majorHAnsi" w:hAnsiTheme="majorHAnsi" w:cs="Arial"/>
                <w:b/>
                <w:color w:val="auto"/>
                <w:kern w:val="24"/>
                <w:sz w:val="16"/>
                <w:szCs w:val="16"/>
              </w:rPr>
              <w:t>Guidance</w:t>
            </w:r>
          </w:p>
        </w:tc>
        <w:tc>
          <w:tcPr>
            <w:tcW w:w="705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5AE8835F" w14:textId="77777777" w:rsidR="000C29FF" w:rsidRPr="00182E79" w:rsidRDefault="000C29FF" w:rsidP="000C29FF">
            <w:pPr>
              <w:keepNext/>
              <w:jc w:val="center"/>
              <w:rPr>
                <w:rFonts w:asciiTheme="majorHAnsi" w:hAnsiTheme="majorHAnsi" w:cs="Arial"/>
                <w:b/>
                <w:color w:val="auto"/>
                <w:kern w:val="24"/>
                <w:sz w:val="16"/>
                <w:szCs w:val="16"/>
              </w:rPr>
            </w:pPr>
            <w:r w:rsidRPr="00182E79">
              <w:rPr>
                <w:rFonts w:asciiTheme="majorHAnsi" w:hAnsiTheme="majorHAnsi"/>
                <w:color w:val="auto"/>
                <w:sz w:val="16"/>
                <w:szCs w:val="16"/>
              </w:rPr>
              <w:t>All Features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2504AD21" w14:textId="77777777" w:rsidR="000C29FF" w:rsidRPr="00182E79" w:rsidRDefault="000C29FF" w:rsidP="000C29FF">
            <w:pPr>
              <w:keepNext/>
              <w:jc w:val="center"/>
              <w:textAlignment w:val="bottom"/>
              <w:rPr>
                <w:rFonts w:asciiTheme="majorHAnsi" w:hAnsiTheme="majorHAnsi" w:cs="Arial"/>
                <w:b/>
                <w:color w:val="auto"/>
                <w:kern w:val="24"/>
                <w:sz w:val="16"/>
                <w:szCs w:val="16"/>
              </w:rPr>
            </w:pPr>
          </w:p>
        </w:tc>
        <w:tc>
          <w:tcPr>
            <w:tcW w:w="352" w:type="pc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sdt>
            <w:sdtPr>
              <w:rPr>
                <w:rFonts w:asciiTheme="majorHAnsi" w:hAnsiTheme="majorHAnsi"/>
                <w:color w:val="auto"/>
                <w:sz w:val="16"/>
                <w:szCs w:val="16"/>
              </w:rPr>
              <w:tag w:val="937"/>
              <w:id w:val="-484397381"/>
              <w:placeholder>
                <w:docPart w:val="DefaultPlaceholder_1081868574"/>
              </w:placeholder>
              <w:text/>
            </w:sdtPr>
            <w:sdtEndPr/>
            <w:sdtContent>
              <w:p w14:paraId="3F7287C1" w14:textId="628709D2" w:rsidR="000C29FF" w:rsidRPr="00182E79" w:rsidRDefault="000C29FF" w:rsidP="000C29FF">
                <w:pPr>
                  <w:keepNext/>
                  <w:jc w:val="center"/>
                  <w:rPr>
                    <w:rFonts w:asciiTheme="majorHAnsi" w:hAnsiTheme="majorHAnsi"/>
                    <w:color w:val="auto"/>
                    <w:sz w:val="16"/>
                    <w:szCs w:val="16"/>
                  </w:rPr>
                </w:pPr>
                <w:r w:rsidRPr="00182E79">
                  <w:rPr>
                    <w:rFonts w:asciiTheme="majorHAnsi" w:hAnsiTheme="majorHAnsi"/>
                    <w:color w:val="auto"/>
                    <w:sz w:val="16"/>
                    <w:szCs w:val="16"/>
                  </w:rPr>
                  <w:t>1</w:t>
                </w:r>
              </w:p>
            </w:sdtContent>
          </w:sdt>
        </w:tc>
        <w:tc>
          <w:tcPr>
            <w:tcW w:w="352" w:type="pct"/>
            <w:shd w:val="clear" w:color="auto" w:fill="auto"/>
            <w:vAlign w:val="center"/>
          </w:tcPr>
          <w:sdt>
            <w:sdtPr>
              <w:rPr>
                <w:rFonts w:asciiTheme="majorHAnsi" w:hAnsiTheme="majorHAnsi"/>
                <w:color w:val="auto"/>
                <w:sz w:val="16"/>
                <w:szCs w:val="16"/>
              </w:rPr>
              <w:tag w:val="938"/>
              <w:id w:val="-230615952"/>
              <w:placeholder>
                <w:docPart w:val="DefaultPlaceholder_1081868574"/>
              </w:placeholder>
              <w:text/>
            </w:sdtPr>
            <w:sdtEndPr/>
            <w:sdtContent>
              <w:p w14:paraId="27CEDCDE" w14:textId="1FF445A9" w:rsidR="000C29FF" w:rsidRPr="00182E79" w:rsidRDefault="000C29FF" w:rsidP="000C29FF">
                <w:pPr>
                  <w:keepNext/>
                  <w:jc w:val="center"/>
                  <w:rPr>
                    <w:rFonts w:asciiTheme="majorHAnsi" w:hAnsiTheme="majorHAnsi"/>
                    <w:color w:val="auto"/>
                    <w:sz w:val="16"/>
                    <w:szCs w:val="16"/>
                  </w:rPr>
                </w:pPr>
                <w:r w:rsidRPr="00182E79">
                  <w:rPr>
                    <w:rFonts w:asciiTheme="majorHAnsi" w:hAnsiTheme="majorHAnsi"/>
                    <w:color w:val="auto"/>
                    <w:sz w:val="16"/>
                    <w:szCs w:val="16"/>
                  </w:rPr>
                  <w:t>2</w:t>
                </w:r>
              </w:p>
            </w:sdtContent>
          </w:sdt>
        </w:tc>
        <w:tc>
          <w:tcPr>
            <w:tcW w:w="352" w:type="pct"/>
            <w:shd w:val="clear" w:color="auto" w:fill="auto"/>
            <w:vAlign w:val="center"/>
          </w:tcPr>
          <w:sdt>
            <w:sdtPr>
              <w:rPr>
                <w:rFonts w:asciiTheme="majorHAnsi" w:hAnsiTheme="majorHAnsi"/>
                <w:color w:val="auto"/>
                <w:sz w:val="16"/>
                <w:szCs w:val="16"/>
              </w:rPr>
              <w:tag w:val="939"/>
              <w:id w:val="-1948764737"/>
              <w:placeholder>
                <w:docPart w:val="DefaultPlaceholder_1081868574"/>
              </w:placeholder>
              <w:text/>
            </w:sdtPr>
            <w:sdtEndPr/>
            <w:sdtContent>
              <w:p w14:paraId="45FBFDC0" w14:textId="777E5E16" w:rsidR="000C29FF" w:rsidRPr="00182E79" w:rsidRDefault="000C29FF" w:rsidP="000C29FF">
                <w:pPr>
                  <w:keepNext/>
                  <w:jc w:val="center"/>
                  <w:rPr>
                    <w:rFonts w:asciiTheme="majorHAnsi" w:hAnsiTheme="majorHAnsi"/>
                    <w:color w:val="auto"/>
                    <w:sz w:val="16"/>
                    <w:szCs w:val="16"/>
                  </w:rPr>
                </w:pPr>
                <w:r w:rsidRPr="00182E79">
                  <w:rPr>
                    <w:rFonts w:asciiTheme="majorHAnsi" w:hAnsiTheme="majorHAnsi"/>
                    <w:color w:val="auto"/>
                    <w:sz w:val="16"/>
                    <w:szCs w:val="16"/>
                  </w:rPr>
                  <w:t>3</w:t>
                </w:r>
              </w:p>
            </w:sdtContent>
          </w:sdt>
        </w:tc>
        <w:tc>
          <w:tcPr>
            <w:tcW w:w="352" w:type="pct"/>
            <w:shd w:val="clear" w:color="auto" w:fill="auto"/>
            <w:vAlign w:val="center"/>
          </w:tcPr>
          <w:sdt>
            <w:sdtPr>
              <w:rPr>
                <w:rFonts w:asciiTheme="majorHAnsi" w:hAnsiTheme="majorHAnsi"/>
                <w:color w:val="auto"/>
                <w:sz w:val="16"/>
                <w:szCs w:val="16"/>
              </w:rPr>
              <w:tag w:val="940"/>
              <w:id w:val="-1154284067"/>
              <w:placeholder>
                <w:docPart w:val="DefaultPlaceholder_1081868574"/>
              </w:placeholder>
              <w:text/>
            </w:sdtPr>
            <w:sdtEndPr/>
            <w:sdtContent>
              <w:p w14:paraId="6F428511" w14:textId="4BE65010" w:rsidR="000C29FF" w:rsidRPr="00182E79" w:rsidRDefault="000C29FF" w:rsidP="000C29FF">
                <w:pPr>
                  <w:keepNext/>
                  <w:jc w:val="center"/>
                  <w:rPr>
                    <w:rFonts w:asciiTheme="majorHAnsi" w:hAnsiTheme="majorHAnsi"/>
                    <w:color w:val="auto"/>
                    <w:sz w:val="16"/>
                    <w:szCs w:val="16"/>
                  </w:rPr>
                </w:pPr>
                <w:r w:rsidRPr="00182E79">
                  <w:rPr>
                    <w:rFonts w:asciiTheme="majorHAnsi" w:hAnsiTheme="majorHAnsi"/>
                    <w:color w:val="auto"/>
                    <w:sz w:val="16"/>
                    <w:szCs w:val="16"/>
                  </w:rPr>
                  <w:t>4</w:t>
                </w:r>
              </w:p>
            </w:sdtContent>
          </w:sdt>
        </w:tc>
        <w:tc>
          <w:tcPr>
            <w:tcW w:w="411" w:type="pct"/>
            <w:shd w:val="clear" w:color="auto" w:fill="auto"/>
            <w:vAlign w:val="center"/>
          </w:tcPr>
          <w:sdt>
            <w:sdtPr>
              <w:rPr>
                <w:rFonts w:asciiTheme="majorHAnsi" w:hAnsiTheme="majorHAnsi"/>
                <w:color w:val="auto"/>
                <w:sz w:val="16"/>
                <w:szCs w:val="16"/>
              </w:rPr>
              <w:tag w:val="941"/>
              <w:id w:val="-2019527622"/>
              <w:placeholder>
                <w:docPart w:val="DefaultPlaceholder_1081868574"/>
              </w:placeholder>
              <w:text/>
            </w:sdtPr>
            <w:sdtEndPr/>
            <w:sdtContent>
              <w:p w14:paraId="65F7C09B" w14:textId="0D885FD2" w:rsidR="000C29FF" w:rsidRPr="00182E79" w:rsidRDefault="000C29FF" w:rsidP="000C29FF">
                <w:pPr>
                  <w:keepNext/>
                  <w:jc w:val="center"/>
                  <w:rPr>
                    <w:rFonts w:asciiTheme="majorHAnsi" w:hAnsiTheme="majorHAnsi"/>
                    <w:color w:val="auto"/>
                    <w:sz w:val="16"/>
                    <w:szCs w:val="16"/>
                  </w:rPr>
                </w:pPr>
                <w:r w:rsidRPr="00182E79">
                  <w:rPr>
                    <w:rFonts w:asciiTheme="majorHAnsi" w:hAnsiTheme="majorHAnsi"/>
                    <w:color w:val="auto"/>
                    <w:sz w:val="16"/>
                    <w:szCs w:val="16"/>
                  </w:rPr>
                  <w:t>5</w:t>
                </w:r>
              </w:p>
            </w:sdtContent>
          </w:sdt>
        </w:tc>
        <w:tc>
          <w:tcPr>
            <w:tcW w:w="413" w:type="pct"/>
            <w:shd w:val="clear" w:color="auto" w:fill="auto"/>
            <w:vAlign w:val="center"/>
          </w:tcPr>
          <w:sdt>
            <w:sdtPr>
              <w:rPr>
                <w:rFonts w:asciiTheme="majorHAnsi" w:hAnsiTheme="majorHAnsi"/>
                <w:color w:val="auto"/>
                <w:sz w:val="16"/>
                <w:szCs w:val="16"/>
              </w:rPr>
              <w:tag w:val="942"/>
              <w:id w:val="-941528370"/>
              <w:placeholder>
                <w:docPart w:val="DefaultPlaceholder_1081868574"/>
              </w:placeholder>
              <w:text/>
            </w:sdtPr>
            <w:sdtEndPr/>
            <w:sdtContent>
              <w:p w14:paraId="6CA4D5A5" w14:textId="14BE4F33" w:rsidR="000C29FF" w:rsidRPr="00182E79" w:rsidRDefault="000C29FF" w:rsidP="000C29FF">
                <w:pPr>
                  <w:keepNext/>
                  <w:jc w:val="center"/>
                  <w:rPr>
                    <w:rFonts w:asciiTheme="majorHAnsi" w:hAnsiTheme="majorHAnsi"/>
                    <w:color w:val="auto"/>
                    <w:sz w:val="16"/>
                    <w:szCs w:val="16"/>
                  </w:rPr>
                </w:pPr>
                <w:r w:rsidRPr="00182E79">
                  <w:rPr>
                    <w:rFonts w:asciiTheme="majorHAnsi" w:hAnsiTheme="majorHAnsi"/>
                    <w:color w:val="auto"/>
                    <w:sz w:val="16"/>
                    <w:szCs w:val="16"/>
                  </w:rPr>
                  <w:t>10</w:t>
                </w:r>
              </w:p>
            </w:sdtContent>
          </w:sdt>
        </w:tc>
        <w:tc>
          <w:tcPr>
            <w:tcW w:w="409" w:type="pct"/>
            <w:shd w:val="clear" w:color="auto" w:fill="auto"/>
            <w:vAlign w:val="center"/>
          </w:tcPr>
          <w:sdt>
            <w:sdtPr>
              <w:rPr>
                <w:rFonts w:asciiTheme="majorHAnsi" w:hAnsiTheme="majorHAnsi"/>
                <w:color w:val="auto"/>
                <w:sz w:val="16"/>
                <w:szCs w:val="16"/>
              </w:rPr>
              <w:tag w:val="943"/>
              <w:id w:val="-2126148060"/>
              <w:placeholder>
                <w:docPart w:val="DefaultPlaceholder_1081868574"/>
              </w:placeholder>
              <w:text/>
            </w:sdtPr>
            <w:sdtEndPr/>
            <w:sdtContent>
              <w:p w14:paraId="0AA504E5" w14:textId="7C9A25A4" w:rsidR="000C29FF" w:rsidRPr="00182E79" w:rsidRDefault="000C29FF" w:rsidP="000C29FF">
                <w:pPr>
                  <w:keepNext/>
                  <w:jc w:val="center"/>
                  <w:rPr>
                    <w:rFonts w:asciiTheme="majorHAnsi" w:hAnsiTheme="majorHAnsi"/>
                    <w:color w:val="auto"/>
                    <w:sz w:val="16"/>
                    <w:szCs w:val="16"/>
                  </w:rPr>
                </w:pPr>
                <w:r w:rsidRPr="00182E79">
                  <w:rPr>
                    <w:rFonts w:asciiTheme="majorHAnsi" w:hAnsiTheme="majorHAnsi"/>
                    <w:color w:val="auto"/>
                    <w:sz w:val="16"/>
                    <w:szCs w:val="16"/>
                  </w:rPr>
                  <w:t>10</w:t>
                </w:r>
              </w:p>
            </w:sdtContent>
          </w:sdt>
        </w:tc>
      </w:tr>
    </w:tbl>
    <w:p w14:paraId="20711424" w14:textId="77777777" w:rsidR="000C29FF" w:rsidRPr="000C29FF" w:rsidRDefault="000C29FF" w:rsidP="000C29FF">
      <w:pPr>
        <w:rPr>
          <w:rFonts w:asciiTheme="majorHAnsi" w:hAnsiTheme="majorHAnsi"/>
          <w:color w:val="auto"/>
          <w:sz w:val="18"/>
          <w:szCs w:val="18"/>
        </w:rPr>
      </w:pPr>
      <w:r w:rsidRPr="000C29FF">
        <w:rPr>
          <w:rFonts w:asciiTheme="majorHAnsi" w:hAnsiTheme="majorHAnsi"/>
          <w:color w:val="auto"/>
          <w:sz w:val="18"/>
          <w:szCs w:val="18"/>
        </w:rPr>
        <w:t>* If required, Customer may contact HERE sales representative to discuss higher RPS Limits.</w:t>
      </w:r>
    </w:p>
    <w:p w14:paraId="52E6C553" w14:textId="77777777" w:rsidR="0006380E" w:rsidRPr="003C6FF8" w:rsidRDefault="0006380E" w:rsidP="0053482D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</w:p>
    <w:p w14:paraId="3539E9C8" w14:textId="77777777" w:rsidR="006B560E" w:rsidRDefault="006B560E" w:rsidP="0053482D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</w:p>
    <w:p w14:paraId="09CA75B3" w14:textId="77777777" w:rsidR="00B56108" w:rsidRDefault="00B56108">
      <w:pPr>
        <w:spacing w:after="160" w:line="259" w:lineRule="auto"/>
        <w:rPr>
          <w:rFonts w:asciiTheme="majorHAnsi" w:hAnsiTheme="majorHAnsi"/>
          <w:b/>
          <w:color w:val="auto"/>
          <w:sz w:val="18"/>
          <w:szCs w:val="18"/>
        </w:rPr>
      </w:pPr>
      <w:r>
        <w:rPr>
          <w:rFonts w:asciiTheme="majorHAnsi" w:hAnsiTheme="majorHAnsi"/>
          <w:b/>
          <w:color w:val="auto"/>
          <w:sz w:val="18"/>
          <w:szCs w:val="18"/>
        </w:rPr>
        <w:br w:type="page"/>
      </w:r>
    </w:p>
    <w:p w14:paraId="371217EA" w14:textId="77777777" w:rsidR="001D2542" w:rsidRPr="003C6FF8" w:rsidRDefault="001D2542" w:rsidP="0053482D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</w:p>
    <w:p w14:paraId="4C2C3536" w14:textId="77777777" w:rsidR="00FA52C6" w:rsidRPr="003C6FF8" w:rsidRDefault="00FA52C6" w:rsidP="001D2542">
      <w:pPr>
        <w:pStyle w:val="ListParagraph"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Theme="majorHAnsi" w:hAnsiTheme="majorHAnsi"/>
          <w:b/>
          <w:color w:val="auto"/>
          <w:sz w:val="18"/>
          <w:szCs w:val="18"/>
        </w:rPr>
      </w:pPr>
      <w:bookmarkStart w:id="164" w:name="_Ref393884562"/>
      <w:r w:rsidRPr="003C6FF8">
        <w:rPr>
          <w:rFonts w:asciiTheme="majorHAnsi" w:hAnsiTheme="majorHAnsi"/>
          <w:b/>
          <w:color w:val="auto"/>
          <w:sz w:val="18"/>
          <w:szCs w:val="18"/>
        </w:rPr>
        <w:t xml:space="preserve">HERE Location Platform </w:t>
      </w:r>
      <w:bookmarkEnd w:id="164"/>
      <w:r w:rsidR="00A359DD">
        <w:rPr>
          <w:rFonts w:asciiTheme="majorHAnsi" w:hAnsiTheme="majorHAnsi"/>
          <w:b/>
          <w:color w:val="auto"/>
          <w:sz w:val="18"/>
          <w:szCs w:val="18"/>
        </w:rPr>
        <w:t xml:space="preserve">and HERE Mobile SDKs for Business - </w:t>
      </w:r>
      <w:r w:rsidR="00FB5CA2" w:rsidRPr="003C6FF8">
        <w:rPr>
          <w:rFonts w:asciiTheme="majorHAnsi" w:hAnsiTheme="majorHAnsi"/>
          <w:b/>
          <w:color w:val="auto"/>
          <w:sz w:val="18"/>
          <w:szCs w:val="18"/>
        </w:rPr>
        <w:t>Components and Features</w:t>
      </w:r>
    </w:p>
    <w:p w14:paraId="57024437" w14:textId="77777777" w:rsidR="003C47E9" w:rsidRDefault="003C47E9" w:rsidP="003C47E9">
      <w:pPr>
        <w:pStyle w:val="ListParagraph"/>
        <w:rPr>
          <w:rFonts w:asciiTheme="majorHAnsi" w:hAnsiTheme="majorHAnsi"/>
          <w:color w:val="auto"/>
          <w:sz w:val="18"/>
          <w:szCs w:val="18"/>
        </w:rPr>
      </w:pPr>
    </w:p>
    <w:p w14:paraId="0CFFC587" w14:textId="555FF7D5" w:rsidR="00E7536E" w:rsidRDefault="00E7536E" w:rsidP="00E7536E">
      <w:pPr>
        <w:pStyle w:val="ListParagraph"/>
        <w:numPr>
          <w:ilvl w:val="0"/>
          <w:numId w:val="2"/>
        </w:numPr>
        <w:rPr>
          <w:rFonts w:asciiTheme="majorHAnsi" w:hAnsiTheme="majorHAnsi"/>
          <w:color w:val="auto"/>
          <w:sz w:val="18"/>
          <w:szCs w:val="18"/>
        </w:rPr>
      </w:pPr>
      <w:r w:rsidRPr="003C6FF8">
        <w:rPr>
          <w:rFonts w:asciiTheme="majorHAnsi" w:hAnsiTheme="majorHAnsi"/>
          <w:color w:val="auto"/>
          <w:sz w:val="18"/>
          <w:szCs w:val="18"/>
        </w:rPr>
        <w:t xml:space="preserve">The following </w:t>
      </w:r>
      <w:r w:rsidR="00186BCF">
        <w:rPr>
          <w:rFonts w:asciiTheme="majorHAnsi" w:hAnsiTheme="majorHAnsi"/>
          <w:color w:val="auto"/>
          <w:sz w:val="18"/>
          <w:szCs w:val="18"/>
        </w:rPr>
        <w:t>three</w:t>
      </w:r>
      <w:r w:rsidRPr="003C6FF8">
        <w:rPr>
          <w:rFonts w:asciiTheme="majorHAnsi" w:hAnsiTheme="majorHAnsi"/>
          <w:color w:val="auto"/>
          <w:sz w:val="18"/>
          <w:szCs w:val="18"/>
        </w:rPr>
        <w:t xml:space="preserve"> tables set out the components and features of the HERE Location Platform that are used for the Permitted Use Cases and the HERE Mobile SDKs</w:t>
      </w:r>
      <w:r w:rsidR="00A122CD" w:rsidRPr="003C6FF8">
        <w:rPr>
          <w:rFonts w:asciiTheme="majorHAnsi" w:hAnsiTheme="majorHAnsi"/>
          <w:color w:val="auto"/>
          <w:sz w:val="18"/>
          <w:szCs w:val="18"/>
        </w:rPr>
        <w:t xml:space="preserve"> for Business</w:t>
      </w:r>
    </w:p>
    <w:p w14:paraId="4B4993D3" w14:textId="77777777" w:rsidR="003C47E9" w:rsidRPr="003C6FF8" w:rsidRDefault="003C47E9" w:rsidP="003C47E9">
      <w:pPr>
        <w:pStyle w:val="ListParagraph"/>
        <w:rPr>
          <w:rFonts w:asciiTheme="majorHAnsi" w:hAnsiTheme="majorHAnsi"/>
          <w:color w:val="auto"/>
          <w:sz w:val="18"/>
          <w:szCs w:val="18"/>
        </w:rPr>
      </w:pPr>
    </w:p>
    <w:tbl>
      <w:tblPr>
        <w:tblW w:w="10202" w:type="dxa"/>
        <w:tblInd w:w="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69"/>
        <w:gridCol w:w="1629"/>
        <w:gridCol w:w="1039"/>
        <w:gridCol w:w="1144"/>
        <w:gridCol w:w="1145"/>
        <w:gridCol w:w="1144"/>
        <w:gridCol w:w="1144"/>
        <w:gridCol w:w="1039"/>
        <w:gridCol w:w="1049"/>
      </w:tblGrid>
      <w:tr w:rsidR="00F14074" w:rsidRPr="003C6FF8" w14:paraId="2F73F5AC" w14:textId="77777777" w:rsidTr="00775C37">
        <w:trPr>
          <w:trHeight w:val="69"/>
          <w:tblHeader/>
        </w:trPr>
        <w:tc>
          <w:tcPr>
            <w:tcW w:w="10202" w:type="dxa"/>
            <w:gridSpan w:val="9"/>
            <w:tcBorders>
              <w:bottom w:val="single" w:sz="4" w:space="0" w:color="FFFFFF" w:themeColor="background1"/>
            </w:tcBorders>
            <w:shd w:val="clear" w:color="auto" w:fill="000000" w:themeFill="text1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60B8DFF0" w14:textId="609FFB1E" w:rsidR="00F14074" w:rsidRPr="003C6FF8" w:rsidRDefault="00F14074" w:rsidP="00F5078D">
            <w:pPr>
              <w:keepNext/>
              <w:jc w:val="center"/>
              <w:textAlignment w:val="center"/>
              <w:rPr>
                <w:rFonts w:asciiTheme="majorHAnsi" w:hAnsiTheme="majorHAnsi" w:cs="Arial"/>
                <w:b/>
                <w:bCs/>
                <w:color w:val="FFFFFF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/>
                <w:b/>
                <w:color w:val="auto"/>
                <w:sz w:val="16"/>
                <w:szCs w:val="16"/>
              </w:rPr>
              <w:t>HERE Location Platform</w:t>
            </w:r>
            <w:r w:rsidR="00160D45">
              <w:rPr>
                <w:rFonts w:asciiTheme="majorHAnsi" w:hAnsiTheme="majorHAnsi"/>
                <w:b/>
                <w:color w:val="auto"/>
                <w:sz w:val="16"/>
                <w:szCs w:val="16"/>
              </w:rPr>
              <w:t xml:space="preserve"> and Starter </w:t>
            </w:r>
            <w:r w:rsidR="001A43B5">
              <w:rPr>
                <w:rFonts w:asciiTheme="majorHAnsi" w:hAnsiTheme="majorHAnsi"/>
                <w:b/>
                <w:color w:val="auto"/>
                <w:sz w:val="16"/>
                <w:szCs w:val="16"/>
              </w:rPr>
              <w:t>Edition</w:t>
            </w:r>
          </w:p>
        </w:tc>
      </w:tr>
      <w:tr w:rsidR="00A61FAE" w:rsidRPr="003C6FF8" w14:paraId="661162D1" w14:textId="77777777" w:rsidTr="00775C37">
        <w:trPr>
          <w:trHeight w:val="441"/>
          <w:tblHeader/>
        </w:trPr>
        <w:tc>
          <w:tcPr>
            <w:tcW w:w="869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595959" w:themeFill="text1" w:themeFillTint="A6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0EA48827" w14:textId="77777777" w:rsidR="00A61FAE" w:rsidRPr="003C6FF8" w:rsidRDefault="00A61FAE" w:rsidP="00F5078D">
            <w:pPr>
              <w:keepNext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b/>
                <w:color w:val="FFFFFF"/>
                <w:sz w:val="16"/>
                <w:szCs w:val="16"/>
              </w:rPr>
              <w:t>Component</w:t>
            </w:r>
          </w:p>
        </w:tc>
        <w:tc>
          <w:tcPr>
            <w:tcW w:w="162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595959" w:themeFill="text1" w:themeFillTint="A6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5907EA47" w14:textId="77777777" w:rsidR="00A61FAE" w:rsidRPr="003C6FF8" w:rsidRDefault="00A61FAE" w:rsidP="00F5078D">
            <w:pPr>
              <w:keepNext/>
              <w:jc w:val="center"/>
              <w:textAlignment w:val="center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b/>
                <w:bCs/>
                <w:color w:val="FFFFFF"/>
                <w:kern w:val="24"/>
                <w:sz w:val="16"/>
                <w:szCs w:val="16"/>
              </w:rPr>
              <w:t>Features</w:t>
            </w:r>
          </w:p>
        </w:tc>
        <w:tc>
          <w:tcPr>
            <w:tcW w:w="103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595959" w:themeFill="text1" w:themeFillTint="A6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1FB382C8" w14:textId="77777777" w:rsidR="00A61FAE" w:rsidRPr="003C6FF8" w:rsidRDefault="00A61FAE" w:rsidP="00F5078D">
            <w:pPr>
              <w:keepNext/>
              <w:jc w:val="center"/>
              <w:textAlignment w:val="center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b/>
                <w:bCs/>
                <w:color w:val="FFFFFF"/>
                <w:kern w:val="24"/>
                <w:sz w:val="16"/>
                <w:szCs w:val="16"/>
              </w:rPr>
              <w:t xml:space="preserve"> MAM  Tracking</w:t>
            </w:r>
          </w:p>
        </w:tc>
        <w:tc>
          <w:tcPr>
            <w:tcW w:w="114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595959" w:themeFill="text1" w:themeFillTint="A6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44ACF617" w14:textId="77777777" w:rsidR="00A61FAE" w:rsidRPr="003C6FF8" w:rsidRDefault="00A61FAE" w:rsidP="00F5078D">
            <w:pPr>
              <w:keepNext/>
              <w:jc w:val="center"/>
              <w:textAlignment w:val="center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b/>
                <w:bCs/>
                <w:color w:val="FFFFFF"/>
                <w:kern w:val="24"/>
                <w:sz w:val="16"/>
                <w:szCs w:val="16"/>
              </w:rPr>
              <w:t xml:space="preserve"> MAM  Basic Routing</w:t>
            </w:r>
          </w:p>
        </w:tc>
        <w:tc>
          <w:tcPr>
            <w:tcW w:w="114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595959" w:themeFill="text1" w:themeFillTint="A6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3A69BC7A" w14:textId="77777777" w:rsidR="00A61FAE" w:rsidRPr="003C6FF8" w:rsidRDefault="00A61FAE" w:rsidP="00F5078D">
            <w:pPr>
              <w:keepNext/>
              <w:jc w:val="center"/>
              <w:textAlignment w:val="center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b/>
                <w:bCs/>
                <w:color w:val="FFFFFF"/>
                <w:kern w:val="24"/>
                <w:sz w:val="16"/>
                <w:szCs w:val="16"/>
              </w:rPr>
              <w:t>MAM Advanced Routing</w:t>
            </w:r>
          </w:p>
        </w:tc>
        <w:tc>
          <w:tcPr>
            <w:tcW w:w="114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595959" w:themeFill="text1" w:themeFillTint="A6"/>
            <w:vAlign w:val="center"/>
          </w:tcPr>
          <w:p w14:paraId="05707249" w14:textId="77777777" w:rsidR="00A61FAE" w:rsidRPr="003C6FF8" w:rsidRDefault="00A61FAE" w:rsidP="00F5078D">
            <w:pPr>
              <w:keepNext/>
              <w:jc w:val="center"/>
              <w:textAlignment w:val="center"/>
              <w:rPr>
                <w:rFonts w:asciiTheme="majorHAnsi" w:hAnsiTheme="majorHAnsi" w:cs="Calibri"/>
                <w:b/>
                <w:bCs/>
                <w:color w:val="FFFFFF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b/>
                <w:bCs/>
                <w:color w:val="FFFFFF"/>
                <w:kern w:val="24"/>
                <w:sz w:val="16"/>
                <w:szCs w:val="16"/>
              </w:rPr>
              <w:t xml:space="preserve">  Business mapping </w:t>
            </w:r>
          </w:p>
          <w:p w14:paraId="45DD0574" w14:textId="77777777" w:rsidR="00A61FAE" w:rsidRPr="003C6FF8" w:rsidRDefault="00A61FAE" w:rsidP="00F5078D">
            <w:pPr>
              <w:keepNext/>
              <w:jc w:val="center"/>
              <w:textAlignment w:val="center"/>
              <w:rPr>
                <w:rFonts w:asciiTheme="majorHAnsi" w:hAnsiTheme="majorHAnsi" w:cs="Calibri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b/>
                <w:bCs/>
                <w:color w:val="FFFFFF"/>
                <w:kern w:val="24"/>
                <w:sz w:val="16"/>
                <w:szCs w:val="16"/>
              </w:rPr>
              <w:t xml:space="preserve">Core </w:t>
            </w:r>
          </w:p>
        </w:tc>
        <w:tc>
          <w:tcPr>
            <w:tcW w:w="114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595959" w:themeFill="text1" w:themeFillTint="A6"/>
            <w:vAlign w:val="center"/>
          </w:tcPr>
          <w:p w14:paraId="4B27100D" w14:textId="77777777" w:rsidR="00A61FAE" w:rsidRPr="003C6FF8" w:rsidRDefault="00A61FAE" w:rsidP="00F5078D">
            <w:pPr>
              <w:keepNext/>
              <w:jc w:val="center"/>
              <w:textAlignment w:val="center"/>
              <w:rPr>
                <w:rFonts w:asciiTheme="majorHAnsi" w:hAnsiTheme="majorHAnsi" w:cs="Calibri"/>
                <w:b/>
                <w:bCs/>
                <w:color w:val="FFFFFF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b/>
                <w:bCs/>
                <w:color w:val="FFFFFF"/>
                <w:kern w:val="24"/>
                <w:sz w:val="16"/>
                <w:szCs w:val="16"/>
              </w:rPr>
              <w:t xml:space="preserve"> Business mapping</w:t>
            </w:r>
          </w:p>
          <w:p w14:paraId="349FA58E" w14:textId="77777777" w:rsidR="00A61FAE" w:rsidRPr="003C6FF8" w:rsidRDefault="00A61FAE" w:rsidP="00F5078D">
            <w:pPr>
              <w:keepNext/>
              <w:jc w:val="center"/>
              <w:textAlignment w:val="center"/>
              <w:rPr>
                <w:rFonts w:asciiTheme="majorHAnsi" w:hAnsiTheme="majorHAnsi" w:cs="Calibri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b/>
                <w:bCs/>
                <w:color w:val="FFFFFF"/>
                <w:kern w:val="24"/>
                <w:sz w:val="16"/>
                <w:szCs w:val="16"/>
              </w:rPr>
              <w:t xml:space="preserve"> Advanced </w:t>
            </w:r>
          </w:p>
        </w:tc>
        <w:tc>
          <w:tcPr>
            <w:tcW w:w="103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595959" w:themeFill="text1" w:themeFillTint="A6"/>
            <w:vAlign w:val="center"/>
          </w:tcPr>
          <w:p w14:paraId="6B9F0277" w14:textId="77777777" w:rsidR="00A61FAE" w:rsidRPr="003C6FF8" w:rsidRDefault="00A61FAE" w:rsidP="00F5078D">
            <w:pPr>
              <w:keepNext/>
              <w:jc w:val="center"/>
              <w:textAlignment w:val="center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b/>
                <w:bCs/>
                <w:color w:val="FFFFFF"/>
                <w:kern w:val="24"/>
                <w:sz w:val="16"/>
                <w:szCs w:val="16"/>
              </w:rPr>
              <w:t>Business Locator</w:t>
            </w:r>
          </w:p>
        </w:tc>
        <w:tc>
          <w:tcPr>
            <w:tcW w:w="104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595959" w:themeFill="text1" w:themeFillTint="A6"/>
            <w:vAlign w:val="center"/>
          </w:tcPr>
          <w:p w14:paraId="4E2E6CD1" w14:textId="747189AF" w:rsidR="00A61FAE" w:rsidRPr="003C6FF8" w:rsidRDefault="00A61FAE" w:rsidP="00F5078D">
            <w:pPr>
              <w:keepNext/>
              <w:jc w:val="center"/>
              <w:textAlignment w:val="center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b/>
                <w:bCs/>
                <w:color w:val="FFFFFF"/>
                <w:kern w:val="24"/>
                <w:sz w:val="16"/>
                <w:szCs w:val="16"/>
              </w:rPr>
              <w:t xml:space="preserve"> Geocod</w:t>
            </w:r>
            <w:r w:rsidR="00EF7FA6">
              <w:rPr>
                <w:rFonts w:asciiTheme="majorHAnsi" w:hAnsiTheme="majorHAnsi" w:cs="Arial"/>
                <w:b/>
                <w:bCs/>
                <w:color w:val="FFFFFF"/>
                <w:kern w:val="24"/>
                <w:sz w:val="16"/>
                <w:szCs w:val="16"/>
              </w:rPr>
              <w:t xml:space="preserve">er </w:t>
            </w:r>
          </w:p>
        </w:tc>
      </w:tr>
      <w:tr w:rsidR="00C84474" w:rsidRPr="003C6FF8" w14:paraId="5C68F3D2" w14:textId="77777777" w:rsidTr="00775C37">
        <w:trPr>
          <w:trHeight w:val="331"/>
          <w:tblHeader/>
        </w:trPr>
        <w:tc>
          <w:tcPr>
            <w:tcW w:w="869" w:type="dxa"/>
            <w:vMerge w:val="restar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4408E469" w14:textId="77777777" w:rsidR="00C84474" w:rsidRPr="003C6FF8" w:rsidRDefault="00C84474" w:rsidP="00F5078D">
            <w:pPr>
              <w:keepNext/>
              <w:jc w:val="center"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b/>
                <w:bCs/>
                <w:color w:val="000000"/>
                <w:kern w:val="24"/>
                <w:sz w:val="16"/>
                <w:szCs w:val="16"/>
              </w:rPr>
              <w:t>Maps</w:t>
            </w:r>
          </w:p>
        </w:tc>
        <w:tc>
          <w:tcPr>
            <w:tcW w:w="162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242F6CFC" w14:textId="1E0D70BA" w:rsidR="00C84474" w:rsidRPr="003C6FF8" w:rsidRDefault="00C84474" w:rsidP="00F5078D">
            <w:pPr>
              <w:keepNext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 xml:space="preserve">  2D Map Tiles</w:t>
            </w:r>
            <w:r w:rsidR="00160D45"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>*</w:t>
            </w:r>
          </w:p>
        </w:tc>
        <w:tc>
          <w:tcPr>
            <w:tcW w:w="103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4A74B50C" w14:textId="77777777" w:rsidR="00C84474" w:rsidRPr="003C6FF8" w:rsidRDefault="00C84474" w:rsidP="00F5078D">
            <w:pPr>
              <w:keepNext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4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7A525B5B" w14:textId="77777777" w:rsidR="00C84474" w:rsidRPr="003C6FF8" w:rsidRDefault="00C84474" w:rsidP="00F5078D">
            <w:pPr>
              <w:keepNext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5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4487B5A2" w14:textId="77777777" w:rsidR="00C84474" w:rsidRPr="003C6FF8" w:rsidRDefault="00C84474" w:rsidP="00F5078D">
            <w:pPr>
              <w:keepNext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254FE032" w14:textId="77777777" w:rsidR="00C84474" w:rsidRPr="003C6FF8" w:rsidRDefault="00C84474" w:rsidP="00F5078D">
            <w:pPr>
              <w:keepNext/>
              <w:jc w:val="center"/>
              <w:rPr>
                <w:rFonts w:asciiTheme="majorHAnsi" w:hAnsiTheme="majorHAnsi" w:cs="Calibri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04589790" w14:textId="77777777" w:rsidR="00C84474" w:rsidRPr="003C6FF8" w:rsidRDefault="00C84474" w:rsidP="00F5078D">
            <w:pPr>
              <w:keepNext/>
              <w:jc w:val="center"/>
              <w:rPr>
                <w:rFonts w:asciiTheme="majorHAnsi" w:hAnsiTheme="majorHAnsi" w:cs="Calibri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5BB2808" w14:textId="77777777" w:rsidR="00C84474" w:rsidRPr="003C6FF8" w:rsidRDefault="00C84474" w:rsidP="00F5078D">
            <w:pPr>
              <w:keepNext/>
              <w:jc w:val="center"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07FBA801" w14:textId="77777777" w:rsidR="00C84474" w:rsidRPr="003C6FF8" w:rsidRDefault="00C84474" w:rsidP="00F5078D">
            <w:pPr>
              <w:keepNext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</w:tr>
      <w:tr w:rsidR="00C84474" w:rsidRPr="003C6FF8" w14:paraId="5AD272A5" w14:textId="77777777" w:rsidTr="00775C37">
        <w:trPr>
          <w:trHeight w:val="257"/>
          <w:tblHeader/>
        </w:trPr>
        <w:tc>
          <w:tcPr>
            <w:tcW w:w="869" w:type="dxa"/>
            <w:vMerge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415EA7BD" w14:textId="77777777" w:rsidR="00C84474" w:rsidRPr="003C6FF8" w:rsidRDefault="00C84474" w:rsidP="00F5078D">
            <w:pPr>
              <w:keepNext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162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6755DF71" w14:textId="77777777" w:rsidR="00C84474" w:rsidRPr="003C6FF8" w:rsidRDefault="00C84474" w:rsidP="00F5078D">
            <w:pPr>
              <w:keepNext/>
              <w:textAlignment w:val="bottom"/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 xml:space="preserve">  2D Static Base Map Images</w:t>
            </w:r>
          </w:p>
        </w:tc>
        <w:tc>
          <w:tcPr>
            <w:tcW w:w="103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6469CD76" w14:textId="77777777" w:rsidR="00C84474" w:rsidRPr="003C6FF8" w:rsidRDefault="00C84474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4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49FC18C9" w14:textId="77777777" w:rsidR="00C84474" w:rsidRPr="003C6FF8" w:rsidRDefault="00C84474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5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674FA697" w14:textId="77777777" w:rsidR="00C84474" w:rsidRPr="003C6FF8" w:rsidRDefault="00C84474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75B6EB4F" w14:textId="77777777" w:rsidR="00C84474" w:rsidRPr="003C6FF8" w:rsidRDefault="00C84474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056E2A97" w14:textId="77777777" w:rsidR="00C84474" w:rsidRPr="003C6FF8" w:rsidRDefault="00C84474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E64A41E" w14:textId="77777777" w:rsidR="00C84474" w:rsidRPr="003C6FF8" w:rsidRDefault="00C84474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25F8F4C2" w14:textId="77777777" w:rsidR="00C84474" w:rsidRPr="003C6FF8" w:rsidRDefault="00C84474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</w:tr>
      <w:tr w:rsidR="00C84474" w:rsidRPr="003C6FF8" w14:paraId="6FA7B0A0" w14:textId="77777777" w:rsidTr="00775C37">
        <w:trPr>
          <w:trHeight w:val="257"/>
          <w:tblHeader/>
        </w:trPr>
        <w:tc>
          <w:tcPr>
            <w:tcW w:w="869" w:type="dxa"/>
            <w:vMerge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5684F84F" w14:textId="77777777" w:rsidR="00C84474" w:rsidRPr="003C6FF8" w:rsidRDefault="00C84474" w:rsidP="00F5078D">
            <w:pPr>
              <w:keepNext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162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4636DCC5" w14:textId="42BBEBF8" w:rsidR="00C84474" w:rsidRPr="003C6FF8" w:rsidRDefault="00C84474" w:rsidP="00F5078D">
            <w:pPr>
              <w:keepNext/>
              <w:textAlignment w:val="bottom"/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 xml:space="preserve">  2D Static Base Satellite Images</w:t>
            </w:r>
          </w:p>
        </w:tc>
        <w:tc>
          <w:tcPr>
            <w:tcW w:w="103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41C044E3" w14:textId="77777777" w:rsidR="00C84474" w:rsidRPr="003C6FF8" w:rsidRDefault="00C84474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4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081F91B5" w14:textId="77777777" w:rsidR="00C84474" w:rsidRPr="003C6FF8" w:rsidRDefault="00C84474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5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3E258D0B" w14:textId="77777777" w:rsidR="00C84474" w:rsidRPr="003C6FF8" w:rsidRDefault="00C84474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41A0B2FE" w14:textId="77777777" w:rsidR="00C84474" w:rsidRPr="003C6FF8" w:rsidRDefault="00C84474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4CFF8580" w14:textId="77777777" w:rsidR="00C84474" w:rsidRPr="003C6FF8" w:rsidRDefault="00C84474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1B1676E" w14:textId="77777777" w:rsidR="00C84474" w:rsidRPr="003C6FF8" w:rsidRDefault="00C84474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0DD997F8" w14:textId="77777777" w:rsidR="00C84474" w:rsidRPr="003C6FF8" w:rsidRDefault="00C84474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</w:tr>
      <w:tr w:rsidR="00C84474" w:rsidRPr="003C6FF8" w14:paraId="0B8DA9C0" w14:textId="77777777" w:rsidTr="00775C37">
        <w:trPr>
          <w:trHeight w:val="257"/>
          <w:tblHeader/>
        </w:trPr>
        <w:tc>
          <w:tcPr>
            <w:tcW w:w="869" w:type="dxa"/>
            <w:vMerge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0F2FEF6D" w14:textId="77777777" w:rsidR="00C84474" w:rsidRPr="003C6FF8" w:rsidRDefault="00C84474" w:rsidP="00F5078D">
            <w:pPr>
              <w:keepNext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162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3D00E178" w14:textId="77777777" w:rsidR="00C84474" w:rsidRPr="003C6FF8" w:rsidRDefault="00C84474" w:rsidP="00F5078D">
            <w:pPr>
              <w:keepNext/>
              <w:textAlignment w:val="bottom"/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</w:pPr>
            <w: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 xml:space="preserve">  </w:t>
            </w:r>
            <w:r w:rsidRPr="003C6FF8"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>Street Level Imagery</w:t>
            </w:r>
          </w:p>
        </w:tc>
        <w:tc>
          <w:tcPr>
            <w:tcW w:w="103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65D68D43" w14:textId="77777777" w:rsidR="00C84474" w:rsidRPr="003C6FF8" w:rsidRDefault="00C84474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4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72F626EB" w14:textId="77777777" w:rsidR="00C84474" w:rsidRPr="003C6FF8" w:rsidRDefault="00C84474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5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683FEE91" w14:textId="77777777" w:rsidR="00C84474" w:rsidRPr="003C6FF8" w:rsidRDefault="00C84474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77B031C6" w14:textId="77777777" w:rsidR="00C84474" w:rsidRPr="003C6FF8" w:rsidRDefault="00C84474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3D7277DC" w14:textId="77777777" w:rsidR="00C84474" w:rsidRPr="003C6FF8" w:rsidRDefault="00C84474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B6D015F" w14:textId="77777777" w:rsidR="00C84474" w:rsidRPr="003C6FF8" w:rsidRDefault="00C84474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4FDA7A2B" w14:textId="77777777" w:rsidR="00C84474" w:rsidRPr="003C6FF8" w:rsidRDefault="00C84474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</w:tr>
      <w:tr w:rsidR="00C84474" w:rsidRPr="003C6FF8" w14:paraId="7E713771" w14:textId="77777777" w:rsidTr="00775C37">
        <w:trPr>
          <w:trHeight w:val="257"/>
          <w:tblHeader/>
        </w:trPr>
        <w:tc>
          <w:tcPr>
            <w:tcW w:w="869" w:type="dxa"/>
            <w:vMerge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54B5F454" w14:textId="77777777" w:rsidR="00C84474" w:rsidRPr="003C6FF8" w:rsidRDefault="00C84474" w:rsidP="00F5078D">
            <w:pPr>
              <w:keepNext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162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636B2297" w14:textId="77777777" w:rsidR="00C84474" w:rsidRPr="003C6FF8" w:rsidRDefault="00C84474" w:rsidP="00F5078D">
            <w:pPr>
              <w:keepNext/>
              <w:textAlignment w:val="bottom"/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 xml:space="preserve">  Venue Images</w:t>
            </w:r>
          </w:p>
        </w:tc>
        <w:tc>
          <w:tcPr>
            <w:tcW w:w="103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201AE029" w14:textId="77777777" w:rsidR="00C84474" w:rsidRPr="003C6FF8" w:rsidRDefault="00C84474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4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42164E8D" w14:textId="77777777" w:rsidR="00C84474" w:rsidRPr="003C6FF8" w:rsidRDefault="00C84474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5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6CD03FE7" w14:textId="77777777" w:rsidR="00C84474" w:rsidRPr="003C6FF8" w:rsidRDefault="00C84474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0C30621A" w14:textId="77777777" w:rsidR="00C84474" w:rsidRPr="003C6FF8" w:rsidRDefault="00C84474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3730498D" w14:textId="77777777" w:rsidR="00C84474" w:rsidRPr="003C6FF8" w:rsidRDefault="00C84474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2827259" w14:textId="77777777" w:rsidR="00C84474" w:rsidRPr="003C6FF8" w:rsidRDefault="00C84474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7169AF26" w14:textId="77777777" w:rsidR="00C84474" w:rsidRPr="003C6FF8" w:rsidRDefault="00C84474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</w:tr>
      <w:tr w:rsidR="00BC4B36" w:rsidRPr="003C6FF8" w14:paraId="4D900F4B" w14:textId="77777777" w:rsidTr="00775C37">
        <w:trPr>
          <w:trHeight w:val="210"/>
          <w:tblHeader/>
        </w:trPr>
        <w:tc>
          <w:tcPr>
            <w:tcW w:w="869" w:type="dxa"/>
            <w:vMerge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5868E6F5" w14:textId="77777777" w:rsidR="00BC4B36" w:rsidRPr="003C6FF8" w:rsidRDefault="00BC4B36" w:rsidP="00F5078D">
            <w:pPr>
              <w:keepNext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162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4B71170D" w14:textId="77777777" w:rsidR="00BC4B36" w:rsidRPr="003C6FF8" w:rsidRDefault="00BC4B36" w:rsidP="00F5078D">
            <w:pPr>
              <w:keepNext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 xml:space="preserve">  Venue Models</w:t>
            </w:r>
          </w:p>
        </w:tc>
        <w:tc>
          <w:tcPr>
            <w:tcW w:w="103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4C8E2397" w14:textId="77777777" w:rsidR="00BC4B36" w:rsidRPr="003C6FF8" w:rsidRDefault="00BC4B36" w:rsidP="00F5078D">
            <w:pPr>
              <w:keepNext/>
              <w:jc w:val="center"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4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03F837D8" w14:textId="77777777" w:rsidR="00BC4B36" w:rsidRPr="003C6FF8" w:rsidRDefault="00BC4B36" w:rsidP="00F5078D">
            <w:pPr>
              <w:keepNext/>
              <w:jc w:val="center"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5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648300BB" w14:textId="77777777" w:rsidR="00BC4B36" w:rsidRPr="003C6FF8" w:rsidRDefault="00BC4B36" w:rsidP="00F5078D">
            <w:pPr>
              <w:keepNext/>
              <w:jc w:val="center"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10BFE6AB" w14:textId="77777777" w:rsidR="00BC4B36" w:rsidRPr="003C6FF8" w:rsidRDefault="00BC4B36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2D00F4B4" w14:textId="77777777" w:rsidR="00BC4B36" w:rsidRPr="003C6FF8" w:rsidRDefault="00BC4B36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8B87B47" w14:textId="77777777" w:rsidR="00BC4B36" w:rsidRPr="003C6FF8" w:rsidRDefault="00BC4B36" w:rsidP="00F5078D">
            <w:pPr>
              <w:keepNext/>
              <w:jc w:val="center"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785E1D1E" w14:textId="77777777" w:rsidR="00BC4B36" w:rsidRPr="003C6FF8" w:rsidRDefault="00BC4B36" w:rsidP="00F5078D">
            <w:pPr>
              <w:keepNext/>
              <w:jc w:val="center"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</w:tr>
      <w:tr w:rsidR="00A61FAE" w:rsidRPr="003C6FF8" w14:paraId="29B676BB" w14:textId="77777777" w:rsidTr="00775C37">
        <w:trPr>
          <w:trHeight w:val="257"/>
          <w:tblHeader/>
        </w:trPr>
        <w:tc>
          <w:tcPr>
            <w:tcW w:w="869" w:type="dxa"/>
            <w:vMerge w:val="restar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0073656F" w14:textId="77777777" w:rsidR="00A61FAE" w:rsidRPr="003C6FF8" w:rsidRDefault="00A61FAE" w:rsidP="00F5078D">
            <w:pPr>
              <w:keepNext/>
              <w:jc w:val="center"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b/>
                <w:bCs/>
                <w:color w:val="000000"/>
                <w:kern w:val="24"/>
                <w:sz w:val="16"/>
                <w:szCs w:val="16"/>
              </w:rPr>
              <w:t>Directions</w:t>
            </w:r>
          </w:p>
        </w:tc>
        <w:tc>
          <w:tcPr>
            <w:tcW w:w="162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66071675" w14:textId="16857ACF" w:rsidR="00A61FAE" w:rsidRPr="003C6FF8" w:rsidRDefault="00A61FAE" w:rsidP="00F5078D">
            <w:pPr>
              <w:keepNext/>
              <w:textAlignment w:val="bottom"/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 xml:space="preserve">  Vehicle Routing</w:t>
            </w:r>
            <w:r w:rsidR="00160D45"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>*</w:t>
            </w:r>
          </w:p>
        </w:tc>
        <w:tc>
          <w:tcPr>
            <w:tcW w:w="103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38F57D1E" w14:textId="77777777" w:rsidR="00A61FAE" w:rsidRPr="003C6FF8" w:rsidRDefault="00A61FAE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4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3CCDBB72" w14:textId="77777777" w:rsidR="00A61FAE" w:rsidRPr="003C6FF8" w:rsidRDefault="00A61FAE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5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3B9CCC32" w14:textId="77777777" w:rsidR="00A61FAE" w:rsidRPr="003C6FF8" w:rsidRDefault="00A61FAE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09527475" w14:textId="77777777" w:rsidR="00A61FAE" w:rsidRPr="003C6FF8" w:rsidRDefault="00A61FAE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3B4A5B43" w14:textId="77777777" w:rsidR="00A61FAE" w:rsidRPr="003C6FF8" w:rsidRDefault="00A61FAE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E9BDA01" w14:textId="77777777" w:rsidR="00A61FAE" w:rsidRPr="003C6FF8" w:rsidRDefault="00A61FAE" w:rsidP="00F5078D">
            <w:pPr>
              <w:keepNext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2C0728D6" w14:textId="77777777" w:rsidR="00A61FAE" w:rsidRPr="003C6FF8" w:rsidRDefault="00A61FAE" w:rsidP="00F5078D">
            <w:pPr>
              <w:keepNext/>
              <w:jc w:val="center"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</w:tr>
      <w:tr w:rsidR="00A61FAE" w:rsidRPr="003C6FF8" w14:paraId="70C348DF" w14:textId="77777777" w:rsidTr="00775C37">
        <w:trPr>
          <w:trHeight w:val="257"/>
          <w:tblHeader/>
        </w:trPr>
        <w:tc>
          <w:tcPr>
            <w:tcW w:w="869" w:type="dxa"/>
            <w:vMerge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57F5A75E" w14:textId="77777777" w:rsidR="00A61FAE" w:rsidRPr="003C6FF8" w:rsidRDefault="00A61FAE" w:rsidP="00F5078D">
            <w:pPr>
              <w:keepNext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162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0622AD46" w14:textId="19C51A9A" w:rsidR="00A61FAE" w:rsidRPr="003C6FF8" w:rsidRDefault="00A61FAE" w:rsidP="00F5078D">
            <w:pPr>
              <w:keepNext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 xml:space="preserve">  Pedestrian Routing</w:t>
            </w:r>
            <w:r w:rsidR="00160D45"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>*</w:t>
            </w:r>
          </w:p>
        </w:tc>
        <w:tc>
          <w:tcPr>
            <w:tcW w:w="103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7B5E0E06" w14:textId="77777777" w:rsidR="00A61FAE" w:rsidRPr="003C6FF8" w:rsidRDefault="00A61FAE" w:rsidP="00F5078D">
            <w:pPr>
              <w:keepNext/>
              <w:jc w:val="center"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4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624CF3D7" w14:textId="77777777" w:rsidR="00A61FAE" w:rsidRPr="003C6FF8" w:rsidRDefault="00A61FAE" w:rsidP="00F5078D">
            <w:pPr>
              <w:keepNext/>
              <w:jc w:val="center"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5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3D335C18" w14:textId="77777777" w:rsidR="00A61FAE" w:rsidRPr="003C6FF8" w:rsidRDefault="00A61FAE" w:rsidP="00F5078D">
            <w:pPr>
              <w:keepNext/>
              <w:jc w:val="center"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7660C827" w14:textId="77777777" w:rsidR="00A61FAE" w:rsidRPr="003C6FF8" w:rsidRDefault="00A61FAE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79EB6C49" w14:textId="77777777" w:rsidR="00A61FAE" w:rsidRPr="003C6FF8" w:rsidRDefault="00A61FAE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7A630EB" w14:textId="77777777" w:rsidR="00A61FAE" w:rsidRPr="003C6FF8" w:rsidRDefault="00A61FAE" w:rsidP="00F5078D">
            <w:pPr>
              <w:keepNext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1DAF7FB7" w14:textId="77777777" w:rsidR="00A61FAE" w:rsidRPr="003C6FF8" w:rsidRDefault="00A61FAE" w:rsidP="00F5078D">
            <w:pPr>
              <w:keepNext/>
              <w:jc w:val="center"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</w:tr>
      <w:tr w:rsidR="00A61FAE" w:rsidRPr="003C6FF8" w14:paraId="0AF5AD9D" w14:textId="77777777" w:rsidTr="00775C37">
        <w:trPr>
          <w:trHeight w:val="257"/>
          <w:tblHeader/>
        </w:trPr>
        <w:tc>
          <w:tcPr>
            <w:tcW w:w="869" w:type="dxa"/>
            <w:vMerge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0ECF9876" w14:textId="77777777" w:rsidR="00A61FAE" w:rsidRPr="003C6FF8" w:rsidRDefault="00A61FAE" w:rsidP="00F5078D">
            <w:pPr>
              <w:keepNext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162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4D18ADAD" w14:textId="77777777" w:rsidR="00A61FAE" w:rsidRPr="003C6FF8" w:rsidRDefault="00A61FAE" w:rsidP="00F5078D">
            <w:pPr>
              <w:keepNext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 xml:space="preserve">  Traffic-enabled Routing</w:t>
            </w:r>
          </w:p>
        </w:tc>
        <w:tc>
          <w:tcPr>
            <w:tcW w:w="103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46CB9246" w14:textId="77777777" w:rsidR="00A61FAE" w:rsidRPr="003C6FF8" w:rsidRDefault="00A61FAE" w:rsidP="00F5078D">
            <w:pPr>
              <w:keepNext/>
              <w:jc w:val="center"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4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0AB76BC3" w14:textId="77777777" w:rsidR="00A61FAE" w:rsidRPr="003C6FF8" w:rsidRDefault="00A61FAE" w:rsidP="00F5078D">
            <w:pPr>
              <w:keepNext/>
              <w:jc w:val="center"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5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39ADD3A2" w14:textId="77777777" w:rsidR="00A61FAE" w:rsidRPr="003C6FF8" w:rsidRDefault="00A61FAE" w:rsidP="00F5078D">
            <w:pPr>
              <w:keepNext/>
              <w:jc w:val="center"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5C9CC5BE" w14:textId="77777777" w:rsidR="00A61FAE" w:rsidRPr="003C6FF8" w:rsidRDefault="00A61FAE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055AE657" w14:textId="77777777" w:rsidR="00A61FAE" w:rsidRPr="003C6FF8" w:rsidRDefault="00A61FAE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B4342B1" w14:textId="77777777" w:rsidR="00A61FAE" w:rsidRPr="003C6FF8" w:rsidRDefault="00A61FAE" w:rsidP="00F5078D">
            <w:pPr>
              <w:keepNext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2E6244C9" w14:textId="77777777" w:rsidR="00A61FAE" w:rsidRPr="003C6FF8" w:rsidRDefault="00A61FAE" w:rsidP="00F5078D">
            <w:pPr>
              <w:keepNext/>
              <w:jc w:val="center"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</w:tr>
      <w:tr w:rsidR="00A61FAE" w:rsidRPr="003C6FF8" w14:paraId="7D1D7F21" w14:textId="77777777" w:rsidTr="00775C37">
        <w:trPr>
          <w:trHeight w:val="257"/>
          <w:tblHeader/>
        </w:trPr>
        <w:tc>
          <w:tcPr>
            <w:tcW w:w="869" w:type="dxa"/>
            <w:vMerge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0E12044E" w14:textId="77777777" w:rsidR="00A61FAE" w:rsidRPr="003C6FF8" w:rsidRDefault="00A61FAE" w:rsidP="00F5078D">
            <w:pPr>
              <w:keepNext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162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643BD483" w14:textId="77777777" w:rsidR="00A61FAE" w:rsidRPr="003C6FF8" w:rsidRDefault="00A61FAE" w:rsidP="00F5078D">
            <w:pPr>
              <w:keepNext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 xml:space="preserve">  Truck Routing</w:t>
            </w:r>
          </w:p>
        </w:tc>
        <w:tc>
          <w:tcPr>
            <w:tcW w:w="103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66549DEC" w14:textId="77777777" w:rsidR="00A61FAE" w:rsidRPr="003C6FF8" w:rsidRDefault="00A61FAE" w:rsidP="00F5078D">
            <w:pPr>
              <w:keepNext/>
              <w:jc w:val="center"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4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573B5BFF" w14:textId="77777777" w:rsidR="00A61FAE" w:rsidRPr="003C6FF8" w:rsidRDefault="00A61FAE" w:rsidP="00F5078D">
            <w:pPr>
              <w:keepNext/>
              <w:jc w:val="center"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5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1B4529BE" w14:textId="77777777" w:rsidR="00A61FAE" w:rsidRPr="003C6FF8" w:rsidRDefault="00A61FAE" w:rsidP="00F5078D">
            <w:pPr>
              <w:keepNext/>
              <w:jc w:val="center"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475F2B46" w14:textId="77777777" w:rsidR="00A61FAE" w:rsidRPr="003C6FF8" w:rsidRDefault="00A61FAE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290C00AF" w14:textId="77777777" w:rsidR="00A61FAE" w:rsidRPr="003C6FF8" w:rsidRDefault="00A61FAE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C8314C3" w14:textId="77777777" w:rsidR="00A61FAE" w:rsidRPr="003C6FF8" w:rsidRDefault="00A61FAE" w:rsidP="00F5078D">
            <w:pPr>
              <w:keepNext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5BC058DA" w14:textId="77777777" w:rsidR="00A61FAE" w:rsidRPr="003C6FF8" w:rsidRDefault="00A61FAE" w:rsidP="00F5078D">
            <w:pPr>
              <w:keepNext/>
              <w:jc w:val="center"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</w:tr>
      <w:tr w:rsidR="00A61FAE" w:rsidRPr="003C6FF8" w14:paraId="209FAB77" w14:textId="77777777" w:rsidTr="00775C37">
        <w:trPr>
          <w:trHeight w:val="257"/>
          <w:tblHeader/>
        </w:trPr>
        <w:tc>
          <w:tcPr>
            <w:tcW w:w="869" w:type="dxa"/>
            <w:vMerge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6FA31051" w14:textId="77777777" w:rsidR="00A61FAE" w:rsidRPr="003C6FF8" w:rsidRDefault="00A61FAE" w:rsidP="00F5078D">
            <w:pPr>
              <w:keepNext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162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5DB5F307" w14:textId="77777777" w:rsidR="00A61FAE" w:rsidRPr="003C6FF8" w:rsidRDefault="00A61FAE" w:rsidP="00F5078D">
            <w:pPr>
              <w:keepNext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 xml:space="preserve">  </w:t>
            </w:r>
            <w:proofErr w:type="spellStart"/>
            <w:r w:rsidRPr="003C6FF8"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>Isoline</w:t>
            </w:r>
            <w:proofErr w:type="spellEnd"/>
            <w:r w:rsidRPr="003C6FF8"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 xml:space="preserve"> Routing</w:t>
            </w:r>
          </w:p>
        </w:tc>
        <w:tc>
          <w:tcPr>
            <w:tcW w:w="103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28393A45" w14:textId="77777777" w:rsidR="00A61FAE" w:rsidRPr="003C6FF8" w:rsidRDefault="00A61FAE" w:rsidP="00F5078D">
            <w:pPr>
              <w:keepNext/>
              <w:jc w:val="center"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4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367D4408" w14:textId="77777777" w:rsidR="00A61FAE" w:rsidRPr="003C6FF8" w:rsidRDefault="00A61FAE" w:rsidP="00F5078D">
            <w:pPr>
              <w:keepNext/>
              <w:jc w:val="center"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5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7EA7AE02" w14:textId="77777777" w:rsidR="00A61FAE" w:rsidRPr="003C6FF8" w:rsidRDefault="00A61FAE" w:rsidP="00F5078D">
            <w:pPr>
              <w:keepNext/>
              <w:jc w:val="center"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01CB9165" w14:textId="77777777" w:rsidR="00A61FAE" w:rsidRPr="003C6FF8" w:rsidRDefault="00A61FAE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79957D2B" w14:textId="77777777" w:rsidR="00A61FAE" w:rsidRPr="003C6FF8" w:rsidRDefault="00A61FAE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6EFE4A3" w14:textId="77777777" w:rsidR="00A61FAE" w:rsidRPr="003C6FF8" w:rsidRDefault="00A61FAE" w:rsidP="00F5078D">
            <w:pPr>
              <w:keepNext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6C234875" w14:textId="77777777" w:rsidR="00A61FAE" w:rsidRPr="003C6FF8" w:rsidRDefault="00A61FAE" w:rsidP="00F5078D">
            <w:pPr>
              <w:keepNext/>
              <w:jc w:val="center"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</w:tr>
      <w:tr w:rsidR="00A61FAE" w:rsidRPr="003C6FF8" w14:paraId="0D280A20" w14:textId="77777777" w:rsidTr="00775C37">
        <w:trPr>
          <w:trHeight w:val="257"/>
          <w:tblHeader/>
        </w:trPr>
        <w:tc>
          <w:tcPr>
            <w:tcW w:w="869" w:type="dxa"/>
            <w:vMerge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2881AA8E" w14:textId="77777777" w:rsidR="00A61FAE" w:rsidRPr="003C6FF8" w:rsidRDefault="00A61FAE" w:rsidP="00F5078D">
            <w:pPr>
              <w:keepNext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162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1178D784" w14:textId="77777777" w:rsidR="00A61FAE" w:rsidRPr="003C6FF8" w:rsidRDefault="00A61FAE" w:rsidP="00F5078D">
            <w:pPr>
              <w:keepNext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 xml:space="preserve">  Matrix Routing</w:t>
            </w:r>
          </w:p>
        </w:tc>
        <w:tc>
          <w:tcPr>
            <w:tcW w:w="103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63F092D5" w14:textId="77777777" w:rsidR="00A61FAE" w:rsidRPr="003C6FF8" w:rsidRDefault="00A61FAE" w:rsidP="00F5078D">
            <w:pPr>
              <w:keepNext/>
              <w:jc w:val="center"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4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1F3DD1D8" w14:textId="77777777" w:rsidR="00A61FAE" w:rsidRPr="003C6FF8" w:rsidRDefault="00A61FAE" w:rsidP="00F5078D">
            <w:pPr>
              <w:keepNext/>
              <w:jc w:val="center"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5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21A8047E" w14:textId="77777777" w:rsidR="00A61FAE" w:rsidRPr="003C6FF8" w:rsidRDefault="00A61FAE" w:rsidP="00F5078D">
            <w:pPr>
              <w:keepNext/>
              <w:jc w:val="center"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45C11204" w14:textId="77777777" w:rsidR="00A61FAE" w:rsidRPr="003C6FF8" w:rsidRDefault="00A61FAE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1ADCFECB" w14:textId="77777777" w:rsidR="00A61FAE" w:rsidRPr="003C6FF8" w:rsidRDefault="00A61FAE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B277555" w14:textId="77777777" w:rsidR="00A61FAE" w:rsidRPr="003C6FF8" w:rsidRDefault="00A61FAE" w:rsidP="00F5078D">
            <w:pPr>
              <w:keepNext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23CD1193" w14:textId="77777777" w:rsidR="00A61FAE" w:rsidRPr="003C6FF8" w:rsidRDefault="00A61FAE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</w:tr>
      <w:tr w:rsidR="00E91809" w:rsidRPr="003C6FF8" w14:paraId="225DDCEE" w14:textId="77777777" w:rsidTr="00775C37">
        <w:trPr>
          <w:trHeight w:val="111"/>
          <w:tblHeader/>
        </w:trPr>
        <w:tc>
          <w:tcPr>
            <w:tcW w:w="869" w:type="dxa"/>
            <w:vMerge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5419194F" w14:textId="77777777" w:rsidR="00E91809" w:rsidRPr="003C6FF8" w:rsidRDefault="00E91809" w:rsidP="00F5078D">
            <w:pPr>
              <w:keepNext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162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61ECC191" w14:textId="3CD7D986" w:rsidR="00E91809" w:rsidRPr="003C6FF8" w:rsidRDefault="00E91809" w:rsidP="00F5078D">
            <w:pPr>
              <w:keepNext/>
              <w:textAlignment w:val="bottom"/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 xml:space="preserve">  Toll Distance Calculation</w:t>
            </w:r>
          </w:p>
        </w:tc>
        <w:tc>
          <w:tcPr>
            <w:tcW w:w="103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52CAB7A8" w14:textId="77777777" w:rsidR="00E91809" w:rsidRPr="003C6FF8" w:rsidRDefault="00E91809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4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45F49C05" w14:textId="77777777" w:rsidR="00E91809" w:rsidRPr="003C6FF8" w:rsidRDefault="00E91809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5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54124C8C" w14:textId="77777777" w:rsidR="00E91809" w:rsidRPr="003C6FF8" w:rsidRDefault="00E91809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5D0F83CE" w14:textId="77777777" w:rsidR="00E91809" w:rsidRPr="003C6FF8" w:rsidRDefault="00E91809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374053B9" w14:textId="77777777" w:rsidR="00E91809" w:rsidRPr="003C6FF8" w:rsidRDefault="00E91809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9D8AA89" w14:textId="77777777" w:rsidR="00E91809" w:rsidRPr="003C6FF8" w:rsidRDefault="00E91809" w:rsidP="00F5078D">
            <w:pPr>
              <w:keepNext/>
              <w:jc w:val="center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48132ACD" w14:textId="77777777" w:rsidR="00E91809" w:rsidRPr="003C6FF8" w:rsidRDefault="00E91809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</w:tr>
      <w:tr w:rsidR="002752D0" w:rsidRPr="003C6FF8" w14:paraId="193B59A6" w14:textId="77777777" w:rsidTr="00775C37">
        <w:trPr>
          <w:trHeight w:val="257"/>
          <w:tblHeader/>
        </w:trPr>
        <w:tc>
          <w:tcPr>
            <w:tcW w:w="869" w:type="dxa"/>
            <w:vMerge w:val="restar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4605FCF5" w14:textId="77777777" w:rsidR="002752D0" w:rsidRPr="003C6FF8" w:rsidRDefault="002752D0" w:rsidP="00F5078D">
            <w:pPr>
              <w:keepNext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b/>
                <w:bCs/>
                <w:color w:val="000000"/>
                <w:kern w:val="24"/>
                <w:sz w:val="16"/>
                <w:szCs w:val="16"/>
              </w:rPr>
              <w:t>Geocoder</w:t>
            </w:r>
          </w:p>
        </w:tc>
        <w:tc>
          <w:tcPr>
            <w:tcW w:w="162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6EC6138D" w14:textId="399A350A" w:rsidR="002752D0" w:rsidRPr="003C6FF8" w:rsidRDefault="002752D0" w:rsidP="00F5078D">
            <w:pPr>
              <w:keepNext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 xml:space="preserve">  Geocoding</w:t>
            </w:r>
            <w:r w:rsidR="00160D45"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>*</w:t>
            </w:r>
          </w:p>
        </w:tc>
        <w:tc>
          <w:tcPr>
            <w:tcW w:w="103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3FE8EC2D" w14:textId="77777777" w:rsidR="002752D0" w:rsidRPr="003C6FF8" w:rsidRDefault="002752D0" w:rsidP="00F5078D">
            <w:pPr>
              <w:keepNext/>
              <w:jc w:val="center"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4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65B9602C" w14:textId="77777777" w:rsidR="002752D0" w:rsidRPr="003C6FF8" w:rsidRDefault="002752D0" w:rsidP="00F5078D">
            <w:pPr>
              <w:keepNext/>
              <w:jc w:val="center"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5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13AB726C" w14:textId="77777777" w:rsidR="002752D0" w:rsidRPr="003C6FF8" w:rsidRDefault="002752D0" w:rsidP="00F5078D">
            <w:pPr>
              <w:keepNext/>
              <w:jc w:val="center"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33514512" w14:textId="77777777" w:rsidR="002752D0" w:rsidRPr="003C6FF8" w:rsidRDefault="002752D0" w:rsidP="00F5078D">
            <w:pPr>
              <w:keepNext/>
              <w:jc w:val="center"/>
              <w:rPr>
                <w:rFonts w:asciiTheme="majorHAnsi" w:hAnsiTheme="majorHAnsi" w:cs="Calibri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4FD380FB" w14:textId="77777777" w:rsidR="002752D0" w:rsidRPr="003C6FF8" w:rsidRDefault="002752D0" w:rsidP="00F5078D">
            <w:pPr>
              <w:keepNext/>
              <w:jc w:val="center"/>
              <w:rPr>
                <w:rFonts w:asciiTheme="majorHAnsi" w:hAnsiTheme="majorHAnsi" w:cs="Calibri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007F4EE" w14:textId="77777777" w:rsidR="002752D0" w:rsidRPr="003C6FF8" w:rsidRDefault="002752D0" w:rsidP="00F5078D">
            <w:pPr>
              <w:keepNext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4C4BF679" w14:textId="77777777" w:rsidR="002752D0" w:rsidRPr="003C6FF8" w:rsidRDefault="002752D0" w:rsidP="00F5078D">
            <w:pPr>
              <w:keepNext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</w:tr>
      <w:tr w:rsidR="002752D0" w:rsidRPr="003C6FF8" w14:paraId="6134702B" w14:textId="77777777" w:rsidTr="00775C37">
        <w:trPr>
          <w:trHeight w:val="331"/>
          <w:tblHeader/>
        </w:trPr>
        <w:tc>
          <w:tcPr>
            <w:tcW w:w="869" w:type="dxa"/>
            <w:vMerge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14EB06AE" w14:textId="77777777" w:rsidR="002752D0" w:rsidRPr="003C6FF8" w:rsidRDefault="002752D0" w:rsidP="00F5078D">
            <w:pPr>
              <w:keepNext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162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176BFEBB" w14:textId="6BF18D78" w:rsidR="002752D0" w:rsidRPr="003C6FF8" w:rsidRDefault="002752D0" w:rsidP="00F5078D">
            <w:pPr>
              <w:keepNext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 xml:space="preserve">  Reverse Geocoding</w:t>
            </w:r>
            <w:r w:rsidR="00160D45"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>*</w:t>
            </w:r>
          </w:p>
        </w:tc>
        <w:tc>
          <w:tcPr>
            <w:tcW w:w="103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25180448" w14:textId="77777777" w:rsidR="002752D0" w:rsidRPr="003C6FF8" w:rsidRDefault="002752D0" w:rsidP="00F5078D">
            <w:pPr>
              <w:keepNext/>
              <w:jc w:val="center"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4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2569086A" w14:textId="77777777" w:rsidR="002752D0" w:rsidRPr="003C6FF8" w:rsidRDefault="002752D0" w:rsidP="00F5078D">
            <w:pPr>
              <w:keepNext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5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49747E35" w14:textId="77777777" w:rsidR="002752D0" w:rsidRPr="003C6FF8" w:rsidRDefault="002752D0" w:rsidP="00F5078D">
            <w:pPr>
              <w:keepNext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151A9DD5" w14:textId="77777777" w:rsidR="002752D0" w:rsidRPr="003C6FF8" w:rsidRDefault="002752D0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3925C168" w14:textId="77777777" w:rsidR="002752D0" w:rsidRPr="003C6FF8" w:rsidRDefault="002752D0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8798221" w14:textId="77777777" w:rsidR="002752D0" w:rsidRPr="003C6FF8" w:rsidRDefault="002752D0" w:rsidP="00F5078D">
            <w:pPr>
              <w:keepNext/>
              <w:jc w:val="center"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68821389" w14:textId="77777777" w:rsidR="002752D0" w:rsidRPr="003C6FF8" w:rsidRDefault="002752D0" w:rsidP="00F5078D">
            <w:pPr>
              <w:keepNext/>
              <w:jc w:val="center"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</w:tr>
      <w:tr w:rsidR="002752D0" w:rsidRPr="003C6FF8" w14:paraId="5688BA10" w14:textId="77777777" w:rsidTr="00775C37">
        <w:trPr>
          <w:trHeight w:val="257"/>
          <w:tblHeader/>
        </w:trPr>
        <w:tc>
          <w:tcPr>
            <w:tcW w:w="869" w:type="dxa"/>
            <w:vMerge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33C01610" w14:textId="77777777" w:rsidR="002752D0" w:rsidRPr="003C6FF8" w:rsidRDefault="002752D0" w:rsidP="00F5078D">
            <w:pPr>
              <w:keepNext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162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6B1B21A0" w14:textId="77777777" w:rsidR="002752D0" w:rsidRPr="003C6FF8" w:rsidRDefault="002752D0" w:rsidP="00F5078D">
            <w:pPr>
              <w:keepNext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 xml:space="preserve">  Multi Reverse Geocoding</w:t>
            </w:r>
          </w:p>
        </w:tc>
        <w:tc>
          <w:tcPr>
            <w:tcW w:w="103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0AE5F1B6" w14:textId="77777777" w:rsidR="002752D0" w:rsidRPr="003C6FF8" w:rsidRDefault="002752D0" w:rsidP="00F5078D">
            <w:pPr>
              <w:keepNext/>
              <w:jc w:val="center"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4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32768CE3" w14:textId="77777777" w:rsidR="002752D0" w:rsidRPr="003C6FF8" w:rsidRDefault="002752D0" w:rsidP="00F5078D">
            <w:pPr>
              <w:keepNext/>
              <w:jc w:val="center"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5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0907BC08" w14:textId="77777777" w:rsidR="002752D0" w:rsidRPr="003C6FF8" w:rsidRDefault="002752D0" w:rsidP="00F5078D">
            <w:pPr>
              <w:keepNext/>
              <w:jc w:val="center"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08C53109" w14:textId="77777777" w:rsidR="002752D0" w:rsidRPr="003C6FF8" w:rsidRDefault="002752D0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0FF6ED9B" w14:textId="77777777" w:rsidR="002752D0" w:rsidRPr="003C6FF8" w:rsidRDefault="002752D0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F0603CA" w14:textId="77777777" w:rsidR="002752D0" w:rsidRPr="003C6FF8" w:rsidRDefault="002752D0" w:rsidP="00F5078D">
            <w:pPr>
              <w:keepNext/>
              <w:jc w:val="center"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74CC23DD" w14:textId="77777777" w:rsidR="002752D0" w:rsidRPr="003C6FF8" w:rsidRDefault="002752D0" w:rsidP="00F5078D">
            <w:pPr>
              <w:keepNext/>
              <w:jc w:val="center"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</w:tr>
      <w:tr w:rsidR="00B64364" w:rsidRPr="003C6FF8" w14:paraId="03DF9427" w14:textId="77777777" w:rsidTr="00775C37">
        <w:trPr>
          <w:trHeight w:val="60"/>
          <w:tblHeader/>
        </w:trPr>
        <w:tc>
          <w:tcPr>
            <w:tcW w:w="869" w:type="dxa"/>
            <w:vMerge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5656DD7D" w14:textId="77777777" w:rsidR="00B64364" w:rsidRPr="003C6FF8" w:rsidRDefault="00B64364" w:rsidP="00F5078D">
            <w:pPr>
              <w:keepNext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162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5D7BF0E8" w14:textId="1DFA3BF3" w:rsidR="00B64364" w:rsidRPr="003C6FF8" w:rsidRDefault="00B64364" w:rsidP="002B1DD0">
            <w:pPr>
              <w:keepNext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 xml:space="preserve">  Batch Geocoding</w:t>
            </w:r>
          </w:p>
        </w:tc>
        <w:tc>
          <w:tcPr>
            <w:tcW w:w="103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76D5CEB7" w14:textId="77777777" w:rsidR="00B64364" w:rsidRPr="003C6FF8" w:rsidRDefault="00B64364" w:rsidP="00F5078D">
            <w:pPr>
              <w:keepNext/>
              <w:jc w:val="center"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4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03684BE7" w14:textId="77777777" w:rsidR="00B64364" w:rsidRPr="003C6FF8" w:rsidRDefault="00B64364" w:rsidP="00F5078D">
            <w:pPr>
              <w:keepNext/>
              <w:jc w:val="center"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5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5334957D" w14:textId="77777777" w:rsidR="00B64364" w:rsidRPr="003C6FF8" w:rsidRDefault="00B64364" w:rsidP="00F5078D">
            <w:pPr>
              <w:keepNext/>
              <w:jc w:val="center"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2357BB92" w14:textId="77777777" w:rsidR="00B64364" w:rsidRPr="003C6FF8" w:rsidRDefault="00B64364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77C39DBD" w14:textId="77777777" w:rsidR="00B64364" w:rsidRPr="003C6FF8" w:rsidRDefault="00B64364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687435D" w14:textId="77777777" w:rsidR="00B64364" w:rsidRPr="003C6FF8" w:rsidRDefault="00B64364" w:rsidP="00F5078D">
            <w:pPr>
              <w:keepNext/>
              <w:jc w:val="center"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2E30093F" w14:textId="77777777" w:rsidR="00B64364" w:rsidRPr="003C6FF8" w:rsidRDefault="00B64364" w:rsidP="00F5078D">
            <w:pPr>
              <w:keepNext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</w:tr>
      <w:tr w:rsidR="00A61FAE" w:rsidRPr="003C6FF8" w14:paraId="1F4B349A" w14:textId="77777777" w:rsidTr="00775C37">
        <w:trPr>
          <w:trHeight w:val="257"/>
          <w:tblHeader/>
        </w:trPr>
        <w:tc>
          <w:tcPr>
            <w:tcW w:w="869" w:type="dxa"/>
            <w:vMerge w:val="restar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2D900896" w14:textId="77777777" w:rsidR="00A61FAE" w:rsidRPr="003C6FF8" w:rsidRDefault="00A61FAE" w:rsidP="00F5078D">
            <w:pPr>
              <w:keepNext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b/>
                <w:bCs/>
                <w:color w:val="000000"/>
                <w:kern w:val="24"/>
                <w:sz w:val="16"/>
                <w:szCs w:val="16"/>
              </w:rPr>
              <w:t>Traffic</w:t>
            </w:r>
          </w:p>
        </w:tc>
        <w:tc>
          <w:tcPr>
            <w:tcW w:w="162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09A6239C" w14:textId="77777777" w:rsidR="00A61FAE" w:rsidRPr="003C6FF8" w:rsidRDefault="00A61FAE" w:rsidP="00F5078D">
            <w:pPr>
              <w:keepNext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 xml:space="preserve">  Traffic Tiles, incl. Real time and  Historical Traffic Flow</w:t>
            </w:r>
          </w:p>
        </w:tc>
        <w:tc>
          <w:tcPr>
            <w:tcW w:w="103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45B0C53A" w14:textId="77777777" w:rsidR="00A61FAE" w:rsidRPr="003C6FF8" w:rsidRDefault="00A61FAE" w:rsidP="00F5078D">
            <w:pPr>
              <w:keepNext/>
              <w:jc w:val="center"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4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298B2CB2" w14:textId="77777777" w:rsidR="00A61FAE" w:rsidRPr="003C6FF8" w:rsidRDefault="00A61FAE" w:rsidP="00F5078D">
            <w:pPr>
              <w:keepNext/>
              <w:jc w:val="center"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5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5B3E6E59" w14:textId="77777777" w:rsidR="00A61FAE" w:rsidRPr="003C6FF8" w:rsidRDefault="00A61FAE" w:rsidP="00F5078D">
            <w:pPr>
              <w:keepNext/>
              <w:jc w:val="center"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051C2354" w14:textId="77777777" w:rsidR="00A61FAE" w:rsidRPr="003C6FF8" w:rsidRDefault="00A61FAE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2383FC93" w14:textId="77777777" w:rsidR="00A61FAE" w:rsidRPr="003C6FF8" w:rsidRDefault="00A61FAE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97D4994" w14:textId="77777777" w:rsidR="00A61FAE" w:rsidRPr="003C6FF8" w:rsidRDefault="00A61FAE" w:rsidP="00F5078D">
            <w:pPr>
              <w:keepNext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767C72C0" w14:textId="77777777" w:rsidR="00A61FAE" w:rsidRPr="003C6FF8" w:rsidRDefault="00A61FAE" w:rsidP="00F5078D">
            <w:pPr>
              <w:keepNext/>
              <w:jc w:val="center"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</w:tr>
      <w:tr w:rsidR="00A61FAE" w:rsidRPr="003C6FF8" w14:paraId="1829ECD9" w14:textId="77777777" w:rsidTr="00775C37">
        <w:trPr>
          <w:trHeight w:val="188"/>
          <w:tblHeader/>
        </w:trPr>
        <w:tc>
          <w:tcPr>
            <w:tcW w:w="869" w:type="dxa"/>
            <w:vMerge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232DAD5F" w14:textId="77777777" w:rsidR="00A61FAE" w:rsidRPr="003C6FF8" w:rsidRDefault="00A61FAE" w:rsidP="00F5078D">
            <w:pPr>
              <w:keepNext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</w:p>
        </w:tc>
        <w:tc>
          <w:tcPr>
            <w:tcW w:w="162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2A60DC8C" w14:textId="77777777" w:rsidR="00A61FAE" w:rsidRPr="003C6FF8" w:rsidRDefault="00A61FAE" w:rsidP="00F5078D">
            <w:pPr>
              <w:keepNext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 xml:space="preserve">  Traffic Incidents</w:t>
            </w:r>
          </w:p>
        </w:tc>
        <w:tc>
          <w:tcPr>
            <w:tcW w:w="103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60F9A1D4" w14:textId="77777777" w:rsidR="00A61FAE" w:rsidRPr="003C6FF8" w:rsidRDefault="00A61FAE" w:rsidP="00F5078D">
            <w:pPr>
              <w:keepNext/>
              <w:jc w:val="center"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4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63C219FB" w14:textId="77777777" w:rsidR="00A61FAE" w:rsidRPr="003C6FF8" w:rsidRDefault="00A61FAE" w:rsidP="00F5078D">
            <w:pPr>
              <w:keepNext/>
              <w:jc w:val="center"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5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286B9577" w14:textId="77777777" w:rsidR="00A61FAE" w:rsidRPr="003C6FF8" w:rsidRDefault="00A61FAE" w:rsidP="00F5078D">
            <w:pPr>
              <w:keepNext/>
              <w:jc w:val="center"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4251C38F" w14:textId="77777777" w:rsidR="00A61FAE" w:rsidRPr="003C6FF8" w:rsidRDefault="00A61FAE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55C809CF" w14:textId="77777777" w:rsidR="00A61FAE" w:rsidRPr="003C6FF8" w:rsidRDefault="00A61FAE" w:rsidP="00F5078D">
            <w:pPr>
              <w:keepNext/>
              <w:jc w:val="center"/>
              <w:textAlignment w:val="bottom"/>
              <w:rPr>
                <w:rFonts w:asciiTheme="majorHAnsi" w:hAnsiTheme="majorHAnsi" w:cs="Calibri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62D2143" w14:textId="77777777" w:rsidR="00A61FAE" w:rsidRPr="003C6FF8" w:rsidRDefault="00A61FAE" w:rsidP="00F5078D">
            <w:pPr>
              <w:keepNext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3C620A17" w14:textId="77777777" w:rsidR="00A61FAE" w:rsidRPr="003C6FF8" w:rsidRDefault="00A61FAE" w:rsidP="00F5078D">
            <w:pPr>
              <w:keepNext/>
              <w:jc w:val="center"/>
              <w:textAlignment w:val="bottom"/>
              <w:rPr>
                <w:rFonts w:asciiTheme="majorHAnsi" w:hAnsiTheme="majorHAnsi" w:cs="Arial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</w:tr>
      <w:tr w:rsidR="005E0C5F" w:rsidRPr="003C6FF8" w14:paraId="56E7946E" w14:textId="77777777" w:rsidTr="00775C37">
        <w:trPr>
          <w:trHeight w:val="188"/>
          <w:tblHeader/>
        </w:trPr>
        <w:tc>
          <w:tcPr>
            <w:tcW w:w="869" w:type="dxa"/>
            <w:vMerge w:val="restar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4BBAAE88" w14:textId="7E9D4D05" w:rsidR="005E0C5F" w:rsidRPr="009230E8" w:rsidRDefault="005E0C5F" w:rsidP="005E0C5F">
            <w:pPr>
              <w:keepNext/>
              <w:jc w:val="center"/>
              <w:rPr>
                <w:rFonts w:asciiTheme="majorHAnsi" w:hAnsiTheme="majorHAnsi" w:cs="Arial"/>
                <w:b/>
                <w:bCs/>
                <w:color w:val="000000"/>
                <w:kern w:val="24"/>
                <w:sz w:val="16"/>
                <w:szCs w:val="16"/>
              </w:rPr>
            </w:pPr>
            <w:r w:rsidRPr="00124BC3">
              <w:rPr>
                <w:rFonts w:asciiTheme="majorHAnsi" w:hAnsiTheme="majorHAnsi" w:cs="Arial"/>
                <w:b/>
                <w:bCs/>
                <w:color w:val="000000"/>
                <w:kern w:val="24"/>
                <w:sz w:val="16"/>
                <w:szCs w:val="16"/>
              </w:rPr>
              <w:t>Places</w:t>
            </w:r>
          </w:p>
        </w:tc>
        <w:tc>
          <w:tcPr>
            <w:tcW w:w="162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53C684CD" w14:textId="744E233F" w:rsidR="005E0C5F" w:rsidRPr="009230E8" w:rsidRDefault="005E0C5F" w:rsidP="005E0C5F">
            <w:pPr>
              <w:keepNext/>
              <w:textAlignment w:val="bottom"/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</w:pPr>
            <w:r w:rsidRPr="00124BC3"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>Search &amp; Discover*</w:t>
            </w:r>
          </w:p>
        </w:tc>
        <w:tc>
          <w:tcPr>
            <w:tcW w:w="103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01E18DCF" w14:textId="0401363C" w:rsidR="005E0C5F" w:rsidRPr="009230E8" w:rsidRDefault="005E0C5F" w:rsidP="005E0C5F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4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4509EFCD" w14:textId="3D8A5052" w:rsidR="005E0C5F" w:rsidRPr="009230E8" w:rsidRDefault="005E0C5F" w:rsidP="005E0C5F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5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29416EC2" w14:textId="7E38404A" w:rsidR="005E0C5F" w:rsidRPr="009230E8" w:rsidRDefault="005E0C5F" w:rsidP="005E0C5F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4E42C671" w14:textId="1DD2C8BF" w:rsidR="005E0C5F" w:rsidRPr="009230E8" w:rsidRDefault="005E0C5F" w:rsidP="005E0C5F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4" w:type="dxa"/>
            <w:shd w:val="clear" w:color="auto" w:fill="auto"/>
          </w:tcPr>
          <w:p w14:paraId="72C3BF34" w14:textId="6911D5D7" w:rsidR="005E0C5F" w:rsidRPr="009230E8" w:rsidRDefault="005E0C5F" w:rsidP="005E0C5F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E11F76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A8B2C25" w14:textId="0228F0DF" w:rsidR="005E0C5F" w:rsidRPr="009230E8" w:rsidRDefault="005E0C5F" w:rsidP="005E0C5F">
            <w:pPr>
              <w:keepNext/>
              <w:jc w:val="center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046" w:type="dxa"/>
            <w:shd w:val="clear" w:color="auto" w:fill="auto"/>
          </w:tcPr>
          <w:p w14:paraId="282963D4" w14:textId="42B2F8EB" w:rsidR="005E0C5F" w:rsidRPr="009230E8" w:rsidRDefault="005E0C5F" w:rsidP="005E0C5F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E11F76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</w:tr>
      <w:tr w:rsidR="005E0C5F" w:rsidRPr="003C6FF8" w14:paraId="63DCCE1B" w14:textId="77777777" w:rsidTr="00775C37">
        <w:trPr>
          <w:trHeight w:val="188"/>
          <w:tblHeader/>
        </w:trPr>
        <w:tc>
          <w:tcPr>
            <w:tcW w:w="869" w:type="dxa"/>
            <w:vMerge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7B687919" w14:textId="77777777" w:rsidR="005E0C5F" w:rsidRPr="00B86207" w:rsidRDefault="005E0C5F" w:rsidP="005E0C5F">
            <w:pPr>
              <w:keepNext/>
              <w:jc w:val="center"/>
              <w:rPr>
                <w:rFonts w:ascii="Nokia Pure Text" w:hAnsi="Nokia Pure Text" w:cs="Arial"/>
                <w:b/>
                <w:sz w:val="18"/>
                <w:szCs w:val="18"/>
              </w:rPr>
            </w:pPr>
          </w:p>
        </w:tc>
        <w:tc>
          <w:tcPr>
            <w:tcW w:w="162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71FAB5C8" w14:textId="74AB12A8" w:rsidR="005E0C5F" w:rsidRPr="009230E8" w:rsidRDefault="005E0C5F" w:rsidP="005E0C5F">
            <w:pPr>
              <w:keepNext/>
              <w:textAlignment w:val="bottom"/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</w:pPr>
            <w:r w:rsidRPr="00124BC3"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>Information*</w:t>
            </w:r>
          </w:p>
        </w:tc>
        <w:tc>
          <w:tcPr>
            <w:tcW w:w="103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3A1CA3AE" w14:textId="4F07434E" w:rsidR="005E0C5F" w:rsidRPr="009230E8" w:rsidRDefault="005E0C5F" w:rsidP="005E0C5F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4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77C024F2" w14:textId="64ADDAE1" w:rsidR="005E0C5F" w:rsidRPr="009230E8" w:rsidRDefault="005E0C5F" w:rsidP="005E0C5F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5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215656D8" w14:textId="7CB2D7E1" w:rsidR="005E0C5F" w:rsidRPr="009230E8" w:rsidRDefault="005E0C5F" w:rsidP="005E0C5F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084E6AEC" w14:textId="3A6C00B5" w:rsidR="005E0C5F" w:rsidRPr="009230E8" w:rsidRDefault="005E0C5F" w:rsidP="005E0C5F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4" w:type="dxa"/>
            <w:shd w:val="clear" w:color="auto" w:fill="auto"/>
          </w:tcPr>
          <w:p w14:paraId="43689A07" w14:textId="24F016D4" w:rsidR="005E0C5F" w:rsidRPr="009230E8" w:rsidRDefault="005E0C5F" w:rsidP="005E0C5F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E11F76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EE9E486" w14:textId="77AD39BB" w:rsidR="005E0C5F" w:rsidRPr="009230E8" w:rsidRDefault="005E0C5F" w:rsidP="005E0C5F">
            <w:pPr>
              <w:keepNext/>
              <w:jc w:val="center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046" w:type="dxa"/>
            <w:shd w:val="clear" w:color="auto" w:fill="auto"/>
          </w:tcPr>
          <w:p w14:paraId="0DF0A453" w14:textId="3F498C46" w:rsidR="005E0C5F" w:rsidRPr="009230E8" w:rsidRDefault="005E0C5F" w:rsidP="005E0C5F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E11F76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</w:tr>
      <w:tr w:rsidR="005E0C5F" w:rsidRPr="003C6FF8" w14:paraId="387C1DDA" w14:textId="77777777" w:rsidTr="00775C37">
        <w:trPr>
          <w:trHeight w:val="188"/>
          <w:tblHeader/>
        </w:trPr>
        <w:tc>
          <w:tcPr>
            <w:tcW w:w="869" w:type="dxa"/>
            <w:vMerge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38E32E34" w14:textId="77777777" w:rsidR="005E0C5F" w:rsidRPr="00B86207" w:rsidRDefault="005E0C5F" w:rsidP="005E0C5F">
            <w:pPr>
              <w:keepNext/>
              <w:jc w:val="center"/>
              <w:rPr>
                <w:rFonts w:ascii="Nokia Pure Text" w:hAnsi="Nokia Pure Text" w:cs="Arial"/>
                <w:b/>
                <w:sz w:val="18"/>
                <w:szCs w:val="18"/>
              </w:rPr>
            </w:pPr>
          </w:p>
        </w:tc>
        <w:tc>
          <w:tcPr>
            <w:tcW w:w="162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7E705F4C" w14:textId="61F7B116" w:rsidR="005E0C5F" w:rsidRPr="009230E8" w:rsidRDefault="005E0C5F" w:rsidP="005E0C5F">
            <w:pPr>
              <w:keepNext/>
              <w:textAlignment w:val="bottom"/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</w:pPr>
            <w:r w:rsidRPr="00124BC3"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 xml:space="preserve">Interaction* </w:t>
            </w:r>
          </w:p>
        </w:tc>
        <w:tc>
          <w:tcPr>
            <w:tcW w:w="103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3804E1B8" w14:textId="7410D363" w:rsidR="005E0C5F" w:rsidRPr="009230E8" w:rsidRDefault="005E0C5F" w:rsidP="005E0C5F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4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2E54141B" w14:textId="448A7886" w:rsidR="005E0C5F" w:rsidRPr="009230E8" w:rsidRDefault="005E0C5F" w:rsidP="005E0C5F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5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6A94157D" w14:textId="0F3E7464" w:rsidR="005E0C5F" w:rsidRPr="009230E8" w:rsidRDefault="005E0C5F" w:rsidP="005E0C5F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4E0959C4" w14:textId="5C63F7DE" w:rsidR="005E0C5F" w:rsidRPr="009230E8" w:rsidRDefault="005E0C5F" w:rsidP="005E0C5F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4" w:type="dxa"/>
            <w:shd w:val="clear" w:color="auto" w:fill="auto"/>
          </w:tcPr>
          <w:p w14:paraId="57C5899F" w14:textId="58D0842C" w:rsidR="005E0C5F" w:rsidRPr="009230E8" w:rsidRDefault="005E0C5F" w:rsidP="005E0C5F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E11F76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03D754C" w14:textId="4B8CA6E8" w:rsidR="005E0C5F" w:rsidRPr="009230E8" w:rsidRDefault="005E0C5F" w:rsidP="005E0C5F">
            <w:pPr>
              <w:keepNext/>
              <w:jc w:val="center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046" w:type="dxa"/>
            <w:shd w:val="clear" w:color="auto" w:fill="auto"/>
          </w:tcPr>
          <w:p w14:paraId="60C9CAF6" w14:textId="7CF4A3E8" w:rsidR="005E0C5F" w:rsidRPr="009230E8" w:rsidRDefault="005E0C5F" w:rsidP="005E0C5F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E11F76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</w:tr>
      <w:tr w:rsidR="008607C8" w:rsidRPr="003C6FF8" w14:paraId="0A4CF11E" w14:textId="77777777" w:rsidTr="00775C37">
        <w:trPr>
          <w:trHeight w:val="188"/>
          <w:tblHeader/>
        </w:trPr>
        <w:tc>
          <w:tcPr>
            <w:tcW w:w="869" w:type="dxa"/>
            <w:vMerge w:val="restar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4543FAC0" w14:textId="76637E36" w:rsidR="008607C8" w:rsidRPr="009230E8" w:rsidRDefault="008607C8" w:rsidP="008607C8">
            <w:pPr>
              <w:keepNext/>
              <w:jc w:val="center"/>
              <w:rPr>
                <w:rFonts w:asciiTheme="majorHAnsi" w:hAnsiTheme="majorHAnsi" w:cs="Arial"/>
                <w:b/>
                <w:bCs/>
                <w:color w:val="000000"/>
                <w:kern w:val="24"/>
                <w:sz w:val="16"/>
                <w:szCs w:val="16"/>
              </w:rPr>
            </w:pPr>
            <w:r>
              <w:rPr>
                <w:rFonts w:asciiTheme="majorHAnsi" w:hAnsiTheme="majorHAnsi" w:cs="Arial"/>
                <w:b/>
                <w:bCs/>
                <w:color w:val="000000"/>
                <w:kern w:val="24"/>
                <w:sz w:val="16"/>
                <w:szCs w:val="16"/>
              </w:rPr>
              <w:t>Transit</w:t>
            </w:r>
          </w:p>
        </w:tc>
        <w:tc>
          <w:tcPr>
            <w:tcW w:w="162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</w:tcPr>
          <w:p w14:paraId="5BF76FCA" w14:textId="00D6B004" w:rsidR="008607C8" w:rsidRPr="003F52DF" w:rsidRDefault="008607C8" w:rsidP="008607C8">
            <w:pPr>
              <w:keepNext/>
              <w:textAlignment w:val="bottom"/>
              <w:rPr>
                <w:rFonts w:asciiTheme="minorHAnsi" w:hAnsiTheme="minorHAnsi" w:cs="Arial"/>
                <w:color w:val="auto"/>
                <w:kern w:val="24"/>
                <w:sz w:val="16"/>
                <w:szCs w:val="16"/>
              </w:rPr>
            </w:pPr>
            <w:r w:rsidRPr="003F52DF">
              <w:rPr>
                <w:rFonts w:asciiTheme="minorHAnsi" w:hAnsiTheme="minorHAnsi"/>
                <w:color w:val="auto"/>
                <w:sz w:val="16"/>
                <w:szCs w:val="16"/>
              </w:rPr>
              <w:t xml:space="preserve">Standard </w:t>
            </w:r>
          </w:p>
        </w:tc>
        <w:tc>
          <w:tcPr>
            <w:tcW w:w="103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3E8882A2" w14:textId="26767AC7" w:rsidR="008607C8" w:rsidRPr="003C6FF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4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16084A0F" w14:textId="1C0F9947" w:rsidR="008607C8" w:rsidRPr="003C6FF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5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570DE6AF" w14:textId="6E1289A5" w:rsidR="008607C8" w:rsidRPr="003C6FF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4B579B1E" w14:textId="4CC149F8" w:rsidR="008607C8" w:rsidRPr="003C6FF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7AE6BC0A" w14:textId="2490159E" w:rsidR="008607C8" w:rsidRPr="003C6FF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0C8CC4A" w14:textId="15B0C418" w:rsidR="008607C8" w:rsidRPr="003C6FF8" w:rsidRDefault="008607C8" w:rsidP="008607C8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3251E1B7" w14:textId="4F454633" w:rsidR="008607C8" w:rsidRPr="003C6FF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</w:tr>
      <w:tr w:rsidR="008607C8" w:rsidRPr="003C6FF8" w14:paraId="0170BFFA" w14:textId="77777777" w:rsidTr="00775C37">
        <w:trPr>
          <w:trHeight w:val="188"/>
          <w:tblHeader/>
        </w:trPr>
        <w:tc>
          <w:tcPr>
            <w:tcW w:w="869" w:type="dxa"/>
            <w:vMerge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3393F61E" w14:textId="77777777" w:rsidR="008607C8" w:rsidRPr="009230E8" w:rsidRDefault="008607C8" w:rsidP="008607C8">
            <w:pPr>
              <w:keepNext/>
              <w:jc w:val="center"/>
              <w:rPr>
                <w:rFonts w:asciiTheme="majorHAnsi" w:hAnsiTheme="majorHAnsi" w:cs="Arial"/>
                <w:b/>
                <w:bCs/>
                <w:color w:val="000000"/>
                <w:kern w:val="24"/>
                <w:sz w:val="16"/>
                <w:szCs w:val="16"/>
              </w:rPr>
            </w:pPr>
          </w:p>
        </w:tc>
        <w:tc>
          <w:tcPr>
            <w:tcW w:w="162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</w:tcPr>
          <w:p w14:paraId="4E55A0DC" w14:textId="768D7CD2" w:rsidR="008607C8" w:rsidRPr="003F52DF" w:rsidRDefault="008607C8" w:rsidP="00F521F4">
            <w:pPr>
              <w:pStyle w:val="ListParagraph"/>
              <w:keepNext/>
              <w:numPr>
                <w:ilvl w:val="0"/>
                <w:numId w:val="12"/>
              </w:numPr>
              <w:textAlignment w:val="bottom"/>
              <w:rPr>
                <w:rFonts w:asciiTheme="minorHAnsi" w:hAnsiTheme="minorHAnsi" w:cs="Arial"/>
                <w:color w:val="auto"/>
                <w:kern w:val="24"/>
                <w:sz w:val="16"/>
                <w:szCs w:val="16"/>
              </w:rPr>
            </w:pPr>
            <w:r w:rsidRPr="003F52DF">
              <w:rPr>
                <w:rFonts w:asciiTheme="minorHAnsi" w:hAnsiTheme="minorHAnsi"/>
                <w:color w:val="auto"/>
                <w:sz w:val="16"/>
                <w:szCs w:val="16"/>
              </w:rPr>
              <w:t>Station Search</w:t>
            </w:r>
          </w:p>
        </w:tc>
        <w:tc>
          <w:tcPr>
            <w:tcW w:w="103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4608E818" w14:textId="2A50F54B" w:rsidR="008607C8" w:rsidRPr="003C6FF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4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5EBCC831" w14:textId="1D77ED8C" w:rsidR="008607C8" w:rsidRPr="003C6FF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5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0B58FA16" w14:textId="583761EC" w:rsidR="008607C8" w:rsidRPr="003C6FF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6F7EE240" w14:textId="2E3F8C02" w:rsidR="008607C8" w:rsidRPr="003C6FF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71BA9D4B" w14:textId="469A2072" w:rsidR="008607C8" w:rsidRPr="003C6FF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F3143C1" w14:textId="395F99F8" w:rsidR="008607C8" w:rsidRPr="003C6FF8" w:rsidRDefault="008607C8" w:rsidP="008607C8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4001002E" w14:textId="2FA2FBBA" w:rsidR="008607C8" w:rsidRPr="003C6FF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</w:tr>
      <w:tr w:rsidR="008607C8" w:rsidRPr="003C6FF8" w14:paraId="39E8ECC2" w14:textId="77777777" w:rsidTr="00775C37">
        <w:trPr>
          <w:trHeight w:val="188"/>
          <w:tblHeader/>
        </w:trPr>
        <w:tc>
          <w:tcPr>
            <w:tcW w:w="869" w:type="dxa"/>
            <w:vMerge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5D819670" w14:textId="77777777" w:rsidR="008607C8" w:rsidRPr="009230E8" w:rsidRDefault="008607C8" w:rsidP="008607C8">
            <w:pPr>
              <w:keepNext/>
              <w:jc w:val="center"/>
              <w:rPr>
                <w:rFonts w:asciiTheme="majorHAnsi" w:hAnsiTheme="majorHAnsi" w:cs="Arial"/>
                <w:b/>
                <w:bCs/>
                <w:color w:val="000000"/>
                <w:kern w:val="24"/>
                <w:sz w:val="16"/>
                <w:szCs w:val="16"/>
              </w:rPr>
            </w:pPr>
          </w:p>
        </w:tc>
        <w:tc>
          <w:tcPr>
            <w:tcW w:w="162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</w:tcPr>
          <w:p w14:paraId="4F751E81" w14:textId="66A0AAF2" w:rsidR="008607C8" w:rsidRPr="003F52DF" w:rsidRDefault="008607C8" w:rsidP="00F521F4">
            <w:pPr>
              <w:pStyle w:val="ListParagraph"/>
              <w:keepNext/>
              <w:numPr>
                <w:ilvl w:val="0"/>
                <w:numId w:val="12"/>
              </w:numPr>
              <w:textAlignment w:val="bottom"/>
              <w:rPr>
                <w:rFonts w:asciiTheme="minorHAnsi" w:hAnsiTheme="minorHAnsi" w:cs="Arial"/>
                <w:color w:val="auto"/>
                <w:kern w:val="24"/>
                <w:sz w:val="16"/>
                <w:szCs w:val="16"/>
              </w:rPr>
            </w:pPr>
            <w:r w:rsidRPr="003F52DF">
              <w:rPr>
                <w:rFonts w:asciiTheme="minorHAnsi" w:hAnsiTheme="minorHAnsi"/>
                <w:color w:val="auto"/>
                <w:sz w:val="16"/>
                <w:szCs w:val="16"/>
              </w:rPr>
              <w:t>Nearby Stations</w:t>
            </w:r>
          </w:p>
        </w:tc>
        <w:tc>
          <w:tcPr>
            <w:tcW w:w="103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5B201BAB" w14:textId="7EDEFF48" w:rsidR="008607C8" w:rsidRPr="003C6FF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4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79D26308" w14:textId="1CE0C28B" w:rsidR="008607C8" w:rsidRPr="003C6FF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5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172E2A09" w14:textId="5FB472A0" w:rsidR="008607C8" w:rsidRPr="003C6FF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610F661F" w14:textId="56EAE531" w:rsidR="008607C8" w:rsidRPr="003C6FF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4" w:type="dxa"/>
            <w:shd w:val="clear" w:color="auto" w:fill="auto"/>
          </w:tcPr>
          <w:p w14:paraId="26CD9EB6" w14:textId="21DB8B49" w:rsidR="008607C8" w:rsidRPr="003C6FF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E11F76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94E71BA" w14:textId="23A2A35A" w:rsidR="008607C8" w:rsidRPr="003C6FF8" w:rsidRDefault="008607C8" w:rsidP="008607C8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116DBC99" w14:textId="1A9FE950" w:rsidR="008607C8" w:rsidRPr="003C6FF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</w:tr>
      <w:tr w:rsidR="008607C8" w:rsidRPr="003C6FF8" w14:paraId="5BB2A1DF" w14:textId="77777777" w:rsidTr="00775C37">
        <w:trPr>
          <w:trHeight w:val="188"/>
          <w:tblHeader/>
        </w:trPr>
        <w:tc>
          <w:tcPr>
            <w:tcW w:w="869" w:type="dxa"/>
            <w:vMerge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37CFAAA4" w14:textId="77777777" w:rsidR="008607C8" w:rsidRPr="009230E8" w:rsidRDefault="008607C8" w:rsidP="008607C8">
            <w:pPr>
              <w:keepNext/>
              <w:jc w:val="center"/>
              <w:rPr>
                <w:rFonts w:asciiTheme="majorHAnsi" w:hAnsiTheme="majorHAnsi" w:cs="Arial"/>
                <w:b/>
                <w:bCs/>
                <w:color w:val="000000"/>
                <w:kern w:val="24"/>
                <w:sz w:val="16"/>
                <w:szCs w:val="16"/>
              </w:rPr>
            </w:pPr>
          </w:p>
        </w:tc>
        <w:tc>
          <w:tcPr>
            <w:tcW w:w="162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</w:tcPr>
          <w:p w14:paraId="34D21917" w14:textId="3CCB0657" w:rsidR="008607C8" w:rsidRPr="003F52DF" w:rsidRDefault="008607C8" w:rsidP="00F521F4">
            <w:pPr>
              <w:pStyle w:val="ListParagraph"/>
              <w:keepNext/>
              <w:numPr>
                <w:ilvl w:val="0"/>
                <w:numId w:val="12"/>
              </w:numPr>
              <w:textAlignment w:val="bottom"/>
              <w:rPr>
                <w:rFonts w:asciiTheme="minorHAnsi" w:hAnsiTheme="minorHAnsi" w:cs="Arial"/>
                <w:color w:val="auto"/>
                <w:kern w:val="24"/>
                <w:sz w:val="16"/>
                <w:szCs w:val="16"/>
              </w:rPr>
            </w:pPr>
            <w:r w:rsidRPr="003F52DF">
              <w:rPr>
                <w:rFonts w:asciiTheme="minorHAnsi" w:hAnsiTheme="minorHAnsi"/>
                <w:color w:val="auto"/>
                <w:sz w:val="16"/>
                <w:szCs w:val="16"/>
              </w:rPr>
              <w:t>Coverage Service</w:t>
            </w:r>
          </w:p>
        </w:tc>
        <w:tc>
          <w:tcPr>
            <w:tcW w:w="103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7B195414" w14:textId="4BF46078" w:rsidR="008607C8" w:rsidRPr="003C6FF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4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15BB8379" w14:textId="75940830" w:rsidR="008607C8" w:rsidRPr="003C6FF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5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55AF6457" w14:textId="289E4070" w:rsidR="008607C8" w:rsidRPr="003C6FF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44A93DF7" w14:textId="0C67790C" w:rsidR="008607C8" w:rsidRPr="003C6FF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4" w:type="dxa"/>
            <w:shd w:val="clear" w:color="auto" w:fill="auto"/>
          </w:tcPr>
          <w:p w14:paraId="2BBAF6D6" w14:textId="7E7B2923" w:rsidR="008607C8" w:rsidRPr="003C6FF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E11F76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E9C3BDF" w14:textId="31616885" w:rsidR="008607C8" w:rsidRPr="003C6FF8" w:rsidRDefault="008607C8" w:rsidP="008607C8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0AB1A279" w14:textId="03C65445" w:rsidR="008607C8" w:rsidRPr="003C6FF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</w:tr>
      <w:tr w:rsidR="008607C8" w:rsidRPr="003C6FF8" w14:paraId="61136DFE" w14:textId="77777777" w:rsidTr="00775C37">
        <w:trPr>
          <w:trHeight w:val="188"/>
          <w:tblHeader/>
        </w:trPr>
        <w:tc>
          <w:tcPr>
            <w:tcW w:w="869" w:type="dxa"/>
            <w:vMerge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6EF8BE67" w14:textId="77777777" w:rsidR="008607C8" w:rsidRPr="009230E8" w:rsidRDefault="008607C8" w:rsidP="008607C8">
            <w:pPr>
              <w:keepNext/>
              <w:jc w:val="center"/>
              <w:rPr>
                <w:rFonts w:asciiTheme="majorHAnsi" w:hAnsiTheme="majorHAnsi" w:cs="Arial"/>
                <w:b/>
                <w:bCs/>
                <w:color w:val="000000"/>
                <w:kern w:val="24"/>
                <w:sz w:val="16"/>
                <w:szCs w:val="16"/>
              </w:rPr>
            </w:pPr>
          </w:p>
        </w:tc>
        <w:tc>
          <w:tcPr>
            <w:tcW w:w="162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</w:tcPr>
          <w:p w14:paraId="57AD5FD1" w14:textId="53BF1E2E" w:rsidR="008607C8" w:rsidRPr="003F52DF" w:rsidRDefault="008607C8" w:rsidP="00F521F4">
            <w:pPr>
              <w:pStyle w:val="ListParagraph"/>
              <w:keepNext/>
              <w:numPr>
                <w:ilvl w:val="0"/>
                <w:numId w:val="12"/>
              </w:numPr>
              <w:textAlignment w:val="bottom"/>
              <w:rPr>
                <w:rFonts w:asciiTheme="minorHAnsi" w:hAnsiTheme="minorHAnsi" w:cs="Arial"/>
                <w:color w:val="auto"/>
                <w:kern w:val="24"/>
                <w:sz w:val="16"/>
                <w:szCs w:val="16"/>
              </w:rPr>
            </w:pPr>
            <w:r w:rsidRPr="003F52DF">
              <w:rPr>
                <w:rFonts w:asciiTheme="minorHAnsi" w:hAnsiTheme="minorHAnsi"/>
                <w:color w:val="auto"/>
                <w:sz w:val="16"/>
                <w:szCs w:val="16"/>
              </w:rPr>
              <w:t>Next Departures</w:t>
            </w:r>
          </w:p>
        </w:tc>
        <w:tc>
          <w:tcPr>
            <w:tcW w:w="103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3141AC12" w14:textId="7925CA69" w:rsidR="008607C8" w:rsidRPr="003C6FF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4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3F72EB88" w14:textId="4B0B1465" w:rsidR="008607C8" w:rsidRPr="003C6FF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5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36C294B4" w14:textId="5A1ADA22" w:rsidR="008607C8" w:rsidRPr="003C6FF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61CF7E20" w14:textId="789B7894" w:rsidR="008607C8" w:rsidRPr="003C6FF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4" w:type="dxa"/>
            <w:shd w:val="clear" w:color="auto" w:fill="auto"/>
          </w:tcPr>
          <w:p w14:paraId="70268F6D" w14:textId="55E617B4" w:rsidR="008607C8" w:rsidRPr="003C6FF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E11F76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25947D4" w14:textId="00F39255" w:rsidR="008607C8" w:rsidRPr="003C6FF8" w:rsidRDefault="008607C8" w:rsidP="008607C8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062553FB" w14:textId="6A9B8300" w:rsidR="008607C8" w:rsidRPr="003C6FF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</w:tr>
      <w:tr w:rsidR="008607C8" w:rsidRPr="003C6FF8" w14:paraId="6C16457D" w14:textId="77777777" w:rsidTr="00775C37">
        <w:trPr>
          <w:trHeight w:val="188"/>
          <w:tblHeader/>
        </w:trPr>
        <w:tc>
          <w:tcPr>
            <w:tcW w:w="869" w:type="dxa"/>
            <w:vMerge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44CABD63" w14:textId="77777777" w:rsidR="008607C8" w:rsidRPr="009230E8" w:rsidRDefault="008607C8" w:rsidP="008607C8">
            <w:pPr>
              <w:keepNext/>
              <w:jc w:val="center"/>
              <w:rPr>
                <w:rFonts w:asciiTheme="majorHAnsi" w:hAnsiTheme="majorHAnsi" w:cs="Arial"/>
                <w:b/>
                <w:bCs/>
                <w:color w:val="000000"/>
                <w:kern w:val="24"/>
                <w:sz w:val="16"/>
                <w:szCs w:val="16"/>
              </w:rPr>
            </w:pPr>
          </w:p>
        </w:tc>
        <w:tc>
          <w:tcPr>
            <w:tcW w:w="162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</w:tcPr>
          <w:p w14:paraId="30D06AFA" w14:textId="1CE40A97" w:rsidR="008607C8" w:rsidRPr="003F52DF" w:rsidRDefault="008607C8" w:rsidP="008607C8">
            <w:pPr>
              <w:keepNext/>
              <w:textAlignment w:val="bottom"/>
              <w:rPr>
                <w:rFonts w:asciiTheme="minorHAnsi" w:hAnsiTheme="minorHAnsi" w:cs="Arial"/>
                <w:color w:val="auto"/>
                <w:kern w:val="24"/>
                <w:sz w:val="16"/>
                <w:szCs w:val="16"/>
              </w:rPr>
            </w:pPr>
            <w:r w:rsidRPr="003F52DF">
              <w:rPr>
                <w:rFonts w:asciiTheme="minorHAnsi" w:hAnsiTheme="minorHAnsi"/>
                <w:color w:val="auto"/>
                <w:sz w:val="16"/>
                <w:szCs w:val="16"/>
              </w:rPr>
              <w:t>Advanced</w:t>
            </w:r>
          </w:p>
        </w:tc>
        <w:tc>
          <w:tcPr>
            <w:tcW w:w="103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46A4B91C" w14:textId="39D310C9" w:rsidR="008607C8" w:rsidRPr="003C6FF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4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385E3B2B" w14:textId="031A4362" w:rsidR="008607C8" w:rsidRPr="003C6FF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5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1210ABDA" w14:textId="532F3533" w:rsidR="008607C8" w:rsidRPr="003C6FF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249D8BC2" w14:textId="294C9845" w:rsidR="008607C8" w:rsidRPr="003C6FF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4B0768D8" w14:textId="00C7C257" w:rsidR="008607C8" w:rsidRPr="003C6FF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64DF85D" w14:textId="1B417C75" w:rsidR="008607C8" w:rsidRPr="003C6FF8" w:rsidRDefault="008607C8" w:rsidP="008607C8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283DF615" w14:textId="6AFD9015" w:rsidR="008607C8" w:rsidRPr="003C6FF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</w:tr>
      <w:tr w:rsidR="008607C8" w:rsidRPr="003C6FF8" w14:paraId="22E2D5E7" w14:textId="77777777" w:rsidTr="00775C37">
        <w:trPr>
          <w:trHeight w:val="188"/>
          <w:tblHeader/>
        </w:trPr>
        <w:tc>
          <w:tcPr>
            <w:tcW w:w="869" w:type="dxa"/>
            <w:vMerge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2D74BFA7" w14:textId="77777777" w:rsidR="008607C8" w:rsidRPr="009230E8" w:rsidRDefault="008607C8" w:rsidP="008607C8">
            <w:pPr>
              <w:keepNext/>
              <w:jc w:val="center"/>
              <w:rPr>
                <w:rFonts w:asciiTheme="majorHAnsi" w:hAnsiTheme="majorHAnsi" w:cs="Arial"/>
                <w:b/>
                <w:bCs/>
                <w:color w:val="000000"/>
                <w:kern w:val="24"/>
                <w:sz w:val="16"/>
                <w:szCs w:val="16"/>
              </w:rPr>
            </w:pPr>
          </w:p>
        </w:tc>
        <w:tc>
          <w:tcPr>
            <w:tcW w:w="162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</w:tcPr>
          <w:p w14:paraId="72E92B3A" w14:textId="1F8ABACC" w:rsidR="008607C8" w:rsidRPr="003F52DF" w:rsidRDefault="008607C8" w:rsidP="00F521F4">
            <w:pPr>
              <w:pStyle w:val="ListParagraph"/>
              <w:keepNext/>
              <w:numPr>
                <w:ilvl w:val="0"/>
                <w:numId w:val="13"/>
              </w:numPr>
              <w:textAlignment w:val="bottom"/>
              <w:rPr>
                <w:rFonts w:asciiTheme="minorHAnsi" w:hAnsiTheme="minorHAnsi" w:cs="Arial"/>
                <w:color w:val="auto"/>
                <w:kern w:val="24"/>
                <w:sz w:val="16"/>
                <w:szCs w:val="16"/>
              </w:rPr>
            </w:pPr>
            <w:r w:rsidRPr="003F52DF">
              <w:rPr>
                <w:rFonts w:asciiTheme="minorHAnsi" w:hAnsiTheme="minorHAnsi"/>
                <w:color w:val="auto"/>
                <w:sz w:val="16"/>
                <w:szCs w:val="16"/>
              </w:rPr>
              <w:t>Advanced Routing</w:t>
            </w:r>
          </w:p>
        </w:tc>
        <w:tc>
          <w:tcPr>
            <w:tcW w:w="103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762C4DCC" w14:textId="7137C58F" w:rsidR="008607C8" w:rsidRPr="003C6FF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4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1CB18386" w14:textId="2197AE2A" w:rsidR="008607C8" w:rsidRPr="003C6FF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5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610F5B42" w14:textId="5518C01D" w:rsidR="008607C8" w:rsidRPr="003C6FF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252CD9EE" w14:textId="7A7A5113" w:rsidR="008607C8" w:rsidRPr="003C6FF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44B148F7" w14:textId="0A772913" w:rsidR="008607C8" w:rsidRPr="003C6FF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0490CD6" w14:textId="3A50431C" w:rsidR="008607C8" w:rsidRPr="003C6FF8" w:rsidRDefault="008607C8" w:rsidP="008607C8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6D7E572A" w14:textId="1C8D63DA" w:rsidR="008607C8" w:rsidRPr="003C6FF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</w:tr>
      <w:tr w:rsidR="008607C8" w:rsidRPr="003C6FF8" w14:paraId="4308EFAD" w14:textId="77777777" w:rsidTr="00775C37">
        <w:trPr>
          <w:trHeight w:val="188"/>
          <w:tblHeader/>
        </w:trPr>
        <w:tc>
          <w:tcPr>
            <w:tcW w:w="869" w:type="dxa"/>
            <w:vMerge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7334CB44" w14:textId="77777777" w:rsidR="008607C8" w:rsidRPr="009230E8" w:rsidRDefault="008607C8" w:rsidP="008607C8">
            <w:pPr>
              <w:keepNext/>
              <w:jc w:val="center"/>
              <w:rPr>
                <w:rFonts w:asciiTheme="majorHAnsi" w:hAnsiTheme="majorHAnsi" w:cs="Arial"/>
                <w:b/>
                <w:bCs/>
                <w:color w:val="000000"/>
                <w:kern w:val="24"/>
                <w:sz w:val="16"/>
                <w:szCs w:val="16"/>
              </w:rPr>
            </w:pPr>
          </w:p>
        </w:tc>
        <w:tc>
          <w:tcPr>
            <w:tcW w:w="162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</w:tcPr>
          <w:p w14:paraId="4B66F36D" w14:textId="282CE54C" w:rsidR="008607C8" w:rsidRPr="003F52DF" w:rsidRDefault="008607C8" w:rsidP="00F521F4">
            <w:pPr>
              <w:pStyle w:val="ListParagraph"/>
              <w:keepNext/>
              <w:numPr>
                <w:ilvl w:val="0"/>
                <w:numId w:val="13"/>
              </w:numPr>
              <w:textAlignment w:val="bottom"/>
              <w:rPr>
                <w:rFonts w:asciiTheme="minorHAnsi" w:hAnsiTheme="minorHAnsi" w:cs="Arial"/>
                <w:color w:val="auto"/>
                <w:kern w:val="24"/>
                <w:sz w:val="16"/>
                <w:szCs w:val="16"/>
              </w:rPr>
            </w:pPr>
            <w:r w:rsidRPr="003F52DF">
              <w:rPr>
                <w:rFonts w:asciiTheme="minorHAnsi" w:hAnsiTheme="minorHAnsi"/>
                <w:color w:val="auto"/>
                <w:sz w:val="16"/>
                <w:szCs w:val="16"/>
              </w:rPr>
              <w:t>Advanced Next Departures</w:t>
            </w:r>
          </w:p>
        </w:tc>
        <w:tc>
          <w:tcPr>
            <w:tcW w:w="103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47958306" w14:textId="5C9D4298" w:rsidR="008607C8" w:rsidRPr="003C6FF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4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4DD062A2" w14:textId="063C7D5A" w:rsidR="008607C8" w:rsidRPr="003C6FF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5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4E64B871" w14:textId="36CE819C" w:rsidR="008607C8" w:rsidRPr="003C6FF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0904ADDB" w14:textId="5796524A" w:rsidR="008607C8" w:rsidRPr="003C6FF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138E6621" w14:textId="186F6A7D" w:rsidR="008607C8" w:rsidRPr="003C6FF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8F0C2F9" w14:textId="7004743C" w:rsidR="008607C8" w:rsidRPr="003C6FF8" w:rsidRDefault="008607C8" w:rsidP="008607C8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2774B322" w14:textId="592E438C" w:rsidR="008607C8" w:rsidRPr="003C6FF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</w:tr>
      <w:tr w:rsidR="008607C8" w:rsidRPr="003C6FF8" w14:paraId="57C0450B" w14:textId="77777777" w:rsidTr="00775C37">
        <w:trPr>
          <w:trHeight w:val="188"/>
          <w:tblHeader/>
        </w:trPr>
        <w:tc>
          <w:tcPr>
            <w:tcW w:w="869" w:type="dxa"/>
            <w:vMerge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48DF8EE6" w14:textId="77777777" w:rsidR="008607C8" w:rsidRPr="009230E8" w:rsidRDefault="008607C8" w:rsidP="008607C8">
            <w:pPr>
              <w:keepNext/>
              <w:jc w:val="center"/>
              <w:rPr>
                <w:rFonts w:asciiTheme="majorHAnsi" w:hAnsiTheme="majorHAnsi" w:cs="Arial"/>
                <w:b/>
                <w:bCs/>
                <w:color w:val="000000"/>
                <w:kern w:val="24"/>
                <w:sz w:val="16"/>
                <w:szCs w:val="16"/>
              </w:rPr>
            </w:pPr>
          </w:p>
        </w:tc>
        <w:tc>
          <w:tcPr>
            <w:tcW w:w="162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</w:tcPr>
          <w:p w14:paraId="4379D93B" w14:textId="5D656F7F" w:rsidR="008607C8" w:rsidRPr="003F52DF" w:rsidRDefault="008607C8" w:rsidP="00F521F4">
            <w:pPr>
              <w:pStyle w:val="ListParagraph"/>
              <w:keepNext/>
              <w:numPr>
                <w:ilvl w:val="0"/>
                <w:numId w:val="13"/>
              </w:numPr>
              <w:textAlignment w:val="bottom"/>
              <w:rPr>
                <w:rFonts w:asciiTheme="minorHAnsi" w:hAnsiTheme="minorHAnsi" w:cs="Arial"/>
                <w:color w:val="auto"/>
                <w:kern w:val="24"/>
                <w:sz w:val="16"/>
                <w:szCs w:val="16"/>
              </w:rPr>
            </w:pPr>
            <w:r w:rsidRPr="003F52DF">
              <w:rPr>
                <w:rFonts w:asciiTheme="minorHAnsi" w:hAnsiTheme="minorHAnsi"/>
                <w:color w:val="auto"/>
                <w:sz w:val="16"/>
                <w:szCs w:val="16"/>
              </w:rPr>
              <w:t xml:space="preserve">Transit </w:t>
            </w:r>
            <w:proofErr w:type="spellStart"/>
            <w:r w:rsidRPr="003F52DF">
              <w:rPr>
                <w:rFonts w:asciiTheme="minorHAnsi" w:hAnsiTheme="minorHAnsi"/>
                <w:color w:val="auto"/>
                <w:sz w:val="16"/>
                <w:szCs w:val="16"/>
              </w:rPr>
              <w:t>Isoline</w:t>
            </w:r>
            <w:proofErr w:type="spellEnd"/>
          </w:p>
        </w:tc>
        <w:tc>
          <w:tcPr>
            <w:tcW w:w="103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348F97CF" w14:textId="181095E4" w:rsidR="008607C8" w:rsidRPr="003C6FF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4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03BF9ED8" w14:textId="59A19220" w:rsidR="008607C8" w:rsidRPr="003C6FF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5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693D723F" w14:textId="2B4F0EE5" w:rsidR="008607C8" w:rsidRPr="003C6FF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7554DA69" w14:textId="3CDFD77F" w:rsidR="008607C8" w:rsidRPr="003C6FF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534BF431" w14:textId="0554FF50" w:rsidR="008607C8" w:rsidRPr="003C6FF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3E3D3FE" w14:textId="75EC1FD3" w:rsidR="008607C8" w:rsidRPr="003C6FF8" w:rsidRDefault="008607C8" w:rsidP="008607C8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76488918" w14:textId="5EE24326" w:rsidR="008607C8" w:rsidRPr="003C6FF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</w:tr>
      <w:tr w:rsidR="008607C8" w:rsidRPr="003C6FF8" w14:paraId="5B862FEC" w14:textId="77777777" w:rsidTr="00775C37">
        <w:trPr>
          <w:trHeight w:val="188"/>
          <w:tblHeader/>
        </w:trPr>
        <w:tc>
          <w:tcPr>
            <w:tcW w:w="869" w:type="dxa"/>
            <w:vMerge w:val="restart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7CA3E62C" w14:textId="1FA0F6A6" w:rsidR="008607C8" w:rsidRPr="009230E8" w:rsidRDefault="008607C8" w:rsidP="008607C8">
            <w:pPr>
              <w:keepNext/>
              <w:jc w:val="center"/>
              <w:rPr>
                <w:rFonts w:asciiTheme="majorHAnsi" w:hAnsiTheme="majorHAnsi" w:cs="Arial"/>
                <w:sz w:val="16"/>
                <w:szCs w:val="16"/>
              </w:rPr>
            </w:pPr>
            <w:r w:rsidRPr="009230E8">
              <w:rPr>
                <w:rFonts w:asciiTheme="majorHAnsi" w:hAnsiTheme="majorHAnsi" w:cs="Arial"/>
                <w:b/>
                <w:bCs/>
                <w:color w:val="000000"/>
                <w:kern w:val="24"/>
                <w:sz w:val="16"/>
                <w:szCs w:val="16"/>
              </w:rPr>
              <w:t>Extension</w:t>
            </w:r>
          </w:p>
        </w:tc>
        <w:tc>
          <w:tcPr>
            <w:tcW w:w="162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36C20DD6" w14:textId="5FAD109D" w:rsidR="008607C8" w:rsidRPr="009230E8" w:rsidRDefault="008607C8" w:rsidP="008607C8">
            <w:pPr>
              <w:keepNext/>
              <w:textAlignment w:val="bottom"/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</w:pPr>
            <w: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>Custom Location</w:t>
            </w:r>
            <w:r w:rsidRPr="009230E8"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 xml:space="preserve"> Extension</w:t>
            </w:r>
          </w:p>
        </w:tc>
        <w:tc>
          <w:tcPr>
            <w:tcW w:w="103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4D999B4A" w14:textId="3CCB0362" w:rsidR="008607C8" w:rsidRPr="009230E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4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18E749D7" w14:textId="534D8D8F" w:rsidR="008607C8" w:rsidRPr="009230E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5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7C087C6B" w14:textId="613C8150" w:rsidR="008607C8" w:rsidRPr="009230E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6C9A015D" w14:textId="6939B626" w:rsidR="008607C8" w:rsidRPr="009230E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6B334D96" w14:textId="660DB2B5" w:rsidR="008607C8" w:rsidRPr="009230E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A3456A0" w14:textId="368DC0F7" w:rsidR="008607C8" w:rsidRPr="009230E8" w:rsidRDefault="008607C8" w:rsidP="008607C8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34EBF797" w14:textId="77309D31" w:rsidR="008607C8" w:rsidRPr="003C6FF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3C6FF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</w:tr>
      <w:tr w:rsidR="008607C8" w:rsidRPr="003C6FF8" w14:paraId="60A18F2D" w14:textId="77777777" w:rsidTr="00775C37">
        <w:trPr>
          <w:trHeight w:val="188"/>
          <w:tblHeader/>
        </w:trPr>
        <w:tc>
          <w:tcPr>
            <w:tcW w:w="869" w:type="dxa"/>
            <w:vMerge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3F17003E" w14:textId="77777777" w:rsidR="008607C8" w:rsidRPr="009230E8" w:rsidRDefault="008607C8" w:rsidP="008607C8">
            <w:pPr>
              <w:keepNext/>
              <w:jc w:val="center"/>
              <w:rPr>
                <w:rFonts w:asciiTheme="majorHAnsi" w:hAnsiTheme="majorHAnsi" w:cs="Arial"/>
                <w:b/>
                <w:bCs/>
                <w:color w:val="000000"/>
                <w:kern w:val="24"/>
                <w:sz w:val="16"/>
                <w:szCs w:val="16"/>
              </w:rPr>
            </w:pPr>
          </w:p>
        </w:tc>
        <w:tc>
          <w:tcPr>
            <w:tcW w:w="162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707125DC" w14:textId="4D83EFD0" w:rsidR="008607C8" w:rsidRPr="009230E8" w:rsidRDefault="008607C8" w:rsidP="008607C8">
            <w:pPr>
              <w:keepNext/>
              <w:textAlignment w:val="bottom"/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</w:pPr>
            <w:r w:rsidRPr="009230E8"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>Waypoints Sequence Extension</w:t>
            </w:r>
          </w:p>
        </w:tc>
        <w:tc>
          <w:tcPr>
            <w:tcW w:w="103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3FC652DF" w14:textId="5993EC68" w:rsidR="008607C8" w:rsidRPr="009230E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9230E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4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366608DB" w14:textId="1AE13690" w:rsidR="008607C8" w:rsidRPr="009230E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9230E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5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036E9D38" w14:textId="4CF6F18D" w:rsidR="008607C8" w:rsidRPr="009230E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9230E8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459210C9" w14:textId="389D93C0" w:rsidR="008607C8" w:rsidRPr="009230E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9230E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4" w:type="dxa"/>
            <w:shd w:val="clear" w:color="auto" w:fill="auto"/>
            <w:vAlign w:val="center"/>
          </w:tcPr>
          <w:p w14:paraId="0F9AC5A4" w14:textId="103A0B50" w:rsidR="008607C8" w:rsidRPr="009230E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9230E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F9CD728" w14:textId="1DD0B862" w:rsidR="008607C8" w:rsidRPr="009230E8" w:rsidRDefault="008607C8" w:rsidP="008607C8">
            <w:pPr>
              <w:keepNext/>
              <w:jc w:val="center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9230E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7EF6E44E" w14:textId="6B3E438B" w:rsidR="008607C8" w:rsidRPr="009230E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9230E8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</w:tr>
      <w:tr w:rsidR="008607C8" w:rsidRPr="003C6FF8" w14:paraId="5F1B6E15" w14:textId="77777777" w:rsidTr="00775C37">
        <w:trPr>
          <w:trHeight w:val="188"/>
          <w:tblHeader/>
        </w:trPr>
        <w:tc>
          <w:tcPr>
            <w:tcW w:w="869" w:type="dxa"/>
            <w:vMerge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1099A829" w14:textId="77777777" w:rsidR="008607C8" w:rsidRPr="009230E8" w:rsidRDefault="008607C8" w:rsidP="008607C8">
            <w:pPr>
              <w:keepNext/>
              <w:jc w:val="center"/>
              <w:rPr>
                <w:rFonts w:asciiTheme="majorHAnsi" w:hAnsiTheme="majorHAnsi" w:cs="Arial"/>
                <w:b/>
                <w:bCs/>
                <w:color w:val="000000"/>
                <w:kern w:val="24"/>
                <w:sz w:val="16"/>
                <w:szCs w:val="16"/>
              </w:rPr>
            </w:pPr>
          </w:p>
        </w:tc>
        <w:tc>
          <w:tcPr>
            <w:tcW w:w="162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71D4E743" w14:textId="2BEDD07F" w:rsidR="008607C8" w:rsidRPr="009230E8" w:rsidRDefault="008607C8" w:rsidP="008607C8">
            <w:pPr>
              <w:keepNext/>
              <w:textAlignment w:val="bottom"/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</w:pPr>
            <w: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>Platform Data Extension</w:t>
            </w:r>
          </w:p>
        </w:tc>
        <w:tc>
          <w:tcPr>
            <w:tcW w:w="103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</w:tcPr>
          <w:p w14:paraId="0FB8E24A" w14:textId="375E9289" w:rsidR="008607C8" w:rsidRPr="009230E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E11F76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4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</w:tcPr>
          <w:p w14:paraId="42CDE88E" w14:textId="422866AA" w:rsidR="008607C8" w:rsidRPr="009230E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E11F76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5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</w:tcPr>
          <w:p w14:paraId="705F67D9" w14:textId="22F759E2" w:rsidR="008607C8" w:rsidRPr="009230E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E11F76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4" w:type="dxa"/>
            <w:shd w:val="clear" w:color="auto" w:fill="auto"/>
          </w:tcPr>
          <w:p w14:paraId="171FEEFD" w14:textId="063FE994" w:rsidR="008607C8" w:rsidRPr="009230E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E11F76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4" w:type="dxa"/>
            <w:shd w:val="clear" w:color="auto" w:fill="auto"/>
          </w:tcPr>
          <w:p w14:paraId="3F201CD4" w14:textId="5CF08843" w:rsidR="008607C8" w:rsidRPr="009230E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E11F76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039" w:type="dxa"/>
            <w:shd w:val="clear" w:color="auto" w:fill="auto"/>
          </w:tcPr>
          <w:p w14:paraId="4DFEBE57" w14:textId="12A866B5" w:rsidR="008607C8" w:rsidRPr="009230E8" w:rsidRDefault="008607C8" w:rsidP="008607C8">
            <w:pPr>
              <w:keepNext/>
              <w:jc w:val="center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E11F76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046" w:type="dxa"/>
            <w:shd w:val="clear" w:color="auto" w:fill="auto"/>
          </w:tcPr>
          <w:p w14:paraId="40D8FAD4" w14:textId="6178E49A" w:rsidR="008607C8" w:rsidRPr="009230E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E11F76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</w:tr>
      <w:tr w:rsidR="008607C8" w:rsidRPr="003C6FF8" w14:paraId="143D0413" w14:textId="77777777" w:rsidTr="00775C37">
        <w:trPr>
          <w:trHeight w:val="188"/>
          <w:tblHeader/>
        </w:trPr>
        <w:tc>
          <w:tcPr>
            <w:tcW w:w="869" w:type="dxa"/>
            <w:vMerge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670DF59D" w14:textId="77777777" w:rsidR="008607C8" w:rsidRPr="009230E8" w:rsidRDefault="008607C8" w:rsidP="008607C8">
            <w:pPr>
              <w:keepNext/>
              <w:jc w:val="center"/>
              <w:rPr>
                <w:rFonts w:asciiTheme="majorHAnsi" w:hAnsiTheme="majorHAnsi" w:cs="Arial"/>
                <w:b/>
                <w:bCs/>
                <w:color w:val="000000"/>
                <w:kern w:val="24"/>
                <w:sz w:val="16"/>
                <w:szCs w:val="16"/>
              </w:rPr>
            </w:pPr>
          </w:p>
        </w:tc>
        <w:tc>
          <w:tcPr>
            <w:tcW w:w="162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1D94767B" w14:textId="7086C039" w:rsidR="008607C8" w:rsidRPr="009230E8" w:rsidRDefault="008607C8" w:rsidP="008607C8">
            <w:pPr>
              <w:keepNext/>
              <w:textAlignment w:val="bottom"/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</w:pPr>
            <w: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>Route Match Extension</w:t>
            </w:r>
          </w:p>
        </w:tc>
        <w:tc>
          <w:tcPr>
            <w:tcW w:w="103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</w:tcPr>
          <w:p w14:paraId="63921C7B" w14:textId="75E6C048" w:rsidR="008607C8" w:rsidRPr="009230E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E11F76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4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</w:tcPr>
          <w:p w14:paraId="775B85AE" w14:textId="306B9047" w:rsidR="008607C8" w:rsidRPr="009230E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E11F76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5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</w:tcPr>
          <w:p w14:paraId="0D244CBD" w14:textId="298AD307" w:rsidR="008607C8" w:rsidRPr="009230E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E11F76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4" w:type="dxa"/>
            <w:shd w:val="clear" w:color="auto" w:fill="auto"/>
          </w:tcPr>
          <w:p w14:paraId="44A0B11F" w14:textId="4DCE8836" w:rsidR="008607C8" w:rsidRPr="009230E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E11F76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4" w:type="dxa"/>
            <w:shd w:val="clear" w:color="auto" w:fill="auto"/>
          </w:tcPr>
          <w:p w14:paraId="63B7D085" w14:textId="074C6333" w:rsidR="008607C8" w:rsidRPr="009230E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E11F76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039" w:type="dxa"/>
            <w:shd w:val="clear" w:color="auto" w:fill="auto"/>
          </w:tcPr>
          <w:p w14:paraId="1DC76B7D" w14:textId="18865E5E" w:rsidR="008607C8" w:rsidRPr="009230E8" w:rsidRDefault="008607C8" w:rsidP="008607C8">
            <w:pPr>
              <w:keepNext/>
              <w:jc w:val="center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E11F76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046" w:type="dxa"/>
            <w:shd w:val="clear" w:color="auto" w:fill="auto"/>
          </w:tcPr>
          <w:p w14:paraId="067366D7" w14:textId="75DEF085" w:rsidR="008607C8" w:rsidRPr="009230E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E11F76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</w:tr>
      <w:tr w:rsidR="008607C8" w:rsidRPr="003C6FF8" w14:paraId="7D31ADB4" w14:textId="77777777" w:rsidTr="00775C37">
        <w:trPr>
          <w:trHeight w:val="188"/>
          <w:tblHeader/>
        </w:trPr>
        <w:tc>
          <w:tcPr>
            <w:tcW w:w="869" w:type="dxa"/>
            <w:vMerge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31671503" w14:textId="77777777" w:rsidR="008607C8" w:rsidRPr="009230E8" w:rsidRDefault="008607C8" w:rsidP="008607C8">
            <w:pPr>
              <w:keepNext/>
              <w:jc w:val="center"/>
              <w:rPr>
                <w:rFonts w:asciiTheme="majorHAnsi" w:hAnsiTheme="majorHAnsi" w:cs="Arial"/>
                <w:b/>
                <w:bCs/>
                <w:color w:val="000000"/>
                <w:kern w:val="24"/>
                <w:sz w:val="16"/>
                <w:szCs w:val="16"/>
              </w:rPr>
            </w:pPr>
          </w:p>
        </w:tc>
        <w:tc>
          <w:tcPr>
            <w:tcW w:w="162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5A9DF4AC" w14:textId="7C89473C" w:rsidR="008607C8" w:rsidRPr="009230E8" w:rsidRDefault="008607C8" w:rsidP="008607C8">
            <w:pPr>
              <w:keepNext/>
              <w:textAlignment w:val="bottom"/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</w:pPr>
            <w: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>Toll Cost Extension</w:t>
            </w:r>
          </w:p>
        </w:tc>
        <w:tc>
          <w:tcPr>
            <w:tcW w:w="103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</w:tcPr>
          <w:p w14:paraId="78C0497E" w14:textId="04BE1D40" w:rsidR="008607C8" w:rsidRPr="009230E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E11F76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4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</w:tcPr>
          <w:p w14:paraId="03D04CE8" w14:textId="0C74C857" w:rsidR="008607C8" w:rsidRPr="009230E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E11F76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5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</w:tcPr>
          <w:p w14:paraId="69230392" w14:textId="77366BE6" w:rsidR="008607C8" w:rsidRPr="009230E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E11F76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4" w:type="dxa"/>
            <w:shd w:val="clear" w:color="auto" w:fill="auto"/>
          </w:tcPr>
          <w:p w14:paraId="7F4CE714" w14:textId="7DD63C87" w:rsidR="008607C8" w:rsidRPr="009230E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E11F76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4" w:type="dxa"/>
            <w:shd w:val="clear" w:color="auto" w:fill="auto"/>
          </w:tcPr>
          <w:p w14:paraId="4449F1D0" w14:textId="1EDD0F7D" w:rsidR="008607C8" w:rsidRPr="009230E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E11F76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039" w:type="dxa"/>
            <w:shd w:val="clear" w:color="auto" w:fill="auto"/>
          </w:tcPr>
          <w:p w14:paraId="63CE82AA" w14:textId="21A7FF69" w:rsidR="008607C8" w:rsidRPr="009230E8" w:rsidRDefault="008607C8" w:rsidP="008607C8">
            <w:pPr>
              <w:keepNext/>
              <w:jc w:val="center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E11F76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046" w:type="dxa"/>
            <w:shd w:val="clear" w:color="auto" w:fill="auto"/>
          </w:tcPr>
          <w:p w14:paraId="0477A641" w14:textId="44FE202F" w:rsidR="008607C8" w:rsidRPr="009230E8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E11F76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</w:tr>
      <w:tr w:rsidR="008607C8" w:rsidRPr="003C6FF8" w14:paraId="1D88760D" w14:textId="77777777" w:rsidTr="00775C37">
        <w:trPr>
          <w:trHeight w:val="188"/>
          <w:tblHeader/>
        </w:trPr>
        <w:tc>
          <w:tcPr>
            <w:tcW w:w="869" w:type="dxa"/>
            <w:vMerge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433BC92A" w14:textId="77777777" w:rsidR="008607C8" w:rsidRPr="009230E8" w:rsidRDefault="008607C8" w:rsidP="008607C8">
            <w:pPr>
              <w:keepNext/>
              <w:jc w:val="center"/>
              <w:rPr>
                <w:rFonts w:asciiTheme="majorHAnsi" w:hAnsiTheme="majorHAnsi" w:cs="Arial"/>
                <w:b/>
                <w:bCs/>
                <w:color w:val="000000"/>
                <w:kern w:val="24"/>
                <w:sz w:val="16"/>
                <w:szCs w:val="16"/>
              </w:rPr>
            </w:pPr>
          </w:p>
        </w:tc>
        <w:tc>
          <w:tcPr>
            <w:tcW w:w="162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67A11FC1" w14:textId="0384F1F3" w:rsidR="008607C8" w:rsidRDefault="008607C8" w:rsidP="008607C8">
            <w:pPr>
              <w:keepNext/>
              <w:textAlignment w:val="bottom"/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</w:pPr>
            <w:r>
              <w:rPr>
                <w:rFonts w:asciiTheme="majorHAnsi" w:hAnsiTheme="majorHAnsi" w:cs="Arial"/>
                <w:color w:val="000000"/>
                <w:kern w:val="24"/>
                <w:sz w:val="16"/>
                <w:szCs w:val="16"/>
              </w:rPr>
              <w:t>Geofencing Extension</w:t>
            </w:r>
          </w:p>
        </w:tc>
        <w:tc>
          <w:tcPr>
            <w:tcW w:w="1039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</w:tcPr>
          <w:p w14:paraId="2B4C249A" w14:textId="7AE5E2E8" w:rsidR="008607C8" w:rsidRPr="00E11F76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E11F76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4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</w:tcPr>
          <w:p w14:paraId="2324FA98" w14:textId="603EC767" w:rsidR="008607C8" w:rsidRPr="00E11F76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E11F76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5" w:type="dxa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</w:tcPr>
          <w:p w14:paraId="5CAE5A1B" w14:textId="6374B4A0" w:rsidR="008607C8" w:rsidRPr="00E11F76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E11F76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4" w:type="dxa"/>
            <w:shd w:val="clear" w:color="auto" w:fill="auto"/>
          </w:tcPr>
          <w:p w14:paraId="27C3A330" w14:textId="0F4241C8" w:rsidR="008607C8" w:rsidRPr="00E11F76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E11F76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144" w:type="dxa"/>
            <w:shd w:val="clear" w:color="auto" w:fill="auto"/>
          </w:tcPr>
          <w:p w14:paraId="17583910" w14:textId="7BE25F75" w:rsidR="008607C8" w:rsidRPr="00E11F76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E11F76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039" w:type="dxa"/>
            <w:shd w:val="clear" w:color="auto" w:fill="auto"/>
          </w:tcPr>
          <w:p w14:paraId="2E91DF60" w14:textId="3675087C" w:rsidR="008607C8" w:rsidRPr="00E11F76" w:rsidRDefault="008607C8" w:rsidP="008607C8">
            <w:pPr>
              <w:keepNext/>
              <w:jc w:val="center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E11F76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1046" w:type="dxa"/>
            <w:shd w:val="clear" w:color="auto" w:fill="auto"/>
          </w:tcPr>
          <w:p w14:paraId="2D332112" w14:textId="42D355FD" w:rsidR="008607C8" w:rsidRPr="00E11F76" w:rsidRDefault="008607C8" w:rsidP="008607C8">
            <w:pPr>
              <w:keepNext/>
              <w:jc w:val="center"/>
              <w:textAlignment w:val="bottom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E11F76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</w:tr>
      <w:tr w:rsidR="008607C8" w:rsidRPr="003C6FF8" w14:paraId="47EC32D5" w14:textId="77777777" w:rsidTr="00775C37">
        <w:trPr>
          <w:trHeight w:val="188"/>
          <w:tblHeader/>
        </w:trPr>
        <w:tc>
          <w:tcPr>
            <w:tcW w:w="10202" w:type="dxa"/>
            <w:gridSpan w:val="9"/>
            <w:shd w:val="clear" w:color="auto" w:fill="auto"/>
            <w:tcMar>
              <w:top w:w="1" w:type="dxa"/>
              <w:left w:w="2" w:type="dxa"/>
              <w:bottom w:w="0" w:type="dxa"/>
              <w:right w:w="2" w:type="dxa"/>
            </w:tcMar>
            <w:vAlign w:val="center"/>
          </w:tcPr>
          <w:p w14:paraId="36572326" w14:textId="1B4A8B12" w:rsidR="008607C8" w:rsidRPr="00B64364" w:rsidRDefault="008607C8" w:rsidP="00B64364">
            <w:pPr>
              <w:keepNext/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8556F3">
              <w:rPr>
                <w:rFonts w:asciiTheme="minorHAnsi" w:hAnsiTheme="minorHAnsi" w:cs="Arial"/>
                <w:color w:val="auto"/>
                <w:sz w:val="18"/>
                <w:szCs w:val="18"/>
              </w:rPr>
              <w:t>*</w:t>
            </w:r>
            <w:r w:rsidRPr="008556F3">
              <w:rPr>
                <w:rFonts w:asciiTheme="minorHAnsi" w:hAnsiTheme="minorHAnsi" w:cs="Arial"/>
                <w:b/>
                <w:color w:val="auto"/>
                <w:sz w:val="18"/>
                <w:szCs w:val="18"/>
              </w:rPr>
              <w:t xml:space="preserve"> </w:t>
            </w:r>
            <w:r w:rsidRPr="008556F3">
              <w:rPr>
                <w:rFonts w:asciiTheme="minorHAnsi" w:hAnsiTheme="minorHAnsi" w:cs="Arial"/>
                <w:color w:val="auto"/>
                <w:sz w:val="18"/>
                <w:szCs w:val="18"/>
              </w:rPr>
              <w:t>These features are available in the HERE Mobile SDK for Business- Starter Edition. However, alternative map schemes (day and night) and sa</w:t>
            </w:r>
            <w:r w:rsidR="00B64364">
              <w:rPr>
                <w:rFonts w:asciiTheme="minorHAnsi" w:hAnsiTheme="minorHAnsi" w:cs="Arial"/>
                <w:color w:val="auto"/>
                <w:sz w:val="18"/>
                <w:szCs w:val="18"/>
              </w:rPr>
              <w:t xml:space="preserve">tellite imagery are included.  </w:t>
            </w:r>
          </w:p>
        </w:tc>
      </w:tr>
    </w:tbl>
    <w:p w14:paraId="1B70082B" w14:textId="5AA4AB31" w:rsidR="00186BCF" w:rsidRDefault="00186BCF" w:rsidP="0053482D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</w:p>
    <w:p w14:paraId="7A485847" w14:textId="77777777" w:rsidR="00186BCF" w:rsidRDefault="00186BCF">
      <w:pPr>
        <w:spacing w:after="160" w:line="259" w:lineRule="auto"/>
        <w:rPr>
          <w:rFonts w:asciiTheme="majorHAnsi" w:hAnsiTheme="majorHAnsi"/>
          <w:b/>
          <w:color w:val="auto"/>
          <w:sz w:val="18"/>
          <w:szCs w:val="18"/>
        </w:rPr>
      </w:pPr>
      <w:r>
        <w:rPr>
          <w:rFonts w:asciiTheme="majorHAnsi" w:hAnsiTheme="majorHAnsi"/>
          <w:b/>
          <w:color w:val="auto"/>
          <w:sz w:val="18"/>
          <w:szCs w:val="18"/>
        </w:rPr>
        <w:br w:type="page"/>
      </w:r>
    </w:p>
    <w:p w14:paraId="15B1A21B" w14:textId="77777777" w:rsidR="00B56108" w:rsidRDefault="00B56108" w:rsidP="0053482D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</w:p>
    <w:tbl>
      <w:tblPr>
        <w:tblStyle w:val="TableGrid"/>
        <w:tblW w:w="10110" w:type="dxa"/>
        <w:tblInd w:w="625" w:type="dxa"/>
        <w:tblLayout w:type="fixed"/>
        <w:tblLook w:val="04A0" w:firstRow="1" w:lastRow="0" w:firstColumn="1" w:lastColumn="0" w:noHBand="0" w:noVBand="1"/>
      </w:tblPr>
      <w:tblGrid>
        <w:gridCol w:w="1462"/>
        <w:gridCol w:w="8648"/>
      </w:tblGrid>
      <w:tr w:rsidR="008E1751" w:rsidRPr="00EC40B4" w14:paraId="4A68898F" w14:textId="77777777" w:rsidTr="00775C37">
        <w:trPr>
          <w:trHeight w:val="235"/>
        </w:trPr>
        <w:tc>
          <w:tcPr>
            <w:tcW w:w="10110" w:type="dxa"/>
            <w:gridSpan w:val="2"/>
            <w:shd w:val="clear" w:color="auto" w:fill="000000" w:themeFill="text1"/>
          </w:tcPr>
          <w:p w14:paraId="48C1B5CE" w14:textId="15AE00A0" w:rsidR="008E1751" w:rsidRPr="008E1751" w:rsidRDefault="008E1751" w:rsidP="00F5078D">
            <w:pPr>
              <w:pStyle w:val="ListParagraph"/>
              <w:keepNext/>
              <w:ind w:left="0"/>
              <w:jc w:val="center"/>
              <w:rPr>
                <w:rFonts w:asciiTheme="majorHAnsi" w:hAnsiTheme="majorHAnsi"/>
                <w:b/>
                <w:color w:val="auto"/>
                <w:sz w:val="18"/>
                <w:szCs w:val="18"/>
              </w:rPr>
            </w:pPr>
            <w:r w:rsidRPr="008E1751">
              <w:rPr>
                <w:rFonts w:asciiTheme="majorHAnsi" w:hAnsiTheme="majorHAnsi"/>
                <w:b/>
                <w:color w:val="FFFFFF" w:themeColor="background1"/>
                <w:sz w:val="18"/>
                <w:szCs w:val="18"/>
              </w:rPr>
              <w:t>HERE Data Lens</w:t>
            </w:r>
          </w:p>
        </w:tc>
      </w:tr>
      <w:tr w:rsidR="008E1751" w:rsidRPr="00EC40B4" w14:paraId="32C05D25" w14:textId="77777777" w:rsidTr="00775C37">
        <w:trPr>
          <w:trHeight w:val="235"/>
        </w:trPr>
        <w:tc>
          <w:tcPr>
            <w:tcW w:w="1462" w:type="dxa"/>
            <w:shd w:val="clear" w:color="auto" w:fill="767171" w:themeFill="background2" w:themeFillShade="80"/>
          </w:tcPr>
          <w:p w14:paraId="38934190" w14:textId="4F5AC953" w:rsidR="008E1751" w:rsidRPr="008E1751" w:rsidRDefault="008E1751" w:rsidP="00F5078D">
            <w:pPr>
              <w:pStyle w:val="ListParagraph"/>
              <w:keepNext/>
              <w:ind w:left="0"/>
              <w:rPr>
                <w:rFonts w:asciiTheme="majorHAnsi" w:hAnsiTheme="majorHAnsi"/>
                <w:b/>
                <w:color w:val="FFFFFF" w:themeColor="background1"/>
                <w:sz w:val="18"/>
                <w:szCs w:val="18"/>
              </w:rPr>
            </w:pPr>
            <w:r w:rsidRPr="008E1751">
              <w:rPr>
                <w:rFonts w:asciiTheme="majorHAnsi" w:hAnsiTheme="majorHAnsi"/>
                <w:b/>
                <w:color w:val="FFFFFF" w:themeColor="background1"/>
                <w:sz w:val="18"/>
                <w:szCs w:val="18"/>
              </w:rPr>
              <w:t>Component</w:t>
            </w:r>
          </w:p>
        </w:tc>
        <w:tc>
          <w:tcPr>
            <w:tcW w:w="8647" w:type="dxa"/>
            <w:shd w:val="clear" w:color="auto" w:fill="767171" w:themeFill="background2" w:themeFillShade="80"/>
          </w:tcPr>
          <w:p w14:paraId="0446FF64" w14:textId="4CCCDAA2" w:rsidR="008E1751" w:rsidRPr="008E1751" w:rsidRDefault="008E1751" w:rsidP="00F5078D">
            <w:pPr>
              <w:pStyle w:val="ListParagraph"/>
              <w:keepNext/>
              <w:ind w:left="0"/>
              <w:rPr>
                <w:rFonts w:asciiTheme="majorHAnsi" w:hAnsiTheme="majorHAnsi"/>
                <w:b/>
                <w:color w:val="FFFFFF" w:themeColor="background1"/>
                <w:sz w:val="18"/>
                <w:szCs w:val="18"/>
              </w:rPr>
            </w:pPr>
            <w:r w:rsidRPr="008E1751">
              <w:rPr>
                <w:rFonts w:asciiTheme="majorHAnsi" w:hAnsiTheme="majorHAnsi"/>
                <w:b/>
                <w:color w:val="FFFFFF" w:themeColor="background1"/>
                <w:sz w:val="18"/>
                <w:szCs w:val="18"/>
              </w:rPr>
              <w:t xml:space="preserve">Features </w:t>
            </w:r>
          </w:p>
        </w:tc>
      </w:tr>
      <w:tr w:rsidR="00186BCF" w:rsidRPr="00EC40B4" w14:paraId="129BF5B4" w14:textId="77777777" w:rsidTr="00775C37">
        <w:trPr>
          <w:trHeight w:val="235"/>
        </w:trPr>
        <w:tc>
          <w:tcPr>
            <w:tcW w:w="1462" w:type="dxa"/>
            <w:vMerge w:val="restart"/>
            <w:shd w:val="clear" w:color="auto" w:fill="auto"/>
          </w:tcPr>
          <w:p w14:paraId="5508B32C" w14:textId="77777777" w:rsidR="00186BCF" w:rsidRPr="00A54474" w:rsidRDefault="00186BCF" w:rsidP="00F5078D">
            <w:pPr>
              <w:pStyle w:val="ListParagraph"/>
              <w:keepNext/>
              <w:ind w:left="0"/>
              <w:rPr>
                <w:rFonts w:asciiTheme="majorHAnsi" w:hAnsiTheme="majorHAnsi"/>
                <w:color w:val="auto"/>
                <w:sz w:val="18"/>
                <w:szCs w:val="18"/>
              </w:rPr>
            </w:pPr>
            <w:r w:rsidRPr="00A54474">
              <w:rPr>
                <w:rFonts w:asciiTheme="majorHAnsi" w:hAnsiTheme="majorHAnsi"/>
                <w:color w:val="auto"/>
                <w:sz w:val="18"/>
                <w:szCs w:val="18"/>
              </w:rPr>
              <w:t>Store &amp; Connect</w:t>
            </w:r>
          </w:p>
        </w:tc>
        <w:tc>
          <w:tcPr>
            <w:tcW w:w="8647" w:type="dxa"/>
            <w:shd w:val="clear" w:color="auto" w:fill="auto"/>
          </w:tcPr>
          <w:p w14:paraId="49CE839D" w14:textId="77777777" w:rsidR="00186BCF" w:rsidRPr="00F744AC" w:rsidRDefault="00186BCF" w:rsidP="00F5078D">
            <w:pPr>
              <w:pStyle w:val="ListParagraph"/>
              <w:keepNext/>
              <w:ind w:left="0"/>
              <w:rPr>
                <w:rFonts w:asciiTheme="majorHAnsi" w:hAnsiTheme="majorHAnsi"/>
                <w:color w:val="auto"/>
                <w:sz w:val="18"/>
                <w:szCs w:val="18"/>
              </w:rPr>
            </w:pPr>
            <w:r w:rsidRPr="00A54474">
              <w:rPr>
                <w:rFonts w:asciiTheme="majorHAnsi" w:hAnsiTheme="majorHAnsi"/>
                <w:color w:val="auto"/>
                <w:sz w:val="18"/>
                <w:szCs w:val="18"/>
              </w:rPr>
              <w:t>Cloud Managed Solution</w:t>
            </w:r>
          </w:p>
        </w:tc>
      </w:tr>
      <w:tr w:rsidR="00186BCF" w:rsidRPr="00EC40B4" w14:paraId="7ADAFD17" w14:textId="77777777" w:rsidTr="00775C37">
        <w:trPr>
          <w:trHeight w:val="292"/>
        </w:trPr>
        <w:tc>
          <w:tcPr>
            <w:tcW w:w="1462" w:type="dxa"/>
            <w:vMerge/>
            <w:shd w:val="clear" w:color="auto" w:fill="auto"/>
          </w:tcPr>
          <w:p w14:paraId="042DC1CD" w14:textId="77777777" w:rsidR="00186BCF" w:rsidRPr="00A54474" w:rsidRDefault="00186BCF" w:rsidP="00F5078D">
            <w:pPr>
              <w:pStyle w:val="ListParagraph"/>
              <w:keepNext/>
              <w:ind w:left="0"/>
              <w:rPr>
                <w:rFonts w:asciiTheme="majorHAnsi" w:hAnsiTheme="majorHAnsi"/>
                <w:color w:val="auto"/>
                <w:sz w:val="18"/>
                <w:szCs w:val="18"/>
              </w:rPr>
            </w:pPr>
          </w:p>
        </w:tc>
        <w:tc>
          <w:tcPr>
            <w:tcW w:w="8647" w:type="dxa"/>
            <w:shd w:val="clear" w:color="auto" w:fill="auto"/>
          </w:tcPr>
          <w:p w14:paraId="6A708CEB" w14:textId="77777777" w:rsidR="00186BCF" w:rsidRPr="00F744AC" w:rsidRDefault="00186BCF" w:rsidP="00F5078D">
            <w:pPr>
              <w:pStyle w:val="ListParagraph"/>
              <w:keepNext/>
              <w:ind w:left="0"/>
              <w:rPr>
                <w:rFonts w:asciiTheme="majorHAnsi" w:hAnsiTheme="majorHAnsi"/>
                <w:color w:val="auto"/>
                <w:sz w:val="18"/>
                <w:szCs w:val="18"/>
              </w:rPr>
            </w:pPr>
            <w:r w:rsidRPr="00A54474">
              <w:rPr>
                <w:rFonts w:asciiTheme="majorHAnsi" w:hAnsiTheme="majorHAnsi"/>
                <w:color w:val="auto"/>
                <w:sz w:val="18"/>
                <w:szCs w:val="18"/>
              </w:rPr>
              <w:t>CSV File Format</w:t>
            </w:r>
          </w:p>
        </w:tc>
      </w:tr>
      <w:tr w:rsidR="00186BCF" w:rsidRPr="00EC40B4" w14:paraId="0C803863" w14:textId="77777777" w:rsidTr="00775C37">
        <w:trPr>
          <w:trHeight w:val="174"/>
        </w:trPr>
        <w:tc>
          <w:tcPr>
            <w:tcW w:w="1462" w:type="dxa"/>
            <w:vMerge/>
            <w:shd w:val="clear" w:color="auto" w:fill="auto"/>
          </w:tcPr>
          <w:p w14:paraId="3E2C66DF" w14:textId="77777777" w:rsidR="00186BCF" w:rsidRPr="00A54474" w:rsidRDefault="00186BCF" w:rsidP="00F5078D">
            <w:pPr>
              <w:pStyle w:val="ListParagraph"/>
              <w:keepNext/>
              <w:ind w:left="0"/>
              <w:rPr>
                <w:rFonts w:asciiTheme="majorHAnsi" w:hAnsiTheme="majorHAnsi"/>
                <w:color w:val="auto"/>
                <w:sz w:val="18"/>
                <w:szCs w:val="18"/>
              </w:rPr>
            </w:pPr>
          </w:p>
        </w:tc>
        <w:tc>
          <w:tcPr>
            <w:tcW w:w="8647" w:type="dxa"/>
            <w:shd w:val="clear" w:color="auto" w:fill="auto"/>
          </w:tcPr>
          <w:p w14:paraId="48735B3E" w14:textId="77777777" w:rsidR="00186BCF" w:rsidRPr="00F744AC" w:rsidRDefault="00186BCF" w:rsidP="00F5078D">
            <w:pPr>
              <w:pStyle w:val="ListParagraph"/>
              <w:keepNext/>
              <w:ind w:left="0"/>
              <w:rPr>
                <w:rFonts w:asciiTheme="majorHAnsi" w:hAnsiTheme="majorHAnsi"/>
                <w:color w:val="auto"/>
                <w:sz w:val="18"/>
                <w:szCs w:val="18"/>
              </w:rPr>
            </w:pPr>
            <w:r w:rsidRPr="00A54474">
              <w:rPr>
                <w:rFonts w:asciiTheme="majorHAnsi" w:hAnsiTheme="majorHAnsi"/>
                <w:color w:val="auto"/>
                <w:sz w:val="18"/>
                <w:szCs w:val="18"/>
              </w:rPr>
              <w:t>Remote File Import</w:t>
            </w:r>
          </w:p>
        </w:tc>
      </w:tr>
      <w:tr w:rsidR="00577FBE" w:rsidRPr="00EC40B4" w14:paraId="4B6EE200" w14:textId="77777777" w:rsidTr="00775C37">
        <w:trPr>
          <w:trHeight w:val="293"/>
        </w:trPr>
        <w:tc>
          <w:tcPr>
            <w:tcW w:w="1462" w:type="dxa"/>
            <w:vMerge/>
            <w:shd w:val="clear" w:color="auto" w:fill="auto"/>
          </w:tcPr>
          <w:p w14:paraId="2DFFDFCB" w14:textId="77777777" w:rsidR="00577FBE" w:rsidRPr="00A54474" w:rsidRDefault="00577FBE" w:rsidP="00F5078D">
            <w:pPr>
              <w:pStyle w:val="ListParagraph"/>
              <w:keepNext/>
              <w:ind w:left="0"/>
              <w:rPr>
                <w:rFonts w:asciiTheme="majorHAnsi" w:hAnsiTheme="majorHAnsi"/>
                <w:color w:val="auto"/>
                <w:sz w:val="18"/>
                <w:szCs w:val="18"/>
              </w:rPr>
            </w:pPr>
          </w:p>
        </w:tc>
        <w:tc>
          <w:tcPr>
            <w:tcW w:w="8647" w:type="dxa"/>
            <w:shd w:val="clear" w:color="auto" w:fill="auto"/>
          </w:tcPr>
          <w:p w14:paraId="4C394091" w14:textId="7825B8F5" w:rsidR="00577FBE" w:rsidRPr="00F744AC" w:rsidRDefault="00577FBE" w:rsidP="00F5078D">
            <w:pPr>
              <w:pStyle w:val="ListParagraph"/>
              <w:keepNext/>
              <w:ind w:left="0"/>
              <w:rPr>
                <w:rFonts w:asciiTheme="majorHAnsi" w:hAnsiTheme="majorHAnsi"/>
                <w:color w:val="auto"/>
                <w:sz w:val="18"/>
                <w:szCs w:val="18"/>
              </w:rPr>
            </w:pPr>
            <w:r>
              <w:rPr>
                <w:rFonts w:asciiTheme="majorHAnsi" w:hAnsiTheme="majorHAnsi"/>
                <w:color w:val="auto"/>
                <w:sz w:val="18"/>
                <w:szCs w:val="18"/>
              </w:rPr>
              <w:t>Retrieve information about datasets (e.g. Dataset Schema and Metadata)</w:t>
            </w:r>
          </w:p>
        </w:tc>
      </w:tr>
      <w:tr w:rsidR="00186BCF" w:rsidRPr="00EC40B4" w14:paraId="3CC87524" w14:textId="77777777" w:rsidTr="00775C37">
        <w:trPr>
          <w:trHeight w:val="185"/>
        </w:trPr>
        <w:tc>
          <w:tcPr>
            <w:tcW w:w="1462" w:type="dxa"/>
            <w:vMerge w:val="restart"/>
            <w:shd w:val="clear" w:color="auto" w:fill="auto"/>
          </w:tcPr>
          <w:p w14:paraId="28EB38C1" w14:textId="77777777" w:rsidR="00186BCF" w:rsidRPr="00A54474" w:rsidRDefault="00186BCF" w:rsidP="00F5078D">
            <w:pPr>
              <w:pStyle w:val="ListParagraph"/>
              <w:keepNext/>
              <w:ind w:left="0"/>
              <w:rPr>
                <w:rFonts w:asciiTheme="majorHAnsi" w:hAnsiTheme="majorHAnsi"/>
                <w:color w:val="auto"/>
                <w:sz w:val="18"/>
                <w:szCs w:val="18"/>
              </w:rPr>
            </w:pPr>
            <w:r w:rsidRPr="00A54474">
              <w:rPr>
                <w:rFonts w:asciiTheme="majorHAnsi" w:hAnsiTheme="majorHAnsi"/>
                <w:color w:val="auto"/>
                <w:sz w:val="18"/>
                <w:szCs w:val="18"/>
              </w:rPr>
              <w:t>Enrich</w:t>
            </w:r>
          </w:p>
        </w:tc>
        <w:tc>
          <w:tcPr>
            <w:tcW w:w="8647" w:type="dxa"/>
            <w:shd w:val="clear" w:color="auto" w:fill="auto"/>
          </w:tcPr>
          <w:p w14:paraId="62ED1842" w14:textId="77777777" w:rsidR="00186BCF" w:rsidRPr="00F744AC" w:rsidRDefault="00186BCF" w:rsidP="00F5078D">
            <w:pPr>
              <w:pStyle w:val="ListParagraph"/>
              <w:keepNext/>
              <w:ind w:left="0"/>
              <w:rPr>
                <w:rFonts w:asciiTheme="majorHAnsi" w:hAnsiTheme="majorHAnsi"/>
                <w:color w:val="auto"/>
                <w:sz w:val="18"/>
                <w:szCs w:val="18"/>
              </w:rPr>
            </w:pPr>
            <w:r w:rsidRPr="00A54474">
              <w:rPr>
                <w:rFonts w:asciiTheme="majorHAnsi" w:hAnsiTheme="majorHAnsi"/>
                <w:color w:val="auto"/>
                <w:sz w:val="18"/>
                <w:szCs w:val="18"/>
              </w:rPr>
              <w:t>Geocoding</w:t>
            </w:r>
          </w:p>
        </w:tc>
      </w:tr>
      <w:tr w:rsidR="00186BCF" w:rsidRPr="00EC40B4" w14:paraId="6BB6FEDB" w14:textId="77777777" w:rsidTr="00775C37">
        <w:trPr>
          <w:trHeight w:val="86"/>
        </w:trPr>
        <w:tc>
          <w:tcPr>
            <w:tcW w:w="1462" w:type="dxa"/>
            <w:vMerge/>
            <w:shd w:val="clear" w:color="auto" w:fill="auto"/>
          </w:tcPr>
          <w:p w14:paraId="7142C5C2" w14:textId="77777777" w:rsidR="00186BCF" w:rsidRPr="00A54474" w:rsidRDefault="00186BCF" w:rsidP="00F5078D">
            <w:pPr>
              <w:pStyle w:val="ListParagraph"/>
              <w:keepNext/>
              <w:ind w:left="0"/>
              <w:rPr>
                <w:rFonts w:asciiTheme="majorHAnsi" w:hAnsiTheme="majorHAnsi"/>
                <w:color w:val="auto"/>
                <w:sz w:val="18"/>
                <w:szCs w:val="18"/>
              </w:rPr>
            </w:pPr>
          </w:p>
        </w:tc>
        <w:tc>
          <w:tcPr>
            <w:tcW w:w="8647" w:type="dxa"/>
            <w:shd w:val="clear" w:color="auto" w:fill="auto"/>
          </w:tcPr>
          <w:p w14:paraId="29A9A1F5" w14:textId="77777777" w:rsidR="00186BCF" w:rsidRPr="00F744AC" w:rsidRDefault="00186BCF" w:rsidP="00F5078D">
            <w:pPr>
              <w:pStyle w:val="ListParagraph"/>
              <w:keepNext/>
              <w:ind w:left="0"/>
              <w:rPr>
                <w:rFonts w:asciiTheme="majorHAnsi" w:hAnsiTheme="majorHAnsi"/>
                <w:color w:val="auto"/>
                <w:sz w:val="18"/>
                <w:szCs w:val="18"/>
              </w:rPr>
            </w:pPr>
            <w:proofErr w:type="spellStart"/>
            <w:r w:rsidRPr="00A54474">
              <w:rPr>
                <w:rFonts w:asciiTheme="majorHAnsi" w:hAnsiTheme="majorHAnsi"/>
                <w:color w:val="auto"/>
                <w:sz w:val="18"/>
                <w:szCs w:val="18"/>
              </w:rPr>
              <w:t>Georeference</w:t>
            </w:r>
            <w:proofErr w:type="spellEnd"/>
          </w:p>
        </w:tc>
      </w:tr>
      <w:tr w:rsidR="00186BCF" w:rsidRPr="00EC40B4" w14:paraId="69005801" w14:textId="77777777" w:rsidTr="00775C37">
        <w:trPr>
          <w:trHeight w:val="230"/>
        </w:trPr>
        <w:tc>
          <w:tcPr>
            <w:tcW w:w="1462" w:type="dxa"/>
            <w:vMerge/>
            <w:shd w:val="clear" w:color="auto" w:fill="auto"/>
          </w:tcPr>
          <w:p w14:paraId="665C0301" w14:textId="77777777" w:rsidR="00186BCF" w:rsidRPr="00A54474" w:rsidRDefault="00186BCF" w:rsidP="00F5078D">
            <w:pPr>
              <w:pStyle w:val="ListParagraph"/>
              <w:keepNext/>
              <w:ind w:left="0"/>
              <w:rPr>
                <w:rFonts w:asciiTheme="majorHAnsi" w:hAnsiTheme="majorHAnsi"/>
                <w:color w:val="auto"/>
                <w:sz w:val="18"/>
                <w:szCs w:val="18"/>
              </w:rPr>
            </w:pPr>
          </w:p>
        </w:tc>
        <w:tc>
          <w:tcPr>
            <w:tcW w:w="8647" w:type="dxa"/>
            <w:shd w:val="clear" w:color="auto" w:fill="auto"/>
          </w:tcPr>
          <w:p w14:paraId="72EC297B" w14:textId="77777777" w:rsidR="00186BCF" w:rsidRPr="00F744AC" w:rsidRDefault="00186BCF" w:rsidP="00F5078D">
            <w:pPr>
              <w:pStyle w:val="ListParagraph"/>
              <w:keepNext/>
              <w:ind w:left="0"/>
              <w:rPr>
                <w:rFonts w:asciiTheme="majorHAnsi" w:hAnsiTheme="majorHAnsi"/>
                <w:color w:val="auto"/>
                <w:sz w:val="18"/>
                <w:szCs w:val="18"/>
              </w:rPr>
            </w:pPr>
            <w:r w:rsidRPr="00A54474">
              <w:rPr>
                <w:rFonts w:asciiTheme="majorHAnsi" w:hAnsiTheme="majorHAnsi"/>
                <w:color w:val="auto"/>
                <w:sz w:val="18"/>
                <w:szCs w:val="18"/>
              </w:rPr>
              <w:t>Shapefile Packages</w:t>
            </w:r>
          </w:p>
        </w:tc>
      </w:tr>
      <w:tr w:rsidR="00186BCF" w:rsidRPr="00EC40B4" w14:paraId="7EC345F7" w14:textId="77777777" w:rsidTr="00775C37">
        <w:trPr>
          <w:trHeight w:val="128"/>
        </w:trPr>
        <w:tc>
          <w:tcPr>
            <w:tcW w:w="1462" w:type="dxa"/>
            <w:vMerge/>
            <w:shd w:val="clear" w:color="auto" w:fill="auto"/>
          </w:tcPr>
          <w:p w14:paraId="4D3D162C" w14:textId="77777777" w:rsidR="00186BCF" w:rsidRPr="00A54474" w:rsidRDefault="00186BCF" w:rsidP="00F5078D">
            <w:pPr>
              <w:pStyle w:val="ListParagraph"/>
              <w:keepNext/>
              <w:ind w:left="0"/>
              <w:rPr>
                <w:rFonts w:asciiTheme="majorHAnsi" w:hAnsiTheme="majorHAnsi"/>
                <w:color w:val="auto"/>
                <w:sz w:val="18"/>
                <w:szCs w:val="18"/>
              </w:rPr>
            </w:pPr>
          </w:p>
        </w:tc>
        <w:tc>
          <w:tcPr>
            <w:tcW w:w="8647" w:type="dxa"/>
            <w:shd w:val="clear" w:color="auto" w:fill="auto"/>
          </w:tcPr>
          <w:p w14:paraId="3B8880D5" w14:textId="77777777" w:rsidR="00186BCF" w:rsidRPr="00F744AC" w:rsidRDefault="00186BCF" w:rsidP="00F5078D">
            <w:pPr>
              <w:pStyle w:val="ListParagraph"/>
              <w:keepNext/>
              <w:ind w:left="0"/>
              <w:rPr>
                <w:rFonts w:asciiTheme="majorHAnsi" w:hAnsiTheme="majorHAnsi"/>
                <w:color w:val="auto"/>
                <w:sz w:val="18"/>
                <w:szCs w:val="18"/>
              </w:rPr>
            </w:pPr>
            <w:r w:rsidRPr="00A54474">
              <w:rPr>
                <w:rFonts w:asciiTheme="majorHAnsi" w:hAnsiTheme="majorHAnsi"/>
                <w:color w:val="auto"/>
                <w:sz w:val="18"/>
                <w:szCs w:val="18"/>
              </w:rPr>
              <w:t>Data Queries</w:t>
            </w:r>
          </w:p>
        </w:tc>
      </w:tr>
      <w:tr w:rsidR="00186BCF" w:rsidRPr="00EC40B4" w14:paraId="2C3477B9" w14:textId="77777777" w:rsidTr="00775C37">
        <w:trPr>
          <w:trHeight w:val="185"/>
        </w:trPr>
        <w:tc>
          <w:tcPr>
            <w:tcW w:w="1462" w:type="dxa"/>
            <w:vMerge w:val="restart"/>
            <w:shd w:val="clear" w:color="auto" w:fill="auto"/>
          </w:tcPr>
          <w:p w14:paraId="246005B9" w14:textId="77777777" w:rsidR="00186BCF" w:rsidRPr="00A54474" w:rsidRDefault="00186BCF" w:rsidP="00F5078D">
            <w:pPr>
              <w:pStyle w:val="ListParagraph"/>
              <w:keepNext/>
              <w:ind w:left="0"/>
              <w:rPr>
                <w:rFonts w:asciiTheme="majorHAnsi" w:hAnsiTheme="majorHAnsi"/>
                <w:color w:val="auto"/>
                <w:sz w:val="18"/>
                <w:szCs w:val="18"/>
              </w:rPr>
            </w:pPr>
            <w:r w:rsidRPr="00A54474">
              <w:rPr>
                <w:rFonts w:asciiTheme="majorHAnsi" w:hAnsiTheme="majorHAnsi"/>
                <w:color w:val="auto"/>
                <w:sz w:val="18"/>
                <w:szCs w:val="18"/>
              </w:rPr>
              <w:t>Visualize</w:t>
            </w:r>
          </w:p>
        </w:tc>
        <w:tc>
          <w:tcPr>
            <w:tcW w:w="8647" w:type="dxa"/>
            <w:shd w:val="clear" w:color="auto" w:fill="auto"/>
          </w:tcPr>
          <w:p w14:paraId="12C860C1" w14:textId="77777777" w:rsidR="00186BCF" w:rsidRPr="00F744AC" w:rsidRDefault="00186BCF" w:rsidP="00F5078D">
            <w:pPr>
              <w:pStyle w:val="ListParagraph"/>
              <w:keepNext/>
              <w:ind w:left="0"/>
              <w:rPr>
                <w:rFonts w:asciiTheme="majorHAnsi" w:hAnsiTheme="majorHAnsi"/>
                <w:color w:val="auto"/>
                <w:sz w:val="18"/>
                <w:szCs w:val="18"/>
              </w:rPr>
            </w:pPr>
            <w:r>
              <w:rPr>
                <w:rFonts w:asciiTheme="majorHAnsi" w:hAnsiTheme="majorHAnsi"/>
                <w:color w:val="auto"/>
                <w:sz w:val="18"/>
                <w:szCs w:val="18"/>
              </w:rPr>
              <w:t>Drag and Drop Dashboards</w:t>
            </w:r>
          </w:p>
        </w:tc>
      </w:tr>
      <w:tr w:rsidR="00186BCF" w:rsidRPr="00EC40B4" w14:paraId="1A09CC43" w14:textId="77777777" w:rsidTr="00775C37">
        <w:trPr>
          <w:trHeight w:val="188"/>
        </w:trPr>
        <w:tc>
          <w:tcPr>
            <w:tcW w:w="1462" w:type="dxa"/>
            <w:vMerge/>
            <w:shd w:val="clear" w:color="auto" w:fill="auto"/>
          </w:tcPr>
          <w:p w14:paraId="73E1C31B" w14:textId="77777777" w:rsidR="00186BCF" w:rsidRPr="00A54474" w:rsidRDefault="00186BCF" w:rsidP="00F5078D">
            <w:pPr>
              <w:pStyle w:val="ListParagraph"/>
              <w:keepNext/>
              <w:ind w:left="0"/>
              <w:rPr>
                <w:rFonts w:asciiTheme="majorHAnsi" w:hAnsiTheme="majorHAnsi"/>
                <w:color w:val="auto"/>
                <w:sz w:val="18"/>
                <w:szCs w:val="18"/>
              </w:rPr>
            </w:pPr>
          </w:p>
        </w:tc>
        <w:tc>
          <w:tcPr>
            <w:tcW w:w="8647" w:type="dxa"/>
            <w:shd w:val="clear" w:color="auto" w:fill="auto"/>
          </w:tcPr>
          <w:p w14:paraId="3706C6EA" w14:textId="77777777" w:rsidR="00186BCF" w:rsidRPr="00F744AC" w:rsidRDefault="00186BCF" w:rsidP="00F5078D">
            <w:pPr>
              <w:pStyle w:val="ListParagraph"/>
              <w:keepNext/>
              <w:ind w:left="0"/>
              <w:rPr>
                <w:rFonts w:asciiTheme="majorHAnsi" w:hAnsiTheme="majorHAnsi"/>
                <w:color w:val="auto"/>
                <w:sz w:val="18"/>
                <w:szCs w:val="18"/>
              </w:rPr>
            </w:pPr>
            <w:r w:rsidRPr="00A54474">
              <w:rPr>
                <w:rFonts w:asciiTheme="majorHAnsi" w:hAnsiTheme="majorHAnsi"/>
                <w:color w:val="auto"/>
                <w:sz w:val="18"/>
                <w:szCs w:val="18"/>
              </w:rPr>
              <w:t>Base Map Style Options</w:t>
            </w:r>
          </w:p>
        </w:tc>
      </w:tr>
      <w:tr w:rsidR="00186BCF" w:rsidRPr="00EC40B4" w14:paraId="468E5DC6" w14:textId="77777777" w:rsidTr="00775C37">
        <w:trPr>
          <w:trHeight w:val="245"/>
        </w:trPr>
        <w:tc>
          <w:tcPr>
            <w:tcW w:w="1462" w:type="dxa"/>
            <w:vMerge/>
            <w:shd w:val="clear" w:color="auto" w:fill="auto"/>
          </w:tcPr>
          <w:p w14:paraId="04EDE43C" w14:textId="77777777" w:rsidR="00186BCF" w:rsidRPr="00A54474" w:rsidRDefault="00186BCF" w:rsidP="00F5078D">
            <w:pPr>
              <w:pStyle w:val="ListParagraph"/>
              <w:keepNext/>
              <w:ind w:left="0"/>
              <w:rPr>
                <w:rFonts w:asciiTheme="majorHAnsi" w:hAnsiTheme="majorHAnsi"/>
                <w:color w:val="auto"/>
                <w:sz w:val="18"/>
                <w:szCs w:val="18"/>
              </w:rPr>
            </w:pPr>
          </w:p>
        </w:tc>
        <w:tc>
          <w:tcPr>
            <w:tcW w:w="8647" w:type="dxa"/>
            <w:shd w:val="clear" w:color="auto" w:fill="auto"/>
          </w:tcPr>
          <w:p w14:paraId="3559869F" w14:textId="77777777" w:rsidR="00186BCF" w:rsidRPr="00F744AC" w:rsidRDefault="00186BCF" w:rsidP="00F5078D">
            <w:pPr>
              <w:pStyle w:val="ListParagraph"/>
              <w:keepNext/>
              <w:ind w:left="0"/>
              <w:rPr>
                <w:rFonts w:asciiTheme="majorHAnsi" w:hAnsiTheme="majorHAnsi"/>
                <w:color w:val="auto"/>
                <w:sz w:val="18"/>
                <w:szCs w:val="18"/>
              </w:rPr>
            </w:pPr>
            <w:r w:rsidRPr="00A54474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Maps- </w:t>
            </w:r>
            <w:proofErr w:type="spellStart"/>
            <w:r w:rsidRPr="00A54474">
              <w:rPr>
                <w:rFonts w:asciiTheme="majorHAnsi" w:hAnsiTheme="majorHAnsi"/>
                <w:color w:val="auto"/>
                <w:sz w:val="18"/>
                <w:szCs w:val="18"/>
              </w:rPr>
              <w:t>Heatmap</w:t>
            </w:r>
            <w:proofErr w:type="spellEnd"/>
            <w:r w:rsidRPr="00A54474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, Markers, Proportional Symbol, Choropleth, </w:t>
            </w:r>
          </w:p>
        </w:tc>
      </w:tr>
      <w:tr w:rsidR="00186BCF" w:rsidRPr="00EC40B4" w14:paraId="06186B7E" w14:textId="77777777" w:rsidTr="00775C37">
        <w:trPr>
          <w:trHeight w:val="144"/>
        </w:trPr>
        <w:tc>
          <w:tcPr>
            <w:tcW w:w="1462" w:type="dxa"/>
            <w:vMerge/>
            <w:shd w:val="clear" w:color="auto" w:fill="auto"/>
          </w:tcPr>
          <w:p w14:paraId="5EB050DD" w14:textId="77777777" w:rsidR="00186BCF" w:rsidRPr="00F744AC" w:rsidRDefault="00186BCF" w:rsidP="00F5078D">
            <w:pPr>
              <w:pStyle w:val="ListParagraph"/>
              <w:keepNext/>
              <w:ind w:left="0"/>
              <w:rPr>
                <w:rFonts w:asciiTheme="majorHAnsi" w:hAnsiTheme="majorHAnsi"/>
                <w:color w:val="auto"/>
                <w:sz w:val="18"/>
                <w:szCs w:val="18"/>
              </w:rPr>
            </w:pPr>
          </w:p>
        </w:tc>
        <w:tc>
          <w:tcPr>
            <w:tcW w:w="8647" w:type="dxa"/>
            <w:shd w:val="clear" w:color="auto" w:fill="auto"/>
          </w:tcPr>
          <w:p w14:paraId="2D1B299E" w14:textId="77777777" w:rsidR="00186BCF" w:rsidRPr="00F744AC" w:rsidRDefault="00186BCF" w:rsidP="00F5078D">
            <w:pPr>
              <w:pStyle w:val="ListParagraph"/>
              <w:keepNext/>
              <w:ind w:left="0"/>
              <w:rPr>
                <w:rFonts w:asciiTheme="majorHAnsi" w:hAnsiTheme="majorHAnsi"/>
                <w:color w:val="auto"/>
                <w:sz w:val="18"/>
                <w:szCs w:val="18"/>
              </w:rPr>
            </w:pPr>
            <w:r w:rsidRPr="00F744AC">
              <w:rPr>
                <w:rFonts w:asciiTheme="majorHAnsi" w:hAnsiTheme="majorHAnsi"/>
                <w:color w:val="auto"/>
                <w:sz w:val="18"/>
                <w:szCs w:val="18"/>
              </w:rPr>
              <w:t xml:space="preserve">Charts- Bar Chart, Pie Chart, Line Chart, Scatterplot Chart </w:t>
            </w:r>
          </w:p>
        </w:tc>
      </w:tr>
      <w:tr w:rsidR="00186BCF" w:rsidRPr="00EC40B4" w14:paraId="7A82DED6" w14:textId="77777777" w:rsidTr="00775C37">
        <w:trPr>
          <w:trHeight w:val="200"/>
        </w:trPr>
        <w:tc>
          <w:tcPr>
            <w:tcW w:w="1462" w:type="dxa"/>
            <w:vMerge/>
            <w:shd w:val="clear" w:color="auto" w:fill="auto"/>
          </w:tcPr>
          <w:p w14:paraId="71E0731F" w14:textId="77777777" w:rsidR="00186BCF" w:rsidRPr="00F744AC" w:rsidRDefault="00186BCF" w:rsidP="00F5078D">
            <w:pPr>
              <w:pStyle w:val="ListParagraph"/>
              <w:keepNext/>
              <w:ind w:left="0"/>
              <w:rPr>
                <w:rFonts w:asciiTheme="majorHAnsi" w:hAnsiTheme="majorHAnsi"/>
                <w:color w:val="auto"/>
                <w:sz w:val="18"/>
                <w:szCs w:val="18"/>
              </w:rPr>
            </w:pPr>
          </w:p>
        </w:tc>
        <w:tc>
          <w:tcPr>
            <w:tcW w:w="8647" w:type="dxa"/>
            <w:shd w:val="clear" w:color="auto" w:fill="auto"/>
          </w:tcPr>
          <w:p w14:paraId="4AAD6EDD" w14:textId="77777777" w:rsidR="00186BCF" w:rsidRPr="00F744AC" w:rsidRDefault="00186BCF" w:rsidP="00F5078D">
            <w:pPr>
              <w:pStyle w:val="ListParagraph"/>
              <w:keepNext/>
              <w:ind w:left="0"/>
              <w:rPr>
                <w:rFonts w:asciiTheme="majorHAnsi" w:hAnsiTheme="majorHAnsi"/>
                <w:color w:val="auto"/>
                <w:sz w:val="18"/>
                <w:szCs w:val="18"/>
              </w:rPr>
            </w:pPr>
            <w:r w:rsidRPr="00F744AC">
              <w:rPr>
                <w:rFonts w:asciiTheme="majorHAnsi" w:hAnsiTheme="majorHAnsi"/>
                <w:color w:val="auto"/>
                <w:sz w:val="18"/>
                <w:szCs w:val="18"/>
              </w:rPr>
              <w:t>Customization</w:t>
            </w:r>
          </w:p>
        </w:tc>
      </w:tr>
      <w:tr w:rsidR="00186BCF" w:rsidRPr="00EC40B4" w14:paraId="285AB89B" w14:textId="77777777" w:rsidTr="00775C37">
        <w:trPr>
          <w:trHeight w:val="275"/>
        </w:trPr>
        <w:tc>
          <w:tcPr>
            <w:tcW w:w="1462" w:type="dxa"/>
            <w:vMerge/>
            <w:shd w:val="clear" w:color="auto" w:fill="auto"/>
          </w:tcPr>
          <w:p w14:paraId="09ABADAF" w14:textId="77777777" w:rsidR="00186BCF" w:rsidRPr="00F744AC" w:rsidRDefault="00186BCF" w:rsidP="00F5078D">
            <w:pPr>
              <w:pStyle w:val="ListParagraph"/>
              <w:keepNext/>
              <w:ind w:left="0"/>
              <w:rPr>
                <w:rFonts w:asciiTheme="majorHAnsi" w:hAnsiTheme="majorHAnsi"/>
                <w:color w:val="auto"/>
                <w:sz w:val="18"/>
                <w:szCs w:val="18"/>
              </w:rPr>
            </w:pPr>
          </w:p>
        </w:tc>
        <w:tc>
          <w:tcPr>
            <w:tcW w:w="8647" w:type="dxa"/>
            <w:shd w:val="clear" w:color="auto" w:fill="auto"/>
          </w:tcPr>
          <w:p w14:paraId="1A32C275" w14:textId="77777777" w:rsidR="00186BCF" w:rsidRPr="00F744AC" w:rsidRDefault="00186BCF" w:rsidP="00F5078D">
            <w:pPr>
              <w:pStyle w:val="ListParagraph"/>
              <w:keepNext/>
              <w:ind w:left="0"/>
              <w:rPr>
                <w:rFonts w:asciiTheme="majorHAnsi" w:hAnsiTheme="majorHAnsi"/>
                <w:color w:val="auto"/>
                <w:sz w:val="18"/>
                <w:szCs w:val="18"/>
              </w:rPr>
            </w:pPr>
            <w:r w:rsidRPr="00F744AC">
              <w:rPr>
                <w:rFonts w:asciiTheme="majorHAnsi" w:hAnsiTheme="majorHAnsi"/>
                <w:color w:val="auto"/>
                <w:sz w:val="18"/>
                <w:szCs w:val="18"/>
              </w:rPr>
              <w:t>Legends</w:t>
            </w:r>
          </w:p>
        </w:tc>
      </w:tr>
      <w:tr w:rsidR="00186BCF" w:rsidRPr="00EC40B4" w14:paraId="336ED89A" w14:textId="77777777" w:rsidTr="00775C37">
        <w:trPr>
          <w:trHeight w:val="156"/>
        </w:trPr>
        <w:tc>
          <w:tcPr>
            <w:tcW w:w="1462" w:type="dxa"/>
            <w:vMerge/>
            <w:shd w:val="clear" w:color="auto" w:fill="auto"/>
          </w:tcPr>
          <w:p w14:paraId="3B68CB54" w14:textId="77777777" w:rsidR="00186BCF" w:rsidRPr="00F744AC" w:rsidRDefault="00186BCF" w:rsidP="00F5078D">
            <w:pPr>
              <w:pStyle w:val="ListParagraph"/>
              <w:keepNext/>
              <w:ind w:left="0"/>
              <w:rPr>
                <w:rFonts w:asciiTheme="majorHAnsi" w:hAnsiTheme="majorHAnsi"/>
                <w:color w:val="auto"/>
                <w:sz w:val="18"/>
                <w:szCs w:val="18"/>
              </w:rPr>
            </w:pPr>
          </w:p>
        </w:tc>
        <w:tc>
          <w:tcPr>
            <w:tcW w:w="8647" w:type="dxa"/>
            <w:shd w:val="clear" w:color="auto" w:fill="auto"/>
          </w:tcPr>
          <w:p w14:paraId="3E4D381F" w14:textId="77777777" w:rsidR="00186BCF" w:rsidRPr="00F744AC" w:rsidRDefault="00186BCF" w:rsidP="00F5078D">
            <w:pPr>
              <w:pStyle w:val="ListParagraph"/>
              <w:keepNext/>
              <w:ind w:left="0"/>
              <w:rPr>
                <w:rFonts w:asciiTheme="majorHAnsi" w:hAnsiTheme="majorHAnsi"/>
                <w:color w:val="auto"/>
                <w:sz w:val="18"/>
                <w:szCs w:val="18"/>
              </w:rPr>
            </w:pPr>
            <w:r w:rsidRPr="00F744AC">
              <w:rPr>
                <w:rFonts w:asciiTheme="majorHAnsi" w:hAnsiTheme="majorHAnsi"/>
                <w:color w:val="auto"/>
                <w:sz w:val="18"/>
                <w:szCs w:val="18"/>
              </w:rPr>
              <w:t>Temporal Animation</w:t>
            </w:r>
          </w:p>
        </w:tc>
      </w:tr>
      <w:tr w:rsidR="00186BCF" w:rsidRPr="00EC40B4" w14:paraId="33C8032A" w14:textId="77777777" w:rsidTr="00775C37">
        <w:trPr>
          <w:trHeight w:hRule="exact" w:val="255"/>
        </w:trPr>
        <w:tc>
          <w:tcPr>
            <w:tcW w:w="1462" w:type="dxa"/>
            <w:vMerge w:val="restart"/>
            <w:shd w:val="clear" w:color="auto" w:fill="auto"/>
          </w:tcPr>
          <w:p w14:paraId="3E784F88" w14:textId="77777777" w:rsidR="00186BCF" w:rsidRPr="00F744AC" w:rsidRDefault="00186BCF" w:rsidP="00F5078D">
            <w:pPr>
              <w:pStyle w:val="ListParagraph"/>
              <w:keepNext/>
              <w:ind w:left="0"/>
              <w:rPr>
                <w:rFonts w:asciiTheme="majorHAnsi" w:hAnsiTheme="majorHAnsi"/>
                <w:color w:val="auto"/>
                <w:sz w:val="18"/>
                <w:szCs w:val="18"/>
              </w:rPr>
            </w:pPr>
            <w:r w:rsidRPr="00F744AC">
              <w:rPr>
                <w:rFonts w:asciiTheme="majorHAnsi" w:hAnsiTheme="majorHAnsi"/>
                <w:color w:val="auto"/>
                <w:sz w:val="18"/>
                <w:szCs w:val="18"/>
              </w:rPr>
              <w:t>Publish</w:t>
            </w:r>
          </w:p>
        </w:tc>
        <w:tc>
          <w:tcPr>
            <w:tcW w:w="8647" w:type="dxa"/>
            <w:shd w:val="clear" w:color="auto" w:fill="auto"/>
          </w:tcPr>
          <w:p w14:paraId="288FE81A" w14:textId="77777777" w:rsidR="00186BCF" w:rsidRPr="00F744AC" w:rsidRDefault="00186BCF" w:rsidP="00F5078D">
            <w:pPr>
              <w:pStyle w:val="ListParagraph"/>
              <w:keepNext/>
              <w:ind w:left="0"/>
              <w:rPr>
                <w:rFonts w:asciiTheme="majorHAnsi" w:hAnsiTheme="majorHAnsi"/>
                <w:color w:val="auto"/>
                <w:sz w:val="18"/>
                <w:szCs w:val="18"/>
              </w:rPr>
            </w:pPr>
            <w:r w:rsidRPr="00F744AC">
              <w:rPr>
                <w:rFonts w:asciiTheme="majorHAnsi" w:hAnsiTheme="majorHAnsi"/>
                <w:color w:val="auto"/>
                <w:sz w:val="18"/>
                <w:szCs w:val="18"/>
              </w:rPr>
              <w:t>Direct/Embedded Link</w:t>
            </w:r>
          </w:p>
        </w:tc>
      </w:tr>
      <w:tr w:rsidR="00186BCF" w:rsidRPr="00EC40B4" w14:paraId="568C2CDF" w14:textId="77777777" w:rsidTr="00775C37">
        <w:trPr>
          <w:trHeight w:val="107"/>
        </w:trPr>
        <w:tc>
          <w:tcPr>
            <w:tcW w:w="1462" w:type="dxa"/>
            <w:vMerge/>
            <w:shd w:val="clear" w:color="auto" w:fill="auto"/>
          </w:tcPr>
          <w:p w14:paraId="1B2E344F" w14:textId="77777777" w:rsidR="00186BCF" w:rsidRPr="00F744AC" w:rsidRDefault="00186BCF" w:rsidP="00F5078D">
            <w:pPr>
              <w:pStyle w:val="ListParagraph"/>
              <w:keepNext/>
              <w:ind w:left="0"/>
              <w:rPr>
                <w:rFonts w:asciiTheme="majorHAnsi" w:hAnsiTheme="majorHAnsi"/>
                <w:color w:val="auto"/>
                <w:sz w:val="18"/>
                <w:szCs w:val="18"/>
              </w:rPr>
            </w:pPr>
          </w:p>
        </w:tc>
        <w:tc>
          <w:tcPr>
            <w:tcW w:w="8647" w:type="dxa"/>
            <w:shd w:val="clear" w:color="auto" w:fill="auto"/>
          </w:tcPr>
          <w:p w14:paraId="56996A34" w14:textId="77777777" w:rsidR="00186BCF" w:rsidRPr="00F744AC" w:rsidRDefault="00186BCF" w:rsidP="00F5078D">
            <w:pPr>
              <w:pStyle w:val="ListParagraph"/>
              <w:keepNext/>
              <w:ind w:left="0"/>
              <w:rPr>
                <w:rFonts w:asciiTheme="majorHAnsi" w:hAnsiTheme="majorHAnsi"/>
                <w:color w:val="auto"/>
                <w:sz w:val="18"/>
                <w:szCs w:val="18"/>
              </w:rPr>
            </w:pPr>
            <w:r w:rsidRPr="00F744AC">
              <w:rPr>
                <w:rFonts w:asciiTheme="majorHAnsi" w:hAnsiTheme="majorHAnsi"/>
                <w:color w:val="auto"/>
                <w:sz w:val="18"/>
                <w:szCs w:val="18"/>
              </w:rPr>
              <w:t>Access Control</w:t>
            </w:r>
          </w:p>
        </w:tc>
      </w:tr>
    </w:tbl>
    <w:p w14:paraId="5DB3987E" w14:textId="40176E4F" w:rsidR="00F92E1E" w:rsidRDefault="00F92E1E" w:rsidP="0053482D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</w:p>
    <w:p w14:paraId="5DEF93E1" w14:textId="77777777" w:rsidR="00F92E1E" w:rsidRDefault="00F92E1E">
      <w:pPr>
        <w:spacing w:after="160" w:line="259" w:lineRule="auto"/>
        <w:rPr>
          <w:rFonts w:asciiTheme="majorHAnsi" w:hAnsiTheme="majorHAnsi"/>
          <w:b/>
          <w:color w:val="auto"/>
          <w:sz w:val="18"/>
          <w:szCs w:val="18"/>
        </w:rPr>
      </w:pPr>
      <w:r>
        <w:rPr>
          <w:rFonts w:asciiTheme="majorHAnsi" w:hAnsiTheme="majorHAnsi"/>
          <w:b/>
          <w:color w:val="auto"/>
          <w:sz w:val="18"/>
          <w:szCs w:val="18"/>
        </w:rPr>
        <w:br w:type="page"/>
      </w:r>
    </w:p>
    <w:p w14:paraId="3FD3EC27" w14:textId="77777777" w:rsidR="00186BCF" w:rsidRDefault="00186BCF" w:rsidP="0053482D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</w:p>
    <w:tbl>
      <w:tblPr>
        <w:tblW w:w="10122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4942"/>
        <w:gridCol w:w="791"/>
        <w:gridCol w:w="527"/>
        <w:gridCol w:w="790"/>
        <w:gridCol w:w="660"/>
        <w:gridCol w:w="800"/>
        <w:gridCol w:w="620"/>
      </w:tblGrid>
      <w:tr w:rsidR="00586140" w:rsidRPr="00586140" w14:paraId="56D2E18E" w14:textId="77777777" w:rsidTr="00775C37">
        <w:trPr>
          <w:cantSplit/>
          <w:trHeight w:val="259"/>
        </w:trPr>
        <w:tc>
          <w:tcPr>
            <w:tcW w:w="992" w:type="dxa"/>
            <w:vMerge w:val="restart"/>
            <w:shd w:val="clear" w:color="auto" w:fill="000000" w:themeFill="text1"/>
            <w:vAlign w:val="center"/>
            <w:hideMark/>
          </w:tcPr>
          <w:p w14:paraId="5156BEE0" w14:textId="77777777" w:rsidR="008A3DAA" w:rsidRPr="00586140" w:rsidRDefault="008A3DAA" w:rsidP="00F5078D">
            <w:pPr>
              <w:keepNext/>
              <w:jc w:val="center"/>
              <w:rPr>
                <w:rFonts w:asciiTheme="majorHAnsi" w:hAnsiTheme="majorHAnsi"/>
                <w:b/>
                <w:color w:val="FFFFFF"/>
                <w:sz w:val="16"/>
                <w:szCs w:val="16"/>
              </w:rPr>
            </w:pPr>
            <w:r w:rsidRPr="00586140">
              <w:rPr>
                <w:rFonts w:asciiTheme="majorHAnsi" w:hAnsiTheme="majorHAnsi"/>
                <w:b/>
                <w:color w:val="FFFFFF"/>
                <w:sz w:val="16"/>
                <w:szCs w:val="16"/>
              </w:rPr>
              <w:t>Component</w:t>
            </w:r>
          </w:p>
        </w:tc>
        <w:tc>
          <w:tcPr>
            <w:tcW w:w="4942" w:type="dxa"/>
            <w:vMerge w:val="restart"/>
            <w:shd w:val="clear" w:color="auto" w:fill="000000" w:themeFill="text1"/>
            <w:vAlign w:val="center"/>
            <w:hideMark/>
          </w:tcPr>
          <w:p w14:paraId="07E57CFC" w14:textId="77777777" w:rsidR="008A3DAA" w:rsidRPr="00586140" w:rsidRDefault="008A3DAA" w:rsidP="00F5078D">
            <w:pPr>
              <w:keepNext/>
              <w:jc w:val="center"/>
              <w:rPr>
                <w:rFonts w:asciiTheme="majorHAnsi" w:hAnsiTheme="majorHAnsi"/>
                <w:b/>
                <w:color w:val="FFFFFF"/>
                <w:sz w:val="16"/>
                <w:szCs w:val="16"/>
              </w:rPr>
            </w:pPr>
            <w:r w:rsidRPr="00586140">
              <w:rPr>
                <w:rFonts w:asciiTheme="majorHAnsi" w:hAnsiTheme="majorHAnsi"/>
                <w:b/>
                <w:color w:val="FFFFFF"/>
                <w:sz w:val="16"/>
                <w:szCs w:val="16"/>
              </w:rPr>
              <w:t>Features</w:t>
            </w:r>
          </w:p>
        </w:tc>
        <w:tc>
          <w:tcPr>
            <w:tcW w:w="1318" w:type="dxa"/>
            <w:gridSpan w:val="2"/>
            <w:shd w:val="clear" w:color="auto" w:fill="000000" w:themeFill="text1"/>
            <w:vAlign w:val="center"/>
          </w:tcPr>
          <w:p w14:paraId="09F873D1" w14:textId="77777777" w:rsidR="008A3DAA" w:rsidRPr="00586140" w:rsidRDefault="008A3DAA" w:rsidP="00F5078D">
            <w:pPr>
              <w:keepNext/>
              <w:jc w:val="center"/>
              <w:rPr>
                <w:rFonts w:asciiTheme="majorHAnsi" w:hAnsiTheme="majorHAnsi"/>
                <w:b/>
                <w:color w:val="FFFFFF"/>
                <w:sz w:val="16"/>
                <w:szCs w:val="16"/>
              </w:rPr>
            </w:pPr>
            <w:r w:rsidRPr="00586140">
              <w:rPr>
                <w:rFonts w:asciiTheme="majorHAnsi" w:hAnsiTheme="majorHAnsi"/>
                <w:b/>
                <w:color w:val="FFFFFF"/>
                <w:sz w:val="16"/>
                <w:szCs w:val="16"/>
              </w:rPr>
              <w:t>Online SDK</w:t>
            </w:r>
          </w:p>
        </w:tc>
        <w:tc>
          <w:tcPr>
            <w:tcW w:w="1450" w:type="dxa"/>
            <w:gridSpan w:val="2"/>
            <w:shd w:val="clear" w:color="auto" w:fill="000000" w:themeFill="text1"/>
            <w:vAlign w:val="center"/>
          </w:tcPr>
          <w:p w14:paraId="1B7FC91B" w14:textId="77777777" w:rsidR="008A3DAA" w:rsidRPr="00586140" w:rsidRDefault="008A3DAA" w:rsidP="00F5078D">
            <w:pPr>
              <w:keepNext/>
              <w:jc w:val="center"/>
              <w:rPr>
                <w:rFonts w:asciiTheme="majorHAnsi" w:hAnsiTheme="majorHAnsi"/>
                <w:b/>
                <w:color w:val="FFFFFF"/>
                <w:sz w:val="16"/>
                <w:szCs w:val="16"/>
              </w:rPr>
            </w:pPr>
            <w:r w:rsidRPr="00586140">
              <w:rPr>
                <w:rFonts w:asciiTheme="majorHAnsi" w:hAnsiTheme="majorHAnsi"/>
                <w:b/>
                <w:color w:val="FFFFFF"/>
                <w:sz w:val="16"/>
                <w:szCs w:val="16"/>
              </w:rPr>
              <w:t>Hybrid+ SDK</w:t>
            </w:r>
          </w:p>
        </w:tc>
        <w:tc>
          <w:tcPr>
            <w:tcW w:w="1420" w:type="dxa"/>
            <w:gridSpan w:val="2"/>
            <w:shd w:val="clear" w:color="auto" w:fill="000000" w:themeFill="text1"/>
            <w:vAlign w:val="center"/>
          </w:tcPr>
          <w:p w14:paraId="1052E2C9" w14:textId="77777777" w:rsidR="008A3DAA" w:rsidRPr="00586140" w:rsidRDefault="008A3DAA" w:rsidP="00F5078D">
            <w:pPr>
              <w:keepNext/>
              <w:jc w:val="center"/>
              <w:rPr>
                <w:rFonts w:asciiTheme="majorHAnsi" w:hAnsiTheme="majorHAnsi"/>
                <w:b/>
                <w:color w:val="FFFFFF"/>
                <w:sz w:val="16"/>
                <w:szCs w:val="16"/>
              </w:rPr>
            </w:pPr>
            <w:r w:rsidRPr="00586140">
              <w:rPr>
                <w:rFonts w:asciiTheme="majorHAnsi" w:hAnsiTheme="majorHAnsi"/>
                <w:b/>
                <w:color w:val="FFFFFF"/>
                <w:sz w:val="16"/>
                <w:szCs w:val="16"/>
              </w:rPr>
              <w:t>Hybrid+ SDK with   MAM Advanced</w:t>
            </w:r>
          </w:p>
        </w:tc>
      </w:tr>
      <w:tr w:rsidR="006226F2" w:rsidRPr="00586140" w14:paraId="26F6596F" w14:textId="77777777" w:rsidTr="00775C37">
        <w:trPr>
          <w:cantSplit/>
          <w:trHeight w:val="258"/>
        </w:trPr>
        <w:tc>
          <w:tcPr>
            <w:tcW w:w="992" w:type="dxa"/>
            <w:vMerge/>
            <w:shd w:val="clear" w:color="auto" w:fill="000000" w:themeFill="text1"/>
            <w:vAlign w:val="center"/>
          </w:tcPr>
          <w:p w14:paraId="7323E8B0" w14:textId="77777777" w:rsidR="000F4ED0" w:rsidRPr="00586140" w:rsidRDefault="000F4ED0" w:rsidP="00F5078D">
            <w:pPr>
              <w:keepNext/>
              <w:jc w:val="center"/>
              <w:rPr>
                <w:rFonts w:asciiTheme="majorHAnsi" w:hAnsiTheme="majorHAnsi"/>
                <w:b/>
                <w:color w:val="FFFFFF"/>
                <w:sz w:val="16"/>
                <w:szCs w:val="16"/>
              </w:rPr>
            </w:pPr>
          </w:p>
        </w:tc>
        <w:tc>
          <w:tcPr>
            <w:tcW w:w="4942" w:type="dxa"/>
            <w:vMerge/>
            <w:shd w:val="clear" w:color="auto" w:fill="000000" w:themeFill="text1"/>
            <w:vAlign w:val="center"/>
          </w:tcPr>
          <w:p w14:paraId="43A29B8D" w14:textId="77777777" w:rsidR="000F4ED0" w:rsidRPr="00586140" w:rsidRDefault="000F4ED0" w:rsidP="00F5078D">
            <w:pPr>
              <w:keepNext/>
              <w:jc w:val="center"/>
              <w:rPr>
                <w:rFonts w:asciiTheme="majorHAnsi" w:hAnsiTheme="majorHAnsi"/>
                <w:b/>
                <w:color w:val="FFFFFF"/>
                <w:sz w:val="16"/>
                <w:szCs w:val="16"/>
              </w:rPr>
            </w:pPr>
          </w:p>
        </w:tc>
        <w:tc>
          <w:tcPr>
            <w:tcW w:w="791" w:type="dxa"/>
            <w:shd w:val="clear" w:color="auto" w:fill="595959" w:themeFill="text1" w:themeFillTint="A6"/>
            <w:vAlign w:val="center"/>
          </w:tcPr>
          <w:p w14:paraId="5036548D" w14:textId="77777777" w:rsidR="000F4ED0" w:rsidRPr="00586140" w:rsidRDefault="000F4ED0" w:rsidP="00F5078D">
            <w:pPr>
              <w:keepNext/>
              <w:jc w:val="center"/>
              <w:rPr>
                <w:rFonts w:asciiTheme="majorHAnsi" w:hAnsiTheme="majorHAnsi"/>
                <w:b/>
                <w:color w:val="FFFFFF"/>
                <w:sz w:val="16"/>
                <w:szCs w:val="16"/>
              </w:rPr>
            </w:pPr>
            <w:r w:rsidRPr="00586140">
              <w:rPr>
                <w:rFonts w:asciiTheme="majorHAnsi" w:hAnsiTheme="majorHAnsi"/>
                <w:b/>
                <w:color w:val="FFFFFF"/>
                <w:sz w:val="16"/>
                <w:szCs w:val="16"/>
              </w:rPr>
              <w:t>Android</w:t>
            </w:r>
          </w:p>
        </w:tc>
        <w:tc>
          <w:tcPr>
            <w:tcW w:w="527" w:type="dxa"/>
            <w:shd w:val="clear" w:color="auto" w:fill="595959" w:themeFill="text1" w:themeFillTint="A6"/>
            <w:vAlign w:val="center"/>
          </w:tcPr>
          <w:p w14:paraId="4F568761" w14:textId="77777777" w:rsidR="000F4ED0" w:rsidRPr="00586140" w:rsidRDefault="000F4ED0" w:rsidP="00F5078D">
            <w:pPr>
              <w:keepNext/>
              <w:jc w:val="center"/>
              <w:rPr>
                <w:rFonts w:asciiTheme="majorHAnsi" w:hAnsiTheme="majorHAnsi"/>
                <w:b/>
                <w:color w:val="FFFFFF"/>
                <w:sz w:val="16"/>
                <w:szCs w:val="16"/>
              </w:rPr>
            </w:pPr>
            <w:r w:rsidRPr="00586140">
              <w:rPr>
                <w:rFonts w:asciiTheme="majorHAnsi" w:hAnsiTheme="majorHAnsi"/>
                <w:b/>
                <w:color w:val="FFFFFF"/>
                <w:sz w:val="16"/>
                <w:szCs w:val="16"/>
              </w:rPr>
              <w:t>iOS</w:t>
            </w:r>
          </w:p>
        </w:tc>
        <w:tc>
          <w:tcPr>
            <w:tcW w:w="790" w:type="dxa"/>
            <w:shd w:val="clear" w:color="auto" w:fill="595959" w:themeFill="text1" w:themeFillTint="A6"/>
            <w:vAlign w:val="center"/>
          </w:tcPr>
          <w:p w14:paraId="45946C21" w14:textId="77777777" w:rsidR="000F4ED0" w:rsidRPr="00586140" w:rsidRDefault="000F4ED0" w:rsidP="00F5078D">
            <w:pPr>
              <w:keepNext/>
              <w:jc w:val="center"/>
              <w:rPr>
                <w:rFonts w:asciiTheme="majorHAnsi" w:hAnsiTheme="majorHAnsi"/>
                <w:b/>
                <w:color w:val="FFFFFF"/>
                <w:sz w:val="16"/>
                <w:szCs w:val="16"/>
              </w:rPr>
            </w:pPr>
            <w:r w:rsidRPr="00586140">
              <w:rPr>
                <w:rFonts w:asciiTheme="majorHAnsi" w:hAnsiTheme="majorHAnsi"/>
                <w:b/>
                <w:color w:val="FFFFFF"/>
                <w:sz w:val="16"/>
                <w:szCs w:val="16"/>
              </w:rPr>
              <w:t>Android</w:t>
            </w:r>
          </w:p>
        </w:tc>
        <w:tc>
          <w:tcPr>
            <w:tcW w:w="660" w:type="dxa"/>
            <w:shd w:val="clear" w:color="auto" w:fill="595959" w:themeFill="text1" w:themeFillTint="A6"/>
            <w:vAlign w:val="center"/>
          </w:tcPr>
          <w:p w14:paraId="6A050A4C" w14:textId="77777777" w:rsidR="000F4ED0" w:rsidRPr="00586140" w:rsidRDefault="000F4ED0" w:rsidP="00F5078D">
            <w:pPr>
              <w:keepNext/>
              <w:jc w:val="center"/>
              <w:rPr>
                <w:rFonts w:asciiTheme="majorHAnsi" w:hAnsiTheme="majorHAnsi"/>
                <w:b/>
                <w:color w:val="FFFFFF"/>
                <w:sz w:val="16"/>
                <w:szCs w:val="16"/>
              </w:rPr>
            </w:pPr>
            <w:r w:rsidRPr="00586140">
              <w:rPr>
                <w:rFonts w:asciiTheme="majorHAnsi" w:hAnsiTheme="majorHAnsi"/>
                <w:b/>
                <w:color w:val="FFFFFF"/>
                <w:sz w:val="16"/>
                <w:szCs w:val="16"/>
              </w:rPr>
              <w:t>iOS</w:t>
            </w:r>
          </w:p>
        </w:tc>
        <w:tc>
          <w:tcPr>
            <w:tcW w:w="800" w:type="dxa"/>
            <w:shd w:val="clear" w:color="auto" w:fill="595959" w:themeFill="text1" w:themeFillTint="A6"/>
            <w:vAlign w:val="center"/>
          </w:tcPr>
          <w:p w14:paraId="5E68FD6B" w14:textId="77777777" w:rsidR="000F4ED0" w:rsidRPr="00586140" w:rsidRDefault="006226F2" w:rsidP="00F5078D">
            <w:pPr>
              <w:keepNext/>
              <w:jc w:val="center"/>
              <w:rPr>
                <w:rFonts w:asciiTheme="majorHAnsi" w:hAnsiTheme="majorHAnsi"/>
                <w:b/>
                <w:color w:val="FFFFFF"/>
                <w:sz w:val="16"/>
                <w:szCs w:val="16"/>
              </w:rPr>
            </w:pPr>
            <w:r w:rsidRPr="00586140">
              <w:rPr>
                <w:rFonts w:asciiTheme="majorHAnsi" w:hAnsiTheme="majorHAnsi"/>
                <w:b/>
                <w:color w:val="FFFFFF"/>
                <w:sz w:val="16"/>
                <w:szCs w:val="16"/>
              </w:rPr>
              <w:t>Android</w:t>
            </w:r>
          </w:p>
        </w:tc>
        <w:tc>
          <w:tcPr>
            <w:tcW w:w="620" w:type="dxa"/>
            <w:shd w:val="clear" w:color="auto" w:fill="595959" w:themeFill="text1" w:themeFillTint="A6"/>
            <w:vAlign w:val="center"/>
          </w:tcPr>
          <w:p w14:paraId="7CCEDCB7" w14:textId="77777777" w:rsidR="000F4ED0" w:rsidRPr="00586140" w:rsidRDefault="006226F2" w:rsidP="00F5078D">
            <w:pPr>
              <w:keepNext/>
              <w:jc w:val="center"/>
              <w:rPr>
                <w:rFonts w:asciiTheme="majorHAnsi" w:hAnsiTheme="majorHAnsi"/>
                <w:b/>
                <w:color w:val="FFFFFF"/>
                <w:sz w:val="16"/>
                <w:szCs w:val="16"/>
              </w:rPr>
            </w:pPr>
            <w:r w:rsidRPr="00586140">
              <w:rPr>
                <w:rFonts w:asciiTheme="majorHAnsi" w:hAnsiTheme="majorHAnsi"/>
                <w:b/>
                <w:color w:val="FFFFFF"/>
                <w:sz w:val="16"/>
                <w:szCs w:val="16"/>
              </w:rPr>
              <w:t>iOS</w:t>
            </w:r>
          </w:p>
        </w:tc>
      </w:tr>
      <w:tr w:rsidR="006226F2" w:rsidRPr="00586140" w14:paraId="41C76CAD" w14:textId="77777777" w:rsidTr="00775C37">
        <w:trPr>
          <w:cantSplit/>
          <w:trHeight w:val="304"/>
        </w:trPr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53D1C207" w14:textId="77777777" w:rsidR="006226F2" w:rsidRPr="00586140" w:rsidRDefault="006226F2" w:rsidP="00F5078D">
            <w:pPr>
              <w:keepNext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  <w:r w:rsidRPr="00586140">
              <w:rPr>
                <w:rFonts w:asciiTheme="majorHAnsi" w:hAnsiTheme="majorHAnsi"/>
                <w:b/>
                <w:color w:val="auto"/>
                <w:sz w:val="16"/>
                <w:szCs w:val="16"/>
              </w:rPr>
              <w:t>Maps</w:t>
            </w:r>
          </w:p>
        </w:tc>
        <w:tc>
          <w:tcPr>
            <w:tcW w:w="4942" w:type="dxa"/>
            <w:shd w:val="clear" w:color="auto" w:fill="auto"/>
            <w:vAlign w:val="center"/>
            <w:hideMark/>
          </w:tcPr>
          <w:p w14:paraId="310D640E" w14:textId="77777777" w:rsidR="006226F2" w:rsidRPr="00586140" w:rsidRDefault="006226F2" w:rsidP="00F5078D">
            <w:pPr>
              <w:keepNext/>
              <w:contextualSpacing/>
              <w:rPr>
                <w:rFonts w:asciiTheme="majorHAnsi" w:hAnsiTheme="majorHAnsi"/>
                <w:color w:val="auto"/>
                <w:sz w:val="16"/>
                <w:szCs w:val="16"/>
              </w:rPr>
            </w:pPr>
            <w:r w:rsidRPr="00586140">
              <w:rPr>
                <w:rFonts w:asciiTheme="majorHAnsi" w:hAnsiTheme="majorHAnsi"/>
                <w:color w:val="auto"/>
                <w:sz w:val="16"/>
                <w:szCs w:val="16"/>
              </w:rPr>
              <w:t>2D Vector Maps with limited map data cache</w:t>
            </w:r>
          </w:p>
        </w:tc>
        <w:tc>
          <w:tcPr>
            <w:tcW w:w="791" w:type="dxa"/>
            <w:shd w:val="clear" w:color="auto" w:fill="auto"/>
            <w:vAlign w:val="center"/>
          </w:tcPr>
          <w:p w14:paraId="69C43AEF" w14:textId="77777777" w:rsidR="006226F2" w:rsidRPr="00586140" w:rsidRDefault="006226F2" w:rsidP="00F5078D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527" w:type="dxa"/>
            <w:shd w:val="clear" w:color="auto" w:fill="auto"/>
            <w:vAlign w:val="center"/>
          </w:tcPr>
          <w:p w14:paraId="2815D877" w14:textId="77777777" w:rsidR="006226F2" w:rsidRPr="00586140" w:rsidRDefault="006226F2" w:rsidP="00F5078D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790" w:type="dxa"/>
            <w:shd w:val="clear" w:color="auto" w:fill="auto"/>
            <w:vAlign w:val="center"/>
          </w:tcPr>
          <w:p w14:paraId="691E0773" w14:textId="77777777" w:rsidR="006226F2" w:rsidRPr="00586140" w:rsidRDefault="006226F2" w:rsidP="00F5078D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4010A5C9" w14:textId="77777777" w:rsidR="006226F2" w:rsidRPr="00586140" w:rsidRDefault="006226F2" w:rsidP="00F5078D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800" w:type="dxa"/>
            <w:shd w:val="clear" w:color="auto" w:fill="auto"/>
            <w:vAlign w:val="center"/>
          </w:tcPr>
          <w:p w14:paraId="59B4F625" w14:textId="77777777" w:rsidR="006226F2" w:rsidRPr="00586140" w:rsidRDefault="006226F2" w:rsidP="00F5078D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0E53D963" w14:textId="77777777" w:rsidR="006226F2" w:rsidRPr="00586140" w:rsidRDefault="006226F2" w:rsidP="00F5078D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</w:tr>
      <w:tr w:rsidR="006226F2" w:rsidRPr="00586140" w14:paraId="5CE8238C" w14:textId="77777777" w:rsidTr="00775C37">
        <w:trPr>
          <w:cantSplit/>
          <w:trHeight w:val="299"/>
        </w:trPr>
        <w:tc>
          <w:tcPr>
            <w:tcW w:w="992" w:type="dxa"/>
            <w:vMerge/>
            <w:shd w:val="clear" w:color="auto" w:fill="auto"/>
            <w:vAlign w:val="center"/>
          </w:tcPr>
          <w:p w14:paraId="1AA10E27" w14:textId="77777777" w:rsidR="006226F2" w:rsidRPr="00586140" w:rsidRDefault="006226F2" w:rsidP="00F5078D">
            <w:pPr>
              <w:keepNext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942" w:type="dxa"/>
            <w:shd w:val="clear" w:color="auto" w:fill="auto"/>
            <w:vAlign w:val="center"/>
          </w:tcPr>
          <w:p w14:paraId="2FA8B7D3" w14:textId="117B6885" w:rsidR="006226F2" w:rsidRPr="00586140" w:rsidRDefault="006226F2" w:rsidP="00F06610">
            <w:pPr>
              <w:keepNext/>
              <w:contextualSpacing/>
              <w:rPr>
                <w:rFonts w:asciiTheme="majorHAnsi" w:hAnsiTheme="majorHAnsi"/>
                <w:color w:val="auto"/>
                <w:sz w:val="16"/>
                <w:szCs w:val="16"/>
              </w:rPr>
            </w:pPr>
            <w:r w:rsidRPr="00586140">
              <w:rPr>
                <w:rFonts w:asciiTheme="majorHAnsi" w:hAnsiTheme="majorHAnsi"/>
                <w:color w:val="auto"/>
                <w:sz w:val="16"/>
                <w:szCs w:val="16"/>
              </w:rPr>
              <w:t>Day, Night, Night+ Transit, Satellite, Hybrid (Satellite+ Roads), Hybrid Transit, Transit, Terrain map schemes</w:t>
            </w:r>
            <w:r w:rsidR="00F06610">
              <w:rPr>
                <w:rFonts w:asciiTheme="majorHAnsi" w:hAnsiTheme="majorHAnsi"/>
                <w:color w:val="auto"/>
                <w:sz w:val="16"/>
                <w:szCs w:val="16"/>
              </w:rPr>
              <w:t>, and Car Schemes</w:t>
            </w:r>
          </w:p>
        </w:tc>
        <w:tc>
          <w:tcPr>
            <w:tcW w:w="791" w:type="dxa"/>
            <w:shd w:val="clear" w:color="auto" w:fill="auto"/>
            <w:vAlign w:val="center"/>
          </w:tcPr>
          <w:p w14:paraId="76A0E254" w14:textId="77777777" w:rsidR="006226F2" w:rsidRPr="00586140" w:rsidRDefault="006226F2" w:rsidP="00F5078D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527" w:type="dxa"/>
            <w:shd w:val="clear" w:color="auto" w:fill="auto"/>
            <w:vAlign w:val="center"/>
          </w:tcPr>
          <w:p w14:paraId="1517B810" w14:textId="77777777" w:rsidR="006226F2" w:rsidRPr="00586140" w:rsidRDefault="006226F2" w:rsidP="00F5078D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790" w:type="dxa"/>
            <w:shd w:val="clear" w:color="auto" w:fill="auto"/>
            <w:vAlign w:val="center"/>
          </w:tcPr>
          <w:p w14:paraId="49FD07EB" w14:textId="77777777" w:rsidR="006226F2" w:rsidRPr="00586140" w:rsidRDefault="006226F2" w:rsidP="00F5078D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0B258E80" w14:textId="77777777" w:rsidR="006226F2" w:rsidRPr="00586140" w:rsidRDefault="006226F2" w:rsidP="00F5078D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800" w:type="dxa"/>
            <w:shd w:val="clear" w:color="auto" w:fill="auto"/>
            <w:vAlign w:val="center"/>
          </w:tcPr>
          <w:p w14:paraId="3AD88CF5" w14:textId="77777777" w:rsidR="006226F2" w:rsidRPr="00586140" w:rsidRDefault="006226F2" w:rsidP="00F5078D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20A45F48" w14:textId="77777777" w:rsidR="006226F2" w:rsidRPr="00586140" w:rsidRDefault="006226F2" w:rsidP="00F5078D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</w:tr>
      <w:tr w:rsidR="006226F2" w:rsidRPr="00586140" w14:paraId="6BE6FC3D" w14:textId="77777777" w:rsidTr="00775C37">
        <w:trPr>
          <w:cantSplit/>
          <w:trHeight w:val="299"/>
        </w:trPr>
        <w:tc>
          <w:tcPr>
            <w:tcW w:w="992" w:type="dxa"/>
            <w:vMerge/>
            <w:shd w:val="clear" w:color="auto" w:fill="auto"/>
            <w:vAlign w:val="center"/>
          </w:tcPr>
          <w:p w14:paraId="3D7B6710" w14:textId="77777777" w:rsidR="006226F2" w:rsidRPr="00586140" w:rsidRDefault="006226F2" w:rsidP="00F5078D">
            <w:pPr>
              <w:keepNext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942" w:type="dxa"/>
            <w:shd w:val="clear" w:color="auto" w:fill="auto"/>
            <w:vAlign w:val="center"/>
          </w:tcPr>
          <w:p w14:paraId="422DA029" w14:textId="77777777" w:rsidR="006226F2" w:rsidRPr="00586140" w:rsidRDefault="006226F2" w:rsidP="00F5078D">
            <w:pPr>
              <w:keepNext/>
              <w:contextualSpacing/>
              <w:rPr>
                <w:rFonts w:asciiTheme="majorHAnsi" w:hAnsiTheme="majorHAnsi"/>
                <w:color w:val="auto"/>
                <w:sz w:val="16"/>
                <w:szCs w:val="16"/>
              </w:rPr>
            </w:pPr>
            <w:r w:rsidRPr="00586140">
              <w:rPr>
                <w:rFonts w:asciiTheme="majorHAnsi" w:hAnsiTheme="majorHAnsi"/>
                <w:color w:val="auto"/>
                <w:sz w:val="16"/>
                <w:szCs w:val="16"/>
              </w:rPr>
              <w:t>Hybrid (online/offline</w:t>
            </w:r>
            <w:r w:rsidR="00C961C2">
              <w:rPr>
                <w:rFonts w:asciiTheme="majorHAnsi" w:hAnsiTheme="majorHAnsi"/>
                <w:color w:val="auto"/>
                <w:sz w:val="16"/>
                <w:szCs w:val="16"/>
              </w:rPr>
              <w:t>)</w:t>
            </w:r>
            <w:r w:rsidRPr="00586140">
              <w:rPr>
                <w:rFonts w:asciiTheme="majorHAnsi" w:hAnsiTheme="majorHAnsi"/>
                <w:color w:val="auto"/>
                <w:sz w:val="16"/>
                <w:szCs w:val="16"/>
              </w:rPr>
              <w:t xml:space="preserve"> maps with Open Metadata Markup Language</w:t>
            </w:r>
          </w:p>
        </w:tc>
        <w:tc>
          <w:tcPr>
            <w:tcW w:w="791" w:type="dxa"/>
            <w:shd w:val="clear" w:color="auto" w:fill="auto"/>
            <w:vAlign w:val="center"/>
          </w:tcPr>
          <w:p w14:paraId="6B662C71" w14:textId="77777777" w:rsidR="006226F2" w:rsidRPr="00586140" w:rsidRDefault="006226F2" w:rsidP="00F5078D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527" w:type="dxa"/>
            <w:shd w:val="clear" w:color="auto" w:fill="auto"/>
            <w:vAlign w:val="center"/>
          </w:tcPr>
          <w:p w14:paraId="49C3EC4D" w14:textId="77777777" w:rsidR="006226F2" w:rsidRPr="00586140" w:rsidRDefault="006226F2" w:rsidP="00F5078D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790" w:type="dxa"/>
            <w:shd w:val="clear" w:color="auto" w:fill="auto"/>
            <w:vAlign w:val="center"/>
          </w:tcPr>
          <w:p w14:paraId="7C4D2C8C" w14:textId="77777777" w:rsidR="006226F2" w:rsidRPr="00586140" w:rsidRDefault="00C961C2" w:rsidP="00F5078D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7B2EA40" w14:textId="77777777" w:rsidR="006226F2" w:rsidRPr="00586140" w:rsidRDefault="006226F2" w:rsidP="00F5078D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800" w:type="dxa"/>
            <w:shd w:val="clear" w:color="auto" w:fill="auto"/>
            <w:vAlign w:val="center"/>
          </w:tcPr>
          <w:p w14:paraId="65D16899" w14:textId="77777777" w:rsidR="006226F2" w:rsidRPr="00586140" w:rsidRDefault="006226F2" w:rsidP="00F5078D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2DA69D22" w14:textId="77777777" w:rsidR="006226F2" w:rsidRPr="00586140" w:rsidRDefault="006226F2" w:rsidP="00F5078D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</w:tr>
      <w:tr w:rsidR="006226F2" w:rsidRPr="00586140" w14:paraId="22B8C813" w14:textId="77777777" w:rsidTr="00775C37">
        <w:trPr>
          <w:cantSplit/>
          <w:trHeight w:val="299"/>
        </w:trPr>
        <w:tc>
          <w:tcPr>
            <w:tcW w:w="992" w:type="dxa"/>
            <w:vMerge/>
            <w:shd w:val="clear" w:color="auto" w:fill="auto"/>
            <w:vAlign w:val="center"/>
          </w:tcPr>
          <w:p w14:paraId="176796AA" w14:textId="77777777" w:rsidR="006226F2" w:rsidRPr="00586140" w:rsidRDefault="006226F2" w:rsidP="00F5078D">
            <w:pPr>
              <w:keepNext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942" w:type="dxa"/>
            <w:shd w:val="clear" w:color="auto" w:fill="auto"/>
            <w:vAlign w:val="center"/>
          </w:tcPr>
          <w:p w14:paraId="7C0BBDD0" w14:textId="77777777" w:rsidR="006226F2" w:rsidRPr="00586140" w:rsidRDefault="006226F2" w:rsidP="00F5078D">
            <w:pPr>
              <w:keepNext/>
              <w:contextualSpacing/>
              <w:rPr>
                <w:rFonts w:asciiTheme="majorHAnsi" w:hAnsiTheme="majorHAnsi"/>
                <w:color w:val="auto"/>
                <w:sz w:val="16"/>
                <w:szCs w:val="16"/>
              </w:rPr>
            </w:pPr>
            <w:r w:rsidRPr="00586140">
              <w:rPr>
                <w:rFonts w:asciiTheme="majorHAnsi" w:hAnsiTheme="majorHAnsi"/>
                <w:color w:val="auto"/>
                <w:sz w:val="16"/>
                <w:szCs w:val="16"/>
              </w:rPr>
              <w:t>Street Level (smooth transition between views &amp; hardware accelerated rendering</w:t>
            </w:r>
          </w:p>
        </w:tc>
        <w:tc>
          <w:tcPr>
            <w:tcW w:w="791" w:type="dxa"/>
            <w:shd w:val="clear" w:color="auto" w:fill="auto"/>
            <w:vAlign w:val="center"/>
          </w:tcPr>
          <w:p w14:paraId="697DCE65" w14:textId="77777777" w:rsidR="006226F2" w:rsidRPr="00586140" w:rsidRDefault="006226F2" w:rsidP="00F5078D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527" w:type="dxa"/>
            <w:shd w:val="clear" w:color="auto" w:fill="auto"/>
            <w:vAlign w:val="center"/>
          </w:tcPr>
          <w:p w14:paraId="1A63E005" w14:textId="77777777" w:rsidR="006226F2" w:rsidRPr="00586140" w:rsidRDefault="006226F2" w:rsidP="00F5078D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790" w:type="dxa"/>
            <w:shd w:val="clear" w:color="auto" w:fill="auto"/>
            <w:vAlign w:val="center"/>
          </w:tcPr>
          <w:p w14:paraId="0495E5CE" w14:textId="77777777" w:rsidR="006226F2" w:rsidRPr="00586140" w:rsidRDefault="006226F2" w:rsidP="00F5078D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059DB5FA" w14:textId="77777777" w:rsidR="006226F2" w:rsidRPr="00586140" w:rsidRDefault="006226F2" w:rsidP="00F5078D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800" w:type="dxa"/>
            <w:shd w:val="clear" w:color="auto" w:fill="auto"/>
            <w:vAlign w:val="center"/>
          </w:tcPr>
          <w:p w14:paraId="0E5AFCC2" w14:textId="77777777" w:rsidR="006226F2" w:rsidRPr="00586140" w:rsidRDefault="006226F2" w:rsidP="00F5078D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539F5626" w14:textId="77777777" w:rsidR="006226F2" w:rsidRPr="00586140" w:rsidRDefault="006226F2" w:rsidP="00F5078D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</w:tr>
      <w:tr w:rsidR="006226F2" w:rsidRPr="00586140" w14:paraId="0BE1FC43" w14:textId="77777777" w:rsidTr="00775C37">
        <w:trPr>
          <w:cantSplit/>
          <w:trHeight w:val="299"/>
        </w:trPr>
        <w:tc>
          <w:tcPr>
            <w:tcW w:w="992" w:type="dxa"/>
            <w:vMerge/>
            <w:shd w:val="clear" w:color="auto" w:fill="auto"/>
            <w:vAlign w:val="center"/>
          </w:tcPr>
          <w:p w14:paraId="25E03355" w14:textId="77777777" w:rsidR="006226F2" w:rsidRPr="00586140" w:rsidRDefault="006226F2" w:rsidP="00F5078D">
            <w:pPr>
              <w:keepNext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942" w:type="dxa"/>
            <w:shd w:val="clear" w:color="auto" w:fill="auto"/>
            <w:vAlign w:val="center"/>
          </w:tcPr>
          <w:p w14:paraId="251E00B9" w14:textId="77777777" w:rsidR="006226F2" w:rsidRPr="00586140" w:rsidRDefault="006226F2" w:rsidP="00F5078D">
            <w:pPr>
              <w:keepNext/>
              <w:contextualSpacing/>
              <w:rPr>
                <w:rFonts w:asciiTheme="majorHAnsi" w:hAnsiTheme="majorHAnsi"/>
                <w:color w:val="auto"/>
                <w:sz w:val="16"/>
                <w:szCs w:val="16"/>
              </w:rPr>
            </w:pPr>
            <w:r w:rsidRPr="00586140">
              <w:rPr>
                <w:rFonts w:asciiTheme="majorHAnsi" w:hAnsiTheme="majorHAnsi"/>
                <w:color w:val="auto"/>
                <w:sz w:val="16"/>
                <w:szCs w:val="16"/>
              </w:rPr>
              <w:t>LiveSight</w:t>
            </w:r>
          </w:p>
        </w:tc>
        <w:tc>
          <w:tcPr>
            <w:tcW w:w="791" w:type="dxa"/>
            <w:shd w:val="clear" w:color="auto" w:fill="auto"/>
            <w:vAlign w:val="center"/>
          </w:tcPr>
          <w:p w14:paraId="0B0E7F91" w14:textId="77777777" w:rsidR="006226F2" w:rsidRPr="00586140" w:rsidRDefault="006226F2" w:rsidP="00F5078D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527" w:type="dxa"/>
            <w:shd w:val="clear" w:color="auto" w:fill="auto"/>
            <w:vAlign w:val="center"/>
          </w:tcPr>
          <w:p w14:paraId="4640A6A8" w14:textId="77777777" w:rsidR="006226F2" w:rsidRPr="00586140" w:rsidRDefault="006226F2" w:rsidP="00F5078D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790" w:type="dxa"/>
            <w:shd w:val="clear" w:color="auto" w:fill="auto"/>
            <w:vAlign w:val="center"/>
          </w:tcPr>
          <w:p w14:paraId="394651B9" w14:textId="77777777" w:rsidR="006226F2" w:rsidRPr="00586140" w:rsidRDefault="006226F2" w:rsidP="00F5078D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59BA061D" w14:textId="3FF022F2" w:rsidR="006226F2" w:rsidRPr="00586140" w:rsidRDefault="00F86091" w:rsidP="00F5078D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800" w:type="dxa"/>
            <w:shd w:val="clear" w:color="auto" w:fill="auto"/>
            <w:vAlign w:val="center"/>
          </w:tcPr>
          <w:p w14:paraId="5089738E" w14:textId="77777777" w:rsidR="006226F2" w:rsidRPr="00586140" w:rsidRDefault="006226F2" w:rsidP="00F5078D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4422F371" w14:textId="6B946F1A" w:rsidR="006226F2" w:rsidRPr="00586140" w:rsidRDefault="006E5186" w:rsidP="00F5078D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</w:tr>
      <w:tr w:rsidR="00F06610" w:rsidRPr="00586140" w14:paraId="4E11C4E6" w14:textId="77777777" w:rsidTr="00775C37">
        <w:trPr>
          <w:cantSplit/>
          <w:trHeight w:val="299"/>
        </w:trPr>
        <w:tc>
          <w:tcPr>
            <w:tcW w:w="992" w:type="dxa"/>
            <w:vMerge/>
            <w:shd w:val="clear" w:color="auto" w:fill="auto"/>
            <w:vAlign w:val="center"/>
          </w:tcPr>
          <w:p w14:paraId="38EEE0E9" w14:textId="77777777" w:rsidR="00F06610" w:rsidRPr="00586140" w:rsidRDefault="00F06610" w:rsidP="00F06610">
            <w:pPr>
              <w:keepNext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942" w:type="dxa"/>
            <w:shd w:val="clear" w:color="auto" w:fill="auto"/>
            <w:vAlign w:val="center"/>
          </w:tcPr>
          <w:p w14:paraId="3F370E28" w14:textId="7CDB3532" w:rsidR="00F06610" w:rsidRPr="00586140" w:rsidRDefault="001A43B5" w:rsidP="00F06610">
            <w:pPr>
              <w:keepNext/>
              <w:contextualSpacing/>
              <w:rPr>
                <w:rFonts w:asciiTheme="majorHAnsi" w:hAnsiTheme="majorHAnsi"/>
                <w:color w:val="auto"/>
                <w:sz w:val="16"/>
                <w:szCs w:val="16"/>
              </w:rPr>
            </w:pPr>
            <w:r>
              <w:rPr>
                <w:rFonts w:asciiTheme="majorHAnsi" w:hAnsiTheme="majorHAnsi"/>
                <w:color w:val="auto"/>
                <w:sz w:val="16"/>
                <w:szCs w:val="16"/>
              </w:rPr>
              <w:t>3D Landmarks and</w:t>
            </w:r>
            <w:r w:rsidR="00F06610">
              <w:rPr>
                <w:rFonts w:asciiTheme="majorHAnsi" w:hAnsiTheme="majorHAnsi"/>
                <w:color w:val="auto"/>
                <w:sz w:val="16"/>
                <w:szCs w:val="16"/>
              </w:rPr>
              <w:t xml:space="preserve"> Buildings</w:t>
            </w:r>
          </w:p>
        </w:tc>
        <w:tc>
          <w:tcPr>
            <w:tcW w:w="791" w:type="dxa"/>
            <w:shd w:val="clear" w:color="auto" w:fill="auto"/>
            <w:vAlign w:val="center"/>
          </w:tcPr>
          <w:p w14:paraId="3E26E142" w14:textId="092F283C" w:rsidR="00F06610" w:rsidRPr="00586140" w:rsidRDefault="00F06610" w:rsidP="00F06610">
            <w:pPr>
              <w:keepNext/>
              <w:jc w:val="center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527" w:type="dxa"/>
            <w:shd w:val="clear" w:color="auto" w:fill="auto"/>
            <w:vAlign w:val="center"/>
          </w:tcPr>
          <w:p w14:paraId="749C7AD0" w14:textId="71274CAD" w:rsidR="00F06610" w:rsidRPr="00586140" w:rsidRDefault="00F06610" w:rsidP="00F06610">
            <w:pPr>
              <w:keepNext/>
              <w:jc w:val="center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790" w:type="dxa"/>
            <w:shd w:val="clear" w:color="auto" w:fill="auto"/>
            <w:vAlign w:val="center"/>
          </w:tcPr>
          <w:p w14:paraId="32207599" w14:textId="0BB5829C" w:rsidR="00F06610" w:rsidRPr="00586140" w:rsidRDefault="00F06610" w:rsidP="00F0661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224C4820" w14:textId="4D605497" w:rsidR="00F06610" w:rsidRPr="00586140" w:rsidRDefault="00F06610" w:rsidP="00F0661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800" w:type="dxa"/>
            <w:shd w:val="clear" w:color="auto" w:fill="auto"/>
            <w:vAlign w:val="center"/>
          </w:tcPr>
          <w:p w14:paraId="6377A96C" w14:textId="039A0E5C" w:rsidR="00F06610" w:rsidRPr="00586140" w:rsidRDefault="00F06610" w:rsidP="00F0661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00AB7E1D" w14:textId="4825894E" w:rsidR="00F06610" w:rsidRPr="00586140" w:rsidRDefault="00F06610" w:rsidP="00F0661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</w:tr>
      <w:tr w:rsidR="00F06610" w:rsidRPr="00586140" w14:paraId="0ED7066C" w14:textId="77777777" w:rsidTr="00775C37">
        <w:trPr>
          <w:cantSplit/>
          <w:trHeight w:val="299"/>
        </w:trPr>
        <w:tc>
          <w:tcPr>
            <w:tcW w:w="992" w:type="dxa"/>
            <w:vMerge/>
            <w:shd w:val="clear" w:color="auto" w:fill="auto"/>
            <w:vAlign w:val="center"/>
          </w:tcPr>
          <w:p w14:paraId="3376FB11" w14:textId="77777777" w:rsidR="00F06610" w:rsidRPr="00586140" w:rsidRDefault="00F06610" w:rsidP="00F06610">
            <w:pPr>
              <w:keepNext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942" w:type="dxa"/>
            <w:shd w:val="clear" w:color="auto" w:fill="auto"/>
            <w:vAlign w:val="center"/>
          </w:tcPr>
          <w:p w14:paraId="768A7BFC" w14:textId="26F950D4" w:rsidR="00F06610" w:rsidRPr="00586140" w:rsidRDefault="00F06610" w:rsidP="00F06610">
            <w:pPr>
              <w:keepNext/>
              <w:contextualSpacing/>
              <w:rPr>
                <w:rFonts w:asciiTheme="majorHAnsi" w:hAnsiTheme="majorHAnsi"/>
                <w:color w:val="auto"/>
                <w:sz w:val="16"/>
                <w:szCs w:val="16"/>
              </w:rPr>
            </w:pPr>
            <w:r>
              <w:rPr>
                <w:rFonts w:asciiTheme="majorHAnsi" w:hAnsiTheme="majorHAnsi"/>
                <w:color w:val="auto"/>
                <w:sz w:val="16"/>
                <w:szCs w:val="16"/>
              </w:rPr>
              <w:t>3D Venues</w:t>
            </w:r>
          </w:p>
        </w:tc>
        <w:tc>
          <w:tcPr>
            <w:tcW w:w="791" w:type="dxa"/>
            <w:shd w:val="clear" w:color="auto" w:fill="auto"/>
            <w:vAlign w:val="center"/>
          </w:tcPr>
          <w:p w14:paraId="39C37752" w14:textId="631163C7" w:rsidR="00F06610" w:rsidRPr="00586140" w:rsidRDefault="00F06610" w:rsidP="00F06610">
            <w:pPr>
              <w:keepNext/>
              <w:jc w:val="center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527" w:type="dxa"/>
            <w:shd w:val="clear" w:color="auto" w:fill="auto"/>
            <w:vAlign w:val="center"/>
          </w:tcPr>
          <w:p w14:paraId="1AC55989" w14:textId="2D2DBF75" w:rsidR="00F06610" w:rsidRPr="00586140" w:rsidRDefault="00F06610" w:rsidP="00F06610">
            <w:pPr>
              <w:keepNext/>
              <w:jc w:val="center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790" w:type="dxa"/>
            <w:shd w:val="clear" w:color="auto" w:fill="auto"/>
            <w:vAlign w:val="center"/>
          </w:tcPr>
          <w:p w14:paraId="2008A0F5" w14:textId="4F16B023" w:rsidR="00F06610" w:rsidRPr="00586140" w:rsidRDefault="00F06610" w:rsidP="00F0661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061395B9" w14:textId="3470173E" w:rsidR="00F06610" w:rsidRPr="00586140" w:rsidRDefault="00F06610" w:rsidP="00F0661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800" w:type="dxa"/>
            <w:shd w:val="clear" w:color="auto" w:fill="auto"/>
            <w:vAlign w:val="center"/>
          </w:tcPr>
          <w:p w14:paraId="38638EF5" w14:textId="4B3867E9" w:rsidR="00F06610" w:rsidRPr="00586140" w:rsidRDefault="00F06610" w:rsidP="00F0661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5E70220C" w14:textId="4DF72CEF" w:rsidR="00F06610" w:rsidRPr="00586140" w:rsidRDefault="00F06610" w:rsidP="00F0661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</w:tr>
      <w:tr w:rsidR="00F06610" w:rsidRPr="00586140" w14:paraId="4DBF4FE3" w14:textId="77777777" w:rsidTr="00775C37">
        <w:trPr>
          <w:cantSplit/>
          <w:trHeight w:val="299"/>
        </w:trPr>
        <w:tc>
          <w:tcPr>
            <w:tcW w:w="992" w:type="dxa"/>
            <w:vMerge/>
            <w:shd w:val="clear" w:color="auto" w:fill="auto"/>
            <w:vAlign w:val="center"/>
          </w:tcPr>
          <w:p w14:paraId="77975161" w14:textId="77777777" w:rsidR="00F06610" w:rsidRPr="00586140" w:rsidRDefault="00F06610" w:rsidP="00F06610">
            <w:pPr>
              <w:keepNext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942" w:type="dxa"/>
            <w:shd w:val="clear" w:color="auto" w:fill="auto"/>
            <w:vAlign w:val="center"/>
          </w:tcPr>
          <w:p w14:paraId="0319FB8A" w14:textId="77777777" w:rsidR="00F06610" w:rsidRPr="00586140" w:rsidRDefault="00F06610" w:rsidP="00F06610">
            <w:pPr>
              <w:keepNext/>
              <w:contextualSpacing/>
              <w:rPr>
                <w:rFonts w:asciiTheme="majorHAnsi" w:hAnsiTheme="majorHAnsi"/>
                <w:color w:val="auto"/>
                <w:sz w:val="16"/>
                <w:szCs w:val="16"/>
              </w:rPr>
            </w:pPr>
            <w:r w:rsidRPr="00586140">
              <w:rPr>
                <w:rFonts w:asciiTheme="majorHAnsi" w:hAnsiTheme="majorHAnsi"/>
                <w:color w:val="auto"/>
                <w:sz w:val="16"/>
                <w:szCs w:val="16"/>
              </w:rPr>
              <w:t>Integration of Custom Location Extension</w:t>
            </w:r>
          </w:p>
        </w:tc>
        <w:tc>
          <w:tcPr>
            <w:tcW w:w="791" w:type="dxa"/>
            <w:shd w:val="clear" w:color="auto" w:fill="auto"/>
            <w:vAlign w:val="center"/>
          </w:tcPr>
          <w:p w14:paraId="16D39602" w14:textId="77777777" w:rsidR="00F06610" w:rsidRPr="00586140" w:rsidRDefault="00F06610" w:rsidP="00F0661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527" w:type="dxa"/>
            <w:shd w:val="clear" w:color="auto" w:fill="auto"/>
            <w:vAlign w:val="center"/>
          </w:tcPr>
          <w:p w14:paraId="4E2E7909" w14:textId="77777777" w:rsidR="00F06610" w:rsidRPr="00586140" w:rsidRDefault="00F06610" w:rsidP="00F0661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790" w:type="dxa"/>
            <w:shd w:val="clear" w:color="auto" w:fill="auto"/>
            <w:vAlign w:val="center"/>
          </w:tcPr>
          <w:p w14:paraId="67E6227D" w14:textId="77777777" w:rsidR="00F06610" w:rsidRPr="00586140" w:rsidRDefault="00F06610" w:rsidP="00F0661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02C5F58C" w14:textId="77777777" w:rsidR="00F06610" w:rsidRPr="00586140" w:rsidRDefault="00F06610" w:rsidP="00F0661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800" w:type="dxa"/>
            <w:shd w:val="clear" w:color="auto" w:fill="auto"/>
            <w:vAlign w:val="center"/>
          </w:tcPr>
          <w:p w14:paraId="7F69B10E" w14:textId="77777777" w:rsidR="00F06610" w:rsidRPr="00586140" w:rsidRDefault="00F06610" w:rsidP="00F0661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14BA64F2" w14:textId="77777777" w:rsidR="00F06610" w:rsidRPr="00586140" w:rsidRDefault="00F06610" w:rsidP="00F0661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</w:tr>
      <w:tr w:rsidR="00F06610" w:rsidRPr="00586140" w14:paraId="1B5FDAEC" w14:textId="77777777" w:rsidTr="00775C37">
        <w:trPr>
          <w:cantSplit/>
          <w:trHeight w:val="299"/>
        </w:trPr>
        <w:tc>
          <w:tcPr>
            <w:tcW w:w="992" w:type="dxa"/>
            <w:vMerge/>
            <w:shd w:val="clear" w:color="auto" w:fill="auto"/>
            <w:vAlign w:val="center"/>
          </w:tcPr>
          <w:p w14:paraId="3F68853E" w14:textId="77777777" w:rsidR="00F06610" w:rsidRPr="00586140" w:rsidRDefault="00F06610" w:rsidP="00F06610">
            <w:pPr>
              <w:keepNext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942" w:type="dxa"/>
            <w:shd w:val="clear" w:color="auto" w:fill="auto"/>
            <w:vAlign w:val="center"/>
          </w:tcPr>
          <w:p w14:paraId="27CC63D5" w14:textId="53B41A1C" w:rsidR="00F06610" w:rsidRPr="00586140" w:rsidRDefault="00F06610" w:rsidP="00F06610">
            <w:pPr>
              <w:keepNext/>
              <w:contextualSpacing/>
              <w:rPr>
                <w:rFonts w:asciiTheme="majorHAnsi" w:hAnsiTheme="majorHAnsi"/>
                <w:color w:val="auto"/>
                <w:sz w:val="16"/>
                <w:szCs w:val="16"/>
              </w:rPr>
            </w:pPr>
            <w:r w:rsidRPr="00F06610">
              <w:rPr>
                <w:rFonts w:asciiTheme="majorHAnsi" w:hAnsiTheme="majorHAnsi"/>
                <w:color w:val="auto"/>
                <w:sz w:val="16"/>
                <w:szCs w:val="16"/>
              </w:rPr>
              <w:t xml:space="preserve">Hybrid (Online/Offline </w:t>
            </w:r>
            <w:r w:rsidRPr="00586140">
              <w:rPr>
                <w:rFonts w:asciiTheme="majorHAnsi" w:hAnsiTheme="majorHAnsi"/>
                <w:color w:val="auto"/>
                <w:sz w:val="16"/>
                <w:szCs w:val="16"/>
              </w:rPr>
              <w:t>Fleet Maps</w:t>
            </w:r>
          </w:p>
        </w:tc>
        <w:tc>
          <w:tcPr>
            <w:tcW w:w="791" w:type="dxa"/>
            <w:shd w:val="clear" w:color="auto" w:fill="auto"/>
            <w:vAlign w:val="center"/>
          </w:tcPr>
          <w:p w14:paraId="671EA0B8" w14:textId="77777777" w:rsidR="00F06610" w:rsidRPr="00586140" w:rsidRDefault="00F06610" w:rsidP="00F0661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527" w:type="dxa"/>
            <w:shd w:val="clear" w:color="auto" w:fill="auto"/>
            <w:vAlign w:val="center"/>
          </w:tcPr>
          <w:p w14:paraId="1D08917B" w14:textId="77777777" w:rsidR="00F06610" w:rsidRPr="00586140" w:rsidRDefault="00F06610" w:rsidP="00F0661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790" w:type="dxa"/>
            <w:shd w:val="clear" w:color="auto" w:fill="auto"/>
            <w:vAlign w:val="center"/>
          </w:tcPr>
          <w:p w14:paraId="6CC1DEF7" w14:textId="77777777" w:rsidR="00F06610" w:rsidRPr="00586140" w:rsidRDefault="00F06610" w:rsidP="00F0661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6493AE47" w14:textId="77777777" w:rsidR="00F06610" w:rsidRPr="00586140" w:rsidRDefault="00F06610" w:rsidP="00F0661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800" w:type="dxa"/>
            <w:shd w:val="clear" w:color="auto" w:fill="auto"/>
            <w:vAlign w:val="center"/>
          </w:tcPr>
          <w:p w14:paraId="1091C013" w14:textId="77777777" w:rsidR="00F06610" w:rsidRPr="00586140" w:rsidRDefault="00F06610" w:rsidP="00F0661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42824A0E" w14:textId="77777777" w:rsidR="00F06610" w:rsidRPr="00586140" w:rsidRDefault="00F06610" w:rsidP="00F0661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</w:tr>
      <w:tr w:rsidR="00F06610" w:rsidRPr="00586140" w14:paraId="43F4EA6E" w14:textId="77777777" w:rsidTr="00775C37">
        <w:trPr>
          <w:cantSplit/>
          <w:trHeight w:val="299"/>
        </w:trPr>
        <w:tc>
          <w:tcPr>
            <w:tcW w:w="992" w:type="dxa"/>
            <w:vMerge/>
            <w:shd w:val="clear" w:color="auto" w:fill="auto"/>
            <w:vAlign w:val="center"/>
          </w:tcPr>
          <w:p w14:paraId="475E4F6C" w14:textId="77777777" w:rsidR="00F06610" w:rsidRPr="00586140" w:rsidRDefault="00F06610" w:rsidP="00F06610">
            <w:pPr>
              <w:keepNext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942" w:type="dxa"/>
            <w:shd w:val="clear" w:color="auto" w:fill="auto"/>
            <w:vAlign w:val="center"/>
          </w:tcPr>
          <w:p w14:paraId="0819CB36" w14:textId="4E4779A7" w:rsidR="00F06610" w:rsidRPr="00586140" w:rsidRDefault="00F06610" w:rsidP="00F06610">
            <w:pPr>
              <w:keepNext/>
              <w:contextualSpacing/>
              <w:rPr>
                <w:rFonts w:asciiTheme="majorHAnsi" w:hAnsiTheme="majorHAnsi"/>
                <w:color w:val="auto"/>
                <w:sz w:val="16"/>
                <w:szCs w:val="16"/>
              </w:rPr>
            </w:pPr>
            <w:r w:rsidRPr="00F06610">
              <w:rPr>
                <w:rFonts w:asciiTheme="majorHAnsi" w:hAnsiTheme="majorHAnsi"/>
                <w:color w:val="auto"/>
                <w:sz w:val="16"/>
                <w:szCs w:val="16"/>
              </w:rPr>
              <w:t xml:space="preserve">Hybrid (Online/Offline </w:t>
            </w:r>
            <w:r w:rsidRPr="00586140">
              <w:rPr>
                <w:rFonts w:asciiTheme="majorHAnsi" w:hAnsiTheme="majorHAnsi"/>
                <w:color w:val="auto"/>
                <w:sz w:val="16"/>
                <w:szCs w:val="16"/>
              </w:rPr>
              <w:t>Truck Attributes</w:t>
            </w:r>
          </w:p>
        </w:tc>
        <w:tc>
          <w:tcPr>
            <w:tcW w:w="791" w:type="dxa"/>
            <w:shd w:val="clear" w:color="auto" w:fill="auto"/>
            <w:vAlign w:val="center"/>
          </w:tcPr>
          <w:p w14:paraId="60959C73" w14:textId="77777777" w:rsidR="00F06610" w:rsidRPr="00586140" w:rsidRDefault="00F06610" w:rsidP="00F0661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527" w:type="dxa"/>
            <w:shd w:val="clear" w:color="auto" w:fill="auto"/>
            <w:vAlign w:val="center"/>
          </w:tcPr>
          <w:p w14:paraId="669FCCB4" w14:textId="77777777" w:rsidR="00F06610" w:rsidRPr="00586140" w:rsidRDefault="00F06610" w:rsidP="00F0661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790" w:type="dxa"/>
            <w:shd w:val="clear" w:color="auto" w:fill="auto"/>
            <w:vAlign w:val="center"/>
          </w:tcPr>
          <w:p w14:paraId="1B7D08EF" w14:textId="77777777" w:rsidR="00F06610" w:rsidRPr="00586140" w:rsidRDefault="00F06610" w:rsidP="00F0661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26CC6FC0" w14:textId="77777777" w:rsidR="00F06610" w:rsidRPr="00586140" w:rsidRDefault="00F06610" w:rsidP="00F0661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800" w:type="dxa"/>
            <w:shd w:val="clear" w:color="auto" w:fill="auto"/>
            <w:vAlign w:val="center"/>
          </w:tcPr>
          <w:p w14:paraId="0BE7D1B3" w14:textId="77777777" w:rsidR="00F06610" w:rsidRPr="00586140" w:rsidRDefault="00F06610" w:rsidP="00F0661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5764754D" w14:textId="77777777" w:rsidR="00F06610" w:rsidRPr="00586140" w:rsidRDefault="00F06610" w:rsidP="00F0661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</w:tr>
      <w:tr w:rsidR="00F06610" w:rsidRPr="00586140" w14:paraId="06E555C5" w14:textId="77777777" w:rsidTr="00775C37">
        <w:trPr>
          <w:cantSplit/>
          <w:trHeight w:val="299"/>
        </w:trPr>
        <w:tc>
          <w:tcPr>
            <w:tcW w:w="992" w:type="dxa"/>
            <w:vMerge/>
            <w:shd w:val="clear" w:color="auto" w:fill="auto"/>
            <w:vAlign w:val="center"/>
          </w:tcPr>
          <w:p w14:paraId="25D26789" w14:textId="77777777" w:rsidR="00F06610" w:rsidRPr="00586140" w:rsidRDefault="00F06610" w:rsidP="00F06610">
            <w:pPr>
              <w:keepNext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942" w:type="dxa"/>
            <w:shd w:val="clear" w:color="auto" w:fill="auto"/>
            <w:vAlign w:val="center"/>
          </w:tcPr>
          <w:p w14:paraId="13DAC9FD" w14:textId="7308CBDD" w:rsidR="00F06610" w:rsidRPr="00586140" w:rsidRDefault="00F06610" w:rsidP="00F06610">
            <w:pPr>
              <w:keepNext/>
              <w:contextualSpacing/>
              <w:rPr>
                <w:rFonts w:asciiTheme="majorHAnsi" w:hAnsiTheme="majorHAnsi"/>
                <w:color w:val="auto"/>
                <w:sz w:val="16"/>
                <w:szCs w:val="16"/>
              </w:rPr>
            </w:pPr>
            <w:r w:rsidRPr="00F06610">
              <w:rPr>
                <w:rFonts w:asciiTheme="majorHAnsi" w:hAnsiTheme="majorHAnsi"/>
                <w:color w:val="auto"/>
                <w:sz w:val="16"/>
                <w:szCs w:val="16"/>
              </w:rPr>
              <w:t xml:space="preserve">Hybrid (Online/Offline </w:t>
            </w:r>
            <w:r w:rsidRPr="00586140">
              <w:rPr>
                <w:rFonts w:asciiTheme="majorHAnsi" w:hAnsiTheme="majorHAnsi"/>
                <w:color w:val="auto"/>
                <w:sz w:val="16"/>
                <w:szCs w:val="16"/>
              </w:rPr>
              <w:t>Congestion Zones</w:t>
            </w:r>
          </w:p>
        </w:tc>
        <w:tc>
          <w:tcPr>
            <w:tcW w:w="791" w:type="dxa"/>
            <w:shd w:val="clear" w:color="auto" w:fill="auto"/>
            <w:vAlign w:val="center"/>
          </w:tcPr>
          <w:p w14:paraId="4B83B2DF" w14:textId="77777777" w:rsidR="00F06610" w:rsidRPr="00586140" w:rsidRDefault="00F06610" w:rsidP="00F0661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527" w:type="dxa"/>
            <w:shd w:val="clear" w:color="auto" w:fill="auto"/>
            <w:vAlign w:val="center"/>
          </w:tcPr>
          <w:p w14:paraId="1671E530" w14:textId="77777777" w:rsidR="00F06610" w:rsidRPr="00586140" w:rsidRDefault="00F06610" w:rsidP="00F0661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790" w:type="dxa"/>
            <w:shd w:val="clear" w:color="auto" w:fill="auto"/>
            <w:vAlign w:val="center"/>
          </w:tcPr>
          <w:p w14:paraId="2A72238D" w14:textId="77777777" w:rsidR="00F06610" w:rsidRPr="00586140" w:rsidRDefault="00F06610" w:rsidP="00F0661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7CAAC24" w14:textId="77777777" w:rsidR="00F06610" w:rsidRPr="00586140" w:rsidRDefault="00F06610" w:rsidP="00F0661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800" w:type="dxa"/>
            <w:shd w:val="clear" w:color="auto" w:fill="auto"/>
            <w:vAlign w:val="center"/>
          </w:tcPr>
          <w:p w14:paraId="353ACBB4" w14:textId="77777777" w:rsidR="00F06610" w:rsidRPr="00586140" w:rsidRDefault="00F06610" w:rsidP="00F0661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2BA57E27" w14:textId="77777777" w:rsidR="00F06610" w:rsidRPr="00586140" w:rsidRDefault="00F06610" w:rsidP="00F0661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</w:tr>
      <w:tr w:rsidR="00E36FB3" w:rsidRPr="00586140" w14:paraId="66ED7F98" w14:textId="77777777" w:rsidTr="00775C37">
        <w:trPr>
          <w:cantSplit/>
          <w:trHeight w:val="248"/>
        </w:trPr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27181181" w14:textId="77777777" w:rsidR="00E36FB3" w:rsidRPr="00586140" w:rsidRDefault="00E36FB3" w:rsidP="00F06610">
            <w:pPr>
              <w:keepNext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  <w:r w:rsidRPr="00586140">
              <w:rPr>
                <w:rFonts w:asciiTheme="majorHAnsi" w:hAnsiTheme="majorHAnsi"/>
                <w:b/>
                <w:color w:val="auto"/>
                <w:sz w:val="16"/>
                <w:szCs w:val="16"/>
              </w:rPr>
              <w:t>Directions</w:t>
            </w:r>
          </w:p>
        </w:tc>
        <w:tc>
          <w:tcPr>
            <w:tcW w:w="4942" w:type="dxa"/>
            <w:shd w:val="clear" w:color="auto" w:fill="auto"/>
            <w:hideMark/>
          </w:tcPr>
          <w:p w14:paraId="61643869" w14:textId="77777777" w:rsidR="00E36FB3" w:rsidRPr="00586140" w:rsidRDefault="00E36FB3" w:rsidP="00F06610">
            <w:pPr>
              <w:keepNext/>
              <w:contextualSpacing/>
              <w:rPr>
                <w:rFonts w:asciiTheme="majorHAnsi" w:hAnsiTheme="majorHAnsi"/>
                <w:color w:val="auto"/>
                <w:sz w:val="16"/>
                <w:szCs w:val="16"/>
              </w:rPr>
            </w:pPr>
            <w:r w:rsidRPr="00586140">
              <w:rPr>
                <w:rFonts w:asciiTheme="majorHAnsi" w:hAnsiTheme="majorHAnsi"/>
                <w:color w:val="auto"/>
                <w:sz w:val="16"/>
                <w:szCs w:val="16"/>
              </w:rPr>
              <w:t>Online Routing Car &amp; Pedestrian</w:t>
            </w:r>
          </w:p>
        </w:tc>
        <w:tc>
          <w:tcPr>
            <w:tcW w:w="791" w:type="dxa"/>
            <w:shd w:val="clear" w:color="auto" w:fill="auto"/>
          </w:tcPr>
          <w:p w14:paraId="5CD4F6F9" w14:textId="77777777" w:rsidR="00E36FB3" w:rsidRPr="00586140" w:rsidRDefault="00E36FB3" w:rsidP="00F0661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527" w:type="dxa"/>
            <w:shd w:val="clear" w:color="auto" w:fill="auto"/>
          </w:tcPr>
          <w:p w14:paraId="71139EB2" w14:textId="77777777" w:rsidR="00E36FB3" w:rsidRPr="00586140" w:rsidRDefault="00E36FB3" w:rsidP="00F0661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790" w:type="dxa"/>
            <w:shd w:val="clear" w:color="auto" w:fill="auto"/>
          </w:tcPr>
          <w:p w14:paraId="18BC169E" w14:textId="77777777" w:rsidR="00E36FB3" w:rsidRPr="00586140" w:rsidRDefault="00E36FB3" w:rsidP="00F06610">
            <w:pPr>
              <w:keepNext/>
              <w:jc w:val="center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60" w:type="dxa"/>
            <w:shd w:val="clear" w:color="auto" w:fill="auto"/>
          </w:tcPr>
          <w:p w14:paraId="02BC59EF" w14:textId="77777777" w:rsidR="00E36FB3" w:rsidRPr="00586140" w:rsidRDefault="00E36FB3" w:rsidP="00F06610">
            <w:pPr>
              <w:keepNext/>
              <w:jc w:val="center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800" w:type="dxa"/>
            <w:shd w:val="clear" w:color="auto" w:fill="auto"/>
          </w:tcPr>
          <w:p w14:paraId="0ED2D196" w14:textId="77777777" w:rsidR="00E36FB3" w:rsidRPr="00586140" w:rsidRDefault="00E36FB3" w:rsidP="00F0661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20" w:type="dxa"/>
            <w:shd w:val="clear" w:color="auto" w:fill="auto"/>
          </w:tcPr>
          <w:p w14:paraId="48BF1DF8" w14:textId="77777777" w:rsidR="00E36FB3" w:rsidRPr="00586140" w:rsidRDefault="00E36FB3" w:rsidP="00F0661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</w:tr>
      <w:tr w:rsidR="00E36FB3" w:rsidRPr="00586140" w14:paraId="76E02CD2" w14:textId="77777777" w:rsidTr="00775C37">
        <w:trPr>
          <w:cantSplit/>
          <w:trHeight w:val="246"/>
        </w:trPr>
        <w:tc>
          <w:tcPr>
            <w:tcW w:w="992" w:type="dxa"/>
            <w:vMerge/>
            <w:shd w:val="clear" w:color="auto" w:fill="auto"/>
            <w:vAlign w:val="center"/>
          </w:tcPr>
          <w:p w14:paraId="4044D584" w14:textId="77777777" w:rsidR="00E36FB3" w:rsidRPr="00586140" w:rsidRDefault="00E36FB3" w:rsidP="00F06610">
            <w:pPr>
              <w:keepNext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942" w:type="dxa"/>
            <w:shd w:val="clear" w:color="auto" w:fill="auto"/>
          </w:tcPr>
          <w:p w14:paraId="2BC006FD" w14:textId="78E85DB4" w:rsidR="00E36FB3" w:rsidRPr="00586140" w:rsidRDefault="00E36FB3" w:rsidP="00F06610">
            <w:pPr>
              <w:keepNext/>
              <w:contextualSpacing/>
              <w:rPr>
                <w:rFonts w:asciiTheme="majorHAnsi" w:hAnsiTheme="majorHAnsi"/>
                <w:color w:val="auto"/>
                <w:sz w:val="16"/>
                <w:szCs w:val="16"/>
              </w:rPr>
            </w:pPr>
            <w:r w:rsidRPr="00586140">
              <w:rPr>
                <w:rFonts w:asciiTheme="majorHAnsi" w:hAnsiTheme="majorHAnsi"/>
                <w:color w:val="auto"/>
                <w:sz w:val="16"/>
                <w:szCs w:val="16"/>
              </w:rPr>
              <w:t>Hybrid (Online/Offline) Routing Car</w:t>
            </w:r>
            <w:r>
              <w:rPr>
                <w:rFonts w:asciiTheme="majorHAnsi" w:hAnsiTheme="majorHAnsi"/>
                <w:color w:val="auto"/>
                <w:sz w:val="16"/>
                <w:szCs w:val="16"/>
              </w:rPr>
              <w:t>,</w:t>
            </w:r>
            <w:r w:rsidRPr="00586140">
              <w:rPr>
                <w:rFonts w:asciiTheme="majorHAnsi" w:hAnsiTheme="majorHAnsi"/>
                <w:color w:val="auto"/>
                <w:sz w:val="16"/>
                <w:szCs w:val="16"/>
              </w:rPr>
              <w:t xml:space="preserve"> Pedestrian</w:t>
            </w:r>
            <w:r>
              <w:rPr>
                <w:rFonts w:asciiTheme="majorHAnsi" w:hAnsiTheme="majorHAnsi"/>
                <w:color w:val="auto"/>
                <w:sz w:val="16"/>
                <w:szCs w:val="16"/>
              </w:rPr>
              <w:t>, &amp; Public Transport</w:t>
            </w:r>
          </w:p>
        </w:tc>
        <w:tc>
          <w:tcPr>
            <w:tcW w:w="791" w:type="dxa"/>
            <w:shd w:val="clear" w:color="auto" w:fill="auto"/>
          </w:tcPr>
          <w:p w14:paraId="00D8F02E" w14:textId="77777777" w:rsidR="00E36FB3" w:rsidRPr="00586140" w:rsidRDefault="00E36FB3" w:rsidP="00F0661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527" w:type="dxa"/>
            <w:shd w:val="clear" w:color="auto" w:fill="auto"/>
          </w:tcPr>
          <w:p w14:paraId="1D82C724" w14:textId="77777777" w:rsidR="00E36FB3" w:rsidRPr="00586140" w:rsidRDefault="00E36FB3" w:rsidP="00F0661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790" w:type="dxa"/>
            <w:shd w:val="clear" w:color="auto" w:fill="auto"/>
          </w:tcPr>
          <w:p w14:paraId="3D1E6CEC" w14:textId="77777777" w:rsidR="00E36FB3" w:rsidRPr="00586140" w:rsidRDefault="00E36FB3" w:rsidP="00F0661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60" w:type="dxa"/>
            <w:shd w:val="clear" w:color="auto" w:fill="auto"/>
          </w:tcPr>
          <w:p w14:paraId="53456B98" w14:textId="77777777" w:rsidR="00E36FB3" w:rsidRPr="00586140" w:rsidRDefault="00E36FB3" w:rsidP="00F0661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800" w:type="dxa"/>
            <w:shd w:val="clear" w:color="auto" w:fill="auto"/>
          </w:tcPr>
          <w:p w14:paraId="293D7DE3" w14:textId="77777777" w:rsidR="00E36FB3" w:rsidRPr="00586140" w:rsidRDefault="00E36FB3" w:rsidP="00F0661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20" w:type="dxa"/>
            <w:shd w:val="clear" w:color="auto" w:fill="auto"/>
          </w:tcPr>
          <w:p w14:paraId="371334DF" w14:textId="77777777" w:rsidR="00E36FB3" w:rsidRPr="00586140" w:rsidRDefault="00E36FB3" w:rsidP="00F0661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</w:tr>
      <w:tr w:rsidR="00E36FB3" w:rsidRPr="00586140" w14:paraId="7842B950" w14:textId="77777777" w:rsidTr="00775C37">
        <w:trPr>
          <w:cantSplit/>
          <w:trHeight w:val="246"/>
        </w:trPr>
        <w:tc>
          <w:tcPr>
            <w:tcW w:w="992" w:type="dxa"/>
            <w:vMerge/>
            <w:shd w:val="clear" w:color="auto" w:fill="auto"/>
            <w:vAlign w:val="center"/>
          </w:tcPr>
          <w:p w14:paraId="11245E04" w14:textId="77777777" w:rsidR="00E36FB3" w:rsidRPr="00586140" w:rsidRDefault="00E36FB3" w:rsidP="00F06610">
            <w:pPr>
              <w:keepNext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942" w:type="dxa"/>
            <w:shd w:val="clear" w:color="auto" w:fill="auto"/>
          </w:tcPr>
          <w:p w14:paraId="3B377E52" w14:textId="77777777" w:rsidR="00E36FB3" w:rsidRPr="00586140" w:rsidRDefault="00E36FB3" w:rsidP="00F06610">
            <w:pPr>
              <w:keepNext/>
              <w:contextualSpacing/>
              <w:rPr>
                <w:rFonts w:asciiTheme="majorHAnsi" w:hAnsiTheme="majorHAnsi"/>
                <w:color w:val="auto"/>
                <w:sz w:val="16"/>
                <w:szCs w:val="16"/>
              </w:rPr>
            </w:pPr>
            <w:r w:rsidRPr="00586140">
              <w:rPr>
                <w:rFonts w:asciiTheme="majorHAnsi" w:hAnsiTheme="majorHAnsi"/>
                <w:color w:val="auto"/>
                <w:sz w:val="16"/>
                <w:szCs w:val="16"/>
              </w:rPr>
              <w:t>Simple Public Transit Routing</w:t>
            </w:r>
          </w:p>
        </w:tc>
        <w:tc>
          <w:tcPr>
            <w:tcW w:w="791" w:type="dxa"/>
            <w:shd w:val="clear" w:color="auto" w:fill="auto"/>
          </w:tcPr>
          <w:p w14:paraId="5AF5D279" w14:textId="77777777" w:rsidR="00E36FB3" w:rsidRPr="00586140" w:rsidRDefault="00E36FB3" w:rsidP="00F0661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527" w:type="dxa"/>
            <w:shd w:val="clear" w:color="auto" w:fill="auto"/>
          </w:tcPr>
          <w:p w14:paraId="23985F20" w14:textId="77777777" w:rsidR="00E36FB3" w:rsidRPr="00586140" w:rsidRDefault="00E36FB3" w:rsidP="00F0661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790" w:type="dxa"/>
            <w:shd w:val="clear" w:color="auto" w:fill="auto"/>
          </w:tcPr>
          <w:p w14:paraId="27860912" w14:textId="77777777" w:rsidR="00E36FB3" w:rsidRPr="00586140" w:rsidRDefault="00E36FB3" w:rsidP="00F0661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60" w:type="dxa"/>
            <w:shd w:val="clear" w:color="auto" w:fill="auto"/>
          </w:tcPr>
          <w:p w14:paraId="5C16C517" w14:textId="77777777" w:rsidR="00E36FB3" w:rsidRPr="00586140" w:rsidRDefault="00E36FB3" w:rsidP="00F0661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800" w:type="dxa"/>
            <w:shd w:val="clear" w:color="auto" w:fill="auto"/>
          </w:tcPr>
          <w:p w14:paraId="7093DD1E" w14:textId="77777777" w:rsidR="00E36FB3" w:rsidRPr="00586140" w:rsidRDefault="00E36FB3" w:rsidP="00F0661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20" w:type="dxa"/>
            <w:shd w:val="clear" w:color="auto" w:fill="auto"/>
          </w:tcPr>
          <w:p w14:paraId="7396B8F6" w14:textId="77777777" w:rsidR="00E36FB3" w:rsidRPr="00586140" w:rsidRDefault="00E36FB3" w:rsidP="00F0661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</w:tr>
      <w:tr w:rsidR="00E36FB3" w:rsidRPr="00586140" w14:paraId="460B3BCA" w14:textId="77777777" w:rsidTr="00775C37">
        <w:trPr>
          <w:cantSplit/>
          <w:trHeight w:val="246"/>
        </w:trPr>
        <w:tc>
          <w:tcPr>
            <w:tcW w:w="992" w:type="dxa"/>
            <w:vMerge/>
            <w:shd w:val="clear" w:color="auto" w:fill="auto"/>
            <w:vAlign w:val="center"/>
          </w:tcPr>
          <w:p w14:paraId="624CE964" w14:textId="77777777" w:rsidR="00E36FB3" w:rsidRPr="00586140" w:rsidRDefault="00E36FB3" w:rsidP="00F06610">
            <w:pPr>
              <w:keepNext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942" w:type="dxa"/>
            <w:shd w:val="clear" w:color="auto" w:fill="auto"/>
          </w:tcPr>
          <w:p w14:paraId="3BA297A4" w14:textId="38017D97" w:rsidR="00E36FB3" w:rsidRPr="00586140" w:rsidRDefault="00E36FB3" w:rsidP="00F06610">
            <w:pPr>
              <w:keepNext/>
              <w:contextualSpacing/>
              <w:rPr>
                <w:rFonts w:asciiTheme="majorHAnsi" w:hAnsiTheme="majorHAnsi"/>
                <w:color w:val="auto"/>
                <w:sz w:val="16"/>
                <w:szCs w:val="16"/>
              </w:rPr>
            </w:pPr>
            <w:r>
              <w:rPr>
                <w:rFonts w:asciiTheme="majorHAnsi" w:hAnsiTheme="majorHAnsi"/>
                <w:color w:val="auto"/>
                <w:sz w:val="16"/>
                <w:szCs w:val="16"/>
              </w:rPr>
              <w:t>Timetable Public Transit Routing</w:t>
            </w:r>
          </w:p>
        </w:tc>
        <w:tc>
          <w:tcPr>
            <w:tcW w:w="791" w:type="dxa"/>
            <w:shd w:val="clear" w:color="auto" w:fill="auto"/>
          </w:tcPr>
          <w:p w14:paraId="67A04126" w14:textId="5EB1D843" w:rsidR="00E36FB3" w:rsidRPr="00586140" w:rsidRDefault="00E36FB3" w:rsidP="00F06610">
            <w:pPr>
              <w:keepNext/>
              <w:jc w:val="center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527" w:type="dxa"/>
            <w:shd w:val="clear" w:color="auto" w:fill="auto"/>
          </w:tcPr>
          <w:p w14:paraId="09F02F17" w14:textId="67C258A8" w:rsidR="00E36FB3" w:rsidRPr="00586140" w:rsidRDefault="00E36FB3" w:rsidP="00F06610">
            <w:pPr>
              <w:keepNext/>
              <w:jc w:val="center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790" w:type="dxa"/>
            <w:shd w:val="clear" w:color="auto" w:fill="auto"/>
          </w:tcPr>
          <w:p w14:paraId="5E4B487D" w14:textId="25D00877" w:rsidR="00E36FB3" w:rsidRPr="00586140" w:rsidRDefault="00E36FB3" w:rsidP="00F0661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60" w:type="dxa"/>
            <w:shd w:val="clear" w:color="auto" w:fill="auto"/>
          </w:tcPr>
          <w:p w14:paraId="0928DA06" w14:textId="38E17221" w:rsidR="00E36FB3" w:rsidRPr="00586140" w:rsidRDefault="00E36FB3" w:rsidP="00F0661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800" w:type="dxa"/>
            <w:shd w:val="clear" w:color="auto" w:fill="auto"/>
          </w:tcPr>
          <w:p w14:paraId="7F40E042" w14:textId="3BE43EF8" w:rsidR="00E36FB3" w:rsidRPr="00586140" w:rsidRDefault="00E36FB3" w:rsidP="00F0661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20" w:type="dxa"/>
            <w:shd w:val="clear" w:color="auto" w:fill="auto"/>
          </w:tcPr>
          <w:p w14:paraId="76E83A23" w14:textId="3E5087E9" w:rsidR="00E36FB3" w:rsidRPr="00586140" w:rsidRDefault="00E36FB3" w:rsidP="00F0661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</w:tr>
      <w:tr w:rsidR="00E36FB3" w:rsidRPr="00586140" w14:paraId="7AD87642" w14:textId="77777777" w:rsidTr="00775C37">
        <w:trPr>
          <w:cantSplit/>
          <w:trHeight w:val="246"/>
        </w:trPr>
        <w:tc>
          <w:tcPr>
            <w:tcW w:w="992" w:type="dxa"/>
            <w:vMerge/>
            <w:shd w:val="clear" w:color="auto" w:fill="auto"/>
            <w:vAlign w:val="center"/>
          </w:tcPr>
          <w:p w14:paraId="7D0B11DC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942" w:type="dxa"/>
            <w:shd w:val="clear" w:color="auto" w:fill="auto"/>
          </w:tcPr>
          <w:p w14:paraId="2CB91B76" w14:textId="5D3DAB79" w:rsidR="00E36FB3" w:rsidRPr="00586140" w:rsidRDefault="00E36FB3" w:rsidP="00E36FB3">
            <w:pPr>
              <w:keepNext/>
              <w:contextualSpacing/>
              <w:rPr>
                <w:rFonts w:asciiTheme="majorHAnsi" w:hAnsiTheme="majorHAnsi"/>
                <w:color w:val="auto"/>
                <w:sz w:val="16"/>
                <w:szCs w:val="16"/>
              </w:rPr>
            </w:pPr>
            <w:r>
              <w:rPr>
                <w:rFonts w:asciiTheme="majorHAnsi" w:hAnsiTheme="majorHAnsi"/>
                <w:color w:val="auto"/>
                <w:sz w:val="16"/>
                <w:szCs w:val="16"/>
              </w:rPr>
              <w:t>Avoid Roads &amp; Areas</w:t>
            </w:r>
          </w:p>
        </w:tc>
        <w:tc>
          <w:tcPr>
            <w:tcW w:w="791" w:type="dxa"/>
            <w:shd w:val="clear" w:color="auto" w:fill="auto"/>
          </w:tcPr>
          <w:p w14:paraId="545F3F21" w14:textId="470320E1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527" w:type="dxa"/>
            <w:shd w:val="clear" w:color="auto" w:fill="auto"/>
          </w:tcPr>
          <w:p w14:paraId="6505B6D8" w14:textId="5E1128CF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790" w:type="dxa"/>
            <w:shd w:val="clear" w:color="auto" w:fill="auto"/>
          </w:tcPr>
          <w:p w14:paraId="27445EDA" w14:textId="53577B91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60" w:type="dxa"/>
            <w:shd w:val="clear" w:color="auto" w:fill="auto"/>
          </w:tcPr>
          <w:p w14:paraId="04F797A2" w14:textId="5E2C58DE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800" w:type="dxa"/>
            <w:shd w:val="clear" w:color="auto" w:fill="auto"/>
          </w:tcPr>
          <w:p w14:paraId="2980CB70" w14:textId="665A2BC4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20" w:type="dxa"/>
            <w:shd w:val="clear" w:color="auto" w:fill="auto"/>
          </w:tcPr>
          <w:p w14:paraId="4D095A42" w14:textId="2C4DE65B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</w:tr>
      <w:tr w:rsidR="00E36FB3" w:rsidRPr="00586140" w14:paraId="63A02F74" w14:textId="77777777" w:rsidTr="00775C37">
        <w:trPr>
          <w:cantSplit/>
          <w:trHeight w:val="246"/>
        </w:trPr>
        <w:tc>
          <w:tcPr>
            <w:tcW w:w="992" w:type="dxa"/>
            <w:vMerge/>
            <w:shd w:val="clear" w:color="auto" w:fill="auto"/>
            <w:vAlign w:val="center"/>
          </w:tcPr>
          <w:p w14:paraId="32CC2D52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942" w:type="dxa"/>
            <w:shd w:val="clear" w:color="auto" w:fill="auto"/>
          </w:tcPr>
          <w:p w14:paraId="5DF374FC" w14:textId="77777777" w:rsidR="00E36FB3" w:rsidRPr="00586140" w:rsidRDefault="00E36FB3" w:rsidP="00E36FB3">
            <w:pPr>
              <w:keepNext/>
              <w:contextualSpacing/>
              <w:rPr>
                <w:rFonts w:asciiTheme="majorHAnsi" w:hAnsiTheme="majorHAnsi"/>
                <w:color w:val="auto"/>
                <w:sz w:val="16"/>
                <w:szCs w:val="16"/>
              </w:rPr>
            </w:pPr>
            <w:r w:rsidRPr="00586140">
              <w:rPr>
                <w:rFonts w:asciiTheme="majorHAnsi" w:hAnsiTheme="majorHAnsi"/>
                <w:color w:val="auto"/>
                <w:sz w:val="16"/>
                <w:szCs w:val="16"/>
              </w:rPr>
              <w:t>Traffic Enabled Routing</w:t>
            </w:r>
          </w:p>
        </w:tc>
        <w:tc>
          <w:tcPr>
            <w:tcW w:w="791" w:type="dxa"/>
            <w:shd w:val="clear" w:color="auto" w:fill="auto"/>
          </w:tcPr>
          <w:p w14:paraId="5FDBCB5A" w14:textId="16B0FB38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527" w:type="dxa"/>
            <w:shd w:val="clear" w:color="auto" w:fill="auto"/>
          </w:tcPr>
          <w:p w14:paraId="0E151371" w14:textId="1EA24313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790" w:type="dxa"/>
            <w:shd w:val="clear" w:color="auto" w:fill="auto"/>
          </w:tcPr>
          <w:p w14:paraId="59977E10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60" w:type="dxa"/>
            <w:shd w:val="clear" w:color="auto" w:fill="auto"/>
          </w:tcPr>
          <w:p w14:paraId="23CC0581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800" w:type="dxa"/>
            <w:shd w:val="clear" w:color="auto" w:fill="auto"/>
          </w:tcPr>
          <w:p w14:paraId="64FBE999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20" w:type="dxa"/>
            <w:shd w:val="clear" w:color="auto" w:fill="auto"/>
          </w:tcPr>
          <w:p w14:paraId="2F3D7437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</w:tr>
      <w:tr w:rsidR="00E36FB3" w:rsidRPr="00586140" w14:paraId="053E8D6D" w14:textId="77777777" w:rsidTr="00775C37">
        <w:trPr>
          <w:cantSplit/>
          <w:trHeight w:val="246"/>
        </w:trPr>
        <w:tc>
          <w:tcPr>
            <w:tcW w:w="992" w:type="dxa"/>
            <w:vMerge/>
            <w:shd w:val="clear" w:color="auto" w:fill="auto"/>
            <w:vAlign w:val="center"/>
          </w:tcPr>
          <w:p w14:paraId="13496E4D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942" w:type="dxa"/>
            <w:shd w:val="clear" w:color="auto" w:fill="auto"/>
          </w:tcPr>
          <w:p w14:paraId="03194ECD" w14:textId="77777777" w:rsidR="00E36FB3" w:rsidRPr="00586140" w:rsidRDefault="00E36FB3" w:rsidP="00E36FB3">
            <w:pPr>
              <w:keepNext/>
              <w:contextualSpacing/>
              <w:rPr>
                <w:rFonts w:asciiTheme="majorHAnsi" w:hAnsiTheme="majorHAnsi"/>
                <w:color w:val="auto"/>
                <w:sz w:val="16"/>
                <w:szCs w:val="16"/>
              </w:rPr>
            </w:pPr>
            <w:r w:rsidRPr="00586140">
              <w:rPr>
                <w:rFonts w:asciiTheme="majorHAnsi" w:hAnsiTheme="majorHAnsi"/>
                <w:color w:val="auto"/>
                <w:sz w:val="16"/>
                <w:szCs w:val="16"/>
              </w:rPr>
              <w:t>Historical Traffic Enabled Routing</w:t>
            </w:r>
          </w:p>
        </w:tc>
        <w:tc>
          <w:tcPr>
            <w:tcW w:w="791" w:type="dxa"/>
            <w:shd w:val="clear" w:color="auto" w:fill="auto"/>
          </w:tcPr>
          <w:p w14:paraId="7CF0C53E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527" w:type="dxa"/>
            <w:shd w:val="clear" w:color="auto" w:fill="auto"/>
          </w:tcPr>
          <w:p w14:paraId="3BCBD343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790" w:type="dxa"/>
            <w:shd w:val="clear" w:color="auto" w:fill="auto"/>
          </w:tcPr>
          <w:p w14:paraId="157485F0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60" w:type="dxa"/>
            <w:shd w:val="clear" w:color="auto" w:fill="auto"/>
          </w:tcPr>
          <w:p w14:paraId="3242FE70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800" w:type="dxa"/>
            <w:shd w:val="clear" w:color="auto" w:fill="auto"/>
          </w:tcPr>
          <w:p w14:paraId="4F27D5A5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20" w:type="dxa"/>
            <w:shd w:val="clear" w:color="auto" w:fill="auto"/>
          </w:tcPr>
          <w:p w14:paraId="463BF54E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</w:tr>
      <w:tr w:rsidR="00E36FB3" w:rsidRPr="00586140" w14:paraId="6A402628" w14:textId="77777777" w:rsidTr="00775C37">
        <w:trPr>
          <w:cantSplit/>
          <w:trHeight w:val="246"/>
        </w:trPr>
        <w:tc>
          <w:tcPr>
            <w:tcW w:w="992" w:type="dxa"/>
            <w:vMerge/>
            <w:shd w:val="clear" w:color="auto" w:fill="auto"/>
            <w:vAlign w:val="center"/>
          </w:tcPr>
          <w:p w14:paraId="4BC44B24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942" w:type="dxa"/>
            <w:shd w:val="clear" w:color="auto" w:fill="auto"/>
          </w:tcPr>
          <w:p w14:paraId="448374ED" w14:textId="77777777" w:rsidR="00E36FB3" w:rsidRPr="00586140" w:rsidRDefault="00E36FB3" w:rsidP="00E36FB3">
            <w:pPr>
              <w:keepNext/>
              <w:contextualSpacing/>
              <w:rPr>
                <w:rFonts w:asciiTheme="majorHAnsi" w:hAnsiTheme="majorHAnsi"/>
                <w:color w:val="auto"/>
                <w:sz w:val="16"/>
                <w:szCs w:val="16"/>
              </w:rPr>
            </w:pPr>
            <w:r w:rsidRPr="00586140">
              <w:rPr>
                <w:rFonts w:asciiTheme="majorHAnsi" w:hAnsiTheme="majorHAnsi"/>
                <w:color w:val="auto"/>
                <w:sz w:val="16"/>
                <w:szCs w:val="16"/>
              </w:rPr>
              <w:t>Truck routing</w:t>
            </w:r>
          </w:p>
        </w:tc>
        <w:tc>
          <w:tcPr>
            <w:tcW w:w="791" w:type="dxa"/>
            <w:shd w:val="clear" w:color="auto" w:fill="auto"/>
          </w:tcPr>
          <w:p w14:paraId="02298191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527" w:type="dxa"/>
            <w:shd w:val="clear" w:color="auto" w:fill="auto"/>
          </w:tcPr>
          <w:p w14:paraId="0D5C4682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790" w:type="dxa"/>
            <w:shd w:val="clear" w:color="auto" w:fill="auto"/>
          </w:tcPr>
          <w:p w14:paraId="2809B0DD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660" w:type="dxa"/>
            <w:shd w:val="clear" w:color="auto" w:fill="auto"/>
          </w:tcPr>
          <w:p w14:paraId="16D2CB48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800" w:type="dxa"/>
            <w:shd w:val="clear" w:color="auto" w:fill="auto"/>
          </w:tcPr>
          <w:p w14:paraId="2FCD3717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20" w:type="dxa"/>
            <w:shd w:val="clear" w:color="auto" w:fill="auto"/>
          </w:tcPr>
          <w:p w14:paraId="6EC72E17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</w:tr>
      <w:tr w:rsidR="00E36FB3" w:rsidRPr="00586140" w14:paraId="01CC66DA" w14:textId="77777777" w:rsidTr="00775C37">
        <w:trPr>
          <w:cantSplit/>
          <w:trHeight w:val="246"/>
        </w:trPr>
        <w:tc>
          <w:tcPr>
            <w:tcW w:w="992" w:type="dxa"/>
            <w:vMerge/>
            <w:shd w:val="clear" w:color="auto" w:fill="auto"/>
            <w:vAlign w:val="center"/>
          </w:tcPr>
          <w:p w14:paraId="4F7AC085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942" w:type="dxa"/>
            <w:shd w:val="clear" w:color="auto" w:fill="auto"/>
          </w:tcPr>
          <w:p w14:paraId="3338998A" w14:textId="2245EA1C" w:rsidR="00E36FB3" w:rsidRPr="00586140" w:rsidRDefault="00E36FB3" w:rsidP="00E36FB3">
            <w:pPr>
              <w:keepNext/>
              <w:contextualSpacing/>
              <w:rPr>
                <w:rFonts w:asciiTheme="majorHAnsi" w:hAnsiTheme="majorHAnsi"/>
                <w:color w:val="auto"/>
                <w:sz w:val="16"/>
                <w:szCs w:val="16"/>
              </w:rPr>
            </w:pPr>
            <w:r>
              <w:rPr>
                <w:rFonts w:asciiTheme="majorHAnsi" w:hAnsiTheme="majorHAnsi"/>
                <w:color w:val="auto"/>
                <w:sz w:val="16"/>
                <w:szCs w:val="16"/>
              </w:rPr>
              <w:t>Indoor Routing</w:t>
            </w:r>
          </w:p>
        </w:tc>
        <w:tc>
          <w:tcPr>
            <w:tcW w:w="791" w:type="dxa"/>
            <w:shd w:val="clear" w:color="auto" w:fill="auto"/>
          </w:tcPr>
          <w:p w14:paraId="1D671A34" w14:textId="1950AAD2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527" w:type="dxa"/>
            <w:shd w:val="clear" w:color="auto" w:fill="auto"/>
          </w:tcPr>
          <w:p w14:paraId="1764F2EB" w14:textId="46B5F52F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790" w:type="dxa"/>
            <w:shd w:val="clear" w:color="auto" w:fill="auto"/>
          </w:tcPr>
          <w:p w14:paraId="16C7D36D" w14:textId="4D8BDD12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60" w:type="dxa"/>
            <w:shd w:val="clear" w:color="auto" w:fill="auto"/>
          </w:tcPr>
          <w:p w14:paraId="0B06BCF7" w14:textId="09ACE2F2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800" w:type="dxa"/>
            <w:shd w:val="clear" w:color="auto" w:fill="auto"/>
          </w:tcPr>
          <w:p w14:paraId="1C8C0455" w14:textId="488B0480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20" w:type="dxa"/>
            <w:shd w:val="clear" w:color="auto" w:fill="auto"/>
          </w:tcPr>
          <w:p w14:paraId="428EF7FC" w14:textId="1838913F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</w:tr>
      <w:tr w:rsidR="00E36FB3" w:rsidRPr="00586140" w14:paraId="44CF6116" w14:textId="77777777" w:rsidTr="00775C37">
        <w:trPr>
          <w:cantSplit/>
          <w:trHeight w:val="207"/>
        </w:trPr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3A04CBD6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  <w:r w:rsidRPr="00586140">
              <w:rPr>
                <w:rFonts w:asciiTheme="majorHAnsi" w:hAnsiTheme="majorHAnsi"/>
                <w:b/>
                <w:color w:val="auto"/>
                <w:sz w:val="16"/>
                <w:szCs w:val="16"/>
              </w:rPr>
              <w:t>Geocoder</w:t>
            </w:r>
          </w:p>
        </w:tc>
        <w:tc>
          <w:tcPr>
            <w:tcW w:w="4942" w:type="dxa"/>
            <w:shd w:val="clear" w:color="auto" w:fill="auto"/>
            <w:hideMark/>
          </w:tcPr>
          <w:p w14:paraId="650C9B85" w14:textId="77777777" w:rsidR="00E36FB3" w:rsidRPr="00586140" w:rsidRDefault="00E36FB3" w:rsidP="00E36FB3">
            <w:pPr>
              <w:keepNext/>
              <w:contextualSpacing/>
              <w:rPr>
                <w:rFonts w:asciiTheme="majorHAnsi" w:hAnsiTheme="majorHAnsi"/>
                <w:color w:val="auto"/>
                <w:sz w:val="16"/>
                <w:szCs w:val="16"/>
              </w:rPr>
            </w:pPr>
            <w:r w:rsidRPr="00586140">
              <w:rPr>
                <w:rFonts w:asciiTheme="majorHAnsi" w:hAnsiTheme="majorHAnsi"/>
                <w:color w:val="auto"/>
                <w:sz w:val="16"/>
                <w:szCs w:val="16"/>
              </w:rPr>
              <w:t>Online Geocoding</w:t>
            </w:r>
          </w:p>
        </w:tc>
        <w:tc>
          <w:tcPr>
            <w:tcW w:w="791" w:type="dxa"/>
            <w:shd w:val="clear" w:color="auto" w:fill="auto"/>
          </w:tcPr>
          <w:p w14:paraId="2FB721CC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527" w:type="dxa"/>
            <w:shd w:val="clear" w:color="auto" w:fill="auto"/>
          </w:tcPr>
          <w:p w14:paraId="1F9858D7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790" w:type="dxa"/>
            <w:shd w:val="clear" w:color="auto" w:fill="auto"/>
          </w:tcPr>
          <w:p w14:paraId="3294FFC1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60" w:type="dxa"/>
            <w:shd w:val="clear" w:color="auto" w:fill="auto"/>
          </w:tcPr>
          <w:p w14:paraId="19246C2D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800" w:type="dxa"/>
            <w:shd w:val="clear" w:color="auto" w:fill="auto"/>
          </w:tcPr>
          <w:p w14:paraId="2556C4C1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20" w:type="dxa"/>
            <w:shd w:val="clear" w:color="auto" w:fill="auto"/>
          </w:tcPr>
          <w:p w14:paraId="0CC6E1C1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</w:tr>
      <w:tr w:rsidR="00E36FB3" w:rsidRPr="00586140" w14:paraId="58991EEE" w14:textId="77777777" w:rsidTr="00775C37">
        <w:trPr>
          <w:cantSplit/>
          <w:trHeight w:val="207"/>
        </w:trPr>
        <w:tc>
          <w:tcPr>
            <w:tcW w:w="992" w:type="dxa"/>
            <w:vMerge/>
            <w:shd w:val="clear" w:color="auto" w:fill="auto"/>
            <w:vAlign w:val="center"/>
          </w:tcPr>
          <w:p w14:paraId="62CC56C4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942" w:type="dxa"/>
            <w:shd w:val="clear" w:color="auto" w:fill="auto"/>
          </w:tcPr>
          <w:p w14:paraId="54298BDF" w14:textId="77777777" w:rsidR="00E36FB3" w:rsidRPr="00586140" w:rsidRDefault="00E36FB3" w:rsidP="00E36FB3">
            <w:pPr>
              <w:keepNext/>
              <w:contextualSpacing/>
              <w:rPr>
                <w:rFonts w:asciiTheme="majorHAnsi" w:hAnsiTheme="majorHAnsi"/>
                <w:color w:val="auto"/>
                <w:sz w:val="16"/>
                <w:szCs w:val="16"/>
              </w:rPr>
            </w:pPr>
            <w:r w:rsidRPr="00586140">
              <w:rPr>
                <w:rFonts w:asciiTheme="majorHAnsi" w:hAnsiTheme="majorHAnsi"/>
                <w:color w:val="auto"/>
                <w:sz w:val="16"/>
                <w:szCs w:val="16"/>
              </w:rPr>
              <w:t>Online Reverse Geocoding</w:t>
            </w:r>
          </w:p>
        </w:tc>
        <w:tc>
          <w:tcPr>
            <w:tcW w:w="791" w:type="dxa"/>
            <w:shd w:val="clear" w:color="auto" w:fill="auto"/>
          </w:tcPr>
          <w:p w14:paraId="58E7CEB7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527" w:type="dxa"/>
            <w:shd w:val="clear" w:color="auto" w:fill="auto"/>
          </w:tcPr>
          <w:p w14:paraId="4FF2211D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790" w:type="dxa"/>
            <w:shd w:val="clear" w:color="auto" w:fill="auto"/>
          </w:tcPr>
          <w:p w14:paraId="16ED3F30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60" w:type="dxa"/>
            <w:shd w:val="clear" w:color="auto" w:fill="auto"/>
          </w:tcPr>
          <w:p w14:paraId="269DCC43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800" w:type="dxa"/>
            <w:shd w:val="clear" w:color="auto" w:fill="auto"/>
          </w:tcPr>
          <w:p w14:paraId="0EB1E62F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20" w:type="dxa"/>
            <w:shd w:val="clear" w:color="auto" w:fill="auto"/>
          </w:tcPr>
          <w:p w14:paraId="59D84342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</w:tr>
      <w:tr w:rsidR="00E36FB3" w:rsidRPr="00586140" w14:paraId="48E04AC7" w14:textId="77777777" w:rsidTr="00775C37">
        <w:trPr>
          <w:cantSplit/>
          <w:trHeight w:val="207"/>
        </w:trPr>
        <w:tc>
          <w:tcPr>
            <w:tcW w:w="992" w:type="dxa"/>
            <w:vMerge/>
            <w:shd w:val="clear" w:color="auto" w:fill="auto"/>
            <w:vAlign w:val="center"/>
          </w:tcPr>
          <w:p w14:paraId="05447624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942" w:type="dxa"/>
            <w:shd w:val="clear" w:color="auto" w:fill="auto"/>
          </w:tcPr>
          <w:p w14:paraId="2E750936" w14:textId="77777777" w:rsidR="00E36FB3" w:rsidRPr="00586140" w:rsidRDefault="00E36FB3" w:rsidP="00E36FB3">
            <w:pPr>
              <w:keepNext/>
              <w:contextualSpacing/>
              <w:rPr>
                <w:rFonts w:asciiTheme="majorHAnsi" w:hAnsiTheme="majorHAnsi"/>
                <w:color w:val="auto"/>
                <w:sz w:val="16"/>
                <w:szCs w:val="16"/>
              </w:rPr>
            </w:pPr>
            <w:r w:rsidRPr="00586140">
              <w:rPr>
                <w:rFonts w:asciiTheme="majorHAnsi" w:hAnsiTheme="majorHAnsi"/>
                <w:color w:val="auto"/>
                <w:sz w:val="16"/>
                <w:szCs w:val="16"/>
              </w:rPr>
              <w:t>Hybrid (Online/Offline) Geocoding</w:t>
            </w:r>
          </w:p>
        </w:tc>
        <w:tc>
          <w:tcPr>
            <w:tcW w:w="791" w:type="dxa"/>
            <w:shd w:val="clear" w:color="auto" w:fill="auto"/>
          </w:tcPr>
          <w:p w14:paraId="5AEF370E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527" w:type="dxa"/>
            <w:shd w:val="clear" w:color="auto" w:fill="auto"/>
          </w:tcPr>
          <w:p w14:paraId="261FF725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790" w:type="dxa"/>
            <w:shd w:val="clear" w:color="auto" w:fill="auto"/>
          </w:tcPr>
          <w:p w14:paraId="3358FEDD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60" w:type="dxa"/>
            <w:shd w:val="clear" w:color="auto" w:fill="auto"/>
          </w:tcPr>
          <w:p w14:paraId="78363581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800" w:type="dxa"/>
            <w:shd w:val="clear" w:color="auto" w:fill="auto"/>
          </w:tcPr>
          <w:p w14:paraId="52AF922B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20" w:type="dxa"/>
            <w:shd w:val="clear" w:color="auto" w:fill="auto"/>
          </w:tcPr>
          <w:p w14:paraId="348762A6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</w:tr>
      <w:tr w:rsidR="00E36FB3" w:rsidRPr="00586140" w14:paraId="76E33A0D" w14:textId="77777777" w:rsidTr="00775C37">
        <w:trPr>
          <w:cantSplit/>
          <w:trHeight w:val="207"/>
        </w:trPr>
        <w:tc>
          <w:tcPr>
            <w:tcW w:w="992" w:type="dxa"/>
            <w:vMerge/>
            <w:shd w:val="clear" w:color="auto" w:fill="auto"/>
            <w:vAlign w:val="center"/>
          </w:tcPr>
          <w:p w14:paraId="5FA19147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942" w:type="dxa"/>
            <w:shd w:val="clear" w:color="auto" w:fill="auto"/>
          </w:tcPr>
          <w:p w14:paraId="544F3A97" w14:textId="77777777" w:rsidR="00E36FB3" w:rsidRPr="00586140" w:rsidRDefault="00E36FB3" w:rsidP="00E36FB3">
            <w:pPr>
              <w:keepNext/>
              <w:contextualSpacing/>
              <w:rPr>
                <w:rFonts w:asciiTheme="majorHAnsi" w:hAnsiTheme="majorHAnsi"/>
                <w:color w:val="auto"/>
                <w:sz w:val="16"/>
                <w:szCs w:val="16"/>
              </w:rPr>
            </w:pPr>
            <w:r w:rsidRPr="00586140">
              <w:rPr>
                <w:rFonts w:asciiTheme="majorHAnsi" w:hAnsiTheme="majorHAnsi"/>
                <w:color w:val="auto"/>
                <w:sz w:val="16"/>
                <w:szCs w:val="16"/>
              </w:rPr>
              <w:t>Hybrid (Online/Offline) Reverse Geocoding</w:t>
            </w:r>
          </w:p>
        </w:tc>
        <w:tc>
          <w:tcPr>
            <w:tcW w:w="791" w:type="dxa"/>
            <w:shd w:val="clear" w:color="auto" w:fill="auto"/>
          </w:tcPr>
          <w:p w14:paraId="7E879EF9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527" w:type="dxa"/>
            <w:shd w:val="clear" w:color="auto" w:fill="auto"/>
          </w:tcPr>
          <w:p w14:paraId="33EABAC8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790" w:type="dxa"/>
            <w:shd w:val="clear" w:color="auto" w:fill="auto"/>
          </w:tcPr>
          <w:p w14:paraId="4F0C5C1A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60" w:type="dxa"/>
            <w:shd w:val="clear" w:color="auto" w:fill="auto"/>
          </w:tcPr>
          <w:p w14:paraId="28363C4B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800" w:type="dxa"/>
            <w:shd w:val="clear" w:color="auto" w:fill="auto"/>
          </w:tcPr>
          <w:p w14:paraId="43B3E3D6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20" w:type="dxa"/>
            <w:shd w:val="clear" w:color="auto" w:fill="auto"/>
          </w:tcPr>
          <w:p w14:paraId="6738535E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</w:tr>
      <w:tr w:rsidR="00E36FB3" w:rsidRPr="00586140" w14:paraId="327D5897" w14:textId="77777777" w:rsidTr="00775C37">
        <w:trPr>
          <w:cantSplit/>
          <w:trHeight w:val="239"/>
        </w:trPr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0636FD10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  <w:r w:rsidRPr="00586140">
              <w:rPr>
                <w:rFonts w:asciiTheme="majorHAnsi" w:hAnsiTheme="majorHAnsi"/>
                <w:b/>
                <w:color w:val="auto"/>
                <w:sz w:val="16"/>
                <w:szCs w:val="16"/>
              </w:rPr>
              <w:t>Places</w:t>
            </w:r>
          </w:p>
        </w:tc>
        <w:tc>
          <w:tcPr>
            <w:tcW w:w="4942" w:type="dxa"/>
            <w:shd w:val="clear" w:color="auto" w:fill="auto"/>
            <w:hideMark/>
          </w:tcPr>
          <w:p w14:paraId="0696F781" w14:textId="77777777" w:rsidR="00E36FB3" w:rsidRPr="00586140" w:rsidRDefault="00E36FB3" w:rsidP="00E36FB3">
            <w:pPr>
              <w:keepNext/>
              <w:contextualSpacing/>
              <w:rPr>
                <w:rFonts w:asciiTheme="majorHAnsi" w:hAnsiTheme="majorHAnsi"/>
                <w:color w:val="auto"/>
                <w:sz w:val="16"/>
                <w:szCs w:val="16"/>
              </w:rPr>
            </w:pPr>
            <w:r w:rsidRPr="00586140">
              <w:rPr>
                <w:rFonts w:asciiTheme="majorHAnsi" w:hAnsiTheme="majorHAnsi"/>
                <w:color w:val="auto"/>
                <w:sz w:val="16"/>
                <w:szCs w:val="16"/>
              </w:rPr>
              <w:t>Online Places Information</w:t>
            </w:r>
          </w:p>
        </w:tc>
        <w:tc>
          <w:tcPr>
            <w:tcW w:w="791" w:type="dxa"/>
            <w:shd w:val="clear" w:color="auto" w:fill="auto"/>
          </w:tcPr>
          <w:p w14:paraId="68A1B52D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527" w:type="dxa"/>
            <w:shd w:val="clear" w:color="auto" w:fill="auto"/>
          </w:tcPr>
          <w:p w14:paraId="1EB06AB9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790" w:type="dxa"/>
            <w:shd w:val="clear" w:color="auto" w:fill="auto"/>
          </w:tcPr>
          <w:p w14:paraId="70FAF9D8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60" w:type="dxa"/>
            <w:shd w:val="clear" w:color="auto" w:fill="auto"/>
          </w:tcPr>
          <w:p w14:paraId="674FCDF9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800" w:type="dxa"/>
            <w:shd w:val="clear" w:color="auto" w:fill="auto"/>
          </w:tcPr>
          <w:p w14:paraId="7B9DC90E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20" w:type="dxa"/>
            <w:shd w:val="clear" w:color="auto" w:fill="auto"/>
          </w:tcPr>
          <w:p w14:paraId="6F372B19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</w:tr>
      <w:tr w:rsidR="00E36FB3" w:rsidRPr="00586140" w14:paraId="3D4FE7FD" w14:textId="77777777" w:rsidTr="00775C37">
        <w:trPr>
          <w:cantSplit/>
          <w:trHeight w:val="237"/>
        </w:trPr>
        <w:tc>
          <w:tcPr>
            <w:tcW w:w="992" w:type="dxa"/>
            <w:vMerge/>
            <w:shd w:val="clear" w:color="auto" w:fill="auto"/>
            <w:vAlign w:val="center"/>
          </w:tcPr>
          <w:p w14:paraId="0DBC7219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942" w:type="dxa"/>
            <w:shd w:val="clear" w:color="auto" w:fill="auto"/>
          </w:tcPr>
          <w:p w14:paraId="1171E960" w14:textId="77777777" w:rsidR="00E36FB3" w:rsidRPr="00586140" w:rsidRDefault="00E36FB3" w:rsidP="00E36FB3">
            <w:pPr>
              <w:keepNext/>
              <w:contextualSpacing/>
              <w:rPr>
                <w:rFonts w:asciiTheme="majorHAnsi" w:hAnsiTheme="majorHAnsi"/>
                <w:color w:val="auto"/>
                <w:sz w:val="16"/>
                <w:szCs w:val="16"/>
              </w:rPr>
            </w:pPr>
            <w:r w:rsidRPr="00586140">
              <w:rPr>
                <w:rFonts w:asciiTheme="majorHAnsi" w:hAnsiTheme="majorHAnsi"/>
                <w:color w:val="auto"/>
                <w:sz w:val="16"/>
                <w:szCs w:val="16"/>
              </w:rPr>
              <w:t>Online Related Places</w:t>
            </w:r>
          </w:p>
        </w:tc>
        <w:tc>
          <w:tcPr>
            <w:tcW w:w="791" w:type="dxa"/>
            <w:shd w:val="clear" w:color="auto" w:fill="auto"/>
          </w:tcPr>
          <w:p w14:paraId="5A12B581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527" w:type="dxa"/>
            <w:shd w:val="clear" w:color="auto" w:fill="auto"/>
          </w:tcPr>
          <w:p w14:paraId="1ACA0775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790" w:type="dxa"/>
            <w:shd w:val="clear" w:color="auto" w:fill="auto"/>
          </w:tcPr>
          <w:p w14:paraId="538CD511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60" w:type="dxa"/>
            <w:shd w:val="clear" w:color="auto" w:fill="auto"/>
          </w:tcPr>
          <w:p w14:paraId="5CD6C48A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800" w:type="dxa"/>
            <w:shd w:val="clear" w:color="auto" w:fill="auto"/>
          </w:tcPr>
          <w:p w14:paraId="363EDA65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20" w:type="dxa"/>
            <w:shd w:val="clear" w:color="auto" w:fill="auto"/>
          </w:tcPr>
          <w:p w14:paraId="244D1CA0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</w:tr>
      <w:tr w:rsidR="00E36FB3" w:rsidRPr="00586140" w14:paraId="49E73785" w14:textId="77777777" w:rsidTr="00775C37">
        <w:trPr>
          <w:cantSplit/>
          <w:trHeight w:val="237"/>
        </w:trPr>
        <w:tc>
          <w:tcPr>
            <w:tcW w:w="992" w:type="dxa"/>
            <w:vMerge/>
            <w:shd w:val="clear" w:color="auto" w:fill="auto"/>
            <w:vAlign w:val="center"/>
          </w:tcPr>
          <w:p w14:paraId="3D83A1C9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942" w:type="dxa"/>
            <w:shd w:val="clear" w:color="auto" w:fill="auto"/>
          </w:tcPr>
          <w:p w14:paraId="7DE283CB" w14:textId="77777777" w:rsidR="00E36FB3" w:rsidRPr="00586140" w:rsidRDefault="00E36FB3" w:rsidP="00E36FB3">
            <w:pPr>
              <w:keepNext/>
              <w:contextualSpacing/>
              <w:rPr>
                <w:rFonts w:asciiTheme="majorHAnsi" w:hAnsiTheme="majorHAnsi"/>
                <w:color w:val="auto"/>
                <w:sz w:val="16"/>
                <w:szCs w:val="16"/>
              </w:rPr>
            </w:pPr>
            <w:r w:rsidRPr="00586140">
              <w:rPr>
                <w:rFonts w:asciiTheme="majorHAnsi" w:hAnsiTheme="majorHAnsi"/>
                <w:color w:val="auto"/>
                <w:sz w:val="16"/>
                <w:szCs w:val="16"/>
              </w:rPr>
              <w:t>Online Places Enrichment</w:t>
            </w:r>
          </w:p>
        </w:tc>
        <w:tc>
          <w:tcPr>
            <w:tcW w:w="791" w:type="dxa"/>
            <w:shd w:val="clear" w:color="auto" w:fill="auto"/>
          </w:tcPr>
          <w:p w14:paraId="75E6F289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527" w:type="dxa"/>
            <w:shd w:val="clear" w:color="auto" w:fill="auto"/>
          </w:tcPr>
          <w:p w14:paraId="37F37246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790" w:type="dxa"/>
            <w:shd w:val="clear" w:color="auto" w:fill="auto"/>
          </w:tcPr>
          <w:p w14:paraId="1173AEB1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60" w:type="dxa"/>
            <w:shd w:val="clear" w:color="auto" w:fill="auto"/>
          </w:tcPr>
          <w:p w14:paraId="1E0165D0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800" w:type="dxa"/>
            <w:shd w:val="clear" w:color="auto" w:fill="auto"/>
          </w:tcPr>
          <w:p w14:paraId="36ABA82B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20" w:type="dxa"/>
            <w:shd w:val="clear" w:color="auto" w:fill="auto"/>
          </w:tcPr>
          <w:p w14:paraId="725F37A9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</w:tr>
      <w:tr w:rsidR="00E36FB3" w:rsidRPr="00586140" w14:paraId="72F870C0" w14:textId="77777777" w:rsidTr="00775C37">
        <w:trPr>
          <w:cantSplit/>
          <w:trHeight w:val="237"/>
        </w:trPr>
        <w:tc>
          <w:tcPr>
            <w:tcW w:w="992" w:type="dxa"/>
            <w:vMerge/>
            <w:shd w:val="clear" w:color="auto" w:fill="auto"/>
            <w:vAlign w:val="center"/>
          </w:tcPr>
          <w:p w14:paraId="4649BD29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942" w:type="dxa"/>
            <w:shd w:val="clear" w:color="auto" w:fill="auto"/>
          </w:tcPr>
          <w:p w14:paraId="15EAB18D" w14:textId="77777777" w:rsidR="00E36FB3" w:rsidRPr="00586140" w:rsidRDefault="00E36FB3" w:rsidP="00E36FB3">
            <w:pPr>
              <w:keepNext/>
              <w:contextualSpacing/>
              <w:rPr>
                <w:rFonts w:asciiTheme="majorHAnsi" w:hAnsiTheme="majorHAnsi"/>
                <w:color w:val="auto"/>
                <w:sz w:val="16"/>
                <w:szCs w:val="16"/>
              </w:rPr>
            </w:pPr>
            <w:r w:rsidRPr="00586140">
              <w:rPr>
                <w:rFonts w:asciiTheme="majorHAnsi" w:hAnsiTheme="majorHAnsi"/>
                <w:color w:val="auto"/>
                <w:sz w:val="16"/>
                <w:szCs w:val="16"/>
              </w:rPr>
              <w:t>Online Client Side Interactions</w:t>
            </w:r>
          </w:p>
        </w:tc>
        <w:tc>
          <w:tcPr>
            <w:tcW w:w="791" w:type="dxa"/>
            <w:shd w:val="clear" w:color="auto" w:fill="auto"/>
          </w:tcPr>
          <w:p w14:paraId="67AA3806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527" w:type="dxa"/>
            <w:shd w:val="clear" w:color="auto" w:fill="auto"/>
          </w:tcPr>
          <w:p w14:paraId="08343B2A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790" w:type="dxa"/>
            <w:shd w:val="clear" w:color="auto" w:fill="auto"/>
          </w:tcPr>
          <w:p w14:paraId="56CE6CD5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60" w:type="dxa"/>
            <w:shd w:val="clear" w:color="auto" w:fill="auto"/>
          </w:tcPr>
          <w:p w14:paraId="48321885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800" w:type="dxa"/>
            <w:shd w:val="clear" w:color="auto" w:fill="auto"/>
          </w:tcPr>
          <w:p w14:paraId="44E38ACC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20" w:type="dxa"/>
            <w:shd w:val="clear" w:color="auto" w:fill="auto"/>
          </w:tcPr>
          <w:p w14:paraId="68507DD6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</w:tr>
      <w:tr w:rsidR="00E36FB3" w:rsidRPr="00586140" w14:paraId="547F4BD8" w14:textId="77777777" w:rsidTr="00775C37">
        <w:trPr>
          <w:cantSplit/>
          <w:trHeight w:val="237"/>
        </w:trPr>
        <w:tc>
          <w:tcPr>
            <w:tcW w:w="992" w:type="dxa"/>
            <w:vMerge/>
            <w:shd w:val="clear" w:color="auto" w:fill="auto"/>
            <w:vAlign w:val="center"/>
          </w:tcPr>
          <w:p w14:paraId="400A792D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942" w:type="dxa"/>
            <w:shd w:val="clear" w:color="auto" w:fill="auto"/>
          </w:tcPr>
          <w:p w14:paraId="6CD77DE6" w14:textId="77777777" w:rsidR="00E36FB3" w:rsidRPr="00586140" w:rsidRDefault="00E36FB3" w:rsidP="00E36FB3">
            <w:pPr>
              <w:keepNext/>
              <w:contextualSpacing/>
              <w:rPr>
                <w:rFonts w:asciiTheme="majorHAnsi" w:hAnsiTheme="majorHAnsi"/>
                <w:color w:val="auto"/>
                <w:sz w:val="16"/>
                <w:szCs w:val="16"/>
              </w:rPr>
            </w:pPr>
            <w:r w:rsidRPr="00586140">
              <w:rPr>
                <w:rFonts w:asciiTheme="majorHAnsi" w:hAnsiTheme="majorHAnsi"/>
                <w:color w:val="auto"/>
                <w:sz w:val="16"/>
                <w:szCs w:val="16"/>
              </w:rPr>
              <w:t>Hybrid (Online/Offline) Places Search</w:t>
            </w:r>
          </w:p>
        </w:tc>
        <w:tc>
          <w:tcPr>
            <w:tcW w:w="791" w:type="dxa"/>
            <w:shd w:val="clear" w:color="auto" w:fill="auto"/>
          </w:tcPr>
          <w:p w14:paraId="2205D67E" w14:textId="0094BEB2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527" w:type="dxa"/>
            <w:shd w:val="clear" w:color="auto" w:fill="auto"/>
          </w:tcPr>
          <w:p w14:paraId="55027604" w14:textId="65646C22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790" w:type="dxa"/>
            <w:shd w:val="clear" w:color="auto" w:fill="auto"/>
          </w:tcPr>
          <w:p w14:paraId="5A7653EA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60" w:type="dxa"/>
            <w:shd w:val="clear" w:color="auto" w:fill="auto"/>
          </w:tcPr>
          <w:p w14:paraId="087E1765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800" w:type="dxa"/>
            <w:shd w:val="clear" w:color="auto" w:fill="auto"/>
          </w:tcPr>
          <w:p w14:paraId="685439EE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20" w:type="dxa"/>
            <w:shd w:val="clear" w:color="auto" w:fill="auto"/>
          </w:tcPr>
          <w:p w14:paraId="023F612A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</w:tr>
      <w:tr w:rsidR="00E36FB3" w:rsidRPr="00586140" w14:paraId="67FBBEE4" w14:textId="77777777" w:rsidTr="00775C37">
        <w:trPr>
          <w:cantSplit/>
          <w:trHeight w:val="208"/>
        </w:trPr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328D712B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  <w:r w:rsidRPr="00586140">
              <w:rPr>
                <w:rFonts w:asciiTheme="majorHAnsi" w:hAnsiTheme="majorHAnsi"/>
                <w:b/>
                <w:color w:val="auto"/>
                <w:sz w:val="16"/>
                <w:szCs w:val="16"/>
              </w:rPr>
              <w:t>Traffic</w:t>
            </w:r>
          </w:p>
        </w:tc>
        <w:tc>
          <w:tcPr>
            <w:tcW w:w="4942" w:type="dxa"/>
            <w:shd w:val="clear" w:color="auto" w:fill="auto"/>
            <w:hideMark/>
          </w:tcPr>
          <w:p w14:paraId="773B44FA" w14:textId="77777777" w:rsidR="00E36FB3" w:rsidRPr="00586140" w:rsidRDefault="00E36FB3" w:rsidP="00E36FB3">
            <w:pPr>
              <w:keepNext/>
              <w:contextualSpacing/>
              <w:rPr>
                <w:rFonts w:asciiTheme="majorHAnsi" w:hAnsiTheme="majorHAnsi"/>
                <w:color w:val="auto"/>
                <w:sz w:val="16"/>
                <w:szCs w:val="16"/>
              </w:rPr>
            </w:pPr>
            <w:r w:rsidRPr="00586140">
              <w:rPr>
                <w:rFonts w:asciiTheme="majorHAnsi" w:hAnsiTheme="majorHAnsi"/>
                <w:color w:val="auto"/>
                <w:sz w:val="16"/>
                <w:szCs w:val="16"/>
              </w:rPr>
              <w:t>Traffic Incidents</w:t>
            </w:r>
          </w:p>
        </w:tc>
        <w:tc>
          <w:tcPr>
            <w:tcW w:w="791" w:type="dxa"/>
            <w:shd w:val="clear" w:color="auto" w:fill="auto"/>
          </w:tcPr>
          <w:p w14:paraId="37D21A2A" w14:textId="51F3FE6D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527" w:type="dxa"/>
            <w:shd w:val="clear" w:color="auto" w:fill="auto"/>
          </w:tcPr>
          <w:p w14:paraId="1242941A" w14:textId="1874833A" w:rsidR="00E36FB3" w:rsidRPr="00586140" w:rsidRDefault="00E36FB3" w:rsidP="00E36FB3">
            <w:pPr>
              <w:keepNext/>
              <w:tabs>
                <w:tab w:val="left" w:pos="960"/>
                <w:tab w:val="center" w:pos="1078"/>
              </w:tabs>
              <w:contextualSpacing/>
              <w:jc w:val="center"/>
              <w:rPr>
                <w:rFonts w:asciiTheme="majorHAnsi" w:hAnsiTheme="majorHAnsi"/>
                <w:color w:val="auto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790" w:type="dxa"/>
            <w:shd w:val="clear" w:color="auto" w:fill="auto"/>
          </w:tcPr>
          <w:p w14:paraId="1F3870EE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60" w:type="dxa"/>
            <w:shd w:val="clear" w:color="auto" w:fill="auto"/>
          </w:tcPr>
          <w:p w14:paraId="535118E0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800" w:type="dxa"/>
            <w:shd w:val="clear" w:color="auto" w:fill="auto"/>
          </w:tcPr>
          <w:p w14:paraId="69342EFA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20" w:type="dxa"/>
            <w:shd w:val="clear" w:color="auto" w:fill="auto"/>
          </w:tcPr>
          <w:p w14:paraId="11FB125A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</w:tr>
      <w:tr w:rsidR="00E36FB3" w:rsidRPr="00586140" w14:paraId="2A908DFC" w14:textId="77777777" w:rsidTr="00775C37">
        <w:trPr>
          <w:cantSplit/>
          <w:trHeight w:val="208"/>
        </w:trPr>
        <w:tc>
          <w:tcPr>
            <w:tcW w:w="992" w:type="dxa"/>
            <w:vMerge/>
            <w:shd w:val="clear" w:color="auto" w:fill="auto"/>
            <w:vAlign w:val="center"/>
          </w:tcPr>
          <w:p w14:paraId="3FD71382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942" w:type="dxa"/>
            <w:shd w:val="clear" w:color="auto" w:fill="auto"/>
          </w:tcPr>
          <w:p w14:paraId="39144489" w14:textId="77777777" w:rsidR="00E36FB3" w:rsidRPr="00586140" w:rsidRDefault="00E36FB3" w:rsidP="00E36FB3">
            <w:pPr>
              <w:keepNext/>
              <w:contextualSpacing/>
              <w:rPr>
                <w:rFonts w:asciiTheme="majorHAnsi" w:hAnsiTheme="majorHAnsi"/>
                <w:color w:val="auto"/>
                <w:sz w:val="16"/>
                <w:szCs w:val="16"/>
              </w:rPr>
            </w:pPr>
            <w:r w:rsidRPr="00586140">
              <w:rPr>
                <w:rFonts w:asciiTheme="majorHAnsi" w:hAnsiTheme="majorHAnsi"/>
                <w:color w:val="auto"/>
                <w:sz w:val="16"/>
                <w:szCs w:val="16"/>
              </w:rPr>
              <w:t>Traffic Flow</w:t>
            </w:r>
          </w:p>
        </w:tc>
        <w:tc>
          <w:tcPr>
            <w:tcW w:w="791" w:type="dxa"/>
            <w:shd w:val="clear" w:color="auto" w:fill="auto"/>
          </w:tcPr>
          <w:p w14:paraId="5995FB3C" w14:textId="48DB0390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527" w:type="dxa"/>
            <w:shd w:val="clear" w:color="auto" w:fill="auto"/>
          </w:tcPr>
          <w:p w14:paraId="69D400DD" w14:textId="15248DB2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790" w:type="dxa"/>
            <w:shd w:val="clear" w:color="auto" w:fill="auto"/>
          </w:tcPr>
          <w:p w14:paraId="053216D9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60" w:type="dxa"/>
            <w:shd w:val="clear" w:color="auto" w:fill="auto"/>
          </w:tcPr>
          <w:p w14:paraId="6DA34045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800" w:type="dxa"/>
            <w:shd w:val="clear" w:color="auto" w:fill="auto"/>
          </w:tcPr>
          <w:p w14:paraId="2AE5952C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20" w:type="dxa"/>
            <w:shd w:val="clear" w:color="auto" w:fill="auto"/>
          </w:tcPr>
          <w:p w14:paraId="4498876F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</w:tr>
      <w:tr w:rsidR="00E36FB3" w:rsidRPr="00586140" w14:paraId="0E60F399" w14:textId="77777777" w:rsidTr="00775C37">
        <w:trPr>
          <w:cantSplit/>
          <w:trHeight w:val="208"/>
        </w:trPr>
        <w:tc>
          <w:tcPr>
            <w:tcW w:w="992" w:type="dxa"/>
            <w:vMerge/>
            <w:shd w:val="clear" w:color="auto" w:fill="auto"/>
            <w:vAlign w:val="center"/>
          </w:tcPr>
          <w:p w14:paraId="06A3BC2A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942" w:type="dxa"/>
            <w:shd w:val="clear" w:color="auto" w:fill="auto"/>
          </w:tcPr>
          <w:p w14:paraId="527652E6" w14:textId="77777777" w:rsidR="00E36FB3" w:rsidRPr="00586140" w:rsidRDefault="00E36FB3" w:rsidP="00E36FB3">
            <w:pPr>
              <w:keepNext/>
              <w:contextualSpacing/>
              <w:rPr>
                <w:rFonts w:asciiTheme="majorHAnsi" w:hAnsiTheme="majorHAnsi"/>
                <w:color w:val="auto"/>
                <w:sz w:val="16"/>
                <w:szCs w:val="16"/>
              </w:rPr>
            </w:pPr>
            <w:r w:rsidRPr="00586140">
              <w:rPr>
                <w:rFonts w:asciiTheme="majorHAnsi" w:hAnsiTheme="majorHAnsi"/>
                <w:color w:val="auto"/>
                <w:sz w:val="16"/>
                <w:szCs w:val="16"/>
              </w:rPr>
              <w:t>Historical Speed Patterns</w:t>
            </w:r>
          </w:p>
        </w:tc>
        <w:tc>
          <w:tcPr>
            <w:tcW w:w="791" w:type="dxa"/>
            <w:shd w:val="clear" w:color="auto" w:fill="auto"/>
          </w:tcPr>
          <w:p w14:paraId="205731E0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527" w:type="dxa"/>
            <w:shd w:val="clear" w:color="auto" w:fill="auto"/>
          </w:tcPr>
          <w:p w14:paraId="4C211C91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790" w:type="dxa"/>
            <w:shd w:val="clear" w:color="auto" w:fill="auto"/>
          </w:tcPr>
          <w:p w14:paraId="2D51B760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660" w:type="dxa"/>
            <w:shd w:val="clear" w:color="auto" w:fill="auto"/>
          </w:tcPr>
          <w:p w14:paraId="32F4A967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800" w:type="dxa"/>
            <w:shd w:val="clear" w:color="auto" w:fill="auto"/>
          </w:tcPr>
          <w:p w14:paraId="6F13B1DA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20" w:type="dxa"/>
            <w:shd w:val="clear" w:color="auto" w:fill="auto"/>
          </w:tcPr>
          <w:p w14:paraId="619AE570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</w:tr>
      <w:tr w:rsidR="008B7F2D" w:rsidRPr="00586140" w14:paraId="7180CF05" w14:textId="77777777" w:rsidTr="00775C37">
        <w:trPr>
          <w:cantSplit/>
          <w:trHeight w:val="208"/>
        </w:trPr>
        <w:tc>
          <w:tcPr>
            <w:tcW w:w="992" w:type="dxa"/>
            <w:vMerge w:val="restart"/>
            <w:shd w:val="clear" w:color="auto" w:fill="auto"/>
            <w:vAlign w:val="center"/>
          </w:tcPr>
          <w:p w14:paraId="6C16979D" w14:textId="64CE0A8C" w:rsidR="008B7F2D" w:rsidRPr="00586140" w:rsidRDefault="008B7F2D" w:rsidP="008B7F2D">
            <w:pPr>
              <w:keepNext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color w:val="auto"/>
                <w:sz w:val="16"/>
                <w:szCs w:val="16"/>
              </w:rPr>
              <w:t>Transit</w:t>
            </w:r>
          </w:p>
        </w:tc>
        <w:tc>
          <w:tcPr>
            <w:tcW w:w="4942" w:type="dxa"/>
            <w:shd w:val="clear" w:color="auto" w:fill="auto"/>
          </w:tcPr>
          <w:p w14:paraId="39C342C5" w14:textId="4F778083" w:rsidR="008B7F2D" w:rsidRPr="00586140" w:rsidRDefault="008B7F2D" w:rsidP="008B7F2D">
            <w:pPr>
              <w:keepNext/>
              <w:contextualSpacing/>
              <w:rPr>
                <w:rFonts w:asciiTheme="majorHAnsi" w:hAnsiTheme="majorHAnsi"/>
                <w:color w:val="auto"/>
                <w:sz w:val="16"/>
                <w:szCs w:val="16"/>
              </w:rPr>
            </w:pPr>
            <w:r>
              <w:rPr>
                <w:rFonts w:asciiTheme="majorHAnsi" w:hAnsiTheme="majorHAnsi"/>
                <w:color w:val="auto"/>
                <w:sz w:val="16"/>
                <w:szCs w:val="16"/>
              </w:rPr>
              <w:t>Station Search</w:t>
            </w:r>
          </w:p>
        </w:tc>
        <w:tc>
          <w:tcPr>
            <w:tcW w:w="791" w:type="dxa"/>
            <w:shd w:val="clear" w:color="auto" w:fill="auto"/>
          </w:tcPr>
          <w:p w14:paraId="12E5463A" w14:textId="22688FCB" w:rsidR="008B7F2D" w:rsidRPr="00586140" w:rsidRDefault="008B7F2D" w:rsidP="008B7F2D">
            <w:pPr>
              <w:keepNext/>
              <w:jc w:val="center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527" w:type="dxa"/>
            <w:shd w:val="clear" w:color="auto" w:fill="auto"/>
          </w:tcPr>
          <w:p w14:paraId="00C3DD91" w14:textId="206122C9" w:rsidR="008B7F2D" w:rsidRPr="00586140" w:rsidRDefault="008B7F2D" w:rsidP="008B7F2D">
            <w:pPr>
              <w:keepNext/>
              <w:jc w:val="center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790" w:type="dxa"/>
            <w:shd w:val="clear" w:color="auto" w:fill="auto"/>
          </w:tcPr>
          <w:p w14:paraId="7517A384" w14:textId="498029CC" w:rsidR="008B7F2D" w:rsidRPr="00586140" w:rsidRDefault="008B7F2D" w:rsidP="008B7F2D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60" w:type="dxa"/>
            <w:shd w:val="clear" w:color="auto" w:fill="auto"/>
          </w:tcPr>
          <w:p w14:paraId="26E906BA" w14:textId="54D05A77" w:rsidR="008B7F2D" w:rsidRPr="00586140" w:rsidRDefault="008B7F2D" w:rsidP="008B7F2D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800" w:type="dxa"/>
            <w:shd w:val="clear" w:color="auto" w:fill="auto"/>
          </w:tcPr>
          <w:p w14:paraId="54B3D1AE" w14:textId="582B5B86" w:rsidR="008B7F2D" w:rsidRPr="00586140" w:rsidRDefault="008B7F2D" w:rsidP="008B7F2D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20" w:type="dxa"/>
            <w:shd w:val="clear" w:color="auto" w:fill="auto"/>
          </w:tcPr>
          <w:p w14:paraId="117FDE53" w14:textId="12630AC9" w:rsidR="008B7F2D" w:rsidRPr="00586140" w:rsidRDefault="008B7F2D" w:rsidP="008B7F2D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</w:tr>
      <w:tr w:rsidR="008B7F2D" w:rsidRPr="00586140" w14:paraId="77B54CB8" w14:textId="77777777" w:rsidTr="00775C37">
        <w:trPr>
          <w:cantSplit/>
          <w:trHeight w:val="208"/>
        </w:trPr>
        <w:tc>
          <w:tcPr>
            <w:tcW w:w="992" w:type="dxa"/>
            <w:vMerge/>
            <w:shd w:val="clear" w:color="auto" w:fill="auto"/>
            <w:vAlign w:val="center"/>
          </w:tcPr>
          <w:p w14:paraId="7592EDD9" w14:textId="77777777" w:rsidR="008B7F2D" w:rsidRPr="00586140" w:rsidRDefault="008B7F2D" w:rsidP="008B7F2D">
            <w:pPr>
              <w:keepNext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942" w:type="dxa"/>
            <w:shd w:val="clear" w:color="auto" w:fill="auto"/>
          </w:tcPr>
          <w:p w14:paraId="20BB8190" w14:textId="368A11C2" w:rsidR="008B7F2D" w:rsidRPr="00586140" w:rsidRDefault="008B7F2D" w:rsidP="008B7F2D">
            <w:pPr>
              <w:keepNext/>
              <w:contextualSpacing/>
              <w:rPr>
                <w:rFonts w:asciiTheme="majorHAnsi" w:hAnsiTheme="majorHAnsi"/>
                <w:color w:val="auto"/>
                <w:sz w:val="16"/>
                <w:szCs w:val="16"/>
              </w:rPr>
            </w:pPr>
            <w:r>
              <w:rPr>
                <w:rFonts w:asciiTheme="majorHAnsi" w:hAnsiTheme="majorHAnsi"/>
                <w:color w:val="auto"/>
                <w:sz w:val="16"/>
                <w:szCs w:val="16"/>
              </w:rPr>
              <w:t>Nearby Stations</w:t>
            </w:r>
          </w:p>
        </w:tc>
        <w:tc>
          <w:tcPr>
            <w:tcW w:w="791" w:type="dxa"/>
            <w:shd w:val="clear" w:color="auto" w:fill="auto"/>
          </w:tcPr>
          <w:p w14:paraId="54664229" w14:textId="7CA17218" w:rsidR="008B7F2D" w:rsidRPr="00586140" w:rsidRDefault="008B7F2D" w:rsidP="008B7F2D">
            <w:pPr>
              <w:keepNext/>
              <w:jc w:val="center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527" w:type="dxa"/>
            <w:shd w:val="clear" w:color="auto" w:fill="auto"/>
          </w:tcPr>
          <w:p w14:paraId="7204F85B" w14:textId="58A301F2" w:rsidR="008B7F2D" w:rsidRPr="00586140" w:rsidRDefault="008B7F2D" w:rsidP="008B7F2D">
            <w:pPr>
              <w:keepNext/>
              <w:jc w:val="center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790" w:type="dxa"/>
            <w:shd w:val="clear" w:color="auto" w:fill="auto"/>
          </w:tcPr>
          <w:p w14:paraId="43B8B69E" w14:textId="008E8B3E" w:rsidR="008B7F2D" w:rsidRPr="00586140" w:rsidRDefault="008B7F2D" w:rsidP="008B7F2D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60" w:type="dxa"/>
            <w:shd w:val="clear" w:color="auto" w:fill="auto"/>
          </w:tcPr>
          <w:p w14:paraId="2042931B" w14:textId="77807355" w:rsidR="008B7F2D" w:rsidRPr="00586140" w:rsidRDefault="008B7F2D" w:rsidP="008B7F2D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800" w:type="dxa"/>
            <w:shd w:val="clear" w:color="auto" w:fill="auto"/>
          </w:tcPr>
          <w:p w14:paraId="35124621" w14:textId="15D56B5C" w:rsidR="008B7F2D" w:rsidRPr="00586140" w:rsidRDefault="008B7F2D" w:rsidP="008B7F2D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20" w:type="dxa"/>
            <w:shd w:val="clear" w:color="auto" w:fill="auto"/>
          </w:tcPr>
          <w:p w14:paraId="1919393B" w14:textId="37846198" w:rsidR="008B7F2D" w:rsidRPr="00586140" w:rsidRDefault="008B7F2D" w:rsidP="008B7F2D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</w:tr>
      <w:tr w:rsidR="008B7F2D" w:rsidRPr="00586140" w14:paraId="382C69E8" w14:textId="77777777" w:rsidTr="00775C37">
        <w:trPr>
          <w:cantSplit/>
          <w:trHeight w:val="208"/>
        </w:trPr>
        <w:tc>
          <w:tcPr>
            <w:tcW w:w="992" w:type="dxa"/>
            <w:vMerge/>
            <w:shd w:val="clear" w:color="auto" w:fill="auto"/>
            <w:vAlign w:val="center"/>
          </w:tcPr>
          <w:p w14:paraId="014D2935" w14:textId="77777777" w:rsidR="008B7F2D" w:rsidRPr="00586140" w:rsidRDefault="008B7F2D" w:rsidP="008B7F2D">
            <w:pPr>
              <w:keepNext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942" w:type="dxa"/>
            <w:shd w:val="clear" w:color="auto" w:fill="auto"/>
          </w:tcPr>
          <w:p w14:paraId="08327B33" w14:textId="69D81617" w:rsidR="008B7F2D" w:rsidRPr="00586140" w:rsidRDefault="008B7F2D" w:rsidP="008B7F2D">
            <w:pPr>
              <w:keepNext/>
              <w:contextualSpacing/>
              <w:rPr>
                <w:rFonts w:asciiTheme="majorHAnsi" w:hAnsiTheme="majorHAnsi"/>
                <w:color w:val="auto"/>
                <w:sz w:val="16"/>
                <w:szCs w:val="16"/>
              </w:rPr>
            </w:pPr>
            <w:r>
              <w:rPr>
                <w:rFonts w:asciiTheme="majorHAnsi" w:hAnsiTheme="majorHAnsi"/>
                <w:color w:val="auto"/>
                <w:sz w:val="16"/>
                <w:szCs w:val="16"/>
              </w:rPr>
              <w:t>Next Departures</w:t>
            </w:r>
          </w:p>
        </w:tc>
        <w:tc>
          <w:tcPr>
            <w:tcW w:w="791" w:type="dxa"/>
            <w:shd w:val="clear" w:color="auto" w:fill="auto"/>
          </w:tcPr>
          <w:p w14:paraId="13ACF5B3" w14:textId="6CA0CE65" w:rsidR="008B7F2D" w:rsidRPr="00586140" w:rsidRDefault="008B7F2D" w:rsidP="008B7F2D">
            <w:pPr>
              <w:keepNext/>
              <w:jc w:val="center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527" w:type="dxa"/>
            <w:shd w:val="clear" w:color="auto" w:fill="auto"/>
          </w:tcPr>
          <w:p w14:paraId="6D5A8C69" w14:textId="701AF226" w:rsidR="008B7F2D" w:rsidRPr="00586140" w:rsidRDefault="008B7F2D" w:rsidP="008B7F2D">
            <w:pPr>
              <w:keepNext/>
              <w:jc w:val="center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790" w:type="dxa"/>
            <w:shd w:val="clear" w:color="auto" w:fill="auto"/>
          </w:tcPr>
          <w:p w14:paraId="45C97910" w14:textId="54C88694" w:rsidR="008B7F2D" w:rsidRPr="00586140" w:rsidRDefault="008B7F2D" w:rsidP="008B7F2D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60" w:type="dxa"/>
            <w:shd w:val="clear" w:color="auto" w:fill="auto"/>
          </w:tcPr>
          <w:p w14:paraId="5D364609" w14:textId="2BDFAF76" w:rsidR="008B7F2D" w:rsidRPr="00586140" w:rsidRDefault="008B7F2D" w:rsidP="008B7F2D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800" w:type="dxa"/>
            <w:shd w:val="clear" w:color="auto" w:fill="auto"/>
          </w:tcPr>
          <w:p w14:paraId="06299E57" w14:textId="3F5B1796" w:rsidR="008B7F2D" w:rsidRPr="00586140" w:rsidRDefault="008B7F2D" w:rsidP="008B7F2D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20" w:type="dxa"/>
            <w:shd w:val="clear" w:color="auto" w:fill="auto"/>
          </w:tcPr>
          <w:p w14:paraId="05AC25A2" w14:textId="24A4A78A" w:rsidR="008B7F2D" w:rsidRPr="00586140" w:rsidRDefault="008B7F2D" w:rsidP="008B7F2D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</w:tr>
      <w:tr w:rsidR="008B7F2D" w:rsidRPr="00586140" w14:paraId="120B4CE8" w14:textId="77777777" w:rsidTr="00775C37">
        <w:trPr>
          <w:cantSplit/>
          <w:trHeight w:val="208"/>
        </w:trPr>
        <w:tc>
          <w:tcPr>
            <w:tcW w:w="992" w:type="dxa"/>
            <w:vMerge/>
            <w:shd w:val="clear" w:color="auto" w:fill="auto"/>
            <w:vAlign w:val="center"/>
          </w:tcPr>
          <w:p w14:paraId="05E0AC36" w14:textId="77777777" w:rsidR="008B7F2D" w:rsidRPr="00586140" w:rsidRDefault="008B7F2D" w:rsidP="008B7F2D">
            <w:pPr>
              <w:keepNext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942" w:type="dxa"/>
            <w:shd w:val="clear" w:color="auto" w:fill="auto"/>
          </w:tcPr>
          <w:p w14:paraId="173B351D" w14:textId="21D46FA9" w:rsidR="008B7F2D" w:rsidRPr="00586140" w:rsidRDefault="008B7F2D" w:rsidP="008B7F2D">
            <w:pPr>
              <w:keepNext/>
              <w:contextualSpacing/>
              <w:rPr>
                <w:rFonts w:asciiTheme="majorHAnsi" w:hAnsiTheme="majorHAnsi"/>
                <w:color w:val="auto"/>
                <w:sz w:val="16"/>
                <w:szCs w:val="16"/>
              </w:rPr>
            </w:pPr>
            <w:r>
              <w:rPr>
                <w:rFonts w:asciiTheme="majorHAnsi" w:hAnsiTheme="majorHAnsi"/>
                <w:color w:val="auto"/>
                <w:sz w:val="16"/>
                <w:szCs w:val="16"/>
              </w:rPr>
              <w:t>Transit Routing</w:t>
            </w:r>
          </w:p>
        </w:tc>
        <w:tc>
          <w:tcPr>
            <w:tcW w:w="791" w:type="dxa"/>
            <w:shd w:val="clear" w:color="auto" w:fill="auto"/>
          </w:tcPr>
          <w:p w14:paraId="5571546E" w14:textId="5BBC2F00" w:rsidR="008B7F2D" w:rsidRPr="00586140" w:rsidRDefault="008B7F2D" w:rsidP="008B7F2D">
            <w:pPr>
              <w:keepNext/>
              <w:jc w:val="center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527" w:type="dxa"/>
            <w:shd w:val="clear" w:color="auto" w:fill="auto"/>
          </w:tcPr>
          <w:p w14:paraId="77C0D0F5" w14:textId="5D63F2FB" w:rsidR="008B7F2D" w:rsidRPr="00586140" w:rsidRDefault="008B7F2D" w:rsidP="008B7F2D">
            <w:pPr>
              <w:keepNext/>
              <w:jc w:val="center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790" w:type="dxa"/>
            <w:shd w:val="clear" w:color="auto" w:fill="auto"/>
          </w:tcPr>
          <w:p w14:paraId="3B1D2E68" w14:textId="5E6D7B2C" w:rsidR="008B7F2D" w:rsidRPr="00586140" w:rsidRDefault="008B7F2D" w:rsidP="008B7F2D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60" w:type="dxa"/>
            <w:shd w:val="clear" w:color="auto" w:fill="auto"/>
          </w:tcPr>
          <w:p w14:paraId="698A18BB" w14:textId="291B27B8" w:rsidR="008B7F2D" w:rsidRPr="00586140" w:rsidRDefault="008B7F2D" w:rsidP="008B7F2D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800" w:type="dxa"/>
            <w:shd w:val="clear" w:color="auto" w:fill="auto"/>
          </w:tcPr>
          <w:p w14:paraId="71E3ACAD" w14:textId="11CF846E" w:rsidR="008B7F2D" w:rsidRPr="00586140" w:rsidRDefault="008B7F2D" w:rsidP="008B7F2D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20" w:type="dxa"/>
            <w:shd w:val="clear" w:color="auto" w:fill="auto"/>
          </w:tcPr>
          <w:p w14:paraId="46645485" w14:textId="6118277B" w:rsidR="008B7F2D" w:rsidRPr="00586140" w:rsidRDefault="008B7F2D" w:rsidP="008B7F2D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</w:tr>
      <w:tr w:rsidR="008B7F2D" w:rsidRPr="00586140" w14:paraId="23993D66" w14:textId="77777777" w:rsidTr="00775C37">
        <w:trPr>
          <w:cantSplit/>
          <w:trHeight w:val="208"/>
        </w:trPr>
        <w:tc>
          <w:tcPr>
            <w:tcW w:w="992" w:type="dxa"/>
            <w:vMerge/>
            <w:shd w:val="clear" w:color="auto" w:fill="auto"/>
            <w:vAlign w:val="center"/>
          </w:tcPr>
          <w:p w14:paraId="56922AE9" w14:textId="77777777" w:rsidR="008B7F2D" w:rsidRPr="00586140" w:rsidRDefault="008B7F2D" w:rsidP="008B7F2D">
            <w:pPr>
              <w:keepNext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942" w:type="dxa"/>
            <w:shd w:val="clear" w:color="auto" w:fill="auto"/>
          </w:tcPr>
          <w:p w14:paraId="40850330" w14:textId="6DCC712C" w:rsidR="008B7F2D" w:rsidRPr="00586140" w:rsidRDefault="008B7F2D" w:rsidP="008B7F2D">
            <w:pPr>
              <w:keepNext/>
              <w:contextualSpacing/>
              <w:rPr>
                <w:rFonts w:asciiTheme="majorHAnsi" w:hAnsiTheme="majorHAnsi"/>
                <w:color w:val="auto"/>
                <w:sz w:val="16"/>
                <w:szCs w:val="16"/>
              </w:rPr>
            </w:pPr>
            <w:r>
              <w:rPr>
                <w:rFonts w:asciiTheme="majorHAnsi" w:hAnsiTheme="majorHAnsi"/>
                <w:color w:val="auto"/>
                <w:sz w:val="16"/>
                <w:szCs w:val="16"/>
              </w:rPr>
              <w:t>Refresh of Transit map data</w:t>
            </w:r>
          </w:p>
        </w:tc>
        <w:tc>
          <w:tcPr>
            <w:tcW w:w="791" w:type="dxa"/>
            <w:shd w:val="clear" w:color="auto" w:fill="auto"/>
          </w:tcPr>
          <w:p w14:paraId="49D81A69" w14:textId="76AF8A5F" w:rsidR="008B7F2D" w:rsidRPr="00586140" w:rsidRDefault="008B7F2D" w:rsidP="008B7F2D">
            <w:pPr>
              <w:keepNext/>
              <w:jc w:val="center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527" w:type="dxa"/>
            <w:shd w:val="clear" w:color="auto" w:fill="auto"/>
          </w:tcPr>
          <w:p w14:paraId="0279FD0C" w14:textId="475C65E8" w:rsidR="008B7F2D" w:rsidRPr="00586140" w:rsidRDefault="008B7F2D" w:rsidP="008B7F2D">
            <w:pPr>
              <w:keepNext/>
              <w:jc w:val="center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790" w:type="dxa"/>
            <w:shd w:val="clear" w:color="auto" w:fill="auto"/>
          </w:tcPr>
          <w:p w14:paraId="1CED731A" w14:textId="3EBE57D0" w:rsidR="008B7F2D" w:rsidRPr="00586140" w:rsidRDefault="008B7F2D" w:rsidP="008B7F2D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60" w:type="dxa"/>
            <w:shd w:val="clear" w:color="auto" w:fill="auto"/>
          </w:tcPr>
          <w:p w14:paraId="5C6579B3" w14:textId="273B9AEF" w:rsidR="008B7F2D" w:rsidRPr="00586140" w:rsidRDefault="008B7F2D" w:rsidP="008B7F2D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800" w:type="dxa"/>
            <w:shd w:val="clear" w:color="auto" w:fill="auto"/>
          </w:tcPr>
          <w:p w14:paraId="3BFA9CEC" w14:textId="34B38A88" w:rsidR="008B7F2D" w:rsidRPr="00586140" w:rsidRDefault="008B7F2D" w:rsidP="008B7F2D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20" w:type="dxa"/>
            <w:shd w:val="clear" w:color="auto" w:fill="auto"/>
          </w:tcPr>
          <w:p w14:paraId="1862DBDC" w14:textId="66D656B9" w:rsidR="008B7F2D" w:rsidRPr="00586140" w:rsidRDefault="008B7F2D" w:rsidP="008B7F2D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</w:tr>
      <w:tr w:rsidR="008B7F2D" w:rsidRPr="00586140" w14:paraId="3074BBA5" w14:textId="77777777" w:rsidTr="00775C37">
        <w:trPr>
          <w:cantSplit/>
          <w:trHeight w:val="208"/>
        </w:trPr>
        <w:tc>
          <w:tcPr>
            <w:tcW w:w="992" w:type="dxa"/>
            <w:vMerge/>
            <w:shd w:val="clear" w:color="auto" w:fill="auto"/>
            <w:vAlign w:val="center"/>
          </w:tcPr>
          <w:p w14:paraId="48D5278E" w14:textId="77777777" w:rsidR="008B7F2D" w:rsidRPr="00586140" w:rsidRDefault="008B7F2D" w:rsidP="008B7F2D">
            <w:pPr>
              <w:keepNext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942" w:type="dxa"/>
            <w:shd w:val="clear" w:color="auto" w:fill="auto"/>
          </w:tcPr>
          <w:p w14:paraId="345B4096" w14:textId="571E8976" w:rsidR="008B7F2D" w:rsidRPr="00586140" w:rsidRDefault="008B7F2D" w:rsidP="008B7F2D">
            <w:pPr>
              <w:keepNext/>
              <w:contextualSpacing/>
              <w:rPr>
                <w:rFonts w:asciiTheme="majorHAnsi" w:hAnsiTheme="majorHAnsi"/>
                <w:color w:val="auto"/>
                <w:sz w:val="16"/>
                <w:szCs w:val="16"/>
              </w:rPr>
            </w:pPr>
            <w:r>
              <w:rPr>
                <w:rFonts w:asciiTheme="majorHAnsi" w:hAnsiTheme="majorHAnsi"/>
                <w:color w:val="auto"/>
                <w:sz w:val="16"/>
                <w:szCs w:val="16"/>
              </w:rPr>
              <w:t>Pedestrian routing through access points</w:t>
            </w:r>
          </w:p>
        </w:tc>
        <w:tc>
          <w:tcPr>
            <w:tcW w:w="791" w:type="dxa"/>
            <w:shd w:val="clear" w:color="auto" w:fill="auto"/>
          </w:tcPr>
          <w:p w14:paraId="2BC997B4" w14:textId="47C9F6CF" w:rsidR="008B7F2D" w:rsidRPr="00586140" w:rsidRDefault="008B7F2D" w:rsidP="008B7F2D">
            <w:pPr>
              <w:keepNext/>
              <w:jc w:val="center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527" w:type="dxa"/>
            <w:shd w:val="clear" w:color="auto" w:fill="auto"/>
          </w:tcPr>
          <w:p w14:paraId="6FCDACBA" w14:textId="2A0E49DA" w:rsidR="008B7F2D" w:rsidRPr="00586140" w:rsidRDefault="008B7F2D" w:rsidP="008B7F2D">
            <w:pPr>
              <w:keepNext/>
              <w:jc w:val="center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790" w:type="dxa"/>
            <w:shd w:val="clear" w:color="auto" w:fill="auto"/>
          </w:tcPr>
          <w:p w14:paraId="406861B1" w14:textId="01340432" w:rsidR="008B7F2D" w:rsidRPr="00586140" w:rsidRDefault="008B7F2D" w:rsidP="008B7F2D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60" w:type="dxa"/>
            <w:shd w:val="clear" w:color="auto" w:fill="auto"/>
          </w:tcPr>
          <w:p w14:paraId="7F78A288" w14:textId="43919707" w:rsidR="008B7F2D" w:rsidRPr="00586140" w:rsidRDefault="008B7F2D" w:rsidP="008B7F2D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800" w:type="dxa"/>
            <w:shd w:val="clear" w:color="auto" w:fill="auto"/>
          </w:tcPr>
          <w:p w14:paraId="52003670" w14:textId="435BCF78" w:rsidR="008B7F2D" w:rsidRPr="00586140" w:rsidRDefault="008B7F2D" w:rsidP="008B7F2D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20" w:type="dxa"/>
            <w:shd w:val="clear" w:color="auto" w:fill="auto"/>
          </w:tcPr>
          <w:p w14:paraId="6D354A6A" w14:textId="3433116D" w:rsidR="008B7F2D" w:rsidRPr="00586140" w:rsidRDefault="008B7F2D" w:rsidP="008B7F2D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</w:tr>
      <w:tr w:rsidR="00E36FB3" w:rsidRPr="00586140" w14:paraId="7628584E" w14:textId="77777777" w:rsidTr="00775C37">
        <w:trPr>
          <w:cantSplit/>
          <w:trHeight w:val="208"/>
        </w:trPr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386DFC5D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  <w:r w:rsidRPr="00586140">
              <w:rPr>
                <w:rFonts w:asciiTheme="majorHAnsi" w:hAnsiTheme="majorHAnsi"/>
                <w:b/>
                <w:color w:val="auto"/>
                <w:sz w:val="16"/>
                <w:szCs w:val="16"/>
              </w:rPr>
              <w:t>Guidance</w:t>
            </w:r>
          </w:p>
        </w:tc>
        <w:tc>
          <w:tcPr>
            <w:tcW w:w="4942" w:type="dxa"/>
            <w:shd w:val="clear" w:color="auto" w:fill="auto"/>
            <w:hideMark/>
          </w:tcPr>
          <w:p w14:paraId="6E775612" w14:textId="77777777" w:rsidR="00E36FB3" w:rsidRPr="00586140" w:rsidRDefault="00E36FB3" w:rsidP="00E36FB3">
            <w:pPr>
              <w:keepNext/>
              <w:contextualSpacing/>
              <w:rPr>
                <w:rFonts w:asciiTheme="majorHAnsi" w:hAnsiTheme="majorHAnsi"/>
                <w:color w:val="auto"/>
                <w:sz w:val="16"/>
                <w:szCs w:val="16"/>
              </w:rPr>
            </w:pPr>
            <w:r w:rsidRPr="00586140">
              <w:rPr>
                <w:rFonts w:asciiTheme="majorHAnsi" w:hAnsiTheme="majorHAnsi"/>
                <w:color w:val="auto"/>
                <w:sz w:val="16"/>
                <w:szCs w:val="16"/>
              </w:rPr>
              <w:t>Hybrid/offline assistance</w:t>
            </w:r>
          </w:p>
        </w:tc>
        <w:tc>
          <w:tcPr>
            <w:tcW w:w="791" w:type="dxa"/>
            <w:shd w:val="clear" w:color="auto" w:fill="auto"/>
          </w:tcPr>
          <w:p w14:paraId="732DEC05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527" w:type="dxa"/>
            <w:shd w:val="clear" w:color="auto" w:fill="auto"/>
          </w:tcPr>
          <w:p w14:paraId="43C462D8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790" w:type="dxa"/>
            <w:shd w:val="clear" w:color="auto" w:fill="auto"/>
          </w:tcPr>
          <w:p w14:paraId="6010C904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60" w:type="dxa"/>
            <w:shd w:val="clear" w:color="auto" w:fill="auto"/>
          </w:tcPr>
          <w:p w14:paraId="7EFC8267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800" w:type="dxa"/>
            <w:shd w:val="clear" w:color="auto" w:fill="auto"/>
          </w:tcPr>
          <w:p w14:paraId="3823B576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20" w:type="dxa"/>
            <w:shd w:val="clear" w:color="auto" w:fill="auto"/>
          </w:tcPr>
          <w:p w14:paraId="4CF53613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</w:tr>
      <w:tr w:rsidR="00E36FB3" w:rsidRPr="00586140" w14:paraId="152FEA64" w14:textId="77777777" w:rsidTr="00775C37">
        <w:trPr>
          <w:cantSplit/>
          <w:trHeight w:val="208"/>
        </w:trPr>
        <w:tc>
          <w:tcPr>
            <w:tcW w:w="992" w:type="dxa"/>
            <w:vMerge/>
            <w:shd w:val="clear" w:color="auto" w:fill="auto"/>
            <w:vAlign w:val="center"/>
          </w:tcPr>
          <w:p w14:paraId="04D0ADA3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942" w:type="dxa"/>
            <w:shd w:val="clear" w:color="auto" w:fill="auto"/>
          </w:tcPr>
          <w:p w14:paraId="54A1FF16" w14:textId="77777777" w:rsidR="00E36FB3" w:rsidRPr="00586140" w:rsidRDefault="00E36FB3" w:rsidP="00E36FB3">
            <w:pPr>
              <w:keepNext/>
              <w:contextualSpacing/>
              <w:rPr>
                <w:rFonts w:asciiTheme="majorHAnsi" w:hAnsiTheme="majorHAnsi"/>
                <w:color w:val="auto"/>
                <w:sz w:val="16"/>
                <w:szCs w:val="16"/>
              </w:rPr>
            </w:pPr>
            <w:r w:rsidRPr="00586140">
              <w:rPr>
                <w:rFonts w:asciiTheme="majorHAnsi" w:hAnsiTheme="majorHAnsi"/>
                <w:color w:val="auto"/>
                <w:sz w:val="16"/>
                <w:szCs w:val="16"/>
              </w:rPr>
              <w:t>Hybrid/offline drive guidance</w:t>
            </w:r>
          </w:p>
        </w:tc>
        <w:tc>
          <w:tcPr>
            <w:tcW w:w="791" w:type="dxa"/>
            <w:shd w:val="clear" w:color="auto" w:fill="auto"/>
          </w:tcPr>
          <w:p w14:paraId="65C3C3A9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527" w:type="dxa"/>
            <w:shd w:val="clear" w:color="auto" w:fill="auto"/>
          </w:tcPr>
          <w:p w14:paraId="22360DFA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790" w:type="dxa"/>
            <w:shd w:val="clear" w:color="auto" w:fill="auto"/>
          </w:tcPr>
          <w:p w14:paraId="0EC2F2A9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60" w:type="dxa"/>
            <w:shd w:val="clear" w:color="auto" w:fill="auto"/>
          </w:tcPr>
          <w:p w14:paraId="67E3F1C4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800" w:type="dxa"/>
            <w:shd w:val="clear" w:color="auto" w:fill="auto"/>
          </w:tcPr>
          <w:p w14:paraId="2EBEEB22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20" w:type="dxa"/>
            <w:shd w:val="clear" w:color="auto" w:fill="auto"/>
          </w:tcPr>
          <w:p w14:paraId="6D4F45A6" w14:textId="77777777" w:rsidR="00E36FB3" w:rsidRPr="00586140" w:rsidRDefault="00E36FB3" w:rsidP="00E36FB3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</w:tr>
      <w:tr w:rsidR="000826E0" w:rsidRPr="00586140" w14:paraId="5D861BA5" w14:textId="77777777" w:rsidTr="00775C37">
        <w:trPr>
          <w:cantSplit/>
          <w:trHeight w:val="208"/>
        </w:trPr>
        <w:tc>
          <w:tcPr>
            <w:tcW w:w="992" w:type="dxa"/>
            <w:vMerge/>
            <w:shd w:val="clear" w:color="auto" w:fill="auto"/>
            <w:vAlign w:val="center"/>
          </w:tcPr>
          <w:p w14:paraId="34B90B4B" w14:textId="77777777" w:rsidR="000826E0" w:rsidRPr="00586140" w:rsidRDefault="000826E0" w:rsidP="000826E0">
            <w:pPr>
              <w:keepNext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942" w:type="dxa"/>
            <w:shd w:val="clear" w:color="auto" w:fill="auto"/>
          </w:tcPr>
          <w:p w14:paraId="39F31902" w14:textId="7CDF689F" w:rsidR="000826E0" w:rsidRPr="00586140" w:rsidRDefault="000826E0" w:rsidP="000826E0">
            <w:pPr>
              <w:keepNext/>
              <w:contextualSpacing/>
              <w:rPr>
                <w:rFonts w:asciiTheme="majorHAnsi" w:hAnsiTheme="majorHAnsi"/>
                <w:color w:val="auto"/>
                <w:sz w:val="16"/>
                <w:szCs w:val="16"/>
              </w:rPr>
            </w:pPr>
            <w:r>
              <w:rPr>
                <w:rFonts w:asciiTheme="majorHAnsi" w:hAnsiTheme="majorHAnsi"/>
                <w:color w:val="auto"/>
                <w:sz w:val="16"/>
                <w:szCs w:val="16"/>
              </w:rPr>
              <w:t>Online truck guidance</w:t>
            </w:r>
          </w:p>
        </w:tc>
        <w:tc>
          <w:tcPr>
            <w:tcW w:w="791" w:type="dxa"/>
            <w:shd w:val="clear" w:color="auto" w:fill="auto"/>
          </w:tcPr>
          <w:p w14:paraId="3E13369F" w14:textId="441B6CE1" w:rsidR="000826E0" w:rsidRPr="00586140" w:rsidRDefault="000826E0" w:rsidP="000826E0">
            <w:pPr>
              <w:keepNext/>
              <w:jc w:val="center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527" w:type="dxa"/>
            <w:shd w:val="clear" w:color="auto" w:fill="auto"/>
          </w:tcPr>
          <w:p w14:paraId="022343E3" w14:textId="6B2CBE11" w:rsidR="000826E0" w:rsidRPr="00586140" w:rsidRDefault="000826E0" w:rsidP="000826E0">
            <w:pPr>
              <w:keepNext/>
              <w:jc w:val="center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790" w:type="dxa"/>
            <w:shd w:val="clear" w:color="auto" w:fill="auto"/>
          </w:tcPr>
          <w:p w14:paraId="1DF011F1" w14:textId="2E847336" w:rsidR="000826E0" w:rsidRPr="00586140" w:rsidRDefault="000826E0" w:rsidP="000826E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660" w:type="dxa"/>
            <w:shd w:val="clear" w:color="auto" w:fill="auto"/>
          </w:tcPr>
          <w:p w14:paraId="1DED000E" w14:textId="2A449AC9" w:rsidR="000826E0" w:rsidRPr="00586140" w:rsidRDefault="000826E0" w:rsidP="000826E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800" w:type="dxa"/>
            <w:shd w:val="clear" w:color="auto" w:fill="auto"/>
          </w:tcPr>
          <w:p w14:paraId="2827D7BA" w14:textId="24F2E564" w:rsidR="000826E0" w:rsidRPr="00586140" w:rsidRDefault="000826E0" w:rsidP="000826E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20" w:type="dxa"/>
            <w:shd w:val="clear" w:color="auto" w:fill="auto"/>
          </w:tcPr>
          <w:p w14:paraId="1B8BCEB8" w14:textId="1556F50A" w:rsidR="000826E0" w:rsidRPr="00586140" w:rsidRDefault="000826E0" w:rsidP="000826E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</w:tr>
      <w:tr w:rsidR="000826E0" w:rsidRPr="00586140" w14:paraId="643FD915" w14:textId="77777777" w:rsidTr="00775C37">
        <w:trPr>
          <w:cantSplit/>
          <w:trHeight w:val="208"/>
        </w:trPr>
        <w:tc>
          <w:tcPr>
            <w:tcW w:w="992" w:type="dxa"/>
            <w:vMerge/>
            <w:shd w:val="clear" w:color="auto" w:fill="auto"/>
            <w:vAlign w:val="center"/>
          </w:tcPr>
          <w:p w14:paraId="77DD9DC9" w14:textId="77777777" w:rsidR="000826E0" w:rsidRPr="00586140" w:rsidRDefault="000826E0" w:rsidP="000826E0">
            <w:pPr>
              <w:keepNext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942" w:type="dxa"/>
            <w:shd w:val="clear" w:color="auto" w:fill="auto"/>
          </w:tcPr>
          <w:p w14:paraId="0BFB2933" w14:textId="5DB63B86" w:rsidR="000826E0" w:rsidRPr="00586140" w:rsidRDefault="000826E0" w:rsidP="000826E0">
            <w:pPr>
              <w:keepNext/>
              <w:contextualSpacing/>
              <w:rPr>
                <w:rFonts w:asciiTheme="majorHAnsi" w:hAnsiTheme="majorHAnsi"/>
                <w:color w:val="auto"/>
                <w:sz w:val="16"/>
                <w:szCs w:val="16"/>
              </w:rPr>
            </w:pPr>
            <w:r>
              <w:rPr>
                <w:rFonts w:asciiTheme="majorHAnsi" w:hAnsiTheme="majorHAnsi"/>
                <w:color w:val="auto"/>
                <w:sz w:val="16"/>
                <w:szCs w:val="16"/>
              </w:rPr>
              <w:t>Fleet Connectivity Extension</w:t>
            </w:r>
          </w:p>
        </w:tc>
        <w:tc>
          <w:tcPr>
            <w:tcW w:w="791" w:type="dxa"/>
            <w:shd w:val="clear" w:color="auto" w:fill="auto"/>
          </w:tcPr>
          <w:p w14:paraId="3D6842B3" w14:textId="36B11F1D" w:rsidR="000826E0" w:rsidRPr="00586140" w:rsidRDefault="000826E0" w:rsidP="000826E0">
            <w:pPr>
              <w:keepNext/>
              <w:jc w:val="center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527" w:type="dxa"/>
            <w:shd w:val="clear" w:color="auto" w:fill="auto"/>
          </w:tcPr>
          <w:p w14:paraId="63D39734" w14:textId="44035D8C" w:rsidR="000826E0" w:rsidRPr="00586140" w:rsidRDefault="000826E0" w:rsidP="000826E0">
            <w:pPr>
              <w:keepNext/>
              <w:jc w:val="center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790" w:type="dxa"/>
            <w:shd w:val="clear" w:color="auto" w:fill="auto"/>
          </w:tcPr>
          <w:p w14:paraId="475C9F59" w14:textId="50289EAC" w:rsidR="000826E0" w:rsidRPr="00586140" w:rsidRDefault="000826E0" w:rsidP="000826E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60" w:type="dxa"/>
            <w:shd w:val="clear" w:color="auto" w:fill="auto"/>
          </w:tcPr>
          <w:p w14:paraId="475A0408" w14:textId="415C0C05" w:rsidR="000826E0" w:rsidRPr="00586140" w:rsidRDefault="000826E0" w:rsidP="000826E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800" w:type="dxa"/>
            <w:shd w:val="clear" w:color="auto" w:fill="auto"/>
          </w:tcPr>
          <w:p w14:paraId="6359738E" w14:textId="0345E600" w:rsidR="000826E0" w:rsidRPr="00586140" w:rsidRDefault="000826E0" w:rsidP="000826E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20" w:type="dxa"/>
            <w:shd w:val="clear" w:color="auto" w:fill="auto"/>
          </w:tcPr>
          <w:p w14:paraId="79B307D1" w14:textId="2B953ABC" w:rsidR="000826E0" w:rsidRPr="00586140" w:rsidRDefault="000826E0" w:rsidP="000826E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</w:tr>
      <w:tr w:rsidR="000826E0" w:rsidRPr="00586140" w14:paraId="7FFE63C4" w14:textId="77777777" w:rsidTr="00775C37">
        <w:trPr>
          <w:cantSplit/>
          <w:trHeight w:val="208"/>
        </w:trPr>
        <w:tc>
          <w:tcPr>
            <w:tcW w:w="992" w:type="dxa"/>
            <w:vMerge/>
            <w:shd w:val="clear" w:color="auto" w:fill="auto"/>
            <w:vAlign w:val="center"/>
          </w:tcPr>
          <w:p w14:paraId="6A3FC62F" w14:textId="77777777" w:rsidR="000826E0" w:rsidRPr="00586140" w:rsidRDefault="000826E0" w:rsidP="000826E0">
            <w:pPr>
              <w:keepNext/>
              <w:jc w:val="center"/>
              <w:rPr>
                <w:rFonts w:asciiTheme="majorHAnsi" w:hAnsiTheme="majorHAnsi"/>
                <w:b/>
                <w:color w:val="auto"/>
                <w:sz w:val="16"/>
                <w:szCs w:val="16"/>
              </w:rPr>
            </w:pPr>
          </w:p>
        </w:tc>
        <w:tc>
          <w:tcPr>
            <w:tcW w:w="4942" w:type="dxa"/>
            <w:shd w:val="clear" w:color="auto" w:fill="auto"/>
          </w:tcPr>
          <w:p w14:paraId="2BA2DA55" w14:textId="77777777" w:rsidR="000826E0" w:rsidRPr="00586140" w:rsidRDefault="000826E0" w:rsidP="000826E0">
            <w:pPr>
              <w:keepNext/>
              <w:contextualSpacing/>
              <w:rPr>
                <w:rFonts w:asciiTheme="majorHAnsi" w:hAnsiTheme="majorHAnsi"/>
                <w:color w:val="auto"/>
                <w:sz w:val="16"/>
                <w:szCs w:val="16"/>
              </w:rPr>
            </w:pPr>
            <w:r w:rsidRPr="00586140">
              <w:rPr>
                <w:rFonts w:asciiTheme="majorHAnsi" w:hAnsiTheme="majorHAnsi"/>
                <w:color w:val="auto"/>
                <w:sz w:val="16"/>
                <w:szCs w:val="16"/>
              </w:rPr>
              <w:t>Hybrid/offline walk guidance</w:t>
            </w:r>
          </w:p>
        </w:tc>
        <w:tc>
          <w:tcPr>
            <w:tcW w:w="791" w:type="dxa"/>
            <w:shd w:val="clear" w:color="auto" w:fill="auto"/>
          </w:tcPr>
          <w:p w14:paraId="219EBFE1" w14:textId="77777777" w:rsidR="000826E0" w:rsidRPr="00586140" w:rsidRDefault="000826E0" w:rsidP="000826E0">
            <w:pPr>
              <w:keepNext/>
              <w:jc w:val="center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527" w:type="dxa"/>
            <w:shd w:val="clear" w:color="auto" w:fill="auto"/>
          </w:tcPr>
          <w:p w14:paraId="6233DBC6" w14:textId="77777777" w:rsidR="000826E0" w:rsidRPr="00586140" w:rsidRDefault="000826E0" w:rsidP="000826E0">
            <w:pPr>
              <w:keepNext/>
              <w:jc w:val="center"/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FF0000"/>
                <w:kern w:val="24"/>
                <w:sz w:val="16"/>
                <w:szCs w:val="16"/>
              </w:rPr>
              <w:sym w:font="Wingdings" w:char="F0FB"/>
            </w:r>
          </w:p>
        </w:tc>
        <w:tc>
          <w:tcPr>
            <w:tcW w:w="790" w:type="dxa"/>
            <w:shd w:val="clear" w:color="auto" w:fill="auto"/>
          </w:tcPr>
          <w:p w14:paraId="7A832E3E" w14:textId="77777777" w:rsidR="000826E0" w:rsidRPr="00586140" w:rsidRDefault="000826E0" w:rsidP="000826E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60" w:type="dxa"/>
            <w:shd w:val="clear" w:color="auto" w:fill="auto"/>
          </w:tcPr>
          <w:p w14:paraId="1591EF45" w14:textId="77777777" w:rsidR="000826E0" w:rsidRPr="00586140" w:rsidRDefault="000826E0" w:rsidP="000826E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800" w:type="dxa"/>
            <w:shd w:val="clear" w:color="auto" w:fill="auto"/>
          </w:tcPr>
          <w:p w14:paraId="1A94EF87" w14:textId="77777777" w:rsidR="000826E0" w:rsidRPr="00586140" w:rsidRDefault="000826E0" w:rsidP="000826E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  <w:tc>
          <w:tcPr>
            <w:tcW w:w="620" w:type="dxa"/>
            <w:shd w:val="clear" w:color="auto" w:fill="auto"/>
          </w:tcPr>
          <w:p w14:paraId="5EB5D021" w14:textId="77777777" w:rsidR="000826E0" w:rsidRPr="00586140" w:rsidRDefault="000826E0" w:rsidP="000826E0">
            <w:pPr>
              <w:keepNext/>
              <w:jc w:val="center"/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</w:pPr>
            <w:r w:rsidRPr="00586140">
              <w:rPr>
                <w:rFonts w:asciiTheme="majorHAnsi" w:hAnsiTheme="majorHAnsi" w:cs="Calibri"/>
                <w:color w:val="00B050"/>
                <w:kern w:val="24"/>
                <w:sz w:val="16"/>
                <w:szCs w:val="16"/>
              </w:rPr>
              <w:sym w:font="Wingdings" w:char="F0FC"/>
            </w:r>
          </w:p>
        </w:tc>
      </w:tr>
    </w:tbl>
    <w:p w14:paraId="5D4657FA" w14:textId="77777777" w:rsidR="00D933D0" w:rsidRPr="003C6FF8" w:rsidRDefault="00D933D0" w:rsidP="0053482D">
      <w:pPr>
        <w:pStyle w:val="ListParagraph"/>
        <w:ind w:left="360"/>
        <w:rPr>
          <w:rFonts w:asciiTheme="majorHAnsi" w:hAnsiTheme="majorHAnsi"/>
          <w:b/>
          <w:color w:val="auto"/>
          <w:sz w:val="18"/>
          <w:szCs w:val="18"/>
        </w:rPr>
      </w:pPr>
    </w:p>
    <w:sectPr w:rsidR="00D933D0" w:rsidRPr="003C6FF8" w:rsidSect="00DF3DCD">
      <w:pgSz w:w="11907" w:h="16839" w:code="9"/>
      <w:pgMar w:top="567" w:right="567" w:bottom="851" w:left="616" w:header="142" w:footer="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3CCF3F" w14:textId="77777777" w:rsidR="004A286D" w:rsidRDefault="004A286D" w:rsidP="00BE428E">
      <w:r>
        <w:separator/>
      </w:r>
    </w:p>
  </w:endnote>
  <w:endnote w:type="continuationSeparator" w:id="0">
    <w:p w14:paraId="07441B65" w14:textId="77777777" w:rsidR="004A286D" w:rsidRDefault="004A286D" w:rsidP="00BE4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illSans">
    <w:altName w:val="Agency FB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Nokia Pure Headline">
    <w:panose1 w:val="020B0504040602060303"/>
    <w:charset w:val="00"/>
    <w:family w:val="swiss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Nokia Pure Text">
    <w:panose1 w:val="020B0504040602060303"/>
    <w:charset w:val="00"/>
    <w:family w:val="swiss"/>
    <w:pitch w:val="variable"/>
    <w:sig w:usb0="A00000AF" w:usb1="5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hAnsiTheme="majorHAnsi"/>
        <w:color w:val="auto"/>
        <w:sz w:val="18"/>
        <w:szCs w:val="18"/>
      </w:rPr>
      <w:id w:val="1992836041"/>
      <w:docPartObj>
        <w:docPartGallery w:val="Page Numbers (Top of Page)"/>
        <w:docPartUnique/>
      </w:docPartObj>
    </w:sdtPr>
    <w:sdtEndPr/>
    <w:sdtContent>
      <w:p w14:paraId="38920E5B" w14:textId="3FA91A4B" w:rsidR="004C6BFC" w:rsidRPr="007C10B7" w:rsidRDefault="004C6BFC" w:rsidP="007C10B7">
        <w:pPr>
          <w:pStyle w:val="Footer"/>
          <w:jc w:val="center"/>
          <w:rPr>
            <w:rFonts w:asciiTheme="majorHAnsi" w:hAnsiTheme="majorHAnsi"/>
            <w:color w:val="auto"/>
            <w:sz w:val="18"/>
            <w:szCs w:val="18"/>
          </w:rPr>
        </w:pPr>
        <w:r>
          <w:rPr>
            <w:rFonts w:asciiTheme="majorHAnsi" w:hAnsiTheme="majorHAnsi"/>
            <w:color w:val="auto"/>
            <w:sz w:val="18"/>
            <w:szCs w:val="18"/>
          </w:rPr>
          <w:t xml:space="preserve">CONFIDENTIAL </w:t>
        </w:r>
        <w:r>
          <w:rPr>
            <w:rFonts w:asciiTheme="majorHAnsi" w:hAnsiTheme="majorHAnsi"/>
            <w:color w:val="auto"/>
            <w:sz w:val="18"/>
            <w:szCs w:val="18"/>
          </w:rPr>
          <w:tab/>
        </w:r>
        <w:r>
          <w:rPr>
            <w:rFonts w:asciiTheme="majorHAnsi" w:hAnsiTheme="majorHAnsi"/>
            <w:color w:val="auto"/>
            <w:sz w:val="18"/>
            <w:szCs w:val="18"/>
          </w:rPr>
          <w:tab/>
        </w:r>
        <w:r w:rsidRPr="0039083A">
          <w:rPr>
            <w:rFonts w:asciiTheme="majorHAnsi" w:hAnsiTheme="majorHAnsi"/>
            <w:color w:val="auto"/>
            <w:sz w:val="18"/>
            <w:szCs w:val="18"/>
          </w:rPr>
          <w:t xml:space="preserve">Page </w:t>
        </w:r>
        <w:r w:rsidRPr="0039083A">
          <w:rPr>
            <w:rFonts w:asciiTheme="majorHAnsi" w:hAnsiTheme="majorHAnsi"/>
            <w:b/>
            <w:bCs/>
            <w:color w:val="auto"/>
            <w:sz w:val="18"/>
            <w:szCs w:val="18"/>
          </w:rPr>
          <w:fldChar w:fldCharType="begin"/>
        </w:r>
        <w:r w:rsidRPr="0039083A">
          <w:rPr>
            <w:rFonts w:asciiTheme="majorHAnsi" w:hAnsiTheme="majorHAnsi"/>
            <w:b/>
            <w:bCs/>
            <w:color w:val="auto"/>
            <w:sz w:val="18"/>
            <w:szCs w:val="18"/>
          </w:rPr>
          <w:instrText xml:space="preserve"> PAGE </w:instrText>
        </w:r>
        <w:r w:rsidRPr="0039083A">
          <w:rPr>
            <w:rFonts w:asciiTheme="majorHAnsi" w:hAnsiTheme="majorHAnsi"/>
            <w:b/>
            <w:bCs/>
            <w:color w:val="auto"/>
            <w:sz w:val="18"/>
            <w:szCs w:val="18"/>
          </w:rPr>
          <w:fldChar w:fldCharType="separate"/>
        </w:r>
        <w:r w:rsidR="00D93C7A">
          <w:rPr>
            <w:rFonts w:asciiTheme="majorHAnsi" w:hAnsiTheme="majorHAnsi"/>
            <w:b/>
            <w:bCs/>
            <w:noProof/>
            <w:color w:val="auto"/>
            <w:sz w:val="18"/>
            <w:szCs w:val="18"/>
          </w:rPr>
          <w:t>4</w:t>
        </w:r>
        <w:r w:rsidRPr="0039083A">
          <w:rPr>
            <w:rFonts w:asciiTheme="majorHAnsi" w:hAnsiTheme="majorHAnsi"/>
            <w:b/>
            <w:bCs/>
            <w:color w:val="auto"/>
            <w:sz w:val="18"/>
            <w:szCs w:val="18"/>
          </w:rPr>
          <w:fldChar w:fldCharType="end"/>
        </w:r>
        <w:r w:rsidRPr="0039083A">
          <w:rPr>
            <w:rFonts w:asciiTheme="majorHAnsi" w:hAnsiTheme="majorHAnsi"/>
            <w:color w:val="auto"/>
            <w:sz w:val="18"/>
            <w:szCs w:val="18"/>
          </w:rPr>
          <w:t xml:space="preserve"> of </w:t>
        </w:r>
        <w:r w:rsidRPr="0039083A">
          <w:rPr>
            <w:rFonts w:asciiTheme="majorHAnsi" w:hAnsiTheme="majorHAnsi"/>
            <w:b/>
            <w:bCs/>
            <w:color w:val="auto"/>
            <w:sz w:val="18"/>
            <w:szCs w:val="18"/>
          </w:rPr>
          <w:fldChar w:fldCharType="begin"/>
        </w:r>
        <w:r w:rsidRPr="0039083A">
          <w:rPr>
            <w:rFonts w:asciiTheme="majorHAnsi" w:hAnsiTheme="majorHAnsi"/>
            <w:b/>
            <w:bCs/>
            <w:color w:val="auto"/>
            <w:sz w:val="18"/>
            <w:szCs w:val="18"/>
          </w:rPr>
          <w:instrText xml:space="preserve"> NUMPAGES  </w:instrText>
        </w:r>
        <w:r w:rsidRPr="0039083A">
          <w:rPr>
            <w:rFonts w:asciiTheme="majorHAnsi" w:hAnsiTheme="majorHAnsi"/>
            <w:b/>
            <w:bCs/>
            <w:color w:val="auto"/>
            <w:sz w:val="18"/>
            <w:szCs w:val="18"/>
          </w:rPr>
          <w:fldChar w:fldCharType="separate"/>
        </w:r>
        <w:r w:rsidR="00D93C7A">
          <w:rPr>
            <w:rFonts w:asciiTheme="majorHAnsi" w:hAnsiTheme="majorHAnsi"/>
            <w:b/>
            <w:bCs/>
            <w:noProof/>
            <w:color w:val="auto"/>
            <w:sz w:val="18"/>
            <w:szCs w:val="18"/>
          </w:rPr>
          <w:t>20</w:t>
        </w:r>
        <w:r w:rsidRPr="0039083A">
          <w:rPr>
            <w:rFonts w:asciiTheme="majorHAnsi" w:hAnsiTheme="majorHAnsi"/>
            <w:b/>
            <w:bCs/>
            <w:color w:val="auto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DDA4C8" w14:textId="77777777" w:rsidR="004A286D" w:rsidRDefault="004A286D" w:rsidP="00BE428E">
      <w:r>
        <w:separator/>
      </w:r>
    </w:p>
  </w:footnote>
  <w:footnote w:type="continuationSeparator" w:id="0">
    <w:p w14:paraId="1B6227F5" w14:textId="77777777" w:rsidR="004A286D" w:rsidRDefault="004A286D" w:rsidP="00BE42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EA063B" w14:textId="77777777" w:rsidR="004C6BFC" w:rsidRPr="00E15E3E" w:rsidRDefault="004C6BFC" w:rsidP="00BE428E">
    <w:pPr>
      <w:pStyle w:val="BodyText"/>
      <w:spacing w:before="0" w:after="0"/>
      <w:jc w:val="center"/>
      <w:rPr>
        <w:rFonts w:asciiTheme="majorHAnsi" w:hAnsiTheme="majorHAnsi"/>
        <w:b/>
        <w:bCs/>
        <w:color w:val="auto"/>
        <w:lang w:val="en-US" w:eastAsia="en-US"/>
      </w:rPr>
    </w:pPr>
    <w:r w:rsidRPr="00E15E3E">
      <w:rPr>
        <w:rFonts w:asciiTheme="majorHAnsi" w:hAnsiTheme="majorHAnsi"/>
        <w:b/>
        <w:bCs/>
        <w:color w:val="auto"/>
        <w:lang w:val="en-US" w:eastAsia="en-US"/>
      </w:rPr>
      <w:t>HERE LOCATION PLATFORM</w:t>
    </w:r>
  </w:p>
  <w:p w14:paraId="2DFE0D48" w14:textId="122ACBFC" w:rsidR="004C6BFC" w:rsidRPr="00E15E3E" w:rsidRDefault="004C6BFC" w:rsidP="00BE428E">
    <w:pPr>
      <w:pStyle w:val="Header"/>
      <w:jc w:val="center"/>
      <w:rPr>
        <w:rFonts w:asciiTheme="majorHAnsi" w:hAnsiTheme="majorHAnsi"/>
        <w:sz w:val="18"/>
        <w:szCs w:val="18"/>
      </w:rPr>
    </w:pPr>
    <w:r w:rsidRPr="00E15E3E">
      <w:rPr>
        <w:rFonts w:asciiTheme="majorHAnsi" w:hAnsiTheme="majorHAnsi"/>
        <w:b/>
        <w:bCs/>
        <w:color w:val="auto"/>
        <w:sz w:val="18"/>
        <w:szCs w:val="18"/>
      </w:rPr>
      <w:t xml:space="preserve">LICENSE SUPPLEMENT FOR </w:t>
    </w:r>
    <w:r>
      <w:rPr>
        <w:rFonts w:asciiTheme="majorHAnsi" w:hAnsiTheme="majorHAnsi"/>
        <w:b/>
        <w:bCs/>
        <w:color w:val="auto"/>
        <w:sz w:val="18"/>
        <w:szCs w:val="18"/>
      </w:rPr>
      <w:t xml:space="preserve">ENTERPRISE </w:t>
    </w:r>
    <w:r w:rsidRPr="00E15E3E">
      <w:rPr>
        <w:rFonts w:asciiTheme="majorHAnsi" w:hAnsiTheme="majorHAnsi"/>
        <w:b/>
        <w:bCs/>
        <w:color w:val="auto"/>
        <w:sz w:val="18"/>
        <w:szCs w:val="18"/>
      </w:rPr>
      <w:t>CUSTOMERS</w:t>
    </w:r>
    <w:r>
      <w:rPr>
        <w:rFonts w:asciiTheme="majorHAnsi" w:hAnsiTheme="majorHAnsi"/>
        <w:b/>
        <w:bCs/>
        <w:color w:val="auto"/>
        <w:sz w:val="18"/>
        <w:szCs w:val="18"/>
      </w:rPr>
      <w:t xml:space="preserve"> v1.7</w:t>
    </w:r>
  </w:p>
  <w:p w14:paraId="065042C6" w14:textId="77777777" w:rsidR="004C6BFC" w:rsidRDefault="004C6B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CF65122"/>
    <w:lvl w:ilvl="0">
      <w:start w:val="1"/>
      <w:numFmt w:val="decimal"/>
      <w:pStyle w:val="Heading1"/>
      <w:lvlText w:val="%1."/>
      <w:lvlJc w:val="left"/>
      <w:pPr>
        <w:ind w:left="502" w:hanging="360"/>
      </w:pPr>
      <w:rPr>
        <w:rFonts w:ascii="Arial" w:hAnsi="Arial" w:cs="Arial" w:hint="default"/>
        <w:b/>
        <w:sz w:val="28"/>
        <w:szCs w:val="28"/>
      </w:rPr>
    </w:lvl>
    <w:lvl w:ilvl="1">
      <w:start w:val="1"/>
      <w:numFmt w:val="decimal"/>
      <w:pStyle w:val="Heading2"/>
      <w:lvlText w:val="%1.%2."/>
      <w:legacy w:legacy="1" w:legacySpace="0" w:legacyIndent="720"/>
      <w:lvlJc w:val="left"/>
      <w:pPr>
        <w:ind w:left="1440" w:hanging="720"/>
      </w:pPr>
      <w:rPr>
        <w:rFonts w:ascii="Calibri" w:hAnsi="Calibri" w:hint="default"/>
        <w:b/>
        <w:sz w:val="24"/>
        <w:szCs w:val="24"/>
      </w:rPr>
    </w:lvl>
    <w:lvl w:ilvl="2">
      <w:start w:val="1"/>
      <w:numFmt w:val="decimal"/>
      <w:pStyle w:val="Heading3"/>
      <w:lvlText w:val="%1.%2.%3."/>
      <w:legacy w:legacy="1" w:legacySpace="0" w:legacyIndent="720"/>
      <w:lvlJc w:val="left"/>
      <w:pPr>
        <w:ind w:left="2138" w:hanging="720"/>
      </w:pPr>
      <w:rPr>
        <w:i w:val="0"/>
        <w:color w:val="auto"/>
      </w:rPr>
    </w:lvl>
    <w:lvl w:ilvl="3">
      <w:start w:val="1"/>
      <w:numFmt w:val="decimal"/>
      <w:pStyle w:val="Heading4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Heading5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pStyle w:val="Heading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09576ED2"/>
    <w:multiLevelType w:val="hybridMultilevel"/>
    <w:tmpl w:val="6464E7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E7D38"/>
    <w:multiLevelType w:val="hybridMultilevel"/>
    <w:tmpl w:val="6D8CF8DE"/>
    <w:lvl w:ilvl="0" w:tplc="01B8528E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B49ED"/>
    <w:multiLevelType w:val="hybridMultilevel"/>
    <w:tmpl w:val="93302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43FD7"/>
    <w:multiLevelType w:val="hybridMultilevel"/>
    <w:tmpl w:val="8E0259F2"/>
    <w:lvl w:ilvl="0" w:tplc="01B8528E">
      <w:start w:val="15"/>
      <w:numFmt w:val="bullet"/>
      <w:lvlText w:val="-"/>
      <w:lvlJc w:val="left"/>
      <w:pPr>
        <w:ind w:left="75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5" w15:restartNumberingAfterBreak="0">
    <w:nsid w:val="37671F62"/>
    <w:multiLevelType w:val="hybridMultilevel"/>
    <w:tmpl w:val="CA243E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C6537"/>
    <w:multiLevelType w:val="hybridMultilevel"/>
    <w:tmpl w:val="FC166C3E"/>
    <w:lvl w:ilvl="0" w:tplc="F17CE6AC">
      <w:start w:val="3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9503B"/>
    <w:multiLevelType w:val="multilevel"/>
    <w:tmpl w:val="1E2CE4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0442BB5"/>
    <w:multiLevelType w:val="hybridMultilevel"/>
    <w:tmpl w:val="E9283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D1DAF"/>
    <w:multiLevelType w:val="hybridMultilevel"/>
    <w:tmpl w:val="EBAA9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B07168"/>
    <w:multiLevelType w:val="hybridMultilevel"/>
    <w:tmpl w:val="048E0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D77EA1"/>
    <w:multiLevelType w:val="hybridMultilevel"/>
    <w:tmpl w:val="8F146F66"/>
    <w:lvl w:ilvl="0" w:tplc="01B8528E">
      <w:start w:val="15"/>
      <w:numFmt w:val="bullet"/>
      <w:lvlText w:val="-"/>
      <w:lvlJc w:val="left"/>
      <w:pPr>
        <w:ind w:left="9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6A7B339D"/>
    <w:multiLevelType w:val="hybridMultilevel"/>
    <w:tmpl w:val="9336E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5F78D5"/>
    <w:multiLevelType w:val="hybridMultilevel"/>
    <w:tmpl w:val="CABAE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0"/>
  </w:num>
  <w:num w:numId="5">
    <w:abstractNumId w:val="11"/>
  </w:num>
  <w:num w:numId="6">
    <w:abstractNumId w:val="13"/>
  </w:num>
  <w:num w:numId="7">
    <w:abstractNumId w:val="5"/>
  </w:num>
  <w:num w:numId="8">
    <w:abstractNumId w:val="12"/>
  </w:num>
  <w:num w:numId="9">
    <w:abstractNumId w:val="1"/>
  </w:num>
  <w:num w:numId="10">
    <w:abstractNumId w:val="10"/>
  </w:num>
  <w:num w:numId="11">
    <w:abstractNumId w:val="8"/>
  </w:num>
  <w:num w:numId="12">
    <w:abstractNumId w:val="4"/>
  </w:num>
  <w:num w:numId="13">
    <w:abstractNumId w:val="2"/>
  </w:num>
  <w:num w:numId="1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inheiro, Ricardo Tiago (Nokia-LC/SaoPaulo)">
    <w15:presenceInfo w15:providerId="AD" w15:userId="S-1-5-21-3863750011-235821260-1498909616-4569"/>
  </w15:person>
  <w15:person w15:author="Pinheiro, Ricardo">
    <w15:presenceInfo w15:providerId="AD" w15:userId="S-1-5-21-3863750011-235821260-1498909616-45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e4N5nG4dnlySW1iEAyPXjFOZM7ax4JGfqtRd2imwQ2nZCyQilIK6ldnKx7upQe6U4o+QbFk/UUyTeq7Jlh4DBg==" w:salt="oIDIAIQQrHf5ytuGlDCfu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28E"/>
    <w:rsid w:val="00000E23"/>
    <w:rsid w:val="0000114B"/>
    <w:rsid w:val="00002FF0"/>
    <w:rsid w:val="000039AC"/>
    <w:rsid w:val="00004A55"/>
    <w:rsid w:val="00006E3B"/>
    <w:rsid w:val="0000705F"/>
    <w:rsid w:val="000071EF"/>
    <w:rsid w:val="00010C8E"/>
    <w:rsid w:val="00011179"/>
    <w:rsid w:val="000143B5"/>
    <w:rsid w:val="00015D3D"/>
    <w:rsid w:val="00016B2E"/>
    <w:rsid w:val="00020DBC"/>
    <w:rsid w:val="00022999"/>
    <w:rsid w:val="0003019E"/>
    <w:rsid w:val="000315E1"/>
    <w:rsid w:val="00034DB7"/>
    <w:rsid w:val="00036B3D"/>
    <w:rsid w:val="00036B51"/>
    <w:rsid w:val="00037629"/>
    <w:rsid w:val="000508C4"/>
    <w:rsid w:val="00051098"/>
    <w:rsid w:val="00052A88"/>
    <w:rsid w:val="00052E48"/>
    <w:rsid w:val="00054BC3"/>
    <w:rsid w:val="00056410"/>
    <w:rsid w:val="00056F60"/>
    <w:rsid w:val="00062BF4"/>
    <w:rsid w:val="0006380E"/>
    <w:rsid w:val="0006600D"/>
    <w:rsid w:val="0007565E"/>
    <w:rsid w:val="000772A6"/>
    <w:rsid w:val="00080DDB"/>
    <w:rsid w:val="000826E0"/>
    <w:rsid w:val="00084BE9"/>
    <w:rsid w:val="00090170"/>
    <w:rsid w:val="00092E38"/>
    <w:rsid w:val="00093782"/>
    <w:rsid w:val="0009743E"/>
    <w:rsid w:val="00097F7D"/>
    <w:rsid w:val="000B0523"/>
    <w:rsid w:val="000B1F4F"/>
    <w:rsid w:val="000B7007"/>
    <w:rsid w:val="000C104D"/>
    <w:rsid w:val="000C29FF"/>
    <w:rsid w:val="000C5CDF"/>
    <w:rsid w:val="000C7584"/>
    <w:rsid w:val="000D2980"/>
    <w:rsid w:val="000D3DAE"/>
    <w:rsid w:val="000D440C"/>
    <w:rsid w:val="000D4D87"/>
    <w:rsid w:val="000D6E35"/>
    <w:rsid w:val="000D7BD4"/>
    <w:rsid w:val="000E3ABE"/>
    <w:rsid w:val="000E3D54"/>
    <w:rsid w:val="000E43BA"/>
    <w:rsid w:val="000E4617"/>
    <w:rsid w:val="000E4C61"/>
    <w:rsid w:val="000E54D1"/>
    <w:rsid w:val="000E699F"/>
    <w:rsid w:val="000E715B"/>
    <w:rsid w:val="000E7A99"/>
    <w:rsid w:val="000E7DBC"/>
    <w:rsid w:val="000F139F"/>
    <w:rsid w:val="000F3136"/>
    <w:rsid w:val="000F48C7"/>
    <w:rsid w:val="000F4ED0"/>
    <w:rsid w:val="000F6E0A"/>
    <w:rsid w:val="000F7BC5"/>
    <w:rsid w:val="001007F9"/>
    <w:rsid w:val="00102254"/>
    <w:rsid w:val="00104A33"/>
    <w:rsid w:val="00104A7D"/>
    <w:rsid w:val="001069E9"/>
    <w:rsid w:val="00110C20"/>
    <w:rsid w:val="00112D9D"/>
    <w:rsid w:val="001200DD"/>
    <w:rsid w:val="0012117D"/>
    <w:rsid w:val="00124BC3"/>
    <w:rsid w:val="0013001E"/>
    <w:rsid w:val="00130FB6"/>
    <w:rsid w:val="0013158C"/>
    <w:rsid w:val="00132215"/>
    <w:rsid w:val="00134F4A"/>
    <w:rsid w:val="001359E2"/>
    <w:rsid w:val="00135D56"/>
    <w:rsid w:val="00136B10"/>
    <w:rsid w:val="00137039"/>
    <w:rsid w:val="001406E1"/>
    <w:rsid w:val="001407B5"/>
    <w:rsid w:val="0014121E"/>
    <w:rsid w:val="00141C45"/>
    <w:rsid w:val="001426B2"/>
    <w:rsid w:val="00144410"/>
    <w:rsid w:val="00146936"/>
    <w:rsid w:val="0015427D"/>
    <w:rsid w:val="001547BC"/>
    <w:rsid w:val="0015569E"/>
    <w:rsid w:val="001602A6"/>
    <w:rsid w:val="00160D45"/>
    <w:rsid w:val="00161E3E"/>
    <w:rsid w:val="00162676"/>
    <w:rsid w:val="0016472A"/>
    <w:rsid w:val="00164E5A"/>
    <w:rsid w:val="00165EDF"/>
    <w:rsid w:val="00166515"/>
    <w:rsid w:val="00166CBA"/>
    <w:rsid w:val="0017470F"/>
    <w:rsid w:val="00175C55"/>
    <w:rsid w:val="00175FEB"/>
    <w:rsid w:val="00182E79"/>
    <w:rsid w:val="00184056"/>
    <w:rsid w:val="0018459E"/>
    <w:rsid w:val="0018482F"/>
    <w:rsid w:val="00186BCF"/>
    <w:rsid w:val="001878AE"/>
    <w:rsid w:val="00194740"/>
    <w:rsid w:val="00195EC1"/>
    <w:rsid w:val="001968DD"/>
    <w:rsid w:val="00196D3D"/>
    <w:rsid w:val="001A1719"/>
    <w:rsid w:val="001A43B5"/>
    <w:rsid w:val="001B2681"/>
    <w:rsid w:val="001B3649"/>
    <w:rsid w:val="001B3A71"/>
    <w:rsid w:val="001C2775"/>
    <w:rsid w:val="001C46B9"/>
    <w:rsid w:val="001C6DF5"/>
    <w:rsid w:val="001D2542"/>
    <w:rsid w:val="001D5B91"/>
    <w:rsid w:val="001E0730"/>
    <w:rsid w:val="001E4646"/>
    <w:rsid w:val="001E65F4"/>
    <w:rsid w:val="001E7BF7"/>
    <w:rsid w:val="001F2DDA"/>
    <w:rsid w:val="001F4A00"/>
    <w:rsid w:val="001F4E25"/>
    <w:rsid w:val="001F547D"/>
    <w:rsid w:val="00206BE1"/>
    <w:rsid w:val="00206CB8"/>
    <w:rsid w:val="00210419"/>
    <w:rsid w:val="00210581"/>
    <w:rsid w:val="00212FF6"/>
    <w:rsid w:val="002149C1"/>
    <w:rsid w:val="00217558"/>
    <w:rsid w:val="00222378"/>
    <w:rsid w:val="002259A5"/>
    <w:rsid w:val="00226D47"/>
    <w:rsid w:val="0022733F"/>
    <w:rsid w:val="00232545"/>
    <w:rsid w:val="00232874"/>
    <w:rsid w:val="00234704"/>
    <w:rsid w:val="00234798"/>
    <w:rsid w:val="00234A01"/>
    <w:rsid w:val="00234A61"/>
    <w:rsid w:val="00234DD5"/>
    <w:rsid w:val="00236FC8"/>
    <w:rsid w:val="00240F3A"/>
    <w:rsid w:val="002422EB"/>
    <w:rsid w:val="00243E15"/>
    <w:rsid w:val="002440FD"/>
    <w:rsid w:val="0024544A"/>
    <w:rsid w:val="00247BB6"/>
    <w:rsid w:val="0025018F"/>
    <w:rsid w:val="00250CDA"/>
    <w:rsid w:val="00250D9D"/>
    <w:rsid w:val="002519F4"/>
    <w:rsid w:val="002521F0"/>
    <w:rsid w:val="00260475"/>
    <w:rsid w:val="00260AA2"/>
    <w:rsid w:val="0026304F"/>
    <w:rsid w:val="0026580D"/>
    <w:rsid w:val="0026589C"/>
    <w:rsid w:val="002675D7"/>
    <w:rsid w:val="002677DC"/>
    <w:rsid w:val="00267AF6"/>
    <w:rsid w:val="0027150B"/>
    <w:rsid w:val="002723CB"/>
    <w:rsid w:val="0027458C"/>
    <w:rsid w:val="002752D0"/>
    <w:rsid w:val="002849A0"/>
    <w:rsid w:val="002863B6"/>
    <w:rsid w:val="00287E7B"/>
    <w:rsid w:val="00292190"/>
    <w:rsid w:val="00294840"/>
    <w:rsid w:val="002967B4"/>
    <w:rsid w:val="00297E44"/>
    <w:rsid w:val="002A011A"/>
    <w:rsid w:val="002A21F0"/>
    <w:rsid w:val="002B15EF"/>
    <w:rsid w:val="002B1DD0"/>
    <w:rsid w:val="002B24D0"/>
    <w:rsid w:val="002C184B"/>
    <w:rsid w:val="002C46EC"/>
    <w:rsid w:val="002C58AD"/>
    <w:rsid w:val="002C7A6F"/>
    <w:rsid w:val="002D03AF"/>
    <w:rsid w:val="002D336A"/>
    <w:rsid w:val="002D6EF1"/>
    <w:rsid w:val="002D7AB5"/>
    <w:rsid w:val="002E02E2"/>
    <w:rsid w:val="002E632A"/>
    <w:rsid w:val="002E63B4"/>
    <w:rsid w:val="002E6797"/>
    <w:rsid w:val="002F0F37"/>
    <w:rsid w:val="002F3169"/>
    <w:rsid w:val="002F482A"/>
    <w:rsid w:val="002F4E9D"/>
    <w:rsid w:val="002F5CA4"/>
    <w:rsid w:val="002F665A"/>
    <w:rsid w:val="002F748C"/>
    <w:rsid w:val="00302547"/>
    <w:rsid w:val="003135A3"/>
    <w:rsid w:val="00313FFB"/>
    <w:rsid w:val="003202A2"/>
    <w:rsid w:val="00320D6B"/>
    <w:rsid w:val="003312DF"/>
    <w:rsid w:val="00331981"/>
    <w:rsid w:val="00333B11"/>
    <w:rsid w:val="00333C04"/>
    <w:rsid w:val="00335F44"/>
    <w:rsid w:val="00336A00"/>
    <w:rsid w:val="00342C7A"/>
    <w:rsid w:val="003437CA"/>
    <w:rsid w:val="00346399"/>
    <w:rsid w:val="00346FED"/>
    <w:rsid w:val="00350912"/>
    <w:rsid w:val="00350AA9"/>
    <w:rsid w:val="00351942"/>
    <w:rsid w:val="00351D6A"/>
    <w:rsid w:val="00355746"/>
    <w:rsid w:val="00357CD6"/>
    <w:rsid w:val="00362C79"/>
    <w:rsid w:val="0036511F"/>
    <w:rsid w:val="00372737"/>
    <w:rsid w:val="00375EC7"/>
    <w:rsid w:val="00376292"/>
    <w:rsid w:val="00376D04"/>
    <w:rsid w:val="00380D43"/>
    <w:rsid w:val="0038130C"/>
    <w:rsid w:val="00382AB2"/>
    <w:rsid w:val="00382EFD"/>
    <w:rsid w:val="00384CE1"/>
    <w:rsid w:val="00390A22"/>
    <w:rsid w:val="00391426"/>
    <w:rsid w:val="00392258"/>
    <w:rsid w:val="003930BE"/>
    <w:rsid w:val="0039549F"/>
    <w:rsid w:val="003958D8"/>
    <w:rsid w:val="003A00D0"/>
    <w:rsid w:val="003A4680"/>
    <w:rsid w:val="003A5519"/>
    <w:rsid w:val="003A57EF"/>
    <w:rsid w:val="003A5B82"/>
    <w:rsid w:val="003B0698"/>
    <w:rsid w:val="003B2E6D"/>
    <w:rsid w:val="003B467B"/>
    <w:rsid w:val="003B598C"/>
    <w:rsid w:val="003C0E7C"/>
    <w:rsid w:val="003C0ED8"/>
    <w:rsid w:val="003C1A77"/>
    <w:rsid w:val="003C2F5B"/>
    <w:rsid w:val="003C47E9"/>
    <w:rsid w:val="003C6FF8"/>
    <w:rsid w:val="003E7F67"/>
    <w:rsid w:val="003F0905"/>
    <w:rsid w:val="003F1CD8"/>
    <w:rsid w:val="003F2442"/>
    <w:rsid w:val="003F24DE"/>
    <w:rsid w:val="003F52DF"/>
    <w:rsid w:val="0040036F"/>
    <w:rsid w:val="00404AEB"/>
    <w:rsid w:val="00404BBC"/>
    <w:rsid w:val="00404CD2"/>
    <w:rsid w:val="0040510A"/>
    <w:rsid w:val="00410F8E"/>
    <w:rsid w:val="004117E5"/>
    <w:rsid w:val="0041377D"/>
    <w:rsid w:val="004142B2"/>
    <w:rsid w:val="00414CA7"/>
    <w:rsid w:val="00416218"/>
    <w:rsid w:val="0042413F"/>
    <w:rsid w:val="004276BB"/>
    <w:rsid w:val="00431D9E"/>
    <w:rsid w:val="00432D2E"/>
    <w:rsid w:val="00433917"/>
    <w:rsid w:val="004345CD"/>
    <w:rsid w:val="0043591D"/>
    <w:rsid w:val="004476A0"/>
    <w:rsid w:val="00447BFA"/>
    <w:rsid w:val="00451C0D"/>
    <w:rsid w:val="00457A39"/>
    <w:rsid w:val="0046034C"/>
    <w:rsid w:val="00460937"/>
    <w:rsid w:val="00462B3E"/>
    <w:rsid w:val="00462DB4"/>
    <w:rsid w:val="00465DB6"/>
    <w:rsid w:val="00466A33"/>
    <w:rsid w:val="004674F3"/>
    <w:rsid w:val="00470E96"/>
    <w:rsid w:val="0047267D"/>
    <w:rsid w:val="00475194"/>
    <w:rsid w:val="00482271"/>
    <w:rsid w:val="00483145"/>
    <w:rsid w:val="00484914"/>
    <w:rsid w:val="0049122E"/>
    <w:rsid w:val="00491FE8"/>
    <w:rsid w:val="00493AEB"/>
    <w:rsid w:val="00497913"/>
    <w:rsid w:val="004A0F7C"/>
    <w:rsid w:val="004A286D"/>
    <w:rsid w:val="004A413A"/>
    <w:rsid w:val="004A4E43"/>
    <w:rsid w:val="004B2DE4"/>
    <w:rsid w:val="004B47F2"/>
    <w:rsid w:val="004B777D"/>
    <w:rsid w:val="004C0C23"/>
    <w:rsid w:val="004C1E74"/>
    <w:rsid w:val="004C1EDF"/>
    <w:rsid w:val="004C30D1"/>
    <w:rsid w:val="004C6BFC"/>
    <w:rsid w:val="004D0955"/>
    <w:rsid w:val="004D255F"/>
    <w:rsid w:val="004D2A81"/>
    <w:rsid w:val="004D2EFB"/>
    <w:rsid w:val="004D4B56"/>
    <w:rsid w:val="004D5116"/>
    <w:rsid w:val="004E0D7E"/>
    <w:rsid w:val="004E4FC2"/>
    <w:rsid w:val="004E5A45"/>
    <w:rsid w:val="004E70A6"/>
    <w:rsid w:val="004E7537"/>
    <w:rsid w:val="004E79DE"/>
    <w:rsid w:val="004E7BDF"/>
    <w:rsid w:val="004F5C87"/>
    <w:rsid w:val="004F7135"/>
    <w:rsid w:val="00500585"/>
    <w:rsid w:val="0050094A"/>
    <w:rsid w:val="00503A46"/>
    <w:rsid w:val="0050428E"/>
    <w:rsid w:val="00504433"/>
    <w:rsid w:val="00506EAF"/>
    <w:rsid w:val="005077C3"/>
    <w:rsid w:val="00507976"/>
    <w:rsid w:val="00516852"/>
    <w:rsid w:val="005206C3"/>
    <w:rsid w:val="00520F65"/>
    <w:rsid w:val="0052245E"/>
    <w:rsid w:val="00523C3D"/>
    <w:rsid w:val="00532D8D"/>
    <w:rsid w:val="0053482D"/>
    <w:rsid w:val="00536E83"/>
    <w:rsid w:val="00546A57"/>
    <w:rsid w:val="00553766"/>
    <w:rsid w:val="00555198"/>
    <w:rsid w:val="005615B7"/>
    <w:rsid w:val="00561DAC"/>
    <w:rsid w:val="00566873"/>
    <w:rsid w:val="00566E5A"/>
    <w:rsid w:val="00575C8D"/>
    <w:rsid w:val="00577FBE"/>
    <w:rsid w:val="005827F1"/>
    <w:rsid w:val="00586140"/>
    <w:rsid w:val="00586A6C"/>
    <w:rsid w:val="00587B97"/>
    <w:rsid w:val="00590906"/>
    <w:rsid w:val="005944A8"/>
    <w:rsid w:val="005A0733"/>
    <w:rsid w:val="005A41E6"/>
    <w:rsid w:val="005A6EC4"/>
    <w:rsid w:val="005A7D6D"/>
    <w:rsid w:val="005B0094"/>
    <w:rsid w:val="005B151C"/>
    <w:rsid w:val="005B4D6E"/>
    <w:rsid w:val="005B701B"/>
    <w:rsid w:val="005C41AC"/>
    <w:rsid w:val="005C5EDF"/>
    <w:rsid w:val="005C7694"/>
    <w:rsid w:val="005D15FD"/>
    <w:rsid w:val="005E0C5F"/>
    <w:rsid w:val="005E1C80"/>
    <w:rsid w:val="005E538C"/>
    <w:rsid w:val="005E5F54"/>
    <w:rsid w:val="005F05CF"/>
    <w:rsid w:val="005F07E2"/>
    <w:rsid w:val="005F137A"/>
    <w:rsid w:val="005F1548"/>
    <w:rsid w:val="005F1E0E"/>
    <w:rsid w:val="005F4384"/>
    <w:rsid w:val="005F7242"/>
    <w:rsid w:val="005F78D3"/>
    <w:rsid w:val="00602074"/>
    <w:rsid w:val="0060493D"/>
    <w:rsid w:val="00607E62"/>
    <w:rsid w:val="0061263C"/>
    <w:rsid w:val="0061272A"/>
    <w:rsid w:val="00612AB7"/>
    <w:rsid w:val="00614209"/>
    <w:rsid w:val="00615D21"/>
    <w:rsid w:val="006226F2"/>
    <w:rsid w:val="00623955"/>
    <w:rsid w:val="006265F2"/>
    <w:rsid w:val="00630291"/>
    <w:rsid w:val="00630458"/>
    <w:rsid w:val="00633152"/>
    <w:rsid w:val="00634FD4"/>
    <w:rsid w:val="00640669"/>
    <w:rsid w:val="00640D8F"/>
    <w:rsid w:val="00643145"/>
    <w:rsid w:val="00645A5A"/>
    <w:rsid w:val="006467A9"/>
    <w:rsid w:val="006467E8"/>
    <w:rsid w:val="00651DE8"/>
    <w:rsid w:val="00653BBE"/>
    <w:rsid w:val="00656C82"/>
    <w:rsid w:val="00657454"/>
    <w:rsid w:val="00657566"/>
    <w:rsid w:val="00660566"/>
    <w:rsid w:val="0066058C"/>
    <w:rsid w:val="006656BE"/>
    <w:rsid w:val="0066732D"/>
    <w:rsid w:val="00667471"/>
    <w:rsid w:val="00667CCF"/>
    <w:rsid w:val="006717D9"/>
    <w:rsid w:val="00673CF3"/>
    <w:rsid w:val="006808E6"/>
    <w:rsid w:val="00680BB9"/>
    <w:rsid w:val="00682AE6"/>
    <w:rsid w:val="006836B9"/>
    <w:rsid w:val="00685D1A"/>
    <w:rsid w:val="00690B7D"/>
    <w:rsid w:val="0069140B"/>
    <w:rsid w:val="0069350E"/>
    <w:rsid w:val="0069390F"/>
    <w:rsid w:val="00693FB6"/>
    <w:rsid w:val="00696531"/>
    <w:rsid w:val="006A0A07"/>
    <w:rsid w:val="006B0487"/>
    <w:rsid w:val="006B258C"/>
    <w:rsid w:val="006B400D"/>
    <w:rsid w:val="006B52EC"/>
    <w:rsid w:val="006B560E"/>
    <w:rsid w:val="006C01CE"/>
    <w:rsid w:val="006C3884"/>
    <w:rsid w:val="006C51A6"/>
    <w:rsid w:val="006C606F"/>
    <w:rsid w:val="006C60ED"/>
    <w:rsid w:val="006D4E67"/>
    <w:rsid w:val="006D52BD"/>
    <w:rsid w:val="006D599D"/>
    <w:rsid w:val="006D6CB1"/>
    <w:rsid w:val="006E3027"/>
    <w:rsid w:val="006E3BF3"/>
    <w:rsid w:val="006E5186"/>
    <w:rsid w:val="006E5BC7"/>
    <w:rsid w:val="006E7223"/>
    <w:rsid w:val="006E7851"/>
    <w:rsid w:val="006F08FE"/>
    <w:rsid w:val="006F0D59"/>
    <w:rsid w:val="006F1CF5"/>
    <w:rsid w:val="006F7FD6"/>
    <w:rsid w:val="0070374F"/>
    <w:rsid w:val="007055FC"/>
    <w:rsid w:val="00705727"/>
    <w:rsid w:val="00707CCF"/>
    <w:rsid w:val="007101AF"/>
    <w:rsid w:val="007107C6"/>
    <w:rsid w:val="00711318"/>
    <w:rsid w:val="007131D6"/>
    <w:rsid w:val="00713981"/>
    <w:rsid w:val="00717292"/>
    <w:rsid w:val="00723906"/>
    <w:rsid w:val="00724DB9"/>
    <w:rsid w:val="007303A2"/>
    <w:rsid w:val="00737AF7"/>
    <w:rsid w:val="0074032B"/>
    <w:rsid w:val="007426CE"/>
    <w:rsid w:val="00743A7A"/>
    <w:rsid w:val="00744026"/>
    <w:rsid w:val="00746F83"/>
    <w:rsid w:val="0075316F"/>
    <w:rsid w:val="00755744"/>
    <w:rsid w:val="00755959"/>
    <w:rsid w:val="00756053"/>
    <w:rsid w:val="00762D4D"/>
    <w:rsid w:val="007659AF"/>
    <w:rsid w:val="007724E2"/>
    <w:rsid w:val="00772D3A"/>
    <w:rsid w:val="00775C37"/>
    <w:rsid w:val="007829F7"/>
    <w:rsid w:val="00782F5D"/>
    <w:rsid w:val="007831EC"/>
    <w:rsid w:val="007858DA"/>
    <w:rsid w:val="007861E5"/>
    <w:rsid w:val="00794088"/>
    <w:rsid w:val="00797603"/>
    <w:rsid w:val="007976F6"/>
    <w:rsid w:val="007A4EF8"/>
    <w:rsid w:val="007A54E7"/>
    <w:rsid w:val="007A66FA"/>
    <w:rsid w:val="007A75AB"/>
    <w:rsid w:val="007B0BD2"/>
    <w:rsid w:val="007B0C52"/>
    <w:rsid w:val="007B2ED8"/>
    <w:rsid w:val="007B4C14"/>
    <w:rsid w:val="007B4FFB"/>
    <w:rsid w:val="007B7A36"/>
    <w:rsid w:val="007C012A"/>
    <w:rsid w:val="007C0DE0"/>
    <w:rsid w:val="007C10B7"/>
    <w:rsid w:val="007C1C4E"/>
    <w:rsid w:val="007C7762"/>
    <w:rsid w:val="007D00C5"/>
    <w:rsid w:val="007D2ECB"/>
    <w:rsid w:val="007D3181"/>
    <w:rsid w:val="007D3F25"/>
    <w:rsid w:val="007D40EF"/>
    <w:rsid w:val="007D569F"/>
    <w:rsid w:val="007D57E7"/>
    <w:rsid w:val="007D5B1A"/>
    <w:rsid w:val="007D6606"/>
    <w:rsid w:val="007D711D"/>
    <w:rsid w:val="007E1BB2"/>
    <w:rsid w:val="007E30CA"/>
    <w:rsid w:val="007E5477"/>
    <w:rsid w:val="007E5DBE"/>
    <w:rsid w:val="007E7168"/>
    <w:rsid w:val="007E7F95"/>
    <w:rsid w:val="007F0DB7"/>
    <w:rsid w:val="007F17BB"/>
    <w:rsid w:val="007F396C"/>
    <w:rsid w:val="007F4FF0"/>
    <w:rsid w:val="007F511D"/>
    <w:rsid w:val="008000D9"/>
    <w:rsid w:val="00803349"/>
    <w:rsid w:val="00805F70"/>
    <w:rsid w:val="00806127"/>
    <w:rsid w:val="008078CA"/>
    <w:rsid w:val="00810055"/>
    <w:rsid w:val="00810D2F"/>
    <w:rsid w:val="00810FD9"/>
    <w:rsid w:val="00812ADD"/>
    <w:rsid w:val="00813B81"/>
    <w:rsid w:val="00816935"/>
    <w:rsid w:val="00816F88"/>
    <w:rsid w:val="008203DC"/>
    <w:rsid w:val="008234B8"/>
    <w:rsid w:val="0082392E"/>
    <w:rsid w:val="00824460"/>
    <w:rsid w:val="00825DBE"/>
    <w:rsid w:val="00832724"/>
    <w:rsid w:val="0083521A"/>
    <w:rsid w:val="00841D25"/>
    <w:rsid w:val="00845FA6"/>
    <w:rsid w:val="008467CC"/>
    <w:rsid w:val="008469C6"/>
    <w:rsid w:val="00847078"/>
    <w:rsid w:val="00852CE9"/>
    <w:rsid w:val="008549F7"/>
    <w:rsid w:val="008556F3"/>
    <w:rsid w:val="00855C97"/>
    <w:rsid w:val="00856B77"/>
    <w:rsid w:val="008607C8"/>
    <w:rsid w:val="00862B81"/>
    <w:rsid w:val="00872DA0"/>
    <w:rsid w:val="00880859"/>
    <w:rsid w:val="00884994"/>
    <w:rsid w:val="00892F1B"/>
    <w:rsid w:val="00893498"/>
    <w:rsid w:val="0089622B"/>
    <w:rsid w:val="008A220D"/>
    <w:rsid w:val="008A3DAA"/>
    <w:rsid w:val="008A46CC"/>
    <w:rsid w:val="008B0334"/>
    <w:rsid w:val="008B2CE5"/>
    <w:rsid w:val="008B40F2"/>
    <w:rsid w:val="008B5789"/>
    <w:rsid w:val="008B7F2D"/>
    <w:rsid w:val="008C16C1"/>
    <w:rsid w:val="008C270C"/>
    <w:rsid w:val="008C2764"/>
    <w:rsid w:val="008C5FEB"/>
    <w:rsid w:val="008C6219"/>
    <w:rsid w:val="008C7C1E"/>
    <w:rsid w:val="008D3064"/>
    <w:rsid w:val="008D5338"/>
    <w:rsid w:val="008E1751"/>
    <w:rsid w:val="008E1C72"/>
    <w:rsid w:val="008E5577"/>
    <w:rsid w:val="008E5E09"/>
    <w:rsid w:val="008E6684"/>
    <w:rsid w:val="008E6EF8"/>
    <w:rsid w:val="008F10E2"/>
    <w:rsid w:val="008F673B"/>
    <w:rsid w:val="008F6EE6"/>
    <w:rsid w:val="008F75FF"/>
    <w:rsid w:val="00901106"/>
    <w:rsid w:val="00901393"/>
    <w:rsid w:val="00903CA1"/>
    <w:rsid w:val="0090536B"/>
    <w:rsid w:val="0090706B"/>
    <w:rsid w:val="00915557"/>
    <w:rsid w:val="00915D8C"/>
    <w:rsid w:val="00917175"/>
    <w:rsid w:val="009230E8"/>
    <w:rsid w:val="009256E9"/>
    <w:rsid w:val="00927EAF"/>
    <w:rsid w:val="00931F52"/>
    <w:rsid w:val="00932693"/>
    <w:rsid w:val="009351FC"/>
    <w:rsid w:val="009365E8"/>
    <w:rsid w:val="00936D98"/>
    <w:rsid w:val="00936E09"/>
    <w:rsid w:val="00937309"/>
    <w:rsid w:val="00937A4C"/>
    <w:rsid w:val="009411E2"/>
    <w:rsid w:val="009415A6"/>
    <w:rsid w:val="0095029E"/>
    <w:rsid w:val="00950F35"/>
    <w:rsid w:val="00953ADF"/>
    <w:rsid w:val="00955861"/>
    <w:rsid w:val="00956224"/>
    <w:rsid w:val="00957800"/>
    <w:rsid w:val="009604F0"/>
    <w:rsid w:val="00960BDB"/>
    <w:rsid w:val="0096199C"/>
    <w:rsid w:val="009629CF"/>
    <w:rsid w:val="00963DA1"/>
    <w:rsid w:val="00964412"/>
    <w:rsid w:val="00972120"/>
    <w:rsid w:val="009724EB"/>
    <w:rsid w:val="0097354C"/>
    <w:rsid w:val="00980FFF"/>
    <w:rsid w:val="00982751"/>
    <w:rsid w:val="00983296"/>
    <w:rsid w:val="009832C3"/>
    <w:rsid w:val="009848B3"/>
    <w:rsid w:val="00985E2D"/>
    <w:rsid w:val="009862AF"/>
    <w:rsid w:val="0099133F"/>
    <w:rsid w:val="00992D9E"/>
    <w:rsid w:val="009956D6"/>
    <w:rsid w:val="009A0631"/>
    <w:rsid w:val="009A25E9"/>
    <w:rsid w:val="009A4692"/>
    <w:rsid w:val="009A485A"/>
    <w:rsid w:val="009A53F4"/>
    <w:rsid w:val="009A587F"/>
    <w:rsid w:val="009A766E"/>
    <w:rsid w:val="009B2691"/>
    <w:rsid w:val="009B2EA3"/>
    <w:rsid w:val="009B39BC"/>
    <w:rsid w:val="009B779C"/>
    <w:rsid w:val="009C5EFB"/>
    <w:rsid w:val="009C7512"/>
    <w:rsid w:val="009D0F17"/>
    <w:rsid w:val="009D1F75"/>
    <w:rsid w:val="009D29ED"/>
    <w:rsid w:val="009D39A5"/>
    <w:rsid w:val="009D7BC9"/>
    <w:rsid w:val="009E51D5"/>
    <w:rsid w:val="009F179B"/>
    <w:rsid w:val="009F2644"/>
    <w:rsid w:val="009F56BA"/>
    <w:rsid w:val="009F63BD"/>
    <w:rsid w:val="00A03C5A"/>
    <w:rsid w:val="00A04FF5"/>
    <w:rsid w:val="00A06F45"/>
    <w:rsid w:val="00A073B5"/>
    <w:rsid w:val="00A07719"/>
    <w:rsid w:val="00A105D5"/>
    <w:rsid w:val="00A11453"/>
    <w:rsid w:val="00A11F02"/>
    <w:rsid w:val="00A122CD"/>
    <w:rsid w:val="00A13A09"/>
    <w:rsid w:val="00A151FA"/>
    <w:rsid w:val="00A15B9A"/>
    <w:rsid w:val="00A16FBF"/>
    <w:rsid w:val="00A21F0E"/>
    <w:rsid w:val="00A2337C"/>
    <w:rsid w:val="00A2417B"/>
    <w:rsid w:val="00A24C13"/>
    <w:rsid w:val="00A26D94"/>
    <w:rsid w:val="00A31BE0"/>
    <w:rsid w:val="00A31E2E"/>
    <w:rsid w:val="00A322FB"/>
    <w:rsid w:val="00A3559A"/>
    <w:rsid w:val="00A3572E"/>
    <w:rsid w:val="00A359DD"/>
    <w:rsid w:val="00A377A1"/>
    <w:rsid w:val="00A431E4"/>
    <w:rsid w:val="00A47C39"/>
    <w:rsid w:val="00A50458"/>
    <w:rsid w:val="00A52F0D"/>
    <w:rsid w:val="00A54F6C"/>
    <w:rsid w:val="00A55192"/>
    <w:rsid w:val="00A57B64"/>
    <w:rsid w:val="00A61B2F"/>
    <w:rsid w:val="00A61B5F"/>
    <w:rsid w:val="00A61FAE"/>
    <w:rsid w:val="00A63B3A"/>
    <w:rsid w:val="00A63F0F"/>
    <w:rsid w:val="00A64B7F"/>
    <w:rsid w:val="00A66492"/>
    <w:rsid w:val="00A6752B"/>
    <w:rsid w:val="00A7258B"/>
    <w:rsid w:val="00A733D1"/>
    <w:rsid w:val="00A73691"/>
    <w:rsid w:val="00A74C2C"/>
    <w:rsid w:val="00A759F2"/>
    <w:rsid w:val="00A76717"/>
    <w:rsid w:val="00A77095"/>
    <w:rsid w:val="00A778B0"/>
    <w:rsid w:val="00A8389D"/>
    <w:rsid w:val="00A84E8A"/>
    <w:rsid w:val="00A865A4"/>
    <w:rsid w:val="00A921DD"/>
    <w:rsid w:val="00A924EA"/>
    <w:rsid w:val="00A94F9E"/>
    <w:rsid w:val="00A9654A"/>
    <w:rsid w:val="00A97811"/>
    <w:rsid w:val="00AA0E13"/>
    <w:rsid w:val="00AA1C95"/>
    <w:rsid w:val="00AA415B"/>
    <w:rsid w:val="00AA43A0"/>
    <w:rsid w:val="00AA4E33"/>
    <w:rsid w:val="00AA4FFB"/>
    <w:rsid w:val="00AA5BEC"/>
    <w:rsid w:val="00AA72E7"/>
    <w:rsid w:val="00AA76D5"/>
    <w:rsid w:val="00AB2469"/>
    <w:rsid w:val="00AB4706"/>
    <w:rsid w:val="00AC2D8E"/>
    <w:rsid w:val="00AC3273"/>
    <w:rsid w:val="00AC5EC5"/>
    <w:rsid w:val="00AC70E0"/>
    <w:rsid w:val="00AD1E43"/>
    <w:rsid w:val="00AD2938"/>
    <w:rsid w:val="00AD2A67"/>
    <w:rsid w:val="00AD4578"/>
    <w:rsid w:val="00AD51CB"/>
    <w:rsid w:val="00AD6495"/>
    <w:rsid w:val="00AE0A5D"/>
    <w:rsid w:val="00AE0ED1"/>
    <w:rsid w:val="00AE20C4"/>
    <w:rsid w:val="00AE6A4C"/>
    <w:rsid w:val="00AE776E"/>
    <w:rsid w:val="00AF480B"/>
    <w:rsid w:val="00AF71CB"/>
    <w:rsid w:val="00B002E9"/>
    <w:rsid w:val="00B03356"/>
    <w:rsid w:val="00B03934"/>
    <w:rsid w:val="00B04B4F"/>
    <w:rsid w:val="00B072D6"/>
    <w:rsid w:val="00B11B33"/>
    <w:rsid w:val="00B134BC"/>
    <w:rsid w:val="00B14263"/>
    <w:rsid w:val="00B153A9"/>
    <w:rsid w:val="00B17657"/>
    <w:rsid w:val="00B224EB"/>
    <w:rsid w:val="00B240E9"/>
    <w:rsid w:val="00B24FB9"/>
    <w:rsid w:val="00B27314"/>
    <w:rsid w:val="00B30EFB"/>
    <w:rsid w:val="00B354CD"/>
    <w:rsid w:val="00B35722"/>
    <w:rsid w:val="00B36721"/>
    <w:rsid w:val="00B37877"/>
    <w:rsid w:val="00B404C6"/>
    <w:rsid w:val="00B44E7E"/>
    <w:rsid w:val="00B50AF1"/>
    <w:rsid w:val="00B5119D"/>
    <w:rsid w:val="00B51F49"/>
    <w:rsid w:val="00B52854"/>
    <w:rsid w:val="00B5366E"/>
    <w:rsid w:val="00B56108"/>
    <w:rsid w:val="00B62441"/>
    <w:rsid w:val="00B64364"/>
    <w:rsid w:val="00B7068E"/>
    <w:rsid w:val="00B7516A"/>
    <w:rsid w:val="00B77797"/>
    <w:rsid w:val="00B80714"/>
    <w:rsid w:val="00B80836"/>
    <w:rsid w:val="00B82B65"/>
    <w:rsid w:val="00B82FFF"/>
    <w:rsid w:val="00B85018"/>
    <w:rsid w:val="00B8531D"/>
    <w:rsid w:val="00B85D4D"/>
    <w:rsid w:val="00B93B8F"/>
    <w:rsid w:val="00B95B08"/>
    <w:rsid w:val="00B973C3"/>
    <w:rsid w:val="00BA14ED"/>
    <w:rsid w:val="00BA4E18"/>
    <w:rsid w:val="00BA68F1"/>
    <w:rsid w:val="00BB2F01"/>
    <w:rsid w:val="00BC3C58"/>
    <w:rsid w:val="00BC4B36"/>
    <w:rsid w:val="00BC7F16"/>
    <w:rsid w:val="00BD0A0F"/>
    <w:rsid w:val="00BD0AD6"/>
    <w:rsid w:val="00BD2D48"/>
    <w:rsid w:val="00BD32E4"/>
    <w:rsid w:val="00BD5EB5"/>
    <w:rsid w:val="00BE06F9"/>
    <w:rsid w:val="00BE0D0B"/>
    <w:rsid w:val="00BE128D"/>
    <w:rsid w:val="00BE428E"/>
    <w:rsid w:val="00BE6E23"/>
    <w:rsid w:val="00BF047A"/>
    <w:rsid w:val="00BF34C6"/>
    <w:rsid w:val="00BF4585"/>
    <w:rsid w:val="00BF466C"/>
    <w:rsid w:val="00C00562"/>
    <w:rsid w:val="00C01781"/>
    <w:rsid w:val="00C01939"/>
    <w:rsid w:val="00C01F2B"/>
    <w:rsid w:val="00C02491"/>
    <w:rsid w:val="00C04767"/>
    <w:rsid w:val="00C064E3"/>
    <w:rsid w:val="00C10EAA"/>
    <w:rsid w:val="00C1265E"/>
    <w:rsid w:val="00C158B8"/>
    <w:rsid w:val="00C1782C"/>
    <w:rsid w:val="00C20A00"/>
    <w:rsid w:val="00C22FF0"/>
    <w:rsid w:val="00C2454E"/>
    <w:rsid w:val="00C24CC0"/>
    <w:rsid w:val="00C311AA"/>
    <w:rsid w:val="00C34A84"/>
    <w:rsid w:val="00C363B3"/>
    <w:rsid w:val="00C366E3"/>
    <w:rsid w:val="00C40529"/>
    <w:rsid w:val="00C40C89"/>
    <w:rsid w:val="00C45214"/>
    <w:rsid w:val="00C45F5F"/>
    <w:rsid w:val="00C51B3C"/>
    <w:rsid w:val="00C51FB1"/>
    <w:rsid w:val="00C52968"/>
    <w:rsid w:val="00C53A3D"/>
    <w:rsid w:val="00C54B58"/>
    <w:rsid w:val="00C54EDD"/>
    <w:rsid w:val="00C571EA"/>
    <w:rsid w:val="00C57DCD"/>
    <w:rsid w:val="00C63AD2"/>
    <w:rsid w:val="00C64381"/>
    <w:rsid w:val="00C6664E"/>
    <w:rsid w:val="00C7187A"/>
    <w:rsid w:val="00C72506"/>
    <w:rsid w:val="00C7444C"/>
    <w:rsid w:val="00C74496"/>
    <w:rsid w:val="00C74DD5"/>
    <w:rsid w:val="00C80635"/>
    <w:rsid w:val="00C81AC4"/>
    <w:rsid w:val="00C81F2E"/>
    <w:rsid w:val="00C83C7C"/>
    <w:rsid w:val="00C84474"/>
    <w:rsid w:val="00C91F92"/>
    <w:rsid w:val="00C934ED"/>
    <w:rsid w:val="00C93B4C"/>
    <w:rsid w:val="00C93D60"/>
    <w:rsid w:val="00C9489C"/>
    <w:rsid w:val="00C95A69"/>
    <w:rsid w:val="00C961C2"/>
    <w:rsid w:val="00C97CAF"/>
    <w:rsid w:val="00CA07DF"/>
    <w:rsid w:val="00CA18C1"/>
    <w:rsid w:val="00CA271A"/>
    <w:rsid w:val="00CA28A6"/>
    <w:rsid w:val="00CA3E8A"/>
    <w:rsid w:val="00CA45A8"/>
    <w:rsid w:val="00CA57B8"/>
    <w:rsid w:val="00CA743D"/>
    <w:rsid w:val="00CB02AD"/>
    <w:rsid w:val="00CB02D9"/>
    <w:rsid w:val="00CB0AFB"/>
    <w:rsid w:val="00CB0FE0"/>
    <w:rsid w:val="00CB1477"/>
    <w:rsid w:val="00CB3C1D"/>
    <w:rsid w:val="00CB4D29"/>
    <w:rsid w:val="00CC00DF"/>
    <w:rsid w:val="00CC1C09"/>
    <w:rsid w:val="00CC4229"/>
    <w:rsid w:val="00CC4F18"/>
    <w:rsid w:val="00CC5805"/>
    <w:rsid w:val="00CC5ECC"/>
    <w:rsid w:val="00CC6A4B"/>
    <w:rsid w:val="00CD0A67"/>
    <w:rsid w:val="00CD0D5E"/>
    <w:rsid w:val="00CD7265"/>
    <w:rsid w:val="00CE34AE"/>
    <w:rsid w:val="00CE4A27"/>
    <w:rsid w:val="00CE61F6"/>
    <w:rsid w:val="00CE7E0B"/>
    <w:rsid w:val="00CF1B0E"/>
    <w:rsid w:val="00CF2D11"/>
    <w:rsid w:val="00CF40B8"/>
    <w:rsid w:val="00CF7951"/>
    <w:rsid w:val="00D15AE7"/>
    <w:rsid w:val="00D16A89"/>
    <w:rsid w:val="00D21DB4"/>
    <w:rsid w:val="00D23865"/>
    <w:rsid w:val="00D3096A"/>
    <w:rsid w:val="00D31685"/>
    <w:rsid w:val="00D32232"/>
    <w:rsid w:val="00D32D45"/>
    <w:rsid w:val="00D34D20"/>
    <w:rsid w:val="00D37D9D"/>
    <w:rsid w:val="00D40D74"/>
    <w:rsid w:val="00D41137"/>
    <w:rsid w:val="00D41DBF"/>
    <w:rsid w:val="00D44445"/>
    <w:rsid w:val="00D46010"/>
    <w:rsid w:val="00D50F22"/>
    <w:rsid w:val="00D57CED"/>
    <w:rsid w:val="00D63D5F"/>
    <w:rsid w:val="00D65ECD"/>
    <w:rsid w:val="00D6642E"/>
    <w:rsid w:val="00D664E2"/>
    <w:rsid w:val="00D67523"/>
    <w:rsid w:val="00D676C7"/>
    <w:rsid w:val="00D749A5"/>
    <w:rsid w:val="00D75E80"/>
    <w:rsid w:val="00D762A9"/>
    <w:rsid w:val="00D81A90"/>
    <w:rsid w:val="00D84A07"/>
    <w:rsid w:val="00D86EEC"/>
    <w:rsid w:val="00D86F55"/>
    <w:rsid w:val="00D922E6"/>
    <w:rsid w:val="00D933D0"/>
    <w:rsid w:val="00D93C7A"/>
    <w:rsid w:val="00D93E71"/>
    <w:rsid w:val="00D96D0A"/>
    <w:rsid w:val="00DA2604"/>
    <w:rsid w:val="00DA30EE"/>
    <w:rsid w:val="00DA5607"/>
    <w:rsid w:val="00DB0F12"/>
    <w:rsid w:val="00DB4DA9"/>
    <w:rsid w:val="00DB535B"/>
    <w:rsid w:val="00DB5612"/>
    <w:rsid w:val="00DB6B82"/>
    <w:rsid w:val="00DB7ACD"/>
    <w:rsid w:val="00DC158A"/>
    <w:rsid w:val="00DC268C"/>
    <w:rsid w:val="00DD07AD"/>
    <w:rsid w:val="00DD18E8"/>
    <w:rsid w:val="00DD2B6F"/>
    <w:rsid w:val="00DD6658"/>
    <w:rsid w:val="00DD6EE9"/>
    <w:rsid w:val="00DD7689"/>
    <w:rsid w:val="00DE41C5"/>
    <w:rsid w:val="00DE5A2F"/>
    <w:rsid w:val="00DF3DCD"/>
    <w:rsid w:val="00DF44D1"/>
    <w:rsid w:val="00DF57F2"/>
    <w:rsid w:val="00DF6BC1"/>
    <w:rsid w:val="00DF736E"/>
    <w:rsid w:val="00DF7707"/>
    <w:rsid w:val="00DF7716"/>
    <w:rsid w:val="00DF7837"/>
    <w:rsid w:val="00DF7F44"/>
    <w:rsid w:val="00E01196"/>
    <w:rsid w:val="00E050E6"/>
    <w:rsid w:val="00E06A8C"/>
    <w:rsid w:val="00E07BAB"/>
    <w:rsid w:val="00E10BEB"/>
    <w:rsid w:val="00E12416"/>
    <w:rsid w:val="00E14634"/>
    <w:rsid w:val="00E160AC"/>
    <w:rsid w:val="00E17FE6"/>
    <w:rsid w:val="00E20105"/>
    <w:rsid w:val="00E20ADE"/>
    <w:rsid w:val="00E21588"/>
    <w:rsid w:val="00E245EC"/>
    <w:rsid w:val="00E25A52"/>
    <w:rsid w:val="00E25AB5"/>
    <w:rsid w:val="00E30086"/>
    <w:rsid w:val="00E3175B"/>
    <w:rsid w:val="00E34426"/>
    <w:rsid w:val="00E34C0B"/>
    <w:rsid w:val="00E3656C"/>
    <w:rsid w:val="00E36B18"/>
    <w:rsid w:val="00E36FB3"/>
    <w:rsid w:val="00E4183A"/>
    <w:rsid w:val="00E4495E"/>
    <w:rsid w:val="00E5090B"/>
    <w:rsid w:val="00E5586D"/>
    <w:rsid w:val="00E56400"/>
    <w:rsid w:val="00E629C1"/>
    <w:rsid w:val="00E63777"/>
    <w:rsid w:val="00E66647"/>
    <w:rsid w:val="00E67D98"/>
    <w:rsid w:val="00E67DF2"/>
    <w:rsid w:val="00E723C5"/>
    <w:rsid w:val="00E73513"/>
    <w:rsid w:val="00E7536E"/>
    <w:rsid w:val="00E765BF"/>
    <w:rsid w:val="00E76BAE"/>
    <w:rsid w:val="00E77A81"/>
    <w:rsid w:val="00E8048A"/>
    <w:rsid w:val="00E809DD"/>
    <w:rsid w:val="00E82C98"/>
    <w:rsid w:val="00E82CA2"/>
    <w:rsid w:val="00E8354C"/>
    <w:rsid w:val="00E84439"/>
    <w:rsid w:val="00E85475"/>
    <w:rsid w:val="00E8760D"/>
    <w:rsid w:val="00E90858"/>
    <w:rsid w:val="00E91534"/>
    <w:rsid w:val="00E91809"/>
    <w:rsid w:val="00E94788"/>
    <w:rsid w:val="00E95B9A"/>
    <w:rsid w:val="00EA3B80"/>
    <w:rsid w:val="00EA613C"/>
    <w:rsid w:val="00EB4317"/>
    <w:rsid w:val="00EB72B4"/>
    <w:rsid w:val="00EB7538"/>
    <w:rsid w:val="00EB7C20"/>
    <w:rsid w:val="00EB7D0F"/>
    <w:rsid w:val="00EC3934"/>
    <w:rsid w:val="00EC396D"/>
    <w:rsid w:val="00ED05DF"/>
    <w:rsid w:val="00ED4661"/>
    <w:rsid w:val="00ED4C21"/>
    <w:rsid w:val="00EE4813"/>
    <w:rsid w:val="00EF22A1"/>
    <w:rsid w:val="00EF5B1D"/>
    <w:rsid w:val="00EF7FA6"/>
    <w:rsid w:val="00F0321F"/>
    <w:rsid w:val="00F05D70"/>
    <w:rsid w:val="00F06610"/>
    <w:rsid w:val="00F0708A"/>
    <w:rsid w:val="00F07848"/>
    <w:rsid w:val="00F07DA4"/>
    <w:rsid w:val="00F120FB"/>
    <w:rsid w:val="00F14074"/>
    <w:rsid w:val="00F1462E"/>
    <w:rsid w:val="00F17394"/>
    <w:rsid w:val="00F22A6B"/>
    <w:rsid w:val="00F23944"/>
    <w:rsid w:val="00F24A97"/>
    <w:rsid w:val="00F25975"/>
    <w:rsid w:val="00F26BFC"/>
    <w:rsid w:val="00F32BD7"/>
    <w:rsid w:val="00F3563C"/>
    <w:rsid w:val="00F35DED"/>
    <w:rsid w:val="00F36457"/>
    <w:rsid w:val="00F41D0C"/>
    <w:rsid w:val="00F41D74"/>
    <w:rsid w:val="00F4367D"/>
    <w:rsid w:val="00F43801"/>
    <w:rsid w:val="00F4473A"/>
    <w:rsid w:val="00F46D4C"/>
    <w:rsid w:val="00F47D4F"/>
    <w:rsid w:val="00F5078D"/>
    <w:rsid w:val="00F521F4"/>
    <w:rsid w:val="00F54F3C"/>
    <w:rsid w:val="00F55D45"/>
    <w:rsid w:val="00F56A1A"/>
    <w:rsid w:val="00F57F86"/>
    <w:rsid w:val="00F62300"/>
    <w:rsid w:val="00F62C08"/>
    <w:rsid w:val="00F70275"/>
    <w:rsid w:val="00F7202F"/>
    <w:rsid w:val="00F72BDE"/>
    <w:rsid w:val="00F75589"/>
    <w:rsid w:val="00F80FDC"/>
    <w:rsid w:val="00F83AD1"/>
    <w:rsid w:val="00F846AE"/>
    <w:rsid w:val="00F84AAE"/>
    <w:rsid w:val="00F86091"/>
    <w:rsid w:val="00F86796"/>
    <w:rsid w:val="00F868C8"/>
    <w:rsid w:val="00F87546"/>
    <w:rsid w:val="00F91451"/>
    <w:rsid w:val="00F92E1E"/>
    <w:rsid w:val="00F93976"/>
    <w:rsid w:val="00F95562"/>
    <w:rsid w:val="00F9564A"/>
    <w:rsid w:val="00FA52C6"/>
    <w:rsid w:val="00FA5A19"/>
    <w:rsid w:val="00FA6D16"/>
    <w:rsid w:val="00FB1C1B"/>
    <w:rsid w:val="00FB1E5E"/>
    <w:rsid w:val="00FB4B3E"/>
    <w:rsid w:val="00FB5CA2"/>
    <w:rsid w:val="00FC1E71"/>
    <w:rsid w:val="00FC204A"/>
    <w:rsid w:val="00FC2AC8"/>
    <w:rsid w:val="00FC31EF"/>
    <w:rsid w:val="00FC3882"/>
    <w:rsid w:val="00FC3CE9"/>
    <w:rsid w:val="00FC4165"/>
    <w:rsid w:val="00FC430B"/>
    <w:rsid w:val="00FC5FC3"/>
    <w:rsid w:val="00FC6E68"/>
    <w:rsid w:val="00FC7C5C"/>
    <w:rsid w:val="00FD0BAF"/>
    <w:rsid w:val="00FD1D39"/>
    <w:rsid w:val="00FD52D5"/>
    <w:rsid w:val="00FD57AB"/>
    <w:rsid w:val="00FD64E1"/>
    <w:rsid w:val="00FE4B03"/>
    <w:rsid w:val="00FF0C30"/>
    <w:rsid w:val="00FF2F1C"/>
    <w:rsid w:val="00FF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79716"/>
  <w15:chartTrackingRefBased/>
  <w15:docId w15:val="{CD48BF40-3D22-49F1-81C3-3D616BCAE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28E"/>
    <w:rPr>
      <w:rFonts w:ascii="Times New Roman" w:eastAsia="Times New Roman" w:hAnsi="Times New Roman" w:cs="Times New Roman"/>
      <w:color w:val="333399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7258B"/>
    <w:pPr>
      <w:keepNext/>
      <w:numPr>
        <w:numId w:val="4"/>
      </w:numPr>
      <w:spacing w:after="60"/>
      <w:outlineLvl w:val="0"/>
    </w:pPr>
    <w:rPr>
      <w:rFonts w:ascii="Arial" w:hAnsi="Arial" w:cs="Arial"/>
      <w:b/>
      <w:bCs/>
      <w:color w:val="auto"/>
      <w:kern w:val="28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qFormat/>
    <w:rsid w:val="00A7258B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color w:val="auto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A7258B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color w:val="auto"/>
      <w:szCs w:val="24"/>
    </w:rPr>
  </w:style>
  <w:style w:type="paragraph" w:styleId="Heading4">
    <w:name w:val="heading 4"/>
    <w:basedOn w:val="Normal"/>
    <w:next w:val="Normal"/>
    <w:link w:val="Heading4Char"/>
    <w:qFormat/>
    <w:rsid w:val="00A7258B"/>
    <w:pPr>
      <w:keepNext/>
      <w:numPr>
        <w:ilvl w:val="3"/>
        <w:numId w:val="4"/>
      </w:numPr>
      <w:spacing w:before="240" w:after="60"/>
      <w:outlineLvl w:val="3"/>
    </w:pPr>
    <w:rPr>
      <w:rFonts w:ascii="Arial" w:hAnsi="Arial" w:cs="Arial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A7258B"/>
    <w:pPr>
      <w:numPr>
        <w:ilvl w:val="4"/>
        <w:numId w:val="4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A7258B"/>
    <w:pPr>
      <w:numPr>
        <w:ilvl w:val="5"/>
        <w:numId w:val="4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A7258B"/>
    <w:pPr>
      <w:numPr>
        <w:ilvl w:val="6"/>
        <w:numId w:val="4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link w:val="Heading8Char"/>
    <w:qFormat/>
    <w:rsid w:val="00A7258B"/>
    <w:pPr>
      <w:numPr>
        <w:ilvl w:val="7"/>
        <w:numId w:val="4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qFormat/>
    <w:rsid w:val="00A7258B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BE428E"/>
    <w:pPr>
      <w:spacing w:before="120" w:after="120" w:line="240" w:lineRule="exact"/>
      <w:jc w:val="both"/>
    </w:pPr>
    <w:rPr>
      <w:rFonts w:ascii="GillSans" w:hAnsi="GillSans"/>
      <w:sz w:val="18"/>
      <w:szCs w:val="18"/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BE428E"/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BE42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428E"/>
    <w:rPr>
      <w:rFonts w:ascii="Times New Roman" w:eastAsia="Times New Roman" w:hAnsi="Times New Roman" w:cs="Times New Roman"/>
      <w:color w:val="333399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E42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428E"/>
    <w:rPr>
      <w:rFonts w:ascii="Times New Roman" w:eastAsia="Times New Roman" w:hAnsi="Times New Roman" w:cs="Times New Roman"/>
      <w:color w:val="333399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7D2ECB"/>
    <w:pPr>
      <w:ind w:left="720"/>
      <w:contextualSpacing/>
    </w:pPr>
  </w:style>
  <w:style w:type="character" w:styleId="CommentReference">
    <w:name w:val="annotation reference"/>
    <w:rsid w:val="007D2ECB"/>
    <w:rPr>
      <w:sz w:val="16"/>
      <w:szCs w:val="16"/>
    </w:rPr>
  </w:style>
  <w:style w:type="paragraph" w:styleId="CommentText">
    <w:name w:val="annotation text"/>
    <w:basedOn w:val="Normal"/>
    <w:link w:val="CommentTextChar"/>
    <w:rsid w:val="007D2ECB"/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7D2ECB"/>
    <w:rPr>
      <w:rFonts w:ascii="Times New Roman" w:eastAsia="Times New Roman" w:hAnsi="Times New Roman" w:cs="Times New Roman"/>
      <w:color w:val="333399"/>
      <w:sz w:val="20"/>
      <w:szCs w:val="20"/>
      <w:lang w:val="x-none" w:eastAsia="x-none"/>
    </w:rPr>
  </w:style>
  <w:style w:type="character" w:customStyle="1" w:styleId="ListParagraphChar">
    <w:name w:val="List Paragraph Char"/>
    <w:link w:val="ListParagraph"/>
    <w:uiPriority w:val="34"/>
    <w:locked/>
    <w:rsid w:val="007D2ECB"/>
    <w:rPr>
      <w:rFonts w:ascii="Times New Roman" w:eastAsia="Times New Roman" w:hAnsi="Times New Roman" w:cs="Times New Roman"/>
      <w:color w:val="333399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E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ECB"/>
    <w:rPr>
      <w:rFonts w:ascii="Segoe UI" w:eastAsia="Times New Roman" w:hAnsi="Segoe UI" w:cs="Segoe UI"/>
      <w:color w:val="333399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7309"/>
    <w:rPr>
      <w:b/>
      <w:bCs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7309"/>
    <w:rPr>
      <w:rFonts w:ascii="Times New Roman" w:eastAsia="Times New Roman" w:hAnsi="Times New Roman" w:cs="Times New Roman"/>
      <w:b/>
      <w:bCs/>
      <w:color w:val="333399"/>
      <w:sz w:val="20"/>
      <w:szCs w:val="20"/>
      <w:lang w:val="x-none" w:eastAsia="x-none"/>
    </w:rPr>
  </w:style>
  <w:style w:type="table" w:styleId="TableGrid">
    <w:name w:val="Table Grid"/>
    <w:basedOn w:val="TableNormal"/>
    <w:uiPriority w:val="59"/>
    <w:rsid w:val="00534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A7258B"/>
    <w:rPr>
      <w:rFonts w:ascii="Arial" w:eastAsia="Times New Roman" w:hAnsi="Arial" w:cs="Arial"/>
      <w:b/>
      <w:bCs/>
      <w:kern w:val="28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rsid w:val="00A7258B"/>
    <w:rPr>
      <w:rFonts w:ascii="Arial" w:eastAsia="Times New Roman" w:hAnsi="Arial" w:cs="Arial"/>
      <w:b/>
      <w:bCs/>
      <w:i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A7258B"/>
    <w:rPr>
      <w:rFonts w:ascii="Arial" w:eastAsia="Times New Roman" w:hAnsi="Arial" w:cs="Arial"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A7258B"/>
    <w:rPr>
      <w:rFonts w:ascii="Arial" w:eastAsia="Times New Roman" w:hAnsi="Arial" w:cs="Arial"/>
      <w:b/>
      <w:bCs/>
      <w:color w:val="333399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7258B"/>
    <w:rPr>
      <w:rFonts w:ascii="Arial" w:eastAsia="Times New Roman" w:hAnsi="Arial" w:cs="Arial"/>
      <w:color w:val="333399"/>
    </w:rPr>
  </w:style>
  <w:style w:type="character" w:customStyle="1" w:styleId="Heading6Char">
    <w:name w:val="Heading 6 Char"/>
    <w:basedOn w:val="DefaultParagraphFont"/>
    <w:link w:val="Heading6"/>
    <w:rsid w:val="00A7258B"/>
    <w:rPr>
      <w:rFonts w:ascii="Times New Roman" w:eastAsia="Times New Roman" w:hAnsi="Times New Roman" w:cs="Times New Roman"/>
      <w:i/>
      <w:iCs/>
      <w:color w:val="333399"/>
    </w:rPr>
  </w:style>
  <w:style w:type="character" w:customStyle="1" w:styleId="Heading7Char">
    <w:name w:val="Heading 7 Char"/>
    <w:basedOn w:val="DefaultParagraphFont"/>
    <w:link w:val="Heading7"/>
    <w:rsid w:val="00A7258B"/>
    <w:rPr>
      <w:rFonts w:ascii="Arial" w:eastAsia="Times New Roman" w:hAnsi="Arial" w:cs="Arial"/>
      <w:color w:val="333399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7258B"/>
    <w:rPr>
      <w:rFonts w:ascii="Arial" w:eastAsia="Times New Roman" w:hAnsi="Arial" w:cs="Arial"/>
      <w:i/>
      <w:iCs/>
      <w:color w:val="333399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7258B"/>
    <w:rPr>
      <w:rFonts w:ascii="Arial" w:eastAsia="Times New Roman" w:hAnsi="Arial" w:cs="Arial"/>
      <w:b/>
      <w:bCs/>
      <w:i/>
      <w:iCs/>
      <w:color w:val="333399"/>
      <w:sz w:val="18"/>
      <w:szCs w:val="18"/>
    </w:rPr>
  </w:style>
  <w:style w:type="character" w:styleId="Hyperlink">
    <w:name w:val="Hyperlink"/>
    <w:uiPriority w:val="99"/>
    <w:rsid w:val="00C63AD2"/>
    <w:rPr>
      <w:color w:val="0000FF"/>
      <w:u w:val="single"/>
    </w:rPr>
  </w:style>
  <w:style w:type="table" w:styleId="ListTable3">
    <w:name w:val="List Table 3"/>
    <w:basedOn w:val="TableNormal"/>
    <w:uiPriority w:val="48"/>
    <w:rsid w:val="007F511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23955"/>
    <w:rPr>
      <w:color w:val="808080"/>
    </w:rPr>
  </w:style>
  <w:style w:type="paragraph" w:styleId="Revision">
    <w:name w:val="Revision"/>
    <w:hidden/>
    <w:uiPriority w:val="99"/>
    <w:semiHidden/>
    <w:rsid w:val="00C363B3"/>
    <w:rPr>
      <w:rFonts w:ascii="Times New Roman" w:eastAsia="Times New Roman" w:hAnsi="Times New Roman" w:cs="Times New Roman"/>
      <w:color w:val="333399"/>
      <w:sz w:val="20"/>
      <w:szCs w:val="20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THISDOCUMENT.GETCC" wne:name="Project.ThisDocument.GetC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1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493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customXml" Target="../customXml/item1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6E92F76A65E46C2B802D5ED96AF8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D0E28-B69F-467A-AA0A-1E8B3C08E80D}"/>
      </w:docPartPr>
      <w:docPartBody>
        <w:p w:rsidR="00F912E7" w:rsidRDefault="000F5E08" w:rsidP="00A707A3">
          <w:pPr>
            <w:pStyle w:val="76E92F76A65E46C2B802D5ED96AF897928"/>
          </w:pPr>
          <w:r w:rsidRPr="00F55D45">
            <w:rPr>
              <w:rStyle w:val="PlaceholderText"/>
              <w:rFonts w:asciiTheme="majorHAnsi" w:eastAsiaTheme="minorHAnsi" w:hAnsiTheme="majorHAnsi"/>
              <w:sz w:val="18"/>
              <w:szCs w:val="18"/>
            </w:rPr>
            <w:t>Click here to enter text.</w:t>
          </w:r>
        </w:p>
      </w:docPartBody>
    </w:docPart>
    <w:docPart>
      <w:docPartPr>
        <w:name w:val="896AF9131A3B48829167EA1C76205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067F4-16C9-413D-ABED-E092E1E9A703}"/>
      </w:docPartPr>
      <w:docPartBody>
        <w:p w:rsidR="00F912E7" w:rsidRDefault="000F5E08" w:rsidP="00A707A3">
          <w:pPr>
            <w:pStyle w:val="896AF9131A3B48829167EA1C76205A3128"/>
          </w:pPr>
          <w:r w:rsidRPr="00AA43A0">
            <w:rPr>
              <w:rStyle w:val="PlaceholderText"/>
              <w:rFonts w:asciiTheme="majorHAnsi" w:eastAsiaTheme="minorHAnsi" w:hAnsiTheme="majorHAnsi"/>
              <w:sz w:val="18"/>
              <w:szCs w:val="18"/>
            </w:rPr>
            <w:t>Click here to enter text.</w:t>
          </w:r>
        </w:p>
      </w:docPartBody>
    </w:docPart>
    <w:docPart>
      <w:docPartPr>
        <w:name w:val="F329A7F25AE1465F8BED49D662FE4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1224F-EB06-49B3-AFC5-14B502E97810}"/>
      </w:docPartPr>
      <w:docPartBody>
        <w:p w:rsidR="00F912E7" w:rsidRDefault="000F5E08" w:rsidP="00A707A3">
          <w:pPr>
            <w:pStyle w:val="F329A7F25AE1465F8BED49D662FE465A28"/>
          </w:pPr>
          <w:r w:rsidRPr="003C6FF8">
            <w:rPr>
              <w:rStyle w:val="PlaceholderText"/>
              <w:rFonts w:asciiTheme="majorHAnsi" w:eastAsiaTheme="minorHAnsi" w:hAnsiTheme="majorHAnsi"/>
            </w:rPr>
            <w:t>Click here to enter text.</w:t>
          </w:r>
        </w:p>
      </w:docPartBody>
    </w:docPart>
    <w:docPart>
      <w:docPartPr>
        <w:name w:val="F23E9E4E19E44624B449F30C72E7E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E61A5-3DA3-47E1-86CE-FE9624C1BC22}"/>
      </w:docPartPr>
      <w:docPartBody>
        <w:p w:rsidR="00F912E7" w:rsidRDefault="000F5E08" w:rsidP="00A707A3">
          <w:pPr>
            <w:pStyle w:val="F23E9E4E19E44624B449F30C72E7E5E528"/>
          </w:pPr>
          <w:r w:rsidRPr="003C6FF8">
            <w:rPr>
              <w:rStyle w:val="PlaceholderText"/>
              <w:rFonts w:asciiTheme="majorHAnsi" w:eastAsiaTheme="minorHAnsi" w:hAnsiTheme="majorHAnsi"/>
              <w:sz w:val="16"/>
              <w:szCs w:val="16"/>
            </w:rPr>
            <w:t>Click here to enter text.</w:t>
          </w:r>
        </w:p>
      </w:docPartBody>
    </w:docPart>
    <w:docPart>
      <w:docPartPr>
        <w:name w:val="76EF1FC8061541E0A497D906EBE3E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76169-1F6F-4075-B056-9BF06D754F62}"/>
      </w:docPartPr>
      <w:docPartBody>
        <w:p w:rsidR="00F912E7" w:rsidRDefault="000F5E08" w:rsidP="00A707A3">
          <w:pPr>
            <w:pStyle w:val="76EF1FC8061541E0A497D906EBE3E61928"/>
          </w:pPr>
          <w:r w:rsidRPr="003C6FF8">
            <w:rPr>
              <w:rStyle w:val="PlaceholderText"/>
              <w:rFonts w:asciiTheme="majorHAnsi" w:eastAsiaTheme="minorHAnsi" w:hAnsiTheme="majorHAnsi"/>
              <w:sz w:val="16"/>
              <w:szCs w:val="16"/>
            </w:rPr>
            <w:t>Click here to enter text.</w:t>
          </w:r>
        </w:p>
      </w:docPartBody>
    </w:docPart>
    <w:docPart>
      <w:docPartPr>
        <w:name w:val="0E3AFBAB665146B49DE48843CDEA8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B09B6-9F24-4F49-B3A0-88629DA10768}"/>
      </w:docPartPr>
      <w:docPartBody>
        <w:p w:rsidR="00F912E7" w:rsidRDefault="000F5E08" w:rsidP="00A707A3">
          <w:pPr>
            <w:pStyle w:val="0E3AFBAB665146B49DE48843CDEA816028"/>
          </w:pPr>
          <w:r w:rsidRPr="004117E5">
            <w:rPr>
              <w:rStyle w:val="PlaceholderText"/>
              <w:rFonts w:asciiTheme="majorHAnsi" w:eastAsiaTheme="minorHAnsi" w:hAnsiTheme="majorHAnsi"/>
              <w:sz w:val="16"/>
              <w:szCs w:val="16"/>
            </w:rPr>
            <w:t>Click here to enter text.</w:t>
          </w:r>
        </w:p>
      </w:docPartBody>
    </w:docPart>
    <w:docPart>
      <w:docPartPr>
        <w:name w:val="FE7196DA9A404568A1C4485A7624A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C9FD9-D270-4D60-BA27-AD9345D3019A}"/>
      </w:docPartPr>
      <w:docPartBody>
        <w:p w:rsidR="00F912E7" w:rsidRDefault="000F5E08" w:rsidP="00A707A3">
          <w:pPr>
            <w:pStyle w:val="FE7196DA9A404568A1C4485A7624A43128"/>
          </w:pPr>
          <w:r w:rsidRPr="003C6FF8">
            <w:rPr>
              <w:rStyle w:val="PlaceholderText"/>
              <w:rFonts w:asciiTheme="majorHAnsi" w:eastAsiaTheme="minorHAnsi" w:hAnsiTheme="majorHAnsi"/>
              <w:sz w:val="16"/>
              <w:szCs w:val="16"/>
            </w:rPr>
            <w:t>Click here to enter text.</w:t>
          </w:r>
        </w:p>
      </w:docPartBody>
    </w:docPart>
    <w:docPart>
      <w:docPartPr>
        <w:name w:val="7C55DC116FCE44C38A88020D0953C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18EEF-21BA-4386-892F-299DC3520F35}"/>
      </w:docPartPr>
      <w:docPartBody>
        <w:p w:rsidR="00F912E7" w:rsidRDefault="000F5E08" w:rsidP="00A707A3">
          <w:pPr>
            <w:pStyle w:val="7C55DC116FCE44C38A88020D0953C4E228"/>
          </w:pPr>
          <w:r w:rsidRPr="003C6FF8">
            <w:rPr>
              <w:rStyle w:val="PlaceholderText"/>
              <w:rFonts w:asciiTheme="majorHAnsi" w:eastAsiaTheme="minorHAnsi" w:hAnsiTheme="majorHAnsi"/>
              <w:sz w:val="16"/>
              <w:szCs w:val="16"/>
            </w:rPr>
            <w:t>Click here to enter text.</w:t>
          </w:r>
        </w:p>
      </w:docPartBody>
    </w:docPart>
    <w:docPart>
      <w:docPartPr>
        <w:name w:val="1514B8FEA2374E159D8E8784494A4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51037-5E94-4DE1-B84E-116B60649478}"/>
      </w:docPartPr>
      <w:docPartBody>
        <w:p w:rsidR="00F912E7" w:rsidRDefault="000F5E08" w:rsidP="00A707A3">
          <w:pPr>
            <w:pStyle w:val="1514B8FEA2374E159D8E8784494A493D28"/>
          </w:pPr>
          <w:r w:rsidRPr="003C6FF8">
            <w:rPr>
              <w:rStyle w:val="PlaceholderText"/>
              <w:rFonts w:asciiTheme="majorHAnsi" w:eastAsiaTheme="minorHAnsi" w:hAnsiTheme="majorHAnsi"/>
              <w:sz w:val="16"/>
              <w:szCs w:val="16"/>
            </w:rPr>
            <w:t>Click here to enter text.</w:t>
          </w:r>
        </w:p>
      </w:docPartBody>
    </w:docPart>
    <w:docPart>
      <w:docPartPr>
        <w:name w:val="75972C0245D64FF6B9521FDB2281C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76CCF-8F15-4E39-B3F2-2939B30B4644}"/>
      </w:docPartPr>
      <w:docPartBody>
        <w:p w:rsidR="00F912E7" w:rsidRDefault="000F5E08" w:rsidP="00A707A3">
          <w:pPr>
            <w:pStyle w:val="75972C0245D64FF6B9521FDB2281CDD328"/>
          </w:pPr>
          <w:r w:rsidRPr="003C6FF8">
            <w:rPr>
              <w:rStyle w:val="PlaceholderText"/>
              <w:rFonts w:asciiTheme="majorHAnsi" w:eastAsiaTheme="minorHAnsi" w:hAnsiTheme="majorHAnsi"/>
              <w:sz w:val="16"/>
              <w:szCs w:val="16"/>
            </w:rPr>
            <w:t>Click here to enter text.</w:t>
          </w:r>
        </w:p>
      </w:docPartBody>
    </w:docPart>
    <w:docPart>
      <w:docPartPr>
        <w:name w:val="930740B2DCE64705B299AA8EEF310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F1622-DF12-4D85-AEEA-06D90C1916B5}"/>
      </w:docPartPr>
      <w:docPartBody>
        <w:p w:rsidR="00F912E7" w:rsidRDefault="000F5E08" w:rsidP="00A707A3">
          <w:pPr>
            <w:pStyle w:val="930740B2DCE64705B299AA8EEF3107F828"/>
          </w:pPr>
          <w:r w:rsidRPr="003C6FF8">
            <w:rPr>
              <w:rStyle w:val="PlaceholderText"/>
              <w:rFonts w:asciiTheme="majorHAnsi" w:eastAsiaTheme="minorHAnsi" w:hAnsiTheme="majorHAnsi"/>
              <w:sz w:val="16"/>
              <w:szCs w:val="16"/>
            </w:rPr>
            <w:t>Click here to enter text.</w:t>
          </w:r>
        </w:p>
      </w:docPartBody>
    </w:docPart>
    <w:docPart>
      <w:docPartPr>
        <w:name w:val="CABE9522A89B41FAB5FEE1342EDC2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BD0B8-5DD3-4B8F-9BC8-3DA43019FC68}"/>
      </w:docPartPr>
      <w:docPartBody>
        <w:p w:rsidR="00F912E7" w:rsidRDefault="000F5E08" w:rsidP="00A707A3">
          <w:pPr>
            <w:pStyle w:val="CABE9522A89B41FAB5FEE1342EDC24FF28"/>
          </w:pPr>
          <w:r w:rsidRPr="003C6FF8">
            <w:rPr>
              <w:rStyle w:val="PlaceholderText"/>
              <w:rFonts w:asciiTheme="majorHAnsi" w:eastAsiaTheme="minorHAnsi" w:hAnsiTheme="majorHAnsi"/>
              <w:sz w:val="16"/>
              <w:szCs w:val="16"/>
            </w:rPr>
            <w:t>Click here to enter text.</w:t>
          </w:r>
        </w:p>
      </w:docPartBody>
    </w:docPart>
    <w:docPart>
      <w:docPartPr>
        <w:name w:val="5C43B63EC6A34478B1FD23AA50399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E552F-58C4-4870-8CD2-4943CE4B0944}"/>
      </w:docPartPr>
      <w:docPartBody>
        <w:p w:rsidR="00F912E7" w:rsidRDefault="000F5E08" w:rsidP="00A707A3">
          <w:pPr>
            <w:pStyle w:val="5C43B63EC6A34478B1FD23AA5039915E28"/>
          </w:pPr>
          <w:r w:rsidRPr="003C6FF8">
            <w:rPr>
              <w:rStyle w:val="PlaceholderText"/>
              <w:rFonts w:asciiTheme="majorHAnsi" w:eastAsiaTheme="minorHAnsi" w:hAnsiTheme="majorHAnsi"/>
              <w:sz w:val="16"/>
              <w:szCs w:val="16"/>
            </w:rPr>
            <w:t>Click here to enter text.</w:t>
          </w:r>
        </w:p>
      </w:docPartBody>
    </w:docPart>
    <w:docPart>
      <w:docPartPr>
        <w:name w:val="D25A803E38F9402491278CFF8908F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5932C-C1E3-4E75-9F71-1B2969A85874}"/>
      </w:docPartPr>
      <w:docPartBody>
        <w:p w:rsidR="00F912E7" w:rsidRDefault="000F5E08" w:rsidP="00A707A3">
          <w:pPr>
            <w:pStyle w:val="D25A803E38F9402491278CFF8908FB3728"/>
          </w:pPr>
          <w:r w:rsidRPr="003C6FF8">
            <w:rPr>
              <w:rStyle w:val="PlaceholderText"/>
              <w:rFonts w:asciiTheme="majorHAnsi" w:eastAsiaTheme="minorHAnsi" w:hAnsiTheme="majorHAnsi"/>
              <w:sz w:val="16"/>
              <w:szCs w:val="16"/>
            </w:rPr>
            <w:t>Click here to enter text.</w:t>
          </w:r>
        </w:p>
      </w:docPartBody>
    </w:docPart>
    <w:docPart>
      <w:docPartPr>
        <w:name w:val="FE08F3E5BFBF4C6B804464970712A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F02E5-A6D4-4A86-ABF9-EBE3A997A91D}"/>
      </w:docPartPr>
      <w:docPartBody>
        <w:p w:rsidR="00F912E7" w:rsidRDefault="000F5E08" w:rsidP="00A707A3">
          <w:pPr>
            <w:pStyle w:val="FE08F3E5BFBF4C6B804464970712ADF128"/>
          </w:pPr>
          <w:r w:rsidRPr="003C6FF8">
            <w:rPr>
              <w:rStyle w:val="PlaceholderText"/>
              <w:rFonts w:asciiTheme="majorHAnsi" w:eastAsiaTheme="minorHAnsi" w:hAnsiTheme="majorHAnsi"/>
              <w:sz w:val="16"/>
              <w:szCs w:val="16"/>
            </w:rPr>
            <w:t>Click here to enter text.</w:t>
          </w:r>
        </w:p>
      </w:docPartBody>
    </w:docPart>
    <w:docPart>
      <w:docPartPr>
        <w:name w:val="9E36A08312324725B950B9E4F1D70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BAEB0-9196-46C0-9566-BB1D9AD21310}"/>
      </w:docPartPr>
      <w:docPartBody>
        <w:p w:rsidR="00F912E7" w:rsidRDefault="000F5E08" w:rsidP="00A707A3">
          <w:pPr>
            <w:pStyle w:val="9E36A08312324725B950B9E4F1D7012328"/>
          </w:pPr>
          <w:r w:rsidRPr="003C6FF8">
            <w:rPr>
              <w:rStyle w:val="PlaceholderText"/>
              <w:rFonts w:asciiTheme="majorHAnsi" w:eastAsiaTheme="minorHAnsi" w:hAnsiTheme="majorHAnsi"/>
              <w:sz w:val="16"/>
              <w:szCs w:val="16"/>
            </w:rPr>
            <w:t>Click here to enter text.</w:t>
          </w:r>
        </w:p>
      </w:docPartBody>
    </w:docPart>
    <w:docPart>
      <w:docPartPr>
        <w:name w:val="9E3A2B410D8A4A319EFC0218B7DE5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0F550-D1D4-4453-A3E6-23F89D447E63}"/>
      </w:docPartPr>
      <w:docPartBody>
        <w:p w:rsidR="00F912E7" w:rsidRDefault="000F5E08" w:rsidP="00A707A3">
          <w:pPr>
            <w:pStyle w:val="9E3A2B410D8A4A319EFC0218B7DE566628"/>
          </w:pPr>
          <w:r w:rsidRPr="003C6FF8">
            <w:rPr>
              <w:rStyle w:val="PlaceholderText"/>
              <w:rFonts w:asciiTheme="majorHAnsi" w:eastAsiaTheme="minorHAnsi" w:hAnsiTheme="majorHAnsi"/>
              <w:sz w:val="16"/>
              <w:szCs w:val="16"/>
            </w:rPr>
            <w:t>Click here to enter text.</w:t>
          </w:r>
        </w:p>
      </w:docPartBody>
    </w:docPart>
    <w:docPart>
      <w:docPartPr>
        <w:name w:val="80867C3F9E1B464FB26282CB326D3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FA69E-18E3-4D58-8804-989C35AC0BA9}"/>
      </w:docPartPr>
      <w:docPartBody>
        <w:p w:rsidR="00F912E7" w:rsidRDefault="000F5E08" w:rsidP="00A707A3">
          <w:pPr>
            <w:pStyle w:val="80867C3F9E1B464FB26282CB326D31CB28"/>
          </w:pPr>
          <w:r w:rsidRPr="003C6FF8">
            <w:rPr>
              <w:rStyle w:val="PlaceholderText"/>
              <w:rFonts w:asciiTheme="majorHAnsi" w:eastAsiaTheme="minorHAnsi" w:hAnsiTheme="majorHAnsi"/>
              <w:sz w:val="16"/>
              <w:szCs w:val="16"/>
            </w:rPr>
            <w:t>Click here to enter text.</w:t>
          </w:r>
        </w:p>
      </w:docPartBody>
    </w:docPart>
    <w:docPart>
      <w:docPartPr>
        <w:name w:val="9987780070704AE196E0277E2F395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D165B-C765-4085-BD43-20AEE3EF3B8C}"/>
      </w:docPartPr>
      <w:docPartBody>
        <w:p w:rsidR="00F912E7" w:rsidRDefault="000F5E08" w:rsidP="00A707A3">
          <w:pPr>
            <w:pStyle w:val="9987780070704AE196E0277E2F3953D828"/>
          </w:pPr>
          <w:r w:rsidRPr="003C6FF8">
            <w:rPr>
              <w:rStyle w:val="PlaceholderText"/>
              <w:rFonts w:asciiTheme="majorHAnsi" w:eastAsiaTheme="minorHAnsi" w:hAnsiTheme="majorHAnsi"/>
              <w:sz w:val="16"/>
              <w:szCs w:val="16"/>
            </w:rPr>
            <w:t>Click here to enter text.</w:t>
          </w:r>
        </w:p>
      </w:docPartBody>
    </w:docPart>
    <w:docPart>
      <w:docPartPr>
        <w:name w:val="98CE0078ACEB4A4FA7552D4FFEF5A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BCDD9-E410-460D-BF88-F70F7E3A462D}"/>
      </w:docPartPr>
      <w:docPartBody>
        <w:p w:rsidR="00F912E7" w:rsidRDefault="000F5E08" w:rsidP="00A707A3">
          <w:pPr>
            <w:pStyle w:val="98CE0078ACEB4A4FA7552D4FFEF5AB1128"/>
          </w:pPr>
          <w:r w:rsidRPr="003C6FF8">
            <w:rPr>
              <w:rStyle w:val="PlaceholderText"/>
              <w:rFonts w:asciiTheme="majorHAnsi" w:eastAsiaTheme="minorHAnsi" w:hAnsiTheme="majorHAnsi"/>
              <w:sz w:val="16"/>
              <w:szCs w:val="16"/>
            </w:rPr>
            <w:t>Click here to enter text.</w:t>
          </w:r>
        </w:p>
      </w:docPartBody>
    </w:docPart>
    <w:docPart>
      <w:docPartPr>
        <w:name w:val="06D9240EF7C74D4783D0DB3DEFC15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73861-A095-412D-84A2-B316677604ED}"/>
      </w:docPartPr>
      <w:docPartBody>
        <w:p w:rsidR="00F912E7" w:rsidRDefault="000F5E08" w:rsidP="00A707A3">
          <w:pPr>
            <w:pStyle w:val="06D9240EF7C74D4783D0DB3DEFC158AE28"/>
          </w:pPr>
          <w:r w:rsidRPr="003C6FF8">
            <w:rPr>
              <w:rStyle w:val="PlaceholderText"/>
              <w:rFonts w:asciiTheme="majorHAnsi" w:eastAsiaTheme="minorHAnsi" w:hAnsiTheme="majorHAnsi"/>
              <w:sz w:val="16"/>
              <w:szCs w:val="16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B7A04-E98B-448E-BCE7-55F5A5D36581}"/>
      </w:docPartPr>
      <w:docPartBody>
        <w:p w:rsidR="0000230A" w:rsidRDefault="0000230A">
          <w:r w:rsidRPr="00A74CA0">
            <w:rPr>
              <w:rStyle w:val="PlaceholderText"/>
            </w:rPr>
            <w:t>Click here to enter text.</w:t>
          </w:r>
        </w:p>
      </w:docPartBody>
    </w:docPart>
    <w:docPart>
      <w:docPartPr>
        <w:name w:val="C7FD8D5543CF45AB90C6055234070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D8F7B-7058-4ECA-95B9-3D09AB83411E}"/>
      </w:docPartPr>
      <w:docPartBody>
        <w:p w:rsidR="00D32360" w:rsidRDefault="00D32360" w:rsidP="00D32360">
          <w:pPr>
            <w:pStyle w:val="C7FD8D5543CF45AB90C6055234070224"/>
          </w:pPr>
          <w:r w:rsidRPr="00AD2259">
            <w:rPr>
              <w:rFonts w:cs="Arial"/>
              <w:sz w:val="18"/>
              <w:szCs w:val="18"/>
              <w:highlight w:val="lightGray"/>
            </w:rPr>
            <w:t>The fees are set out in the RPB. // OR //The following fees shall apply: [ insert fees ]. // OR // [ create reference to a price sheet to be attached, such as Americas MAM separate pricing sheet ]</w:t>
          </w:r>
        </w:p>
      </w:docPartBody>
    </w:docPart>
    <w:docPart>
      <w:docPartPr>
        <w:name w:val="D4A26905DFB34EEF8DC77BCC0A203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F45E1-0549-4294-855F-7721E20514F2}"/>
      </w:docPartPr>
      <w:docPartBody>
        <w:p w:rsidR="005B3D20" w:rsidRDefault="000F5E08" w:rsidP="00A707A3">
          <w:pPr>
            <w:pStyle w:val="D4A26905DFB34EEF8DC77BCC0A203AFB25"/>
          </w:pPr>
          <w:r w:rsidRPr="005077C3">
            <w:rPr>
              <w:rStyle w:val="PlaceholderText"/>
              <w:rFonts w:asciiTheme="majorHAnsi" w:eastAsiaTheme="minorHAnsi" w:hAnsiTheme="majorHAnsi"/>
              <w:sz w:val="16"/>
              <w:szCs w:val="16"/>
            </w:rPr>
            <w:t>Click here to enter text.</w:t>
          </w:r>
        </w:p>
      </w:docPartBody>
    </w:docPart>
    <w:docPart>
      <w:docPartPr>
        <w:name w:val="0044F9A535FE4CEE96E07B872A148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34987-6E44-468F-B6D1-F36317109B3E}"/>
      </w:docPartPr>
      <w:docPartBody>
        <w:p w:rsidR="005B3D20" w:rsidRDefault="000F5E08" w:rsidP="00A707A3">
          <w:pPr>
            <w:pStyle w:val="0044F9A535FE4CEE96E07B872A148E3A25"/>
          </w:pPr>
          <w:r w:rsidRPr="00F120FB">
            <w:rPr>
              <w:rStyle w:val="PlaceholderText"/>
              <w:rFonts w:asciiTheme="majorHAnsi" w:eastAsiaTheme="minorHAnsi" w:hAnsiTheme="majorHAnsi"/>
              <w:sz w:val="16"/>
              <w:szCs w:val="16"/>
            </w:rPr>
            <w:t>Click here to enter text.</w:t>
          </w:r>
        </w:p>
      </w:docPartBody>
    </w:docPart>
    <w:docPart>
      <w:docPartPr>
        <w:name w:val="4B0333AB58D14AC4828C181BE5414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5B6CA-359C-492A-AB35-AC86CA3F4031}"/>
      </w:docPartPr>
      <w:docPartBody>
        <w:p w:rsidR="005B3D20" w:rsidRDefault="000F5E08" w:rsidP="00A707A3">
          <w:pPr>
            <w:pStyle w:val="4B0333AB58D14AC4828C181BE5414FD525"/>
          </w:pPr>
          <w:r w:rsidRPr="00F120FB">
            <w:rPr>
              <w:rStyle w:val="PlaceholderText"/>
              <w:rFonts w:asciiTheme="majorHAnsi" w:eastAsiaTheme="minorHAnsi" w:hAnsiTheme="majorHAnsi"/>
              <w:sz w:val="16"/>
              <w:szCs w:val="16"/>
            </w:rPr>
            <w:t>Click here to enter text.</w:t>
          </w:r>
        </w:p>
      </w:docPartBody>
    </w:docPart>
    <w:docPart>
      <w:docPartPr>
        <w:name w:val="8E3B6F12F7C14FAD9FCBF5150A4DD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4628B-B60F-4F30-8368-668077424E5F}"/>
      </w:docPartPr>
      <w:docPartBody>
        <w:p w:rsidR="005B3D20" w:rsidRDefault="000F5E08" w:rsidP="00A707A3">
          <w:pPr>
            <w:pStyle w:val="8E3B6F12F7C14FAD9FCBF5150A4DD58E25"/>
          </w:pPr>
          <w:r w:rsidRPr="00F120FB">
            <w:rPr>
              <w:rStyle w:val="PlaceholderText"/>
              <w:rFonts w:asciiTheme="majorHAnsi" w:eastAsiaTheme="minorHAnsi" w:hAnsiTheme="majorHAnsi"/>
              <w:sz w:val="16"/>
              <w:szCs w:val="16"/>
            </w:rPr>
            <w:t>Click here to enter text.</w:t>
          </w:r>
        </w:p>
      </w:docPartBody>
    </w:docPart>
    <w:docPart>
      <w:docPartPr>
        <w:name w:val="A642BBC75935482D9E177F161D0C7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EB0F3-0C24-41CB-8B7D-6AA10802BA3A}"/>
      </w:docPartPr>
      <w:docPartBody>
        <w:p w:rsidR="005B3D20" w:rsidRDefault="000F5E08" w:rsidP="00A707A3">
          <w:pPr>
            <w:pStyle w:val="A642BBC75935482D9E177F161D0C7C6825"/>
          </w:pPr>
          <w:r w:rsidRPr="00F120FB">
            <w:rPr>
              <w:rStyle w:val="PlaceholderText"/>
              <w:rFonts w:asciiTheme="majorHAnsi" w:eastAsiaTheme="minorHAnsi" w:hAnsiTheme="majorHAnsi"/>
              <w:sz w:val="16"/>
              <w:szCs w:val="16"/>
            </w:rPr>
            <w:t>Click here to enter text.</w:t>
          </w:r>
        </w:p>
      </w:docPartBody>
    </w:docPart>
    <w:docPart>
      <w:docPartPr>
        <w:name w:val="59C9DC1F1A5B4B428B34AA9834785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D65DA-25D8-4163-BF65-D55728106199}"/>
      </w:docPartPr>
      <w:docPartBody>
        <w:p w:rsidR="005B3D20" w:rsidRDefault="000F5E08" w:rsidP="00A707A3">
          <w:pPr>
            <w:pStyle w:val="59C9DC1F1A5B4B428B34AA9834785A9025"/>
          </w:pPr>
          <w:r w:rsidRPr="00F120FB">
            <w:rPr>
              <w:rStyle w:val="PlaceholderText"/>
              <w:rFonts w:asciiTheme="majorHAnsi" w:eastAsiaTheme="minorHAnsi" w:hAnsiTheme="majorHAnsi"/>
              <w:sz w:val="16"/>
              <w:szCs w:val="16"/>
            </w:rPr>
            <w:t>Click here to enter text.</w:t>
          </w:r>
        </w:p>
      </w:docPartBody>
    </w:docPart>
    <w:docPart>
      <w:docPartPr>
        <w:name w:val="1C20200FF5AE48D5A1F186F399C7C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87B39-6E4F-4DFA-AF93-B69B12459D76}"/>
      </w:docPartPr>
      <w:docPartBody>
        <w:p w:rsidR="005B3D20" w:rsidRDefault="000F5E08" w:rsidP="00A707A3">
          <w:pPr>
            <w:pStyle w:val="1C20200FF5AE48D5A1F186F399C7C1E925"/>
          </w:pPr>
          <w:r w:rsidRPr="00F120FB">
            <w:rPr>
              <w:rStyle w:val="PlaceholderText"/>
              <w:rFonts w:asciiTheme="majorHAnsi" w:eastAsiaTheme="minorHAnsi" w:hAnsiTheme="majorHAnsi"/>
              <w:sz w:val="16"/>
              <w:szCs w:val="16"/>
            </w:rPr>
            <w:t>Click here to enter text.</w:t>
          </w:r>
        </w:p>
      </w:docPartBody>
    </w:docPart>
    <w:docPart>
      <w:docPartPr>
        <w:name w:val="738A420655BD49A285CDA52D3036B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CC955-0C30-4034-BAB4-F066705C33A0}"/>
      </w:docPartPr>
      <w:docPartBody>
        <w:p w:rsidR="005B3D20" w:rsidRDefault="000F5E08" w:rsidP="00A707A3">
          <w:pPr>
            <w:pStyle w:val="738A420655BD49A285CDA52D3036BE5125"/>
          </w:pPr>
          <w:r w:rsidRPr="00F120FB">
            <w:rPr>
              <w:rStyle w:val="PlaceholderText"/>
              <w:rFonts w:asciiTheme="majorHAnsi" w:eastAsiaTheme="minorHAnsi" w:hAnsiTheme="majorHAnsi"/>
              <w:sz w:val="16"/>
              <w:szCs w:val="16"/>
            </w:rPr>
            <w:t>Click here to enter text.</w:t>
          </w:r>
        </w:p>
      </w:docPartBody>
    </w:docPart>
    <w:docPart>
      <w:docPartPr>
        <w:name w:val="6E03F40F77FB45D2B5D80A7E8C899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DF55C-471B-4C49-969D-F918FFC5B81F}"/>
      </w:docPartPr>
      <w:docPartBody>
        <w:p w:rsidR="005B3D20" w:rsidRDefault="000F5E08" w:rsidP="00A707A3">
          <w:pPr>
            <w:pStyle w:val="6E03F40F77FB45D2B5D80A7E8C89943325"/>
          </w:pPr>
          <w:r w:rsidRPr="00F120FB">
            <w:rPr>
              <w:rStyle w:val="PlaceholderText"/>
              <w:rFonts w:asciiTheme="majorHAnsi" w:eastAsiaTheme="minorHAnsi" w:hAnsiTheme="majorHAnsi"/>
              <w:sz w:val="16"/>
              <w:szCs w:val="16"/>
            </w:rPr>
            <w:t>Click here to enter text.</w:t>
          </w:r>
        </w:p>
      </w:docPartBody>
    </w:docPart>
    <w:docPart>
      <w:docPartPr>
        <w:name w:val="040A04737B7642A4948943CE8650D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D36E9-37DC-4339-9CE4-7EBD516AE739}"/>
      </w:docPartPr>
      <w:docPartBody>
        <w:p w:rsidR="005B3D20" w:rsidRDefault="00917AB9" w:rsidP="00917AB9">
          <w:pPr>
            <w:pStyle w:val="040A04737B7642A4948943CE8650DADA"/>
          </w:pPr>
          <w:r w:rsidRPr="00A74CA0">
            <w:rPr>
              <w:rStyle w:val="PlaceholderText"/>
            </w:rPr>
            <w:t>Click here to enter text.</w:t>
          </w:r>
        </w:p>
      </w:docPartBody>
    </w:docPart>
    <w:docPart>
      <w:docPartPr>
        <w:name w:val="5A7F71DC4C3D44B3A378E179C7C35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74710-75FE-485B-8010-31259508C5A9}"/>
      </w:docPartPr>
      <w:docPartBody>
        <w:p w:rsidR="005B3D20" w:rsidRDefault="00917AB9" w:rsidP="00917AB9">
          <w:pPr>
            <w:pStyle w:val="5A7F71DC4C3D44B3A378E179C7C3596F"/>
          </w:pPr>
          <w:r w:rsidRPr="00A74CA0">
            <w:rPr>
              <w:rStyle w:val="PlaceholderText"/>
            </w:rPr>
            <w:t>Click here to enter text.</w:t>
          </w:r>
        </w:p>
      </w:docPartBody>
    </w:docPart>
    <w:docPart>
      <w:docPartPr>
        <w:name w:val="6653E7AD507141DB937184792672A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1D7E2-4725-44D7-8403-99B4E9E037D8}"/>
      </w:docPartPr>
      <w:docPartBody>
        <w:p w:rsidR="005B3D20" w:rsidRDefault="00917AB9" w:rsidP="00917AB9">
          <w:pPr>
            <w:pStyle w:val="6653E7AD507141DB937184792672A2B8"/>
          </w:pPr>
          <w:r w:rsidRPr="00A74CA0">
            <w:rPr>
              <w:rStyle w:val="PlaceholderText"/>
            </w:rPr>
            <w:t>Click here to enter text.</w:t>
          </w:r>
        </w:p>
      </w:docPartBody>
    </w:docPart>
    <w:docPart>
      <w:docPartPr>
        <w:name w:val="B6147E838A394E83B062DA8AD4B97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511FE-6007-4BB8-85D9-9B08A2FB08CD}"/>
      </w:docPartPr>
      <w:docPartBody>
        <w:p w:rsidR="005B3D20" w:rsidRDefault="00917AB9" w:rsidP="00917AB9">
          <w:pPr>
            <w:pStyle w:val="B6147E838A394E83B062DA8AD4B970A8"/>
          </w:pPr>
          <w:r w:rsidRPr="00A74CA0">
            <w:rPr>
              <w:rStyle w:val="PlaceholderText"/>
            </w:rPr>
            <w:t>Click here to enter text.</w:t>
          </w:r>
        </w:p>
      </w:docPartBody>
    </w:docPart>
    <w:docPart>
      <w:docPartPr>
        <w:name w:val="B38E9BC81C984A09964BE03C1B0AA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7D2314-36E9-4B55-BB10-5A8B934F8330}"/>
      </w:docPartPr>
      <w:docPartBody>
        <w:p w:rsidR="005B3D20" w:rsidRDefault="00917AB9" w:rsidP="00917AB9">
          <w:pPr>
            <w:pStyle w:val="B38E9BC81C984A09964BE03C1B0AA92F"/>
          </w:pPr>
          <w:r w:rsidRPr="00A74CA0">
            <w:rPr>
              <w:rStyle w:val="PlaceholderText"/>
            </w:rPr>
            <w:t>Click here to enter text.</w:t>
          </w:r>
        </w:p>
      </w:docPartBody>
    </w:docPart>
    <w:docPart>
      <w:docPartPr>
        <w:name w:val="9A1B8FEF12B7435C9F7A00E3D80B3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9CAB3-1922-47F1-A947-5E6EA9C0C4B5}"/>
      </w:docPartPr>
      <w:docPartBody>
        <w:p w:rsidR="005B3D20" w:rsidRDefault="00917AB9" w:rsidP="00917AB9">
          <w:pPr>
            <w:pStyle w:val="9A1B8FEF12B7435C9F7A00E3D80B36CC"/>
          </w:pPr>
          <w:r w:rsidRPr="00A74CA0">
            <w:rPr>
              <w:rStyle w:val="PlaceholderText"/>
            </w:rPr>
            <w:t>Click here to enter text.</w:t>
          </w:r>
        </w:p>
      </w:docPartBody>
    </w:docPart>
    <w:docPart>
      <w:docPartPr>
        <w:name w:val="6B5D954DA49B4603A5A081C70E45D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06642-AD78-402B-9CDA-F3D301E16747}"/>
      </w:docPartPr>
      <w:docPartBody>
        <w:p w:rsidR="005B3D20" w:rsidRDefault="00917AB9" w:rsidP="00917AB9">
          <w:pPr>
            <w:pStyle w:val="6B5D954DA49B4603A5A081C70E45D271"/>
          </w:pPr>
          <w:r w:rsidRPr="00A74CA0">
            <w:rPr>
              <w:rStyle w:val="PlaceholderText"/>
            </w:rPr>
            <w:t>Click here to enter text.</w:t>
          </w:r>
        </w:p>
      </w:docPartBody>
    </w:docPart>
    <w:docPart>
      <w:docPartPr>
        <w:name w:val="E21262135C29416990EFCF4E760D7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F3D5C-DEF0-4670-B42B-766D1A470EA4}"/>
      </w:docPartPr>
      <w:docPartBody>
        <w:p w:rsidR="00E92C61" w:rsidRDefault="00E92C61" w:rsidP="00E92C61">
          <w:pPr>
            <w:pStyle w:val="E21262135C29416990EFCF4E760D79C9"/>
          </w:pPr>
          <w:r w:rsidRPr="00A74CA0">
            <w:rPr>
              <w:rStyle w:val="PlaceholderText"/>
            </w:rPr>
            <w:t>Click here to enter text.</w:t>
          </w:r>
        </w:p>
      </w:docPartBody>
    </w:docPart>
    <w:docPart>
      <w:docPartPr>
        <w:name w:val="72F2CF36100745E8B715DBDE003C94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81077-7E1B-4F1A-BDD1-55A417732F27}"/>
      </w:docPartPr>
      <w:docPartBody>
        <w:p w:rsidR="0070308F" w:rsidRDefault="005757C6" w:rsidP="005757C6">
          <w:pPr>
            <w:pStyle w:val="72F2CF36100745E8B715DBDE003C94CF"/>
          </w:pPr>
          <w:r w:rsidRPr="00A74CA0">
            <w:rPr>
              <w:rStyle w:val="PlaceholderText"/>
            </w:rPr>
            <w:t>Click here to enter text.</w:t>
          </w:r>
        </w:p>
      </w:docPartBody>
    </w:docPart>
    <w:docPart>
      <w:docPartPr>
        <w:name w:val="3211D6E1B5D04E8BB5D588DE03C98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ED0CC-C46A-4D7F-96FA-84CB8D9C0027}"/>
      </w:docPartPr>
      <w:docPartBody>
        <w:p w:rsidR="00FC1500" w:rsidRDefault="000F5E08" w:rsidP="003B5987">
          <w:pPr>
            <w:pStyle w:val="3211D6E1B5D04E8BB5D588DE03C98D6125"/>
          </w:pPr>
          <w:r w:rsidRPr="00A322FB">
            <w:rPr>
              <w:rStyle w:val="PlaceholderText"/>
              <w:rFonts w:asciiTheme="majorHAnsi" w:hAnsiTheme="majorHAnsi"/>
            </w:rPr>
            <w:t>Click here to enter text.</w:t>
          </w:r>
        </w:p>
      </w:docPartBody>
    </w:docPart>
    <w:docPart>
      <w:docPartPr>
        <w:name w:val="7360A8C06AF449DC84E7036356B01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FD7E7-3760-4A90-8748-F8D42C56347E}"/>
      </w:docPartPr>
      <w:docPartBody>
        <w:p w:rsidR="00FC1500" w:rsidRDefault="000F5E08" w:rsidP="003B5987">
          <w:pPr>
            <w:pStyle w:val="7360A8C06AF449DC84E7036356B0190B25"/>
          </w:pPr>
          <w:r w:rsidRPr="00A322FB">
            <w:rPr>
              <w:rStyle w:val="PlaceholderText"/>
              <w:rFonts w:asciiTheme="majorHAnsi" w:hAnsiTheme="majorHAnsi"/>
            </w:rPr>
            <w:t>Click here to enter text.</w:t>
          </w:r>
        </w:p>
      </w:docPartBody>
    </w:docPart>
    <w:docPart>
      <w:docPartPr>
        <w:name w:val="267302F7F0AD4370B19A62FB0F569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7CB12-227F-4EF4-9957-2A28F0B90620}"/>
      </w:docPartPr>
      <w:docPartBody>
        <w:p w:rsidR="00FC1500" w:rsidRDefault="000F5E08" w:rsidP="003B5987">
          <w:pPr>
            <w:pStyle w:val="267302F7F0AD4370B19A62FB0F569CF325"/>
          </w:pPr>
          <w:r w:rsidRPr="00A322FB">
            <w:rPr>
              <w:rStyle w:val="PlaceholderText"/>
              <w:rFonts w:asciiTheme="majorHAnsi" w:hAnsiTheme="majorHAnsi"/>
            </w:rPr>
            <w:t>Click here to enter text.</w:t>
          </w:r>
        </w:p>
      </w:docPartBody>
    </w:docPart>
    <w:docPart>
      <w:docPartPr>
        <w:name w:val="B1495504BB494C329941B52D3314A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649F0-9E50-49FF-90DB-6F00E305E8F5}"/>
      </w:docPartPr>
      <w:docPartBody>
        <w:p w:rsidR="00FC1500" w:rsidRDefault="000F5E08" w:rsidP="003B5987">
          <w:pPr>
            <w:pStyle w:val="B1495504BB494C329941B52D3314A54225"/>
          </w:pPr>
          <w:r w:rsidRPr="00A322FB">
            <w:rPr>
              <w:rStyle w:val="PlaceholderText"/>
              <w:rFonts w:asciiTheme="majorHAnsi" w:hAnsiTheme="majorHAnsi"/>
            </w:rPr>
            <w:t>Click here to enter text.</w:t>
          </w:r>
        </w:p>
      </w:docPartBody>
    </w:docPart>
    <w:docPart>
      <w:docPartPr>
        <w:name w:val="4BB4D4154AFE49928B75EC68FEF9E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E5FE2-56D4-4A39-AFA6-04136F6D405C}"/>
      </w:docPartPr>
      <w:docPartBody>
        <w:p w:rsidR="00FC1500" w:rsidRDefault="000F5E08" w:rsidP="003B5987">
          <w:pPr>
            <w:pStyle w:val="4BB4D4154AFE49928B75EC68FEF9EE5325"/>
          </w:pPr>
          <w:r w:rsidRPr="00805F70">
            <w:rPr>
              <w:rStyle w:val="PlaceholderText"/>
              <w:rFonts w:asciiTheme="majorHAnsi" w:hAnsiTheme="majorHAnsi"/>
            </w:rPr>
            <w:t>Click here to enter text.</w:t>
          </w:r>
        </w:p>
      </w:docPartBody>
    </w:docPart>
    <w:docPart>
      <w:docPartPr>
        <w:name w:val="D924423091FF4035B0FCF2ADFC576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75EC6-A544-4B94-A8A7-8F79169A052D}"/>
      </w:docPartPr>
      <w:docPartBody>
        <w:p w:rsidR="00FC1500" w:rsidRDefault="000F5E08" w:rsidP="003B5987">
          <w:pPr>
            <w:pStyle w:val="D924423091FF4035B0FCF2ADFC5760AA25"/>
          </w:pPr>
          <w:r w:rsidRPr="00805F70">
            <w:rPr>
              <w:rStyle w:val="PlaceholderText"/>
              <w:rFonts w:asciiTheme="majorHAnsi" w:hAnsiTheme="majorHAnsi"/>
            </w:rPr>
            <w:t>Click here to enter text.</w:t>
          </w:r>
        </w:p>
      </w:docPartBody>
    </w:docPart>
    <w:docPart>
      <w:docPartPr>
        <w:name w:val="DF0DC986ACD44CE793A4182B883CE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87BEC-B266-455A-BD43-DC75C21FC0EF}"/>
      </w:docPartPr>
      <w:docPartBody>
        <w:p w:rsidR="00FC1500" w:rsidRDefault="000F5E08" w:rsidP="003B5987">
          <w:pPr>
            <w:pStyle w:val="DF0DC986ACD44CE793A4182B883CECF825"/>
          </w:pPr>
          <w:r w:rsidRPr="003A57EF">
            <w:rPr>
              <w:rStyle w:val="PlaceholderText"/>
              <w:rFonts w:asciiTheme="majorHAnsi" w:eastAsiaTheme="minorHAnsi" w:hAnsiTheme="majorHAnsi"/>
            </w:rPr>
            <w:t>Click here to enter a date.</w:t>
          </w:r>
        </w:p>
      </w:docPartBody>
    </w:docPart>
    <w:docPart>
      <w:docPartPr>
        <w:name w:val="AF9D14D30A72455383DEB80554188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3D055-4C70-46F9-A15E-28B370B08BBC}"/>
      </w:docPartPr>
      <w:docPartBody>
        <w:p w:rsidR="003144DA" w:rsidRDefault="000F5E08" w:rsidP="00A707A3">
          <w:pPr>
            <w:pStyle w:val="AF9D14D30A72455383DEB805541880069"/>
          </w:pPr>
          <w:r w:rsidRPr="003A57EF">
            <w:rPr>
              <w:rStyle w:val="PlaceholderText"/>
              <w:rFonts w:asciiTheme="majorHAnsi" w:eastAsiaTheme="minorHAnsi" w:hAnsiTheme="majorHAnsi"/>
              <w:sz w:val="18"/>
              <w:szCs w:val="18"/>
            </w:rPr>
            <w:t>Choose an item.</w:t>
          </w:r>
        </w:p>
      </w:docPartBody>
    </w:docPart>
    <w:docPart>
      <w:docPartPr>
        <w:name w:val="1EC41B02D8B545ABA6DCC05214615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8BF1D-4CEB-466A-BF9D-8E9F4F5EDA15}"/>
      </w:docPartPr>
      <w:docPartBody>
        <w:p w:rsidR="003144DA" w:rsidRDefault="000F5E08" w:rsidP="00A707A3">
          <w:pPr>
            <w:pStyle w:val="1EC41B02D8B545ABA6DCC0521461552A9"/>
          </w:pPr>
          <w:r w:rsidRPr="003A57EF">
            <w:rPr>
              <w:rStyle w:val="PlaceholderText"/>
              <w:rFonts w:asciiTheme="majorHAnsi" w:eastAsiaTheme="minorHAnsi" w:hAnsiTheme="majorHAnsi"/>
              <w:sz w:val="18"/>
              <w:szCs w:val="18"/>
            </w:rPr>
            <w:t>Choose an item.</w:t>
          </w:r>
        </w:p>
      </w:docPartBody>
    </w:docPart>
    <w:docPart>
      <w:docPartPr>
        <w:name w:val="E5A257AECE404F99BD2372ED82619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CA222-07C9-4AD7-AD4E-32EC1D616337}"/>
      </w:docPartPr>
      <w:docPartBody>
        <w:p w:rsidR="00442602" w:rsidRDefault="0048271D" w:rsidP="0048271D">
          <w:pPr>
            <w:pStyle w:val="E5A257AECE404F99BD2372ED82619D80"/>
          </w:pPr>
          <w:r w:rsidRPr="00A74CA0">
            <w:rPr>
              <w:rStyle w:val="PlaceholderText"/>
            </w:rPr>
            <w:t>Click here to enter text.</w:t>
          </w:r>
        </w:p>
      </w:docPartBody>
    </w:docPart>
    <w:docPart>
      <w:docPartPr>
        <w:name w:val="1714C77C2CBA431AA95DECA4D9162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799F72-B330-42F1-A42D-2E1C305A66C7}"/>
      </w:docPartPr>
      <w:docPartBody>
        <w:p w:rsidR="00442602" w:rsidRDefault="0048271D" w:rsidP="0048271D">
          <w:pPr>
            <w:pStyle w:val="1714C77C2CBA431AA95DECA4D9162D41"/>
          </w:pPr>
          <w:r w:rsidRPr="00A74CA0">
            <w:rPr>
              <w:rStyle w:val="PlaceholderText"/>
            </w:rPr>
            <w:t>Click here to enter text.</w:t>
          </w:r>
        </w:p>
      </w:docPartBody>
    </w:docPart>
    <w:docPart>
      <w:docPartPr>
        <w:name w:val="BCC28705D2884B9CA1F7BBCB5EE01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A057A-DC0C-411E-9217-5E2680E3C8D6}"/>
      </w:docPartPr>
      <w:docPartBody>
        <w:p w:rsidR="00442602" w:rsidRDefault="0048271D" w:rsidP="0048271D">
          <w:pPr>
            <w:pStyle w:val="BCC28705D2884B9CA1F7BBCB5EE01D19"/>
          </w:pPr>
          <w:r w:rsidRPr="00A74CA0">
            <w:rPr>
              <w:rStyle w:val="PlaceholderText"/>
            </w:rPr>
            <w:t>Click here to enter text.</w:t>
          </w:r>
        </w:p>
      </w:docPartBody>
    </w:docPart>
    <w:docPart>
      <w:docPartPr>
        <w:name w:val="ACB493C6A42C45B5AE54393D6C9C7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1F0DF-8A59-4308-AD20-FD55A0BF7415}"/>
      </w:docPartPr>
      <w:docPartBody>
        <w:p w:rsidR="00442602" w:rsidRDefault="0048271D" w:rsidP="0048271D">
          <w:pPr>
            <w:pStyle w:val="ACB493C6A42C45B5AE54393D6C9C7107"/>
          </w:pPr>
          <w:r w:rsidRPr="00A74CA0">
            <w:rPr>
              <w:rStyle w:val="PlaceholderText"/>
            </w:rPr>
            <w:t>Click here to enter text.</w:t>
          </w:r>
        </w:p>
      </w:docPartBody>
    </w:docPart>
    <w:docPart>
      <w:docPartPr>
        <w:name w:val="635FA804DB3D44189A4F4388EBA92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4EE85-91DB-40E7-81E9-78CAEDEC5945}"/>
      </w:docPartPr>
      <w:docPartBody>
        <w:p w:rsidR="00442602" w:rsidRDefault="0048271D" w:rsidP="0048271D">
          <w:pPr>
            <w:pStyle w:val="635FA804DB3D44189A4F4388EBA92702"/>
          </w:pPr>
          <w:r w:rsidRPr="00A74CA0">
            <w:rPr>
              <w:rStyle w:val="PlaceholderText"/>
            </w:rPr>
            <w:t>Click here to enter text.</w:t>
          </w:r>
        </w:p>
      </w:docPartBody>
    </w:docPart>
    <w:docPart>
      <w:docPartPr>
        <w:name w:val="45EF0FFC8C354503B739016A0590C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78ED6-52A3-4680-BB74-6207E3C51510}"/>
      </w:docPartPr>
      <w:docPartBody>
        <w:p w:rsidR="00442602" w:rsidRDefault="0048271D" w:rsidP="0048271D">
          <w:pPr>
            <w:pStyle w:val="45EF0FFC8C354503B739016A0590CB0E"/>
          </w:pPr>
          <w:r w:rsidRPr="00A74CA0">
            <w:rPr>
              <w:rStyle w:val="PlaceholderText"/>
            </w:rPr>
            <w:t>Click here to enter text.</w:t>
          </w:r>
        </w:p>
      </w:docPartBody>
    </w:docPart>
    <w:docPart>
      <w:docPartPr>
        <w:name w:val="F3BA46876D26429FB568615A85BA4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7A6A3-F048-41A7-8EC8-9760BD7A2985}"/>
      </w:docPartPr>
      <w:docPartBody>
        <w:p w:rsidR="00442602" w:rsidRDefault="0048271D" w:rsidP="0048271D">
          <w:pPr>
            <w:pStyle w:val="F3BA46876D26429FB568615A85BA4339"/>
          </w:pPr>
          <w:r w:rsidRPr="00A74CA0">
            <w:rPr>
              <w:rStyle w:val="PlaceholderText"/>
            </w:rPr>
            <w:t>Click here to enter text.</w:t>
          </w:r>
        </w:p>
      </w:docPartBody>
    </w:docPart>
    <w:docPart>
      <w:docPartPr>
        <w:name w:val="A186448AB21E42CB95887EF720E72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C2C20-33F6-47B7-97F2-E2EF19ACE40F}"/>
      </w:docPartPr>
      <w:docPartBody>
        <w:p w:rsidR="00442602" w:rsidRDefault="0048271D" w:rsidP="0048271D">
          <w:pPr>
            <w:pStyle w:val="A186448AB21E42CB95887EF720E72DFD"/>
          </w:pPr>
          <w:r w:rsidRPr="00A74CA0">
            <w:rPr>
              <w:rStyle w:val="PlaceholderText"/>
            </w:rPr>
            <w:t>Click here to enter text.</w:t>
          </w:r>
        </w:p>
      </w:docPartBody>
    </w:docPart>
    <w:docPart>
      <w:docPartPr>
        <w:name w:val="461C9F7C28174541977D0D2B0929E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4EBD2-C449-447E-B39E-5AD4E2709B84}"/>
      </w:docPartPr>
      <w:docPartBody>
        <w:p w:rsidR="00442602" w:rsidRDefault="0048271D" w:rsidP="0048271D">
          <w:pPr>
            <w:pStyle w:val="461C9F7C28174541977D0D2B0929EBD5"/>
          </w:pPr>
          <w:r w:rsidRPr="00A74CA0">
            <w:rPr>
              <w:rStyle w:val="PlaceholderText"/>
            </w:rPr>
            <w:t>Click here to enter text.</w:t>
          </w:r>
        </w:p>
      </w:docPartBody>
    </w:docPart>
    <w:docPart>
      <w:docPartPr>
        <w:name w:val="518D98EC69E94D76AE33F98C1C237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A5DD8-56EC-41D9-95F4-A2E76E8BD4CA}"/>
      </w:docPartPr>
      <w:docPartBody>
        <w:p w:rsidR="00442602" w:rsidRDefault="0048271D" w:rsidP="0048271D">
          <w:pPr>
            <w:pStyle w:val="518D98EC69E94D76AE33F98C1C2376A3"/>
          </w:pPr>
          <w:r w:rsidRPr="00A74CA0">
            <w:rPr>
              <w:rStyle w:val="PlaceholderText"/>
            </w:rPr>
            <w:t>Click here to enter text.</w:t>
          </w:r>
        </w:p>
      </w:docPartBody>
    </w:docPart>
    <w:docPart>
      <w:docPartPr>
        <w:name w:val="D08FD471B7504CF2971190C344FAA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D54BA-7BDB-40A3-A5DD-6865621CA43B}"/>
      </w:docPartPr>
      <w:docPartBody>
        <w:p w:rsidR="00442602" w:rsidRDefault="0048271D" w:rsidP="0048271D">
          <w:pPr>
            <w:pStyle w:val="D08FD471B7504CF2971190C344FAA419"/>
          </w:pPr>
          <w:r w:rsidRPr="00A74CA0">
            <w:rPr>
              <w:rStyle w:val="PlaceholderText"/>
            </w:rPr>
            <w:t>Click here to enter text.</w:t>
          </w:r>
        </w:p>
      </w:docPartBody>
    </w:docPart>
    <w:docPart>
      <w:docPartPr>
        <w:name w:val="3B5959888C5745BC9CE64C371D36E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F72793-7DD3-4A91-B890-63BDE72F076E}"/>
      </w:docPartPr>
      <w:docPartBody>
        <w:p w:rsidR="00442602" w:rsidRDefault="0048271D" w:rsidP="0048271D">
          <w:pPr>
            <w:pStyle w:val="3B5959888C5745BC9CE64C371D36E73E"/>
          </w:pPr>
          <w:r w:rsidRPr="00A74CA0">
            <w:rPr>
              <w:rStyle w:val="PlaceholderText"/>
            </w:rPr>
            <w:t>Click here to enter text.</w:t>
          </w:r>
        </w:p>
      </w:docPartBody>
    </w:docPart>
    <w:docPart>
      <w:docPartPr>
        <w:name w:val="74B9F79C05EF44E1B9D2667939D9D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25DD3-BC0F-4830-B4ED-909C2E751D87}"/>
      </w:docPartPr>
      <w:docPartBody>
        <w:p w:rsidR="00442602" w:rsidRDefault="0048271D" w:rsidP="0048271D">
          <w:pPr>
            <w:pStyle w:val="74B9F79C05EF44E1B9D2667939D9DEA6"/>
          </w:pPr>
          <w:r w:rsidRPr="00A74CA0">
            <w:rPr>
              <w:rStyle w:val="PlaceholderText"/>
            </w:rPr>
            <w:t>Click here to enter text.</w:t>
          </w:r>
        </w:p>
      </w:docPartBody>
    </w:docPart>
    <w:docPart>
      <w:docPartPr>
        <w:name w:val="CB277B1467734368B50BE501598C7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CC8E3-41C9-449D-9820-50CD79DC6B34}"/>
      </w:docPartPr>
      <w:docPartBody>
        <w:p w:rsidR="00442602" w:rsidRDefault="0048271D" w:rsidP="0048271D">
          <w:pPr>
            <w:pStyle w:val="CB277B1467734368B50BE501598C7326"/>
          </w:pPr>
          <w:r w:rsidRPr="00A74CA0">
            <w:rPr>
              <w:rStyle w:val="PlaceholderText"/>
            </w:rPr>
            <w:t>Click here to enter text.</w:t>
          </w:r>
        </w:p>
      </w:docPartBody>
    </w:docPart>
    <w:docPart>
      <w:docPartPr>
        <w:name w:val="E94F4F9857094997BC4134E68937B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3A119-B69A-4B66-9E4B-A4EE05B365C7}"/>
      </w:docPartPr>
      <w:docPartBody>
        <w:p w:rsidR="00442602" w:rsidRDefault="0048271D" w:rsidP="0048271D">
          <w:pPr>
            <w:pStyle w:val="E94F4F9857094997BC4134E68937B0B5"/>
          </w:pPr>
          <w:r w:rsidRPr="00A74CA0">
            <w:rPr>
              <w:rStyle w:val="PlaceholderText"/>
            </w:rPr>
            <w:t>Click here to enter text.</w:t>
          </w:r>
        </w:p>
      </w:docPartBody>
    </w:docPart>
    <w:docPart>
      <w:docPartPr>
        <w:name w:val="C60EAC45ACAF44E3AC7EC823ABE42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0B14A-5B1D-468D-BDB2-4216A7EB03F0}"/>
      </w:docPartPr>
      <w:docPartBody>
        <w:p w:rsidR="00442602" w:rsidRDefault="000F5E08" w:rsidP="00A707A3">
          <w:pPr>
            <w:pStyle w:val="C60EAC45ACAF44E3AC7EC823ABE425B59"/>
          </w:pPr>
          <w:r w:rsidRPr="00CB02AD">
            <w:rPr>
              <w:rStyle w:val="PlaceholderText"/>
              <w:rFonts w:asciiTheme="majorHAnsi" w:eastAsiaTheme="minorHAnsi" w:hAnsiTheme="majorHAnsi"/>
              <w:sz w:val="16"/>
              <w:szCs w:val="16"/>
            </w:rPr>
            <w:t>Click here to enter text.</w:t>
          </w:r>
        </w:p>
      </w:docPartBody>
    </w:docPart>
    <w:docPart>
      <w:docPartPr>
        <w:name w:val="F81F474D5E014ADFB61548605B8FE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EB552-BD87-4CBB-925A-71B4FF7404C0}"/>
      </w:docPartPr>
      <w:docPartBody>
        <w:p w:rsidR="00442602" w:rsidRDefault="000F5E08" w:rsidP="00A707A3">
          <w:pPr>
            <w:pStyle w:val="F81F474D5E014ADFB61548605B8FEFD49"/>
          </w:pPr>
          <w:r w:rsidRPr="00CB02AD">
            <w:rPr>
              <w:rStyle w:val="PlaceholderText"/>
              <w:rFonts w:asciiTheme="majorHAnsi" w:eastAsiaTheme="minorHAnsi" w:hAnsiTheme="majorHAnsi"/>
              <w:sz w:val="16"/>
              <w:szCs w:val="16"/>
            </w:rPr>
            <w:t>Click here to enter text.</w:t>
          </w:r>
        </w:p>
      </w:docPartBody>
    </w:docPart>
    <w:docPart>
      <w:docPartPr>
        <w:name w:val="120061AB5674461DA7FEFEA6029CE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388E1-60D4-4227-88F5-ACC20B83408C}"/>
      </w:docPartPr>
      <w:docPartBody>
        <w:p w:rsidR="00442602" w:rsidRDefault="0048271D" w:rsidP="0048271D">
          <w:pPr>
            <w:pStyle w:val="120061AB5674461DA7FEFEA6029CE53C"/>
          </w:pPr>
          <w:r w:rsidRPr="00A74CA0">
            <w:rPr>
              <w:rStyle w:val="PlaceholderText"/>
            </w:rPr>
            <w:t>Click here to enter text.</w:t>
          </w:r>
        </w:p>
      </w:docPartBody>
    </w:docPart>
    <w:docPart>
      <w:docPartPr>
        <w:name w:val="19A27115F3004DF2AC851A0A6F0E2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1B46A-CFBC-44C5-B708-D1B48D5337AF}"/>
      </w:docPartPr>
      <w:docPartBody>
        <w:p w:rsidR="00442602" w:rsidRDefault="0048271D" w:rsidP="0048271D">
          <w:pPr>
            <w:pStyle w:val="19A27115F3004DF2AC851A0A6F0E24A4"/>
          </w:pPr>
          <w:r w:rsidRPr="00A74CA0">
            <w:rPr>
              <w:rStyle w:val="PlaceholderText"/>
            </w:rPr>
            <w:t>Click here to enter text.</w:t>
          </w:r>
        </w:p>
      </w:docPartBody>
    </w:docPart>
    <w:docPart>
      <w:docPartPr>
        <w:name w:val="BC0757963727469693C8FD824DF37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0B96D-8915-4EAD-BBCF-C6F3EF634BAD}"/>
      </w:docPartPr>
      <w:docPartBody>
        <w:p w:rsidR="008536A8" w:rsidRDefault="008536A8" w:rsidP="008536A8">
          <w:pPr>
            <w:pStyle w:val="BC0757963727469693C8FD824DF378C2"/>
          </w:pPr>
          <w:r w:rsidRPr="00A74CA0">
            <w:rPr>
              <w:rStyle w:val="PlaceholderText"/>
            </w:rPr>
            <w:t>Click here to enter text.</w:t>
          </w:r>
        </w:p>
      </w:docPartBody>
    </w:docPart>
    <w:docPart>
      <w:docPartPr>
        <w:name w:val="94525F5375014887B46548F7BE2DA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3514F-2923-4E5A-9636-C731969376A1}"/>
      </w:docPartPr>
      <w:docPartBody>
        <w:p w:rsidR="003A1B80" w:rsidRDefault="000F5E08" w:rsidP="003B5987">
          <w:pPr>
            <w:pStyle w:val="94525F5375014887B46548F7BE2DAC0C9"/>
          </w:pPr>
          <w:r w:rsidRPr="003A57EF">
            <w:rPr>
              <w:rStyle w:val="PlaceholderText"/>
              <w:rFonts w:asciiTheme="majorHAnsi" w:eastAsiaTheme="minorHAnsi" w:hAnsiTheme="majorHAnsi"/>
              <w:sz w:val="18"/>
              <w:szCs w:val="18"/>
            </w:rPr>
            <w:t>Click here to enter a date.</w:t>
          </w:r>
        </w:p>
      </w:docPartBody>
    </w:docPart>
    <w:docPart>
      <w:docPartPr>
        <w:name w:val="3EE8E2DBB6B147E8A03C12DE60F19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3FE18-8D91-4FAE-9F81-F72FBC50B534}"/>
      </w:docPartPr>
      <w:docPartBody>
        <w:p w:rsidR="005E7974" w:rsidRDefault="001E3F8E">
          <w:r w:rsidRPr="00A74CA0">
            <w:rPr>
              <w:rStyle w:val="PlaceholderText"/>
            </w:rPr>
            <w:t>Click here to enter text.</w:t>
          </w:r>
        </w:p>
      </w:docPartBody>
    </w:docPart>
    <w:docPart>
      <w:docPartPr>
        <w:name w:val="9DD983AF4FE94AD8AF39A1BA2FA30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E271A-FB30-4759-8BD5-C41D65FC550A}"/>
      </w:docPartPr>
      <w:docPartBody>
        <w:p w:rsidR="005E7974" w:rsidRDefault="001E3F8E">
          <w:r w:rsidRPr="00A74CA0">
            <w:rPr>
              <w:rStyle w:val="PlaceholderText"/>
            </w:rPr>
            <w:t>Click here to enter text.</w:t>
          </w:r>
        </w:p>
      </w:docPartBody>
    </w:docPart>
    <w:docPart>
      <w:docPartPr>
        <w:name w:val="6412F4DC7A1749CC902E2F3B5B457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9D14D-23D5-4E2E-9126-08C732683F1F}"/>
      </w:docPartPr>
      <w:docPartBody>
        <w:p w:rsidR="005E7974" w:rsidRDefault="001E3F8E">
          <w:r w:rsidRPr="00A74CA0">
            <w:rPr>
              <w:rStyle w:val="PlaceholderText"/>
            </w:rPr>
            <w:t>Click here to enter text.</w:t>
          </w:r>
        </w:p>
      </w:docPartBody>
    </w:docPart>
    <w:docPart>
      <w:docPartPr>
        <w:name w:val="0F41DA94303C4B8492AF4221D6C99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CB5EB-A8E1-4262-AFBD-7B1392928D1A}"/>
      </w:docPartPr>
      <w:docPartBody>
        <w:p w:rsidR="005E7974" w:rsidRDefault="001E3F8E">
          <w:r w:rsidRPr="00A74CA0">
            <w:rPr>
              <w:rStyle w:val="PlaceholderText"/>
            </w:rPr>
            <w:t>Click here to enter text.</w:t>
          </w:r>
        </w:p>
      </w:docPartBody>
    </w:docPart>
    <w:docPart>
      <w:docPartPr>
        <w:name w:val="A77D60BA5540493D8C7317EE90AAC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8FC32-4BD7-42E1-91E9-B35FBE6FE98A}"/>
      </w:docPartPr>
      <w:docPartBody>
        <w:p w:rsidR="005E7974" w:rsidRDefault="001E3F8E">
          <w:r w:rsidRPr="00A74CA0">
            <w:rPr>
              <w:rStyle w:val="PlaceholderText"/>
            </w:rPr>
            <w:t>Click here to enter text.</w:t>
          </w:r>
        </w:p>
      </w:docPartBody>
    </w:docPart>
    <w:docPart>
      <w:docPartPr>
        <w:name w:val="6CFD6E5CD5A145199AA48A34B785B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08C57-B18F-4B51-A075-6215D5048FC4}"/>
      </w:docPartPr>
      <w:docPartBody>
        <w:p w:rsidR="005E7974" w:rsidRDefault="001E3F8E">
          <w:r w:rsidRPr="00A74CA0">
            <w:rPr>
              <w:rStyle w:val="PlaceholderText"/>
            </w:rPr>
            <w:t>Click here to enter text.</w:t>
          </w:r>
        </w:p>
      </w:docPartBody>
    </w:docPart>
    <w:docPart>
      <w:docPartPr>
        <w:name w:val="67D3FB311C754F079A7CCBA359DD9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4EB8D-88FD-47EE-AD55-D9C21ADC5719}"/>
      </w:docPartPr>
      <w:docPartBody>
        <w:p w:rsidR="005E7974" w:rsidRDefault="001E3F8E">
          <w:r w:rsidRPr="00A74CA0">
            <w:rPr>
              <w:rStyle w:val="PlaceholderText"/>
            </w:rPr>
            <w:t>Click here to enter text.</w:t>
          </w:r>
        </w:p>
      </w:docPartBody>
    </w:docPart>
    <w:docPart>
      <w:docPartPr>
        <w:name w:val="A46AC0136A1B41D09569359A4D5EE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66EBA1-4937-4241-B443-3A6BC3E49918}"/>
      </w:docPartPr>
      <w:docPartBody>
        <w:p w:rsidR="005E7974" w:rsidRDefault="001E3F8E">
          <w:r w:rsidRPr="00A74CA0">
            <w:rPr>
              <w:rStyle w:val="PlaceholderText"/>
            </w:rPr>
            <w:t>Click here to enter text.</w:t>
          </w:r>
        </w:p>
      </w:docPartBody>
    </w:docPart>
    <w:docPart>
      <w:docPartPr>
        <w:name w:val="4191C33FB8364EBD8A92D6CD0002E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63401-DD9D-451A-A4CA-0A2A40C9A3D9}"/>
      </w:docPartPr>
      <w:docPartBody>
        <w:p w:rsidR="00675BE7" w:rsidRDefault="000F5E08">
          <w:r w:rsidRPr="003C6FF8">
            <w:rPr>
              <w:rStyle w:val="PlaceholderText"/>
              <w:rFonts w:asciiTheme="majorHAnsi" w:eastAsiaTheme="minorHAnsi" w:hAnsiTheme="majorHAnsi"/>
              <w:sz w:val="16"/>
              <w:szCs w:val="16"/>
            </w:rPr>
            <w:t>Click here to enter text.</w:t>
          </w:r>
        </w:p>
      </w:docPartBody>
    </w:docPart>
    <w:docPart>
      <w:docPartPr>
        <w:name w:val="98CD871AA9994286A2D903A38BEA8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ED5A4-8203-4468-B166-496C7A885FF9}"/>
      </w:docPartPr>
      <w:docPartBody>
        <w:p w:rsidR="00675BE7" w:rsidRDefault="000F5E08">
          <w:r w:rsidRPr="003C6FF8">
            <w:rPr>
              <w:rStyle w:val="PlaceholderText"/>
              <w:rFonts w:asciiTheme="majorHAnsi" w:eastAsiaTheme="minorHAnsi" w:hAnsiTheme="majorHAnsi"/>
              <w:sz w:val="16"/>
              <w:szCs w:val="16"/>
            </w:rPr>
            <w:t>Click here to enter text.</w:t>
          </w:r>
        </w:p>
      </w:docPartBody>
    </w:docPart>
    <w:docPart>
      <w:docPartPr>
        <w:name w:val="31BF1FD7992547289F041B460937B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92FD7-5883-41CC-84D7-8285EA38C7D3}"/>
      </w:docPartPr>
      <w:docPartBody>
        <w:p w:rsidR="00675BE7" w:rsidRDefault="000F5E08">
          <w:r w:rsidRPr="004117E5">
            <w:rPr>
              <w:rStyle w:val="PlaceholderText"/>
              <w:rFonts w:asciiTheme="majorHAnsi" w:eastAsiaTheme="minorHAnsi" w:hAnsiTheme="majorHAnsi"/>
              <w:sz w:val="16"/>
              <w:szCs w:val="16"/>
            </w:rPr>
            <w:t>Click here to enter text.</w:t>
          </w:r>
        </w:p>
      </w:docPartBody>
    </w:docPart>
    <w:docPart>
      <w:docPartPr>
        <w:name w:val="31CE7639982F44CAA56415D9FDFED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DEF4F-8B0D-48B3-B631-D7C842C41E0E}"/>
      </w:docPartPr>
      <w:docPartBody>
        <w:p w:rsidR="00675BE7" w:rsidRDefault="000F5E08">
          <w:r w:rsidRPr="003C6FF8">
            <w:rPr>
              <w:rStyle w:val="PlaceholderText"/>
              <w:rFonts w:asciiTheme="majorHAnsi" w:eastAsiaTheme="minorHAnsi" w:hAnsiTheme="majorHAnsi"/>
              <w:sz w:val="16"/>
              <w:szCs w:val="16"/>
            </w:rPr>
            <w:t>Click here to enter text.</w:t>
          </w:r>
        </w:p>
      </w:docPartBody>
    </w:docPart>
    <w:docPart>
      <w:docPartPr>
        <w:name w:val="D4A5A7482EC645F1ADF8450E821D3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FC829-41BB-4F4E-865F-8092311C1C89}"/>
      </w:docPartPr>
      <w:docPartBody>
        <w:p w:rsidR="00675BE7" w:rsidRDefault="000F5E08">
          <w:r w:rsidRPr="003C6FF8">
            <w:rPr>
              <w:rStyle w:val="PlaceholderText"/>
              <w:rFonts w:asciiTheme="majorHAnsi" w:eastAsiaTheme="minorHAnsi" w:hAnsiTheme="majorHAnsi"/>
              <w:sz w:val="16"/>
              <w:szCs w:val="16"/>
            </w:rPr>
            <w:t>Click here to enter text.</w:t>
          </w:r>
        </w:p>
      </w:docPartBody>
    </w:docPart>
    <w:docPart>
      <w:docPartPr>
        <w:name w:val="7B3E5814AE9C4E24830B315BF0078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8262D-3926-46A0-9A4B-A0A53F1D5A73}"/>
      </w:docPartPr>
      <w:docPartBody>
        <w:p w:rsidR="00675BE7" w:rsidRDefault="00653BD5">
          <w:r w:rsidRPr="00A74CA0">
            <w:rPr>
              <w:rStyle w:val="PlaceholderText"/>
            </w:rPr>
            <w:t>Click here to enter text.</w:t>
          </w:r>
        </w:p>
      </w:docPartBody>
    </w:docPart>
    <w:docPart>
      <w:docPartPr>
        <w:name w:val="D356A8324FBD436FB82A3781444C3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524ADB-9332-4C9A-AF47-AA3405F56591}"/>
      </w:docPartPr>
      <w:docPartBody>
        <w:p w:rsidR="00844986" w:rsidRDefault="000F5E08">
          <w:r w:rsidRPr="003A57EF">
            <w:rPr>
              <w:rStyle w:val="PlaceholderText"/>
              <w:rFonts w:asciiTheme="majorHAnsi" w:eastAsiaTheme="minorHAnsi" w:hAnsiTheme="majorHAnsi"/>
              <w:sz w:val="18"/>
              <w:szCs w:val="18"/>
            </w:rPr>
            <w:t>Click here to enter text.</w:t>
          </w:r>
        </w:p>
      </w:docPartBody>
    </w:docPart>
    <w:docPart>
      <w:docPartPr>
        <w:name w:val="593B1394181E4FEA96E37DFFCD731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11BE4-9713-4539-9A80-11F6F4E0F859}"/>
      </w:docPartPr>
      <w:docPartBody>
        <w:p w:rsidR="00844986" w:rsidRDefault="000F5E08">
          <w:r w:rsidRPr="003A57EF">
            <w:rPr>
              <w:rStyle w:val="PlaceholderText"/>
              <w:rFonts w:asciiTheme="majorHAnsi" w:eastAsiaTheme="minorHAnsi" w:hAnsiTheme="majorHAnsi"/>
              <w:sz w:val="18"/>
              <w:szCs w:val="18"/>
            </w:rPr>
            <w:t>Click here to enter text.</w:t>
          </w:r>
        </w:p>
      </w:docPartBody>
    </w:docPart>
    <w:docPart>
      <w:docPartPr>
        <w:name w:val="F0B40AE35DB348E2B63B84F960A45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A926B-DB00-4819-8366-BAC6F6BF1CD8}"/>
      </w:docPartPr>
      <w:docPartBody>
        <w:p w:rsidR="00844986" w:rsidRDefault="000F5E08">
          <w:r w:rsidRPr="00F55D45">
            <w:rPr>
              <w:rStyle w:val="PlaceholderText"/>
              <w:rFonts w:asciiTheme="majorHAnsi" w:eastAsiaTheme="minorHAnsi" w:hAnsiTheme="majorHAnsi"/>
              <w:sz w:val="18"/>
              <w:szCs w:val="18"/>
            </w:rPr>
            <w:t>Click here to enter text.</w:t>
          </w:r>
        </w:p>
      </w:docPartBody>
    </w:docPart>
    <w:docPart>
      <w:docPartPr>
        <w:name w:val="606B7EF7E6EB45E39E07A11C3D684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01C61-8275-453E-8A3F-96FEEF7D4A50}"/>
      </w:docPartPr>
      <w:docPartBody>
        <w:p w:rsidR="00844986" w:rsidRDefault="000F5E08">
          <w:r w:rsidRPr="00F55D45">
            <w:rPr>
              <w:rStyle w:val="PlaceholderText"/>
              <w:rFonts w:asciiTheme="majorHAnsi" w:eastAsiaTheme="minorHAnsi" w:hAnsiTheme="majorHAnsi"/>
              <w:sz w:val="18"/>
              <w:szCs w:val="18"/>
            </w:rPr>
            <w:t>Click here to enter text.</w:t>
          </w:r>
        </w:p>
      </w:docPartBody>
    </w:docPart>
    <w:docPart>
      <w:docPartPr>
        <w:name w:val="E1F79B06902845EC953A101A3BA98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F1FD4-FF41-4848-B0A9-7962B1CBD4A7}"/>
      </w:docPartPr>
      <w:docPartBody>
        <w:p w:rsidR="0045650F" w:rsidRDefault="0045650F">
          <w:r w:rsidRPr="00A74CA0">
            <w:rPr>
              <w:rStyle w:val="PlaceholderText"/>
            </w:rPr>
            <w:t>Click here to enter text.</w:t>
          </w:r>
        </w:p>
      </w:docPartBody>
    </w:docPart>
    <w:docPart>
      <w:docPartPr>
        <w:name w:val="DD91CF7D113F4B9B8B26F21E95906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01E27-F09C-4A9E-B996-03F90E1A641D}"/>
      </w:docPartPr>
      <w:docPartBody>
        <w:p w:rsidR="0045650F" w:rsidRDefault="0045650F">
          <w:r w:rsidRPr="00A74CA0">
            <w:rPr>
              <w:rStyle w:val="PlaceholderText"/>
            </w:rPr>
            <w:t>Click here to enter text.</w:t>
          </w:r>
        </w:p>
      </w:docPartBody>
    </w:docPart>
    <w:docPart>
      <w:docPartPr>
        <w:name w:val="55E03F04E3A34FA49A005489F8B22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A0DB1-D937-4232-9DB4-88F4B964745A}"/>
      </w:docPartPr>
      <w:docPartBody>
        <w:p w:rsidR="0045650F" w:rsidRDefault="0045650F">
          <w:r w:rsidRPr="00A74CA0">
            <w:rPr>
              <w:rStyle w:val="PlaceholderText"/>
            </w:rPr>
            <w:t>Click here to enter text.</w:t>
          </w:r>
        </w:p>
      </w:docPartBody>
    </w:docPart>
    <w:docPart>
      <w:docPartPr>
        <w:name w:val="35098E0E2D41480DB49A5D4D266B6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FAE94-8527-47A8-B7A7-03F32C771846}"/>
      </w:docPartPr>
      <w:docPartBody>
        <w:p w:rsidR="00755038" w:rsidRDefault="00755038">
          <w:r w:rsidRPr="00A74CA0">
            <w:rPr>
              <w:rStyle w:val="PlaceholderText"/>
            </w:rPr>
            <w:t>Click here to enter text.</w:t>
          </w:r>
        </w:p>
      </w:docPartBody>
    </w:docPart>
    <w:docPart>
      <w:docPartPr>
        <w:name w:val="93AE52386189461B80B0533B42FF0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A0644-21C2-4E19-9CF1-9738CA67D8AF}"/>
      </w:docPartPr>
      <w:docPartBody>
        <w:p w:rsidR="00755038" w:rsidRDefault="00755038">
          <w:r w:rsidRPr="00A74CA0">
            <w:rPr>
              <w:rStyle w:val="PlaceholderText"/>
            </w:rPr>
            <w:t>Click here to enter text.</w:t>
          </w:r>
        </w:p>
      </w:docPartBody>
    </w:docPart>
    <w:docPart>
      <w:docPartPr>
        <w:name w:val="7220CB89A62245C18532E56FF60D7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0C570-A261-42A6-A590-11CD1BC554AC}"/>
      </w:docPartPr>
      <w:docPartBody>
        <w:p w:rsidR="00755038" w:rsidRDefault="000F5E08">
          <w:r w:rsidRPr="005077C3">
            <w:rPr>
              <w:rStyle w:val="PlaceholderText"/>
              <w:rFonts w:asciiTheme="majorHAnsi" w:eastAsiaTheme="minorHAnsi" w:hAnsiTheme="majorHAnsi"/>
              <w:sz w:val="16"/>
              <w:szCs w:val="16"/>
            </w:rPr>
            <w:t>Click here to enter text.</w:t>
          </w:r>
        </w:p>
      </w:docPartBody>
    </w:docPart>
    <w:docPart>
      <w:docPartPr>
        <w:name w:val="8C666DCE94E74ABDB62A52AC9AE77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F1486-1143-45B2-8537-08EF75D81422}"/>
      </w:docPartPr>
      <w:docPartBody>
        <w:p w:rsidR="00755038" w:rsidRDefault="000F5E08">
          <w:r w:rsidRPr="005077C3">
            <w:rPr>
              <w:rStyle w:val="PlaceholderText"/>
              <w:rFonts w:asciiTheme="majorHAnsi" w:eastAsiaTheme="minorHAnsi" w:hAnsiTheme="majorHAnsi"/>
              <w:sz w:val="16"/>
              <w:szCs w:val="16"/>
            </w:rPr>
            <w:t>Click here to enter text.</w:t>
          </w:r>
        </w:p>
      </w:docPartBody>
    </w:docPart>
    <w:docPart>
      <w:docPartPr>
        <w:name w:val="586F147077AC46BEAB8BF0366695D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E3F3A-DAB9-4C0D-B113-E7FBB8890AA8}"/>
      </w:docPartPr>
      <w:docPartBody>
        <w:p w:rsidR="00755038" w:rsidRDefault="000F5E08">
          <w:r w:rsidRPr="005077C3">
            <w:rPr>
              <w:rStyle w:val="PlaceholderText"/>
              <w:rFonts w:asciiTheme="majorHAnsi" w:eastAsiaTheme="minorHAnsi" w:hAnsiTheme="majorHAnsi"/>
              <w:sz w:val="16"/>
              <w:szCs w:val="16"/>
            </w:rPr>
            <w:t>Click here to enter text.</w:t>
          </w:r>
        </w:p>
      </w:docPartBody>
    </w:docPart>
    <w:docPart>
      <w:docPartPr>
        <w:name w:val="309CAF7EDBD844BCB9815C673FE5B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57DDC-78A7-40F8-B159-D6EEBC47A78D}"/>
      </w:docPartPr>
      <w:docPartBody>
        <w:p w:rsidR="00755038" w:rsidRDefault="000F5E08">
          <w:r w:rsidRPr="005077C3">
            <w:rPr>
              <w:rStyle w:val="PlaceholderText"/>
              <w:rFonts w:asciiTheme="majorHAnsi" w:eastAsiaTheme="minorHAnsi" w:hAnsiTheme="majorHAnsi"/>
              <w:sz w:val="16"/>
              <w:szCs w:val="16"/>
            </w:rPr>
            <w:t>Click here to enter text.</w:t>
          </w:r>
        </w:p>
      </w:docPartBody>
    </w:docPart>
    <w:docPart>
      <w:docPartPr>
        <w:name w:val="6C16E093D3D94F88B78FE1FE810F8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D2EE9-BE33-43A5-96A8-3207BF75AC92}"/>
      </w:docPartPr>
      <w:docPartBody>
        <w:p w:rsidR="00755038" w:rsidRDefault="000F5E08">
          <w:r w:rsidRPr="005077C3">
            <w:rPr>
              <w:rStyle w:val="PlaceholderText"/>
              <w:rFonts w:asciiTheme="majorHAnsi" w:eastAsiaTheme="minorHAnsi" w:hAnsiTheme="majorHAnsi"/>
              <w:sz w:val="16"/>
              <w:szCs w:val="16"/>
            </w:rPr>
            <w:t>Click here to enter text.</w:t>
          </w:r>
        </w:p>
      </w:docPartBody>
    </w:docPart>
    <w:docPart>
      <w:docPartPr>
        <w:name w:val="16E5FD07EC6849CF9BF061772C2B87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8F4B1-1F85-4B28-BEEF-24A6C7182D1D}"/>
      </w:docPartPr>
      <w:docPartBody>
        <w:p w:rsidR="00D13C82" w:rsidRDefault="00D13C82">
          <w:r w:rsidRPr="00A74CA0">
            <w:rPr>
              <w:rStyle w:val="PlaceholderText"/>
            </w:rPr>
            <w:t>Click here to enter text.</w:t>
          </w:r>
        </w:p>
      </w:docPartBody>
    </w:docPart>
    <w:docPart>
      <w:docPartPr>
        <w:name w:val="07B2A1ABBB0B4477AB0BCE053863D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2CC40-6D2D-4A2A-B738-C5371F7B3CCC}"/>
      </w:docPartPr>
      <w:docPartBody>
        <w:p w:rsidR="00D13C82" w:rsidRDefault="00D13C82">
          <w:r w:rsidRPr="00A74CA0">
            <w:rPr>
              <w:rStyle w:val="PlaceholderText"/>
            </w:rPr>
            <w:t>Click here to enter text.</w:t>
          </w:r>
        </w:p>
      </w:docPartBody>
    </w:docPart>
    <w:docPart>
      <w:docPartPr>
        <w:name w:val="0708264F9BEA43A095E3F43CE3616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C2650-4814-4D2E-B0BB-BFAB66A9C628}"/>
      </w:docPartPr>
      <w:docPartBody>
        <w:p w:rsidR="00D13C82" w:rsidRDefault="00D13C82">
          <w:r w:rsidRPr="00A74CA0">
            <w:rPr>
              <w:rStyle w:val="PlaceholderText"/>
            </w:rPr>
            <w:t>Click here to enter text.</w:t>
          </w:r>
        </w:p>
      </w:docPartBody>
    </w:docPart>
    <w:docPart>
      <w:docPartPr>
        <w:name w:val="94106A00D35449B7881EF161F6038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53EF8-50D4-4DFA-A9FC-9052FF9B8950}"/>
      </w:docPartPr>
      <w:docPartBody>
        <w:p w:rsidR="00D13C82" w:rsidRDefault="00D13C82">
          <w:r w:rsidRPr="00A74CA0">
            <w:rPr>
              <w:rStyle w:val="PlaceholderText"/>
            </w:rPr>
            <w:t>Click here to enter text.</w:t>
          </w:r>
        </w:p>
      </w:docPartBody>
    </w:docPart>
    <w:docPart>
      <w:docPartPr>
        <w:name w:val="EB13F91696294DA9ACEFC2B52155F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10905-A0A3-42B9-BF40-CB32F9D5BC69}"/>
      </w:docPartPr>
      <w:docPartBody>
        <w:p w:rsidR="00EC4FC6" w:rsidRDefault="003E49E0">
          <w:r w:rsidRPr="00A74CA0">
            <w:rPr>
              <w:rStyle w:val="PlaceholderText"/>
            </w:rPr>
            <w:t>Click here to enter text.</w:t>
          </w:r>
        </w:p>
      </w:docPartBody>
    </w:docPart>
    <w:docPart>
      <w:docPartPr>
        <w:name w:val="F4AC5B311E7E4223A6FF27268B71D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4D588-A411-4F0E-93D9-5DB7A9B506ED}"/>
      </w:docPartPr>
      <w:docPartBody>
        <w:p w:rsidR="0017104F" w:rsidRDefault="000F5E08">
          <w:r w:rsidRPr="00ED05DF">
            <w:rPr>
              <w:rStyle w:val="PlaceholderText"/>
              <w:rFonts w:asciiTheme="majorHAnsi" w:hAnsiTheme="majorHAnsi"/>
            </w:rPr>
            <w:t>Click here to enter a date.</w:t>
          </w:r>
        </w:p>
      </w:docPartBody>
    </w:docPart>
    <w:docPart>
      <w:docPartPr>
        <w:name w:val="0CCEAC4569E8411EA1C26E713B3E4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5A1BC-0846-45BF-BA40-45166A851BA1}"/>
      </w:docPartPr>
      <w:docPartBody>
        <w:p w:rsidR="00DF2E9E" w:rsidRDefault="000F5E08">
          <w:r w:rsidRPr="003958D8">
            <w:rPr>
              <w:rStyle w:val="PlaceholderText"/>
              <w:rFonts w:asciiTheme="majorHAnsi" w:eastAsiaTheme="minorHAnsi" w:hAnsiTheme="majorHAnsi"/>
              <w:highlight w:val="yellow"/>
            </w:rPr>
            <w:t>Click here to enter text.</w:t>
          </w:r>
        </w:p>
      </w:docPartBody>
    </w:docPart>
    <w:docPart>
      <w:docPartPr>
        <w:name w:val="BADC7813A01F478F98435A96A98DF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5B2EF-7A4B-4969-9B25-E2DAF374AD00}"/>
      </w:docPartPr>
      <w:docPartBody>
        <w:p w:rsidR="00DF2E9E" w:rsidRDefault="000F5E08">
          <w:r w:rsidRPr="00A55192">
            <w:rPr>
              <w:rFonts w:asciiTheme="majorHAnsi" w:hAnsiTheme="majorHAnsi"/>
              <w:sz w:val="18"/>
              <w:szCs w:val="18"/>
              <w:highlight w:val="yellow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illSans">
    <w:altName w:val="Agency FB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Nokia Pure Headline">
    <w:panose1 w:val="020B0504040602060303"/>
    <w:charset w:val="00"/>
    <w:family w:val="swiss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Nokia Pure Text">
    <w:panose1 w:val="020B0504040602060303"/>
    <w:charset w:val="00"/>
    <w:family w:val="swiss"/>
    <w:pitch w:val="variable"/>
    <w:sig w:usb0="A00000AF" w:usb1="5000205B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B52"/>
    <w:rsid w:val="0000230A"/>
    <w:rsid w:val="00046D49"/>
    <w:rsid w:val="0005311A"/>
    <w:rsid w:val="0009458D"/>
    <w:rsid w:val="000D2A02"/>
    <w:rsid w:val="000D430D"/>
    <w:rsid w:val="000D79C2"/>
    <w:rsid w:val="000E737D"/>
    <w:rsid w:val="000F2A9B"/>
    <w:rsid w:val="000F5E08"/>
    <w:rsid w:val="001110DA"/>
    <w:rsid w:val="00120984"/>
    <w:rsid w:val="00122B2B"/>
    <w:rsid w:val="0016138B"/>
    <w:rsid w:val="0017104F"/>
    <w:rsid w:val="00197A8D"/>
    <w:rsid w:val="001E3F8E"/>
    <w:rsid w:val="001E5221"/>
    <w:rsid w:val="001E65C7"/>
    <w:rsid w:val="002520A4"/>
    <w:rsid w:val="00286CEB"/>
    <w:rsid w:val="002A4B52"/>
    <w:rsid w:val="002C50F1"/>
    <w:rsid w:val="00305C26"/>
    <w:rsid w:val="003144DA"/>
    <w:rsid w:val="003525A7"/>
    <w:rsid w:val="0035668D"/>
    <w:rsid w:val="0035717D"/>
    <w:rsid w:val="00383EAD"/>
    <w:rsid w:val="00394EA7"/>
    <w:rsid w:val="003A1B80"/>
    <w:rsid w:val="003A28A6"/>
    <w:rsid w:val="003B5987"/>
    <w:rsid w:val="003E49E0"/>
    <w:rsid w:val="003F5BE5"/>
    <w:rsid w:val="003F6E0E"/>
    <w:rsid w:val="00422E33"/>
    <w:rsid w:val="00426961"/>
    <w:rsid w:val="00442602"/>
    <w:rsid w:val="00444100"/>
    <w:rsid w:val="0045650F"/>
    <w:rsid w:val="0048271D"/>
    <w:rsid w:val="004834C3"/>
    <w:rsid w:val="0049161B"/>
    <w:rsid w:val="004A5EF4"/>
    <w:rsid w:val="00527EF4"/>
    <w:rsid w:val="00532318"/>
    <w:rsid w:val="005477E8"/>
    <w:rsid w:val="005757C6"/>
    <w:rsid w:val="005B3D20"/>
    <w:rsid w:val="005E7974"/>
    <w:rsid w:val="0063621D"/>
    <w:rsid w:val="006521AC"/>
    <w:rsid w:val="00653BD5"/>
    <w:rsid w:val="00675BE7"/>
    <w:rsid w:val="00676BF5"/>
    <w:rsid w:val="00691A9C"/>
    <w:rsid w:val="006A1F98"/>
    <w:rsid w:val="006A7818"/>
    <w:rsid w:val="006B3890"/>
    <w:rsid w:val="006B4666"/>
    <w:rsid w:val="006D24F0"/>
    <w:rsid w:val="006D7419"/>
    <w:rsid w:val="0070308F"/>
    <w:rsid w:val="00713151"/>
    <w:rsid w:val="00733658"/>
    <w:rsid w:val="00744E38"/>
    <w:rsid w:val="00755038"/>
    <w:rsid w:val="00765E1A"/>
    <w:rsid w:val="0077219E"/>
    <w:rsid w:val="00793FA2"/>
    <w:rsid w:val="00794D0D"/>
    <w:rsid w:val="007950B0"/>
    <w:rsid w:val="00795E67"/>
    <w:rsid w:val="007A28A2"/>
    <w:rsid w:val="007A6124"/>
    <w:rsid w:val="007B13DF"/>
    <w:rsid w:val="007C6171"/>
    <w:rsid w:val="007D5926"/>
    <w:rsid w:val="008273DC"/>
    <w:rsid w:val="00844986"/>
    <w:rsid w:val="008536A8"/>
    <w:rsid w:val="008A3CB8"/>
    <w:rsid w:val="008B1717"/>
    <w:rsid w:val="008D6BE7"/>
    <w:rsid w:val="00917AB9"/>
    <w:rsid w:val="00955358"/>
    <w:rsid w:val="00955FE9"/>
    <w:rsid w:val="009876B9"/>
    <w:rsid w:val="009C1434"/>
    <w:rsid w:val="00A068EE"/>
    <w:rsid w:val="00A36A94"/>
    <w:rsid w:val="00A52EC0"/>
    <w:rsid w:val="00A65790"/>
    <w:rsid w:val="00A707A3"/>
    <w:rsid w:val="00A73EF7"/>
    <w:rsid w:val="00A80C7B"/>
    <w:rsid w:val="00AA0890"/>
    <w:rsid w:val="00AA3B21"/>
    <w:rsid w:val="00AD0E7D"/>
    <w:rsid w:val="00AE6CFB"/>
    <w:rsid w:val="00B22900"/>
    <w:rsid w:val="00B317B4"/>
    <w:rsid w:val="00B33DFB"/>
    <w:rsid w:val="00B74DA6"/>
    <w:rsid w:val="00B8099D"/>
    <w:rsid w:val="00B9425D"/>
    <w:rsid w:val="00BB2E60"/>
    <w:rsid w:val="00BF026C"/>
    <w:rsid w:val="00C03421"/>
    <w:rsid w:val="00C1761B"/>
    <w:rsid w:val="00C33C00"/>
    <w:rsid w:val="00C559A9"/>
    <w:rsid w:val="00C63357"/>
    <w:rsid w:val="00CA45C1"/>
    <w:rsid w:val="00CB7CAA"/>
    <w:rsid w:val="00D10B21"/>
    <w:rsid w:val="00D13C82"/>
    <w:rsid w:val="00D22A8D"/>
    <w:rsid w:val="00D32360"/>
    <w:rsid w:val="00D337CF"/>
    <w:rsid w:val="00D41360"/>
    <w:rsid w:val="00D47B3E"/>
    <w:rsid w:val="00D516D3"/>
    <w:rsid w:val="00D6135E"/>
    <w:rsid w:val="00D82EF6"/>
    <w:rsid w:val="00DA3619"/>
    <w:rsid w:val="00DA58DD"/>
    <w:rsid w:val="00DB1B5E"/>
    <w:rsid w:val="00DB5A10"/>
    <w:rsid w:val="00DC5102"/>
    <w:rsid w:val="00DE6C6A"/>
    <w:rsid w:val="00DE7B5F"/>
    <w:rsid w:val="00DF2E9E"/>
    <w:rsid w:val="00E92C61"/>
    <w:rsid w:val="00EC4240"/>
    <w:rsid w:val="00EC4FC6"/>
    <w:rsid w:val="00F45EE6"/>
    <w:rsid w:val="00F770EB"/>
    <w:rsid w:val="00F912E7"/>
    <w:rsid w:val="00FC1500"/>
    <w:rsid w:val="00FD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5E08"/>
    <w:rPr>
      <w:color w:val="808080"/>
    </w:rPr>
  </w:style>
  <w:style w:type="paragraph" w:customStyle="1" w:styleId="FDA99CCB343642CC85E716AB857545D5">
    <w:name w:val="FDA99CCB343642CC85E716AB857545D5"/>
    <w:rsid w:val="002A4B52"/>
  </w:style>
  <w:style w:type="paragraph" w:customStyle="1" w:styleId="781F2370876348E9857A466D1EFE690B">
    <w:name w:val="781F2370876348E9857A466D1EFE690B"/>
    <w:rsid w:val="002A4B52"/>
  </w:style>
  <w:style w:type="paragraph" w:customStyle="1" w:styleId="650A591477FF467B855AB86278DD0A71">
    <w:name w:val="650A591477FF467B855AB86278DD0A71"/>
    <w:rsid w:val="002A4B52"/>
  </w:style>
  <w:style w:type="paragraph" w:customStyle="1" w:styleId="14301B6D232449BAB9A63DB1A7E22305">
    <w:name w:val="14301B6D232449BAB9A63DB1A7E22305"/>
    <w:rsid w:val="002A4B52"/>
  </w:style>
  <w:style w:type="paragraph" w:customStyle="1" w:styleId="DE1897223ABC490DBD0D787190DBDFE8">
    <w:name w:val="DE1897223ABC490DBD0D787190DBDFE8"/>
    <w:rsid w:val="002A4B52"/>
  </w:style>
  <w:style w:type="paragraph" w:customStyle="1" w:styleId="A56DAA45B54B42FAA65AC0D7F4E944AC">
    <w:name w:val="A56DAA45B54B42FAA65AC0D7F4E944AC"/>
    <w:rsid w:val="002A4B52"/>
  </w:style>
  <w:style w:type="paragraph" w:customStyle="1" w:styleId="5E725629A6C342C78A7AE408FEEB135C">
    <w:name w:val="5E725629A6C342C78A7AE408FEEB135C"/>
    <w:rsid w:val="002A4B52"/>
  </w:style>
  <w:style w:type="paragraph" w:customStyle="1" w:styleId="6457E57015604D5A829F79A81EE78EED">
    <w:name w:val="6457E57015604D5A829F79A81EE78EED"/>
    <w:rsid w:val="002A4B52"/>
  </w:style>
  <w:style w:type="paragraph" w:customStyle="1" w:styleId="75C74690658949CFABA3A2EC7C8B0A87">
    <w:name w:val="75C74690658949CFABA3A2EC7C8B0A87"/>
    <w:rsid w:val="002A4B52"/>
  </w:style>
  <w:style w:type="paragraph" w:customStyle="1" w:styleId="FBC635A4262D4EE49ABA0C0A537D2476">
    <w:name w:val="FBC635A4262D4EE49ABA0C0A537D2476"/>
    <w:rsid w:val="002A4B52"/>
  </w:style>
  <w:style w:type="paragraph" w:customStyle="1" w:styleId="1E7DBDDC89EB4790AD53D6A4C30260BD">
    <w:name w:val="1E7DBDDC89EB4790AD53D6A4C30260BD"/>
    <w:rsid w:val="002A4B52"/>
  </w:style>
  <w:style w:type="paragraph" w:customStyle="1" w:styleId="D48549A159084ED9AD20B5C3EE3A0C0F">
    <w:name w:val="D48549A159084ED9AD20B5C3EE3A0C0F"/>
    <w:rsid w:val="002A4B52"/>
  </w:style>
  <w:style w:type="paragraph" w:customStyle="1" w:styleId="509F81112DED44DDA12A9F52FA4D5CC2">
    <w:name w:val="509F81112DED44DDA12A9F52FA4D5CC2"/>
    <w:rsid w:val="002A4B52"/>
  </w:style>
  <w:style w:type="paragraph" w:customStyle="1" w:styleId="27227FA092E945EC8E8D11789B57775A">
    <w:name w:val="27227FA092E945EC8E8D11789B57775A"/>
    <w:rsid w:val="002A4B52"/>
  </w:style>
  <w:style w:type="paragraph" w:customStyle="1" w:styleId="146C778C9B0B417282D613BA9D4A6C96">
    <w:name w:val="146C778C9B0B417282D613BA9D4A6C96"/>
    <w:rsid w:val="002A4B52"/>
  </w:style>
  <w:style w:type="paragraph" w:customStyle="1" w:styleId="43B0219DC44546D08C7C26E3DC31C2EE">
    <w:name w:val="43B0219DC44546D08C7C26E3DC31C2EE"/>
    <w:rsid w:val="002A4B52"/>
  </w:style>
  <w:style w:type="paragraph" w:customStyle="1" w:styleId="281494411F6C4F5099FCAB9FFA552432">
    <w:name w:val="281494411F6C4F5099FCAB9FFA552432"/>
    <w:rsid w:val="002A4B52"/>
  </w:style>
  <w:style w:type="paragraph" w:customStyle="1" w:styleId="3D8B4C5564AE4F7795CE0A5DC2E447EB">
    <w:name w:val="3D8B4C5564AE4F7795CE0A5DC2E447EB"/>
    <w:rsid w:val="002A4B52"/>
  </w:style>
  <w:style w:type="paragraph" w:customStyle="1" w:styleId="C16183750BA5483BB6523E82E02445BA">
    <w:name w:val="C16183750BA5483BB6523E82E02445BA"/>
    <w:rsid w:val="002A4B52"/>
  </w:style>
  <w:style w:type="paragraph" w:customStyle="1" w:styleId="AC95C5E1A33A4773A6DBA8280A7432FE">
    <w:name w:val="AC95C5E1A33A4773A6DBA8280A7432FE"/>
    <w:rsid w:val="002A4B52"/>
  </w:style>
  <w:style w:type="paragraph" w:customStyle="1" w:styleId="749924FBB4574416B2F9EA2F012D6B2E">
    <w:name w:val="749924FBB4574416B2F9EA2F012D6B2E"/>
    <w:rsid w:val="002A4B52"/>
  </w:style>
  <w:style w:type="paragraph" w:customStyle="1" w:styleId="DAB2FDC8666349208013FD530D067513">
    <w:name w:val="DAB2FDC8666349208013FD530D067513"/>
    <w:rsid w:val="002A4B52"/>
  </w:style>
  <w:style w:type="paragraph" w:customStyle="1" w:styleId="6FFECA49FB0E4595B9D66792CB680FE1">
    <w:name w:val="6FFECA49FB0E4595B9D66792CB680FE1"/>
    <w:rsid w:val="002A4B52"/>
  </w:style>
  <w:style w:type="paragraph" w:customStyle="1" w:styleId="4EBE155BDD424DA3B5C6A42B60EEECA6">
    <w:name w:val="4EBE155BDD424DA3B5C6A42B60EEECA6"/>
    <w:rsid w:val="002A4B52"/>
  </w:style>
  <w:style w:type="paragraph" w:customStyle="1" w:styleId="2042BBF2F61B44C1A9518C1E266E0605">
    <w:name w:val="2042BBF2F61B44C1A9518C1E266E0605"/>
    <w:rsid w:val="002A4B52"/>
  </w:style>
  <w:style w:type="paragraph" w:customStyle="1" w:styleId="9AC38A1885B24F259A424BD334FCE906">
    <w:name w:val="9AC38A1885B24F259A424BD334FCE906"/>
    <w:rsid w:val="002A4B52"/>
  </w:style>
  <w:style w:type="paragraph" w:customStyle="1" w:styleId="AD36A92BD08546CB80E2DA03AF21546B">
    <w:name w:val="AD36A92BD08546CB80E2DA03AF21546B"/>
    <w:rsid w:val="002A4B52"/>
  </w:style>
  <w:style w:type="paragraph" w:customStyle="1" w:styleId="80F9F2B9CB2B4075AEE106A185619FE2">
    <w:name w:val="80F9F2B9CB2B4075AEE106A185619FE2"/>
    <w:rsid w:val="002A4B52"/>
  </w:style>
  <w:style w:type="paragraph" w:customStyle="1" w:styleId="FDEF55FFAD9C4590830BC5DAC8FD9E89">
    <w:name w:val="FDEF55FFAD9C4590830BC5DAC8FD9E89"/>
    <w:rsid w:val="002A4B52"/>
  </w:style>
  <w:style w:type="paragraph" w:customStyle="1" w:styleId="D8C37ACF6B214A828299F35674CE91A3">
    <w:name w:val="D8C37ACF6B214A828299F35674CE91A3"/>
    <w:rsid w:val="002A4B52"/>
  </w:style>
  <w:style w:type="paragraph" w:customStyle="1" w:styleId="6AC3E9B423E14F93B40022414C4AA3AA">
    <w:name w:val="6AC3E9B423E14F93B40022414C4AA3AA"/>
    <w:rsid w:val="002A4B52"/>
  </w:style>
  <w:style w:type="paragraph" w:customStyle="1" w:styleId="FDA99CCB343642CC85E716AB857545D51">
    <w:name w:val="FDA99CCB343642CC85E716AB857545D51"/>
    <w:rsid w:val="002A4B52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781F2370876348E9857A466D1EFE690B1">
    <w:name w:val="781F2370876348E9857A466D1EFE690B1"/>
    <w:rsid w:val="002A4B52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650A591477FF467B855AB86278DD0A711">
    <w:name w:val="650A591477FF467B855AB86278DD0A711"/>
    <w:rsid w:val="002A4B52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14301B6D232449BAB9A63DB1A7E223051">
    <w:name w:val="14301B6D232449BAB9A63DB1A7E223051"/>
    <w:rsid w:val="002A4B52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DE1897223ABC490DBD0D787190DBDFE81">
    <w:name w:val="DE1897223ABC490DBD0D787190DBDFE81"/>
    <w:rsid w:val="002A4B52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A56DAA45B54B42FAA65AC0D7F4E944AC1">
    <w:name w:val="A56DAA45B54B42FAA65AC0D7F4E944AC1"/>
    <w:rsid w:val="002A4B52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5E725629A6C342C78A7AE408FEEB135C1">
    <w:name w:val="5E725629A6C342C78A7AE408FEEB135C1"/>
    <w:rsid w:val="002A4B52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6457E57015604D5A829F79A81EE78EED1">
    <w:name w:val="6457E57015604D5A829F79A81EE78EED1"/>
    <w:rsid w:val="002A4B52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2A3362A25FD4415A0454D913D07861F">
    <w:name w:val="D2A3362A25FD4415A0454D913D07861F"/>
    <w:rsid w:val="002A4B52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75C74690658949CFABA3A2EC7C8B0A871">
    <w:name w:val="75C74690658949CFABA3A2EC7C8B0A871"/>
    <w:rsid w:val="002A4B52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AD36A92BD08546CB80E2DA03AF21546B1">
    <w:name w:val="AD36A92BD08546CB80E2DA03AF21546B1"/>
    <w:rsid w:val="002A4B52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1E7DBDDC89EB4790AD53D6A4C30260BD1">
    <w:name w:val="1E7DBDDC89EB4790AD53D6A4C30260BD1"/>
    <w:rsid w:val="002A4B52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16183750BA5483BB6523E82E02445BA1">
    <w:name w:val="C16183750BA5483BB6523E82E02445BA1"/>
    <w:rsid w:val="002A4B52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509F81112DED44DDA12A9F52FA4D5CC21">
    <w:name w:val="509F81112DED44DDA12A9F52FA4D5CC21"/>
    <w:rsid w:val="002A4B52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AC95C5E1A33A4773A6DBA8280A7432FE1">
    <w:name w:val="AC95C5E1A33A4773A6DBA8280A7432FE1"/>
    <w:rsid w:val="002A4B52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7227FA092E945EC8E8D11789B57775A1">
    <w:name w:val="27227FA092E945EC8E8D11789B57775A1"/>
    <w:rsid w:val="002A4B52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49924FBB4574416B2F9EA2F012D6B2E1">
    <w:name w:val="749924FBB4574416B2F9EA2F012D6B2E1"/>
    <w:rsid w:val="002A4B52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46C778C9B0B417282D613BA9D4A6C961">
    <w:name w:val="146C778C9B0B417282D613BA9D4A6C961"/>
    <w:rsid w:val="002A4B52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AC38A1885B24F259A424BD334FCE9061">
    <w:name w:val="9AC38A1885B24F259A424BD334FCE9061"/>
    <w:rsid w:val="002A4B52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48549A159084ED9AD20B5C3EE3A0C0F1">
    <w:name w:val="D48549A159084ED9AD20B5C3EE3A0C0F1"/>
    <w:rsid w:val="002A4B52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AB2FDC8666349208013FD530D0675131">
    <w:name w:val="DAB2FDC8666349208013FD530D0675131"/>
    <w:rsid w:val="002A4B52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3B0219DC44546D08C7C26E3DC31C2EE1">
    <w:name w:val="43B0219DC44546D08C7C26E3DC31C2EE1"/>
    <w:rsid w:val="002A4B52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FFECA49FB0E4595B9D66792CB680FE11">
    <w:name w:val="6FFECA49FB0E4595B9D66792CB680FE11"/>
    <w:rsid w:val="002A4B52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81494411F6C4F5099FCAB9FFA5524321">
    <w:name w:val="281494411F6C4F5099FCAB9FFA5524321"/>
    <w:rsid w:val="002A4B52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EBE155BDD424DA3B5C6A42B60EEECA61">
    <w:name w:val="4EBE155BDD424DA3B5C6A42B60EEECA61"/>
    <w:rsid w:val="002A4B52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3D8B4C5564AE4F7795CE0A5DC2E447EB1">
    <w:name w:val="3D8B4C5564AE4F7795CE0A5DC2E447EB1"/>
    <w:rsid w:val="002A4B52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042BBF2F61B44C1A9518C1E266E06051">
    <w:name w:val="2042BBF2F61B44C1A9518C1E266E06051"/>
    <w:rsid w:val="002A4B52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36B50917CD3A4125BD5F374735292361">
    <w:name w:val="36B50917CD3A4125BD5F374735292361"/>
    <w:rsid w:val="002A4B52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03791CFC21C4D20A4D58E3289FE2C03">
    <w:name w:val="803791CFC21C4D20A4D58E3289FE2C03"/>
    <w:rsid w:val="002A4B52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E2AA22BEF024C64BD822588CEEAB8D5">
    <w:name w:val="BE2AA22BEF024C64BD822588CEEAB8D5"/>
    <w:rsid w:val="002A4B52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36B075E575BD4F7CB647F61C846FB109">
    <w:name w:val="36B075E575BD4F7CB647F61C846FB109"/>
    <w:rsid w:val="002A4B52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6E92F76A65E46C2B802D5ED96AF8979">
    <w:name w:val="76E92F76A65E46C2B802D5ED96AF8979"/>
    <w:rsid w:val="002A4B52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ED8C91D3DF2E47918D42520D649425FA">
    <w:name w:val="ED8C91D3DF2E47918D42520D649425FA"/>
    <w:rsid w:val="002A4B5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96AF9131A3B48829167EA1C76205A31">
    <w:name w:val="896AF9131A3B48829167EA1C76205A31"/>
    <w:rsid w:val="002A4B52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329A7F25AE1465F8BED49D662FE465A">
    <w:name w:val="F329A7F25AE1465F8BED49D662FE465A"/>
    <w:rsid w:val="002A4B52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DEF55FFAD9C4590830BC5DAC8FD9E891">
    <w:name w:val="FDEF55FFAD9C4590830BC5DAC8FD9E891"/>
    <w:rsid w:val="002A4B5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8C37ACF6B214A828299F35674CE91A31">
    <w:name w:val="D8C37ACF6B214A828299F35674CE91A31"/>
    <w:rsid w:val="002A4B5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23E9E4E19E44624B449F30C72E7E5E5">
    <w:name w:val="F23E9E4E19E44624B449F30C72E7E5E5"/>
    <w:rsid w:val="002A4B52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6EF1FC8061541E0A497D906EBE3E619">
    <w:name w:val="76EF1FC8061541E0A497D906EBE3E619"/>
    <w:rsid w:val="002A4B52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E3AFBAB665146B49DE48843CDEA8160">
    <w:name w:val="0E3AFBAB665146B49DE48843CDEA8160"/>
    <w:rsid w:val="002A4B52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E7196DA9A404568A1C4485A7624A431">
    <w:name w:val="FE7196DA9A404568A1C4485A7624A431"/>
    <w:rsid w:val="002A4B52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C55DC116FCE44C38A88020D0953C4E2">
    <w:name w:val="7C55DC116FCE44C38A88020D0953C4E2"/>
    <w:rsid w:val="002A4B52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14B8FEA2374E159D8E8784494A493D">
    <w:name w:val="1514B8FEA2374E159D8E8784494A493D"/>
    <w:rsid w:val="002A4B52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5972C0245D64FF6B9521FDB2281CDD3">
    <w:name w:val="75972C0245D64FF6B9521FDB2281CDD3"/>
    <w:rsid w:val="002A4B52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30740B2DCE64705B299AA8EEF3107F8">
    <w:name w:val="930740B2DCE64705B299AA8EEF3107F8"/>
    <w:rsid w:val="002A4B52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ABE9522A89B41FAB5FEE1342EDC24FF">
    <w:name w:val="CABE9522A89B41FAB5FEE1342EDC24FF"/>
    <w:rsid w:val="002A4B52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5C43B63EC6A34478B1FD23AA5039915E">
    <w:name w:val="5C43B63EC6A34478B1FD23AA5039915E"/>
    <w:rsid w:val="002A4B52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25A803E38F9402491278CFF8908FB37">
    <w:name w:val="D25A803E38F9402491278CFF8908FB37"/>
    <w:rsid w:val="002A4B52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E08F3E5BFBF4C6B804464970712ADF1">
    <w:name w:val="FE08F3E5BFBF4C6B804464970712ADF1"/>
    <w:rsid w:val="002A4B52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36A08312324725B950B9E4F1D70123">
    <w:name w:val="9E36A08312324725B950B9E4F1D70123"/>
    <w:rsid w:val="002A4B52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3A2B410D8A4A319EFC0218B7DE5666">
    <w:name w:val="9E3A2B410D8A4A319EFC0218B7DE5666"/>
    <w:rsid w:val="002A4B52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0867C3F9E1B464FB26282CB326D31CB">
    <w:name w:val="80867C3F9E1B464FB26282CB326D31CB"/>
    <w:rsid w:val="002A4B52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987780070704AE196E0277E2F3953D8">
    <w:name w:val="9987780070704AE196E0277E2F3953D8"/>
    <w:rsid w:val="002A4B52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8CE0078ACEB4A4FA7552D4FFEF5AB11">
    <w:name w:val="98CE0078ACEB4A4FA7552D4FFEF5AB11"/>
    <w:rsid w:val="002A4B52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6D9240EF7C74D4783D0DB3DEFC158AE">
    <w:name w:val="06D9240EF7C74D4783D0DB3DEFC158AE"/>
    <w:rsid w:val="002A4B52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72299FA83CF4C32A77189C18E50880F">
    <w:name w:val="F72299FA83CF4C32A77189C18E50880F"/>
    <w:rsid w:val="002A4B52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7B54212B87E4C0C9562B2700D8BEDF3">
    <w:name w:val="C7B54212B87E4C0C9562B2700D8BEDF3"/>
    <w:rsid w:val="002A4B52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05A4B64FFAE42BDB4BF2D21508F441D">
    <w:name w:val="105A4B64FFAE42BDB4BF2D21508F441D"/>
    <w:rsid w:val="002A4B52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1F4450BAEF8443E8824F6998496478D">
    <w:name w:val="D1F4450BAEF8443E8824F6998496478D"/>
    <w:rsid w:val="002A4B52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EE3D44746FB420D8EC5D90A7DC13C33">
    <w:name w:val="0EE3D44746FB420D8EC5D90A7DC13C33"/>
    <w:rsid w:val="002A4B52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38C212391BE42548A18008AF5CE3E03">
    <w:name w:val="438C212391BE42548A18008AF5CE3E03"/>
    <w:rsid w:val="002A4B52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DC2FBA9191C41C69B94DBB1342530D7">
    <w:name w:val="9DC2FBA9191C41C69B94DBB1342530D7"/>
    <w:rsid w:val="002A4B52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2249CE389F48D1AF63CB4BB93126B9">
    <w:name w:val="9E2249CE389F48D1AF63CB4BB93126B9"/>
    <w:rsid w:val="002A4B52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0E1493A603145D0B2A0BF77B6FDF023">
    <w:name w:val="F0E1493A603145D0B2A0BF77B6FDF023"/>
    <w:rsid w:val="002A4B52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5B72E44A9A4458C86A6C18BE6ECDBCF">
    <w:name w:val="65B72E44A9A4458C86A6C18BE6ECDBCF"/>
    <w:rsid w:val="00F912E7"/>
  </w:style>
  <w:style w:type="paragraph" w:customStyle="1" w:styleId="68B177EB86284871B5201D4D9FA51A15">
    <w:name w:val="68B177EB86284871B5201D4D9FA51A15"/>
    <w:rsid w:val="00F912E7"/>
  </w:style>
  <w:style w:type="paragraph" w:customStyle="1" w:styleId="FDA99CCB343642CC85E716AB857545D52">
    <w:name w:val="FDA99CCB343642CC85E716AB857545D52"/>
    <w:rsid w:val="0000230A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781F2370876348E9857A466D1EFE690B2">
    <w:name w:val="781F2370876348E9857A466D1EFE690B2"/>
    <w:rsid w:val="0000230A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650A591477FF467B855AB86278DD0A712">
    <w:name w:val="650A591477FF467B855AB86278DD0A712"/>
    <w:rsid w:val="0000230A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14301B6D232449BAB9A63DB1A7E223052">
    <w:name w:val="14301B6D232449BAB9A63DB1A7E223052"/>
    <w:rsid w:val="0000230A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DE1897223ABC490DBD0D787190DBDFE82">
    <w:name w:val="DE1897223ABC490DBD0D787190DBDFE82"/>
    <w:rsid w:val="0000230A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A56DAA45B54B42FAA65AC0D7F4E944AC2">
    <w:name w:val="A56DAA45B54B42FAA65AC0D7F4E944AC2"/>
    <w:rsid w:val="0000230A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5E725629A6C342C78A7AE408FEEB135C2">
    <w:name w:val="5E725629A6C342C78A7AE408FEEB135C2"/>
    <w:rsid w:val="0000230A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6457E57015604D5A829F79A81EE78EED2">
    <w:name w:val="6457E57015604D5A829F79A81EE78EED2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2A3362A25FD4415A0454D913D07861F1">
    <w:name w:val="D2A3362A25FD4415A0454D913D07861F1"/>
    <w:rsid w:val="0000230A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75C74690658949CFABA3A2EC7C8B0A872">
    <w:name w:val="75C74690658949CFABA3A2EC7C8B0A872"/>
    <w:rsid w:val="0000230A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AD36A92BD08546CB80E2DA03AF21546B2">
    <w:name w:val="AD36A92BD08546CB80E2DA03AF21546B2"/>
    <w:rsid w:val="0000230A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1E7DBDDC89EB4790AD53D6A4C30260BD2">
    <w:name w:val="1E7DBDDC89EB4790AD53D6A4C30260BD2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16183750BA5483BB6523E82E02445BA2">
    <w:name w:val="C16183750BA5483BB6523E82E02445BA2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509F81112DED44DDA12A9F52FA4D5CC22">
    <w:name w:val="509F81112DED44DDA12A9F52FA4D5CC22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AC95C5E1A33A4773A6DBA8280A7432FE2">
    <w:name w:val="AC95C5E1A33A4773A6DBA8280A7432FE2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7227FA092E945EC8E8D11789B57775A2">
    <w:name w:val="27227FA092E945EC8E8D11789B57775A2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49924FBB4574416B2F9EA2F012D6B2E2">
    <w:name w:val="749924FBB4574416B2F9EA2F012D6B2E2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46C778C9B0B417282D613BA9D4A6C962">
    <w:name w:val="146C778C9B0B417282D613BA9D4A6C962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5B72E44A9A4458C86A6C18BE6ECDBCF1">
    <w:name w:val="65B72E44A9A4458C86A6C18BE6ECDBCF1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48549A159084ED9AD20B5C3EE3A0C0F2">
    <w:name w:val="D48549A159084ED9AD20B5C3EE3A0C0F2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3B0219DC44546D08C7C26E3DC31C2EE2">
    <w:name w:val="43B0219DC44546D08C7C26E3DC31C2EE2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FFECA49FB0E4595B9D66792CB680FE12">
    <w:name w:val="6FFECA49FB0E4595B9D66792CB680FE12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81494411F6C4F5099FCAB9FFA5524322">
    <w:name w:val="281494411F6C4F5099FCAB9FFA5524322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EBE155BDD424DA3B5C6A42B60EEECA62">
    <w:name w:val="4EBE155BDD424DA3B5C6A42B60EEECA62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3D8B4C5564AE4F7795CE0A5DC2E447EB2">
    <w:name w:val="3D8B4C5564AE4F7795CE0A5DC2E447EB2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8B177EB86284871B5201D4D9FA51A151">
    <w:name w:val="68B177EB86284871B5201D4D9FA51A151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36B50917CD3A4125BD5F3747352923611">
    <w:name w:val="36B50917CD3A4125BD5F3747352923611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03791CFC21C4D20A4D58E3289FE2C031">
    <w:name w:val="803791CFC21C4D20A4D58E3289FE2C031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E2AA22BEF024C64BD822588CEEAB8D51">
    <w:name w:val="BE2AA22BEF024C64BD822588CEEAB8D51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36B075E575BD4F7CB647F61C846FB1091">
    <w:name w:val="36B075E575BD4F7CB647F61C846FB1091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6E92F76A65E46C2B802D5ED96AF89791">
    <w:name w:val="76E92F76A65E46C2B802D5ED96AF89791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ED8C91D3DF2E47918D42520D649425FA1">
    <w:name w:val="ED8C91D3DF2E47918D42520D649425FA1"/>
    <w:rsid w:val="0000230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96AF9131A3B48829167EA1C76205A311">
    <w:name w:val="896AF9131A3B48829167EA1C76205A311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329A7F25AE1465F8BED49D662FE465A1">
    <w:name w:val="F329A7F25AE1465F8BED49D662FE465A1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DEF55FFAD9C4590830BC5DAC8FD9E892">
    <w:name w:val="FDEF55FFAD9C4590830BC5DAC8FD9E892"/>
    <w:rsid w:val="0000230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8C37ACF6B214A828299F35674CE91A32">
    <w:name w:val="D8C37ACF6B214A828299F35674CE91A32"/>
    <w:rsid w:val="0000230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23E9E4E19E44624B449F30C72E7E5E51">
    <w:name w:val="F23E9E4E19E44624B449F30C72E7E5E51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6EF1FC8061541E0A497D906EBE3E6191">
    <w:name w:val="76EF1FC8061541E0A497D906EBE3E6191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E3AFBAB665146B49DE48843CDEA81601">
    <w:name w:val="0E3AFBAB665146B49DE48843CDEA81601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E7196DA9A404568A1C4485A7624A4311">
    <w:name w:val="FE7196DA9A404568A1C4485A7624A4311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C55DC116FCE44C38A88020D0953C4E21">
    <w:name w:val="7C55DC116FCE44C38A88020D0953C4E21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14B8FEA2374E159D8E8784494A493D1">
    <w:name w:val="1514B8FEA2374E159D8E8784494A493D1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5972C0245D64FF6B9521FDB2281CDD31">
    <w:name w:val="75972C0245D64FF6B9521FDB2281CDD31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30740B2DCE64705B299AA8EEF3107F81">
    <w:name w:val="930740B2DCE64705B299AA8EEF3107F81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ABE9522A89B41FAB5FEE1342EDC24FF1">
    <w:name w:val="CABE9522A89B41FAB5FEE1342EDC24FF1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5C43B63EC6A34478B1FD23AA5039915E1">
    <w:name w:val="5C43B63EC6A34478B1FD23AA5039915E1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25A803E38F9402491278CFF8908FB371">
    <w:name w:val="D25A803E38F9402491278CFF8908FB371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E08F3E5BFBF4C6B804464970712ADF11">
    <w:name w:val="FE08F3E5BFBF4C6B804464970712ADF11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36A08312324725B950B9E4F1D701231">
    <w:name w:val="9E36A08312324725B950B9E4F1D701231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3A2B410D8A4A319EFC0218B7DE56661">
    <w:name w:val="9E3A2B410D8A4A319EFC0218B7DE56661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0867C3F9E1B464FB26282CB326D31CB1">
    <w:name w:val="80867C3F9E1B464FB26282CB326D31CB1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987780070704AE196E0277E2F3953D81">
    <w:name w:val="9987780070704AE196E0277E2F3953D81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8CE0078ACEB4A4FA7552D4FFEF5AB111">
    <w:name w:val="98CE0078ACEB4A4FA7552D4FFEF5AB111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6D9240EF7C74D4783D0DB3DEFC158AE1">
    <w:name w:val="06D9240EF7C74D4783D0DB3DEFC158AE1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72299FA83CF4C32A77189C18E50880F1">
    <w:name w:val="F72299FA83CF4C32A77189C18E50880F1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7B54212B87E4C0C9562B2700D8BEDF31">
    <w:name w:val="C7B54212B87E4C0C9562B2700D8BEDF31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05A4B64FFAE42BDB4BF2D21508F441D1">
    <w:name w:val="105A4B64FFAE42BDB4BF2D21508F441D1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1F4450BAEF8443E8824F6998496478D1">
    <w:name w:val="D1F4450BAEF8443E8824F6998496478D1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EE3D44746FB420D8EC5D90A7DC13C331">
    <w:name w:val="0EE3D44746FB420D8EC5D90A7DC13C331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38C212391BE42548A18008AF5CE3E031">
    <w:name w:val="438C212391BE42548A18008AF5CE3E031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DC2FBA9191C41C69B94DBB1342530D71">
    <w:name w:val="9DC2FBA9191C41C69B94DBB1342530D71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2249CE389F48D1AF63CB4BB93126B91">
    <w:name w:val="9E2249CE389F48D1AF63CB4BB93126B91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0E1493A603145D0B2A0BF77B6FDF0231">
    <w:name w:val="F0E1493A603145D0B2A0BF77B6FDF0231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DA99CCB343642CC85E716AB857545D53">
    <w:name w:val="FDA99CCB343642CC85E716AB857545D53"/>
    <w:rsid w:val="0000230A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781F2370876348E9857A466D1EFE690B3">
    <w:name w:val="781F2370876348E9857A466D1EFE690B3"/>
    <w:rsid w:val="0000230A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650A591477FF467B855AB86278DD0A713">
    <w:name w:val="650A591477FF467B855AB86278DD0A713"/>
    <w:rsid w:val="0000230A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14301B6D232449BAB9A63DB1A7E223053">
    <w:name w:val="14301B6D232449BAB9A63DB1A7E223053"/>
    <w:rsid w:val="0000230A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DE1897223ABC490DBD0D787190DBDFE83">
    <w:name w:val="DE1897223ABC490DBD0D787190DBDFE83"/>
    <w:rsid w:val="0000230A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A56DAA45B54B42FAA65AC0D7F4E944AC3">
    <w:name w:val="A56DAA45B54B42FAA65AC0D7F4E944AC3"/>
    <w:rsid w:val="0000230A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5E725629A6C342C78A7AE408FEEB135C3">
    <w:name w:val="5E725629A6C342C78A7AE408FEEB135C3"/>
    <w:rsid w:val="0000230A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6457E57015604D5A829F79A81EE78EED3">
    <w:name w:val="6457E57015604D5A829F79A81EE78EED3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2A3362A25FD4415A0454D913D07861F2">
    <w:name w:val="D2A3362A25FD4415A0454D913D07861F2"/>
    <w:rsid w:val="0000230A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75C74690658949CFABA3A2EC7C8B0A873">
    <w:name w:val="75C74690658949CFABA3A2EC7C8B0A873"/>
    <w:rsid w:val="0000230A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AD36A92BD08546CB80E2DA03AF21546B3">
    <w:name w:val="AD36A92BD08546CB80E2DA03AF21546B3"/>
    <w:rsid w:val="0000230A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1E7DBDDC89EB4790AD53D6A4C30260BD3">
    <w:name w:val="1E7DBDDC89EB4790AD53D6A4C30260BD3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16183750BA5483BB6523E82E02445BA3">
    <w:name w:val="C16183750BA5483BB6523E82E02445BA3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509F81112DED44DDA12A9F52FA4D5CC23">
    <w:name w:val="509F81112DED44DDA12A9F52FA4D5CC23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AC95C5E1A33A4773A6DBA8280A7432FE3">
    <w:name w:val="AC95C5E1A33A4773A6DBA8280A7432FE3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7227FA092E945EC8E8D11789B57775A3">
    <w:name w:val="27227FA092E945EC8E8D11789B57775A3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49924FBB4574416B2F9EA2F012D6B2E3">
    <w:name w:val="749924FBB4574416B2F9EA2F012D6B2E3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46C778C9B0B417282D613BA9D4A6C963">
    <w:name w:val="146C778C9B0B417282D613BA9D4A6C963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5B72E44A9A4458C86A6C18BE6ECDBCF2">
    <w:name w:val="65B72E44A9A4458C86A6C18BE6ECDBCF2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48549A159084ED9AD20B5C3EE3A0C0F3">
    <w:name w:val="D48549A159084ED9AD20B5C3EE3A0C0F3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3B0219DC44546D08C7C26E3DC31C2EE3">
    <w:name w:val="43B0219DC44546D08C7C26E3DC31C2EE3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FFECA49FB0E4595B9D66792CB680FE13">
    <w:name w:val="6FFECA49FB0E4595B9D66792CB680FE13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81494411F6C4F5099FCAB9FFA5524323">
    <w:name w:val="281494411F6C4F5099FCAB9FFA5524323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EBE155BDD424DA3B5C6A42B60EEECA63">
    <w:name w:val="4EBE155BDD424DA3B5C6A42B60EEECA63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3D8B4C5564AE4F7795CE0A5DC2E447EB3">
    <w:name w:val="3D8B4C5564AE4F7795CE0A5DC2E447EB3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8B177EB86284871B5201D4D9FA51A152">
    <w:name w:val="68B177EB86284871B5201D4D9FA51A152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36B50917CD3A4125BD5F3747352923612">
    <w:name w:val="36B50917CD3A4125BD5F3747352923612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03791CFC21C4D20A4D58E3289FE2C032">
    <w:name w:val="803791CFC21C4D20A4D58E3289FE2C032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E2AA22BEF024C64BD822588CEEAB8D52">
    <w:name w:val="BE2AA22BEF024C64BD822588CEEAB8D52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36B075E575BD4F7CB647F61C846FB1092">
    <w:name w:val="36B075E575BD4F7CB647F61C846FB1092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6E92F76A65E46C2B802D5ED96AF89792">
    <w:name w:val="76E92F76A65E46C2B802D5ED96AF89792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ED8C91D3DF2E47918D42520D649425FA2">
    <w:name w:val="ED8C91D3DF2E47918D42520D649425FA2"/>
    <w:rsid w:val="0000230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96AF9131A3B48829167EA1C76205A312">
    <w:name w:val="896AF9131A3B48829167EA1C76205A312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329A7F25AE1465F8BED49D662FE465A2">
    <w:name w:val="F329A7F25AE1465F8BED49D662FE465A2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DEF55FFAD9C4590830BC5DAC8FD9E893">
    <w:name w:val="FDEF55FFAD9C4590830BC5DAC8FD9E893"/>
    <w:rsid w:val="0000230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8C37ACF6B214A828299F35674CE91A33">
    <w:name w:val="D8C37ACF6B214A828299F35674CE91A33"/>
    <w:rsid w:val="0000230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23E9E4E19E44624B449F30C72E7E5E52">
    <w:name w:val="F23E9E4E19E44624B449F30C72E7E5E52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6EF1FC8061541E0A497D906EBE3E6192">
    <w:name w:val="76EF1FC8061541E0A497D906EBE3E6192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E3AFBAB665146B49DE48843CDEA81602">
    <w:name w:val="0E3AFBAB665146B49DE48843CDEA81602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E7196DA9A404568A1C4485A7624A4312">
    <w:name w:val="FE7196DA9A404568A1C4485A7624A4312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C55DC116FCE44C38A88020D0953C4E22">
    <w:name w:val="7C55DC116FCE44C38A88020D0953C4E22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14B8FEA2374E159D8E8784494A493D2">
    <w:name w:val="1514B8FEA2374E159D8E8784494A493D2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5972C0245D64FF6B9521FDB2281CDD32">
    <w:name w:val="75972C0245D64FF6B9521FDB2281CDD32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30740B2DCE64705B299AA8EEF3107F82">
    <w:name w:val="930740B2DCE64705B299AA8EEF3107F82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ABE9522A89B41FAB5FEE1342EDC24FF2">
    <w:name w:val="CABE9522A89B41FAB5FEE1342EDC24FF2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5C43B63EC6A34478B1FD23AA5039915E2">
    <w:name w:val="5C43B63EC6A34478B1FD23AA5039915E2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25A803E38F9402491278CFF8908FB372">
    <w:name w:val="D25A803E38F9402491278CFF8908FB372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E08F3E5BFBF4C6B804464970712ADF12">
    <w:name w:val="FE08F3E5BFBF4C6B804464970712ADF12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36A08312324725B950B9E4F1D701232">
    <w:name w:val="9E36A08312324725B950B9E4F1D701232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3A2B410D8A4A319EFC0218B7DE56662">
    <w:name w:val="9E3A2B410D8A4A319EFC0218B7DE56662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0867C3F9E1B464FB26282CB326D31CB2">
    <w:name w:val="80867C3F9E1B464FB26282CB326D31CB2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987780070704AE196E0277E2F3953D82">
    <w:name w:val="9987780070704AE196E0277E2F3953D82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8CE0078ACEB4A4FA7552D4FFEF5AB112">
    <w:name w:val="98CE0078ACEB4A4FA7552D4FFEF5AB112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6D9240EF7C74D4783D0DB3DEFC158AE2">
    <w:name w:val="06D9240EF7C74D4783D0DB3DEFC158AE2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72299FA83CF4C32A77189C18E50880F2">
    <w:name w:val="F72299FA83CF4C32A77189C18E50880F2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7B54212B87E4C0C9562B2700D8BEDF32">
    <w:name w:val="C7B54212B87E4C0C9562B2700D8BEDF32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05A4B64FFAE42BDB4BF2D21508F441D2">
    <w:name w:val="105A4B64FFAE42BDB4BF2D21508F441D2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1F4450BAEF8443E8824F6998496478D2">
    <w:name w:val="D1F4450BAEF8443E8824F6998496478D2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EE3D44746FB420D8EC5D90A7DC13C332">
    <w:name w:val="0EE3D44746FB420D8EC5D90A7DC13C332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38C212391BE42548A18008AF5CE3E032">
    <w:name w:val="438C212391BE42548A18008AF5CE3E032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DC2FBA9191C41C69B94DBB1342530D72">
    <w:name w:val="9DC2FBA9191C41C69B94DBB1342530D72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2249CE389F48D1AF63CB4BB93126B92">
    <w:name w:val="9E2249CE389F48D1AF63CB4BB93126B92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0E1493A603145D0B2A0BF77B6FDF0232">
    <w:name w:val="F0E1493A603145D0B2A0BF77B6FDF0232"/>
    <w:rsid w:val="0000230A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CAE094A268442AAAC4F54C642B5E7D7">
    <w:name w:val="4CAE094A268442AAAC4F54C642B5E7D7"/>
    <w:rsid w:val="00D32360"/>
  </w:style>
  <w:style w:type="paragraph" w:customStyle="1" w:styleId="C7FD8D5543CF45AB90C6055234070224">
    <w:name w:val="C7FD8D5543CF45AB90C6055234070224"/>
    <w:rsid w:val="00D32360"/>
  </w:style>
  <w:style w:type="paragraph" w:customStyle="1" w:styleId="FDA99CCB343642CC85E716AB857545D54">
    <w:name w:val="FDA99CCB343642CC85E716AB857545D54"/>
    <w:rsid w:val="00B9425D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781F2370876348E9857A466D1EFE690B4">
    <w:name w:val="781F2370876348E9857A466D1EFE690B4"/>
    <w:rsid w:val="00B9425D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650A591477FF467B855AB86278DD0A714">
    <w:name w:val="650A591477FF467B855AB86278DD0A714"/>
    <w:rsid w:val="00B9425D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14301B6D232449BAB9A63DB1A7E223054">
    <w:name w:val="14301B6D232449BAB9A63DB1A7E223054"/>
    <w:rsid w:val="00B9425D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DE1897223ABC490DBD0D787190DBDFE84">
    <w:name w:val="DE1897223ABC490DBD0D787190DBDFE84"/>
    <w:rsid w:val="00B9425D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A56DAA45B54B42FAA65AC0D7F4E944AC4">
    <w:name w:val="A56DAA45B54B42FAA65AC0D7F4E944AC4"/>
    <w:rsid w:val="00B9425D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5E725629A6C342C78A7AE408FEEB135C4">
    <w:name w:val="5E725629A6C342C78A7AE408FEEB135C4"/>
    <w:rsid w:val="00B9425D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6457E57015604D5A829F79A81EE78EED4">
    <w:name w:val="6457E57015604D5A829F79A81EE78EED4"/>
    <w:rsid w:val="00B9425D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2A3362A25FD4415A0454D913D07861F3">
    <w:name w:val="D2A3362A25FD4415A0454D913D07861F3"/>
    <w:rsid w:val="00B9425D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75C74690658949CFABA3A2EC7C8B0A874">
    <w:name w:val="75C74690658949CFABA3A2EC7C8B0A874"/>
    <w:rsid w:val="00B9425D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1E7DBDDC89EB4790AD53D6A4C30260BD4">
    <w:name w:val="1E7DBDDC89EB4790AD53D6A4C30260BD4"/>
    <w:rsid w:val="00B9425D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16183750BA5483BB6523E82E02445BA4">
    <w:name w:val="C16183750BA5483BB6523E82E02445BA4"/>
    <w:rsid w:val="00B9425D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509F81112DED44DDA12A9F52FA4D5CC24">
    <w:name w:val="509F81112DED44DDA12A9F52FA4D5CC24"/>
    <w:rsid w:val="00B9425D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AC95C5E1A33A4773A6DBA8280A7432FE4">
    <w:name w:val="AC95C5E1A33A4773A6DBA8280A7432FE4"/>
    <w:rsid w:val="00B9425D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7227FA092E945EC8E8D11789B57775A4">
    <w:name w:val="27227FA092E945EC8E8D11789B57775A4"/>
    <w:rsid w:val="00B9425D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49924FBB4574416B2F9EA2F012D6B2E4">
    <w:name w:val="749924FBB4574416B2F9EA2F012D6B2E4"/>
    <w:rsid w:val="00B9425D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46C778C9B0B417282D613BA9D4A6C964">
    <w:name w:val="146C778C9B0B417282D613BA9D4A6C964"/>
    <w:rsid w:val="00B9425D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5B72E44A9A4458C86A6C18BE6ECDBCF3">
    <w:name w:val="65B72E44A9A4458C86A6C18BE6ECDBCF3"/>
    <w:rsid w:val="00B9425D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48549A159084ED9AD20B5C3EE3A0C0F4">
    <w:name w:val="D48549A159084ED9AD20B5C3EE3A0C0F4"/>
    <w:rsid w:val="00B9425D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CAE094A268442AAAC4F54C642B5E7D71">
    <w:name w:val="4CAE094A268442AAAC4F54C642B5E7D71"/>
    <w:rsid w:val="00B9425D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3B0219DC44546D08C7C26E3DC31C2EE4">
    <w:name w:val="43B0219DC44546D08C7C26E3DC31C2EE4"/>
    <w:rsid w:val="00B9425D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FFECA49FB0E4595B9D66792CB680FE14">
    <w:name w:val="6FFECA49FB0E4595B9D66792CB680FE14"/>
    <w:rsid w:val="00B9425D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81494411F6C4F5099FCAB9FFA5524324">
    <w:name w:val="281494411F6C4F5099FCAB9FFA5524324"/>
    <w:rsid w:val="00B9425D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EBE155BDD424DA3B5C6A42B60EEECA64">
    <w:name w:val="4EBE155BDD424DA3B5C6A42B60EEECA64"/>
    <w:rsid w:val="00B9425D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3D8B4C5564AE4F7795CE0A5DC2E447EB4">
    <w:name w:val="3D8B4C5564AE4F7795CE0A5DC2E447EB4"/>
    <w:rsid w:val="00B9425D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8B177EB86284871B5201D4D9FA51A153">
    <w:name w:val="68B177EB86284871B5201D4D9FA51A153"/>
    <w:rsid w:val="00B9425D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36B50917CD3A4125BD5F3747352923613">
    <w:name w:val="36B50917CD3A4125BD5F3747352923613"/>
    <w:rsid w:val="00B9425D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03791CFC21C4D20A4D58E3289FE2C033">
    <w:name w:val="803791CFC21C4D20A4D58E3289FE2C033"/>
    <w:rsid w:val="00B9425D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E2AA22BEF024C64BD822588CEEAB8D53">
    <w:name w:val="BE2AA22BEF024C64BD822588CEEAB8D53"/>
    <w:rsid w:val="00B9425D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36B075E575BD4F7CB647F61C846FB1093">
    <w:name w:val="36B075E575BD4F7CB647F61C846FB1093"/>
    <w:rsid w:val="00B9425D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6E92F76A65E46C2B802D5ED96AF89793">
    <w:name w:val="76E92F76A65E46C2B802D5ED96AF89793"/>
    <w:rsid w:val="00B9425D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ED8C91D3DF2E47918D42520D649425FA3">
    <w:name w:val="ED8C91D3DF2E47918D42520D649425FA3"/>
    <w:rsid w:val="00B9425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96AF9131A3B48829167EA1C76205A313">
    <w:name w:val="896AF9131A3B48829167EA1C76205A313"/>
    <w:rsid w:val="00B9425D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329A7F25AE1465F8BED49D662FE465A3">
    <w:name w:val="F329A7F25AE1465F8BED49D662FE465A3"/>
    <w:rsid w:val="00B9425D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DEF55FFAD9C4590830BC5DAC8FD9E894">
    <w:name w:val="FDEF55FFAD9C4590830BC5DAC8FD9E894"/>
    <w:rsid w:val="00B9425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23E9E4E19E44624B449F30C72E7E5E53">
    <w:name w:val="F23E9E4E19E44624B449F30C72E7E5E53"/>
    <w:rsid w:val="00B9425D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6EF1FC8061541E0A497D906EBE3E6193">
    <w:name w:val="76EF1FC8061541E0A497D906EBE3E6193"/>
    <w:rsid w:val="00B9425D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E3AFBAB665146B49DE48843CDEA81603">
    <w:name w:val="0E3AFBAB665146B49DE48843CDEA81603"/>
    <w:rsid w:val="00B9425D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E7196DA9A404568A1C4485A7624A4313">
    <w:name w:val="FE7196DA9A404568A1C4485A7624A4313"/>
    <w:rsid w:val="00B9425D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C55DC116FCE44C38A88020D0953C4E23">
    <w:name w:val="7C55DC116FCE44C38A88020D0953C4E23"/>
    <w:rsid w:val="00B9425D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14B8FEA2374E159D8E8784494A493D3">
    <w:name w:val="1514B8FEA2374E159D8E8784494A493D3"/>
    <w:rsid w:val="00B9425D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5972C0245D64FF6B9521FDB2281CDD33">
    <w:name w:val="75972C0245D64FF6B9521FDB2281CDD33"/>
    <w:rsid w:val="00B9425D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30740B2DCE64705B299AA8EEF3107F83">
    <w:name w:val="930740B2DCE64705B299AA8EEF3107F83"/>
    <w:rsid w:val="00B9425D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ABE9522A89B41FAB5FEE1342EDC24FF3">
    <w:name w:val="CABE9522A89B41FAB5FEE1342EDC24FF3"/>
    <w:rsid w:val="00B9425D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5C43B63EC6A34478B1FD23AA5039915E3">
    <w:name w:val="5C43B63EC6A34478B1FD23AA5039915E3"/>
    <w:rsid w:val="00B9425D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25A803E38F9402491278CFF8908FB373">
    <w:name w:val="D25A803E38F9402491278CFF8908FB373"/>
    <w:rsid w:val="00B9425D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E08F3E5BFBF4C6B804464970712ADF13">
    <w:name w:val="FE08F3E5BFBF4C6B804464970712ADF13"/>
    <w:rsid w:val="00B9425D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36A08312324725B950B9E4F1D701233">
    <w:name w:val="9E36A08312324725B950B9E4F1D701233"/>
    <w:rsid w:val="00B9425D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3A2B410D8A4A319EFC0218B7DE56663">
    <w:name w:val="9E3A2B410D8A4A319EFC0218B7DE56663"/>
    <w:rsid w:val="00B9425D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0867C3F9E1B464FB26282CB326D31CB3">
    <w:name w:val="80867C3F9E1B464FB26282CB326D31CB3"/>
    <w:rsid w:val="00B9425D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987780070704AE196E0277E2F3953D83">
    <w:name w:val="9987780070704AE196E0277E2F3953D83"/>
    <w:rsid w:val="00B9425D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8CE0078ACEB4A4FA7552D4FFEF5AB113">
    <w:name w:val="98CE0078ACEB4A4FA7552D4FFEF5AB113"/>
    <w:rsid w:val="00B9425D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6D9240EF7C74D4783D0DB3DEFC158AE3">
    <w:name w:val="06D9240EF7C74D4783D0DB3DEFC158AE3"/>
    <w:rsid w:val="00B9425D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72299FA83CF4C32A77189C18E50880F3">
    <w:name w:val="F72299FA83CF4C32A77189C18E50880F3"/>
    <w:rsid w:val="00B9425D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7B54212B87E4C0C9562B2700D8BEDF33">
    <w:name w:val="C7B54212B87E4C0C9562B2700D8BEDF33"/>
    <w:rsid w:val="00B9425D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05A4B64FFAE42BDB4BF2D21508F441D3">
    <w:name w:val="105A4B64FFAE42BDB4BF2D21508F441D3"/>
    <w:rsid w:val="00B9425D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1F4450BAEF8443E8824F6998496478D3">
    <w:name w:val="D1F4450BAEF8443E8824F6998496478D3"/>
    <w:rsid w:val="00B9425D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EE3D44746FB420D8EC5D90A7DC13C333">
    <w:name w:val="0EE3D44746FB420D8EC5D90A7DC13C333"/>
    <w:rsid w:val="00B9425D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38C212391BE42548A18008AF5CE3E033">
    <w:name w:val="438C212391BE42548A18008AF5CE3E033"/>
    <w:rsid w:val="00B9425D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DC2FBA9191C41C69B94DBB1342530D73">
    <w:name w:val="9DC2FBA9191C41C69B94DBB1342530D73"/>
    <w:rsid w:val="00B9425D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2249CE389F48D1AF63CB4BB93126B93">
    <w:name w:val="9E2249CE389F48D1AF63CB4BB93126B93"/>
    <w:rsid w:val="00B9425D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0E1493A603145D0B2A0BF77B6FDF0233">
    <w:name w:val="F0E1493A603145D0B2A0BF77B6FDF0233"/>
    <w:rsid w:val="00B9425D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EF71B9DE998746AC9E7B334B50D215F1">
    <w:name w:val="EF71B9DE998746AC9E7B334B50D215F1"/>
    <w:rsid w:val="00DB1B5E"/>
  </w:style>
  <w:style w:type="paragraph" w:customStyle="1" w:styleId="2071F67E0E8345379A999D76F7E49B82">
    <w:name w:val="2071F67E0E8345379A999D76F7E49B82"/>
    <w:rsid w:val="00DB1B5E"/>
  </w:style>
  <w:style w:type="paragraph" w:customStyle="1" w:styleId="0E013679536340C4BEE4B7E72F844861">
    <w:name w:val="0E013679536340C4BEE4B7E72F844861"/>
    <w:rsid w:val="00DB1B5E"/>
  </w:style>
  <w:style w:type="paragraph" w:customStyle="1" w:styleId="6ADB15708734412FBE1B88141A98EEB0">
    <w:name w:val="6ADB15708734412FBE1B88141A98EEB0"/>
    <w:rsid w:val="00DB1B5E"/>
  </w:style>
  <w:style w:type="paragraph" w:customStyle="1" w:styleId="0936EC595A2149CA9B974B6ECC1CF095">
    <w:name w:val="0936EC595A2149CA9B974B6ECC1CF095"/>
    <w:rsid w:val="00DB1B5E"/>
  </w:style>
  <w:style w:type="paragraph" w:customStyle="1" w:styleId="2711BD2751BB4DD18CE263A949AB9AED">
    <w:name w:val="2711BD2751BB4DD18CE263A949AB9AED"/>
    <w:rsid w:val="00DB1B5E"/>
  </w:style>
  <w:style w:type="paragraph" w:customStyle="1" w:styleId="F7DE7F809DC04172A244806FCE84734E">
    <w:name w:val="F7DE7F809DC04172A244806FCE84734E"/>
    <w:rsid w:val="00DB1B5E"/>
  </w:style>
  <w:style w:type="paragraph" w:customStyle="1" w:styleId="3342C603151E4EF3BAD6F9B6068AE4AB">
    <w:name w:val="3342C603151E4EF3BAD6F9B6068AE4AB"/>
    <w:rsid w:val="00DB1B5E"/>
  </w:style>
  <w:style w:type="paragraph" w:customStyle="1" w:styleId="4BFC71DCCCA14041BBFBEF1E98F2DAE5">
    <w:name w:val="4BFC71DCCCA14041BBFBEF1E98F2DAE5"/>
    <w:rsid w:val="00DB1B5E"/>
  </w:style>
  <w:style w:type="paragraph" w:customStyle="1" w:styleId="B1F1A934082D4D219FD716C1EE06A762">
    <w:name w:val="B1F1A934082D4D219FD716C1EE06A762"/>
    <w:rsid w:val="00DB1B5E"/>
  </w:style>
  <w:style w:type="paragraph" w:customStyle="1" w:styleId="0922AF5B24324BE39EFAB287E33E49AF">
    <w:name w:val="0922AF5B24324BE39EFAB287E33E49AF"/>
    <w:rsid w:val="00DB1B5E"/>
  </w:style>
  <w:style w:type="paragraph" w:customStyle="1" w:styleId="D2A2D2EF4D0143708C3C74BE62445D29">
    <w:name w:val="D2A2D2EF4D0143708C3C74BE62445D29"/>
    <w:rsid w:val="00DB1B5E"/>
  </w:style>
  <w:style w:type="paragraph" w:customStyle="1" w:styleId="0DDE199BAE4E44FBA1CF762BA0C8B393">
    <w:name w:val="0DDE199BAE4E44FBA1CF762BA0C8B393"/>
    <w:rsid w:val="00DB1B5E"/>
  </w:style>
  <w:style w:type="paragraph" w:customStyle="1" w:styleId="8348EF22C65542748EDA983BA9FC3562">
    <w:name w:val="8348EF22C65542748EDA983BA9FC3562"/>
    <w:rsid w:val="00DB1B5E"/>
  </w:style>
  <w:style w:type="paragraph" w:customStyle="1" w:styleId="FAD9E408FBD94163ADD1F4A74482D799">
    <w:name w:val="FAD9E408FBD94163ADD1F4A74482D799"/>
    <w:rsid w:val="00DB1B5E"/>
  </w:style>
  <w:style w:type="paragraph" w:customStyle="1" w:styleId="B93E097015F04FACBFC70962DCFA2F96">
    <w:name w:val="B93E097015F04FACBFC70962DCFA2F96"/>
    <w:rsid w:val="00DB1B5E"/>
  </w:style>
  <w:style w:type="paragraph" w:customStyle="1" w:styleId="12501FAC902448F1AB911E72C1F4C5B0">
    <w:name w:val="12501FAC902448F1AB911E72C1F4C5B0"/>
    <w:rsid w:val="00DB1B5E"/>
  </w:style>
  <w:style w:type="paragraph" w:customStyle="1" w:styleId="0DC2445641A64F428DD09269DCA1EC3F">
    <w:name w:val="0DC2445641A64F428DD09269DCA1EC3F"/>
    <w:rsid w:val="00DB1B5E"/>
  </w:style>
  <w:style w:type="paragraph" w:customStyle="1" w:styleId="7AF87046D3BA4FD58FD10441D54C5656">
    <w:name w:val="7AF87046D3BA4FD58FD10441D54C5656"/>
    <w:rsid w:val="00DB1B5E"/>
  </w:style>
  <w:style w:type="paragraph" w:customStyle="1" w:styleId="ADEA34F908B74CC88DB97945C243CD23">
    <w:name w:val="ADEA34F908B74CC88DB97945C243CD23"/>
    <w:rsid w:val="00DB1B5E"/>
  </w:style>
  <w:style w:type="paragraph" w:customStyle="1" w:styleId="66D6081E89A0442582A2A6BAF7B8FD6C">
    <w:name w:val="66D6081E89A0442582A2A6BAF7B8FD6C"/>
    <w:rsid w:val="00DB1B5E"/>
  </w:style>
  <w:style w:type="paragraph" w:customStyle="1" w:styleId="900EC4E65F584A558989F41D56F66D11">
    <w:name w:val="900EC4E65F584A558989F41D56F66D11"/>
    <w:rsid w:val="00DB1B5E"/>
  </w:style>
  <w:style w:type="paragraph" w:customStyle="1" w:styleId="CC5D6BAE1B5E4D919E7A72628A2A7219">
    <w:name w:val="CC5D6BAE1B5E4D919E7A72628A2A7219"/>
    <w:rsid w:val="00DB1B5E"/>
  </w:style>
  <w:style w:type="paragraph" w:customStyle="1" w:styleId="3A7188B662EA4876B2E749B3BE3A1406">
    <w:name w:val="3A7188B662EA4876B2E749B3BE3A1406"/>
    <w:rsid w:val="00DB1B5E"/>
  </w:style>
  <w:style w:type="paragraph" w:customStyle="1" w:styleId="4C99CDD783684055888CEF0725A22D72">
    <w:name w:val="4C99CDD783684055888CEF0725A22D72"/>
    <w:rsid w:val="00DB1B5E"/>
  </w:style>
  <w:style w:type="paragraph" w:customStyle="1" w:styleId="76E2F17F42C740C4AB0BA48A4001C473">
    <w:name w:val="76E2F17F42C740C4AB0BA48A4001C473"/>
    <w:rsid w:val="00DB1B5E"/>
  </w:style>
  <w:style w:type="paragraph" w:customStyle="1" w:styleId="B89EFD2746804BCA826BF8A4B7AE1CD5">
    <w:name w:val="B89EFD2746804BCA826BF8A4B7AE1CD5"/>
    <w:rsid w:val="00DB1B5E"/>
  </w:style>
  <w:style w:type="paragraph" w:customStyle="1" w:styleId="C715C05624C1498793276F1D8B6F79BD">
    <w:name w:val="C715C05624C1498793276F1D8B6F79BD"/>
    <w:rsid w:val="00DB1B5E"/>
  </w:style>
  <w:style w:type="paragraph" w:customStyle="1" w:styleId="7AD520A03AC149889F1B34A2E068F3AD">
    <w:name w:val="7AD520A03AC149889F1B34A2E068F3AD"/>
    <w:rsid w:val="00DB1B5E"/>
  </w:style>
  <w:style w:type="paragraph" w:customStyle="1" w:styleId="4318CB82DA484E95A752EA6F304B264D">
    <w:name w:val="4318CB82DA484E95A752EA6F304B264D"/>
    <w:rsid w:val="00DB1B5E"/>
  </w:style>
  <w:style w:type="paragraph" w:customStyle="1" w:styleId="8C65C47DD2914D04A165FD68E1160064">
    <w:name w:val="8C65C47DD2914D04A165FD68E1160064"/>
    <w:rsid w:val="00DB1B5E"/>
  </w:style>
  <w:style w:type="paragraph" w:customStyle="1" w:styleId="C36B67CE951D4AE8BB48CD208CFF7F8A">
    <w:name w:val="C36B67CE951D4AE8BB48CD208CFF7F8A"/>
    <w:rsid w:val="00DB1B5E"/>
  </w:style>
  <w:style w:type="paragraph" w:customStyle="1" w:styleId="F8F7B26AAC0F4A18AADAB4A81602C78A">
    <w:name w:val="F8F7B26AAC0F4A18AADAB4A81602C78A"/>
    <w:rsid w:val="00DB1B5E"/>
  </w:style>
  <w:style w:type="paragraph" w:customStyle="1" w:styleId="6C0FF5F81241437CB0D20F3C3DECD22D">
    <w:name w:val="6C0FF5F81241437CB0D20F3C3DECD22D"/>
    <w:rsid w:val="00DB1B5E"/>
  </w:style>
  <w:style w:type="paragraph" w:customStyle="1" w:styleId="5E47C73C7A094ED994A541CFA72B77A8">
    <w:name w:val="5E47C73C7A094ED994A541CFA72B77A8"/>
    <w:rsid w:val="00DB1B5E"/>
  </w:style>
  <w:style w:type="paragraph" w:customStyle="1" w:styleId="96D628917B164603A5609577CB1156C2">
    <w:name w:val="96D628917B164603A5609577CB1156C2"/>
    <w:rsid w:val="00DB1B5E"/>
  </w:style>
  <w:style w:type="paragraph" w:customStyle="1" w:styleId="CB5629DADF6243D6AEA2FFACFF7A5DF9">
    <w:name w:val="CB5629DADF6243D6AEA2FFACFF7A5DF9"/>
    <w:rsid w:val="00DB1B5E"/>
  </w:style>
  <w:style w:type="paragraph" w:customStyle="1" w:styleId="B5720F9E89E5443A8D70F63A17A8617D">
    <w:name w:val="B5720F9E89E5443A8D70F63A17A8617D"/>
    <w:rsid w:val="00DB1B5E"/>
  </w:style>
  <w:style w:type="paragraph" w:customStyle="1" w:styleId="A57BD11DBA0748E4BB39CC712B7DC49F">
    <w:name w:val="A57BD11DBA0748E4BB39CC712B7DC49F"/>
    <w:rsid w:val="00DB1B5E"/>
  </w:style>
  <w:style w:type="paragraph" w:customStyle="1" w:styleId="33B44CF89B99489EA22D1F28D36CD127">
    <w:name w:val="33B44CF89B99489EA22D1F28D36CD127"/>
    <w:rsid w:val="00DB1B5E"/>
  </w:style>
  <w:style w:type="paragraph" w:customStyle="1" w:styleId="1433C82664524ACBA75F12251191A7C9">
    <w:name w:val="1433C82664524ACBA75F12251191A7C9"/>
    <w:rsid w:val="00DB1B5E"/>
  </w:style>
  <w:style w:type="paragraph" w:customStyle="1" w:styleId="D3243A85BBF24A21B16BCCB31E97BF1E">
    <w:name w:val="D3243A85BBF24A21B16BCCB31E97BF1E"/>
    <w:rsid w:val="00DB1B5E"/>
  </w:style>
  <w:style w:type="paragraph" w:customStyle="1" w:styleId="562F4C5FB3DD4C7E85BCBC43B9B4FE4B">
    <w:name w:val="562F4C5FB3DD4C7E85BCBC43B9B4FE4B"/>
    <w:rsid w:val="00DB1B5E"/>
  </w:style>
  <w:style w:type="paragraph" w:customStyle="1" w:styleId="EE565887CE34429ABC5E29E5BBE6D328">
    <w:name w:val="EE565887CE34429ABC5E29E5BBE6D328"/>
    <w:rsid w:val="00DB1B5E"/>
  </w:style>
  <w:style w:type="paragraph" w:customStyle="1" w:styleId="592F302C7E2043839CC1F461993DECB1">
    <w:name w:val="592F302C7E2043839CC1F461993DECB1"/>
    <w:rsid w:val="00DB1B5E"/>
  </w:style>
  <w:style w:type="paragraph" w:customStyle="1" w:styleId="7F05E44941824D29B3A74762B4F012CE">
    <w:name w:val="7F05E44941824D29B3A74762B4F012CE"/>
    <w:rsid w:val="00DB1B5E"/>
  </w:style>
  <w:style w:type="paragraph" w:customStyle="1" w:styleId="C27D464B509949C79F4B8D8223BDDE76">
    <w:name w:val="C27D464B509949C79F4B8D8223BDDE76"/>
    <w:rsid w:val="00DB1B5E"/>
  </w:style>
  <w:style w:type="paragraph" w:customStyle="1" w:styleId="B45F9D8DA5CF421D88FAD27C1CD8BBD2">
    <w:name w:val="B45F9D8DA5CF421D88FAD27C1CD8BBD2"/>
    <w:rsid w:val="00DB1B5E"/>
  </w:style>
  <w:style w:type="paragraph" w:customStyle="1" w:styleId="D7BEF06C24EE415BB4664BAEEAD947D1">
    <w:name w:val="D7BEF06C24EE415BB4664BAEEAD947D1"/>
    <w:rsid w:val="00DB1B5E"/>
  </w:style>
  <w:style w:type="paragraph" w:customStyle="1" w:styleId="D54B520456254306BE1ECB9F63729E17">
    <w:name w:val="D54B520456254306BE1ECB9F63729E17"/>
    <w:rsid w:val="00DB1B5E"/>
  </w:style>
  <w:style w:type="paragraph" w:customStyle="1" w:styleId="9BD3A1D6ED544CA3832F301823D1386B">
    <w:name w:val="9BD3A1D6ED544CA3832F301823D1386B"/>
    <w:rsid w:val="00DB1B5E"/>
  </w:style>
  <w:style w:type="paragraph" w:customStyle="1" w:styleId="8AE0EAFC3E0E4C2E9BCD041800110D18">
    <w:name w:val="8AE0EAFC3E0E4C2E9BCD041800110D18"/>
    <w:rsid w:val="00DB1B5E"/>
  </w:style>
  <w:style w:type="paragraph" w:customStyle="1" w:styleId="93E943DA6DEF480884206B7E66D562CF">
    <w:name w:val="93E943DA6DEF480884206B7E66D562CF"/>
    <w:rsid w:val="00DB1B5E"/>
  </w:style>
  <w:style w:type="paragraph" w:customStyle="1" w:styleId="75FFE3BD8C9F4C47BF094233F45DED08">
    <w:name w:val="75FFE3BD8C9F4C47BF094233F45DED08"/>
    <w:rsid w:val="00DB1B5E"/>
  </w:style>
  <w:style w:type="paragraph" w:customStyle="1" w:styleId="9B0CA4C627FA48F486F59A17340DE6C4">
    <w:name w:val="9B0CA4C627FA48F486F59A17340DE6C4"/>
    <w:rsid w:val="00DB1B5E"/>
  </w:style>
  <w:style w:type="paragraph" w:customStyle="1" w:styleId="1DFA8476BCA0477A878B5DC50EEDDC9F">
    <w:name w:val="1DFA8476BCA0477A878B5DC50EEDDC9F"/>
    <w:rsid w:val="00DB1B5E"/>
  </w:style>
  <w:style w:type="paragraph" w:customStyle="1" w:styleId="12EAA9FD631747C1AD72C70D2AA7EBAD">
    <w:name w:val="12EAA9FD631747C1AD72C70D2AA7EBAD"/>
    <w:rsid w:val="00DB1B5E"/>
  </w:style>
  <w:style w:type="paragraph" w:customStyle="1" w:styleId="84986A4AA6CA4FBEA05AD70B9CE13C42">
    <w:name w:val="84986A4AA6CA4FBEA05AD70B9CE13C42"/>
    <w:rsid w:val="00DB1B5E"/>
  </w:style>
  <w:style w:type="paragraph" w:customStyle="1" w:styleId="BBD4C33BE7E54D19823792961DA0FB56">
    <w:name w:val="BBD4C33BE7E54D19823792961DA0FB56"/>
    <w:rsid w:val="00DB1B5E"/>
  </w:style>
  <w:style w:type="paragraph" w:customStyle="1" w:styleId="2871A35BF239476CAB0F908EDEB03FED">
    <w:name w:val="2871A35BF239476CAB0F908EDEB03FED"/>
    <w:rsid w:val="00DB1B5E"/>
  </w:style>
  <w:style w:type="paragraph" w:customStyle="1" w:styleId="9B47392F9770470B9B177279A31FAB3D">
    <w:name w:val="9B47392F9770470B9B177279A31FAB3D"/>
    <w:rsid w:val="00DB1B5E"/>
  </w:style>
  <w:style w:type="paragraph" w:customStyle="1" w:styleId="C0269C9D9DF9455D902046F39185CD58">
    <w:name w:val="C0269C9D9DF9455D902046F39185CD58"/>
    <w:rsid w:val="00DB1B5E"/>
  </w:style>
  <w:style w:type="paragraph" w:customStyle="1" w:styleId="AF210AF930804C5FB8C965497183290F">
    <w:name w:val="AF210AF930804C5FB8C965497183290F"/>
    <w:rsid w:val="00DB1B5E"/>
  </w:style>
  <w:style w:type="paragraph" w:customStyle="1" w:styleId="01DA63D2F5444EA48B55268D63A7E9C8">
    <w:name w:val="01DA63D2F5444EA48B55268D63A7E9C8"/>
    <w:rsid w:val="00DB1B5E"/>
  </w:style>
  <w:style w:type="paragraph" w:customStyle="1" w:styleId="0353E4F88D9F42049DA60E8AB503F76E">
    <w:name w:val="0353E4F88D9F42049DA60E8AB503F76E"/>
    <w:rsid w:val="00DB1B5E"/>
  </w:style>
  <w:style w:type="paragraph" w:customStyle="1" w:styleId="B1CA382813C44732B5AD13774728B2CD">
    <w:name w:val="B1CA382813C44732B5AD13774728B2CD"/>
    <w:rsid w:val="00DB1B5E"/>
  </w:style>
  <w:style w:type="paragraph" w:customStyle="1" w:styleId="3C26077EE36C4D9E84FC09E56B8D7D63">
    <w:name w:val="3C26077EE36C4D9E84FC09E56B8D7D63"/>
    <w:rsid w:val="00DB1B5E"/>
  </w:style>
  <w:style w:type="paragraph" w:customStyle="1" w:styleId="D5620117B7874F55AD2B64BDE75E2438">
    <w:name w:val="D5620117B7874F55AD2B64BDE75E2438"/>
    <w:rsid w:val="00DB1B5E"/>
  </w:style>
  <w:style w:type="paragraph" w:customStyle="1" w:styleId="BA1C07C9867C495FB5A99D3EB29FD9BB">
    <w:name w:val="BA1C07C9867C495FB5A99D3EB29FD9BB"/>
    <w:rsid w:val="00DB1B5E"/>
  </w:style>
  <w:style w:type="paragraph" w:customStyle="1" w:styleId="A052D715D5164A199A3C646A8178B190">
    <w:name w:val="A052D715D5164A199A3C646A8178B190"/>
    <w:rsid w:val="00DB1B5E"/>
  </w:style>
  <w:style w:type="paragraph" w:customStyle="1" w:styleId="9F5048AD2F2A436FA3B56A240AA5757B">
    <w:name w:val="9F5048AD2F2A436FA3B56A240AA5757B"/>
    <w:rsid w:val="00DB1B5E"/>
  </w:style>
  <w:style w:type="paragraph" w:customStyle="1" w:styleId="CADCD809EC984B62A8E72E149A029F87">
    <w:name w:val="CADCD809EC984B62A8E72E149A029F87"/>
    <w:rsid w:val="00DB1B5E"/>
  </w:style>
  <w:style w:type="paragraph" w:customStyle="1" w:styleId="7294BB9C3A154FA7951128F710D2EEEC">
    <w:name w:val="7294BB9C3A154FA7951128F710D2EEEC"/>
    <w:rsid w:val="00DB1B5E"/>
  </w:style>
  <w:style w:type="paragraph" w:customStyle="1" w:styleId="ADBFD3F0A0E1402A8B90150F885FADA5">
    <w:name w:val="ADBFD3F0A0E1402A8B90150F885FADA5"/>
    <w:rsid w:val="00DB1B5E"/>
  </w:style>
  <w:style w:type="paragraph" w:customStyle="1" w:styleId="88253A34C06D49058C8F54130768E852">
    <w:name w:val="88253A34C06D49058C8F54130768E852"/>
    <w:rsid w:val="00DB1B5E"/>
  </w:style>
  <w:style w:type="paragraph" w:customStyle="1" w:styleId="2931DCAA53694C21AD13170F46F9C869">
    <w:name w:val="2931DCAA53694C21AD13170F46F9C869"/>
    <w:rsid w:val="00DB1B5E"/>
  </w:style>
  <w:style w:type="paragraph" w:customStyle="1" w:styleId="DF0B6E5037534BB188A5627624A61413">
    <w:name w:val="DF0B6E5037534BB188A5627624A61413"/>
    <w:rsid w:val="00DB1B5E"/>
  </w:style>
  <w:style w:type="paragraph" w:customStyle="1" w:styleId="EF89EA9374D141C996275852B8D54D38">
    <w:name w:val="EF89EA9374D141C996275852B8D54D38"/>
    <w:rsid w:val="00DB1B5E"/>
  </w:style>
  <w:style w:type="paragraph" w:customStyle="1" w:styleId="B7921E5E7F964627ABC00BF1128396C6">
    <w:name w:val="B7921E5E7F964627ABC00BF1128396C6"/>
    <w:rsid w:val="00DB1B5E"/>
  </w:style>
  <w:style w:type="paragraph" w:customStyle="1" w:styleId="09F34D9E2EAA476B9FC1519206D2E079">
    <w:name w:val="09F34D9E2EAA476B9FC1519206D2E079"/>
    <w:rsid w:val="00DB1B5E"/>
  </w:style>
  <w:style w:type="paragraph" w:customStyle="1" w:styleId="405A03283B61417DA8AE7B41EF646321">
    <w:name w:val="405A03283B61417DA8AE7B41EF646321"/>
    <w:rsid w:val="00DB1B5E"/>
  </w:style>
  <w:style w:type="paragraph" w:customStyle="1" w:styleId="5D31B7356BD14A54888C8CB46612A045">
    <w:name w:val="5D31B7356BD14A54888C8CB46612A045"/>
    <w:rsid w:val="00DB1B5E"/>
  </w:style>
  <w:style w:type="paragraph" w:customStyle="1" w:styleId="AAE3B37D86734CB9AEED4756D7FDB8CF">
    <w:name w:val="AAE3B37D86734CB9AEED4756D7FDB8CF"/>
    <w:rsid w:val="00DB1B5E"/>
  </w:style>
  <w:style w:type="paragraph" w:customStyle="1" w:styleId="6E9FBF44AE5C4BE198EEB0C32C3B12E4">
    <w:name w:val="6E9FBF44AE5C4BE198EEB0C32C3B12E4"/>
    <w:rsid w:val="00DB1B5E"/>
  </w:style>
  <w:style w:type="paragraph" w:customStyle="1" w:styleId="169E7BA05BAD497AB3AA0FB9A0D0C4AB">
    <w:name w:val="169E7BA05BAD497AB3AA0FB9A0D0C4AB"/>
    <w:rsid w:val="00DB1B5E"/>
  </w:style>
  <w:style w:type="paragraph" w:customStyle="1" w:styleId="C28551F988414990A0B6D1E895DAD898">
    <w:name w:val="C28551F988414990A0B6D1E895DAD898"/>
    <w:rsid w:val="00DB1B5E"/>
  </w:style>
  <w:style w:type="paragraph" w:customStyle="1" w:styleId="026A887FAD0E42B59FDFE2847E8E9E29">
    <w:name w:val="026A887FAD0E42B59FDFE2847E8E9E29"/>
    <w:rsid w:val="00DB1B5E"/>
  </w:style>
  <w:style w:type="paragraph" w:customStyle="1" w:styleId="21FA44D810A14B5F94720CDA06A7C8A5">
    <w:name w:val="21FA44D810A14B5F94720CDA06A7C8A5"/>
    <w:rsid w:val="00DB1B5E"/>
  </w:style>
  <w:style w:type="paragraph" w:customStyle="1" w:styleId="ED99132C561A4B9CB033271A08A7AEA7">
    <w:name w:val="ED99132C561A4B9CB033271A08A7AEA7"/>
    <w:rsid w:val="00DB1B5E"/>
  </w:style>
  <w:style w:type="paragraph" w:customStyle="1" w:styleId="86A1F48BCA704E8CA367FC8B0B367229">
    <w:name w:val="86A1F48BCA704E8CA367FC8B0B367229"/>
    <w:rsid w:val="00DB1B5E"/>
  </w:style>
  <w:style w:type="paragraph" w:customStyle="1" w:styleId="8BD0B3A448454AA49BC9E96C1E85DE9C">
    <w:name w:val="8BD0B3A448454AA49BC9E96C1E85DE9C"/>
    <w:rsid w:val="00DB1B5E"/>
  </w:style>
  <w:style w:type="paragraph" w:customStyle="1" w:styleId="A7C472CCDA20452281858DEA67202061">
    <w:name w:val="A7C472CCDA20452281858DEA67202061"/>
    <w:rsid w:val="00DB1B5E"/>
  </w:style>
  <w:style w:type="paragraph" w:customStyle="1" w:styleId="EF820B2A655D42ABB9EE305F64A55456">
    <w:name w:val="EF820B2A655D42ABB9EE305F64A55456"/>
    <w:rsid w:val="00DB1B5E"/>
  </w:style>
  <w:style w:type="paragraph" w:customStyle="1" w:styleId="45370C531E9345FFBFC042D6FE9B01A6">
    <w:name w:val="45370C531E9345FFBFC042D6FE9B01A6"/>
    <w:rsid w:val="00DB1B5E"/>
  </w:style>
  <w:style w:type="paragraph" w:customStyle="1" w:styleId="D37C0F38BF714A0DA13F8E51B30D4656">
    <w:name w:val="D37C0F38BF714A0DA13F8E51B30D4656"/>
    <w:rsid w:val="00DB1B5E"/>
  </w:style>
  <w:style w:type="paragraph" w:customStyle="1" w:styleId="DB9585D8C46F4682853DD940F48AAA8C">
    <w:name w:val="DB9585D8C46F4682853DD940F48AAA8C"/>
    <w:rsid w:val="00DB1B5E"/>
  </w:style>
  <w:style w:type="paragraph" w:customStyle="1" w:styleId="7360FBB4A06B4EC4B3068A7ABD93C899">
    <w:name w:val="7360FBB4A06B4EC4B3068A7ABD93C899"/>
    <w:rsid w:val="00DB1B5E"/>
  </w:style>
  <w:style w:type="paragraph" w:customStyle="1" w:styleId="88EE649388DE438CA6D348F9DC9A5EA7">
    <w:name w:val="88EE649388DE438CA6D348F9DC9A5EA7"/>
    <w:rsid w:val="00DB1B5E"/>
  </w:style>
  <w:style w:type="paragraph" w:customStyle="1" w:styleId="D8D43B071B954225BB315069F585EF6E">
    <w:name w:val="D8D43B071B954225BB315069F585EF6E"/>
    <w:rsid w:val="00DB1B5E"/>
  </w:style>
  <w:style w:type="paragraph" w:customStyle="1" w:styleId="81CE3AC29A8448C7A8D9EEBDE5C0DE3C">
    <w:name w:val="81CE3AC29A8448C7A8D9EEBDE5C0DE3C"/>
    <w:rsid w:val="00DB1B5E"/>
  </w:style>
  <w:style w:type="paragraph" w:customStyle="1" w:styleId="AF32E676322D4D72B0633B9220EF9122">
    <w:name w:val="AF32E676322D4D72B0633B9220EF9122"/>
    <w:rsid w:val="00DB1B5E"/>
  </w:style>
  <w:style w:type="paragraph" w:customStyle="1" w:styleId="063A3C71FE184DF39D91316CE2D7713B">
    <w:name w:val="063A3C71FE184DF39D91316CE2D7713B"/>
    <w:rsid w:val="00DB1B5E"/>
  </w:style>
  <w:style w:type="paragraph" w:customStyle="1" w:styleId="B2EC885D01E4406C9981488AEC29B30D">
    <w:name w:val="B2EC885D01E4406C9981488AEC29B30D"/>
    <w:rsid w:val="00DB1B5E"/>
  </w:style>
  <w:style w:type="paragraph" w:customStyle="1" w:styleId="C381012B0E1847E3B2D3515321640480">
    <w:name w:val="C381012B0E1847E3B2D3515321640480"/>
    <w:rsid w:val="00DB1B5E"/>
  </w:style>
  <w:style w:type="paragraph" w:customStyle="1" w:styleId="0E854E9D249A4E8497B14168A2656868">
    <w:name w:val="0E854E9D249A4E8497B14168A2656868"/>
    <w:rsid w:val="00DB1B5E"/>
  </w:style>
  <w:style w:type="paragraph" w:customStyle="1" w:styleId="1B2201D501A3470FAE6285B230332545">
    <w:name w:val="1B2201D501A3470FAE6285B230332545"/>
    <w:rsid w:val="00DB1B5E"/>
  </w:style>
  <w:style w:type="paragraph" w:customStyle="1" w:styleId="A2C6C98BDF7243259EE448DF309603A2">
    <w:name w:val="A2C6C98BDF7243259EE448DF309603A2"/>
    <w:rsid w:val="00DB1B5E"/>
  </w:style>
  <w:style w:type="paragraph" w:customStyle="1" w:styleId="38F70360913D40269D0AD9D6B53D1FAB">
    <w:name w:val="38F70360913D40269D0AD9D6B53D1FAB"/>
    <w:rsid w:val="00DB1B5E"/>
  </w:style>
  <w:style w:type="paragraph" w:customStyle="1" w:styleId="BB58EAB6D5984069A4B3652FECD01F2E">
    <w:name w:val="BB58EAB6D5984069A4B3652FECD01F2E"/>
    <w:rsid w:val="00DB1B5E"/>
  </w:style>
  <w:style w:type="paragraph" w:customStyle="1" w:styleId="6ADC2520A7054E21AE8D19460EB39092">
    <w:name w:val="6ADC2520A7054E21AE8D19460EB39092"/>
    <w:rsid w:val="00DB1B5E"/>
  </w:style>
  <w:style w:type="paragraph" w:customStyle="1" w:styleId="BCA4D3157796428D8688F4D3420BC598">
    <w:name w:val="BCA4D3157796428D8688F4D3420BC598"/>
    <w:rsid w:val="00DB1B5E"/>
  </w:style>
  <w:style w:type="paragraph" w:customStyle="1" w:styleId="C16CDB2926A9441092D12990BF8BB816">
    <w:name w:val="C16CDB2926A9441092D12990BF8BB816"/>
    <w:rsid w:val="00DB1B5E"/>
  </w:style>
  <w:style w:type="paragraph" w:customStyle="1" w:styleId="D11422D1B83B4FE4B4A486D904972B9B">
    <w:name w:val="D11422D1B83B4FE4B4A486D904972B9B"/>
    <w:rsid w:val="00DB1B5E"/>
  </w:style>
  <w:style w:type="paragraph" w:customStyle="1" w:styleId="F55F378CA50340869E97F65C473D4E3D">
    <w:name w:val="F55F378CA50340869E97F65C473D4E3D"/>
    <w:rsid w:val="00DB1B5E"/>
  </w:style>
  <w:style w:type="paragraph" w:customStyle="1" w:styleId="235FD489F96F4BAD9596F40EA2D7F6DC">
    <w:name w:val="235FD489F96F4BAD9596F40EA2D7F6DC"/>
    <w:rsid w:val="00DB1B5E"/>
  </w:style>
  <w:style w:type="paragraph" w:customStyle="1" w:styleId="82115FC3E70F4A6A95BB12BF99F1FEE1">
    <w:name w:val="82115FC3E70F4A6A95BB12BF99F1FEE1"/>
    <w:rsid w:val="00DB1B5E"/>
  </w:style>
  <w:style w:type="paragraph" w:customStyle="1" w:styleId="57C3FBE764EF4DC298E909D54504ECE2">
    <w:name w:val="57C3FBE764EF4DC298E909D54504ECE2"/>
    <w:rsid w:val="00DB1B5E"/>
  </w:style>
  <w:style w:type="paragraph" w:customStyle="1" w:styleId="D6CCD170CCA349029A5D72EE4FCE40F9">
    <w:name w:val="D6CCD170CCA349029A5D72EE4FCE40F9"/>
    <w:rsid w:val="00DB1B5E"/>
  </w:style>
  <w:style w:type="paragraph" w:customStyle="1" w:styleId="9A13490E7E5A4EB4B05C24069CEF80D8">
    <w:name w:val="9A13490E7E5A4EB4B05C24069CEF80D8"/>
    <w:rsid w:val="00DB1B5E"/>
  </w:style>
  <w:style w:type="paragraph" w:customStyle="1" w:styleId="EAEC82A20DC1484682D490F1032A5771">
    <w:name w:val="EAEC82A20DC1484682D490F1032A5771"/>
    <w:rsid w:val="00DB1B5E"/>
  </w:style>
  <w:style w:type="paragraph" w:customStyle="1" w:styleId="6C488E51DFC043508E7CCD4CE7EF4D2F">
    <w:name w:val="6C488E51DFC043508E7CCD4CE7EF4D2F"/>
    <w:rsid w:val="00DB1B5E"/>
  </w:style>
  <w:style w:type="paragraph" w:customStyle="1" w:styleId="271DAB9B5CE143CABD9E6E8515E18ECA">
    <w:name w:val="271DAB9B5CE143CABD9E6E8515E18ECA"/>
    <w:rsid w:val="00DB1B5E"/>
  </w:style>
  <w:style w:type="paragraph" w:customStyle="1" w:styleId="53D2916411814724BD69F8A158C935A0">
    <w:name w:val="53D2916411814724BD69F8A158C935A0"/>
    <w:rsid w:val="00DB1B5E"/>
  </w:style>
  <w:style w:type="paragraph" w:customStyle="1" w:styleId="D1046A7D06284946AD524E6ADD985ED6">
    <w:name w:val="D1046A7D06284946AD524E6ADD985ED6"/>
    <w:rsid w:val="00DB1B5E"/>
  </w:style>
  <w:style w:type="paragraph" w:customStyle="1" w:styleId="48F00D0183EE48A7BBE697E8A0C3A388">
    <w:name w:val="48F00D0183EE48A7BBE697E8A0C3A388"/>
    <w:rsid w:val="00DB1B5E"/>
  </w:style>
  <w:style w:type="paragraph" w:customStyle="1" w:styleId="9AAB23D12EF44FAE9CFC2010706F4E34">
    <w:name w:val="9AAB23D12EF44FAE9CFC2010706F4E34"/>
    <w:rsid w:val="00DB1B5E"/>
  </w:style>
  <w:style w:type="paragraph" w:customStyle="1" w:styleId="B5821FF60165488E8CFEEE02881F8E7E">
    <w:name w:val="B5821FF60165488E8CFEEE02881F8E7E"/>
    <w:rsid w:val="00DB1B5E"/>
  </w:style>
  <w:style w:type="paragraph" w:customStyle="1" w:styleId="EBBB1B5C7B21468A8BCCB34E2C477EF6">
    <w:name w:val="EBBB1B5C7B21468A8BCCB34E2C477EF6"/>
    <w:rsid w:val="00DB1B5E"/>
  </w:style>
  <w:style w:type="paragraph" w:customStyle="1" w:styleId="4E43636065334A8AADFD758193279F9F">
    <w:name w:val="4E43636065334A8AADFD758193279F9F"/>
    <w:rsid w:val="00DB1B5E"/>
  </w:style>
  <w:style w:type="paragraph" w:customStyle="1" w:styleId="03EB0C74D9FE479CB8B5896630FD7118">
    <w:name w:val="03EB0C74D9FE479CB8B5896630FD7118"/>
    <w:rsid w:val="00DB1B5E"/>
  </w:style>
  <w:style w:type="paragraph" w:customStyle="1" w:styleId="A4C6BEEDAFDF415B8DAE8BE8AE801508">
    <w:name w:val="A4C6BEEDAFDF415B8DAE8BE8AE801508"/>
    <w:rsid w:val="00DB1B5E"/>
  </w:style>
  <w:style w:type="paragraph" w:customStyle="1" w:styleId="E1D63AE499C848838FA5C89F994B7CF1">
    <w:name w:val="E1D63AE499C848838FA5C89F994B7CF1"/>
    <w:rsid w:val="00DB1B5E"/>
  </w:style>
  <w:style w:type="paragraph" w:customStyle="1" w:styleId="9597C144C90245E49C6F34193644C6AA">
    <w:name w:val="9597C144C90245E49C6F34193644C6AA"/>
    <w:rsid w:val="00DB1B5E"/>
  </w:style>
  <w:style w:type="paragraph" w:customStyle="1" w:styleId="938DC35E87C1469B86E290FF6E425235">
    <w:name w:val="938DC35E87C1469B86E290FF6E425235"/>
    <w:rsid w:val="00DB1B5E"/>
  </w:style>
  <w:style w:type="paragraph" w:customStyle="1" w:styleId="E1FD2571EF1C4B90B10E3486283261B2">
    <w:name w:val="E1FD2571EF1C4B90B10E3486283261B2"/>
    <w:rsid w:val="00DB1B5E"/>
  </w:style>
  <w:style w:type="paragraph" w:customStyle="1" w:styleId="5443554A6CA144C59726030E62A5E0FE">
    <w:name w:val="5443554A6CA144C59726030E62A5E0FE"/>
    <w:rsid w:val="00DB1B5E"/>
  </w:style>
  <w:style w:type="paragraph" w:customStyle="1" w:styleId="479C761B0EDD4C51BB60B72BD6C6E6AE">
    <w:name w:val="479C761B0EDD4C51BB60B72BD6C6E6AE"/>
    <w:rsid w:val="00DB1B5E"/>
  </w:style>
  <w:style w:type="paragraph" w:customStyle="1" w:styleId="278459E688634A01B01275AB5DAD7940">
    <w:name w:val="278459E688634A01B01275AB5DAD7940"/>
    <w:rsid w:val="00DB1B5E"/>
  </w:style>
  <w:style w:type="paragraph" w:customStyle="1" w:styleId="6D340865D73645C79CBDD3E9EA33A316">
    <w:name w:val="6D340865D73645C79CBDD3E9EA33A316"/>
    <w:rsid w:val="00DB1B5E"/>
  </w:style>
  <w:style w:type="paragraph" w:customStyle="1" w:styleId="8AE1958C9BD440098C2F313BEAF2589F">
    <w:name w:val="8AE1958C9BD440098C2F313BEAF2589F"/>
    <w:rsid w:val="00DB1B5E"/>
  </w:style>
  <w:style w:type="paragraph" w:customStyle="1" w:styleId="E563888C0459431BB7C5C60A96ECDE11">
    <w:name w:val="E563888C0459431BB7C5C60A96ECDE11"/>
    <w:rsid w:val="00DB1B5E"/>
  </w:style>
  <w:style w:type="paragraph" w:customStyle="1" w:styleId="4C5CA7B809564D3AA4D647F2337D151F">
    <w:name w:val="4C5CA7B809564D3AA4D647F2337D151F"/>
    <w:rsid w:val="00DB1B5E"/>
  </w:style>
  <w:style w:type="paragraph" w:customStyle="1" w:styleId="1B63C13238694B78A8BA71488A54EBEB">
    <w:name w:val="1B63C13238694B78A8BA71488A54EBEB"/>
    <w:rsid w:val="00DB1B5E"/>
  </w:style>
  <w:style w:type="paragraph" w:customStyle="1" w:styleId="F03B58BDC0754DFD8BEA8EDC8FB4EF92">
    <w:name w:val="F03B58BDC0754DFD8BEA8EDC8FB4EF92"/>
    <w:rsid w:val="00DB1B5E"/>
  </w:style>
  <w:style w:type="paragraph" w:customStyle="1" w:styleId="F8E747914C1B4239B4EC4AE45C534DAA">
    <w:name w:val="F8E747914C1B4239B4EC4AE45C534DAA"/>
    <w:rsid w:val="00DB1B5E"/>
  </w:style>
  <w:style w:type="paragraph" w:customStyle="1" w:styleId="FC791DE4B4254C01ACBB447382419368">
    <w:name w:val="FC791DE4B4254C01ACBB447382419368"/>
    <w:rsid w:val="00DB1B5E"/>
  </w:style>
  <w:style w:type="paragraph" w:customStyle="1" w:styleId="86E95B9F3678470FB021CD842F244678">
    <w:name w:val="86E95B9F3678470FB021CD842F244678"/>
    <w:rsid w:val="00DB1B5E"/>
  </w:style>
  <w:style w:type="paragraph" w:customStyle="1" w:styleId="5DCBA4DF6DEC47EFB99D899F41F5E9D8">
    <w:name w:val="5DCBA4DF6DEC47EFB99D899F41F5E9D8"/>
    <w:rsid w:val="00DB1B5E"/>
  </w:style>
  <w:style w:type="paragraph" w:customStyle="1" w:styleId="C3FB6BE334E8452599FB4B85037342E1">
    <w:name w:val="C3FB6BE334E8452599FB4B85037342E1"/>
    <w:rsid w:val="00DB1B5E"/>
  </w:style>
  <w:style w:type="paragraph" w:customStyle="1" w:styleId="0AA5FA753209483598E4D8BF8637F481">
    <w:name w:val="0AA5FA753209483598E4D8BF8637F481"/>
    <w:rsid w:val="00DB1B5E"/>
  </w:style>
  <w:style w:type="paragraph" w:customStyle="1" w:styleId="9B6A51873C564E90A1ACFC5DF05CC6D4">
    <w:name w:val="9B6A51873C564E90A1ACFC5DF05CC6D4"/>
    <w:rsid w:val="00DB1B5E"/>
  </w:style>
  <w:style w:type="paragraph" w:customStyle="1" w:styleId="124D6174D2B34226ACE19CB56F10C255">
    <w:name w:val="124D6174D2B34226ACE19CB56F10C255"/>
    <w:rsid w:val="00DB1B5E"/>
  </w:style>
  <w:style w:type="paragraph" w:customStyle="1" w:styleId="D0912B594B644FFEB593994E788AA483">
    <w:name w:val="D0912B594B644FFEB593994E788AA483"/>
    <w:rsid w:val="00DB1B5E"/>
  </w:style>
  <w:style w:type="paragraph" w:customStyle="1" w:styleId="78282CC7AE5641A594AF623FCDB84EE8">
    <w:name w:val="78282CC7AE5641A594AF623FCDB84EE8"/>
    <w:rsid w:val="00DB1B5E"/>
  </w:style>
  <w:style w:type="paragraph" w:customStyle="1" w:styleId="1A601E8C81EA430CA5040C3DBE358553">
    <w:name w:val="1A601E8C81EA430CA5040C3DBE358553"/>
    <w:rsid w:val="00DB1B5E"/>
  </w:style>
  <w:style w:type="paragraph" w:customStyle="1" w:styleId="7778B5C4193142EDB353376312CF8906">
    <w:name w:val="7778B5C4193142EDB353376312CF8906"/>
    <w:rsid w:val="00DB1B5E"/>
  </w:style>
  <w:style w:type="paragraph" w:customStyle="1" w:styleId="74E1E1B102F646E29175D3401D6C0C23">
    <w:name w:val="74E1E1B102F646E29175D3401D6C0C23"/>
    <w:rsid w:val="00DB1B5E"/>
  </w:style>
  <w:style w:type="paragraph" w:customStyle="1" w:styleId="F3E85FC7CBA84964B16E05086AAA12F5">
    <w:name w:val="F3E85FC7CBA84964B16E05086AAA12F5"/>
    <w:rsid w:val="00DB1B5E"/>
  </w:style>
  <w:style w:type="paragraph" w:customStyle="1" w:styleId="C4DEA5FBAF644920BD062FE063F5BECC">
    <w:name w:val="C4DEA5FBAF644920BD062FE063F5BECC"/>
    <w:rsid w:val="00DB1B5E"/>
  </w:style>
  <w:style w:type="paragraph" w:customStyle="1" w:styleId="DF621C666BC14BE08A95975091DC5156">
    <w:name w:val="DF621C666BC14BE08A95975091DC5156"/>
    <w:rsid w:val="00DB1B5E"/>
  </w:style>
  <w:style w:type="paragraph" w:customStyle="1" w:styleId="5B09FEFCA33B4D76AFCCF04606900620">
    <w:name w:val="5B09FEFCA33B4D76AFCCF04606900620"/>
    <w:rsid w:val="00DB1B5E"/>
  </w:style>
  <w:style w:type="paragraph" w:customStyle="1" w:styleId="E893C05B939D4D87AFE1C00C1CFE6951">
    <w:name w:val="E893C05B939D4D87AFE1C00C1CFE6951"/>
    <w:rsid w:val="00DB1B5E"/>
  </w:style>
  <w:style w:type="paragraph" w:customStyle="1" w:styleId="DF253F67095C4EF79F8AAF7B3D0F083E">
    <w:name w:val="DF253F67095C4EF79F8AAF7B3D0F083E"/>
    <w:rsid w:val="00DB1B5E"/>
  </w:style>
  <w:style w:type="paragraph" w:customStyle="1" w:styleId="14CD7D27AE5A45E2B50A9BB5471EA12E">
    <w:name w:val="14CD7D27AE5A45E2B50A9BB5471EA12E"/>
    <w:rsid w:val="00DB1B5E"/>
  </w:style>
  <w:style w:type="paragraph" w:customStyle="1" w:styleId="2142697177684FBEB07EA1F677218BD2">
    <w:name w:val="2142697177684FBEB07EA1F677218BD2"/>
    <w:rsid w:val="00DB1B5E"/>
  </w:style>
  <w:style w:type="paragraph" w:customStyle="1" w:styleId="A993CAB4ABBB46DF854A4B06391D6283">
    <w:name w:val="A993CAB4ABBB46DF854A4B06391D6283"/>
    <w:rsid w:val="00DB1B5E"/>
  </w:style>
  <w:style w:type="paragraph" w:customStyle="1" w:styleId="DD02A49BA1C74B019B687785C8213F2B">
    <w:name w:val="DD02A49BA1C74B019B687785C8213F2B"/>
    <w:rsid w:val="00DB1B5E"/>
  </w:style>
  <w:style w:type="paragraph" w:customStyle="1" w:styleId="599C6813E29544A4AF96E25A6BCE8939">
    <w:name w:val="599C6813E29544A4AF96E25A6BCE8939"/>
    <w:rsid w:val="00DB1B5E"/>
  </w:style>
  <w:style w:type="paragraph" w:customStyle="1" w:styleId="FC9318A278034E96AC41DD63468E2C1E">
    <w:name w:val="FC9318A278034E96AC41DD63468E2C1E"/>
    <w:rsid w:val="00DB1B5E"/>
  </w:style>
  <w:style w:type="paragraph" w:customStyle="1" w:styleId="07CEC39820124B1AA3DC9EFF644BC773">
    <w:name w:val="07CEC39820124B1AA3DC9EFF644BC773"/>
    <w:rsid w:val="00DB1B5E"/>
  </w:style>
  <w:style w:type="paragraph" w:customStyle="1" w:styleId="ECC58EB8538C4A8FB80C79C30F74F318">
    <w:name w:val="ECC58EB8538C4A8FB80C79C30F74F318"/>
    <w:rsid w:val="00DB1B5E"/>
  </w:style>
  <w:style w:type="paragraph" w:customStyle="1" w:styleId="04BDCC10CB864544879A2D5D72125ED6">
    <w:name w:val="04BDCC10CB864544879A2D5D72125ED6"/>
    <w:rsid w:val="00DB1B5E"/>
  </w:style>
  <w:style w:type="paragraph" w:customStyle="1" w:styleId="B28E4D493674430989D8A46D877946CB">
    <w:name w:val="B28E4D493674430989D8A46D877946CB"/>
    <w:rsid w:val="00DB1B5E"/>
  </w:style>
  <w:style w:type="paragraph" w:customStyle="1" w:styleId="EFC665B46CAF4CBAA486AAEDA8E8AB23">
    <w:name w:val="EFC665B46CAF4CBAA486AAEDA8E8AB23"/>
    <w:rsid w:val="00DB1B5E"/>
  </w:style>
  <w:style w:type="paragraph" w:customStyle="1" w:styleId="D1A2CDAD1B084B04B4DC4080815EC7E4">
    <w:name w:val="D1A2CDAD1B084B04B4DC4080815EC7E4"/>
    <w:rsid w:val="00DB1B5E"/>
  </w:style>
  <w:style w:type="paragraph" w:customStyle="1" w:styleId="7BF2C187CD684F4FA4E252083D351408">
    <w:name w:val="7BF2C187CD684F4FA4E252083D351408"/>
    <w:rsid w:val="00DB1B5E"/>
  </w:style>
  <w:style w:type="paragraph" w:customStyle="1" w:styleId="41B2B23A81AC48FA85BB0119230CC321">
    <w:name w:val="41B2B23A81AC48FA85BB0119230CC321"/>
    <w:rsid w:val="00DB1B5E"/>
  </w:style>
  <w:style w:type="paragraph" w:customStyle="1" w:styleId="67B4CEA8845548FA9E0C14D522E06646">
    <w:name w:val="67B4CEA8845548FA9E0C14D522E06646"/>
    <w:rsid w:val="00DB1B5E"/>
  </w:style>
  <w:style w:type="paragraph" w:customStyle="1" w:styleId="83FCDAFC33F744388164C389FFA6FE72">
    <w:name w:val="83FCDAFC33F744388164C389FFA6FE72"/>
    <w:rsid w:val="00DB1B5E"/>
  </w:style>
  <w:style w:type="paragraph" w:customStyle="1" w:styleId="60F7FE8892FA4C19867A7F8AB2B59C16">
    <w:name w:val="60F7FE8892FA4C19867A7F8AB2B59C16"/>
    <w:rsid w:val="00DB1B5E"/>
  </w:style>
  <w:style w:type="paragraph" w:customStyle="1" w:styleId="6FE0FEA655154B4288F366DEBB0CC773">
    <w:name w:val="6FE0FEA655154B4288F366DEBB0CC773"/>
    <w:rsid w:val="00DB1B5E"/>
  </w:style>
  <w:style w:type="paragraph" w:customStyle="1" w:styleId="08B72EC5DCA9492285E263FBBB76D347">
    <w:name w:val="08B72EC5DCA9492285E263FBBB76D347"/>
    <w:rsid w:val="00DB1B5E"/>
  </w:style>
  <w:style w:type="paragraph" w:customStyle="1" w:styleId="19CC330E746047AFBF6F9307AD01B9A2">
    <w:name w:val="19CC330E746047AFBF6F9307AD01B9A2"/>
    <w:rsid w:val="00DB1B5E"/>
  </w:style>
  <w:style w:type="paragraph" w:customStyle="1" w:styleId="853AC0A04FD44C11B7F745D2CAD265A4">
    <w:name w:val="853AC0A04FD44C11B7F745D2CAD265A4"/>
    <w:rsid w:val="00DB1B5E"/>
  </w:style>
  <w:style w:type="paragraph" w:customStyle="1" w:styleId="AC8BDD96EA1B4CE0BA9A5D5AC1A6938E">
    <w:name w:val="AC8BDD96EA1B4CE0BA9A5D5AC1A6938E"/>
    <w:rsid w:val="00DB1B5E"/>
  </w:style>
  <w:style w:type="paragraph" w:customStyle="1" w:styleId="78F29E9C171E4AECA0E4E10833FCE87C">
    <w:name w:val="78F29E9C171E4AECA0E4E10833FCE87C"/>
    <w:rsid w:val="00DB1B5E"/>
  </w:style>
  <w:style w:type="paragraph" w:customStyle="1" w:styleId="870A2867EB3C45A29E9DBDEF2164A3BE">
    <w:name w:val="870A2867EB3C45A29E9DBDEF2164A3BE"/>
    <w:rsid w:val="00DB1B5E"/>
  </w:style>
  <w:style w:type="paragraph" w:customStyle="1" w:styleId="F86798E92F7B45DDAB610F3CB6415D1B">
    <w:name w:val="F86798E92F7B45DDAB610F3CB6415D1B"/>
    <w:rsid w:val="00DB1B5E"/>
  </w:style>
  <w:style w:type="paragraph" w:customStyle="1" w:styleId="48A065E3583145849F472C2C246E4B9D">
    <w:name w:val="48A065E3583145849F472C2C246E4B9D"/>
    <w:rsid w:val="00DB1B5E"/>
  </w:style>
  <w:style w:type="paragraph" w:customStyle="1" w:styleId="86C62D36CB71461B9B8DAB48ACDB13DA">
    <w:name w:val="86C62D36CB71461B9B8DAB48ACDB13DA"/>
    <w:rsid w:val="00DB1B5E"/>
  </w:style>
  <w:style w:type="paragraph" w:customStyle="1" w:styleId="9C0F9DB5243746679D30BE639D09351E">
    <w:name w:val="9C0F9DB5243746679D30BE639D09351E"/>
    <w:rsid w:val="00DB1B5E"/>
  </w:style>
  <w:style w:type="paragraph" w:customStyle="1" w:styleId="03FBB8E8F84245F0BF960927DA0C9D3C">
    <w:name w:val="03FBB8E8F84245F0BF960927DA0C9D3C"/>
    <w:rsid w:val="00DB1B5E"/>
  </w:style>
  <w:style w:type="paragraph" w:customStyle="1" w:styleId="D68B553D04DE4907B8A07F1B6B02E453">
    <w:name w:val="D68B553D04DE4907B8A07F1B6B02E453"/>
    <w:rsid w:val="00DB1B5E"/>
  </w:style>
  <w:style w:type="paragraph" w:customStyle="1" w:styleId="FB75C641BEF14B94B16B84A128CB33F7">
    <w:name w:val="FB75C641BEF14B94B16B84A128CB33F7"/>
    <w:rsid w:val="00DB1B5E"/>
  </w:style>
  <w:style w:type="paragraph" w:customStyle="1" w:styleId="713539BC63D54614A785B36823264E4A">
    <w:name w:val="713539BC63D54614A785B36823264E4A"/>
    <w:rsid w:val="00DB1B5E"/>
  </w:style>
  <w:style w:type="paragraph" w:customStyle="1" w:styleId="01422EAB3AFF4412A28482426ABFA545">
    <w:name w:val="01422EAB3AFF4412A28482426ABFA545"/>
    <w:rsid w:val="00DB1B5E"/>
  </w:style>
  <w:style w:type="paragraph" w:customStyle="1" w:styleId="07C424D9FBD7433CBD658B8D83D5E2A6">
    <w:name w:val="07C424D9FBD7433CBD658B8D83D5E2A6"/>
    <w:rsid w:val="00DB1B5E"/>
  </w:style>
  <w:style w:type="paragraph" w:customStyle="1" w:styleId="8982D967E3B447E980A28423B9F61BF4">
    <w:name w:val="8982D967E3B447E980A28423B9F61BF4"/>
    <w:rsid w:val="00DB1B5E"/>
  </w:style>
  <w:style w:type="paragraph" w:customStyle="1" w:styleId="1FDDE476654640F3B3E7624598A1AEC8">
    <w:name w:val="1FDDE476654640F3B3E7624598A1AEC8"/>
    <w:rsid w:val="00DB1B5E"/>
  </w:style>
  <w:style w:type="paragraph" w:customStyle="1" w:styleId="1D10013A45AD4CE28F4304B78EA223A9">
    <w:name w:val="1D10013A45AD4CE28F4304B78EA223A9"/>
    <w:rsid w:val="00DB1B5E"/>
  </w:style>
  <w:style w:type="paragraph" w:customStyle="1" w:styleId="51CAD586C22647CC8F66CAD9F38778FB">
    <w:name w:val="51CAD586C22647CC8F66CAD9F38778FB"/>
    <w:rsid w:val="00DB1B5E"/>
  </w:style>
  <w:style w:type="paragraph" w:customStyle="1" w:styleId="2B80623AEF644D54B8E0A60F024027E2">
    <w:name w:val="2B80623AEF644D54B8E0A60F024027E2"/>
    <w:rsid w:val="00DB1B5E"/>
  </w:style>
  <w:style w:type="paragraph" w:customStyle="1" w:styleId="7A471D5E7BFE4354867D9D80868F0B67">
    <w:name w:val="7A471D5E7BFE4354867D9D80868F0B67"/>
    <w:rsid w:val="00DB1B5E"/>
  </w:style>
  <w:style w:type="paragraph" w:customStyle="1" w:styleId="6928F15471ED404FAB2E67FB96DA90A7">
    <w:name w:val="6928F15471ED404FAB2E67FB96DA90A7"/>
    <w:rsid w:val="00DB1B5E"/>
  </w:style>
  <w:style w:type="paragraph" w:customStyle="1" w:styleId="20C4F1CFBB8745968C4D2618785B3EA4">
    <w:name w:val="20C4F1CFBB8745968C4D2618785B3EA4"/>
    <w:rsid w:val="00DB1B5E"/>
  </w:style>
  <w:style w:type="paragraph" w:customStyle="1" w:styleId="A61689F2FE984B6AAF48140B5DF40D4C">
    <w:name w:val="A61689F2FE984B6AAF48140B5DF40D4C"/>
    <w:rsid w:val="00DB1B5E"/>
  </w:style>
  <w:style w:type="paragraph" w:customStyle="1" w:styleId="A7062218FBEA490996D15478C9B6CDEC">
    <w:name w:val="A7062218FBEA490996D15478C9B6CDEC"/>
    <w:rsid w:val="00DB1B5E"/>
  </w:style>
  <w:style w:type="paragraph" w:customStyle="1" w:styleId="12EC3FD4A8D04614831DC1049C672807">
    <w:name w:val="12EC3FD4A8D04614831DC1049C672807"/>
    <w:rsid w:val="00DB1B5E"/>
  </w:style>
  <w:style w:type="paragraph" w:customStyle="1" w:styleId="9791F30A4DAE412BB8421566631C2D69">
    <w:name w:val="9791F30A4DAE412BB8421566631C2D69"/>
    <w:rsid w:val="00DB1B5E"/>
  </w:style>
  <w:style w:type="paragraph" w:customStyle="1" w:styleId="271A836E5A304314B29E39B0A92849CD">
    <w:name w:val="271A836E5A304314B29E39B0A92849CD"/>
    <w:rsid w:val="00DB1B5E"/>
  </w:style>
  <w:style w:type="paragraph" w:customStyle="1" w:styleId="9D3D2A5E4D094388A97BF8DDFA0B1B86">
    <w:name w:val="9D3D2A5E4D094388A97BF8DDFA0B1B86"/>
    <w:rsid w:val="00DB1B5E"/>
  </w:style>
  <w:style w:type="paragraph" w:customStyle="1" w:styleId="615F6D60D39240DDA030E82DDF0CBDE4">
    <w:name w:val="615F6D60D39240DDA030E82DDF0CBDE4"/>
    <w:rsid w:val="00DB1B5E"/>
  </w:style>
  <w:style w:type="paragraph" w:customStyle="1" w:styleId="076B2BEFE69047279CDB64D0DC221712">
    <w:name w:val="076B2BEFE69047279CDB64D0DC221712"/>
    <w:rsid w:val="00DB1B5E"/>
  </w:style>
  <w:style w:type="paragraph" w:customStyle="1" w:styleId="D981552495A24760B17C88314751C4C9">
    <w:name w:val="D981552495A24760B17C88314751C4C9"/>
    <w:rsid w:val="00DB1B5E"/>
  </w:style>
  <w:style w:type="paragraph" w:customStyle="1" w:styleId="EE5B0506175F4A789618584477786AC7">
    <w:name w:val="EE5B0506175F4A789618584477786AC7"/>
    <w:rsid w:val="00DB1B5E"/>
  </w:style>
  <w:style w:type="paragraph" w:customStyle="1" w:styleId="177CF15EC75345E181D1250249ADD2E8">
    <w:name w:val="177CF15EC75345E181D1250249ADD2E8"/>
    <w:rsid w:val="00DB1B5E"/>
  </w:style>
  <w:style w:type="paragraph" w:customStyle="1" w:styleId="EEAB64AFB3AD4F2582DC247576E992EA">
    <w:name w:val="EEAB64AFB3AD4F2582DC247576E992EA"/>
    <w:rsid w:val="00DB1B5E"/>
  </w:style>
  <w:style w:type="paragraph" w:customStyle="1" w:styleId="DF5A5CC9C35F4803ACF32D645BF5D082">
    <w:name w:val="DF5A5CC9C35F4803ACF32D645BF5D082"/>
    <w:rsid w:val="00DB1B5E"/>
  </w:style>
  <w:style w:type="paragraph" w:customStyle="1" w:styleId="DF4B5F49C69B43F38E78A1C8D4D993F0">
    <w:name w:val="DF4B5F49C69B43F38E78A1C8D4D993F0"/>
    <w:rsid w:val="00DB1B5E"/>
  </w:style>
  <w:style w:type="paragraph" w:customStyle="1" w:styleId="4D1B9C3D3B11416099467B9BD75E97BE">
    <w:name w:val="4D1B9C3D3B11416099467B9BD75E97BE"/>
    <w:rsid w:val="00DB1B5E"/>
  </w:style>
  <w:style w:type="paragraph" w:customStyle="1" w:styleId="69D7EDFBA0A040F39A3C265E8F11EB4F">
    <w:name w:val="69D7EDFBA0A040F39A3C265E8F11EB4F"/>
    <w:rsid w:val="00DB1B5E"/>
  </w:style>
  <w:style w:type="paragraph" w:customStyle="1" w:styleId="211232AFEA524E62A13B059262994798">
    <w:name w:val="211232AFEA524E62A13B059262994798"/>
    <w:rsid w:val="00DB1B5E"/>
  </w:style>
  <w:style w:type="paragraph" w:customStyle="1" w:styleId="52D12184CF004CC38C3FA3B8A1BEFC2F">
    <w:name w:val="52D12184CF004CC38C3FA3B8A1BEFC2F"/>
    <w:rsid w:val="00DB1B5E"/>
  </w:style>
  <w:style w:type="paragraph" w:customStyle="1" w:styleId="E0124BB00AF642DF83D77B9509DCE70D">
    <w:name w:val="E0124BB00AF642DF83D77B9509DCE70D"/>
    <w:rsid w:val="00DB1B5E"/>
  </w:style>
  <w:style w:type="paragraph" w:customStyle="1" w:styleId="DBF945ACE0A34DBA821457B06344064C">
    <w:name w:val="DBF945ACE0A34DBA821457B06344064C"/>
    <w:rsid w:val="00DB1B5E"/>
  </w:style>
  <w:style w:type="paragraph" w:customStyle="1" w:styleId="BF1763C6A0724B548407FB363D4F423A">
    <w:name w:val="BF1763C6A0724B548407FB363D4F423A"/>
    <w:rsid w:val="00DB1B5E"/>
  </w:style>
  <w:style w:type="paragraph" w:customStyle="1" w:styleId="748D8A4DB9544FCDA177884CE5237E46">
    <w:name w:val="748D8A4DB9544FCDA177884CE5237E46"/>
    <w:rsid w:val="00DB1B5E"/>
  </w:style>
  <w:style w:type="paragraph" w:customStyle="1" w:styleId="3413B60BE587412EB083A625A94D3DCB">
    <w:name w:val="3413B60BE587412EB083A625A94D3DCB"/>
    <w:rsid w:val="00DB1B5E"/>
  </w:style>
  <w:style w:type="paragraph" w:customStyle="1" w:styleId="0007182A757643D2A1C90467B5EAE4C9">
    <w:name w:val="0007182A757643D2A1C90467B5EAE4C9"/>
    <w:rsid w:val="00DB1B5E"/>
  </w:style>
  <w:style w:type="paragraph" w:customStyle="1" w:styleId="DEE4112D8BBC4B438596F70690F891CC">
    <w:name w:val="DEE4112D8BBC4B438596F70690F891CC"/>
    <w:rsid w:val="00DB1B5E"/>
  </w:style>
  <w:style w:type="paragraph" w:customStyle="1" w:styleId="4D6ACDF77C8E44A7834A35A8A0131EB1">
    <w:name w:val="4D6ACDF77C8E44A7834A35A8A0131EB1"/>
    <w:rsid w:val="00DB1B5E"/>
  </w:style>
  <w:style w:type="paragraph" w:customStyle="1" w:styleId="750EF986E9B2492B9D32A73683098941">
    <w:name w:val="750EF986E9B2492B9D32A73683098941"/>
    <w:rsid w:val="00DB1B5E"/>
  </w:style>
  <w:style w:type="paragraph" w:customStyle="1" w:styleId="B8CE443D29AD4DBD8E8493EC97C6BC63">
    <w:name w:val="B8CE443D29AD4DBD8E8493EC97C6BC63"/>
    <w:rsid w:val="00DB1B5E"/>
  </w:style>
  <w:style w:type="paragraph" w:customStyle="1" w:styleId="49E569FBB7534351BE7EE8DABFE901E7">
    <w:name w:val="49E569FBB7534351BE7EE8DABFE901E7"/>
    <w:rsid w:val="00DB1B5E"/>
  </w:style>
  <w:style w:type="paragraph" w:customStyle="1" w:styleId="73D17D271C6B4BAFBDC9D785D363CA19">
    <w:name w:val="73D17D271C6B4BAFBDC9D785D363CA19"/>
    <w:rsid w:val="00DB1B5E"/>
  </w:style>
  <w:style w:type="paragraph" w:customStyle="1" w:styleId="825CB67B7AE94B58B72215C58CFCD949">
    <w:name w:val="825CB67B7AE94B58B72215C58CFCD949"/>
    <w:rsid w:val="00DB1B5E"/>
  </w:style>
  <w:style w:type="paragraph" w:customStyle="1" w:styleId="DCED85AF268049A68C15382EA327805B">
    <w:name w:val="DCED85AF268049A68C15382EA327805B"/>
    <w:rsid w:val="00DB1B5E"/>
  </w:style>
  <w:style w:type="paragraph" w:customStyle="1" w:styleId="AA1CDF1BC9944B598123CCF1A2B6E2F4">
    <w:name w:val="AA1CDF1BC9944B598123CCF1A2B6E2F4"/>
    <w:rsid w:val="00DB1B5E"/>
  </w:style>
  <w:style w:type="paragraph" w:customStyle="1" w:styleId="7076FFE0B7A64BD089E74E9142B2DD66">
    <w:name w:val="7076FFE0B7A64BD089E74E9142B2DD66"/>
    <w:rsid w:val="00DB1B5E"/>
  </w:style>
  <w:style w:type="paragraph" w:customStyle="1" w:styleId="5742F5BFAFCB49E1A5670860D7364CED">
    <w:name w:val="5742F5BFAFCB49E1A5670860D7364CED"/>
    <w:rsid w:val="00DB1B5E"/>
  </w:style>
  <w:style w:type="paragraph" w:customStyle="1" w:styleId="B11CF70668A241AFA4B6D8D1EE93E012">
    <w:name w:val="B11CF70668A241AFA4B6D8D1EE93E012"/>
    <w:rsid w:val="00DB1B5E"/>
  </w:style>
  <w:style w:type="paragraph" w:customStyle="1" w:styleId="D3ECF5B911CC42FBAF1A7DA9C05AEC9C">
    <w:name w:val="D3ECF5B911CC42FBAF1A7DA9C05AEC9C"/>
    <w:rsid w:val="00DB1B5E"/>
  </w:style>
  <w:style w:type="paragraph" w:customStyle="1" w:styleId="7F12EA4E7D344F349799CF9B99867175">
    <w:name w:val="7F12EA4E7D344F349799CF9B99867175"/>
    <w:rsid w:val="00DB1B5E"/>
  </w:style>
  <w:style w:type="paragraph" w:customStyle="1" w:styleId="642C1D327BE243B895E964D70B475BD3">
    <w:name w:val="642C1D327BE243B895E964D70B475BD3"/>
    <w:rsid w:val="00DB1B5E"/>
  </w:style>
  <w:style w:type="paragraph" w:customStyle="1" w:styleId="DBC25FF10A894F968B681B227E4FC76E">
    <w:name w:val="DBC25FF10A894F968B681B227E4FC76E"/>
    <w:rsid w:val="00DB1B5E"/>
  </w:style>
  <w:style w:type="paragraph" w:customStyle="1" w:styleId="394132DAF5BE4B75A098D7D182D19F91">
    <w:name w:val="394132DAF5BE4B75A098D7D182D19F91"/>
    <w:rsid w:val="00DB1B5E"/>
  </w:style>
  <w:style w:type="paragraph" w:customStyle="1" w:styleId="9BACF67F0F8E4100910FCE7AC26A85DD">
    <w:name w:val="9BACF67F0F8E4100910FCE7AC26A85DD"/>
    <w:rsid w:val="00DB1B5E"/>
  </w:style>
  <w:style w:type="paragraph" w:customStyle="1" w:styleId="0F245BE814264100A8A1B5BBC077F3DA">
    <w:name w:val="0F245BE814264100A8A1B5BBC077F3DA"/>
    <w:rsid w:val="00DB1B5E"/>
  </w:style>
  <w:style w:type="paragraph" w:customStyle="1" w:styleId="3BF5ED900359496EB62043026A28FB5B">
    <w:name w:val="3BF5ED900359496EB62043026A28FB5B"/>
    <w:rsid w:val="00DB1B5E"/>
  </w:style>
  <w:style w:type="paragraph" w:customStyle="1" w:styleId="E7B3008FD91943FDAEEC35116F53165A">
    <w:name w:val="E7B3008FD91943FDAEEC35116F53165A"/>
    <w:rsid w:val="00DB1B5E"/>
  </w:style>
  <w:style w:type="paragraph" w:customStyle="1" w:styleId="EE0A9E0932D64220965B554CD78E10C5">
    <w:name w:val="EE0A9E0932D64220965B554CD78E10C5"/>
    <w:rsid w:val="00DB1B5E"/>
  </w:style>
  <w:style w:type="paragraph" w:customStyle="1" w:styleId="1792840A96C44C3AA3B3E76B1D563343">
    <w:name w:val="1792840A96C44C3AA3B3E76B1D563343"/>
    <w:rsid w:val="00DB1B5E"/>
  </w:style>
  <w:style w:type="paragraph" w:customStyle="1" w:styleId="1A33597F246F457BB64088DFED6DDF3E">
    <w:name w:val="1A33597F246F457BB64088DFED6DDF3E"/>
    <w:rsid w:val="00DB1B5E"/>
  </w:style>
  <w:style w:type="paragraph" w:customStyle="1" w:styleId="DDE09E2FD9CD4FFB822CFDCB76F3354F">
    <w:name w:val="DDE09E2FD9CD4FFB822CFDCB76F3354F"/>
    <w:rsid w:val="00DB1B5E"/>
  </w:style>
  <w:style w:type="paragraph" w:customStyle="1" w:styleId="A95D81B277A74F89B00A201E21110C14">
    <w:name w:val="A95D81B277A74F89B00A201E21110C14"/>
    <w:rsid w:val="00DB1B5E"/>
  </w:style>
  <w:style w:type="paragraph" w:customStyle="1" w:styleId="97CA452DF7CC44C9BE0BDC730F5EA671">
    <w:name w:val="97CA452DF7CC44C9BE0BDC730F5EA671"/>
    <w:rsid w:val="00DB1B5E"/>
  </w:style>
  <w:style w:type="paragraph" w:customStyle="1" w:styleId="A099033C7C6B4A3C8F052679A148FC89">
    <w:name w:val="A099033C7C6B4A3C8F052679A148FC89"/>
    <w:rsid w:val="00DB1B5E"/>
  </w:style>
  <w:style w:type="paragraph" w:customStyle="1" w:styleId="FD20A868FED248D6910CE818F6775F20">
    <w:name w:val="FD20A868FED248D6910CE818F6775F20"/>
    <w:rsid w:val="00DB1B5E"/>
  </w:style>
  <w:style w:type="paragraph" w:customStyle="1" w:styleId="746456D462E440B691561B81F899F158">
    <w:name w:val="746456D462E440B691561B81F899F158"/>
    <w:rsid w:val="00DB1B5E"/>
  </w:style>
  <w:style w:type="paragraph" w:customStyle="1" w:styleId="6753F73B4C234DA6A60D1BA2BA823EC5">
    <w:name w:val="6753F73B4C234DA6A60D1BA2BA823EC5"/>
    <w:rsid w:val="00DB1B5E"/>
  </w:style>
  <w:style w:type="paragraph" w:customStyle="1" w:styleId="B0981931B16D4D5EA89B88CD5DAF22FC">
    <w:name w:val="B0981931B16D4D5EA89B88CD5DAF22FC"/>
    <w:rsid w:val="00DB1B5E"/>
  </w:style>
  <w:style w:type="paragraph" w:customStyle="1" w:styleId="2DB199D0303146A883ADE82121CA85A0">
    <w:name w:val="2DB199D0303146A883ADE82121CA85A0"/>
    <w:rsid w:val="00DB1B5E"/>
  </w:style>
  <w:style w:type="paragraph" w:customStyle="1" w:styleId="0E23C765C323463483D5A68876910B78">
    <w:name w:val="0E23C765C323463483D5A68876910B78"/>
    <w:rsid w:val="00DB1B5E"/>
  </w:style>
  <w:style w:type="paragraph" w:customStyle="1" w:styleId="881001DD9DBA4866876609048A4224DD">
    <w:name w:val="881001DD9DBA4866876609048A4224DD"/>
    <w:rsid w:val="00DB1B5E"/>
  </w:style>
  <w:style w:type="paragraph" w:customStyle="1" w:styleId="BDEF4F3B178D4064A01D3BA999E0601B">
    <w:name w:val="BDEF4F3B178D4064A01D3BA999E0601B"/>
    <w:rsid w:val="00DB1B5E"/>
  </w:style>
  <w:style w:type="paragraph" w:customStyle="1" w:styleId="73AFCC74CDDD476AB1705D0C21571C27">
    <w:name w:val="73AFCC74CDDD476AB1705D0C21571C27"/>
    <w:rsid w:val="00DB1B5E"/>
  </w:style>
  <w:style w:type="paragraph" w:customStyle="1" w:styleId="3FB49646A9634EED8C5F58B44B45E2AA">
    <w:name w:val="3FB49646A9634EED8C5F58B44B45E2AA"/>
    <w:rsid w:val="00DB1B5E"/>
  </w:style>
  <w:style w:type="paragraph" w:customStyle="1" w:styleId="F0AF33C4756D48C7873979C2A00AA163">
    <w:name w:val="F0AF33C4756D48C7873979C2A00AA163"/>
    <w:rsid w:val="00DB1B5E"/>
  </w:style>
  <w:style w:type="paragraph" w:customStyle="1" w:styleId="D5040DE4468B43618B4DF08F8472CABB">
    <w:name w:val="D5040DE4468B43618B4DF08F8472CABB"/>
    <w:rsid w:val="00DB1B5E"/>
  </w:style>
  <w:style w:type="paragraph" w:customStyle="1" w:styleId="9A42E50489A740DEADD5E8810C9DE581">
    <w:name w:val="9A42E50489A740DEADD5E8810C9DE581"/>
    <w:rsid w:val="00DB1B5E"/>
  </w:style>
  <w:style w:type="paragraph" w:customStyle="1" w:styleId="C21E75EA558146E9BF5C90C41F2893A8">
    <w:name w:val="C21E75EA558146E9BF5C90C41F2893A8"/>
    <w:rsid w:val="00DB1B5E"/>
  </w:style>
  <w:style w:type="paragraph" w:customStyle="1" w:styleId="2760606711214447863586B4C0CD5B7A">
    <w:name w:val="2760606711214447863586B4C0CD5B7A"/>
    <w:rsid w:val="00DB1B5E"/>
  </w:style>
  <w:style w:type="paragraph" w:customStyle="1" w:styleId="DD9494E9744948BBA986EFDD85BFA631">
    <w:name w:val="DD9494E9744948BBA986EFDD85BFA631"/>
    <w:rsid w:val="00DB1B5E"/>
  </w:style>
  <w:style w:type="paragraph" w:customStyle="1" w:styleId="C9EDD0DA80E044EAA1412CDF91081A95">
    <w:name w:val="C9EDD0DA80E044EAA1412CDF91081A95"/>
    <w:rsid w:val="00DB1B5E"/>
  </w:style>
  <w:style w:type="paragraph" w:customStyle="1" w:styleId="D633A7A2574545829C87C470148AB906">
    <w:name w:val="D633A7A2574545829C87C470148AB906"/>
    <w:rsid w:val="00DB1B5E"/>
  </w:style>
  <w:style w:type="paragraph" w:customStyle="1" w:styleId="C52F65C8562F442D93897321BE191F7A">
    <w:name w:val="C52F65C8562F442D93897321BE191F7A"/>
    <w:rsid w:val="00DB1B5E"/>
  </w:style>
  <w:style w:type="paragraph" w:customStyle="1" w:styleId="D3005BA97F5D42E288B773AE8EFED24B">
    <w:name w:val="D3005BA97F5D42E288B773AE8EFED24B"/>
    <w:rsid w:val="00DB1B5E"/>
  </w:style>
  <w:style w:type="paragraph" w:customStyle="1" w:styleId="A07F4DE1BE04427FA73762DEAF22B791">
    <w:name w:val="A07F4DE1BE04427FA73762DEAF22B791"/>
    <w:rsid w:val="00DB1B5E"/>
  </w:style>
  <w:style w:type="paragraph" w:customStyle="1" w:styleId="B8F48853059B40B9B8EF5F20C814B4CD">
    <w:name w:val="B8F48853059B40B9B8EF5F20C814B4CD"/>
    <w:rsid w:val="00DB1B5E"/>
  </w:style>
  <w:style w:type="paragraph" w:customStyle="1" w:styleId="1C4BD82F008F4C4299200C80E176D06C">
    <w:name w:val="1C4BD82F008F4C4299200C80E176D06C"/>
    <w:rsid w:val="00DB1B5E"/>
  </w:style>
  <w:style w:type="paragraph" w:customStyle="1" w:styleId="54ABE95C31F343A6B6F6D7B5F9F23BC8">
    <w:name w:val="54ABE95C31F343A6B6F6D7B5F9F23BC8"/>
    <w:rsid w:val="00DB1B5E"/>
  </w:style>
  <w:style w:type="paragraph" w:customStyle="1" w:styleId="2253A838A4124B2387251C654E0820CB">
    <w:name w:val="2253A838A4124B2387251C654E0820CB"/>
    <w:rsid w:val="00DB1B5E"/>
  </w:style>
  <w:style w:type="paragraph" w:customStyle="1" w:styleId="03C775282CA64C938B7B6BC8C4DA7D5E">
    <w:name w:val="03C775282CA64C938B7B6BC8C4DA7D5E"/>
    <w:rsid w:val="00DB1B5E"/>
  </w:style>
  <w:style w:type="paragraph" w:customStyle="1" w:styleId="9739352C47C24F31A7210DE04F322C3A">
    <w:name w:val="9739352C47C24F31A7210DE04F322C3A"/>
    <w:rsid w:val="00DB1B5E"/>
  </w:style>
  <w:style w:type="paragraph" w:customStyle="1" w:styleId="47B0361A2DFB4B8DBACE47954297AF79">
    <w:name w:val="47B0361A2DFB4B8DBACE47954297AF79"/>
    <w:rsid w:val="00DB1B5E"/>
  </w:style>
  <w:style w:type="paragraph" w:customStyle="1" w:styleId="A6E7B88BE01A414B9CADEECFE02B312C">
    <w:name w:val="A6E7B88BE01A414B9CADEECFE02B312C"/>
    <w:rsid w:val="00DB1B5E"/>
  </w:style>
  <w:style w:type="paragraph" w:customStyle="1" w:styleId="4D3C73F200EF42F4BA755EE92A125C2B">
    <w:name w:val="4D3C73F200EF42F4BA755EE92A125C2B"/>
    <w:rsid w:val="00DB1B5E"/>
  </w:style>
  <w:style w:type="paragraph" w:customStyle="1" w:styleId="184DDC00AEA54322B06DC28A91BFCF2A">
    <w:name w:val="184DDC00AEA54322B06DC28A91BFCF2A"/>
    <w:rsid w:val="00DB1B5E"/>
  </w:style>
  <w:style w:type="paragraph" w:customStyle="1" w:styleId="D1EC69D4796340A4A8167FDD180C38F5">
    <w:name w:val="D1EC69D4796340A4A8167FDD180C38F5"/>
    <w:rsid w:val="00DB1B5E"/>
  </w:style>
  <w:style w:type="paragraph" w:customStyle="1" w:styleId="C6217474E2F24E66996B9CAB0E047691">
    <w:name w:val="C6217474E2F24E66996B9CAB0E047691"/>
    <w:rsid w:val="00DB1B5E"/>
  </w:style>
  <w:style w:type="paragraph" w:customStyle="1" w:styleId="CA4B302C71F64315B98BB59E52600B49">
    <w:name w:val="CA4B302C71F64315B98BB59E52600B49"/>
    <w:rsid w:val="00DB1B5E"/>
  </w:style>
  <w:style w:type="paragraph" w:customStyle="1" w:styleId="409FB07B76A94684881CCD8BB0FC53DA">
    <w:name w:val="409FB07B76A94684881CCD8BB0FC53DA"/>
    <w:rsid w:val="00DB1B5E"/>
  </w:style>
  <w:style w:type="paragraph" w:customStyle="1" w:styleId="1FCACCC5E52D49D4A1ADC3A7BF03F662">
    <w:name w:val="1FCACCC5E52D49D4A1ADC3A7BF03F662"/>
    <w:rsid w:val="00DB1B5E"/>
  </w:style>
  <w:style w:type="paragraph" w:customStyle="1" w:styleId="D9796FF7C32E47E5A8C23976760808F0">
    <w:name w:val="D9796FF7C32E47E5A8C23976760808F0"/>
    <w:rsid w:val="00DB1B5E"/>
  </w:style>
  <w:style w:type="paragraph" w:customStyle="1" w:styleId="D2BD2F0141204C13B989C5677AD114CB">
    <w:name w:val="D2BD2F0141204C13B989C5677AD114CB"/>
    <w:rsid w:val="00DB1B5E"/>
  </w:style>
  <w:style w:type="paragraph" w:customStyle="1" w:styleId="7AA50EA018EB4E9F98ED03B0B0BCF52E">
    <w:name w:val="7AA50EA018EB4E9F98ED03B0B0BCF52E"/>
    <w:rsid w:val="00DB1B5E"/>
  </w:style>
  <w:style w:type="paragraph" w:customStyle="1" w:styleId="C1F5D76D1C014795B8D76F8959A08E82">
    <w:name w:val="C1F5D76D1C014795B8D76F8959A08E82"/>
    <w:rsid w:val="00DB1B5E"/>
  </w:style>
  <w:style w:type="paragraph" w:customStyle="1" w:styleId="113326FE3ED44E57AE3376023689C116">
    <w:name w:val="113326FE3ED44E57AE3376023689C116"/>
    <w:rsid w:val="00DB1B5E"/>
  </w:style>
  <w:style w:type="paragraph" w:customStyle="1" w:styleId="1FD5E6B5678F4DB8BADF7F531A54E012">
    <w:name w:val="1FD5E6B5678F4DB8BADF7F531A54E012"/>
    <w:rsid w:val="00DB1B5E"/>
  </w:style>
  <w:style w:type="paragraph" w:customStyle="1" w:styleId="81D1094D2B10449CADB85B0D269B3D2F">
    <w:name w:val="81D1094D2B10449CADB85B0D269B3D2F"/>
    <w:rsid w:val="00DB1B5E"/>
  </w:style>
  <w:style w:type="paragraph" w:customStyle="1" w:styleId="785898A8849B4C489F71866456D99F5E">
    <w:name w:val="785898A8849B4C489F71866456D99F5E"/>
    <w:rsid w:val="00DB1B5E"/>
  </w:style>
  <w:style w:type="paragraph" w:customStyle="1" w:styleId="989A4517ECB44B90997C06DFE3A5B360">
    <w:name w:val="989A4517ECB44B90997C06DFE3A5B360"/>
    <w:rsid w:val="00DB1B5E"/>
  </w:style>
  <w:style w:type="paragraph" w:customStyle="1" w:styleId="38EA809B63194EFBAEF75C11FE67036F">
    <w:name w:val="38EA809B63194EFBAEF75C11FE67036F"/>
    <w:rsid w:val="00DB1B5E"/>
  </w:style>
  <w:style w:type="paragraph" w:customStyle="1" w:styleId="87051D0F1C144F3391DFFF5909BA7413">
    <w:name w:val="87051D0F1C144F3391DFFF5909BA7413"/>
    <w:rsid w:val="00DB1B5E"/>
  </w:style>
  <w:style w:type="paragraph" w:customStyle="1" w:styleId="738BD7A2F026447796F1EADC3F25AE18">
    <w:name w:val="738BD7A2F026447796F1EADC3F25AE18"/>
    <w:rsid w:val="00DB1B5E"/>
  </w:style>
  <w:style w:type="paragraph" w:customStyle="1" w:styleId="711D7E93BF914EBD8409A6DCA69E92A8">
    <w:name w:val="711D7E93BF914EBD8409A6DCA69E92A8"/>
    <w:rsid w:val="00DB1B5E"/>
  </w:style>
  <w:style w:type="paragraph" w:customStyle="1" w:styleId="BFE7706B7AD840AB80826C676430FC0F">
    <w:name w:val="BFE7706B7AD840AB80826C676430FC0F"/>
    <w:rsid w:val="00DB1B5E"/>
  </w:style>
  <w:style w:type="paragraph" w:customStyle="1" w:styleId="28E330802B9B4EC2A1681F120A1A18C4">
    <w:name w:val="28E330802B9B4EC2A1681F120A1A18C4"/>
    <w:rsid w:val="00DB1B5E"/>
  </w:style>
  <w:style w:type="paragraph" w:customStyle="1" w:styleId="C8A70F09B28E4710AAEFBFCE9C6169F6">
    <w:name w:val="C8A70F09B28E4710AAEFBFCE9C6169F6"/>
    <w:rsid w:val="00DB1B5E"/>
  </w:style>
  <w:style w:type="paragraph" w:customStyle="1" w:styleId="B2292A754CB24EA199DB33A5BC8BB472">
    <w:name w:val="B2292A754CB24EA199DB33A5BC8BB472"/>
    <w:rsid w:val="00DB1B5E"/>
  </w:style>
  <w:style w:type="paragraph" w:customStyle="1" w:styleId="692480433F58479C8B537061C79BB471">
    <w:name w:val="692480433F58479C8B537061C79BB471"/>
    <w:rsid w:val="00DB1B5E"/>
  </w:style>
  <w:style w:type="paragraph" w:customStyle="1" w:styleId="A356FC3AB20842B1AA103EE41DEC9FDF">
    <w:name w:val="A356FC3AB20842B1AA103EE41DEC9FDF"/>
    <w:rsid w:val="00DB1B5E"/>
  </w:style>
  <w:style w:type="paragraph" w:customStyle="1" w:styleId="0C3824E566984EFD83663110876728E1">
    <w:name w:val="0C3824E566984EFD83663110876728E1"/>
    <w:rsid w:val="00DB1B5E"/>
  </w:style>
  <w:style w:type="paragraph" w:customStyle="1" w:styleId="38D9BB1F245642709903DECB11AABB13">
    <w:name w:val="38D9BB1F245642709903DECB11AABB13"/>
    <w:rsid w:val="00DB1B5E"/>
  </w:style>
  <w:style w:type="paragraph" w:customStyle="1" w:styleId="00A5519F513E4A57A56C18B973A50355">
    <w:name w:val="00A5519F513E4A57A56C18B973A50355"/>
    <w:rsid w:val="00DB1B5E"/>
  </w:style>
  <w:style w:type="paragraph" w:customStyle="1" w:styleId="E05AF65D57654678B1D6BF8F7F7F5D80">
    <w:name w:val="E05AF65D57654678B1D6BF8F7F7F5D80"/>
    <w:rsid w:val="00DB1B5E"/>
  </w:style>
  <w:style w:type="paragraph" w:customStyle="1" w:styleId="299A1FFF3FEE4129B7FB3CE6D79DD4E3">
    <w:name w:val="299A1FFF3FEE4129B7FB3CE6D79DD4E3"/>
    <w:rsid w:val="00DB1B5E"/>
  </w:style>
  <w:style w:type="paragraph" w:customStyle="1" w:styleId="0F44EAC7A00C4D02BDC1A75D0A94A92C">
    <w:name w:val="0F44EAC7A00C4D02BDC1A75D0A94A92C"/>
    <w:rsid w:val="00DB1B5E"/>
  </w:style>
  <w:style w:type="paragraph" w:customStyle="1" w:styleId="3A3C092D308249CFB8B956D5AC08F593">
    <w:name w:val="3A3C092D308249CFB8B956D5AC08F593"/>
    <w:rsid w:val="00DB1B5E"/>
  </w:style>
  <w:style w:type="paragraph" w:customStyle="1" w:styleId="980B520CF40A4E5CB3C1FBB70948CB00">
    <w:name w:val="980B520CF40A4E5CB3C1FBB70948CB00"/>
    <w:rsid w:val="00DB1B5E"/>
  </w:style>
  <w:style w:type="paragraph" w:customStyle="1" w:styleId="347618E9052D4E0EA5CF70C09704725B">
    <w:name w:val="347618E9052D4E0EA5CF70C09704725B"/>
    <w:rsid w:val="00DB1B5E"/>
  </w:style>
  <w:style w:type="paragraph" w:customStyle="1" w:styleId="A56ECEBCD4E6456689A09373BE96F854">
    <w:name w:val="A56ECEBCD4E6456689A09373BE96F854"/>
    <w:rsid w:val="00DB1B5E"/>
  </w:style>
  <w:style w:type="paragraph" w:customStyle="1" w:styleId="8F7296DE3790400381FEA690B0395726">
    <w:name w:val="8F7296DE3790400381FEA690B0395726"/>
    <w:rsid w:val="00DB1B5E"/>
  </w:style>
  <w:style w:type="paragraph" w:customStyle="1" w:styleId="7B978A7A61DA48D7812F75FD2CC806AD">
    <w:name w:val="7B978A7A61DA48D7812F75FD2CC806AD"/>
    <w:rsid w:val="00DB1B5E"/>
  </w:style>
  <w:style w:type="paragraph" w:customStyle="1" w:styleId="966E4D67113040B987E5CACA0F249D53">
    <w:name w:val="966E4D67113040B987E5CACA0F249D53"/>
    <w:rsid w:val="00DB1B5E"/>
  </w:style>
  <w:style w:type="paragraph" w:customStyle="1" w:styleId="8835BBE58D394E85981F1EDCF2DD68A1">
    <w:name w:val="8835BBE58D394E85981F1EDCF2DD68A1"/>
    <w:rsid w:val="00DB1B5E"/>
  </w:style>
  <w:style w:type="paragraph" w:customStyle="1" w:styleId="E7DC5F773E6A4DF0B79FD6D486A07157">
    <w:name w:val="E7DC5F773E6A4DF0B79FD6D486A07157"/>
    <w:rsid w:val="00DB1B5E"/>
  </w:style>
  <w:style w:type="paragraph" w:customStyle="1" w:styleId="293BED7B813441209685D2792951ED7C">
    <w:name w:val="293BED7B813441209685D2792951ED7C"/>
    <w:rsid w:val="00DB1B5E"/>
  </w:style>
  <w:style w:type="paragraph" w:customStyle="1" w:styleId="64EA7592069D4C6BB876AD29A07891C7">
    <w:name w:val="64EA7592069D4C6BB876AD29A07891C7"/>
    <w:rsid w:val="00DB1B5E"/>
  </w:style>
  <w:style w:type="paragraph" w:customStyle="1" w:styleId="B52E45656E5B4D02A342AAAC0B2AAFEE">
    <w:name w:val="B52E45656E5B4D02A342AAAC0B2AAFEE"/>
    <w:rsid w:val="00DB1B5E"/>
  </w:style>
  <w:style w:type="paragraph" w:customStyle="1" w:styleId="DCEFAC82445347F78B0FE8765ABA7DAD">
    <w:name w:val="DCEFAC82445347F78B0FE8765ABA7DAD"/>
    <w:rsid w:val="00DB1B5E"/>
  </w:style>
  <w:style w:type="paragraph" w:customStyle="1" w:styleId="9CBF75D09EA947C7B6959EB3828DB697">
    <w:name w:val="9CBF75D09EA947C7B6959EB3828DB697"/>
    <w:rsid w:val="00DB1B5E"/>
  </w:style>
  <w:style w:type="paragraph" w:customStyle="1" w:styleId="759CB515BD85437E8981C2470CDA32E9">
    <w:name w:val="759CB515BD85437E8981C2470CDA32E9"/>
    <w:rsid w:val="00DB1B5E"/>
  </w:style>
  <w:style w:type="paragraph" w:customStyle="1" w:styleId="025A3CDFA9934369BCD7A6742A22AC2E">
    <w:name w:val="025A3CDFA9934369BCD7A6742A22AC2E"/>
    <w:rsid w:val="00DB1B5E"/>
  </w:style>
  <w:style w:type="paragraph" w:customStyle="1" w:styleId="5ECCFD9509244ADB99E8AF424E40EE4D">
    <w:name w:val="5ECCFD9509244ADB99E8AF424E40EE4D"/>
    <w:rsid w:val="00DB1B5E"/>
  </w:style>
  <w:style w:type="paragraph" w:customStyle="1" w:styleId="A23AAAFAC0584B8CB4438049D83CBB7E">
    <w:name w:val="A23AAAFAC0584B8CB4438049D83CBB7E"/>
    <w:rsid w:val="00DB1B5E"/>
  </w:style>
  <w:style w:type="paragraph" w:customStyle="1" w:styleId="CE0250BB4C874896AF886030D15A465B">
    <w:name w:val="CE0250BB4C874896AF886030D15A465B"/>
    <w:rsid w:val="00DB1B5E"/>
  </w:style>
  <w:style w:type="paragraph" w:customStyle="1" w:styleId="8260B67B696E40B9B2C875AC88DEBCD9">
    <w:name w:val="8260B67B696E40B9B2C875AC88DEBCD9"/>
    <w:rsid w:val="00DB1B5E"/>
  </w:style>
  <w:style w:type="paragraph" w:customStyle="1" w:styleId="BC637E558A8E4F4C8392124C599FEEE0">
    <w:name w:val="BC637E558A8E4F4C8392124C599FEEE0"/>
    <w:rsid w:val="00DB1B5E"/>
  </w:style>
  <w:style w:type="paragraph" w:customStyle="1" w:styleId="A121A9DA63F8435BBD3B3B1F8425EF6B">
    <w:name w:val="A121A9DA63F8435BBD3B3B1F8425EF6B"/>
    <w:rsid w:val="00DB1B5E"/>
  </w:style>
  <w:style w:type="paragraph" w:customStyle="1" w:styleId="BA2A823C74B342D9A777C046FDFF0AF5">
    <w:name w:val="BA2A823C74B342D9A777C046FDFF0AF5"/>
    <w:rsid w:val="00DB1B5E"/>
  </w:style>
  <w:style w:type="paragraph" w:customStyle="1" w:styleId="709C8EB7A66648038C2BCB54C6347DE3">
    <w:name w:val="709C8EB7A66648038C2BCB54C6347DE3"/>
    <w:rsid w:val="00DB1B5E"/>
  </w:style>
  <w:style w:type="paragraph" w:customStyle="1" w:styleId="EC29FA949E1A40A89A5B59D79F0267A1">
    <w:name w:val="EC29FA949E1A40A89A5B59D79F0267A1"/>
    <w:rsid w:val="00DB1B5E"/>
  </w:style>
  <w:style w:type="paragraph" w:customStyle="1" w:styleId="6BA94CF6A7E148D2B150D4F78AA6D20A">
    <w:name w:val="6BA94CF6A7E148D2B150D4F78AA6D20A"/>
    <w:rsid w:val="00DB1B5E"/>
  </w:style>
  <w:style w:type="paragraph" w:customStyle="1" w:styleId="BE3661E2EF524DCD81330D619B5A9763">
    <w:name w:val="BE3661E2EF524DCD81330D619B5A9763"/>
    <w:rsid w:val="00DB1B5E"/>
  </w:style>
  <w:style w:type="paragraph" w:customStyle="1" w:styleId="9D655B7CEE084A5BBC2FF11AA7D8D10C">
    <w:name w:val="9D655B7CEE084A5BBC2FF11AA7D8D10C"/>
    <w:rsid w:val="00DB1B5E"/>
  </w:style>
  <w:style w:type="paragraph" w:customStyle="1" w:styleId="2F7A2D910D3244B98303E99E2CC17BFE">
    <w:name w:val="2F7A2D910D3244B98303E99E2CC17BFE"/>
    <w:rsid w:val="00DB1B5E"/>
  </w:style>
  <w:style w:type="paragraph" w:customStyle="1" w:styleId="6144D9DB620442DFBEA8390569069065">
    <w:name w:val="6144D9DB620442DFBEA8390569069065"/>
    <w:rsid w:val="00DB1B5E"/>
  </w:style>
  <w:style w:type="paragraph" w:customStyle="1" w:styleId="49EE1063EAF24F5F933A38726E40D539">
    <w:name w:val="49EE1063EAF24F5F933A38726E40D539"/>
    <w:rsid w:val="00DB1B5E"/>
  </w:style>
  <w:style w:type="paragraph" w:customStyle="1" w:styleId="C0FD003AE24D477DB3113E563717885B">
    <w:name w:val="C0FD003AE24D477DB3113E563717885B"/>
    <w:rsid w:val="00DB1B5E"/>
  </w:style>
  <w:style w:type="paragraph" w:customStyle="1" w:styleId="34550670DA7F4DB4B388282611FD75C3">
    <w:name w:val="34550670DA7F4DB4B388282611FD75C3"/>
    <w:rsid w:val="00DB1B5E"/>
  </w:style>
  <w:style w:type="paragraph" w:customStyle="1" w:styleId="E3CC174A4E8A408EB27EEC53416FBE32">
    <w:name w:val="E3CC174A4E8A408EB27EEC53416FBE32"/>
    <w:rsid w:val="00DB1B5E"/>
  </w:style>
  <w:style w:type="paragraph" w:customStyle="1" w:styleId="085A1155A3564ED68FB90672A9242A14">
    <w:name w:val="085A1155A3564ED68FB90672A9242A14"/>
    <w:rsid w:val="00DB1B5E"/>
  </w:style>
  <w:style w:type="paragraph" w:customStyle="1" w:styleId="7803C022EDE343D6A57BCA8007135AF8">
    <w:name w:val="7803C022EDE343D6A57BCA8007135AF8"/>
    <w:rsid w:val="00DB1B5E"/>
  </w:style>
  <w:style w:type="paragraph" w:customStyle="1" w:styleId="0CFCD916CBC2425E8171F4E4C10D9D4A">
    <w:name w:val="0CFCD916CBC2425E8171F4E4C10D9D4A"/>
    <w:rsid w:val="00DB1B5E"/>
  </w:style>
  <w:style w:type="paragraph" w:customStyle="1" w:styleId="587965B556E7408E9769A26621943438">
    <w:name w:val="587965B556E7408E9769A26621943438"/>
    <w:rsid w:val="00DB1B5E"/>
  </w:style>
  <w:style w:type="paragraph" w:customStyle="1" w:styleId="C4BA60FE8EB040D0A9F1AA35EC93410E">
    <w:name w:val="C4BA60FE8EB040D0A9F1AA35EC93410E"/>
    <w:rsid w:val="00DB1B5E"/>
  </w:style>
  <w:style w:type="paragraph" w:customStyle="1" w:styleId="D8F4E6D91FB9449B8DC6D9E4F9DD8D91">
    <w:name w:val="D8F4E6D91FB9449B8DC6D9E4F9DD8D91"/>
    <w:rsid w:val="00DB1B5E"/>
  </w:style>
  <w:style w:type="paragraph" w:customStyle="1" w:styleId="FCDD07FBC9FC4014BEA9B922DFEAFCE9">
    <w:name w:val="FCDD07FBC9FC4014BEA9B922DFEAFCE9"/>
    <w:rsid w:val="00DB1B5E"/>
  </w:style>
  <w:style w:type="paragraph" w:customStyle="1" w:styleId="6D00BBBF97D54EAB8A53E92DA0CF68A1">
    <w:name w:val="6D00BBBF97D54EAB8A53E92DA0CF68A1"/>
    <w:rsid w:val="00DB1B5E"/>
  </w:style>
  <w:style w:type="paragraph" w:customStyle="1" w:styleId="247665AA85C343FC81737078F4544B72">
    <w:name w:val="247665AA85C343FC81737078F4544B72"/>
    <w:rsid w:val="00DB1B5E"/>
  </w:style>
  <w:style w:type="paragraph" w:customStyle="1" w:styleId="17E7577F7C814DF1ACC9C6A2A72FF524">
    <w:name w:val="17E7577F7C814DF1ACC9C6A2A72FF524"/>
    <w:rsid w:val="00DB1B5E"/>
  </w:style>
  <w:style w:type="paragraph" w:customStyle="1" w:styleId="0087613243D84AC38A32E08C0EEBB58C">
    <w:name w:val="0087613243D84AC38A32E08C0EEBB58C"/>
    <w:rsid w:val="00DB1B5E"/>
  </w:style>
  <w:style w:type="paragraph" w:customStyle="1" w:styleId="890C923FC9174CF393DA7CAAC00AFDAF">
    <w:name w:val="890C923FC9174CF393DA7CAAC00AFDAF"/>
    <w:rsid w:val="00DB1B5E"/>
  </w:style>
  <w:style w:type="paragraph" w:customStyle="1" w:styleId="D62C6593ED45470CB5911E5BD49E93BD">
    <w:name w:val="D62C6593ED45470CB5911E5BD49E93BD"/>
    <w:rsid w:val="00DB1B5E"/>
  </w:style>
  <w:style w:type="paragraph" w:customStyle="1" w:styleId="5EFCF8FE82A94601867FA56F0DC9227B">
    <w:name w:val="5EFCF8FE82A94601867FA56F0DC9227B"/>
    <w:rsid w:val="00DB1B5E"/>
  </w:style>
  <w:style w:type="paragraph" w:customStyle="1" w:styleId="1CFF5ED641DF41198A432CBB67F40D04">
    <w:name w:val="1CFF5ED641DF41198A432CBB67F40D04"/>
    <w:rsid w:val="00DB1B5E"/>
  </w:style>
  <w:style w:type="paragraph" w:customStyle="1" w:styleId="6F7D0DE333C64DDE8CD506C139AE6581">
    <w:name w:val="6F7D0DE333C64DDE8CD506C139AE6581"/>
    <w:rsid w:val="00DB1B5E"/>
  </w:style>
  <w:style w:type="paragraph" w:customStyle="1" w:styleId="1393617ACE8648CFA403517AE97624FE">
    <w:name w:val="1393617ACE8648CFA403517AE97624FE"/>
    <w:rsid w:val="00DB1B5E"/>
  </w:style>
  <w:style w:type="paragraph" w:customStyle="1" w:styleId="041889D20F5448DAB2B8F52C30ECB114">
    <w:name w:val="041889D20F5448DAB2B8F52C30ECB114"/>
    <w:rsid w:val="00DB1B5E"/>
  </w:style>
  <w:style w:type="paragraph" w:customStyle="1" w:styleId="D06DA0C910E84A08ADECA6C84B6808E8">
    <w:name w:val="D06DA0C910E84A08ADECA6C84B6808E8"/>
    <w:rsid w:val="00DB1B5E"/>
  </w:style>
  <w:style w:type="paragraph" w:customStyle="1" w:styleId="C7866F0628874FD790F88FFA4DC02A3F">
    <w:name w:val="C7866F0628874FD790F88FFA4DC02A3F"/>
    <w:rsid w:val="00DB1B5E"/>
  </w:style>
  <w:style w:type="paragraph" w:customStyle="1" w:styleId="B21C122F8A3C4DB483F705ECDB68B422">
    <w:name w:val="B21C122F8A3C4DB483F705ECDB68B422"/>
    <w:rsid w:val="00DB1B5E"/>
  </w:style>
  <w:style w:type="paragraph" w:customStyle="1" w:styleId="51D89F20325A411A9E1FEBB9326376A3">
    <w:name w:val="51D89F20325A411A9E1FEBB9326376A3"/>
    <w:rsid w:val="00DB1B5E"/>
  </w:style>
  <w:style w:type="paragraph" w:customStyle="1" w:styleId="7657A602A06141218A46EE2157700465">
    <w:name w:val="7657A602A06141218A46EE2157700465"/>
    <w:rsid w:val="00DB1B5E"/>
  </w:style>
  <w:style w:type="paragraph" w:customStyle="1" w:styleId="831ED6F587E3463C9CA8A3A169A97591">
    <w:name w:val="831ED6F587E3463C9CA8A3A169A97591"/>
    <w:rsid w:val="00DB1B5E"/>
  </w:style>
  <w:style w:type="paragraph" w:customStyle="1" w:styleId="0D15CC1E053E45D0A43B4BFF5DDB0BEA">
    <w:name w:val="0D15CC1E053E45D0A43B4BFF5DDB0BEA"/>
    <w:rsid w:val="00DB1B5E"/>
  </w:style>
  <w:style w:type="paragraph" w:customStyle="1" w:styleId="0C44D633784A46D98EDD7A6989C0AC32">
    <w:name w:val="0C44D633784A46D98EDD7A6989C0AC32"/>
    <w:rsid w:val="00DB1B5E"/>
  </w:style>
  <w:style w:type="paragraph" w:customStyle="1" w:styleId="C29DC93D1B164AFAB190233E315D9A8C">
    <w:name w:val="C29DC93D1B164AFAB190233E315D9A8C"/>
    <w:rsid w:val="00DB1B5E"/>
  </w:style>
  <w:style w:type="paragraph" w:customStyle="1" w:styleId="308E3E77A9B2406BA1BF3D663CCA7F7E">
    <w:name w:val="308E3E77A9B2406BA1BF3D663CCA7F7E"/>
    <w:rsid w:val="00DB1B5E"/>
  </w:style>
  <w:style w:type="paragraph" w:customStyle="1" w:styleId="5215DA4B0BFD470D9E5D9D49A2F028DB">
    <w:name w:val="5215DA4B0BFD470D9E5D9D49A2F028DB"/>
    <w:rsid w:val="00DB1B5E"/>
  </w:style>
  <w:style w:type="paragraph" w:customStyle="1" w:styleId="5B9F5687E1734B158F2E30A651D677CE">
    <w:name w:val="5B9F5687E1734B158F2E30A651D677CE"/>
    <w:rsid w:val="00DB1B5E"/>
  </w:style>
  <w:style w:type="paragraph" w:customStyle="1" w:styleId="6A001208C2804944A3A621AD7A39FA8E">
    <w:name w:val="6A001208C2804944A3A621AD7A39FA8E"/>
    <w:rsid w:val="00DB1B5E"/>
  </w:style>
  <w:style w:type="paragraph" w:customStyle="1" w:styleId="8E1C5D3C0A7546E29734D1E7305C782B">
    <w:name w:val="8E1C5D3C0A7546E29734D1E7305C782B"/>
    <w:rsid w:val="00DB1B5E"/>
  </w:style>
  <w:style w:type="paragraph" w:customStyle="1" w:styleId="A43EEDE4C7AF443997267313F0937820">
    <w:name w:val="A43EEDE4C7AF443997267313F0937820"/>
    <w:rsid w:val="00DB1B5E"/>
  </w:style>
  <w:style w:type="paragraph" w:customStyle="1" w:styleId="C895782934394B3C9787881318F405CC">
    <w:name w:val="C895782934394B3C9787881318F405CC"/>
    <w:rsid w:val="00DB1B5E"/>
  </w:style>
  <w:style w:type="paragraph" w:customStyle="1" w:styleId="2B1960EFE62E4190B77B4CDE9A8E5F0D">
    <w:name w:val="2B1960EFE62E4190B77B4CDE9A8E5F0D"/>
    <w:rsid w:val="00DB1B5E"/>
  </w:style>
  <w:style w:type="paragraph" w:customStyle="1" w:styleId="FE00CC5B640A419E96A64E2A8CCAA7FB">
    <w:name w:val="FE00CC5B640A419E96A64E2A8CCAA7FB"/>
    <w:rsid w:val="00DB1B5E"/>
  </w:style>
  <w:style w:type="paragraph" w:customStyle="1" w:styleId="74634F5D4F8C47A9B8D71C599A4BE02A">
    <w:name w:val="74634F5D4F8C47A9B8D71C599A4BE02A"/>
    <w:rsid w:val="00DB1B5E"/>
  </w:style>
  <w:style w:type="paragraph" w:customStyle="1" w:styleId="881F09E5BD50418C99A640CDD3408B2D">
    <w:name w:val="881F09E5BD50418C99A640CDD3408B2D"/>
    <w:rsid w:val="00DB1B5E"/>
  </w:style>
  <w:style w:type="paragraph" w:customStyle="1" w:styleId="AE19F130DA4F4377AD98550DF908AED7">
    <w:name w:val="AE19F130DA4F4377AD98550DF908AED7"/>
    <w:rsid w:val="00DB1B5E"/>
  </w:style>
  <w:style w:type="paragraph" w:customStyle="1" w:styleId="43AD91B3A408465CB8533E2AE43AD53D">
    <w:name w:val="43AD91B3A408465CB8533E2AE43AD53D"/>
    <w:rsid w:val="00DB1B5E"/>
  </w:style>
  <w:style w:type="paragraph" w:customStyle="1" w:styleId="212693E0F47A45E0A0D4B0C209715BCD">
    <w:name w:val="212693E0F47A45E0A0D4B0C209715BCD"/>
    <w:rsid w:val="00DB1B5E"/>
  </w:style>
  <w:style w:type="paragraph" w:customStyle="1" w:styleId="523BDB19C0CA4F86B1DAE8FEED7A9232">
    <w:name w:val="523BDB19C0CA4F86B1DAE8FEED7A9232"/>
    <w:rsid w:val="00DB1B5E"/>
  </w:style>
  <w:style w:type="paragraph" w:customStyle="1" w:styleId="9FEFA4AA393C4A138EC4DF12A1ED383B">
    <w:name w:val="9FEFA4AA393C4A138EC4DF12A1ED383B"/>
    <w:rsid w:val="00DB1B5E"/>
  </w:style>
  <w:style w:type="paragraph" w:customStyle="1" w:styleId="22FB16A44FB14992A7FF3A47D54637DF">
    <w:name w:val="22FB16A44FB14992A7FF3A47D54637DF"/>
    <w:rsid w:val="00DB1B5E"/>
  </w:style>
  <w:style w:type="paragraph" w:customStyle="1" w:styleId="4D4E4744922D4BFE9179CEEE7925D582">
    <w:name w:val="4D4E4744922D4BFE9179CEEE7925D582"/>
    <w:rsid w:val="00DB1B5E"/>
  </w:style>
  <w:style w:type="paragraph" w:customStyle="1" w:styleId="35F931923D1E48BEB3E5F1A6C5E5FD43">
    <w:name w:val="35F931923D1E48BEB3E5F1A6C5E5FD43"/>
    <w:rsid w:val="00DB1B5E"/>
  </w:style>
  <w:style w:type="paragraph" w:customStyle="1" w:styleId="D9207D6879494D00B11334AA8852FDAA">
    <w:name w:val="D9207D6879494D00B11334AA8852FDAA"/>
    <w:rsid w:val="00DB1B5E"/>
  </w:style>
  <w:style w:type="paragraph" w:customStyle="1" w:styleId="FDC8674C4C1040E3B2D58F235745A8B4">
    <w:name w:val="FDC8674C4C1040E3B2D58F235745A8B4"/>
    <w:rsid w:val="00DB1B5E"/>
  </w:style>
  <w:style w:type="paragraph" w:customStyle="1" w:styleId="261F0C1E2526494EACE58FDA8A86BA6F">
    <w:name w:val="261F0C1E2526494EACE58FDA8A86BA6F"/>
    <w:rsid w:val="00DB1B5E"/>
  </w:style>
  <w:style w:type="paragraph" w:customStyle="1" w:styleId="48E352A96BCE4B25BCBF24A3CAF188EA">
    <w:name w:val="48E352A96BCE4B25BCBF24A3CAF188EA"/>
    <w:rsid w:val="00DB1B5E"/>
  </w:style>
  <w:style w:type="paragraph" w:customStyle="1" w:styleId="DE1593B6DA7C4DD1856F33F65BE7E309">
    <w:name w:val="DE1593B6DA7C4DD1856F33F65BE7E309"/>
    <w:rsid w:val="00DB1B5E"/>
  </w:style>
  <w:style w:type="paragraph" w:customStyle="1" w:styleId="E4C59F5EDEE949F5837D6FADFFFFFEF0">
    <w:name w:val="E4C59F5EDEE949F5837D6FADFFFFFEF0"/>
    <w:rsid w:val="00DB1B5E"/>
  </w:style>
  <w:style w:type="paragraph" w:customStyle="1" w:styleId="532765EDE33141B7BAB98671592A2EC8">
    <w:name w:val="532765EDE33141B7BAB98671592A2EC8"/>
    <w:rsid w:val="00DB1B5E"/>
  </w:style>
  <w:style w:type="paragraph" w:customStyle="1" w:styleId="763BF9363E4B48799118E29CB5B2D13C">
    <w:name w:val="763BF9363E4B48799118E29CB5B2D13C"/>
    <w:rsid w:val="00DB1B5E"/>
  </w:style>
  <w:style w:type="paragraph" w:customStyle="1" w:styleId="64EAC4E4CE894B4C91ABB9CB0B631599">
    <w:name w:val="64EAC4E4CE894B4C91ABB9CB0B631599"/>
    <w:rsid w:val="00DB1B5E"/>
  </w:style>
  <w:style w:type="paragraph" w:customStyle="1" w:styleId="48AFF9CA44C1460A8ABB439F47A783CD">
    <w:name w:val="48AFF9CA44C1460A8ABB439F47A783CD"/>
    <w:rsid w:val="00DB1B5E"/>
  </w:style>
  <w:style w:type="paragraph" w:customStyle="1" w:styleId="A33EF51C265B43D09EE8D5C1C3A3BC7B">
    <w:name w:val="A33EF51C265B43D09EE8D5C1C3A3BC7B"/>
    <w:rsid w:val="00DB1B5E"/>
  </w:style>
  <w:style w:type="paragraph" w:customStyle="1" w:styleId="32D9845C12F144FCB4F6FE8BCEADEBD4">
    <w:name w:val="32D9845C12F144FCB4F6FE8BCEADEBD4"/>
    <w:rsid w:val="00DB1B5E"/>
  </w:style>
  <w:style w:type="paragraph" w:customStyle="1" w:styleId="1F95BFBDE6E842229CAF8ABC418B118C">
    <w:name w:val="1F95BFBDE6E842229CAF8ABC418B118C"/>
    <w:rsid w:val="00DB1B5E"/>
  </w:style>
  <w:style w:type="paragraph" w:customStyle="1" w:styleId="46E74D6089184405B8BCFE7AE2F8FD58">
    <w:name w:val="46E74D6089184405B8BCFE7AE2F8FD58"/>
    <w:rsid w:val="00DB1B5E"/>
  </w:style>
  <w:style w:type="paragraph" w:customStyle="1" w:styleId="28EF51B6C2CF44D6B27054359B798306">
    <w:name w:val="28EF51B6C2CF44D6B27054359B798306"/>
    <w:rsid w:val="00DB1B5E"/>
  </w:style>
  <w:style w:type="paragraph" w:customStyle="1" w:styleId="9816D51571474CBEAB1E384E7423CB2A">
    <w:name w:val="9816D51571474CBEAB1E384E7423CB2A"/>
    <w:rsid w:val="00DB1B5E"/>
  </w:style>
  <w:style w:type="paragraph" w:customStyle="1" w:styleId="4E139586602945379AC7BCCD21AEE206">
    <w:name w:val="4E139586602945379AC7BCCD21AEE206"/>
    <w:rsid w:val="00DB1B5E"/>
  </w:style>
  <w:style w:type="paragraph" w:customStyle="1" w:styleId="17407EE6A3D444308B25D5E1F84DE5FD">
    <w:name w:val="17407EE6A3D444308B25D5E1F84DE5FD"/>
    <w:rsid w:val="00DB1B5E"/>
  </w:style>
  <w:style w:type="paragraph" w:customStyle="1" w:styleId="E84B2C9747D1403187F318E7A91621EA">
    <w:name w:val="E84B2C9747D1403187F318E7A91621EA"/>
    <w:rsid w:val="00DB1B5E"/>
  </w:style>
  <w:style w:type="paragraph" w:customStyle="1" w:styleId="BB4B3594557D43A1A7E1C99A800D6CEB">
    <w:name w:val="BB4B3594557D43A1A7E1C99A800D6CEB"/>
    <w:rsid w:val="00DB1B5E"/>
  </w:style>
  <w:style w:type="paragraph" w:customStyle="1" w:styleId="73F486D6B5A649AC967D45775508758D">
    <w:name w:val="73F486D6B5A649AC967D45775508758D"/>
    <w:rsid w:val="00DB1B5E"/>
  </w:style>
  <w:style w:type="paragraph" w:customStyle="1" w:styleId="60CE0AE03CCE4FBC8CE28D31B1CE9624">
    <w:name w:val="60CE0AE03CCE4FBC8CE28D31B1CE9624"/>
    <w:rsid w:val="00DB1B5E"/>
  </w:style>
  <w:style w:type="paragraph" w:customStyle="1" w:styleId="94D530FE3C26454CB07FBA0A0273FABD">
    <w:name w:val="94D530FE3C26454CB07FBA0A0273FABD"/>
    <w:rsid w:val="00DB1B5E"/>
  </w:style>
  <w:style w:type="paragraph" w:customStyle="1" w:styleId="DA6A76821A6542C99FCB2A56C99C8FA6">
    <w:name w:val="DA6A76821A6542C99FCB2A56C99C8FA6"/>
    <w:rsid w:val="00DB1B5E"/>
  </w:style>
  <w:style w:type="paragraph" w:customStyle="1" w:styleId="33582BEED1A04C76ABAAE3D148F9CED0">
    <w:name w:val="33582BEED1A04C76ABAAE3D148F9CED0"/>
    <w:rsid w:val="00DB1B5E"/>
  </w:style>
  <w:style w:type="paragraph" w:customStyle="1" w:styleId="B3100685E32740EA8ACBDD0591B886E4">
    <w:name w:val="B3100685E32740EA8ACBDD0591B886E4"/>
    <w:rsid w:val="00DB1B5E"/>
  </w:style>
  <w:style w:type="paragraph" w:customStyle="1" w:styleId="8D350C4B592D4DE187BAD7338D429808">
    <w:name w:val="8D350C4B592D4DE187BAD7338D429808"/>
    <w:rsid w:val="00DB1B5E"/>
  </w:style>
  <w:style w:type="paragraph" w:customStyle="1" w:styleId="8FCBE3D9D1604C9B98A13889DA2FC0EA">
    <w:name w:val="8FCBE3D9D1604C9B98A13889DA2FC0EA"/>
    <w:rsid w:val="00DB1B5E"/>
  </w:style>
  <w:style w:type="paragraph" w:customStyle="1" w:styleId="1E59833B171C4434B8DAB34CEF814E7E">
    <w:name w:val="1E59833B171C4434B8DAB34CEF814E7E"/>
    <w:rsid w:val="00DB1B5E"/>
  </w:style>
  <w:style w:type="paragraph" w:customStyle="1" w:styleId="8BDEC40EE46D49749DA5A5FFEBFD335E">
    <w:name w:val="8BDEC40EE46D49749DA5A5FFEBFD335E"/>
    <w:rsid w:val="00DB1B5E"/>
  </w:style>
  <w:style w:type="paragraph" w:customStyle="1" w:styleId="1EB9B84F3A7D48CFBBF5419090CA8012">
    <w:name w:val="1EB9B84F3A7D48CFBBF5419090CA8012"/>
    <w:rsid w:val="00DB1B5E"/>
  </w:style>
  <w:style w:type="paragraph" w:customStyle="1" w:styleId="3C57695C6C274B3AA990D2DD59C67D9A">
    <w:name w:val="3C57695C6C274B3AA990D2DD59C67D9A"/>
    <w:rsid w:val="00DB1B5E"/>
  </w:style>
  <w:style w:type="paragraph" w:customStyle="1" w:styleId="EFC4D530A374497B8EA22F776420DEAB">
    <w:name w:val="EFC4D530A374497B8EA22F776420DEAB"/>
    <w:rsid w:val="00DB1B5E"/>
  </w:style>
  <w:style w:type="paragraph" w:customStyle="1" w:styleId="800B55528CE741229E12C51F3B53F29D">
    <w:name w:val="800B55528CE741229E12C51F3B53F29D"/>
    <w:rsid w:val="00DB1B5E"/>
  </w:style>
  <w:style w:type="paragraph" w:customStyle="1" w:styleId="720D668977094E839F2EF83C4AF5C1BE">
    <w:name w:val="720D668977094E839F2EF83C4AF5C1BE"/>
    <w:rsid w:val="00DB1B5E"/>
  </w:style>
  <w:style w:type="paragraph" w:customStyle="1" w:styleId="3E924B7C170440478D28DD0091777937">
    <w:name w:val="3E924B7C170440478D28DD0091777937"/>
    <w:rsid w:val="00DB1B5E"/>
  </w:style>
  <w:style w:type="paragraph" w:customStyle="1" w:styleId="37F45FD2049E49D1A2911AD459ECC769">
    <w:name w:val="37F45FD2049E49D1A2911AD459ECC769"/>
    <w:rsid w:val="00DB1B5E"/>
  </w:style>
  <w:style w:type="paragraph" w:customStyle="1" w:styleId="0BF78475EB90498594D613DBD44C08DA">
    <w:name w:val="0BF78475EB90498594D613DBD44C08DA"/>
    <w:rsid w:val="00DB1B5E"/>
  </w:style>
  <w:style w:type="paragraph" w:customStyle="1" w:styleId="99A500DD27A74409B77D00A997BDD905">
    <w:name w:val="99A500DD27A74409B77D00A997BDD905"/>
    <w:rsid w:val="00DB1B5E"/>
  </w:style>
  <w:style w:type="paragraph" w:customStyle="1" w:styleId="8BA5FE6D307848EE99C09E08120B4596">
    <w:name w:val="8BA5FE6D307848EE99C09E08120B4596"/>
    <w:rsid w:val="00DB1B5E"/>
  </w:style>
  <w:style w:type="paragraph" w:customStyle="1" w:styleId="AB6C76B553E247C4967BE3DA5F527EA8">
    <w:name w:val="AB6C76B553E247C4967BE3DA5F527EA8"/>
    <w:rsid w:val="00DB1B5E"/>
  </w:style>
  <w:style w:type="paragraph" w:customStyle="1" w:styleId="50BFF2A02380464B8431D072A5122581">
    <w:name w:val="50BFF2A02380464B8431D072A5122581"/>
    <w:rsid w:val="00DB1B5E"/>
  </w:style>
  <w:style w:type="paragraph" w:customStyle="1" w:styleId="5D864CA078074A5B908F9A307B361110">
    <w:name w:val="5D864CA078074A5B908F9A307B361110"/>
    <w:rsid w:val="00DB1B5E"/>
  </w:style>
  <w:style w:type="paragraph" w:customStyle="1" w:styleId="C9692346F4434804AE3E8BBD9281A761">
    <w:name w:val="C9692346F4434804AE3E8BBD9281A761"/>
    <w:rsid w:val="00DB1B5E"/>
  </w:style>
  <w:style w:type="paragraph" w:customStyle="1" w:styleId="AE1B4699B7C04E0BAA56F3638645F6AA">
    <w:name w:val="AE1B4699B7C04E0BAA56F3638645F6AA"/>
    <w:rsid w:val="00DB1B5E"/>
  </w:style>
  <w:style w:type="paragraph" w:customStyle="1" w:styleId="DC81EEC64B56429A93DDAC0963D4B7B7">
    <w:name w:val="DC81EEC64B56429A93DDAC0963D4B7B7"/>
    <w:rsid w:val="00DB1B5E"/>
  </w:style>
  <w:style w:type="paragraph" w:customStyle="1" w:styleId="0C05FD14DCAE4D21AE380F94504F78F4">
    <w:name w:val="0C05FD14DCAE4D21AE380F94504F78F4"/>
    <w:rsid w:val="00DB1B5E"/>
  </w:style>
  <w:style w:type="paragraph" w:customStyle="1" w:styleId="C08925A109AD4AEBA396C0187680D859">
    <w:name w:val="C08925A109AD4AEBA396C0187680D859"/>
    <w:rsid w:val="00DB1B5E"/>
  </w:style>
  <w:style w:type="paragraph" w:customStyle="1" w:styleId="7F52721634434A25BA7C2A1BFB7DD337">
    <w:name w:val="7F52721634434A25BA7C2A1BFB7DD337"/>
    <w:rsid w:val="00DB1B5E"/>
  </w:style>
  <w:style w:type="paragraph" w:customStyle="1" w:styleId="C79A14AA40AE47AD91440CEB983FE2EC">
    <w:name w:val="C79A14AA40AE47AD91440CEB983FE2EC"/>
    <w:rsid w:val="00DB1B5E"/>
  </w:style>
  <w:style w:type="paragraph" w:customStyle="1" w:styleId="841322D38F62409CBDE44D6243A9A000">
    <w:name w:val="841322D38F62409CBDE44D6243A9A000"/>
    <w:rsid w:val="00DB1B5E"/>
  </w:style>
  <w:style w:type="paragraph" w:customStyle="1" w:styleId="213CA059F8944FECA163EA5C02B8AB1C">
    <w:name w:val="213CA059F8944FECA163EA5C02B8AB1C"/>
    <w:rsid w:val="00DB1B5E"/>
  </w:style>
  <w:style w:type="paragraph" w:customStyle="1" w:styleId="F87798AD57524AA9888B5C6B02ADF16E">
    <w:name w:val="F87798AD57524AA9888B5C6B02ADF16E"/>
    <w:rsid w:val="00DB1B5E"/>
  </w:style>
  <w:style w:type="paragraph" w:customStyle="1" w:styleId="4C51B67F2C554E4E8C3CF9745603E888">
    <w:name w:val="4C51B67F2C554E4E8C3CF9745603E888"/>
    <w:rsid w:val="00DB1B5E"/>
  </w:style>
  <w:style w:type="paragraph" w:customStyle="1" w:styleId="0D81A48FCF584A38A3E12BEA587B328A">
    <w:name w:val="0D81A48FCF584A38A3E12BEA587B328A"/>
    <w:rsid w:val="00DB1B5E"/>
  </w:style>
  <w:style w:type="paragraph" w:customStyle="1" w:styleId="B1012130C0244311B1E41D67EB804221">
    <w:name w:val="B1012130C0244311B1E41D67EB804221"/>
    <w:rsid w:val="00DB1B5E"/>
  </w:style>
  <w:style w:type="paragraph" w:customStyle="1" w:styleId="8ED1EA24B6BB4A69ABFA865CEDE10D7F">
    <w:name w:val="8ED1EA24B6BB4A69ABFA865CEDE10D7F"/>
    <w:rsid w:val="00DB1B5E"/>
  </w:style>
  <w:style w:type="paragraph" w:customStyle="1" w:styleId="631D20395DEA411596CACEA6B9C04D27">
    <w:name w:val="631D20395DEA411596CACEA6B9C04D27"/>
    <w:rsid w:val="00DB1B5E"/>
  </w:style>
  <w:style w:type="paragraph" w:customStyle="1" w:styleId="98EA937A00004FF0A8DCA968C93E7525">
    <w:name w:val="98EA937A00004FF0A8DCA968C93E7525"/>
    <w:rsid w:val="00DB1B5E"/>
  </w:style>
  <w:style w:type="paragraph" w:customStyle="1" w:styleId="3581BFA31FC048218F2C0CB0EAFC4778">
    <w:name w:val="3581BFA31FC048218F2C0CB0EAFC4778"/>
    <w:rsid w:val="00DB1B5E"/>
  </w:style>
  <w:style w:type="paragraph" w:customStyle="1" w:styleId="71BE0F40538F4FFEB993AA2AA528A263">
    <w:name w:val="71BE0F40538F4FFEB993AA2AA528A263"/>
    <w:rsid w:val="00DB1B5E"/>
  </w:style>
  <w:style w:type="paragraph" w:customStyle="1" w:styleId="835296ADE7D544BABEA4B447A407E19F">
    <w:name w:val="835296ADE7D544BABEA4B447A407E19F"/>
    <w:rsid w:val="00DB1B5E"/>
  </w:style>
  <w:style w:type="paragraph" w:customStyle="1" w:styleId="894CF96F6C9E4D2C9BBB5D0A299FF43C">
    <w:name w:val="894CF96F6C9E4D2C9BBB5D0A299FF43C"/>
    <w:rsid w:val="00DB1B5E"/>
  </w:style>
  <w:style w:type="paragraph" w:customStyle="1" w:styleId="913359627E20468D938A0B3062D3D3CC">
    <w:name w:val="913359627E20468D938A0B3062D3D3CC"/>
    <w:rsid w:val="00DB1B5E"/>
  </w:style>
  <w:style w:type="paragraph" w:customStyle="1" w:styleId="ECEBE010262C4D76A7A685E1A85E0559">
    <w:name w:val="ECEBE010262C4D76A7A685E1A85E0559"/>
    <w:rsid w:val="00DB1B5E"/>
  </w:style>
  <w:style w:type="paragraph" w:customStyle="1" w:styleId="4F366A2ABAE843A880B8731D676AA818">
    <w:name w:val="4F366A2ABAE843A880B8731D676AA818"/>
    <w:rsid w:val="00DB1B5E"/>
  </w:style>
  <w:style w:type="paragraph" w:customStyle="1" w:styleId="1AC728F0A7E54280A8A326448BBEACEF">
    <w:name w:val="1AC728F0A7E54280A8A326448BBEACEF"/>
    <w:rsid w:val="00DB1B5E"/>
  </w:style>
  <w:style w:type="paragraph" w:customStyle="1" w:styleId="BA115240E18C4C8A8E3CCF63FB5E1DD8">
    <w:name w:val="BA115240E18C4C8A8E3CCF63FB5E1DD8"/>
    <w:rsid w:val="00DB1B5E"/>
  </w:style>
  <w:style w:type="paragraph" w:customStyle="1" w:styleId="73BD5B4E04764A8FB7558C754AF0E701">
    <w:name w:val="73BD5B4E04764A8FB7558C754AF0E701"/>
    <w:rsid w:val="00DB1B5E"/>
  </w:style>
  <w:style w:type="paragraph" w:customStyle="1" w:styleId="E0EA0AD9C62D406E9615BD5C9E93B4A6">
    <w:name w:val="E0EA0AD9C62D406E9615BD5C9E93B4A6"/>
    <w:rsid w:val="00DB1B5E"/>
  </w:style>
  <w:style w:type="paragraph" w:customStyle="1" w:styleId="EC5418A7B96F47E4864EB02BB8D8D02D">
    <w:name w:val="EC5418A7B96F47E4864EB02BB8D8D02D"/>
    <w:rsid w:val="00DB1B5E"/>
  </w:style>
  <w:style w:type="paragraph" w:customStyle="1" w:styleId="ACE504E6B9F546E8A06E2FDF553E9E32">
    <w:name w:val="ACE504E6B9F546E8A06E2FDF553E9E32"/>
    <w:rsid w:val="00DB1B5E"/>
  </w:style>
  <w:style w:type="paragraph" w:customStyle="1" w:styleId="C6A238EFA4AF45E5A85564FDFA397673">
    <w:name w:val="C6A238EFA4AF45E5A85564FDFA397673"/>
    <w:rsid w:val="00DB1B5E"/>
  </w:style>
  <w:style w:type="paragraph" w:customStyle="1" w:styleId="A15481535F5F41B9B67F4BFF1F2F2155">
    <w:name w:val="A15481535F5F41B9B67F4BFF1F2F2155"/>
    <w:rsid w:val="00DB1B5E"/>
  </w:style>
  <w:style w:type="paragraph" w:customStyle="1" w:styleId="8FEA9E4668314BEDBD83114CB54B4289">
    <w:name w:val="8FEA9E4668314BEDBD83114CB54B4289"/>
    <w:rsid w:val="00DB1B5E"/>
  </w:style>
  <w:style w:type="paragraph" w:customStyle="1" w:styleId="075BD82BA2124A0A9B6F69659C90A783">
    <w:name w:val="075BD82BA2124A0A9B6F69659C90A783"/>
    <w:rsid w:val="00DB1B5E"/>
  </w:style>
  <w:style w:type="paragraph" w:customStyle="1" w:styleId="7FDBB8CF9DEA49438C68223DEFF1428A">
    <w:name w:val="7FDBB8CF9DEA49438C68223DEFF1428A"/>
    <w:rsid w:val="00DB1B5E"/>
  </w:style>
  <w:style w:type="paragraph" w:customStyle="1" w:styleId="BD0525F9E71C4CE2BC99924FAF0A045A">
    <w:name w:val="BD0525F9E71C4CE2BC99924FAF0A045A"/>
    <w:rsid w:val="00DB1B5E"/>
  </w:style>
  <w:style w:type="paragraph" w:customStyle="1" w:styleId="8D5A724E8F92440687CB810536CA4315">
    <w:name w:val="8D5A724E8F92440687CB810536CA4315"/>
    <w:rsid w:val="00DB1B5E"/>
  </w:style>
  <w:style w:type="paragraph" w:customStyle="1" w:styleId="345ADD80C86A4A1FA54EE2A5FEE5B4C8">
    <w:name w:val="345ADD80C86A4A1FA54EE2A5FEE5B4C8"/>
    <w:rsid w:val="00DB1B5E"/>
  </w:style>
  <w:style w:type="paragraph" w:customStyle="1" w:styleId="562999C3D46D45EEA693D75A168C4404">
    <w:name w:val="562999C3D46D45EEA693D75A168C4404"/>
    <w:rsid w:val="00DB1B5E"/>
  </w:style>
  <w:style w:type="paragraph" w:customStyle="1" w:styleId="ECCF3AA4EF074CC5BB23695EB2B751C2">
    <w:name w:val="ECCF3AA4EF074CC5BB23695EB2B751C2"/>
    <w:rsid w:val="00DB1B5E"/>
  </w:style>
  <w:style w:type="paragraph" w:customStyle="1" w:styleId="981A8355D4E047F5B627461759B944EE">
    <w:name w:val="981A8355D4E047F5B627461759B944EE"/>
    <w:rsid w:val="00DB1B5E"/>
  </w:style>
  <w:style w:type="paragraph" w:customStyle="1" w:styleId="6DB98BD2D8B941CF92FE44B0BBB83C7F">
    <w:name w:val="6DB98BD2D8B941CF92FE44B0BBB83C7F"/>
    <w:rsid w:val="00DB1B5E"/>
  </w:style>
  <w:style w:type="paragraph" w:customStyle="1" w:styleId="E241C7F45D1047ECA126B4101B4E0480">
    <w:name w:val="E241C7F45D1047ECA126B4101B4E0480"/>
    <w:rsid w:val="00DB1B5E"/>
  </w:style>
  <w:style w:type="paragraph" w:customStyle="1" w:styleId="08EA286C1566438FABFA8B2BE325DC36">
    <w:name w:val="08EA286C1566438FABFA8B2BE325DC36"/>
    <w:rsid w:val="00DB1B5E"/>
  </w:style>
  <w:style w:type="paragraph" w:customStyle="1" w:styleId="604DE5A96C3548BBA719EECC98ADB46A">
    <w:name w:val="604DE5A96C3548BBA719EECC98ADB46A"/>
    <w:rsid w:val="00DB1B5E"/>
  </w:style>
  <w:style w:type="paragraph" w:customStyle="1" w:styleId="C0DEBC9EC9164BE7B8BA1E44772FF0EF">
    <w:name w:val="C0DEBC9EC9164BE7B8BA1E44772FF0EF"/>
    <w:rsid w:val="00DB1B5E"/>
  </w:style>
  <w:style w:type="paragraph" w:customStyle="1" w:styleId="A30FE0B665624941883C45AC71AD9D4F">
    <w:name w:val="A30FE0B665624941883C45AC71AD9D4F"/>
    <w:rsid w:val="00DB1B5E"/>
  </w:style>
  <w:style w:type="paragraph" w:customStyle="1" w:styleId="6658BE47DBD54E1EBAF3B4DE230E9F0E">
    <w:name w:val="6658BE47DBD54E1EBAF3B4DE230E9F0E"/>
    <w:rsid w:val="00DB1B5E"/>
  </w:style>
  <w:style w:type="paragraph" w:customStyle="1" w:styleId="3BABD6BE68554415B394F41331D5E3E8">
    <w:name w:val="3BABD6BE68554415B394F41331D5E3E8"/>
    <w:rsid w:val="00DB1B5E"/>
  </w:style>
  <w:style w:type="paragraph" w:customStyle="1" w:styleId="8107D25B10D842939E9C027981CA7A49">
    <w:name w:val="8107D25B10D842939E9C027981CA7A49"/>
    <w:rsid w:val="00DB1B5E"/>
  </w:style>
  <w:style w:type="paragraph" w:customStyle="1" w:styleId="34405235850946D98B49E8271785F026">
    <w:name w:val="34405235850946D98B49E8271785F026"/>
    <w:rsid w:val="00DB1B5E"/>
  </w:style>
  <w:style w:type="paragraph" w:customStyle="1" w:styleId="694EBEB291DF40FBA5C7F7D871EEF72A">
    <w:name w:val="694EBEB291DF40FBA5C7F7D871EEF72A"/>
    <w:rsid w:val="00DB1B5E"/>
  </w:style>
  <w:style w:type="paragraph" w:customStyle="1" w:styleId="99235E24E75B4096A3C6ACDD7A4C221C">
    <w:name w:val="99235E24E75B4096A3C6ACDD7A4C221C"/>
    <w:rsid w:val="00DB1B5E"/>
  </w:style>
  <w:style w:type="paragraph" w:customStyle="1" w:styleId="86F30BAE94CB40DDBFAF5B93A6BC29BD">
    <w:name w:val="86F30BAE94CB40DDBFAF5B93A6BC29BD"/>
    <w:rsid w:val="00DB1B5E"/>
  </w:style>
  <w:style w:type="paragraph" w:customStyle="1" w:styleId="C394D08612B64F1EBA71245171E876D6">
    <w:name w:val="C394D08612B64F1EBA71245171E876D6"/>
    <w:rsid w:val="00DB1B5E"/>
  </w:style>
  <w:style w:type="paragraph" w:customStyle="1" w:styleId="C351B85A1E7349FCA567B1767CFB6418">
    <w:name w:val="C351B85A1E7349FCA567B1767CFB6418"/>
    <w:rsid w:val="00DB1B5E"/>
  </w:style>
  <w:style w:type="paragraph" w:customStyle="1" w:styleId="F2AE407E0B8E47A6821CB1D0F57CD3BC">
    <w:name w:val="F2AE407E0B8E47A6821CB1D0F57CD3BC"/>
    <w:rsid w:val="00DB1B5E"/>
  </w:style>
  <w:style w:type="paragraph" w:customStyle="1" w:styleId="A052D03D87A04691BE7EDC2076305014">
    <w:name w:val="A052D03D87A04691BE7EDC2076305014"/>
    <w:rsid w:val="00DB1B5E"/>
  </w:style>
  <w:style w:type="paragraph" w:customStyle="1" w:styleId="58B7D64C36064A08B6D64BAE95EC4366">
    <w:name w:val="58B7D64C36064A08B6D64BAE95EC4366"/>
    <w:rsid w:val="00DB1B5E"/>
  </w:style>
  <w:style w:type="paragraph" w:customStyle="1" w:styleId="BC353F19343448529EC9FA2F54083528">
    <w:name w:val="BC353F19343448529EC9FA2F54083528"/>
    <w:rsid w:val="00DB1B5E"/>
  </w:style>
  <w:style w:type="paragraph" w:customStyle="1" w:styleId="192E2D57522C4642834CAA2E8EEDC01E">
    <w:name w:val="192E2D57522C4642834CAA2E8EEDC01E"/>
    <w:rsid w:val="00DB1B5E"/>
  </w:style>
  <w:style w:type="paragraph" w:customStyle="1" w:styleId="F4106A1A09D04BBDA9BA8776A5816C96">
    <w:name w:val="F4106A1A09D04BBDA9BA8776A5816C96"/>
    <w:rsid w:val="00DB1B5E"/>
  </w:style>
  <w:style w:type="paragraph" w:customStyle="1" w:styleId="903DD7342DE748E09FF09E93353386D2">
    <w:name w:val="903DD7342DE748E09FF09E93353386D2"/>
    <w:rsid w:val="00DB1B5E"/>
  </w:style>
  <w:style w:type="paragraph" w:customStyle="1" w:styleId="A470B12FA5F144828FD23B1D0C27CB4A">
    <w:name w:val="A470B12FA5F144828FD23B1D0C27CB4A"/>
    <w:rsid w:val="00DB1B5E"/>
  </w:style>
  <w:style w:type="paragraph" w:customStyle="1" w:styleId="F5B3AB74063A434790A9D2AC3F10689B">
    <w:name w:val="F5B3AB74063A434790A9D2AC3F10689B"/>
    <w:rsid w:val="00DB1B5E"/>
  </w:style>
  <w:style w:type="paragraph" w:customStyle="1" w:styleId="96FFE93D039D4EC1BD504F513CB7DE8D">
    <w:name w:val="96FFE93D039D4EC1BD504F513CB7DE8D"/>
    <w:rsid w:val="00DB1B5E"/>
  </w:style>
  <w:style w:type="paragraph" w:customStyle="1" w:styleId="1C3E303756174DAA9C32158E766E7079">
    <w:name w:val="1C3E303756174DAA9C32158E766E7079"/>
    <w:rsid w:val="00DB1B5E"/>
  </w:style>
  <w:style w:type="paragraph" w:customStyle="1" w:styleId="8B3A73BA5B0C423992C0FD7F2CE99E84">
    <w:name w:val="8B3A73BA5B0C423992C0FD7F2CE99E84"/>
    <w:rsid w:val="00DB1B5E"/>
  </w:style>
  <w:style w:type="paragraph" w:customStyle="1" w:styleId="3EEABFF6374F4CA5A30F4146D9318233">
    <w:name w:val="3EEABFF6374F4CA5A30F4146D9318233"/>
    <w:rsid w:val="00DB1B5E"/>
  </w:style>
  <w:style w:type="paragraph" w:customStyle="1" w:styleId="C4D84515A08B48E29434803C6C7770DB">
    <w:name w:val="C4D84515A08B48E29434803C6C7770DB"/>
    <w:rsid w:val="00DB1B5E"/>
  </w:style>
  <w:style w:type="paragraph" w:customStyle="1" w:styleId="D70DECD4EAEA4C3A8C7E9C1405921652">
    <w:name w:val="D70DECD4EAEA4C3A8C7E9C1405921652"/>
    <w:rsid w:val="00DB1B5E"/>
  </w:style>
  <w:style w:type="paragraph" w:customStyle="1" w:styleId="B81FA5CCF384402D92558F19142DA7AA">
    <w:name w:val="B81FA5CCF384402D92558F19142DA7AA"/>
    <w:rsid w:val="00DB1B5E"/>
  </w:style>
  <w:style w:type="paragraph" w:customStyle="1" w:styleId="6689524056B44BC6BDC2E503390492E8">
    <w:name w:val="6689524056B44BC6BDC2E503390492E8"/>
    <w:rsid w:val="00DB1B5E"/>
  </w:style>
  <w:style w:type="paragraph" w:customStyle="1" w:styleId="220E02F4737641C6925830A5DCDEE2AB">
    <w:name w:val="220E02F4737641C6925830A5DCDEE2AB"/>
    <w:rsid w:val="00DB1B5E"/>
  </w:style>
  <w:style w:type="paragraph" w:customStyle="1" w:styleId="2E184B41DB11471F927357553351ABA9">
    <w:name w:val="2E184B41DB11471F927357553351ABA9"/>
    <w:rsid w:val="00DB1B5E"/>
  </w:style>
  <w:style w:type="paragraph" w:customStyle="1" w:styleId="42B753FA6AFC47C1A54FDFBF06865D52">
    <w:name w:val="42B753FA6AFC47C1A54FDFBF06865D52"/>
    <w:rsid w:val="00DB1B5E"/>
  </w:style>
  <w:style w:type="paragraph" w:customStyle="1" w:styleId="96B18A3DCCAB4CDC9A8B83D98EAC2010">
    <w:name w:val="96B18A3DCCAB4CDC9A8B83D98EAC2010"/>
    <w:rsid w:val="00DB1B5E"/>
  </w:style>
  <w:style w:type="paragraph" w:customStyle="1" w:styleId="271073F16A9A49FF9F89B4C671019D7A">
    <w:name w:val="271073F16A9A49FF9F89B4C671019D7A"/>
    <w:rsid w:val="00DB1B5E"/>
  </w:style>
  <w:style w:type="paragraph" w:customStyle="1" w:styleId="59006B846B3641D6804EE0B74B5A90BA">
    <w:name w:val="59006B846B3641D6804EE0B74B5A90BA"/>
    <w:rsid w:val="00DB1B5E"/>
  </w:style>
  <w:style w:type="paragraph" w:customStyle="1" w:styleId="1DE448FD57134CC088F199890D043505">
    <w:name w:val="1DE448FD57134CC088F199890D043505"/>
    <w:rsid w:val="00DB1B5E"/>
  </w:style>
  <w:style w:type="paragraph" w:customStyle="1" w:styleId="E217C353CB814991971E11A867A23131">
    <w:name w:val="E217C353CB814991971E11A867A23131"/>
    <w:rsid w:val="00DB1B5E"/>
  </w:style>
  <w:style w:type="paragraph" w:customStyle="1" w:styleId="7B168C1FEDBE464997EBB8487DC697C6">
    <w:name w:val="7B168C1FEDBE464997EBB8487DC697C6"/>
    <w:rsid w:val="00DB1B5E"/>
  </w:style>
  <w:style w:type="paragraph" w:customStyle="1" w:styleId="67EB1E402534495D89D286E84485B92D">
    <w:name w:val="67EB1E402534495D89D286E84485B92D"/>
    <w:rsid w:val="00DB1B5E"/>
  </w:style>
  <w:style w:type="paragraph" w:customStyle="1" w:styleId="7725F012562B4071A5B3D2392E79E7DB">
    <w:name w:val="7725F012562B4071A5B3D2392E79E7DB"/>
    <w:rsid w:val="00DB1B5E"/>
  </w:style>
  <w:style w:type="paragraph" w:customStyle="1" w:styleId="40496DF0BFE64D938B69A1EB4B470F39">
    <w:name w:val="40496DF0BFE64D938B69A1EB4B470F39"/>
    <w:rsid w:val="00DB1B5E"/>
  </w:style>
  <w:style w:type="paragraph" w:customStyle="1" w:styleId="2953AE15BE81413F871BE5F16107233F">
    <w:name w:val="2953AE15BE81413F871BE5F16107233F"/>
    <w:rsid w:val="00DB1B5E"/>
  </w:style>
  <w:style w:type="paragraph" w:customStyle="1" w:styleId="DDFB595D17C44F46BB46E67260460F75">
    <w:name w:val="DDFB595D17C44F46BB46E67260460F75"/>
    <w:rsid w:val="00DB1B5E"/>
  </w:style>
  <w:style w:type="paragraph" w:customStyle="1" w:styleId="A34CECB42751491DA39B6F0C8D78E655">
    <w:name w:val="A34CECB42751491DA39B6F0C8D78E655"/>
    <w:rsid w:val="00DB1B5E"/>
  </w:style>
  <w:style w:type="paragraph" w:customStyle="1" w:styleId="E113CCB1D1D94C46AF4F110817128152">
    <w:name w:val="E113CCB1D1D94C46AF4F110817128152"/>
    <w:rsid w:val="00DB1B5E"/>
  </w:style>
  <w:style w:type="paragraph" w:customStyle="1" w:styleId="6C7631287A49422187FB09829566CC95">
    <w:name w:val="6C7631287A49422187FB09829566CC95"/>
    <w:rsid w:val="00DB1B5E"/>
  </w:style>
  <w:style w:type="paragraph" w:customStyle="1" w:styleId="A6976766B0AB48788481F0B9A9914782">
    <w:name w:val="A6976766B0AB48788481F0B9A9914782"/>
    <w:rsid w:val="00917AB9"/>
  </w:style>
  <w:style w:type="paragraph" w:customStyle="1" w:styleId="FB17479509784FD4A7B2319C190E073B">
    <w:name w:val="FB17479509784FD4A7B2319C190E073B"/>
    <w:rsid w:val="00917AB9"/>
  </w:style>
  <w:style w:type="paragraph" w:customStyle="1" w:styleId="94DA27745E8B47CDBD8275BCA511BEBA">
    <w:name w:val="94DA27745E8B47CDBD8275BCA511BEBA"/>
    <w:rsid w:val="00917AB9"/>
  </w:style>
  <w:style w:type="paragraph" w:customStyle="1" w:styleId="C20AA91F40F94649B408B0A07AF1B0B3">
    <w:name w:val="C20AA91F40F94649B408B0A07AF1B0B3"/>
    <w:rsid w:val="00917AB9"/>
  </w:style>
  <w:style w:type="paragraph" w:customStyle="1" w:styleId="93B1B178AA4240DABE73C5B081D85843">
    <w:name w:val="93B1B178AA4240DABE73C5B081D85843"/>
    <w:rsid w:val="00917AB9"/>
  </w:style>
  <w:style w:type="paragraph" w:customStyle="1" w:styleId="296DBA4EE23643099A460F8789DF6ACD">
    <w:name w:val="296DBA4EE23643099A460F8789DF6ACD"/>
    <w:rsid w:val="00917AB9"/>
  </w:style>
  <w:style w:type="paragraph" w:customStyle="1" w:styleId="2351EBABA11D408198D49C3BE4808765">
    <w:name w:val="2351EBABA11D408198D49C3BE4808765"/>
    <w:rsid w:val="00917AB9"/>
  </w:style>
  <w:style w:type="paragraph" w:customStyle="1" w:styleId="05C8B102CC42429480C46A78CA008928">
    <w:name w:val="05C8B102CC42429480C46A78CA008928"/>
    <w:rsid w:val="00917AB9"/>
  </w:style>
  <w:style w:type="paragraph" w:customStyle="1" w:styleId="F4723B687BCC4C0A8E1D566026DC2DB6">
    <w:name w:val="F4723B687BCC4C0A8E1D566026DC2DB6"/>
    <w:rsid w:val="00917AB9"/>
  </w:style>
  <w:style w:type="paragraph" w:customStyle="1" w:styleId="890AB0567C7948019557684082BA8D55">
    <w:name w:val="890AB0567C7948019557684082BA8D55"/>
    <w:rsid w:val="00917AB9"/>
  </w:style>
  <w:style w:type="paragraph" w:customStyle="1" w:styleId="3FAF13C596BF46ABA502AC65C19C1A2B">
    <w:name w:val="3FAF13C596BF46ABA502AC65C19C1A2B"/>
    <w:rsid w:val="00917AB9"/>
  </w:style>
  <w:style w:type="paragraph" w:customStyle="1" w:styleId="A10441CBDE2D4989A5D6AF91F25F4520">
    <w:name w:val="A10441CBDE2D4989A5D6AF91F25F4520"/>
    <w:rsid w:val="00917AB9"/>
  </w:style>
  <w:style w:type="paragraph" w:customStyle="1" w:styleId="D5AFA6EF95D0463AB98D0771AD69FCB3">
    <w:name w:val="D5AFA6EF95D0463AB98D0771AD69FCB3"/>
    <w:rsid w:val="00917AB9"/>
  </w:style>
  <w:style w:type="paragraph" w:customStyle="1" w:styleId="59F9837389B546CBA4BB4B18EA477B59">
    <w:name w:val="59F9837389B546CBA4BB4B18EA477B59"/>
    <w:rsid w:val="00917AB9"/>
  </w:style>
  <w:style w:type="paragraph" w:customStyle="1" w:styleId="409F8AF881C2496280680D78887FE3D2">
    <w:name w:val="409F8AF881C2496280680D78887FE3D2"/>
    <w:rsid w:val="00917AB9"/>
  </w:style>
  <w:style w:type="paragraph" w:customStyle="1" w:styleId="698122508CA94ED39EED0ACC35B69F52">
    <w:name w:val="698122508CA94ED39EED0ACC35B69F52"/>
    <w:rsid w:val="00917AB9"/>
  </w:style>
  <w:style w:type="paragraph" w:customStyle="1" w:styleId="D8414983FFCC43988BCF2C81C1DE18BE">
    <w:name w:val="D8414983FFCC43988BCF2C81C1DE18BE"/>
    <w:rsid w:val="00917AB9"/>
  </w:style>
  <w:style w:type="paragraph" w:customStyle="1" w:styleId="396F041CF8F04A89BDB299B980FCE727">
    <w:name w:val="396F041CF8F04A89BDB299B980FCE727"/>
    <w:rsid w:val="00917AB9"/>
  </w:style>
  <w:style w:type="paragraph" w:customStyle="1" w:styleId="FBD0A4E675D643F4BB330B74CEEE952B">
    <w:name w:val="FBD0A4E675D643F4BB330B74CEEE952B"/>
    <w:rsid w:val="00917AB9"/>
  </w:style>
  <w:style w:type="paragraph" w:customStyle="1" w:styleId="FD08E699840C493B881F5604AACA7F77">
    <w:name w:val="FD08E699840C493B881F5604AACA7F77"/>
    <w:rsid w:val="00917AB9"/>
  </w:style>
  <w:style w:type="paragraph" w:customStyle="1" w:styleId="E6DDC4F389F04F35B82C2F77409EBCB6">
    <w:name w:val="E6DDC4F389F04F35B82C2F77409EBCB6"/>
    <w:rsid w:val="00917AB9"/>
  </w:style>
  <w:style w:type="paragraph" w:customStyle="1" w:styleId="BEF11779A9BB415290987D7FA1B34C15">
    <w:name w:val="BEF11779A9BB415290987D7FA1B34C15"/>
    <w:rsid w:val="00917AB9"/>
  </w:style>
  <w:style w:type="paragraph" w:customStyle="1" w:styleId="F2241A0806894BCE9DE2411371BB855B">
    <w:name w:val="F2241A0806894BCE9DE2411371BB855B"/>
    <w:rsid w:val="00917AB9"/>
  </w:style>
  <w:style w:type="paragraph" w:customStyle="1" w:styleId="1E4B6A329F3F4CB2A9F90BB32F7A60C4">
    <w:name w:val="1E4B6A329F3F4CB2A9F90BB32F7A60C4"/>
    <w:rsid w:val="00917AB9"/>
  </w:style>
  <w:style w:type="paragraph" w:customStyle="1" w:styleId="C691FA19E01540A39767527EDA6E0391">
    <w:name w:val="C691FA19E01540A39767527EDA6E0391"/>
    <w:rsid w:val="00917AB9"/>
  </w:style>
  <w:style w:type="paragraph" w:customStyle="1" w:styleId="FCB737A1DCB2410C87BE8E3E69CC1143">
    <w:name w:val="FCB737A1DCB2410C87BE8E3E69CC1143"/>
    <w:rsid w:val="00917AB9"/>
  </w:style>
  <w:style w:type="paragraph" w:customStyle="1" w:styleId="91E9C7EC754C4F33BD47A0AAC97CF5A1">
    <w:name w:val="91E9C7EC754C4F33BD47A0AAC97CF5A1"/>
    <w:rsid w:val="00917AB9"/>
  </w:style>
  <w:style w:type="paragraph" w:customStyle="1" w:styleId="7C881B7474774A1E9DB6AABC25DCB683">
    <w:name w:val="7C881B7474774A1E9DB6AABC25DCB683"/>
    <w:rsid w:val="00917AB9"/>
  </w:style>
  <w:style w:type="paragraph" w:customStyle="1" w:styleId="B2434924A4FA4A38A53AE02F932EFB66">
    <w:name w:val="B2434924A4FA4A38A53AE02F932EFB66"/>
    <w:rsid w:val="00917AB9"/>
  </w:style>
  <w:style w:type="paragraph" w:customStyle="1" w:styleId="EDD5397D55AA4249A66E9FB39777D1B1">
    <w:name w:val="EDD5397D55AA4249A66E9FB39777D1B1"/>
    <w:rsid w:val="00917AB9"/>
  </w:style>
  <w:style w:type="paragraph" w:customStyle="1" w:styleId="C625FEDEE4DC430A8FE75959E58090D2">
    <w:name w:val="C625FEDEE4DC430A8FE75959E58090D2"/>
    <w:rsid w:val="00917AB9"/>
  </w:style>
  <w:style w:type="paragraph" w:customStyle="1" w:styleId="862289FC27514FFEAF8AADC1617758B4">
    <w:name w:val="862289FC27514FFEAF8AADC1617758B4"/>
    <w:rsid w:val="00917AB9"/>
  </w:style>
  <w:style w:type="paragraph" w:customStyle="1" w:styleId="ABBB7B18B6E048E992107DEA6C8E7CE0">
    <w:name w:val="ABBB7B18B6E048E992107DEA6C8E7CE0"/>
    <w:rsid w:val="00917AB9"/>
  </w:style>
  <w:style w:type="paragraph" w:customStyle="1" w:styleId="95722BB73E424F77A3A5DFF64443B105">
    <w:name w:val="95722BB73E424F77A3A5DFF64443B105"/>
    <w:rsid w:val="00917AB9"/>
  </w:style>
  <w:style w:type="paragraph" w:customStyle="1" w:styleId="38F5140304524C7B9B787414D4F8481B">
    <w:name w:val="38F5140304524C7B9B787414D4F8481B"/>
    <w:rsid w:val="00917AB9"/>
  </w:style>
  <w:style w:type="paragraph" w:customStyle="1" w:styleId="D901F66241F5471D868688948A8F1E4D">
    <w:name w:val="D901F66241F5471D868688948A8F1E4D"/>
    <w:rsid w:val="00917AB9"/>
  </w:style>
  <w:style w:type="paragraph" w:customStyle="1" w:styleId="87A25B00EF3C4DE1BD181E234B343A2F">
    <w:name w:val="87A25B00EF3C4DE1BD181E234B343A2F"/>
    <w:rsid w:val="00917AB9"/>
  </w:style>
  <w:style w:type="paragraph" w:customStyle="1" w:styleId="2505A40866C8492A86D9765DFCCBAE9B">
    <w:name w:val="2505A40866C8492A86D9765DFCCBAE9B"/>
    <w:rsid w:val="00917AB9"/>
  </w:style>
  <w:style w:type="paragraph" w:customStyle="1" w:styleId="D6113002562E4597821C672322E89A8E">
    <w:name w:val="D6113002562E4597821C672322E89A8E"/>
    <w:rsid w:val="00917AB9"/>
  </w:style>
  <w:style w:type="paragraph" w:customStyle="1" w:styleId="F8EBB69A7315403B812AC50F244C5906">
    <w:name w:val="F8EBB69A7315403B812AC50F244C5906"/>
    <w:rsid w:val="00917AB9"/>
  </w:style>
  <w:style w:type="paragraph" w:customStyle="1" w:styleId="691EA237AC49476C8A6F85C22F8832B9">
    <w:name w:val="691EA237AC49476C8A6F85C22F8832B9"/>
    <w:rsid w:val="00917AB9"/>
  </w:style>
  <w:style w:type="paragraph" w:customStyle="1" w:styleId="A82F6FB3A49D4277A0963E3899551740">
    <w:name w:val="A82F6FB3A49D4277A0963E3899551740"/>
    <w:rsid w:val="00917AB9"/>
  </w:style>
  <w:style w:type="paragraph" w:customStyle="1" w:styleId="4EA7166A39D348FAAF2CC70D4F671E77">
    <w:name w:val="4EA7166A39D348FAAF2CC70D4F671E77"/>
    <w:rsid w:val="00917AB9"/>
  </w:style>
  <w:style w:type="paragraph" w:customStyle="1" w:styleId="D08E6BA1E19644B49BBF150DB3AC4F2A">
    <w:name w:val="D08E6BA1E19644B49BBF150DB3AC4F2A"/>
    <w:rsid w:val="00917AB9"/>
  </w:style>
  <w:style w:type="paragraph" w:customStyle="1" w:styleId="C5515F929281433C864329FA260DB9C9">
    <w:name w:val="C5515F929281433C864329FA260DB9C9"/>
    <w:rsid w:val="00917AB9"/>
  </w:style>
  <w:style w:type="paragraph" w:customStyle="1" w:styleId="A40BE0E7B87B4B7C87ACF0A4D91DC1C0">
    <w:name w:val="A40BE0E7B87B4B7C87ACF0A4D91DC1C0"/>
    <w:rsid w:val="00917AB9"/>
  </w:style>
  <w:style w:type="paragraph" w:customStyle="1" w:styleId="533A6161AB1640A4846453EE2F46DE2F">
    <w:name w:val="533A6161AB1640A4846453EE2F46DE2F"/>
    <w:rsid w:val="00917AB9"/>
  </w:style>
  <w:style w:type="paragraph" w:customStyle="1" w:styleId="F63761AD92184BF69E743DB9D46410A2">
    <w:name w:val="F63761AD92184BF69E743DB9D46410A2"/>
    <w:rsid w:val="00917AB9"/>
  </w:style>
  <w:style w:type="paragraph" w:customStyle="1" w:styleId="72D89EC3ED90477084F1FBA6CCE3E956">
    <w:name w:val="72D89EC3ED90477084F1FBA6CCE3E956"/>
    <w:rsid w:val="00917AB9"/>
  </w:style>
  <w:style w:type="paragraph" w:customStyle="1" w:styleId="E0C82E9DCBD543658F197EB3F47FE491">
    <w:name w:val="E0C82E9DCBD543658F197EB3F47FE491"/>
    <w:rsid w:val="00917AB9"/>
  </w:style>
  <w:style w:type="paragraph" w:customStyle="1" w:styleId="A784A9C4C28F42858FCF70BEE7690DCE">
    <w:name w:val="A784A9C4C28F42858FCF70BEE7690DCE"/>
    <w:rsid w:val="00917AB9"/>
  </w:style>
  <w:style w:type="paragraph" w:customStyle="1" w:styleId="71ADA865D9D046EA829C9782F49D4BB1">
    <w:name w:val="71ADA865D9D046EA829C9782F49D4BB1"/>
    <w:rsid w:val="00917AB9"/>
  </w:style>
  <w:style w:type="paragraph" w:customStyle="1" w:styleId="04B8D355AC304DF29FF4C38F1A78FA15">
    <w:name w:val="04B8D355AC304DF29FF4C38F1A78FA15"/>
    <w:rsid w:val="00917AB9"/>
  </w:style>
  <w:style w:type="paragraph" w:customStyle="1" w:styleId="6D5F65F7AB73438D9A9DC9E410CF062D">
    <w:name w:val="6D5F65F7AB73438D9A9DC9E410CF062D"/>
    <w:rsid w:val="00917AB9"/>
  </w:style>
  <w:style w:type="paragraph" w:customStyle="1" w:styleId="E373F42D4EA341EAA75DA188E17233C8">
    <w:name w:val="E373F42D4EA341EAA75DA188E17233C8"/>
    <w:rsid w:val="00917AB9"/>
  </w:style>
  <w:style w:type="paragraph" w:customStyle="1" w:styleId="BB62BAB7E29D42A1902A22B4DB4AC019">
    <w:name w:val="BB62BAB7E29D42A1902A22B4DB4AC019"/>
    <w:rsid w:val="00917AB9"/>
  </w:style>
  <w:style w:type="paragraph" w:customStyle="1" w:styleId="DB7A1C9924934DC1AB8974B00FA6ADD2">
    <w:name w:val="DB7A1C9924934DC1AB8974B00FA6ADD2"/>
    <w:rsid w:val="00917AB9"/>
  </w:style>
  <w:style w:type="paragraph" w:customStyle="1" w:styleId="A28BA7AABB8346DC9B52CB67A95AC920">
    <w:name w:val="A28BA7AABB8346DC9B52CB67A95AC920"/>
    <w:rsid w:val="00917AB9"/>
  </w:style>
  <w:style w:type="paragraph" w:customStyle="1" w:styleId="2887722E22D04AB68A6A8859826FFA04">
    <w:name w:val="2887722E22D04AB68A6A8859826FFA04"/>
    <w:rsid w:val="00917AB9"/>
  </w:style>
  <w:style w:type="paragraph" w:customStyle="1" w:styleId="31A620FFD5C743F18FD2046DE98E0273">
    <w:name w:val="31A620FFD5C743F18FD2046DE98E0273"/>
    <w:rsid w:val="00917AB9"/>
  </w:style>
  <w:style w:type="paragraph" w:customStyle="1" w:styleId="54D8718DC1E742A38CC65EBEBF08F910">
    <w:name w:val="54D8718DC1E742A38CC65EBEBF08F910"/>
    <w:rsid w:val="00917AB9"/>
  </w:style>
  <w:style w:type="paragraph" w:customStyle="1" w:styleId="8912405838DB4826AE0DD6146A7068C8">
    <w:name w:val="8912405838DB4826AE0DD6146A7068C8"/>
    <w:rsid w:val="00917AB9"/>
  </w:style>
  <w:style w:type="paragraph" w:customStyle="1" w:styleId="C578393C36544014BE5ADF438E28795E">
    <w:name w:val="C578393C36544014BE5ADF438E28795E"/>
    <w:rsid w:val="00917AB9"/>
  </w:style>
  <w:style w:type="paragraph" w:customStyle="1" w:styleId="91CDC8CB2F824CAF9AD7EF35F2938674">
    <w:name w:val="91CDC8CB2F824CAF9AD7EF35F2938674"/>
    <w:rsid w:val="00917AB9"/>
  </w:style>
  <w:style w:type="paragraph" w:customStyle="1" w:styleId="BD3A5359FBD84D93A2D730BEDB7992EF">
    <w:name w:val="BD3A5359FBD84D93A2D730BEDB7992EF"/>
    <w:rsid w:val="00917AB9"/>
  </w:style>
  <w:style w:type="paragraph" w:customStyle="1" w:styleId="4576BE08820D450CAD4BC4D43F1F51CB">
    <w:name w:val="4576BE08820D450CAD4BC4D43F1F51CB"/>
    <w:rsid w:val="00917AB9"/>
  </w:style>
  <w:style w:type="paragraph" w:customStyle="1" w:styleId="D8576C893F5B44129CAB84D0A6F2B363">
    <w:name w:val="D8576C893F5B44129CAB84D0A6F2B363"/>
    <w:rsid w:val="00917AB9"/>
  </w:style>
  <w:style w:type="paragraph" w:customStyle="1" w:styleId="16DFE3798A514B799D09DD509C63305F">
    <w:name w:val="16DFE3798A514B799D09DD509C63305F"/>
    <w:rsid w:val="00917AB9"/>
  </w:style>
  <w:style w:type="paragraph" w:customStyle="1" w:styleId="744C5B9E57604F6F90FB3F4DA8588ACF">
    <w:name w:val="744C5B9E57604F6F90FB3F4DA8588ACF"/>
    <w:rsid w:val="00917AB9"/>
  </w:style>
  <w:style w:type="paragraph" w:customStyle="1" w:styleId="1A1D8B52E416420C8A96AC2A2E950A35">
    <w:name w:val="1A1D8B52E416420C8A96AC2A2E950A35"/>
    <w:rsid w:val="00917AB9"/>
  </w:style>
  <w:style w:type="paragraph" w:customStyle="1" w:styleId="4A54CD490D584E1AADCF5919B4836686">
    <w:name w:val="4A54CD490D584E1AADCF5919B4836686"/>
    <w:rsid w:val="00917AB9"/>
  </w:style>
  <w:style w:type="paragraph" w:customStyle="1" w:styleId="20641F80C4AD4682B1B13D0D1E146D1F">
    <w:name w:val="20641F80C4AD4682B1B13D0D1E146D1F"/>
    <w:rsid w:val="00917AB9"/>
  </w:style>
  <w:style w:type="paragraph" w:customStyle="1" w:styleId="2623328D8434408C95F8F79A8760C051">
    <w:name w:val="2623328D8434408C95F8F79A8760C051"/>
    <w:rsid w:val="00917AB9"/>
  </w:style>
  <w:style w:type="paragraph" w:customStyle="1" w:styleId="BEC4DC61298645BBA8AAF4FC9B8F161C">
    <w:name w:val="BEC4DC61298645BBA8AAF4FC9B8F161C"/>
    <w:rsid w:val="00917AB9"/>
  </w:style>
  <w:style w:type="paragraph" w:customStyle="1" w:styleId="2596736CC9F443DA933C7716F61D352C">
    <w:name w:val="2596736CC9F443DA933C7716F61D352C"/>
    <w:rsid w:val="00917AB9"/>
  </w:style>
  <w:style w:type="paragraph" w:customStyle="1" w:styleId="24D5F53F4EB3475299CAF373406DECEF">
    <w:name w:val="24D5F53F4EB3475299CAF373406DECEF"/>
    <w:rsid w:val="00917AB9"/>
  </w:style>
  <w:style w:type="paragraph" w:customStyle="1" w:styleId="2951D38F3A9944CB86D32BB33B9FAF6D">
    <w:name w:val="2951D38F3A9944CB86D32BB33B9FAF6D"/>
    <w:rsid w:val="00917AB9"/>
  </w:style>
  <w:style w:type="paragraph" w:customStyle="1" w:styleId="C5B096F447644431837C44A4E49A982A">
    <w:name w:val="C5B096F447644431837C44A4E49A982A"/>
    <w:rsid w:val="00917AB9"/>
  </w:style>
  <w:style w:type="paragraph" w:customStyle="1" w:styleId="45699ABE32D344D2A34AE7DEF77BBA0A">
    <w:name w:val="45699ABE32D344D2A34AE7DEF77BBA0A"/>
    <w:rsid w:val="00917AB9"/>
  </w:style>
  <w:style w:type="paragraph" w:customStyle="1" w:styleId="5DFD7D1746E94D47AAD5B0E3ED5FCBD4">
    <w:name w:val="5DFD7D1746E94D47AAD5B0E3ED5FCBD4"/>
    <w:rsid w:val="00917AB9"/>
  </w:style>
  <w:style w:type="paragraph" w:customStyle="1" w:styleId="83147FF4B6EB4609969B3B11BDE48C27">
    <w:name w:val="83147FF4B6EB4609969B3B11BDE48C27"/>
    <w:rsid w:val="00917AB9"/>
  </w:style>
  <w:style w:type="paragraph" w:customStyle="1" w:styleId="7430F84F71E44E7CBF68493A28FC40D0">
    <w:name w:val="7430F84F71E44E7CBF68493A28FC40D0"/>
    <w:rsid w:val="00917AB9"/>
  </w:style>
  <w:style w:type="paragraph" w:customStyle="1" w:styleId="5E297D3F0BE840B1A16E36C0816C83F8">
    <w:name w:val="5E297D3F0BE840B1A16E36C0816C83F8"/>
    <w:rsid w:val="00917AB9"/>
  </w:style>
  <w:style w:type="paragraph" w:customStyle="1" w:styleId="2753023B29BD4D68A54E7239012F8F0E">
    <w:name w:val="2753023B29BD4D68A54E7239012F8F0E"/>
    <w:rsid w:val="00917AB9"/>
  </w:style>
  <w:style w:type="paragraph" w:customStyle="1" w:styleId="E8C2A7557B3142B5ACA90BEC2FE7E2F7">
    <w:name w:val="E8C2A7557B3142B5ACA90BEC2FE7E2F7"/>
    <w:rsid w:val="00917AB9"/>
  </w:style>
  <w:style w:type="paragraph" w:customStyle="1" w:styleId="3ED230ACD9C34A818C484910F65D5391">
    <w:name w:val="3ED230ACD9C34A818C484910F65D5391"/>
    <w:rsid w:val="00917AB9"/>
  </w:style>
  <w:style w:type="paragraph" w:customStyle="1" w:styleId="B5EB762E6F524A0FBDE4001785037A4E">
    <w:name w:val="B5EB762E6F524A0FBDE4001785037A4E"/>
    <w:rsid w:val="00917AB9"/>
  </w:style>
  <w:style w:type="paragraph" w:customStyle="1" w:styleId="789B4885909B40F78382BE3EC76858B4">
    <w:name w:val="789B4885909B40F78382BE3EC76858B4"/>
    <w:rsid w:val="00917AB9"/>
  </w:style>
  <w:style w:type="paragraph" w:customStyle="1" w:styleId="E5E06689D3614C7EB65873288472B393">
    <w:name w:val="E5E06689D3614C7EB65873288472B393"/>
    <w:rsid w:val="00917AB9"/>
  </w:style>
  <w:style w:type="paragraph" w:customStyle="1" w:styleId="C639A93E2C3D4C658B21DFD32BC5DE67">
    <w:name w:val="C639A93E2C3D4C658B21DFD32BC5DE67"/>
    <w:rsid w:val="00917AB9"/>
  </w:style>
  <w:style w:type="paragraph" w:customStyle="1" w:styleId="1050581180A04D57909491F0FA73EA05">
    <w:name w:val="1050581180A04D57909491F0FA73EA05"/>
    <w:rsid w:val="00917AB9"/>
  </w:style>
  <w:style w:type="paragraph" w:customStyle="1" w:styleId="002AFDBAEACE4082BBB1D28D35A029ED">
    <w:name w:val="002AFDBAEACE4082BBB1D28D35A029ED"/>
    <w:rsid w:val="00917AB9"/>
  </w:style>
  <w:style w:type="paragraph" w:customStyle="1" w:styleId="D9ADA029B41A4E59A905CCF3A3E5CA9A">
    <w:name w:val="D9ADA029B41A4E59A905CCF3A3E5CA9A"/>
    <w:rsid w:val="00917AB9"/>
  </w:style>
  <w:style w:type="paragraph" w:customStyle="1" w:styleId="E8A4055E9252470D81C3FEA136A88B21">
    <w:name w:val="E8A4055E9252470D81C3FEA136A88B21"/>
    <w:rsid w:val="00917AB9"/>
  </w:style>
  <w:style w:type="paragraph" w:customStyle="1" w:styleId="E2E1441D47ED491B8DE98EF8DC5A126F">
    <w:name w:val="E2E1441D47ED491B8DE98EF8DC5A126F"/>
    <w:rsid w:val="00917AB9"/>
  </w:style>
  <w:style w:type="paragraph" w:customStyle="1" w:styleId="03A67B62F9004319854D95D58B0556A5">
    <w:name w:val="03A67B62F9004319854D95D58B0556A5"/>
    <w:rsid w:val="00917AB9"/>
  </w:style>
  <w:style w:type="paragraph" w:customStyle="1" w:styleId="27DF540A46E44615AD7D759E943965D8">
    <w:name w:val="27DF540A46E44615AD7D759E943965D8"/>
    <w:rsid w:val="00917AB9"/>
  </w:style>
  <w:style w:type="paragraph" w:customStyle="1" w:styleId="63F5CD420CDD472181CE6552F510D05C">
    <w:name w:val="63F5CD420CDD472181CE6552F510D05C"/>
    <w:rsid w:val="00917AB9"/>
  </w:style>
  <w:style w:type="paragraph" w:customStyle="1" w:styleId="4FCC36883B4C40929149C4E4CD7C3BE8">
    <w:name w:val="4FCC36883B4C40929149C4E4CD7C3BE8"/>
    <w:rsid w:val="00917AB9"/>
  </w:style>
  <w:style w:type="paragraph" w:customStyle="1" w:styleId="8691E22C76F74F8FACB816A352353024">
    <w:name w:val="8691E22C76F74F8FACB816A352353024"/>
    <w:rsid w:val="00917AB9"/>
  </w:style>
  <w:style w:type="paragraph" w:customStyle="1" w:styleId="054BCCBC8AE64442865ECD5042FFCC99">
    <w:name w:val="054BCCBC8AE64442865ECD5042FFCC99"/>
    <w:rsid w:val="00917AB9"/>
  </w:style>
  <w:style w:type="paragraph" w:customStyle="1" w:styleId="91B8066DFC5142F98264BBF9FD35B2D8">
    <w:name w:val="91B8066DFC5142F98264BBF9FD35B2D8"/>
    <w:rsid w:val="00917AB9"/>
  </w:style>
  <w:style w:type="paragraph" w:customStyle="1" w:styleId="743700828D11426FB60ACADE04DCB3CE">
    <w:name w:val="743700828D11426FB60ACADE04DCB3CE"/>
    <w:rsid w:val="00917AB9"/>
  </w:style>
  <w:style w:type="paragraph" w:customStyle="1" w:styleId="EA956AE607F84A94B431317E98BE9598">
    <w:name w:val="EA956AE607F84A94B431317E98BE9598"/>
    <w:rsid w:val="00917AB9"/>
  </w:style>
  <w:style w:type="paragraph" w:customStyle="1" w:styleId="DCD16F9A67614C02ACCD33CE32C636EC">
    <w:name w:val="DCD16F9A67614C02ACCD33CE32C636EC"/>
    <w:rsid w:val="00917AB9"/>
  </w:style>
  <w:style w:type="paragraph" w:customStyle="1" w:styleId="0E84E8445BB547ED95793B461151C134">
    <w:name w:val="0E84E8445BB547ED95793B461151C134"/>
    <w:rsid w:val="00917AB9"/>
  </w:style>
  <w:style w:type="paragraph" w:customStyle="1" w:styleId="2C04D44475B5439B99DEE097C8C0AEA7">
    <w:name w:val="2C04D44475B5439B99DEE097C8C0AEA7"/>
    <w:rsid w:val="00917AB9"/>
  </w:style>
  <w:style w:type="paragraph" w:customStyle="1" w:styleId="367434AA7CFD4AE9BDD0407D17BD4529">
    <w:name w:val="367434AA7CFD4AE9BDD0407D17BD4529"/>
    <w:rsid w:val="00917AB9"/>
  </w:style>
  <w:style w:type="paragraph" w:customStyle="1" w:styleId="C73BC6B85DF14490A16AEA472A40B737">
    <w:name w:val="C73BC6B85DF14490A16AEA472A40B737"/>
    <w:rsid w:val="00917AB9"/>
  </w:style>
  <w:style w:type="paragraph" w:customStyle="1" w:styleId="9FD69432368D499D9CD21628DA818743">
    <w:name w:val="9FD69432368D499D9CD21628DA818743"/>
    <w:rsid w:val="00917AB9"/>
  </w:style>
  <w:style w:type="paragraph" w:customStyle="1" w:styleId="8B0530457CFC48A886B6E24455C0861B">
    <w:name w:val="8B0530457CFC48A886B6E24455C0861B"/>
    <w:rsid w:val="00917AB9"/>
  </w:style>
  <w:style w:type="paragraph" w:customStyle="1" w:styleId="CD4F3EE49A564DAE9754231CFE3CBE52">
    <w:name w:val="CD4F3EE49A564DAE9754231CFE3CBE52"/>
    <w:rsid w:val="00917AB9"/>
  </w:style>
  <w:style w:type="paragraph" w:customStyle="1" w:styleId="67DE8E0EB5324D43B1CA5229AADA09D7">
    <w:name w:val="67DE8E0EB5324D43B1CA5229AADA09D7"/>
    <w:rsid w:val="00917AB9"/>
  </w:style>
  <w:style w:type="paragraph" w:customStyle="1" w:styleId="E38C4704011D4B41AD97F364752446A2">
    <w:name w:val="E38C4704011D4B41AD97F364752446A2"/>
    <w:rsid w:val="00917AB9"/>
  </w:style>
  <w:style w:type="paragraph" w:customStyle="1" w:styleId="6ED91AAC8B6A4DEBB0AA2F96A6A2EC59">
    <w:name w:val="6ED91AAC8B6A4DEBB0AA2F96A6A2EC59"/>
    <w:rsid w:val="00917AB9"/>
  </w:style>
  <w:style w:type="paragraph" w:customStyle="1" w:styleId="E5908CE64F09468F8D34D0C232FD3C6E">
    <w:name w:val="E5908CE64F09468F8D34D0C232FD3C6E"/>
    <w:rsid w:val="00917AB9"/>
  </w:style>
  <w:style w:type="paragraph" w:customStyle="1" w:styleId="7661D51236F144499ED3E23EA867E93E">
    <w:name w:val="7661D51236F144499ED3E23EA867E93E"/>
    <w:rsid w:val="00917AB9"/>
  </w:style>
  <w:style w:type="paragraph" w:customStyle="1" w:styleId="D18C92B7CD594B7296409F20B45D3794">
    <w:name w:val="D18C92B7CD594B7296409F20B45D3794"/>
    <w:rsid w:val="00917AB9"/>
  </w:style>
  <w:style w:type="paragraph" w:customStyle="1" w:styleId="20D58F52571D4A9C88DDDECDD966A540">
    <w:name w:val="20D58F52571D4A9C88DDDECDD966A540"/>
    <w:rsid w:val="00917AB9"/>
  </w:style>
  <w:style w:type="paragraph" w:customStyle="1" w:styleId="C048D895DFEB4FC283469C2647782C95">
    <w:name w:val="C048D895DFEB4FC283469C2647782C95"/>
    <w:rsid w:val="00917AB9"/>
  </w:style>
  <w:style w:type="paragraph" w:customStyle="1" w:styleId="81B620C726694AE3A556419B3E7600CA">
    <w:name w:val="81B620C726694AE3A556419B3E7600CA"/>
    <w:rsid w:val="00917AB9"/>
  </w:style>
  <w:style w:type="paragraph" w:customStyle="1" w:styleId="AE49BC94B39847C09CBEDC0FE23B6913">
    <w:name w:val="AE49BC94B39847C09CBEDC0FE23B6913"/>
    <w:rsid w:val="00917AB9"/>
  </w:style>
  <w:style w:type="paragraph" w:customStyle="1" w:styleId="7BEB06C249694B98A2F3765E60083A57">
    <w:name w:val="7BEB06C249694B98A2F3765E60083A57"/>
    <w:rsid w:val="00917AB9"/>
  </w:style>
  <w:style w:type="paragraph" w:customStyle="1" w:styleId="263503C8BC0C4FB7B371F8F8FF54AFF9">
    <w:name w:val="263503C8BC0C4FB7B371F8F8FF54AFF9"/>
    <w:rsid w:val="00917AB9"/>
  </w:style>
  <w:style w:type="paragraph" w:customStyle="1" w:styleId="3C5F65FBB73447F9B3E4FC45139168E2">
    <w:name w:val="3C5F65FBB73447F9B3E4FC45139168E2"/>
    <w:rsid w:val="00917AB9"/>
  </w:style>
  <w:style w:type="paragraph" w:customStyle="1" w:styleId="3F007075CEBF4A548883086961E281A0">
    <w:name w:val="3F007075CEBF4A548883086961E281A0"/>
    <w:rsid w:val="00917AB9"/>
  </w:style>
  <w:style w:type="paragraph" w:customStyle="1" w:styleId="A8503EAD4184424CA39B3F7BEB7F84AF">
    <w:name w:val="A8503EAD4184424CA39B3F7BEB7F84AF"/>
    <w:rsid w:val="00917AB9"/>
  </w:style>
  <w:style w:type="paragraph" w:customStyle="1" w:styleId="1F8E2E279CE94CD7AD84D16239AFED60">
    <w:name w:val="1F8E2E279CE94CD7AD84D16239AFED60"/>
    <w:rsid w:val="00917AB9"/>
  </w:style>
  <w:style w:type="paragraph" w:customStyle="1" w:styleId="9C2355E678CE4F7F8936B23C798AF6CA">
    <w:name w:val="9C2355E678CE4F7F8936B23C798AF6CA"/>
    <w:rsid w:val="00917AB9"/>
  </w:style>
  <w:style w:type="paragraph" w:customStyle="1" w:styleId="480A1671AABA4F1FB166EA98F889547F">
    <w:name w:val="480A1671AABA4F1FB166EA98F889547F"/>
    <w:rsid w:val="00917AB9"/>
  </w:style>
  <w:style w:type="paragraph" w:customStyle="1" w:styleId="8D6F197D760946689612E853563ED77F">
    <w:name w:val="8D6F197D760946689612E853563ED77F"/>
    <w:rsid w:val="00917AB9"/>
  </w:style>
  <w:style w:type="paragraph" w:customStyle="1" w:styleId="A5B5BE422B424C6B9177C2B4186C5A3A">
    <w:name w:val="A5B5BE422B424C6B9177C2B4186C5A3A"/>
    <w:rsid w:val="00917AB9"/>
  </w:style>
  <w:style w:type="paragraph" w:customStyle="1" w:styleId="0C44489A585547F2AEFC1ED7368CFD59">
    <w:name w:val="0C44489A585547F2AEFC1ED7368CFD59"/>
    <w:rsid w:val="00917AB9"/>
  </w:style>
  <w:style w:type="paragraph" w:customStyle="1" w:styleId="7FBB09FCE40D4ED69A297CA9DE78EDD0">
    <w:name w:val="7FBB09FCE40D4ED69A297CA9DE78EDD0"/>
    <w:rsid w:val="00917AB9"/>
  </w:style>
  <w:style w:type="paragraph" w:customStyle="1" w:styleId="1C2FE7A9BF1448F192EB93F41195B7CA">
    <w:name w:val="1C2FE7A9BF1448F192EB93F41195B7CA"/>
    <w:rsid w:val="00917AB9"/>
  </w:style>
  <w:style w:type="paragraph" w:customStyle="1" w:styleId="88F2264809CD4F28B6D67D1B25D2420F">
    <w:name w:val="88F2264809CD4F28B6D67D1B25D2420F"/>
    <w:rsid w:val="00917AB9"/>
  </w:style>
  <w:style w:type="paragraph" w:customStyle="1" w:styleId="833F8C8DCFFF43368956DCC6EAAD6092">
    <w:name w:val="833F8C8DCFFF43368956DCC6EAAD6092"/>
    <w:rsid w:val="00917AB9"/>
  </w:style>
  <w:style w:type="paragraph" w:customStyle="1" w:styleId="A3DE7C90A5914E91A30D82B2D001F5DF">
    <w:name w:val="A3DE7C90A5914E91A30D82B2D001F5DF"/>
    <w:rsid w:val="00917AB9"/>
  </w:style>
  <w:style w:type="paragraph" w:customStyle="1" w:styleId="A9351608E7FE4AC1A3F486C60919A31B">
    <w:name w:val="A9351608E7FE4AC1A3F486C60919A31B"/>
    <w:rsid w:val="00917AB9"/>
  </w:style>
  <w:style w:type="paragraph" w:customStyle="1" w:styleId="65A581C5058B4EACA62ABDF654E1546A">
    <w:name w:val="65A581C5058B4EACA62ABDF654E1546A"/>
    <w:rsid w:val="00917AB9"/>
  </w:style>
  <w:style w:type="paragraph" w:customStyle="1" w:styleId="31C991FC146342C6A83CDDEA5E36F99A">
    <w:name w:val="31C991FC146342C6A83CDDEA5E36F99A"/>
    <w:rsid w:val="00917AB9"/>
  </w:style>
  <w:style w:type="paragraph" w:customStyle="1" w:styleId="C7B60953DB2644489C7B395B2A284DA9">
    <w:name w:val="C7B60953DB2644489C7B395B2A284DA9"/>
    <w:rsid w:val="00917AB9"/>
  </w:style>
  <w:style w:type="paragraph" w:customStyle="1" w:styleId="387294AB23B54EEC8C4A2CD94C1BCB2B">
    <w:name w:val="387294AB23B54EEC8C4A2CD94C1BCB2B"/>
    <w:rsid w:val="00917AB9"/>
  </w:style>
  <w:style w:type="paragraph" w:customStyle="1" w:styleId="E9EA66985E9845A58D7C24D9DB9F4F18">
    <w:name w:val="E9EA66985E9845A58D7C24D9DB9F4F18"/>
    <w:rsid w:val="00917AB9"/>
  </w:style>
  <w:style w:type="paragraph" w:customStyle="1" w:styleId="D04BB3D1620C48D88932D3DA501E14C2">
    <w:name w:val="D04BB3D1620C48D88932D3DA501E14C2"/>
    <w:rsid w:val="00917AB9"/>
  </w:style>
  <w:style w:type="paragraph" w:customStyle="1" w:styleId="A9D9B9DFD4A344F9A23F8A29CC0EFDFF">
    <w:name w:val="A9D9B9DFD4A344F9A23F8A29CC0EFDFF"/>
    <w:rsid w:val="00917AB9"/>
  </w:style>
  <w:style w:type="paragraph" w:customStyle="1" w:styleId="C9B2E40FE7FF445C97F7025AF95F3BE7">
    <w:name w:val="C9B2E40FE7FF445C97F7025AF95F3BE7"/>
    <w:rsid w:val="00917AB9"/>
  </w:style>
  <w:style w:type="paragraph" w:customStyle="1" w:styleId="743C40103F444975B61216B96A9DBEF4">
    <w:name w:val="743C40103F444975B61216B96A9DBEF4"/>
    <w:rsid w:val="00917AB9"/>
  </w:style>
  <w:style w:type="paragraph" w:customStyle="1" w:styleId="22BF7380D3AA429A8FBA8A97FD32B90D">
    <w:name w:val="22BF7380D3AA429A8FBA8A97FD32B90D"/>
    <w:rsid w:val="00917AB9"/>
  </w:style>
  <w:style w:type="paragraph" w:customStyle="1" w:styleId="B72EAB8D99204254922A29CF6184C3B9">
    <w:name w:val="B72EAB8D99204254922A29CF6184C3B9"/>
    <w:rsid w:val="00917AB9"/>
  </w:style>
  <w:style w:type="paragraph" w:customStyle="1" w:styleId="C9FFA298EF2948F6B30FD427CAA93D7C">
    <w:name w:val="C9FFA298EF2948F6B30FD427CAA93D7C"/>
    <w:rsid w:val="00917AB9"/>
  </w:style>
  <w:style w:type="paragraph" w:customStyle="1" w:styleId="BDF0B6237BED4D5E94EB0E2B2AEDFA36">
    <w:name w:val="BDF0B6237BED4D5E94EB0E2B2AEDFA36"/>
    <w:rsid w:val="00917AB9"/>
  </w:style>
  <w:style w:type="paragraph" w:customStyle="1" w:styleId="902EA9D2B754414E813F473EBC49974A">
    <w:name w:val="902EA9D2B754414E813F473EBC49974A"/>
    <w:rsid w:val="00917AB9"/>
  </w:style>
  <w:style w:type="paragraph" w:customStyle="1" w:styleId="EB8114C399994577A9885B798DF143EC">
    <w:name w:val="EB8114C399994577A9885B798DF143EC"/>
    <w:rsid w:val="00917AB9"/>
  </w:style>
  <w:style w:type="paragraph" w:customStyle="1" w:styleId="586371C00D5D42C0A50816ED7689069D">
    <w:name w:val="586371C00D5D42C0A50816ED7689069D"/>
    <w:rsid w:val="00917AB9"/>
  </w:style>
  <w:style w:type="paragraph" w:customStyle="1" w:styleId="CD4D0ECF09494F85A4EB20108EA579E1">
    <w:name w:val="CD4D0ECF09494F85A4EB20108EA579E1"/>
    <w:rsid w:val="00917AB9"/>
  </w:style>
  <w:style w:type="paragraph" w:customStyle="1" w:styleId="2283526839C443489308C7199511D057">
    <w:name w:val="2283526839C443489308C7199511D057"/>
    <w:rsid w:val="00917AB9"/>
  </w:style>
  <w:style w:type="paragraph" w:customStyle="1" w:styleId="E1B17E8AD3A94E64B0320759AC1BF59D">
    <w:name w:val="E1B17E8AD3A94E64B0320759AC1BF59D"/>
    <w:rsid w:val="00917AB9"/>
  </w:style>
  <w:style w:type="paragraph" w:customStyle="1" w:styleId="0F1D59EBA93B484DBB5AAF3D38A67408">
    <w:name w:val="0F1D59EBA93B484DBB5AAF3D38A67408"/>
    <w:rsid w:val="00917AB9"/>
  </w:style>
  <w:style w:type="paragraph" w:customStyle="1" w:styleId="50E723D57A4644ADA775B9CB8BF4EECD">
    <w:name w:val="50E723D57A4644ADA775B9CB8BF4EECD"/>
    <w:rsid w:val="00917AB9"/>
  </w:style>
  <w:style w:type="paragraph" w:customStyle="1" w:styleId="7E1B19967EC84D509E1AFABFC10A4C8F">
    <w:name w:val="7E1B19967EC84D509E1AFABFC10A4C8F"/>
    <w:rsid w:val="00917AB9"/>
  </w:style>
  <w:style w:type="paragraph" w:customStyle="1" w:styleId="B0339149F422404698B5B7F8D1A23A20">
    <w:name w:val="B0339149F422404698B5B7F8D1A23A20"/>
    <w:rsid w:val="00917AB9"/>
  </w:style>
  <w:style w:type="paragraph" w:customStyle="1" w:styleId="3A67FA7FC7034D259E62F61510C53420">
    <w:name w:val="3A67FA7FC7034D259E62F61510C53420"/>
    <w:rsid w:val="00917AB9"/>
  </w:style>
  <w:style w:type="paragraph" w:customStyle="1" w:styleId="6C86212201A34750A67F7E708DE774F9">
    <w:name w:val="6C86212201A34750A67F7E708DE774F9"/>
    <w:rsid w:val="00917AB9"/>
  </w:style>
  <w:style w:type="paragraph" w:customStyle="1" w:styleId="7CCE7AB037F54427A285318277F702F3">
    <w:name w:val="7CCE7AB037F54427A285318277F702F3"/>
    <w:rsid w:val="00917AB9"/>
  </w:style>
  <w:style w:type="paragraph" w:customStyle="1" w:styleId="B8D638CAB7B14DE996BFAEE7C7054E2E">
    <w:name w:val="B8D638CAB7B14DE996BFAEE7C7054E2E"/>
    <w:rsid w:val="00917AB9"/>
  </w:style>
  <w:style w:type="paragraph" w:customStyle="1" w:styleId="CB51EBA695BE44239F4FE8DEB9525CCB">
    <w:name w:val="CB51EBA695BE44239F4FE8DEB9525CCB"/>
    <w:rsid w:val="00917AB9"/>
  </w:style>
  <w:style w:type="paragraph" w:customStyle="1" w:styleId="DCC54753D04C4512AB336745FBB3703C">
    <w:name w:val="DCC54753D04C4512AB336745FBB3703C"/>
    <w:rsid w:val="00917AB9"/>
  </w:style>
  <w:style w:type="paragraph" w:customStyle="1" w:styleId="DFAB8374EAB94E9FBAF2E0C1BC8FDE37">
    <w:name w:val="DFAB8374EAB94E9FBAF2E0C1BC8FDE37"/>
    <w:rsid w:val="00917AB9"/>
  </w:style>
  <w:style w:type="paragraph" w:customStyle="1" w:styleId="A79B217E0D3346D6B8434A222A5EDE6E">
    <w:name w:val="A79B217E0D3346D6B8434A222A5EDE6E"/>
    <w:rsid w:val="00917AB9"/>
  </w:style>
  <w:style w:type="paragraph" w:customStyle="1" w:styleId="854B852ACE0141FDBAAEF05EAB855973">
    <w:name w:val="854B852ACE0141FDBAAEF05EAB855973"/>
    <w:rsid w:val="00917AB9"/>
  </w:style>
  <w:style w:type="paragraph" w:customStyle="1" w:styleId="DBA195D227FC466CBD6A578F3651E1F2">
    <w:name w:val="DBA195D227FC466CBD6A578F3651E1F2"/>
    <w:rsid w:val="00917AB9"/>
  </w:style>
  <w:style w:type="paragraph" w:customStyle="1" w:styleId="940F23DFC0E24BDCB4E34206918D2DCE">
    <w:name w:val="940F23DFC0E24BDCB4E34206918D2DCE"/>
    <w:rsid w:val="00917AB9"/>
  </w:style>
  <w:style w:type="paragraph" w:customStyle="1" w:styleId="96A182C4AF0E4262A0390521CB1C106A">
    <w:name w:val="96A182C4AF0E4262A0390521CB1C106A"/>
    <w:rsid w:val="00917AB9"/>
  </w:style>
  <w:style w:type="paragraph" w:customStyle="1" w:styleId="045EB8F0629747C1A2D895B693A63BB2">
    <w:name w:val="045EB8F0629747C1A2D895B693A63BB2"/>
    <w:rsid w:val="00917AB9"/>
  </w:style>
  <w:style w:type="paragraph" w:customStyle="1" w:styleId="C9C322EEF54440E9997D61671F93688B">
    <w:name w:val="C9C322EEF54440E9997D61671F93688B"/>
    <w:rsid w:val="00917AB9"/>
  </w:style>
  <w:style w:type="paragraph" w:customStyle="1" w:styleId="5F9ABB848B304D52BB7BD720A3F6CACE">
    <w:name w:val="5F9ABB848B304D52BB7BD720A3F6CACE"/>
    <w:rsid w:val="00917AB9"/>
  </w:style>
  <w:style w:type="paragraph" w:customStyle="1" w:styleId="B032653F18704482B72465BD68E9EC00">
    <w:name w:val="B032653F18704482B72465BD68E9EC00"/>
    <w:rsid w:val="00917AB9"/>
  </w:style>
  <w:style w:type="paragraph" w:customStyle="1" w:styleId="5B6ED46DF059454F8FFE0CD250DEC925">
    <w:name w:val="5B6ED46DF059454F8FFE0CD250DEC925"/>
    <w:rsid w:val="00917AB9"/>
  </w:style>
  <w:style w:type="paragraph" w:customStyle="1" w:styleId="FA34591AF2644C51BA446525F28E3DD5">
    <w:name w:val="FA34591AF2644C51BA446525F28E3DD5"/>
    <w:rsid w:val="00917AB9"/>
  </w:style>
  <w:style w:type="paragraph" w:customStyle="1" w:styleId="033DE0025F6C40F788EE1ED2AB034870">
    <w:name w:val="033DE0025F6C40F788EE1ED2AB034870"/>
    <w:rsid w:val="00917AB9"/>
  </w:style>
  <w:style w:type="paragraph" w:customStyle="1" w:styleId="C954E3BBAC3C491AA87490B9501A3957">
    <w:name w:val="C954E3BBAC3C491AA87490B9501A3957"/>
    <w:rsid w:val="00917AB9"/>
  </w:style>
  <w:style w:type="paragraph" w:customStyle="1" w:styleId="7520CA63472B42D9BF55D08121627308">
    <w:name w:val="7520CA63472B42D9BF55D08121627308"/>
    <w:rsid w:val="00917AB9"/>
  </w:style>
  <w:style w:type="paragraph" w:customStyle="1" w:styleId="9697A0B2DF3A42F8B63C9C0DBAB2377D">
    <w:name w:val="9697A0B2DF3A42F8B63C9C0DBAB2377D"/>
    <w:rsid w:val="00917AB9"/>
  </w:style>
  <w:style w:type="paragraph" w:customStyle="1" w:styleId="E965F1F06328408C9675F8C02ECAC064">
    <w:name w:val="E965F1F06328408C9675F8C02ECAC064"/>
    <w:rsid w:val="00917AB9"/>
  </w:style>
  <w:style w:type="paragraph" w:customStyle="1" w:styleId="857B42E47BC545AF8521224A6E0F0EEC">
    <w:name w:val="857B42E47BC545AF8521224A6E0F0EEC"/>
    <w:rsid w:val="00917AB9"/>
  </w:style>
  <w:style w:type="paragraph" w:customStyle="1" w:styleId="6A67E2488038417FA5D85A054092D3A9">
    <w:name w:val="6A67E2488038417FA5D85A054092D3A9"/>
    <w:rsid w:val="00917AB9"/>
  </w:style>
  <w:style w:type="paragraph" w:customStyle="1" w:styleId="75E24EC1DED9444AABA39ECE9C94BA14">
    <w:name w:val="75E24EC1DED9444AABA39ECE9C94BA14"/>
    <w:rsid w:val="00917AB9"/>
  </w:style>
  <w:style w:type="paragraph" w:customStyle="1" w:styleId="9D34A8ABF7CA4E6C886CFDF88455DE9B">
    <w:name w:val="9D34A8ABF7CA4E6C886CFDF88455DE9B"/>
    <w:rsid w:val="00917AB9"/>
  </w:style>
  <w:style w:type="paragraph" w:customStyle="1" w:styleId="9296963E6E754BE3A162E70B4368C188">
    <w:name w:val="9296963E6E754BE3A162E70B4368C188"/>
    <w:rsid w:val="00917AB9"/>
  </w:style>
  <w:style w:type="paragraph" w:customStyle="1" w:styleId="CBD8BDF318AC4FBB8807A16350913A8E">
    <w:name w:val="CBD8BDF318AC4FBB8807A16350913A8E"/>
    <w:rsid w:val="00917AB9"/>
  </w:style>
  <w:style w:type="paragraph" w:customStyle="1" w:styleId="3C65714A9C8241CEA6638FA5D5CEA411">
    <w:name w:val="3C65714A9C8241CEA6638FA5D5CEA411"/>
    <w:rsid w:val="00917AB9"/>
  </w:style>
  <w:style w:type="paragraph" w:customStyle="1" w:styleId="5BAFFC097C8F4E86BD802238B03EC92F">
    <w:name w:val="5BAFFC097C8F4E86BD802238B03EC92F"/>
    <w:rsid w:val="00917AB9"/>
  </w:style>
  <w:style w:type="paragraph" w:customStyle="1" w:styleId="E641B75E0BD14601A0764DC12FF07DAB">
    <w:name w:val="E641B75E0BD14601A0764DC12FF07DAB"/>
    <w:rsid w:val="00917AB9"/>
  </w:style>
  <w:style w:type="paragraph" w:customStyle="1" w:styleId="189318B2A58843DB8087DB4F0F6F5312">
    <w:name w:val="189318B2A58843DB8087DB4F0F6F5312"/>
    <w:rsid w:val="00917AB9"/>
  </w:style>
  <w:style w:type="paragraph" w:customStyle="1" w:styleId="F76127497DEA4D75957D2C1C65E16C27">
    <w:name w:val="F76127497DEA4D75957D2C1C65E16C27"/>
    <w:rsid w:val="00917AB9"/>
  </w:style>
  <w:style w:type="paragraph" w:customStyle="1" w:styleId="2685D53C0F394577AE5C4B3020CBAB88">
    <w:name w:val="2685D53C0F394577AE5C4B3020CBAB88"/>
    <w:rsid w:val="00917AB9"/>
  </w:style>
  <w:style w:type="paragraph" w:customStyle="1" w:styleId="4FD10D8A3637410781267998C07C33AB">
    <w:name w:val="4FD10D8A3637410781267998C07C33AB"/>
    <w:rsid w:val="00917AB9"/>
  </w:style>
  <w:style w:type="paragraph" w:customStyle="1" w:styleId="5A1D6175CB4F499DAA4199E706BB3784">
    <w:name w:val="5A1D6175CB4F499DAA4199E706BB3784"/>
    <w:rsid w:val="00917AB9"/>
  </w:style>
  <w:style w:type="paragraph" w:customStyle="1" w:styleId="1A10853747C840F280A79D66A3FB85F6">
    <w:name w:val="1A10853747C840F280A79D66A3FB85F6"/>
    <w:rsid w:val="00917AB9"/>
  </w:style>
  <w:style w:type="paragraph" w:customStyle="1" w:styleId="D1BD4A956CF149CFA2A0A7E6AB9D6E44">
    <w:name w:val="D1BD4A956CF149CFA2A0A7E6AB9D6E44"/>
    <w:rsid w:val="00917AB9"/>
  </w:style>
  <w:style w:type="paragraph" w:customStyle="1" w:styleId="EF5EB5708E2E4814B4738C3070041DC6">
    <w:name w:val="EF5EB5708E2E4814B4738C3070041DC6"/>
    <w:rsid w:val="00917AB9"/>
  </w:style>
  <w:style w:type="paragraph" w:customStyle="1" w:styleId="3360B035D1ED45B9B7D7073CEF51D8C6">
    <w:name w:val="3360B035D1ED45B9B7D7073CEF51D8C6"/>
    <w:rsid w:val="00917AB9"/>
  </w:style>
  <w:style w:type="paragraph" w:customStyle="1" w:styleId="26105FF02A3741EBA5FB430EAC015D33">
    <w:name w:val="26105FF02A3741EBA5FB430EAC015D33"/>
    <w:rsid w:val="00917AB9"/>
  </w:style>
  <w:style w:type="paragraph" w:customStyle="1" w:styleId="E4A0BD8055F646A8AA13C5C59B90A749">
    <w:name w:val="E4A0BD8055F646A8AA13C5C59B90A749"/>
    <w:rsid w:val="00917AB9"/>
  </w:style>
  <w:style w:type="paragraph" w:customStyle="1" w:styleId="FC6525740D814FD2B28F0AADCEAB6F1F">
    <w:name w:val="FC6525740D814FD2B28F0AADCEAB6F1F"/>
    <w:rsid w:val="00917AB9"/>
  </w:style>
  <w:style w:type="paragraph" w:customStyle="1" w:styleId="CAA3BA51061548C596334F5650E52A2F">
    <w:name w:val="CAA3BA51061548C596334F5650E52A2F"/>
    <w:rsid w:val="00917AB9"/>
  </w:style>
  <w:style w:type="paragraph" w:customStyle="1" w:styleId="A1EE2412DAC8433C8DA07DA689C076A4">
    <w:name w:val="A1EE2412DAC8433C8DA07DA689C076A4"/>
    <w:rsid w:val="00917AB9"/>
  </w:style>
  <w:style w:type="paragraph" w:customStyle="1" w:styleId="8A616F3CE3E64EDDA5C532032C8293FE">
    <w:name w:val="8A616F3CE3E64EDDA5C532032C8293FE"/>
    <w:rsid w:val="00917AB9"/>
  </w:style>
  <w:style w:type="paragraph" w:customStyle="1" w:styleId="42B7880D9F6E4A4AAD3279AC0F5D65BF">
    <w:name w:val="42B7880D9F6E4A4AAD3279AC0F5D65BF"/>
    <w:rsid w:val="00917AB9"/>
  </w:style>
  <w:style w:type="paragraph" w:customStyle="1" w:styleId="F656F85C8BB34473BEFABB9BFDD23E2E">
    <w:name w:val="F656F85C8BB34473BEFABB9BFDD23E2E"/>
    <w:rsid w:val="00917AB9"/>
  </w:style>
  <w:style w:type="paragraph" w:customStyle="1" w:styleId="30CC00C96D0640DE9D308268904027EE">
    <w:name w:val="30CC00C96D0640DE9D308268904027EE"/>
    <w:rsid w:val="00917AB9"/>
  </w:style>
  <w:style w:type="paragraph" w:customStyle="1" w:styleId="04FB03A9E4CB4DEB9FCF52AFB46E943D">
    <w:name w:val="04FB03A9E4CB4DEB9FCF52AFB46E943D"/>
    <w:rsid w:val="00917AB9"/>
  </w:style>
  <w:style w:type="paragraph" w:customStyle="1" w:styleId="43A98C836F0B4942BBC390A5E2E76C75">
    <w:name w:val="43A98C836F0B4942BBC390A5E2E76C75"/>
    <w:rsid w:val="00917AB9"/>
  </w:style>
  <w:style w:type="paragraph" w:customStyle="1" w:styleId="36C2FDA10A2741C3A7D2B776B3B07763">
    <w:name w:val="36C2FDA10A2741C3A7D2B776B3B07763"/>
    <w:rsid w:val="00917AB9"/>
  </w:style>
  <w:style w:type="paragraph" w:customStyle="1" w:styleId="5B201A6DD3CD47EAAAC55FAA70CD3A65">
    <w:name w:val="5B201A6DD3CD47EAAAC55FAA70CD3A65"/>
    <w:rsid w:val="00917AB9"/>
  </w:style>
  <w:style w:type="paragraph" w:customStyle="1" w:styleId="3E33D707A78D420EA65F2A0ED8C90CDA">
    <w:name w:val="3E33D707A78D420EA65F2A0ED8C90CDA"/>
    <w:rsid w:val="00917AB9"/>
  </w:style>
  <w:style w:type="paragraph" w:customStyle="1" w:styleId="83B77D5D6AF848F6BC35E88302833B78">
    <w:name w:val="83B77D5D6AF848F6BC35E88302833B78"/>
    <w:rsid w:val="00917AB9"/>
  </w:style>
  <w:style w:type="paragraph" w:customStyle="1" w:styleId="A12526CFCBD14892A028506A13056D03">
    <w:name w:val="A12526CFCBD14892A028506A13056D03"/>
    <w:rsid w:val="00917AB9"/>
  </w:style>
  <w:style w:type="paragraph" w:customStyle="1" w:styleId="A53DAF0D0BFF4FEC92339ADAC698AC69">
    <w:name w:val="A53DAF0D0BFF4FEC92339ADAC698AC69"/>
    <w:rsid w:val="00917AB9"/>
  </w:style>
  <w:style w:type="paragraph" w:customStyle="1" w:styleId="4F7BA94380F04F8EA50F00F2FE055970">
    <w:name w:val="4F7BA94380F04F8EA50F00F2FE055970"/>
    <w:rsid w:val="00917AB9"/>
  </w:style>
  <w:style w:type="paragraph" w:customStyle="1" w:styleId="3C8CC93EB7914D18B0B5CFE975B8E05A">
    <w:name w:val="3C8CC93EB7914D18B0B5CFE975B8E05A"/>
    <w:rsid w:val="00917AB9"/>
  </w:style>
  <w:style w:type="paragraph" w:customStyle="1" w:styleId="91142A3C5B6A476089362F1E3BB55162">
    <w:name w:val="91142A3C5B6A476089362F1E3BB55162"/>
    <w:rsid w:val="00917AB9"/>
  </w:style>
  <w:style w:type="paragraph" w:customStyle="1" w:styleId="AF188B34ABD546C4B02BE8D102430EF3">
    <w:name w:val="AF188B34ABD546C4B02BE8D102430EF3"/>
    <w:rsid w:val="00917AB9"/>
  </w:style>
  <w:style w:type="paragraph" w:customStyle="1" w:styleId="19579317320F4E4DBACB25C1C16AD9E2">
    <w:name w:val="19579317320F4E4DBACB25C1C16AD9E2"/>
    <w:rsid w:val="00917AB9"/>
  </w:style>
  <w:style w:type="paragraph" w:customStyle="1" w:styleId="4E4E73A113E548E6985F742596427DEB">
    <w:name w:val="4E4E73A113E548E6985F742596427DEB"/>
    <w:rsid w:val="00917AB9"/>
  </w:style>
  <w:style w:type="paragraph" w:customStyle="1" w:styleId="402E46F85B89432A827DEFC1FCE45CC0">
    <w:name w:val="402E46F85B89432A827DEFC1FCE45CC0"/>
    <w:rsid w:val="00917AB9"/>
  </w:style>
  <w:style w:type="paragraph" w:customStyle="1" w:styleId="4D415BE219BF47F6B3AE3FAE222B7329">
    <w:name w:val="4D415BE219BF47F6B3AE3FAE222B7329"/>
    <w:rsid w:val="00917AB9"/>
  </w:style>
  <w:style w:type="paragraph" w:customStyle="1" w:styleId="1D1A3F73B8FA4DC3B692C045AC125737">
    <w:name w:val="1D1A3F73B8FA4DC3B692C045AC125737"/>
    <w:rsid w:val="00917AB9"/>
  </w:style>
  <w:style w:type="paragraph" w:customStyle="1" w:styleId="CCC0E9EA27D74739BA05FB0B200990BA">
    <w:name w:val="CCC0E9EA27D74739BA05FB0B200990BA"/>
    <w:rsid w:val="00917AB9"/>
  </w:style>
  <w:style w:type="paragraph" w:customStyle="1" w:styleId="0C0EF6345F7041F88EC990E875174856">
    <w:name w:val="0C0EF6345F7041F88EC990E875174856"/>
    <w:rsid w:val="00917AB9"/>
  </w:style>
  <w:style w:type="paragraph" w:customStyle="1" w:styleId="3D7E4D3E9B7947F28D466CDC9D173288">
    <w:name w:val="3D7E4D3E9B7947F28D466CDC9D173288"/>
    <w:rsid w:val="00917AB9"/>
  </w:style>
  <w:style w:type="paragraph" w:customStyle="1" w:styleId="1D451974F7E24D61B3C101B3090B80A3">
    <w:name w:val="1D451974F7E24D61B3C101B3090B80A3"/>
    <w:rsid w:val="00917AB9"/>
  </w:style>
  <w:style w:type="paragraph" w:customStyle="1" w:styleId="060F0AF7AF11462490C4E649A69320F6">
    <w:name w:val="060F0AF7AF11462490C4E649A69320F6"/>
    <w:rsid w:val="00917AB9"/>
  </w:style>
  <w:style w:type="paragraph" w:customStyle="1" w:styleId="4A2E466A3C80400A8FDEA8744F50D71E">
    <w:name w:val="4A2E466A3C80400A8FDEA8744F50D71E"/>
    <w:rsid w:val="00917AB9"/>
  </w:style>
  <w:style w:type="paragraph" w:customStyle="1" w:styleId="D4EE026D323C47EF83B81F02CF3F52C7">
    <w:name w:val="D4EE026D323C47EF83B81F02CF3F52C7"/>
    <w:rsid w:val="00917AB9"/>
  </w:style>
  <w:style w:type="paragraph" w:customStyle="1" w:styleId="6565C747DF3341CC862DDBEFD37D2E4E">
    <w:name w:val="6565C747DF3341CC862DDBEFD37D2E4E"/>
    <w:rsid w:val="00917AB9"/>
  </w:style>
  <w:style w:type="paragraph" w:customStyle="1" w:styleId="0D7D488D39D847A7A8A9508659F7A820">
    <w:name w:val="0D7D488D39D847A7A8A9508659F7A820"/>
    <w:rsid w:val="00917AB9"/>
  </w:style>
  <w:style w:type="paragraph" w:customStyle="1" w:styleId="A5EF7CB4FB4C4FF4BCD9A4055E83721C">
    <w:name w:val="A5EF7CB4FB4C4FF4BCD9A4055E83721C"/>
    <w:rsid w:val="00917AB9"/>
  </w:style>
  <w:style w:type="paragraph" w:customStyle="1" w:styleId="452D02A8F0EB48B4A2BB6F14E05E423E">
    <w:name w:val="452D02A8F0EB48B4A2BB6F14E05E423E"/>
    <w:rsid w:val="00917AB9"/>
  </w:style>
  <w:style w:type="paragraph" w:customStyle="1" w:styleId="FBA65622EA094051B55487DC4700B9D9">
    <w:name w:val="FBA65622EA094051B55487DC4700B9D9"/>
    <w:rsid w:val="00917AB9"/>
  </w:style>
  <w:style w:type="paragraph" w:customStyle="1" w:styleId="5F06842E3C314C16B4D2FF8925B1255B">
    <w:name w:val="5F06842E3C314C16B4D2FF8925B1255B"/>
    <w:rsid w:val="00917AB9"/>
  </w:style>
  <w:style w:type="paragraph" w:customStyle="1" w:styleId="F2164A56EF234BCEB90476AF2D759AB9">
    <w:name w:val="F2164A56EF234BCEB90476AF2D759AB9"/>
    <w:rsid w:val="00917AB9"/>
  </w:style>
  <w:style w:type="paragraph" w:customStyle="1" w:styleId="A4ADD750071B4E3FB54901098B6FDEBE">
    <w:name w:val="A4ADD750071B4E3FB54901098B6FDEBE"/>
    <w:rsid w:val="00917AB9"/>
  </w:style>
  <w:style w:type="paragraph" w:customStyle="1" w:styleId="D35E317593B44D9286F4F4FFC66D3B0F">
    <w:name w:val="D35E317593B44D9286F4F4FFC66D3B0F"/>
    <w:rsid w:val="00917AB9"/>
  </w:style>
  <w:style w:type="paragraph" w:customStyle="1" w:styleId="85020292D3004955BBFC69F7C7D2577E">
    <w:name w:val="85020292D3004955BBFC69F7C7D2577E"/>
    <w:rsid w:val="00917AB9"/>
  </w:style>
  <w:style w:type="paragraph" w:customStyle="1" w:styleId="C04971FA4C5A43A4AB3401B2BD9010E2">
    <w:name w:val="C04971FA4C5A43A4AB3401B2BD9010E2"/>
    <w:rsid w:val="00917AB9"/>
  </w:style>
  <w:style w:type="paragraph" w:customStyle="1" w:styleId="A9C0AC9A08064A6BAF75587E68BAAFB6">
    <w:name w:val="A9C0AC9A08064A6BAF75587E68BAAFB6"/>
    <w:rsid w:val="00917AB9"/>
  </w:style>
  <w:style w:type="paragraph" w:customStyle="1" w:styleId="4D7CE1277D174AE3A183E89F4745CF38">
    <w:name w:val="4D7CE1277D174AE3A183E89F4745CF38"/>
    <w:rsid w:val="00917AB9"/>
  </w:style>
  <w:style w:type="paragraph" w:customStyle="1" w:styleId="665CECFBCA514AC18486E18AB31EFA6C">
    <w:name w:val="665CECFBCA514AC18486E18AB31EFA6C"/>
    <w:rsid w:val="00917AB9"/>
  </w:style>
  <w:style w:type="paragraph" w:customStyle="1" w:styleId="214BF500D6C44CB4A4773463F4648B31">
    <w:name w:val="214BF500D6C44CB4A4773463F4648B31"/>
    <w:rsid w:val="00917AB9"/>
  </w:style>
  <w:style w:type="paragraph" w:customStyle="1" w:styleId="0CE3DC3E8BA34292967A85472402E1B8">
    <w:name w:val="0CE3DC3E8BA34292967A85472402E1B8"/>
    <w:rsid w:val="00917AB9"/>
  </w:style>
  <w:style w:type="paragraph" w:customStyle="1" w:styleId="D10A5C9F29F54C25B8944E29770EA910">
    <w:name w:val="D10A5C9F29F54C25B8944E29770EA910"/>
    <w:rsid w:val="00917AB9"/>
  </w:style>
  <w:style w:type="paragraph" w:customStyle="1" w:styleId="CD7954D8DF7B4880BB1305D00080B77D">
    <w:name w:val="CD7954D8DF7B4880BB1305D00080B77D"/>
    <w:rsid w:val="00917AB9"/>
  </w:style>
  <w:style w:type="paragraph" w:customStyle="1" w:styleId="30CAA7504142432CBAA65F43AA5B11CA">
    <w:name w:val="30CAA7504142432CBAA65F43AA5B11CA"/>
    <w:rsid w:val="00917AB9"/>
  </w:style>
  <w:style w:type="paragraph" w:customStyle="1" w:styleId="7F41B5EF016A46448DB04D3832CD0D36">
    <w:name w:val="7F41B5EF016A46448DB04D3832CD0D36"/>
    <w:rsid w:val="00917AB9"/>
  </w:style>
  <w:style w:type="paragraph" w:customStyle="1" w:styleId="BD160A30EB58415F995FC464DD7CF4AA">
    <w:name w:val="BD160A30EB58415F995FC464DD7CF4AA"/>
    <w:rsid w:val="00917AB9"/>
  </w:style>
  <w:style w:type="paragraph" w:customStyle="1" w:styleId="BB607922A088455C8C1DCCAC00471BC6">
    <w:name w:val="BB607922A088455C8C1DCCAC00471BC6"/>
    <w:rsid w:val="00917AB9"/>
  </w:style>
  <w:style w:type="paragraph" w:customStyle="1" w:styleId="7037E8C7530140C79408513004177914">
    <w:name w:val="7037E8C7530140C79408513004177914"/>
    <w:rsid w:val="00917AB9"/>
  </w:style>
  <w:style w:type="paragraph" w:customStyle="1" w:styleId="FC0095167ABB409CAFD67CB68820095F">
    <w:name w:val="FC0095167ABB409CAFD67CB68820095F"/>
    <w:rsid w:val="00917AB9"/>
  </w:style>
  <w:style w:type="paragraph" w:customStyle="1" w:styleId="34314E21BFCA4D419167A2ECDD303166">
    <w:name w:val="34314E21BFCA4D419167A2ECDD303166"/>
    <w:rsid w:val="00917AB9"/>
  </w:style>
  <w:style w:type="paragraph" w:customStyle="1" w:styleId="06B2EE1959A04E08830CF786EADEDB0C">
    <w:name w:val="06B2EE1959A04E08830CF786EADEDB0C"/>
    <w:rsid w:val="00917AB9"/>
  </w:style>
  <w:style w:type="paragraph" w:customStyle="1" w:styleId="067D2B1DE6AB447894F0CA1D4121CFE2">
    <w:name w:val="067D2B1DE6AB447894F0CA1D4121CFE2"/>
    <w:rsid w:val="00917AB9"/>
  </w:style>
  <w:style w:type="paragraph" w:customStyle="1" w:styleId="C57683A04BF34309AE54C7C3E7189279">
    <w:name w:val="C57683A04BF34309AE54C7C3E7189279"/>
    <w:rsid w:val="00917AB9"/>
  </w:style>
  <w:style w:type="paragraph" w:customStyle="1" w:styleId="138840A453A945E1BF85C2CE196155D8">
    <w:name w:val="138840A453A945E1BF85C2CE196155D8"/>
    <w:rsid w:val="00917AB9"/>
  </w:style>
  <w:style w:type="paragraph" w:customStyle="1" w:styleId="371A17523C7D44DC83E072D5A2731F55">
    <w:name w:val="371A17523C7D44DC83E072D5A2731F55"/>
    <w:rsid w:val="00917AB9"/>
  </w:style>
  <w:style w:type="paragraph" w:customStyle="1" w:styleId="91E2770B39684146A0C81D66D08FC7B3">
    <w:name w:val="91E2770B39684146A0C81D66D08FC7B3"/>
    <w:rsid w:val="00917AB9"/>
  </w:style>
  <w:style w:type="paragraph" w:customStyle="1" w:styleId="30EE0E018B934852BD7D052534C69D5E">
    <w:name w:val="30EE0E018B934852BD7D052534C69D5E"/>
    <w:rsid w:val="00917AB9"/>
  </w:style>
  <w:style w:type="paragraph" w:customStyle="1" w:styleId="517AC8EE5A9246FE8C950DF3028A1296">
    <w:name w:val="517AC8EE5A9246FE8C950DF3028A1296"/>
    <w:rsid w:val="00917AB9"/>
  </w:style>
  <w:style w:type="paragraph" w:customStyle="1" w:styleId="F4B6CEA3A74349768480E983F2F9804F">
    <w:name w:val="F4B6CEA3A74349768480E983F2F9804F"/>
    <w:rsid w:val="00917AB9"/>
  </w:style>
  <w:style w:type="paragraph" w:customStyle="1" w:styleId="BC6B4C84FE704425A943F463C5FDBF33">
    <w:name w:val="BC6B4C84FE704425A943F463C5FDBF33"/>
    <w:rsid w:val="00917AB9"/>
  </w:style>
  <w:style w:type="paragraph" w:customStyle="1" w:styleId="3D3BEDAA14D4406389B355437859A1BA">
    <w:name w:val="3D3BEDAA14D4406389B355437859A1BA"/>
    <w:rsid w:val="00917AB9"/>
  </w:style>
  <w:style w:type="paragraph" w:customStyle="1" w:styleId="3369B15D25EC4E8E8EE3B09F8CF3BEF3">
    <w:name w:val="3369B15D25EC4E8E8EE3B09F8CF3BEF3"/>
    <w:rsid w:val="00917AB9"/>
  </w:style>
  <w:style w:type="paragraph" w:customStyle="1" w:styleId="09CF70AE4BDD46DBAFFC8A2C7EE9BCAC">
    <w:name w:val="09CF70AE4BDD46DBAFFC8A2C7EE9BCAC"/>
    <w:rsid w:val="00917AB9"/>
  </w:style>
  <w:style w:type="paragraph" w:customStyle="1" w:styleId="044F4D61E65F485AAC6DCA6773E30337">
    <w:name w:val="044F4D61E65F485AAC6DCA6773E30337"/>
    <w:rsid w:val="00917AB9"/>
  </w:style>
  <w:style w:type="paragraph" w:customStyle="1" w:styleId="D2717A9938E344BF9D17C5DACCC231E9">
    <w:name w:val="D2717A9938E344BF9D17C5DACCC231E9"/>
    <w:rsid w:val="00917AB9"/>
  </w:style>
  <w:style w:type="paragraph" w:customStyle="1" w:styleId="B13D0DA1C8EE481CBABDC7702E637FA0">
    <w:name w:val="B13D0DA1C8EE481CBABDC7702E637FA0"/>
    <w:rsid w:val="00917AB9"/>
  </w:style>
  <w:style w:type="paragraph" w:customStyle="1" w:styleId="0E8AF6D7D1984A168600D59E61C30492">
    <w:name w:val="0E8AF6D7D1984A168600D59E61C30492"/>
    <w:rsid w:val="00917AB9"/>
  </w:style>
  <w:style w:type="paragraph" w:customStyle="1" w:styleId="BCA25ABF74484C52A5127D8F73FE4782">
    <w:name w:val="BCA25ABF74484C52A5127D8F73FE4782"/>
    <w:rsid w:val="00917AB9"/>
  </w:style>
  <w:style w:type="paragraph" w:customStyle="1" w:styleId="6B6A22335C424163B79AAC63B0410A42">
    <w:name w:val="6B6A22335C424163B79AAC63B0410A42"/>
    <w:rsid w:val="00917AB9"/>
  </w:style>
  <w:style w:type="paragraph" w:customStyle="1" w:styleId="71A9132749A448418AE262AB258E3A29">
    <w:name w:val="71A9132749A448418AE262AB258E3A29"/>
    <w:rsid w:val="00917AB9"/>
  </w:style>
  <w:style w:type="paragraph" w:customStyle="1" w:styleId="53E79842A27949AAB2E107A8874FA92E">
    <w:name w:val="53E79842A27949AAB2E107A8874FA92E"/>
    <w:rsid w:val="00917AB9"/>
  </w:style>
  <w:style w:type="paragraph" w:customStyle="1" w:styleId="14C1736EC0604782BA3099BA423541BB">
    <w:name w:val="14C1736EC0604782BA3099BA423541BB"/>
    <w:rsid w:val="00917AB9"/>
  </w:style>
  <w:style w:type="paragraph" w:customStyle="1" w:styleId="7C37E604F3A947468EDF5F2011CBC1BC">
    <w:name w:val="7C37E604F3A947468EDF5F2011CBC1BC"/>
    <w:rsid w:val="00917AB9"/>
  </w:style>
  <w:style w:type="paragraph" w:customStyle="1" w:styleId="320CDE0FD7914384A5F21846BB5FF94F">
    <w:name w:val="320CDE0FD7914384A5F21846BB5FF94F"/>
    <w:rsid w:val="00917AB9"/>
  </w:style>
  <w:style w:type="paragraph" w:customStyle="1" w:styleId="8C0D582B62A54A8E8A15BAD1CFEC2334">
    <w:name w:val="8C0D582B62A54A8E8A15BAD1CFEC2334"/>
    <w:rsid w:val="00917AB9"/>
  </w:style>
  <w:style w:type="paragraph" w:customStyle="1" w:styleId="DFEFB75F65524274A91A8F8088676C3E">
    <w:name w:val="DFEFB75F65524274A91A8F8088676C3E"/>
    <w:rsid w:val="00917AB9"/>
  </w:style>
  <w:style w:type="paragraph" w:customStyle="1" w:styleId="794ED8CFD1034234834450D9C51C1054">
    <w:name w:val="794ED8CFD1034234834450D9C51C1054"/>
    <w:rsid w:val="00917AB9"/>
  </w:style>
  <w:style w:type="paragraph" w:customStyle="1" w:styleId="814377563B5C4BC0AE1CEFED1BF9289B">
    <w:name w:val="814377563B5C4BC0AE1CEFED1BF9289B"/>
    <w:rsid w:val="00917AB9"/>
  </w:style>
  <w:style w:type="paragraph" w:customStyle="1" w:styleId="C162C506EAB04ECEBCCF580B1F3BF9E8">
    <w:name w:val="C162C506EAB04ECEBCCF580B1F3BF9E8"/>
    <w:rsid w:val="00917AB9"/>
  </w:style>
  <w:style w:type="paragraph" w:customStyle="1" w:styleId="6DAA968F0C9548EFA14339A33BE303B3">
    <w:name w:val="6DAA968F0C9548EFA14339A33BE303B3"/>
    <w:rsid w:val="00917AB9"/>
  </w:style>
  <w:style w:type="paragraph" w:customStyle="1" w:styleId="57DDF8E463694527844CF1AC3763EE9B">
    <w:name w:val="57DDF8E463694527844CF1AC3763EE9B"/>
    <w:rsid w:val="00917AB9"/>
  </w:style>
  <w:style w:type="paragraph" w:customStyle="1" w:styleId="71B11AEB746F41858D9AB62F4E4D94DF">
    <w:name w:val="71B11AEB746F41858D9AB62F4E4D94DF"/>
    <w:rsid w:val="00917AB9"/>
  </w:style>
  <w:style w:type="paragraph" w:customStyle="1" w:styleId="A77A03180A2040A8947A6C4D3B4802CD">
    <w:name w:val="A77A03180A2040A8947A6C4D3B4802CD"/>
    <w:rsid w:val="00917AB9"/>
  </w:style>
  <w:style w:type="paragraph" w:customStyle="1" w:styleId="9CCAE0FD219D4B8F91ADDF378FA9BD91">
    <w:name w:val="9CCAE0FD219D4B8F91ADDF378FA9BD91"/>
    <w:rsid w:val="00917AB9"/>
  </w:style>
  <w:style w:type="paragraph" w:customStyle="1" w:styleId="7E7228B9008A42B491708404EBA6070F">
    <w:name w:val="7E7228B9008A42B491708404EBA6070F"/>
    <w:rsid w:val="00917AB9"/>
  </w:style>
  <w:style w:type="paragraph" w:customStyle="1" w:styleId="E341448BAA9043D7BAF85162567DA023">
    <w:name w:val="E341448BAA9043D7BAF85162567DA023"/>
    <w:rsid w:val="00917AB9"/>
  </w:style>
  <w:style w:type="paragraph" w:customStyle="1" w:styleId="5F23563D47764E4DBEF3DEAEF5D7A075">
    <w:name w:val="5F23563D47764E4DBEF3DEAEF5D7A075"/>
    <w:rsid w:val="00917AB9"/>
  </w:style>
  <w:style w:type="paragraph" w:customStyle="1" w:styleId="AC9CA60E8D3F47C0A6803645DF56FB00">
    <w:name w:val="AC9CA60E8D3F47C0A6803645DF56FB00"/>
    <w:rsid w:val="00917AB9"/>
  </w:style>
  <w:style w:type="paragraph" w:customStyle="1" w:styleId="DE58FA5C444C41C28F8135B9A32D76C5">
    <w:name w:val="DE58FA5C444C41C28F8135B9A32D76C5"/>
    <w:rsid w:val="00917AB9"/>
  </w:style>
  <w:style w:type="paragraph" w:customStyle="1" w:styleId="B2D5835024E0402DB336E25DE21DAAA1">
    <w:name w:val="B2D5835024E0402DB336E25DE21DAAA1"/>
    <w:rsid w:val="00917AB9"/>
  </w:style>
  <w:style w:type="paragraph" w:customStyle="1" w:styleId="A04AB4AD87B442F4A9AB5D76EF88685B">
    <w:name w:val="A04AB4AD87B442F4A9AB5D76EF88685B"/>
    <w:rsid w:val="00917AB9"/>
  </w:style>
  <w:style w:type="paragraph" w:customStyle="1" w:styleId="9F5269E2ACD5424281FAE0161B08D5C5">
    <w:name w:val="9F5269E2ACD5424281FAE0161B08D5C5"/>
    <w:rsid w:val="00917AB9"/>
  </w:style>
  <w:style w:type="paragraph" w:customStyle="1" w:styleId="97F0F1006F2A43D6BEA6B5B2A882D1A5">
    <w:name w:val="97F0F1006F2A43D6BEA6B5B2A882D1A5"/>
    <w:rsid w:val="00917AB9"/>
  </w:style>
  <w:style w:type="paragraph" w:customStyle="1" w:styleId="CCE8CE90C6474926B0D3E753E66B356F">
    <w:name w:val="CCE8CE90C6474926B0D3E753E66B356F"/>
    <w:rsid w:val="00917AB9"/>
  </w:style>
  <w:style w:type="paragraph" w:customStyle="1" w:styleId="90116EE573AE4110A2E56C6989CCE8C5">
    <w:name w:val="90116EE573AE4110A2E56C6989CCE8C5"/>
    <w:rsid w:val="00917AB9"/>
  </w:style>
  <w:style w:type="paragraph" w:customStyle="1" w:styleId="B714BF44EC4C4994897F6B51B3C72F19">
    <w:name w:val="B714BF44EC4C4994897F6B51B3C72F19"/>
    <w:rsid w:val="00917AB9"/>
  </w:style>
  <w:style w:type="paragraph" w:customStyle="1" w:styleId="C67846DDF17546B5B02D1D48ADBF00E5">
    <w:name w:val="C67846DDF17546B5B02D1D48ADBF00E5"/>
    <w:rsid w:val="00917AB9"/>
  </w:style>
  <w:style w:type="paragraph" w:customStyle="1" w:styleId="3DFFB943F0D54DEE87562836F778D7FA">
    <w:name w:val="3DFFB943F0D54DEE87562836F778D7FA"/>
    <w:rsid w:val="00917AB9"/>
  </w:style>
  <w:style w:type="paragraph" w:customStyle="1" w:styleId="250FB06CE35B4B21972E31FCF10EFF52">
    <w:name w:val="250FB06CE35B4B21972E31FCF10EFF52"/>
    <w:rsid w:val="00917AB9"/>
  </w:style>
  <w:style w:type="paragraph" w:customStyle="1" w:styleId="EBE0496BCED34E48BA2970CFF63679D1">
    <w:name w:val="EBE0496BCED34E48BA2970CFF63679D1"/>
    <w:rsid w:val="00917AB9"/>
  </w:style>
  <w:style w:type="paragraph" w:customStyle="1" w:styleId="46D71F1C475742B28752EE71FAFF27AD">
    <w:name w:val="46D71F1C475742B28752EE71FAFF27AD"/>
    <w:rsid w:val="00917AB9"/>
  </w:style>
  <w:style w:type="paragraph" w:customStyle="1" w:styleId="FF015D4273334701A99C656FE221BB66">
    <w:name w:val="FF015D4273334701A99C656FE221BB66"/>
    <w:rsid w:val="00917AB9"/>
  </w:style>
  <w:style w:type="paragraph" w:customStyle="1" w:styleId="F732FA40D2E9478BA63AF09582981358">
    <w:name w:val="F732FA40D2E9478BA63AF09582981358"/>
    <w:rsid w:val="00917AB9"/>
  </w:style>
  <w:style w:type="paragraph" w:customStyle="1" w:styleId="CBA46AC878DF45EA9C031E5A92020E01">
    <w:name w:val="CBA46AC878DF45EA9C031E5A92020E01"/>
    <w:rsid w:val="00917AB9"/>
  </w:style>
  <w:style w:type="paragraph" w:customStyle="1" w:styleId="3B850E8F78B243C6946D3FA8ED9FC1F5">
    <w:name w:val="3B850E8F78B243C6946D3FA8ED9FC1F5"/>
    <w:rsid w:val="00917AB9"/>
  </w:style>
  <w:style w:type="paragraph" w:customStyle="1" w:styleId="0E078DE2D5F14C1280315AAD5B6911D7">
    <w:name w:val="0E078DE2D5F14C1280315AAD5B6911D7"/>
    <w:rsid w:val="00917AB9"/>
  </w:style>
  <w:style w:type="paragraph" w:customStyle="1" w:styleId="475C49B0B5C04EF1BBAF2252A28CDF52">
    <w:name w:val="475C49B0B5C04EF1BBAF2252A28CDF52"/>
    <w:rsid w:val="00917AB9"/>
  </w:style>
  <w:style w:type="paragraph" w:customStyle="1" w:styleId="E217CA9B4E764406B77DD954128C9344">
    <w:name w:val="E217CA9B4E764406B77DD954128C9344"/>
    <w:rsid w:val="00917AB9"/>
  </w:style>
  <w:style w:type="paragraph" w:customStyle="1" w:styleId="2F228C358B00405698E52D738977DDA8">
    <w:name w:val="2F228C358B00405698E52D738977DDA8"/>
    <w:rsid w:val="00917AB9"/>
  </w:style>
  <w:style w:type="paragraph" w:customStyle="1" w:styleId="4716CC812DED494BB9D0B1C152D924F2">
    <w:name w:val="4716CC812DED494BB9D0B1C152D924F2"/>
    <w:rsid w:val="00917AB9"/>
  </w:style>
  <w:style w:type="paragraph" w:customStyle="1" w:styleId="67156080589C4A48890B1D7383D77BC1">
    <w:name w:val="67156080589C4A48890B1D7383D77BC1"/>
    <w:rsid w:val="00917AB9"/>
  </w:style>
  <w:style w:type="paragraph" w:customStyle="1" w:styleId="6924BEEC7DEC451AB9B1025D7B9BFA03">
    <w:name w:val="6924BEEC7DEC451AB9B1025D7B9BFA03"/>
    <w:rsid w:val="00917AB9"/>
  </w:style>
  <w:style w:type="paragraph" w:customStyle="1" w:styleId="276F653B74684302859F394EECAF555E">
    <w:name w:val="276F653B74684302859F394EECAF555E"/>
    <w:rsid w:val="00917AB9"/>
  </w:style>
  <w:style w:type="paragraph" w:customStyle="1" w:styleId="E95E36058EFF41E29E9382E54AC4F6DC">
    <w:name w:val="E95E36058EFF41E29E9382E54AC4F6DC"/>
    <w:rsid w:val="00917AB9"/>
  </w:style>
  <w:style w:type="paragraph" w:customStyle="1" w:styleId="98088055152F420A956FE61B6ADFDD8C">
    <w:name w:val="98088055152F420A956FE61B6ADFDD8C"/>
    <w:rsid w:val="00917AB9"/>
  </w:style>
  <w:style w:type="paragraph" w:customStyle="1" w:styleId="0E5859B4ACE54BD9AD6E7381B6ADA7D1">
    <w:name w:val="0E5859B4ACE54BD9AD6E7381B6ADA7D1"/>
    <w:rsid w:val="00917AB9"/>
  </w:style>
  <w:style w:type="paragraph" w:customStyle="1" w:styleId="8DA9896F3CF04CDD9F0D0442AE29B437">
    <w:name w:val="8DA9896F3CF04CDD9F0D0442AE29B437"/>
    <w:rsid w:val="00917AB9"/>
  </w:style>
  <w:style w:type="paragraph" w:customStyle="1" w:styleId="57A4BA84475F4CB1BD6AF2F8BC506275">
    <w:name w:val="57A4BA84475F4CB1BD6AF2F8BC506275"/>
    <w:rsid w:val="00917AB9"/>
  </w:style>
  <w:style w:type="paragraph" w:customStyle="1" w:styleId="9334EAA535C84A97B9BFA4BD8B9FEF91">
    <w:name w:val="9334EAA535C84A97B9BFA4BD8B9FEF91"/>
    <w:rsid w:val="00917AB9"/>
  </w:style>
  <w:style w:type="paragraph" w:customStyle="1" w:styleId="EB08731EE16A4CD9B579E063DBE0290E">
    <w:name w:val="EB08731EE16A4CD9B579E063DBE0290E"/>
    <w:rsid w:val="00917AB9"/>
  </w:style>
  <w:style w:type="paragraph" w:customStyle="1" w:styleId="37A14C54AB6E4244A9DEA28790C0F8B1">
    <w:name w:val="37A14C54AB6E4244A9DEA28790C0F8B1"/>
    <w:rsid w:val="00917AB9"/>
  </w:style>
  <w:style w:type="paragraph" w:customStyle="1" w:styleId="44B67B7254FB4C8D83947887CD8C3C94">
    <w:name w:val="44B67B7254FB4C8D83947887CD8C3C94"/>
    <w:rsid w:val="00917AB9"/>
  </w:style>
  <w:style w:type="paragraph" w:customStyle="1" w:styleId="019E291E8392437096192E17B9626626">
    <w:name w:val="019E291E8392437096192E17B9626626"/>
    <w:rsid w:val="00917AB9"/>
  </w:style>
  <w:style w:type="paragraph" w:customStyle="1" w:styleId="6D0CA13A6DD642E582BB56F26B9589C8">
    <w:name w:val="6D0CA13A6DD642E582BB56F26B9589C8"/>
    <w:rsid w:val="00917AB9"/>
  </w:style>
  <w:style w:type="paragraph" w:customStyle="1" w:styleId="D3089CA971234B7D8C8925EB4399DC78">
    <w:name w:val="D3089CA971234B7D8C8925EB4399DC78"/>
    <w:rsid w:val="00917AB9"/>
  </w:style>
  <w:style w:type="paragraph" w:customStyle="1" w:styleId="C02E9AB2494147BB8CFE0D10E5706A72">
    <w:name w:val="C02E9AB2494147BB8CFE0D10E5706A72"/>
    <w:rsid w:val="00917AB9"/>
  </w:style>
  <w:style w:type="paragraph" w:customStyle="1" w:styleId="7D2EBAAE57E84D2EBF59CAE7C9AF8B23">
    <w:name w:val="7D2EBAAE57E84D2EBF59CAE7C9AF8B23"/>
    <w:rsid w:val="00917AB9"/>
  </w:style>
  <w:style w:type="paragraph" w:customStyle="1" w:styleId="B509AD6C28B948FBB1779E0B8C43507B">
    <w:name w:val="B509AD6C28B948FBB1779E0B8C43507B"/>
    <w:rsid w:val="00917AB9"/>
  </w:style>
  <w:style w:type="paragraph" w:customStyle="1" w:styleId="E37FFA69166447C9A45E51099B2A2D97">
    <w:name w:val="E37FFA69166447C9A45E51099B2A2D97"/>
    <w:rsid w:val="00917AB9"/>
  </w:style>
  <w:style w:type="paragraph" w:customStyle="1" w:styleId="D26E5EE747AA447F9D91469B6A642B92">
    <w:name w:val="D26E5EE747AA447F9D91469B6A642B92"/>
    <w:rsid w:val="00917AB9"/>
  </w:style>
  <w:style w:type="paragraph" w:customStyle="1" w:styleId="A4C268B0149843E2BDE6C65A20319D6B">
    <w:name w:val="A4C268B0149843E2BDE6C65A20319D6B"/>
    <w:rsid w:val="00917AB9"/>
  </w:style>
  <w:style w:type="paragraph" w:customStyle="1" w:styleId="A50A04D836844B1891A02082EEE175E9">
    <w:name w:val="A50A04D836844B1891A02082EEE175E9"/>
    <w:rsid w:val="00917AB9"/>
  </w:style>
  <w:style w:type="paragraph" w:customStyle="1" w:styleId="DCE2928873B6401DA718D5FA96FEEF13">
    <w:name w:val="DCE2928873B6401DA718D5FA96FEEF13"/>
    <w:rsid w:val="00917AB9"/>
  </w:style>
  <w:style w:type="paragraph" w:customStyle="1" w:styleId="1843658A3E614E03B97EF394BB3C4C7E">
    <w:name w:val="1843658A3E614E03B97EF394BB3C4C7E"/>
    <w:rsid w:val="00917AB9"/>
  </w:style>
  <w:style w:type="paragraph" w:customStyle="1" w:styleId="9BECB50861754962804AFEC6913F1EB2">
    <w:name w:val="9BECB50861754962804AFEC6913F1EB2"/>
    <w:rsid w:val="00917AB9"/>
  </w:style>
  <w:style w:type="paragraph" w:customStyle="1" w:styleId="70775559F461464EAB5ABA0C1E271BE6">
    <w:name w:val="70775559F461464EAB5ABA0C1E271BE6"/>
    <w:rsid w:val="00917AB9"/>
  </w:style>
  <w:style w:type="paragraph" w:customStyle="1" w:styleId="AE24AF8BE1C54DDD8FA6B82AC62EFC72">
    <w:name w:val="AE24AF8BE1C54DDD8FA6B82AC62EFC72"/>
    <w:rsid w:val="00917AB9"/>
  </w:style>
  <w:style w:type="paragraph" w:customStyle="1" w:styleId="3E06794C13E542ED9899B6CF664AD043">
    <w:name w:val="3E06794C13E542ED9899B6CF664AD043"/>
    <w:rsid w:val="00917AB9"/>
  </w:style>
  <w:style w:type="paragraph" w:customStyle="1" w:styleId="5B8323232DFE4C54990D74962D9CCF04">
    <w:name w:val="5B8323232DFE4C54990D74962D9CCF04"/>
    <w:rsid w:val="00917AB9"/>
  </w:style>
  <w:style w:type="paragraph" w:customStyle="1" w:styleId="95946CDD673940F5A59F5B0229C8118D">
    <w:name w:val="95946CDD673940F5A59F5B0229C8118D"/>
    <w:rsid w:val="00917AB9"/>
  </w:style>
  <w:style w:type="paragraph" w:customStyle="1" w:styleId="4E0C00A53F424BF7B2DF6D9970DD2651">
    <w:name w:val="4E0C00A53F424BF7B2DF6D9970DD2651"/>
    <w:rsid w:val="00917AB9"/>
  </w:style>
  <w:style w:type="paragraph" w:customStyle="1" w:styleId="B55F0EA1CEB147708C8C15D73EC6E5D3">
    <w:name w:val="B55F0EA1CEB147708C8C15D73EC6E5D3"/>
    <w:rsid w:val="00917AB9"/>
  </w:style>
  <w:style w:type="paragraph" w:customStyle="1" w:styleId="B5D220BD345D4F2D9D5FBFBAFF99C769">
    <w:name w:val="B5D220BD345D4F2D9D5FBFBAFF99C769"/>
    <w:rsid w:val="00917AB9"/>
  </w:style>
  <w:style w:type="paragraph" w:customStyle="1" w:styleId="5E196D9B185C4786AA0B91B73884C04C">
    <w:name w:val="5E196D9B185C4786AA0B91B73884C04C"/>
    <w:rsid w:val="00917AB9"/>
  </w:style>
  <w:style w:type="paragraph" w:customStyle="1" w:styleId="58863E83734B443CB19495C6E0E1EF6F">
    <w:name w:val="58863E83734B443CB19495C6E0E1EF6F"/>
    <w:rsid w:val="00917AB9"/>
  </w:style>
  <w:style w:type="paragraph" w:customStyle="1" w:styleId="ECADD0699E6E46AF839FF4A918AAC026">
    <w:name w:val="ECADD0699E6E46AF839FF4A918AAC026"/>
    <w:rsid w:val="00917AB9"/>
  </w:style>
  <w:style w:type="paragraph" w:customStyle="1" w:styleId="32247FF4B68F41648C320568B01A1D7B">
    <w:name w:val="32247FF4B68F41648C320568B01A1D7B"/>
    <w:rsid w:val="00917AB9"/>
  </w:style>
  <w:style w:type="paragraph" w:customStyle="1" w:styleId="1D631D1C390649DCA018E3BB28231A91">
    <w:name w:val="1D631D1C390649DCA018E3BB28231A91"/>
    <w:rsid w:val="00917AB9"/>
  </w:style>
  <w:style w:type="paragraph" w:customStyle="1" w:styleId="ADD3A9BCDB8941128DC378D6121DEC62">
    <w:name w:val="ADD3A9BCDB8941128DC378D6121DEC62"/>
    <w:rsid w:val="00917AB9"/>
  </w:style>
  <w:style w:type="paragraph" w:customStyle="1" w:styleId="908FE0D27418442693A7DB821E60007F">
    <w:name w:val="908FE0D27418442693A7DB821E60007F"/>
    <w:rsid w:val="00917AB9"/>
  </w:style>
  <w:style w:type="paragraph" w:customStyle="1" w:styleId="BBA05DAF99D64045BC7332646709AE83">
    <w:name w:val="BBA05DAF99D64045BC7332646709AE83"/>
    <w:rsid w:val="00917AB9"/>
  </w:style>
  <w:style w:type="paragraph" w:customStyle="1" w:styleId="28BE5B5CE842440F9D7705F459ADB548">
    <w:name w:val="28BE5B5CE842440F9D7705F459ADB548"/>
    <w:rsid w:val="00917AB9"/>
  </w:style>
  <w:style w:type="paragraph" w:customStyle="1" w:styleId="E40B0DA12C9F46218023614249DF1628">
    <w:name w:val="E40B0DA12C9F46218023614249DF1628"/>
    <w:rsid w:val="00917AB9"/>
  </w:style>
  <w:style w:type="paragraph" w:customStyle="1" w:styleId="4697129FEAF3448DA9C041CD7F1D1E3F">
    <w:name w:val="4697129FEAF3448DA9C041CD7F1D1E3F"/>
    <w:rsid w:val="00917AB9"/>
  </w:style>
  <w:style w:type="paragraph" w:customStyle="1" w:styleId="4BE2596922084E5BA86D54D9A550A928">
    <w:name w:val="4BE2596922084E5BA86D54D9A550A928"/>
    <w:rsid w:val="00917AB9"/>
  </w:style>
  <w:style w:type="paragraph" w:customStyle="1" w:styleId="7F73350D1DAE4C219BE26D74ABCF068A">
    <w:name w:val="7F73350D1DAE4C219BE26D74ABCF068A"/>
    <w:rsid w:val="00917AB9"/>
  </w:style>
  <w:style w:type="paragraph" w:customStyle="1" w:styleId="ACFC5436307841CBBAD5F0573F0C9824">
    <w:name w:val="ACFC5436307841CBBAD5F0573F0C9824"/>
    <w:rsid w:val="00917AB9"/>
  </w:style>
  <w:style w:type="paragraph" w:customStyle="1" w:styleId="C2208E1E467544F695CB173CAEE64712">
    <w:name w:val="C2208E1E467544F695CB173CAEE64712"/>
    <w:rsid w:val="00917AB9"/>
  </w:style>
  <w:style w:type="paragraph" w:customStyle="1" w:styleId="733335D0E7FD48EC829168D22473A434">
    <w:name w:val="733335D0E7FD48EC829168D22473A434"/>
    <w:rsid w:val="00917AB9"/>
  </w:style>
  <w:style w:type="paragraph" w:customStyle="1" w:styleId="75AF021237C049C5AABFBC19DEA668A0">
    <w:name w:val="75AF021237C049C5AABFBC19DEA668A0"/>
    <w:rsid w:val="00917AB9"/>
  </w:style>
  <w:style w:type="paragraph" w:customStyle="1" w:styleId="27F3D9D9C992499F85E20A9D4F8B2029">
    <w:name w:val="27F3D9D9C992499F85E20A9D4F8B2029"/>
    <w:rsid w:val="00917AB9"/>
  </w:style>
  <w:style w:type="paragraph" w:customStyle="1" w:styleId="3F137314EAB74032891CDD6B9FCF0D80">
    <w:name w:val="3F137314EAB74032891CDD6B9FCF0D80"/>
    <w:rsid w:val="00917AB9"/>
  </w:style>
  <w:style w:type="paragraph" w:customStyle="1" w:styleId="3A0F06D6DA2A4BD6B55E82CDEE14486C">
    <w:name w:val="3A0F06D6DA2A4BD6B55E82CDEE14486C"/>
    <w:rsid w:val="00917AB9"/>
  </w:style>
  <w:style w:type="paragraph" w:customStyle="1" w:styleId="B7F878A600A343118E38172B73F5D1DC">
    <w:name w:val="B7F878A600A343118E38172B73F5D1DC"/>
    <w:rsid w:val="00917AB9"/>
  </w:style>
  <w:style w:type="paragraph" w:customStyle="1" w:styleId="F1ED0E511A4E4A8E992CA6BE54E3CF42">
    <w:name w:val="F1ED0E511A4E4A8E992CA6BE54E3CF42"/>
    <w:rsid w:val="00917AB9"/>
  </w:style>
  <w:style w:type="paragraph" w:customStyle="1" w:styleId="71E88C7F96E44554A9CD3C992978DEE9">
    <w:name w:val="71E88C7F96E44554A9CD3C992978DEE9"/>
    <w:rsid w:val="00917AB9"/>
  </w:style>
  <w:style w:type="paragraph" w:customStyle="1" w:styleId="6AEF326D481C49AEAEDE169DD78F63AF">
    <w:name w:val="6AEF326D481C49AEAEDE169DD78F63AF"/>
    <w:rsid w:val="00917AB9"/>
  </w:style>
  <w:style w:type="paragraph" w:customStyle="1" w:styleId="B290F0A702F042E78A7DBE18ED6E6920">
    <w:name w:val="B290F0A702F042E78A7DBE18ED6E6920"/>
    <w:rsid w:val="00917AB9"/>
  </w:style>
  <w:style w:type="paragraph" w:customStyle="1" w:styleId="4BCB7C990D8E434DBC1062803DC5151F">
    <w:name w:val="4BCB7C990D8E434DBC1062803DC5151F"/>
    <w:rsid w:val="00917AB9"/>
  </w:style>
  <w:style w:type="paragraph" w:customStyle="1" w:styleId="6BE93A640A664394A2051E88228B63E9">
    <w:name w:val="6BE93A640A664394A2051E88228B63E9"/>
    <w:rsid w:val="00917AB9"/>
  </w:style>
  <w:style w:type="paragraph" w:customStyle="1" w:styleId="55EA440BF17D4676BBB42FBEF5CB44C1">
    <w:name w:val="55EA440BF17D4676BBB42FBEF5CB44C1"/>
    <w:rsid w:val="00917AB9"/>
  </w:style>
  <w:style w:type="paragraph" w:customStyle="1" w:styleId="C2676317627A47D8B8AC0320F4BE7A1B">
    <w:name w:val="C2676317627A47D8B8AC0320F4BE7A1B"/>
    <w:rsid w:val="00917AB9"/>
  </w:style>
  <w:style w:type="paragraph" w:customStyle="1" w:styleId="A4D8568757604BEDBA2385A9D101164D">
    <w:name w:val="A4D8568757604BEDBA2385A9D101164D"/>
    <w:rsid w:val="00917AB9"/>
  </w:style>
  <w:style w:type="paragraph" w:customStyle="1" w:styleId="DED1B7078BDC43DE9B12395B41D2614B">
    <w:name w:val="DED1B7078BDC43DE9B12395B41D2614B"/>
    <w:rsid w:val="00917AB9"/>
  </w:style>
  <w:style w:type="paragraph" w:customStyle="1" w:styleId="235710D6711445DEB694C27617F7D859">
    <w:name w:val="235710D6711445DEB694C27617F7D859"/>
    <w:rsid w:val="00917AB9"/>
  </w:style>
  <w:style w:type="paragraph" w:customStyle="1" w:styleId="DF762D137294411A8ED0EA56C10FB33F">
    <w:name w:val="DF762D137294411A8ED0EA56C10FB33F"/>
    <w:rsid w:val="00917AB9"/>
  </w:style>
  <w:style w:type="paragraph" w:customStyle="1" w:styleId="FE0F40FD885B486EB82DB8609CBD2F00">
    <w:name w:val="FE0F40FD885B486EB82DB8609CBD2F00"/>
    <w:rsid w:val="00917AB9"/>
  </w:style>
  <w:style w:type="paragraph" w:customStyle="1" w:styleId="75DA5EA732D6426DA8B7D77061FD9FE5">
    <w:name w:val="75DA5EA732D6426DA8B7D77061FD9FE5"/>
    <w:rsid w:val="00917AB9"/>
  </w:style>
  <w:style w:type="paragraph" w:customStyle="1" w:styleId="C2DAAE550A404B7AB671EF4EB115AAA4">
    <w:name w:val="C2DAAE550A404B7AB671EF4EB115AAA4"/>
    <w:rsid w:val="00917AB9"/>
  </w:style>
  <w:style w:type="paragraph" w:customStyle="1" w:styleId="85B7C70A6C284A958544FC8E2BF8D2DC">
    <w:name w:val="85B7C70A6C284A958544FC8E2BF8D2DC"/>
    <w:rsid w:val="00917AB9"/>
  </w:style>
  <w:style w:type="paragraph" w:customStyle="1" w:styleId="99291641A5004A10BE6E69E41F3E2354">
    <w:name w:val="99291641A5004A10BE6E69E41F3E2354"/>
    <w:rsid w:val="00917AB9"/>
  </w:style>
  <w:style w:type="paragraph" w:customStyle="1" w:styleId="7D60EA38FB5742B0BB948C8E235260BF">
    <w:name w:val="7D60EA38FB5742B0BB948C8E235260BF"/>
    <w:rsid w:val="00917AB9"/>
  </w:style>
  <w:style w:type="paragraph" w:customStyle="1" w:styleId="2974ACF484514B14ACF0BB312F6A7624">
    <w:name w:val="2974ACF484514B14ACF0BB312F6A7624"/>
    <w:rsid w:val="00917AB9"/>
  </w:style>
  <w:style w:type="paragraph" w:customStyle="1" w:styleId="9CD46942ACEA4EF096475F61F44B867B">
    <w:name w:val="9CD46942ACEA4EF096475F61F44B867B"/>
    <w:rsid w:val="00917AB9"/>
  </w:style>
  <w:style w:type="paragraph" w:customStyle="1" w:styleId="42DBE5DE8F1E45959CAC27675765D120">
    <w:name w:val="42DBE5DE8F1E45959CAC27675765D120"/>
    <w:rsid w:val="00917AB9"/>
  </w:style>
  <w:style w:type="paragraph" w:customStyle="1" w:styleId="3906D4D711C34802A0CD6DC5F96FF16E">
    <w:name w:val="3906D4D711C34802A0CD6DC5F96FF16E"/>
    <w:rsid w:val="00917AB9"/>
  </w:style>
  <w:style w:type="paragraph" w:customStyle="1" w:styleId="1A4342B6BAA5494C9D7920E968A62503">
    <w:name w:val="1A4342B6BAA5494C9D7920E968A62503"/>
    <w:rsid w:val="00917AB9"/>
  </w:style>
  <w:style w:type="paragraph" w:customStyle="1" w:styleId="3BD8238FF9454078A93F26FA47294260">
    <w:name w:val="3BD8238FF9454078A93F26FA47294260"/>
    <w:rsid w:val="00917AB9"/>
  </w:style>
  <w:style w:type="paragraph" w:customStyle="1" w:styleId="66BE7EE2DDEE4373B61B737BAA9FFF3A">
    <w:name w:val="66BE7EE2DDEE4373B61B737BAA9FFF3A"/>
    <w:rsid w:val="00917AB9"/>
  </w:style>
  <w:style w:type="paragraph" w:customStyle="1" w:styleId="89F6EE80497448D1927FD5CFE4311AD7">
    <w:name w:val="89F6EE80497448D1927FD5CFE4311AD7"/>
    <w:rsid w:val="00917AB9"/>
  </w:style>
  <w:style w:type="paragraph" w:customStyle="1" w:styleId="34A8AA5A9D2D4FBD92B03D67877AB0BF">
    <w:name w:val="34A8AA5A9D2D4FBD92B03D67877AB0BF"/>
    <w:rsid w:val="00917AB9"/>
  </w:style>
  <w:style w:type="paragraph" w:customStyle="1" w:styleId="B0DE8BD9A77646FA898BCD1276D3697E">
    <w:name w:val="B0DE8BD9A77646FA898BCD1276D3697E"/>
    <w:rsid w:val="00917AB9"/>
  </w:style>
  <w:style w:type="paragraph" w:customStyle="1" w:styleId="E960804516DA4F4B81A210A8E771177C">
    <w:name w:val="E960804516DA4F4B81A210A8E771177C"/>
    <w:rsid w:val="00917AB9"/>
  </w:style>
  <w:style w:type="paragraph" w:customStyle="1" w:styleId="66A4E84F081E434390B0469AC94F341C">
    <w:name w:val="66A4E84F081E434390B0469AC94F341C"/>
    <w:rsid w:val="00917AB9"/>
  </w:style>
  <w:style w:type="paragraph" w:customStyle="1" w:styleId="A9C09EC0EBC8473598E21CB45CD7C838">
    <w:name w:val="A9C09EC0EBC8473598E21CB45CD7C838"/>
    <w:rsid w:val="00917AB9"/>
  </w:style>
  <w:style w:type="paragraph" w:customStyle="1" w:styleId="7632371773D748C6B87527EBD2B6000F">
    <w:name w:val="7632371773D748C6B87527EBD2B6000F"/>
    <w:rsid w:val="00917AB9"/>
  </w:style>
  <w:style w:type="paragraph" w:customStyle="1" w:styleId="9FD8C22CC9F84DF996089409C4DD75FD">
    <w:name w:val="9FD8C22CC9F84DF996089409C4DD75FD"/>
    <w:rsid w:val="00917AB9"/>
  </w:style>
  <w:style w:type="paragraph" w:customStyle="1" w:styleId="C37B6EF9891A4598AE631F4E7461F0A1">
    <w:name w:val="C37B6EF9891A4598AE631F4E7461F0A1"/>
    <w:rsid w:val="00917AB9"/>
  </w:style>
  <w:style w:type="paragraph" w:customStyle="1" w:styleId="CE80D5FDEFE542E19613B0DB2CC9F669">
    <w:name w:val="CE80D5FDEFE542E19613B0DB2CC9F669"/>
    <w:rsid w:val="00917AB9"/>
  </w:style>
  <w:style w:type="paragraph" w:customStyle="1" w:styleId="D0BF8AE21E95495980C8C0BA45690524">
    <w:name w:val="D0BF8AE21E95495980C8C0BA45690524"/>
    <w:rsid w:val="00917AB9"/>
  </w:style>
  <w:style w:type="paragraph" w:customStyle="1" w:styleId="6DEA247DF270494392E54B0E472CFE34">
    <w:name w:val="6DEA247DF270494392E54B0E472CFE34"/>
    <w:rsid w:val="00917AB9"/>
  </w:style>
  <w:style w:type="paragraph" w:customStyle="1" w:styleId="17FB47E2BBC94DD1A1002201F6CF5BD9">
    <w:name w:val="17FB47E2BBC94DD1A1002201F6CF5BD9"/>
    <w:rsid w:val="00917AB9"/>
  </w:style>
  <w:style w:type="paragraph" w:customStyle="1" w:styleId="7B33E0598CD64DC583ECEA7CF925F596">
    <w:name w:val="7B33E0598CD64DC583ECEA7CF925F596"/>
    <w:rsid w:val="00917AB9"/>
  </w:style>
  <w:style w:type="paragraph" w:customStyle="1" w:styleId="40E2C4F8AC28478A930E3F8F6854170D">
    <w:name w:val="40E2C4F8AC28478A930E3F8F6854170D"/>
    <w:rsid w:val="00917AB9"/>
  </w:style>
  <w:style w:type="paragraph" w:customStyle="1" w:styleId="E114C4F53AD54498A7A2D1DC617CBBE2">
    <w:name w:val="E114C4F53AD54498A7A2D1DC617CBBE2"/>
    <w:rsid w:val="00917AB9"/>
  </w:style>
  <w:style w:type="paragraph" w:customStyle="1" w:styleId="8B5E30E1D4B543B68E261D3812AFFC24">
    <w:name w:val="8B5E30E1D4B543B68E261D3812AFFC24"/>
    <w:rsid w:val="00917AB9"/>
  </w:style>
  <w:style w:type="paragraph" w:customStyle="1" w:styleId="5E8FD003D2214921BFBC2A8EC6AE6DC5">
    <w:name w:val="5E8FD003D2214921BFBC2A8EC6AE6DC5"/>
    <w:rsid w:val="00917AB9"/>
  </w:style>
  <w:style w:type="paragraph" w:customStyle="1" w:styleId="FA452C373EA944AEAE78C1625759B7C6">
    <w:name w:val="FA452C373EA944AEAE78C1625759B7C6"/>
    <w:rsid w:val="00917AB9"/>
  </w:style>
  <w:style w:type="paragraph" w:customStyle="1" w:styleId="4955B7A0D8A043309872D8DECC2DAA97">
    <w:name w:val="4955B7A0D8A043309872D8DECC2DAA97"/>
    <w:rsid w:val="00917AB9"/>
  </w:style>
  <w:style w:type="paragraph" w:customStyle="1" w:styleId="3003CA07BEB943E0BCB7D351FC3A82BC">
    <w:name w:val="3003CA07BEB943E0BCB7D351FC3A82BC"/>
    <w:rsid w:val="00917AB9"/>
  </w:style>
  <w:style w:type="paragraph" w:customStyle="1" w:styleId="6712F982B0134AC58486F8EFEDFA9712">
    <w:name w:val="6712F982B0134AC58486F8EFEDFA9712"/>
    <w:rsid w:val="00917AB9"/>
  </w:style>
  <w:style w:type="paragraph" w:customStyle="1" w:styleId="5319938A766E4F698E59D4B88F496B65">
    <w:name w:val="5319938A766E4F698E59D4B88F496B65"/>
    <w:rsid w:val="00917AB9"/>
  </w:style>
  <w:style w:type="paragraph" w:customStyle="1" w:styleId="1783BB16C2ED4CA1B2E89F2499335D0C">
    <w:name w:val="1783BB16C2ED4CA1B2E89F2499335D0C"/>
    <w:rsid w:val="00917AB9"/>
  </w:style>
  <w:style w:type="paragraph" w:customStyle="1" w:styleId="2CC9106AEC7441C9BFCF148C448E9E9D">
    <w:name w:val="2CC9106AEC7441C9BFCF148C448E9E9D"/>
    <w:rsid w:val="00917AB9"/>
  </w:style>
  <w:style w:type="paragraph" w:customStyle="1" w:styleId="DB0325BDAE074108B43708C73D09C8EB">
    <w:name w:val="DB0325BDAE074108B43708C73D09C8EB"/>
    <w:rsid w:val="00917AB9"/>
  </w:style>
  <w:style w:type="paragraph" w:customStyle="1" w:styleId="3F06D18C7B4B4DC7B588FCC54D6B2BA5">
    <w:name w:val="3F06D18C7B4B4DC7B588FCC54D6B2BA5"/>
    <w:rsid w:val="00917AB9"/>
  </w:style>
  <w:style w:type="paragraph" w:customStyle="1" w:styleId="EE69A001FD624A41B0A8647BDEBEB8AB">
    <w:name w:val="EE69A001FD624A41B0A8647BDEBEB8AB"/>
    <w:rsid w:val="00917AB9"/>
  </w:style>
  <w:style w:type="paragraph" w:customStyle="1" w:styleId="26230051B9684934A38FDD72BF54DB56">
    <w:name w:val="26230051B9684934A38FDD72BF54DB56"/>
    <w:rsid w:val="00917AB9"/>
  </w:style>
  <w:style w:type="paragraph" w:customStyle="1" w:styleId="08C2149B64684E69A1D5F76ACB199717">
    <w:name w:val="08C2149B64684E69A1D5F76ACB199717"/>
    <w:rsid w:val="00917AB9"/>
  </w:style>
  <w:style w:type="paragraph" w:customStyle="1" w:styleId="943825892997441CA8153B8360CFAF03">
    <w:name w:val="943825892997441CA8153B8360CFAF03"/>
    <w:rsid w:val="00917AB9"/>
  </w:style>
  <w:style w:type="paragraph" w:customStyle="1" w:styleId="F16F1AB6B61047CAA2765CF8EE10AEBF">
    <w:name w:val="F16F1AB6B61047CAA2765CF8EE10AEBF"/>
    <w:rsid w:val="00917AB9"/>
  </w:style>
  <w:style w:type="paragraph" w:customStyle="1" w:styleId="801F4228099D448FA9975524C4B74475">
    <w:name w:val="801F4228099D448FA9975524C4B74475"/>
    <w:rsid w:val="00917AB9"/>
  </w:style>
  <w:style w:type="paragraph" w:customStyle="1" w:styleId="0E71E6D1954C4B968F3E94FADEA7B629">
    <w:name w:val="0E71E6D1954C4B968F3E94FADEA7B629"/>
    <w:rsid w:val="00917AB9"/>
  </w:style>
  <w:style w:type="paragraph" w:customStyle="1" w:styleId="F894545DF2FF493DAA2A7DC5250C61DE">
    <w:name w:val="F894545DF2FF493DAA2A7DC5250C61DE"/>
    <w:rsid w:val="00917AB9"/>
  </w:style>
  <w:style w:type="paragraph" w:customStyle="1" w:styleId="9D6D9026E3CB471889E369EAFC772B08">
    <w:name w:val="9D6D9026E3CB471889E369EAFC772B08"/>
    <w:rsid w:val="00917AB9"/>
  </w:style>
  <w:style w:type="paragraph" w:customStyle="1" w:styleId="1B244099550F4924B88439A3A4FE68E2">
    <w:name w:val="1B244099550F4924B88439A3A4FE68E2"/>
    <w:rsid w:val="00917AB9"/>
  </w:style>
  <w:style w:type="paragraph" w:customStyle="1" w:styleId="B1E5442DD7094C4084431F390D4FDEAF">
    <w:name w:val="B1E5442DD7094C4084431F390D4FDEAF"/>
    <w:rsid w:val="00917AB9"/>
  </w:style>
  <w:style w:type="paragraph" w:customStyle="1" w:styleId="81CB76A7C30C4A1EABABD51158254BB5">
    <w:name w:val="81CB76A7C30C4A1EABABD51158254BB5"/>
    <w:rsid w:val="00917AB9"/>
  </w:style>
  <w:style w:type="paragraph" w:customStyle="1" w:styleId="4CB8B42E065145E9BA5F217F577033A8">
    <w:name w:val="4CB8B42E065145E9BA5F217F577033A8"/>
    <w:rsid w:val="00917AB9"/>
  </w:style>
  <w:style w:type="paragraph" w:customStyle="1" w:styleId="00958D617A0945EF9A173E55ADAC354F">
    <w:name w:val="00958D617A0945EF9A173E55ADAC354F"/>
    <w:rsid w:val="00917AB9"/>
  </w:style>
  <w:style w:type="paragraph" w:customStyle="1" w:styleId="F683FAC5E50540ABBBAABF62B7A05684">
    <w:name w:val="F683FAC5E50540ABBBAABF62B7A05684"/>
    <w:rsid w:val="00917AB9"/>
  </w:style>
  <w:style w:type="paragraph" w:customStyle="1" w:styleId="CB8ABE167BE8472D93648B007AA25E66">
    <w:name w:val="CB8ABE167BE8472D93648B007AA25E66"/>
    <w:rsid w:val="00917AB9"/>
  </w:style>
  <w:style w:type="paragraph" w:customStyle="1" w:styleId="8933C667515C449184CD4DC7F2CEE586">
    <w:name w:val="8933C667515C449184CD4DC7F2CEE586"/>
    <w:rsid w:val="00917AB9"/>
  </w:style>
  <w:style w:type="paragraph" w:customStyle="1" w:styleId="AE36F4662B8B43E091595DAE6C398561">
    <w:name w:val="AE36F4662B8B43E091595DAE6C398561"/>
    <w:rsid w:val="00917AB9"/>
  </w:style>
  <w:style w:type="paragraph" w:customStyle="1" w:styleId="339C792DFEA842CD8EF3BBE0DAE45016">
    <w:name w:val="339C792DFEA842CD8EF3BBE0DAE45016"/>
    <w:rsid w:val="00917AB9"/>
  </w:style>
  <w:style w:type="paragraph" w:customStyle="1" w:styleId="C88EF09EB6AC496592696AEA0EB152A8">
    <w:name w:val="C88EF09EB6AC496592696AEA0EB152A8"/>
    <w:rsid w:val="00917AB9"/>
  </w:style>
  <w:style w:type="paragraph" w:customStyle="1" w:styleId="8246C471E736469097E2AD3D5967D59E">
    <w:name w:val="8246C471E736469097E2AD3D5967D59E"/>
    <w:rsid w:val="00917AB9"/>
  </w:style>
  <w:style w:type="paragraph" w:customStyle="1" w:styleId="B6F5502843EB4BF3B0EE627E3C7BED6F">
    <w:name w:val="B6F5502843EB4BF3B0EE627E3C7BED6F"/>
    <w:rsid w:val="00917AB9"/>
  </w:style>
  <w:style w:type="paragraph" w:customStyle="1" w:styleId="E64F3B55788B4EC1BEFC6C2B3A169105">
    <w:name w:val="E64F3B55788B4EC1BEFC6C2B3A169105"/>
    <w:rsid w:val="00917AB9"/>
  </w:style>
  <w:style w:type="paragraph" w:customStyle="1" w:styleId="9357A09BA20C48808CEA528E208FD07E">
    <w:name w:val="9357A09BA20C48808CEA528E208FD07E"/>
    <w:rsid w:val="00917AB9"/>
  </w:style>
  <w:style w:type="paragraph" w:customStyle="1" w:styleId="D64F156E31B240738185857167D822AB">
    <w:name w:val="D64F156E31B240738185857167D822AB"/>
    <w:rsid w:val="00917AB9"/>
  </w:style>
  <w:style w:type="paragraph" w:customStyle="1" w:styleId="889E7AA7852B4616B086259D746FAFB9">
    <w:name w:val="889E7AA7852B4616B086259D746FAFB9"/>
    <w:rsid w:val="00917AB9"/>
  </w:style>
  <w:style w:type="paragraph" w:customStyle="1" w:styleId="C39452091B364670AC481A5D9D64F271">
    <w:name w:val="C39452091B364670AC481A5D9D64F271"/>
    <w:rsid w:val="00917AB9"/>
  </w:style>
  <w:style w:type="paragraph" w:customStyle="1" w:styleId="D79D3C50B7B04CC2B017F6C7A833F646">
    <w:name w:val="D79D3C50B7B04CC2B017F6C7A833F646"/>
    <w:rsid w:val="00917AB9"/>
  </w:style>
  <w:style w:type="paragraph" w:customStyle="1" w:styleId="F727041CA49E45DB9C01D5CFB235D748">
    <w:name w:val="F727041CA49E45DB9C01D5CFB235D748"/>
    <w:rsid w:val="00917AB9"/>
  </w:style>
  <w:style w:type="paragraph" w:customStyle="1" w:styleId="4E9BD6922E7945E49007EBA73AD0885D">
    <w:name w:val="4E9BD6922E7945E49007EBA73AD0885D"/>
    <w:rsid w:val="00917AB9"/>
  </w:style>
  <w:style w:type="paragraph" w:customStyle="1" w:styleId="E3C508FCF8104C8AA2BE01F57B311100">
    <w:name w:val="E3C508FCF8104C8AA2BE01F57B311100"/>
    <w:rsid w:val="00917AB9"/>
  </w:style>
  <w:style w:type="paragraph" w:customStyle="1" w:styleId="23DB71F6CA6E4D43977CEA7223F8AB76">
    <w:name w:val="23DB71F6CA6E4D43977CEA7223F8AB76"/>
    <w:rsid w:val="00917AB9"/>
  </w:style>
  <w:style w:type="paragraph" w:customStyle="1" w:styleId="AC7B5585D5D44D04A5177F23CD53B102">
    <w:name w:val="AC7B5585D5D44D04A5177F23CD53B102"/>
    <w:rsid w:val="00917AB9"/>
  </w:style>
  <w:style w:type="paragraph" w:customStyle="1" w:styleId="0808D1E6E84743408C5DDFF36E4C02F3">
    <w:name w:val="0808D1E6E84743408C5DDFF36E4C02F3"/>
    <w:rsid w:val="00917AB9"/>
  </w:style>
  <w:style w:type="paragraph" w:customStyle="1" w:styleId="95EA7C33A49A49C0B2F6BD4DAF22CF08">
    <w:name w:val="95EA7C33A49A49C0B2F6BD4DAF22CF08"/>
    <w:rsid w:val="00917AB9"/>
  </w:style>
  <w:style w:type="paragraph" w:customStyle="1" w:styleId="87BF17608BF3478DA36A8522E2863D54">
    <w:name w:val="87BF17608BF3478DA36A8522E2863D54"/>
    <w:rsid w:val="00917AB9"/>
  </w:style>
  <w:style w:type="paragraph" w:customStyle="1" w:styleId="01C68A8EB4EB4E6D995D212D35C4B821">
    <w:name w:val="01C68A8EB4EB4E6D995D212D35C4B821"/>
    <w:rsid w:val="00917AB9"/>
  </w:style>
  <w:style w:type="paragraph" w:customStyle="1" w:styleId="32B52E94EBB64D4CAAB0704DC0E53322">
    <w:name w:val="32B52E94EBB64D4CAAB0704DC0E53322"/>
    <w:rsid w:val="00917AB9"/>
  </w:style>
  <w:style w:type="paragraph" w:customStyle="1" w:styleId="114C00724174424FA60D8307F2084514">
    <w:name w:val="114C00724174424FA60D8307F2084514"/>
    <w:rsid w:val="00917AB9"/>
  </w:style>
  <w:style w:type="paragraph" w:customStyle="1" w:styleId="3E42E4A8884742C989AAB9432C863630">
    <w:name w:val="3E42E4A8884742C989AAB9432C863630"/>
    <w:rsid w:val="00917AB9"/>
  </w:style>
  <w:style w:type="paragraph" w:customStyle="1" w:styleId="2CECC4F4501B47DEAD1260272ACC1D1D">
    <w:name w:val="2CECC4F4501B47DEAD1260272ACC1D1D"/>
    <w:rsid w:val="00917AB9"/>
  </w:style>
  <w:style w:type="paragraph" w:customStyle="1" w:styleId="6DE213686AC447558A4090548D103AA2">
    <w:name w:val="6DE213686AC447558A4090548D103AA2"/>
    <w:rsid w:val="00917AB9"/>
  </w:style>
  <w:style w:type="paragraph" w:customStyle="1" w:styleId="9825EFA5DDAD443C858E3F678D6F258D">
    <w:name w:val="9825EFA5DDAD443C858E3F678D6F258D"/>
    <w:rsid w:val="00917AB9"/>
  </w:style>
  <w:style w:type="paragraph" w:customStyle="1" w:styleId="6456B046259C44DEA330A07B6ACC2126">
    <w:name w:val="6456B046259C44DEA330A07B6ACC2126"/>
    <w:rsid w:val="00917AB9"/>
  </w:style>
  <w:style w:type="paragraph" w:customStyle="1" w:styleId="A6E09229661D49F9AE3320CA8232B59B">
    <w:name w:val="A6E09229661D49F9AE3320CA8232B59B"/>
    <w:rsid w:val="00917AB9"/>
  </w:style>
  <w:style w:type="paragraph" w:customStyle="1" w:styleId="9464A6E9691748F49E012A10F73291C2">
    <w:name w:val="9464A6E9691748F49E012A10F73291C2"/>
    <w:rsid w:val="00917AB9"/>
  </w:style>
  <w:style w:type="paragraph" w:customStyle="1" w:styleId="479CE496BD0346908DF6C424E990718E">
    <w:name w:val="479CE496BD0346908DF6C424E990718E"/>
    <w:rsid w:val="00917AB9"/>
  </w:style>
  <w:style w:type="paragraph" w:customStyle="1" w:styleId="A2B7315A0B864071ACCBB05BBFDB3725">
    <w:name w:val="A2B7315A0B864071ACCBB05BBFDB3725"/>
    <w:rsid w:val="00917AB9"/>
  </w:style>
  <w:style w:type="paragraph" w:customStyle="1" w:styleId="1CED9C4310B14134832421477B62F210">
    <w:name w:val="1CED9C4310B14134832421477B62F210"/>
    <w:rsid w:val="00917AB9"/>
  </w:style>
  <w:style w:type="paragraph" w:customStyle="1" w:styleId="A170E0F80E474B298087785A3602A8E6">
    <w:name w:val="A170E0F80E474B298087785A3602A8E6"/>
    <w:rsid w:val="00917AB9"/>
  </w:style>
  <w:style w:type="paragraph" w:customStyle="1" w:styleId="9D3DA051B94B4BCCA75747783236A32C">
    <w:name w:val="9D3DA051B94B4BCCA75747783236A32C"/>
    <w:rsid w:val="00917AB9"/>
  </w:style>
  <w:style w:type="paragraph" w:customStyle="1" w:styleId="4F14A441C5C146F982A3EFF29AC035AA">
    <w:name w:val="4F14A441C5C146F982A3EFF29AC035AA"/>
    <w:rsid w:val="00917AB9"/>
  </w:style>
  <w:style w:type="paragraph" w:customStyle="1" w:styleId="07EA94652FD3444A91FDD3EF4F409900">
    <w:name w:val="07EA94652FD3444A91FDD3EF4F409900"/>
    <w:rsid w:val="00917AB9"/>
  </w:style>
  <w:style w:type="paragraph" w:customStyle="1" w:styleId="0EE9BF5ADB7F4CF1A634D360FEF8D3D3">
    <w:name w:val="0EE9BF5ADB7F4CF1A634D360FEF8D3D3"/>
    <w:rsid w:val="00917AB9"/>
  </w:style>
  <w:style w:type="paragraph" w:customStyle="1" w:styleId="AB93D32E88854453818AA71210DEEAF0">
    <w:name w:val="AB93D32E88854453818AA71210DEEAF0"/>
    <w:rsid w:val="00917AB9"/>
  </w:style>
  <w:style w:type="paragraph" w:customStyle="1" w:styleId="507D60C25375401E8F87C48B25F284CA">
    <w:name w:val="507D60C25375401E8F87C48B25F284CA"/>
    <w:rsid w:val="00917AB9"/>
  </w:style>
  <w:style w:type="paragraph" w:customStyle="1" w:styleId="7F49383828AA4D399CB2607066059ABC">
    <w:name w:val="7F49383828AA4D399CB2607066059ABC"/>
    <w:rsid w:val="00917AB9"/>
  </w:style>
  <w:style w:type="paragraph" w:customStyle="1" w:styleId="7D33151253924EBE83067BBCCE9BB741">
    <w:name w:val="7D33151253924EBE83067BBCCE9BB741"/>
    <w:rsid w:val="00917AB9"/>
  </w:style>
  <w:style w:type="paragraph" w:customStyle="1" w:styleId="0971B75E6B644D0AA52E03F953CDDC12">
    <w:name w:val="0971B75E6B644D0AA52E03F953CDDC12"/>
    <w:rsid w:val="00917AB9"/>
  </w:style>
  <w:style w:type="paragraph" w:customStyle="1" w:styleId="85656751205F48DEA198B71BCBE07EA5">
    <w:name w:val="85656751205F48DEA198B71BCBE07EA5"/>
    <w:rsid w:val="00917AB9"/>
  </w:style>
  <w:style w:type="paragraph" w:customStyle="1" w:styleId="943BA477D6424D328A3C67BDE29E1DAE">
    <w:name w:val="943BA477D6424D328A3C67BDE29E1DAE"/>
    <w:rsid w:val="00917AB9"/>
  </w:style>
  <w:style w:type="paragraph" w:customStyle="1" w:styleId="399651C4DFBA407798C417013FF36976">
    <w:name w:val="399651C4DFBA407798C417013FF36976"/>
    <w:rsid w:val="00917AB9"/>
  </w:style>
  <w:style w:type="paragraph" w:customStyle="1" w:styleId="4F539BBC89F54078B3FF253C29B84CF3">
    <w:name w:val="4F539BBC89F54078B3FF253C29B84CF3"/>
    <w:rsid w:val="00917AB9"/>
  </w:style>
  <w:style w:type="paragraph" w:customStyle="1" w:styleId="B4980C23B4344909AFBEA86FE63912D0">
    <w:name w:val="B4980C23B4344909AFBEA86FE63912D0"/>
    <w:rsid w:val="00917AB9"/>
  </w:style>
  <w:style w:type="paragraph" w:customStyle="1" w:styleId="17EB719236664C60931D00F1A082047D">
    <w:name w:val="17EB719236664C60931D00F1A082047D"/>
    <w:rsid w:val="00917AB9"/>
  </w:style>
  <w:style w:type="paragraph" w:customStyle="1" w:styleId="03D985B816F94FFCB8900EE4F6935A4F">
    <w:name w:val="03D985B816F94FFCB8900EE4F6935A4F"/>
    <w:rsid w:val="00917AB9"/>
  </w:style>
  <w:style w:type="paragraph" w:customStyle="1" w:styleId="DE71740B24F7478AA6ADABA27AB6DA13">
    <w:name w:val="DE71740B24F7478AA6ADABA27AB6DA13"/>
    <w:rsid w:val="00917AB9"/>
  </w:style>
  <w:style w:type="paragraph" w:customStyle="1" w:styleId="2086C4A21DA247A9A0FA9A07FE955B30">
    <w:name w:val="2086C4A21DA247A9A0FA9A07FE955B30"/>
    <w:rsid w:val="00917AB9"/>
  </w:style>
  <w:style w:type="paragraph" w:customStyle="1" w:styleId="3BF4749E0A32445A9F25025246C5052A">
    <w:name w:val="3BF4749E0A32445A9F25025246C5052A"/>
    <w:rsid w:val="00917AB9"/>
  </w:style>
  <w:style w:type="paragraph" w:customStyle="1" w:styleId="459CD6D7302646C094B8D2982D7BBE6B">
    <w:name w:val="459CD6D7302646C094B8D2982D7BBE6B"/>
    <w:rsid w:val="00917AB9"/>
  </w:style>
  <w:style w:type="paragraph" w:customStyle="1" w:styleId="7F953EB4E177429DA856659152866139">
    <w:name w:val="7F953EB4E177429DA856659152866139"/>
    <w:rsid w:val="00917AB9"/>
  </w:style>
  <w:style w:type="paragraph" w:customStyle="1" w:styleId="B09DB15EFE7B4BDD8EB1E6E6ABFB8F76">
    <w:name w:val="B09DB15EFE7B4BDD8EB1E6E6ABFB8F76"/>
    <w:rsid w:val="00917AB9"/>
  </w:style>
  <w:style w:type="paragraph" w:customStyle="1" w:styleId="87B132A7C3644C7EACB2A87039EC1815">
    <w:name w:val="87B132A7C3644C7EACB2A87039EC1815"/>
    <w:rsid w:val="00917AB9"/>
  </w:style>
  <w:style w:type="paragraph" w:customStyle="1" w:styleId="789006880223415AB1EFE567E9994C2D">
    <w:name w:val="789006880223415AB1EFE567E9994C2D"/>
    <w:rsid w:val="00917AB9"/>
  </w:style>
  <w:style w:type="paragraph" w:customStyle="1" w:styleId="41CB6D03DAAC4E938887CEE2E62F6AD5">
    <w:name w:val="41CB6D03DAAC4E938887CEE2E62F6AD5"/>
    <w:rsid w:val="00917AB9"/>
  </w:style>
  <w:style w:type="paragraph" w:customStyle="1" w:styleId="AFF13CB8563448F3B41B2E77C011687C">
    <w:name w:val="AFF13CB8563448F3B41B2E77C011687C"/>
    <w:rsid w:val="00917AB9"/>
  </w:style>
  <w:style w:type="paragraph" w:customStyle="1" w:styleId="DEF3A43D0AA4421281E7C29B807BC9BA">
    <w:name w:val="DEF3A43D0AA4421281E7C29B807BC9BA"/>
    <w:rsid w:val="00917AB9"/>
  </w:style>
  <w:style w:type="paragraph" w:customStyle="1" w:styleId="FCEC7EB08CBC4A319DABCD31CC2CD6F6">
    <w:name w:val="FCEC7EB08CBC4A319DABCD31CC2CD6F6"/>
    <w:rsid w:val="00917AB9"/>
  </w:style>
  <w:style w:type="paragraph" w:customStyle="1" w:styleId="4BFD0BEC4CCA4A5BB7188436704D5ED3">
    <w:name w:val="4BFD0BEC4CCA4A5BB7188436704D5ED3"/>
    <w:rsid w:val="00917AB9"/>
  </w:style>
  <w:style w:type="paragraph" w:customStyle="1" w:styleId="6654C7700E0346B4BA51B3353EA44791">
    <w:name w:val="6654C7700E0346B4BA51B3353EA44791"/>
    <w:rsid w:val="00917AB9"/>
  </w:style>
  <w:style w:type="paragraph" w:customStyle="1" w:styleId="24F488FAE38A4331B6E531B7D25B2184">
    <w:name w:val="24F488FAE38A4331B6E531B7D25B2184"/>
    <w:rsid w:val="00917AB9"/>
  </w:style>
  <w:style w:type="paragraph" w:customStyle="1" w:styleId="E80F7C538E97455182E56C3F5DF5C2AF">
    <w:name w:val="E80F7C538E97455182E56C3F5DF5C2AF"/>
    <w:rsid w:val="00917AB9"/>
  </w:style>
  <w:style w:type="paragraph" w:customStyle="1" w:styleId="7B6D62A8395D45C8A6C9206FF6E1B2C2">
    <w:name w:val="7B6D62A8395D45C8A6C9206FF6E1B2C2"/>
    <w:rsid w:val="00917AB9"/>
  </w:style>
  <w:style w:type="paragraph" w:customStyle="1" w:styleId="89A42AC3679446BA8C6DCF4A4E76C41A">
    <w:name w:val="89A42AC3679446BA8C6DCF4A4E76C41A"/>
    <w:rsid w:val="00917AB9"/>
  </w:style>
  <w:style w:type="paragraph" w:customStyle="1" w:styleId="57B8FAA57F9F4ECA8CD90C5B528D8851">
    <w:name w:val="57B8FAA57F9F4ECA8CD90C5B528D8851"/>
    <w:rsid w:val="00917AB9"/>
  </w:style>
  <w:style w:type="paragraph" w:customStyle="1" w:styleId="FB07011884394D78BC04D41C79EF3514">
    <w:name w:val="FB07011884394D78BC04D41C79EF3514"/>
    <w:rsid w:val="00917AB9"/>
  </w:style>
  <w:style w:type="paragraph" w:customStyle="1" w:styleId="4B028F2747F640B09B367FAE93B40E75">
    <w:name w:val="4B028F2747F640B09B367FAE93B40E75"/>
    <w:rsid w:val="00917AB9"/>
  </w:style>
  <w:style w:type="paragraph" w:customStyle="1" w:styleId="C509B7A78BDC4B2BAD0BDA1B0A3E4CAE">
    <w:name w:val="C509B7A78BDC4B2BAD0BDA1B0A3E4CAE"/>
    <w:rsid w:val="00917AB9"/>
  </w:style>
  <w:style w:type="paragraph" w:customStyle="1" w:styleId="D8BEF161F63B40E69015AB66D57743CB">
    <w:name w:val="D8BEF161F63B40E69015AB66D57743CB"/>
    <w:rsid w:val="00917AB9"/>
  </w:style>
  <w:style w:type="paragraph" w:customStyle="1" w:styleId="6A7379DDC22242C2B44BB09513F559C8">
    <w:name w:val="6A7379DDC22242C2B44BB09513F559C8"/>
    <w:rsid w:val="00917AB9"/>
  </w:style>
  <w:style w:type="paragraph" w:customStyle="1" w:styleId="F244E0A9BF1248C3904AE4A8113C275A">
    <w:name w:val="F244E0A9BF1248C3904AE4A8113C275A"/>
    <w:rsid w:val="00917AB9"/>
  </w:style>
  <w:style w:type="paragraph" w:customStyle="1" w:styleId="668A81A1EC7C40CF8333BEBB4025A229">
    <w:name w:val="668A81A1EC7C40CF8333BEBB4025A229"/>
    <w:rsid w:val="00917AB9"/>
  </w:style>
  <w:style w:type="paragraph" w:customStyle="1" w:styleId="0A23A82FD84F476EBDD23C2A32346E72">
    <w:name w:val="0A23A82FD84F476EBDD23C2A32346E72"/>
    <w:rsid w:val="00917AB9"/>
  </w:style>
  <w:style w:type="paragraph" w:customStyle="1" w:styleId="96D569E4582448F683CD491C96E437D4">
    <w:name w:val="96D569E4582448F683CD491C96E437D4"/>
    <w:rsid w:val="00917AB9"/>
  </w:style>
  <w:style w:type="paragraph" w:customStyle="1" w:styleId="721DA4767D074C21A8A2F5A26FC5783A">
    <w:name w:val="721DA4767D074C21A8A2F5A26FC5783A"/>
    <w:rsid w:val="00917AB9"/>
  </w:style>
  <w:style w:type="paragraph" w:customStyle="1" w:styleId="3DEB9508C2C1412A9E49DB109F187048">
    <w:name w:val="3DEB9508C2C1412A9E49DB109F187048"/>
    <w:rsid w:val="00917AB9"/>
  </w:style>
  <w:style w:type="paragraph" w:customStyle="1" w:styleId="752EE5CF63304CD08FBBDEE36A2A9278">
    <w:name w:val="752EE5CF63304CD08FBBDEE36A2A9278"/>
    <w:rsid w:val="00917AB9"/>
  </w:style>
  <w:style w:type="paragraph" w:customStyle="1" w:styleId="55CCE22F94634AFB9EC37DAD9C6CD693">
    <w:name w:val="55CCE22F94634AFB9EC37DAD9C6CD693"/>
    <w:rsid w:val="00917AB9"/>
  </w:style>
  <w:style w:type="paragraph" w:customStyle="1" w:styleId="388B6014BA3F459C896570C94DAF14BD">
    <w:name w:val="388B6014BA3F459C896570C94DAF14BD"/>
    <w:rsid w:val="00917AB9"/>
  </w:style>
  <w:style w:type="paragraph" w:customStyle="1" w:styleId="3AFDC0B6ED4245E1AD08753692E0E4DD">
    <w:name w:val="3AFDC0B6ED4245E1AD08753692E0E4DD"/>
    <w:rsid w:val="00917AB9"/>
  </w:style>
  <w:style w:type="paragraph" w:customStyle="1" w:styleId="A0F9141BAC05412DB203553F2600BFB4">
    <w:name w:val="A0F9141BAC05412DB203553F2600BFB4"/>
    <w:rsid w:val="00917AB9"/>
  </w:style>
  <w:style w:type="paragraph" w:customStyle="1" w:styleId="88665D33A3BF4AB9955A6AC3C7BB68DC">
    <w:name w:val="88665D33A3BF4AB9955A6AC3C7BB68DC"/>
    <w:rsid w:val="00917AB9"/>
  </w:style>
  <w:style w:type="paragraph" w:customStyle="1" w:styleId="88A277A597B543088EB96EA8B5705BA7">
    <w:name w:val="88A277A597B543088EB96EA8B5705BA7"/>
    <w:rsid w:val="00917AB9"/>
  </w:style>
  <w:style w:type="paragraph" w:customStyle="1" w:styleId="46660FA6B5604ABD966A48AB165AD003">
    <w:name w:val="46660FA6B5604ABD966A48AB165AD003"/>
    <w:rsid w:val="00917AB9"/>
  </w:style>
  <w:style w:type="paragraph" w:customStyle="1" w:styleId="89E48E9486D54F03A08349B6B87005F2">
    <w:name w:val="89E48E9486D54F03A08349B6B87005F2"/>
    <w:rsid w:val="00917AB9"/>
  </w:style>
  <w:style w:type="paragraph" w:customStyle="1" w:styleId="6BA8449CBBB94D03BAA3E411314C91AC">
    <w:name w:val="6BA8449CBBB94D03BAA3E411314C91AC"/>
    <w:rsid w:val="00917AB9"/>
  </w:style>
  <w:style w:type="paragraph" w:customStyle="1" w:styleId="FC46098A20074ED38109172E812CB885">
    <w:name w:val="FC46098A20074ED38109172E812CB885"/>
    <w:rsid w:val="00917AB9"/>
  </w:style>
  <w:style w:type="paragraph" w:customStyle="1" w:styleId="9D1ACD64411940B6AAAE2664965FC9EA">
    <w:name w:val="9D1ACD64411940B6AAAE2664965FC9EA"/>
    <w:rsid w:val="00917AB9"/>
  </w:style>
  <w:style w:type="paragraph" w:customStyle="1" w:styleId="E916225F79914A32B7E5A4D639BE358E">
    <w:name w:val="E916225F79914A32B7E5A4D639BE358E"/>
    <w:rsid w:val="00917AB9"/>
  </w:style>
  <w:style w:type="paragraph" w:customStyle="1" w:styleId="52D733C380E34875BCD083FA4C311B34">
    <w:name w:val="52D733C380E34875BCD083FA4C311B34"/>
    <w:rsid w:val="00917AB9"/>
  </w:style>
  <w:style w:type="paragraph" w:customStyle="1" w:styleId="0E6BA39524F044AFA176775062F84711">
    <w:name w:val="0E6BA39524F044AFA176775062F84711"/>
    <w:rsid w:val="00917AB9"/>
  </w:style>
  <w:style w:type="paragraph" w:customStyle="1" w:styleId="A8525F771BAC4411B543C84EA6F0044B">
    <w:name w:val="A8525F771BAC4411B543C84EA6F0044B"/>
    <w:rsid w:val="00917AB9"/>
  </w:style>
  <w:style w:type="paragraph" w:customStyle="1" w:styleId="AF8E61AAB3134E0C8B3F6BDF795C4C15">
    <w:name w:val="AF8E61AAB3134E0C8B3F6BDF795C4C15"/>
    <w:rsid w:val="00917AB9"/>
  </w:style>
  <w:style w:type="paragraph" w:customStyle="1" w:styleId="894B7AD90EA94EE8B4C3190D4AC5E24E">
    <w:name w:val="894B7AD90EA94EE8B4C3190D4AC5E24E"/>
    <w:rsid w:val="00917AB9"/>
  </w:style>
  <w:style w:type="paragraph" w:customStyle="1" w:styleId="D4F059FED685431296F1D06A70711E2D">
    <w:name w:val="D4F059FED685431296F1D06A70711E2D"/>
    <w:rsid w:val="00917AB9"/>
  </w:style>
  <w:style w:type="paragraph" w:customStyle="1" w:styleId="C96425A8AF724059880D10370226D0A7">
    <w:name w:val="C96425A8AF724059880D10370226D0A7"/>
    <w:rsid w:val="00917AB9"/>
  </w:style>
  <w:style w:type="paragraph" w:customStyle="1" w:styleId="8B6D3D2EBA97430098072947BDB37388">
    <w:name w:val="8B6D3D2EBA97430098072947BDB37388"/>
    <w:rsid w:val="00917AB9"/>
  </w:style>
  <w:style w:type="paragraph" w:customStyle="1" w:styleId="22849E490F014827A77B00855A2846BA">
    <w:name w:val="22849E490F014827A77B00855A2846BA"/>
    <w:rsid w:val="00917AB9"/>
  </w:style>
  <w:style w:type="paragraph" w:customStyle="1" w:styleId="E4DCF5C7DD44468CA10D2171403ADFB1">
    <w:name w:val="E4DCF5C7DD44468CA10D2171403ADFB1"/>
    <w:rsid w:val="00917AB9"/>
  </w:style>
  <w:style w:type="paragraph" w:customStyle="1" w:styleId="3D70A9F3EA28498D9D080B3E14D1C011">
    <w:name w:val="3D70A9F3EA28498D9D080B3E14D1C011"/>
    <w:rsid w:val="00917AB9"/>
  </w:style>
  <w:style w:type="paragraph" w:customStyle="1" w:styleId="39F4D5647B474640937CFE411C3964BD">
    <w:name w:val="39F4D5647B474640937CFE411C3964BD"/>
    <w:rsid w:val="00917AB9"/>
  </w:style>
  <w:style w:type="paragraph" w:customStyle="1" w:styleId="2A10C14D5FE34EA08CAE6D0337909D3F">
    <w:name w:val="2A10C14D5FE34EA08CAE6D0337909D3F"/>
    <w:rsid w:val="00917AB9"/>
  </w:style>
  <w:style w:type="paragraph" w:customStyle="1" w:styleId="6C40D17B56C24807A3B3154F447DA924">
    <w:name w:val="6C40D17B56C24807A3B3154F447DA924"/>
    <w:rsid w:val="00917AB9"/>
  </w:style>
  <w:style w:type="paragraph" w:customStyle="1" w:styleId="2F8A9CEB14F0489E995DDDD692368E90">
    <w:name w:val="2F8A9CEB14F0489E995DDDD692368E90"/>
    <w:rsid w:val="00917AB9"/>
  </w:style>
  <w:style w:type="paragraph" w:customStyle="1" w:styleId="D2AC64B0B4B9487DB977B10E6F40889E">
    <w:name w:val="D2AC64B0B4B9487DB977B10E6F40889E"/>
    <w:rsid w:val="00917AB9"/>
  </w:style>
  <w:style w:type="paragraph" w:customStyle="1" w:styleId="5B9059CDD6BE4ACA9637591E2C6B564B">
    <w:name w:val="5B9059CDD6BE4ACA9637591E2C6B564B"/>
    <w:rsid w:val="00917AB9"/>
  </w:style>
  <w:style w:type="paragraph" w:customStyle="1" w:styleId="64CE435232CB4E32877C67272BA416DF">
    <w:name w:val="64CE435232CB4E32877C67272BA416DF"/>
    <w:rsid w:val="00917AB9"/>
  </w:style>
  <w:style w:type="paragraph" w:customStyle="1" w:styleId="BDDE36CC402345D9953992943220417E">
    <w:name w:val="BDDE36CC402345D9953992943220417E"/>
    <w:rsid w:val="00917AB9"/>
  </w:style>
  <w:style w:type="paragraph" w:customStyle="1" w:styleId="72CF54CF3FF84F10BF8DF0F5078D949E">
    <w:name w:val="72CF54CF3FF84F10BF8DF0F5078D949E"/>
    <w:rsid w:val="00917AB9"/>
  </w:style>
  <w:style w:type="paragraph" w:customStyle="1" w:styleId="BC31DFA5EC6549D48F2AB08A92369C33">
    <w:name w:val="BC31DFA5EC6549D48F2AB08A92369C33"/>
    <w:rsid w:val="00917AB9"/>
  </w:style>
  <w:style w:type="paragraph" w:customStyle="1" w:styleId="F87AEAB8FE244347B8B044E077008031">
    <w:name w:val="F87AEAB8FE244347B8B044E077008031"/>
    <w:rsid w:val="00917AB9"/>
  </w:style>
  <w:style w:type="paragraph" w:customStyle="1" w:styleId="813D525D2CFE45EDAAC13A9AF1828213">
    <w:name w:val="813D525D2CFE45EDAAC13A9AF1828213"/>
    <w:rsid w:val="00917AB9"/>
  </w:style>
  <w:style w:type="paragraph" w:customStyle="1" w:styleId="DA2C7900E21A48DA9274A53F7A976FC2">
    <w:name w:val="DA2C7900E21A48DA9274A53F7A976FC2"/>
    <w:rsid w:val="00917AB9"/>
  </w:style>
  <w:style w:type="paragraph" w:customStyle="1" w:styleId="9BA5700DE97444738365AB212BABBEE3">
    <w:name w:val="9BA5700DE97444738365AB212BABBEE3"/>
    <w:rsid w:val="00917AB9"/>
  </w:style>
  <w:style w:type="paragraph" w:customStyle="1" w:styleId="60258F61A54C474796DCCB64372348DA">
    <w:name w:val="60258F61A54C474796DCCB64372348DA"/>
    <w:rsid w:val="00917AB9"/>
  </w:style>
  <w:style w:type="paragraph" w:customStyle="1" w:styleId="A046BF9DCF81423C956607094E4F77FE">
    <w:name w:val="A046BF9DCF81423C956607094E4F77FE"/>
    <w:rsid w:val="00917AB9"/>
  </w:style>
  <w:style w:type="paragraph" w:customStyle="1" w:styleId="73C17E65444F46239FDD8BFDB9C3705D">
    <w:name w:val="73C17E65444F46239FDD8BFDB9C3705D"/>
    <w:rsid w:val="00917AB9"/>
  </w:style>
  <w:style w:type="paragraph" w:customStyle="1" w:styleId="6D0885E3C4B54F1B8AF2FBAEE8A9AB75">
    <w:name w:val="6D0885E3C4B54F1B8AF2FBAEE8A9AB75"/>
    <w:rsid w:val="00917AB9"/>
  </w:style>
  <w:style w:type="paragraph" w:customStyle="1" w:styleId="ED411A5C73104F5A883569299FE9B4DA">
    <w:name w:val="ED411A5C73104F5A883569299FE9B4DA"/>
    <w:rsid w:val="00917AB9"/>
  </w:style>
  <w:style w:type="paragraph" w:customStyle="1" w:styleId="FE20DF80FA914F4A9716C7B086F9E2EB">
    <w:name w:val="FE20DF80FA914F4A9716C7B086F9E2EB"/>
    <w:rsid w:val="00917AB9"/>
  </w:style>
  <w:style w:type="paragraph" w:customStyle="1" w:styleId="366E67F2D17743539BF8269FA8E3AEB2">
    <w:name w:val="366E67F2D17743539BF8269FA8E3AEB2"/>
    <w:rsid w:val="00917AB9"/>
  </w:style>
  <w:style w:type="paragraph" w:customStyle="1" w:styleId="75271979CD6A40E59D8296375D314573">
    <w:name w:val="75271979CD6A40E59D8296375D314573"/>
    <w:rsid w:val="00917AB9"/>
  </w:style>
  <w:style w:type="paragraph" w:customStyle="1" w:styleId="6B8FBF443D3E4051B8249DAB12F45750">
    <w:name w:val="6B8FBF443D3E4051B8249DAB12F45750"/>
    <w:rsid w:val="00917AB9"/>
  </w:style>
  <w:style w:type="paragraph" w:customStyle="1" w:styleId="D686FF3A3BFA4B7DA16ED7214D0C8998">
    <w:name w:val="D686FF3A3BFA4B7DA16ED7214D0C8998"/>
    <w:rsid w:val="00917AB9"/>
  </w:style>
  <w:style w:type="paragraph" w:customStyle="1" w:styleId="9E4E6C0E302347A0A14CC4138A4B2EFC">
    <w:name w:val="9E4E6C0E302347A0A14CC4138A4B2EFC"/>
    <w:rsid w:val="00917AB9"/>
  </w:style>
  <w:style w:type="paragraph" w:customStyle="1" w:styleId="528EB827398246749E0F229E7F271591">
    <w:name w:val="528EB827398246749E0F229E7F271591"/>
    <w:rsid w:val="00917AB9"/>
  </w:style>
  <w:style w:type="paragraph" w:customStyle="1" w:styleId="3BF159105980400CBDBF0D1F1AB12793">
    <w:name w:val="3BF159105980400CBDBF0D1F1AB12793"/>
    <w:rsid w:val="00917AB9"/>
  </w:style>
  <w:style w:type="paragraph" w:customStyle="1" w:styleId="C99CB25A486045078990BC11859740D0">
    <w:name w:val="C99CB25A486045078990BC11859740D0"/>
    <w:rsid w:val="00917AB9"/>
  </w:style>
  <w:style w:type="paragraph" w:customStyle="1" w:styleId="A44C3A9A576140BF8BF41FA9422F109F">
    <w:name w:val="A44C3A9A576140BF8BF41FA9422F109F"/>
    <w:rsid w:val="00917AB9"/>
  </w:style>
  <w:style w:type="paragraph" w:customStyle="1" w:styleId="49DF26A4889B4ECBAECD853D3C8DD6E0">
    <w:name w:val="49DF26A4889B4ECBAECD853D3C8DD6E0"/>
    <w:rsid w:val="00917AB9"/>
  </w:style>
  <w:style w:type="paragraph" w:customStyle="1" w:styleId="F70D7CE142D04759813E3E65F80F109E">
    <w:name w:val="F70D7CE142D04759813E3E65F80F109E"/>
    <w:rsid w:val="00917AB9"/>
  </w:style>
  <w:style w:type="paragraph" w:customStyle="1" w:styleId="D56AB90151044BF2812737AB2E9BF6DF">
    <w:name w:val="D56AB90151044BF2812737AB2E9BF6DF"/>
    <w:rsid w:val="00917AB9"/>
  </w:style>
  <w:style w:type="paragraph" w:customStyle="1" w:styleId="25E72076F4624728878840D4964D2DC0">
    <w:name w:val="25E72076F4624728878840D4964D2DC0"/>
    <w:rsid w:val="00917AB9"/>
  </w:style>
  <w:style w:type="paragraph" w:customStyle="1" w:styleId="0C53CF3FB8E746A19E3DCFBFF8424C14">
    <w:name w:val="0C53CF3FB8E746A19E3DCFBFF8424C14"/>
    <w:rsid w:val="00917AB9"/>
  </w:style>
  <w:style w:type="paragraph" w:customStyle="1" w:styleId="D717D40933F74B55970214B72F384AAB">
    <w:name w:val="D717D40933F74B55970214B72F384AAB"/>
    <w:rsid w:val="00917AB9"/>
  </w:style>
  <w:style w:type="paragraph" w:customStyle="1" w:styleId="6FA4D9807A28448F8736C8F7BE7E7619">
    <w:name w:val="6FA4D9807A28448F8736C8F7BE7E7619"/>
    <w:rsid w:val="00917AB9"/>
  </w:style>
  <w:style w:type="paragraph" w:customStyle="1" w:styleId="4FAA31228DBF4AF099DF8E0950B6CED5">
    <w:name w:val="4FAA31228DBF4AF099DF8E0950B6CED5"/>
    <w:rsid w:val="00917AB9"/>
  </w:style>
  <w:style w:type="paragraph" w:customStyle="1" w:styleId="66E32B6E23774842B16E4CA906E07E0D">
    <w:name w:val="66E32B6E23774842B16E4CA906E07E0D"/>
    <w:rsid w:val="00917AB9"/>
  </w:style>
  <w:style w:type="paragraph" w:customStyle="1" w:styleId="5C1EAF17FF604563B6F3D913CD6596C1">
    <w:name w:val="5C1EAF17FF604563B6F3D913CD6596C1"/>
    <w:rsid w:val="00917AB9"/>
  </w:style>
  <w:style w:type="paragraph" w:customStyle="1" w:styleId="66E9D2FEB0EB41DDBB1B7EF34E963E53">
    <w:name w:val="66E9D2FEB0EB41DDBB1B7EF34E963E53"/>
    <w:rsid w:val="00917AB9"/>
  </w:style>
  <w:style w:type="paragraph" w:customStyle="1" w:styleId="6950CD42194642099505D2B780EF077A">
    <w:name w:val="6950CD42194642099505D2B780EF077A"/>
    <w:rsid w:val="00917AB9"/>
  </w:style>
  <w:style w:type="paragraph" w:customStyle="1" w:styleId="DC084402452A45A688D69BD75BD0CFC8">
    <w:name w:val="DC084402452A45A688D69BD75BD0CFC8"/>
    <w:rsid w:val="00917AB9"/>
  </w:style>
  <w:style w:type="paragraph" w:customStyle="1" w:styleId="DAFD377A229E473C963DC106D513B4F6">
    <w:name w:val="DAFD377A229E473C963DC106D513B4F6"/>
    <w:rsid w:val="00917AB9"/>
  </w:style>
  <w:style w:type="paragraph" w:customStyle="1" w:styleId="7A3A4782B972492F8D19664F0DA2A84A">
    <w:name w:val="7A3A4782B972492F8D19664F0DA2A84A"/>
    <w:rsid w:val="00917AB9"/>
  </w:style>
  <w:style w:type="paragraph" w:customStyle="1" w:styleId="DCE5F0473D16457BAD387990F7080DCF">
    <w:name w:val="DCE5F0473D16457BAD387990F7080DCF"/>
    <w:rsid w:val="00917AB9"/>
  </w:style>
  <w:style w:type="paragraph" w:customStyle="1" w:styleId="4F8A802676A84C8CA4C7A64555C70444">
    <w:name w:val="4F8A802676A84C8CA4C7A64555C70444"/>
    <w:rsid w:val="00917AB9"/>
  </w:style>
  <w:style w:type="paragraph" w:customStyle="1" w:styleId="C2384C1F86314BB8848D70E03844221A">
    <w:name w:val="C2384C1F86314BB8848D70E03844221A"/>
    <w:rsid w:val="00917AB9"/>
  </w:style>
  <w:style w:type="paragraph" w:customStyle="1" w:styleId="19DC1873FF3043A3A8A6009580970D69">
    <w:name w:val="19DC1873FF3043A3A8A6009580970D69"/>
    <w:rsid w:val="00917AB9"/>
  </w:style>
  <w:style w:type="paragraph" w:customStyle="1" w:styleId="90D75EA54DE24880AB6F3E30BFFE2A88">
    <w:name w:val="90D75EA54DE24880AB6F3E30BFFE2A88"/>
    <w:rsid w:val="00917AB9"/>
  </w:style>
  <w:style w:type="paragraph" w:customStyle="1" w:styleId="2EA6D91718944750A862DF150AE51AB9">
    <w:name w:val="2EA6D91718944750A862DF150AE51AB9"/>
    <w:rsid w:val="00917AB9"/>
  </w:style>
  <w:style w:type="paragraph" w:customStyle="1" w:styleId="4DAC6C6DB43D4D528C12DA19CFAB9AC4">
    <w:name w:val="4DAC6C6DB43D4D528C12DA19CFAB9AC4"/>
    <w:rsid w:val="00917AB9"/>
  </w:style>
  <w:style w:type="paragraph" w:customStyle="1" w:styleId="EC144CA8F6034E64ABC29DC6CBF4712E">
    <w:name w:val="EC144CA8F6034E64ABC29DC6CBF4712E"/>
    <w:rsid w:val="00917AB9"/>
  </w:style>
  <w:style w:type="paragraph" w:customStyle="1" w:styleId="39AD4CB7CAE746A3BB16C2CD8A4BA2F6">
    <w:name w:val="39AD4CB7CAE746A3BB16C2CD8A4BA2F6"/>
    <w:rsid w:val="00917AB9"/>
  </w:style>
  <w:style w:type="paragraph" w:customStyle="1" w:styleId="B8F17734587141C6BD88603987A3801D">
    <w:name w:val="B8F17734587141C6BD88603987A3801D"/>
    <w:rsid w:val="00917AB9"/>
  </w:style>
  <w:style w:type="paragraph" w:customStyle="1" w:styleId="09A37EBD6C454718A460246EB5ECAFFA">
    <w:name w:val="09A37EBD6C454718A460246EB5ECAFFA"/>
    <w:rsid w:val="00917AB9"/>
  </w:style>
  <w:style w:type="paragraph" w:customStyle="1" w:styleId="89A7BF10BCCF4D90B9D2D7FE4B120FBD">
    <w:name w:val="89A7BF10BCCF4D90B9D2D7FE4B120FBD"/>
    <w:rsid w:val="00917AB9"/>
  </w:style>
  <w:style w:type="paragraph" w:customStyle="1" w:styleId="F0949CCF6D3C45B1BD4DC52AB4712BE8">
    <w:name w:val="F0949CCF6D3C45B1BD4DC52AB4712BE8"/>
    <w:rsid w:val="00917AB9"/>
  </w:style>
  <w:style w:type="paragraph" w:customStyle="1" w:styleId="4C2A55C5765D4FE1A2DD2EF4EEC03D42">
    <w:name w:val="4C2A55C5765D4FE1A2DD2EF4EEC03D42"/>
    <w:rsid w:val="00917AB9"/>
  </w:style>
  <w:style w:type="paragraph" w:customStyle="1" w:styleId="3F8A6D540F6843D89CDFAD27BA803FAB">
    <w:name w:val="3F8A6D540F6843D89CDFAD27BA803FAB"/>
    <w:rsid w:val="00917AB9"/>
  </w:style>
  <w:style w:type="paragraph" w:customStyle="1" w:styleId="82824707975E4CD6906B0329097A80F0">
    <w:name w:val="82824707975E4CD6906B0329097A80F0"/>
    <w:rsid w:val="00917AB9"/>
  </w:style>
  <w:style w:type="paragraph" w:customStyle="1" w:styleId="E75BB1B02BDC4DE69B4E9C2055141D8A">
    <w:name w:val="E75BB1B02BDC4DE69B4E9C2055141D8A"/>
    <w:rsid w:val="00917AB9"/>
  </w:style>
  <w:style w:type="paragraph" w:customStyle="1" w:styleId="0053A47EAEC743B68549595EA02979FC">
    <w:name w:val="0053A47EAEC743B68549595EA02979FC"/>
    <w:rsid w:val="00917AB9"/>
  </w:style>
  <w:style w:type="paragraph" w:customStyle="1" w:styleId="3A036493C9D54F5BB9EA604A354E0BE5">
    <w:name w:val="3A036493C9D54F5BB9EA604A354E0BE5"/>
    <w:rsid w:val="00917AB9"/>
  </w:style>
  <w:style w:type="paragraph" w:customStyle="1" w:styleId="4CBF221B3F4143D881976D5A4884638F">
    <w:name w:val="4CBF221B3F4143D881976D5A4884638F"/>
    <w:rsid w:val="00917AB9"/>
  </w:style>
  <w:style w:type="paragraph" w:customStyle="1" w:styleId="09F4BE0890B44E6D92D8779ADCE63FEA">
    <w:name w:val="09F4BE0890B44E6D92D8779ADCE63FEA"/>
    <w:rsid w:val="00917AB9"/>
  </w:style>
  <w:style w:type="paragraph" w:customStyle="1" w:styleId="07373F88D1904BC69A0066929C73BA9E">
    <w:name w:val="07373F88D1904BC69A0066929C73BA9E"/>
    <w:rsid w:val="00917AB9"/>
  </w:style>
  <w:style w:type="paragraph" w:customStyle="1" w:styleId="A237EFD207F14159A24739FB38D6BD7B">
    <w:name w:val="A237EFD207F14159A24739FB38D6BD7B"/>
    <w:rsid w:val="00917AB9"/>
  </w:style>
  <w:style w:type="paragraph" w:customStyle="1" w:styleId="53248AA0D4144D30A43A90F620EDAD98">
    <w:name w:val="53248AA0D4144D30A43A90F620EDAD98"/>
    <w:rsid w:val="00917AB9"/>
  </w:style>
  <w:style w:type="paragraph" w:customStyle="1" w:styleId="A3B6B12B4A5A4CC79EE9DD5A63713790">
    <w:name w:val="A3B6B12B4A5A4CC79EE9DD5A63713790"/>
    <w:rsid w:val="00917AB9"/>
  </w:style>
  <w:style w:type="paragraph" w:customStyle="1" w:styleId="487F03B9154E4CD5925EED58A5FDD5AA">
    <w:name w:val="487F03B9154E4CD5925EED58A5FDD5AA"/>
    <w:rsid w:val="00917AB9"/>
  </w:style>
  <w:style w:type="paragraph" w:customStyle="1" w:styleId="A992949434D2458DB465116DABA28931">
    <w:name w:val="A992949434D2458DB465116DABA28931"/>
    <w:rsid w:val="00917AB9"/>
  </w:style>
  <w:style w:type="paragraph" w:customStyle="1" w:styleId="543889EB13094EBBBE775F8A3ECA7E2F">
    <w:name w:val="543889EB13094EBBBE775F8A3ECA7E2F"/>
    <w:rsid w:val="00917AB9"/>
  </w:style>
  <w:style w:type="paragraph" w:customStyle="1" w:styleId="4B028695B46241D2B9A69D94C81E2138">
    <w:name w:val="4B028695B46241D2B9A69D94C81E2138"/>
    <w:rsid w:val="00917AB9"/>
  </w:style>
  <w:style w:type="paragraph" w:customStyle="1" w:styleId="9A2733A61F0349FE962F4375CD6ECD55">
    <w:name w:val="9A2733A61F0349FE962F4375CD6ECD55"/>
    <w:rsid w:val="00917AB9"/>
  </w:style>
  <w:style w:type="paragraph" w:customStyle="1" w:styleId="006279195C7E41CE895C0D2D412ADD9E">
    <w:name w:val="006279195C7E41CE895C0D2D412ADD9E"/>
    <w:rsid w:val="00917AB9"/>
  </w:style>
  <w:style w:type="paragraph" w:customStyle="1" w:styleId="3EA0AE8633F64B9F98A40EB29516EDBD">
    <w:name w:val="3EA0AE8633F64B9F98A40EB29516EDBD"/>
    <w:rsid w:val="00917AB9"/>
  </w:style>
  <w:style w:type="paragraph" w:customStyle="1" w:styleId="8454DEDFE6C5416B8C39104B1F1D6848">
    <w:name w:val="8454DEDFE6C5416B8C39104B1F1D6848"/>
    <w:rsid w:val="00917AB9"/>
  </w:style>
  <w:style w:type="paragraph" w:customStyle="1" w:styleId="980DD84B30A341BAB76453291E98AB2B">
    <w:name w:val="980DD84B30A341BAB76453291E98AB2B"/>
    <w:rsid w:val="00917AB9"/>
  </w:style>
  <w:style w:type="paragraph" w:customStyle="1" w:styleId="CC68A3595E3842D3A98AF40F9A11CDFE">
    <w:name w:val="CC68A3595E3842D3A98AF40F9A11CDFE"/>
    <w:rsid w:val="00917AB9"/>
  </w:style>
  <w:style w:type="paragraph" w:customStyle="1" w:styleId="6872AFE431794E069FE092165E30BC93">
    <w:name w:val="6872AFE431794E069FE092165E30BC93"/>
    <w:rsid w:val="00917AB9"/>
  </w:style>
  <w:style w:type="paragraph" w:customStyle="1" w:styleId="DDF817B33B9E429C82F233E20F3AC5B9">
    <w:name w:val="DDF817B33B9E429C82F233E20F3AC5B9"/>
    <w:rsid w:val="00917AB9"/>
  </w:style>
  <w:style w:type="paragraph" w:customStyle="1" w:styleId="03B03998FAFB4484BCFF81F2F57B7106">
    <w:name w:val="03B03998FAFB4484BCFF81F2F57B7106"/>
    <w:rsid w:val="00917AB9"/>
  </w:style>
  <w:style w:type="paragraph" w:customStyle="1" w:styleId="C03D663184E24BB9B12ED802319BA95F">
    <w:name w:val="C03D663184E24BB9B12ED802319BA95F"/>
    <w:rsid w:val="00917AB9"/>
  </w:style>
  <w:style w:type="paragraph" w:customStyle="1" w:styleId="4482438EA3704586A3DFCC18AF5EEE91">
    <w:name w:val="4482438EA3704586A3DFCC18AF5EEE91"/>
    <w:rsid w:val="00917AB9"/>
  </w:style>
  <w:style w:type="paragraph" w:customStyle="1" w:styleId="53516B4FB24441499129EE58400F93BE">
    <w:name w:val="53516B4FB24441499129EE58400F93BE"/>
    <w:rsid w:val="00917AB9"/>
  </w:style>
  <w:style w:type="paragraph" w:customStyle="1" w:styleId="72242C410A5F4CBF82A9AB650106D550">
    <w:name w:val="72242C410A5F4CBF82A9AB650106D550"/>
    <w:rsid w:val="00917AB9"/>
  </w:style>
  <w:style w:type="paragraph" w:customStyle="1" w:styleId="4E767B7F9C28447E963B9CF61D18A318">
    <w:name w:val="4E767B7F9C28447E963B9CF61D18A318"/>
    <w:rsid w:val="00917AB9"/>
  </w:style>
  <w:style w:type="paragraph" w:customStyle="1" w:styleId="13051D672FA24847AB0085368E579008">
    <w:name w:val="13051D672FA24847AB0085368E579008"/>
    <w:rsid w:val="00917AB9"/>
  </w:style>
  <w:style w:type="paragraph" w:customStyle="1" w:styleId="CCED36302DDD45D4817D17D9A6A2D8D4">
    <w:name w:val="CCED36302DDD45D4817D17D9A6A2D8D4"/>
    <w:rsid w:val="00917AB9"/>
  </w:style>
  <w:style w:type="paragraph" w:customStyle="1" w:styleId="361412A8D5084809A734FCDAF149BC9A">
    <w:name w:val="361412A8D5084809A734FCDAF149BC9A"/>
    <w:rsid w:val="00917AB9"/>
  </w:style>
  <w:style w:type="paragraph" w:customStyle="1" w:styleId="1FC55C4B6A794672B76C5954091D04C6">
    <w:name w:val="1FC55C4B6A794672B76C5954091D04C6"/>
    <w:rsid w:val="00917AB9"/>
  </w:style>
  <w:style w:type="paragraph" w:customStyle="1" w:styleId="131E4F084188444EBD34F4BCC50A701F">
    <w:name w:val="131E4F084188444EBD34F4BCC50A701F"/>
    <w:rsid w:val="00917AB9"/>
  </w:style>
  <w:style w:type="paragraph" w:customStyle="1" w:styleId="3688E67EA4D8499E853E877C4721D6F5">
    <w:name w:val="3688E67EA4D8499E853E877C4721D6F5"/>
    <w:rsid w:val="00917AB9"/>
  </w:style>
  <w:style w:type="paragraph" w:customStyle="1" w:styleId="F7D088B55DE24C7CAAF2E9A8472EA7E1">
    <w:name w:val="F7D088B55DE24C7CAAF2E9A8472EA7E1"/>
    <w:rsid w:val="00917AB9"/>
  </w:style>
  <w:style w:type="paragraph" w:customStyle="1" w:styleId="BFD88149890C4F54956E716A56364038">
    <w:name w:val="BFD88149890C4F54956E716A56364038"/>
    <w:rsid w:val="00917AB9"/>
  </w:style>
  <w:style w:type="paragraph" w:customStyle="1" w:styleId="CE8B7E4CA71544799A375AA73ABADE12">
    <w:name w:val="CE8B7E4CA71544799A375AA73ABADE12"/>
    <w:rsid w:val="00917AB9"/>
  </w:style>
  <w:style w:type="paragraph" w:customStyle="1" w:styleId="4E0A27A91D6D4EDD993A34A1A0673DFE">
    <w:name w:val="4E0A27A91D6D4EDD993A34A1A0673DFE"/>
    <w:rsid w:val="00917AB9"/>
  </w:style>
  <w:style w:type="paragraph" w:customStyle="1" w:styleId="C89961DF58A94288AD8CE39AF325AFCF">
    <w:name w:val="C89961DF58A94288AD8CE39AF325AFCF"/>
    <w:rsid w:val="00917AB9"/>
  </w:style>
  <w:style w:type="paragraph" w:customStyle="1" w:styleId="C07562C209BC4DDF9F6A4B75D5B4A76E">
    <w:name w:val="C07562C209BC4DDF9F6A4B75D5B4A76E"/>
    <w:rsid w:val="00917AB9"/>
  </w:style>
  <w:style w:type="paragraph" w:customStyle="1" w:styleId="6879EE3A8097453180060E25C8EFC498">
    <w:name w:val="6879EE3A8097453180060E25C8EFC498"/>
    <w:rsid w:val="00917AB9"/>
  </w:style>
  <w:style w:type="paragraph" w:customStyle="1" w:styleId="E5253C21AD3B4307BEBC1097FFB7791E">
    <w:name w:val="E5253C21AD3B4307BEBC1097FFB7791E"/>
    <w:rsid w:val="00917AB9"/>
  </w:style>
  <w:style w:type="paragraph" w:customStyle="1" w:styleId="44C131200BAD454B8A471E6F3FCFD789">
    <w:name w:val="44C131200BAD454B8A471E6F3FCFD789"/>
    <w:rsid w:val="00917AB9"/>
  </w:style>
  <w:style w:type="paragraph" w:customStyle="1" w:styleId="E9D93A1BA75C4772A9FF14E59437A7D1">
    <w:name w:val="E9D93A1BA75C4772A9FF14E59437A7D1"/>
    <w:rsid w:val="00917AB9"/>
  </w:style>
  <w:style w:type="paragraph" w:customStyle="1" w:styleId="A8BA411AAFDA446790B3DF1C83865F3C">
    <w:name w:val="A8BA411AAFDA446790B3DF1C83865F3C"/>
    <w:rsid w:val="00917AB9"/>
  </w:style>
  <w:style w:type="paragraph" w:customStyle="1" w:styleId="72722A1BCEDF4E33A199751C49A05362">
    <w:name w:val="72722A1BCEDF4E33A199751C49A05362"/>
    <w:rsid w:val="00917AB9"/>
  </w:style>
  <w:style w:type="paragraph" w:customStyle="1" w:styleId="A54B89D9A806454FBC74ED4587C8914B">
    <w:name w:val="A54B89D9A806454FBC74ED4587C8914B"/>
    <w:rsid w:val="00917AB9"/>
  </w:style>
  <w:style w:type="paragraph" w:customStyle="1" w:styleId="800F178F7A0A493D876D4D219355A9F3">
    <w:name w:val="800F178F7A0A493D876D4D219355A9F3"/>
    <w:rsid w:val="00917AB9"/>
  </w:style>
  <w:style w:type="paragraph" w:customStyle="1" w:styleId="72563A479399422B970348290C1A48FB">
    <w:name w:val="72563A479399422B970348290C1A48FB"/>
    <w:rsid w:val="00917AB9"/>
  </w:style>
  <w:style w:type="paragraph" w:customStyle="1" w:styleId="B92720EE2C7B4296A9D78D54877086A6">
    <w:name w:val="B92720EE2C7B4296A9D78D54877086A6"/>
    <w:rsid w:val="00917AB9"/>
  </w:style>
  <w:style w:type="paragraph" w:customStyle="1" w:styleId="4D9099A040CA4D758108A47223D36A4C">
    <w:name w:val="4D9099A040CA4D758108A47223D36A4C"/>
    <w:rsid w:val="00917AB9"/>
  </w:style>
  <w:style w:type="paragraph" w:customStyle="1" w:styleId="3E59E2894EAB48978464377A8D133119">
    <w:name w:val="3E59E2894EAB48978464377A8D133119"/>
    <w:rsid w:val="00917AB9"/>
  </w:style>
  <w:style w:type="paragraph" w:customStyle="1" w:styleId="AAE917D9BA55418CAA3CB2099C1DD34F">
    <w:name w:val="AAE917D9BA55418CAA3CB2099C1DD34F"/>
    <w:rsid w:val="00917AB9"/>
  </w:style>
  <w:style w:type="paragraph" w:customStyle="1" w:styleId="4EF23DDCD6FC44FAA67F21A86CEE1C4C">
    <w:name w:val="4EF23DDCD6FC44FAA67F21A86CEE1C4C"/>
    <w:rsid w:val="00917AB9"/>
  </w:style>
  <w:style w:type="paragraph" w:customStyle="1" w:styleId="4FD826CEA4D842138F18E248FD76EA09">
    <w:name w:val="4FD826CEA4D842138F18E248FD76EA09"/>
    <w:rsid w:val="00917AB9"/>
  </w:style>
  <w:style w:type="paragraph" w:customStyle="1" w:styleId="744AE2AA78524E0F9899772A65E25368">
    <w:name w:val="744AE2AA78524E0F9899772A65E25368"/>
    <w:rsid w:val="00917AB9"/>
  </w:style>
  <w:style w:type="paragraph" w:customStyle="1" w:styleId="203904C3D2964767BFDCF382818B12AF">
    <w:name w:val="203904C3D2964767BFDCF382818B12AF"/>
    <w:rsid w:val="00917AB9"/>
  </w:style>
  <w:style w:type="paragraph" w:customStyle="1" w:styleId="0E60F27158C24332A47CA7E35504F3D4">
    <w:name w:val="0E60F27158C24332A47CA7E35504F3D4"/>
    <w:rsid w:val="00917AB9"/>
  </w:style>
  <w:style w:type="paragraph" w:customStyle="1" w:styleId="6E289BEAAAD843DB8C7A049DBE0EB38C">
    <w:name w:val="6E289BEAAAD843DB8C7A049DBE0EB38C"/>
    <w:rsid w:val="00917AB9"/>
  </w:style>
  <w:style w:type="paragraph" w:customStyle="1" w:styleId="6E7E77FCF9854AD68E02D701EF696EAC">
    <w:name w:val="6E7E77FCF9854AD68E02D701EF696EAC"/>
    <w:rsid w:val="00917AB9"/>
  </w:style>
  <w:style w:type="paragraph" w:customStyle="1" w:styleId="52022550785B4CEF9AA7EA790A7C0BE4">
    <w:name w:val="52022550785B4CEF9AA7EA790A7C0BE4"/>
    <w:rsid w:val="00917AB9"/>
  </w:style>
  <w:style w:type="paragraph" w:customStyle="1" w:styleId="3AD133B68F24417AA1F6B469EC2DBBEC">
    <w:name w:val="3AD133B68F24417AA1F6B469EC2DBBEC"/>
    <w:rsid w:val="00917AB9"/>
  </w:style>
  <w:style w:type="paragraph" w:customStyle="1" w:styleId="4A99107856AE47C493FDD8D0C7B1D861">
    <w:name w:val="4A99107856AE47C493FDD8D0C7B1D861"/>
    <w:rsid w:val="00917AB9"/>
  </w:style>
  <w:style w:type="paragraph" w:customStyle="1" w:styleId="AF8F87B3CB0B4EDE88F9984716E448FE">
    <w:name w:val="AF8F87B3CB0B4EDE88F9984716E448FE"/>
    <w:rsid w:val="00917AB9"/>
  </w:style>
  <w:style w:type="paragraph" w:customStyle="1" w:styleId="C1610545BB844943ABA78DEF45C14E1D">
    <w:name w:val="C1610545BB844943ABA78DEF45C14E1D"/>
    <w:rsid w:val="00917AB9"/>
  </w:style>
  <w:style w:type="paragraph" w:customStyle="1" w:styleId="BC8C20C1F5104CE9A89750783C9AE066">
    <w:name w:val="BC8C20C1F5104CE9A89750783C9AE066"/>
    <w:rsid w:val="00917AB9"/>
  </w:style>
  <w:style w:type="paragraph" w:customStyle="1" w:styleId="CAD7AEE7EDD6402DAF7876C5CAC92114">
    <w:name w:val="CAD7AEE7EDD6402DAF7876C5CAC92114"/>
    <w:rsid w:val="00917AB9"/>
  </w:style>
  <w:style w:type="paragraph" w:customStyle="1" w:styleId="8ABFC56EC6AA48D084F0A624F96EA5ED">
    <w:name w:val="8ABFC56EC6AA48D084F0A624F96EA5ED"/>
    <w:rsid w:val="00917AB9"/>
  </w:style>
  <w:style w:type="paragraph" w:customStyle="1" w:styleId="736DD270C2FD4F12BDA6C9B3E2D0D162">
    <w:name w:val="736DD270C2FD4F12BDA6C9B3E2D0D162"/>
    <w:rsid w:val="00917AB9"/>
  </w:style>
  <w:style w:type="paragraph" w:customStyle="1" w:styleId="EBA74CD5AAAB48BABC6844237FD03D92">
    <w:name w:val="EBA74CD5AAAB48BABC6844237FD03D92"/>
    <w:rsid w:val="00917AB9"/>
  </w:style>
  <w:style w:type="paragraph" w:customStyle="1" w:styleId="41299CE3CC9149818C3F2B3F19869907">
    <w:name w:val="41299CE3CC9149818C3F2B3F19869907"/>
    <w:rsid w:val="00917AB9"/>
  </w:style>
  <w:style w:type="paragraph" w:customStyle="1" w:styleId="80BCA1683D964896A63D5E07B8E8E22D">
    <w:name w:val="80BCA1683D964896A63D5E07B8E8E22D"/>
    <w:rsid w:val="00917AB9"/>
  </w:style>
  <w:style w:type="paragraph" w:customStyle="1" w:styleId="A53430596D2F47B982B03B6C5AC49AA1">
    <w:name w:val="A53430596D2F47B982B03B6C5AC49AA1"/>
    <w:rsid w:val="00917AB9"/>
  </w:style>
  <w:style w:type="paragraph" w:customStyle="1" w:styleId="FD1BA70D656D4E37BAFACCC9F53232D1">
    <w:name w:val="FD1BA70D656D4E37BAFACCC9F53232D1"/>
    <w:rsid w:val="00917AB9"/>
  </w:style>
  <w:style w:type="paragraph" w:customStyle="1" w:styleId="ACEC0B523FAB4631B69AE65AF77D548C">
    <w:name w:val="ACEC0B523FAB4631B69AE65AF77D548C"/>
    <w:rsid w:val="00917AB9"/>
  </w:style>
  <w:style w:type="paragraph" w:customStyle="1" w:styleId="6C94B2A7F03644CAB4F4E80BCF82D574">
    <w:name w:val="6C94B2A7F03644CAB4F4E80BCF82D574"/>
    <w:rsid w:val="00917AB9"/>
  </w:style>
  <w:style w:type="paragraph" w:customStyle="1" w:styleId="3C2674DA20DB440FBC93E68ACF0474FC">
    <w:name w:val="3C2674DA20DB440FBC93E68ACF0474FC"/>
    <w:rsid w:val="00917AB9"/>
  </w:style>
  <w:style w:type="paragraph" w:customStyle="1" w:styleId="F99DE3A74D0B43AEA2A08EE7B57A2CE6">
    <w:name w:val="F99DE3A74D0B43AEA2A08EE7B57A2CE6"/>
    <w:rsid w:val="00917AB9"/>
  </w:style>
  <w:style w:type="paragraph" w:customStyle="1" w:styleId="33ACF33A984B4075ADC6412427A165FD">
    <w:name w:val="33ACF33A984B4075ADC6412427A165FD"/>
    <w:rsid w:val="00917AB9"/>
  </w:style>
  <w:style w:type="paragraph" w:customStyle="1" w:styleId="24C874BD23224BCF9C6A626E519230E1">
    <w:name w:val="24C874BD23224BCF9C6A626E519230E1"/>
    <w:rsid w:val="00917AB9"/>
  </w:style>
  <w:style w:type="paragraph" w:customStyle="1" w:styleId="23A0F729D6254EA29563F719228034F9">
    <w:name w:val="23A0F729D6254EA29563F719228034F9"/>
    <w:rsid w:val="00917AB9"/>
  </w:style>
  <w:style w:type="paragraph" w:customStyle="1" w:styleId="2232C290A6E7405D8F4C153848FA8D7A">
    <w:name w:val="2232C290A6E7405D8F4C153848FA8D7A"/>
    <w:rsid w:val="00917AB9"/>
  </w:style>
  <w:style w:type="paragraph" w:customStyle="1" w:styleId="3DE1533726D442EAB4E8D19D22419566">
    <w:name w:val="3DE1533726D442EAB4E8D19D22419566"/>
    <w:rsid w:val="00917AB9"/>
  </w:style>
  <w:style w:type="paragraph" w:customStyle="1" w:styleId="017ADB88C192449989B12D311A42EF9D">
    <w:name w:val="017ADB88C192449989B12D311A42EF9D"/>
    <w:rsid w:val="00917AB9"/>
  </w:style>
  <w:style w:type="paragraph" w:customStyle="1" w:styleId="171F0A15692A4C2392B41422BC8A80A8">
    <w:name w:val="171F0A15692A4C2392B41422BC8A80A8"/>
    <w:rsid w:val="00917AB9"/>
  </w:style>
  <w:style w:type="paragraph" w:customStyle="1" w:styleId="0F39F8C71FE2406EBB20F1039B35F2DE">
    <w:name w:val="0F39F8C71FE2406EBB20F1039B35F2DE"/>
    <w:rsid w:val="00917AB9"/>
  </w:style>
  <w:style w:type="paragraph" w:customStyle="1" w:styleId="7D32CDDD252E405EAB712F454FF12DD4">
    <w:name w:val="7D32CDDD252E405EAB712F454FF12DD4"/>
    <w:rsid w:val="00917AB9"/>
  </w:style>
  <w:style w:type="paragraph" w:customStyle="1" w:styleId="505C544D85064F2B81B538764D1BE90F">
    <w:name w:val="505C544D85064F2B81B538764D1BE90F"/>
    <w:rsid w:val="00917AB9"/>
  </w:style>
  <w:style w:type="paragraph" w:customStyle="1" w:styleId="595EEA9260BB486B824E5DCDEF2D7644">
    <w:name w:val="595EEA9260BB486B824E5DCDEF2D7644"/>
    <w:rsid w:val="00917AB9"/>
  </w:style>
  <w:style w:type="paragraph" w:customStyle="1" w:styleId="232CE56A03F34B9598D71E9244C1D7C9">
    <w:name w:val="232CE56A03F34B9598D71E9244C1D7C9"/>
    <w:rsid w:val="00917AB9"/>
  </w:style>
  <w:style w:type="paragraph" w:customStyle="1" w:styleId="A96544E77EC446158149F60EA1C8231D">
    <w:name w:val="A96544E77EC446158149F60EA1C8231D"/>
    <w:rsid w:val="00917AB9"/>
  </w:style>
  <w:style w:type="paragraph" w:customStyle="1" w:styleId="01EF5FBEC1A7432D91197612C1BCFB58">
    <w:name w:val="01EF5FBEC1A7432D91197612C1BCFB58"/>
    <w:rsid w:val="00917AB9"/>
  </w:style>
  <w:style w:type="paragraph" w:customStyle="1" w:styleId="D72DDD273303447794EB02B6C44433BD">
    <w:name w:val="D72DDD273303447794EB02B6C44433BD"/>
    <w:rsid w:val="00917AB9"/>
  </w:style>
  <w:style w:type="paragraph" w:customStyle="1" w:styleId="9EF4BE4463164D4AA2FA9A2F906EA525">
    <w:name w:val="9EF4BE4463164D4AA2FA9A2F906EA525"/>
    <w:rsid w:val="00917AB9"/>
  </w:style>
  <w:style w:type="paragraph" w:customStyle="1" w:styleId="B6D00FFE2112421E8358BDB9D6C49721">
    <w:name w:val="B6D00FFE2112421E8358BDB9D6C49721"/>
    <w:rsid w:val="00917AB9"/>
  </w:style>
  <w:style w:type="paragraph" w:customStyle="1" w:styleId="4DCDD272A3354A738FED5AFF64E9D07C">
    <w:name w:val="4DCDD272A3354A738FED5AFF64E9D07C"/>
    <w:rsid w:val="00917AB9"/>
  </w:style>
  <w:style w:type="paragraph" w:customStyle="1" w:styleId="741B71109BCB4229BC9F1FBBE7AECA9E">
    <w:name w:val="741B71109BCB4229BC9F1FBBE7AECA9E"/>
    <w:rsid w:val="00917AB9"/>
  </w:style>
  <w:style w:type="paragraph" w:customStyle="1" w:styleId="DB4DCDE731194BEDA4FE445EA089BAB4">
    <w:name w:val="DB4DCDE731194BEDA4FE445EA089BAB4"/>
    <w:rsid w:val="00917AB9"/>
  </w:style>
  <w:style w:type="paragraph" w:customStyle="1" w:styleId="9553741A4C904F319E92F9FDCCB6EC94">
    <w:name w:val="9553741A4C904F319E92F9FDCCB6EC94"/>
    <w:rsid w:val="00917AB9"/>
  </w:style>
  <w:style w:type="paragraph" w:customStyle="1" w:styleId="468150177B3D4632BF72DBA18679053A">
    <w:name w:val="468150177B3D4632BF72DBA18679053A"/>
    <w:rsid w:val="00917AB9"/>
  </w:style>
  <w:style w:type="paragraph" w:customStyle="1" w:styleId="2540BE7F574D4BCF9EFDA94C9003EA9E">
    <w:name w:val="2540BE7F574D4BCF9EFDA94C9003EA9E"/>
    <w:rsid w:val="00917AB9"/>
  </w:style>
  <w:style w:type="paragraph" w:customStyle="1" w:styleId="C0DD0589ACFA4BCDBD83B0AF84DF05D7">
    <w:name w:val="C0DD0589ACFA4BCDBD83B0AF84DF05D7"/>
    <w:rsid w:val="00917AB9"/>
  </w:style>
  <w:style w:type="paragraph" w:customStyle="1" w:styleId="6D15B5CB8EBB48799E2AE439800890AF">
    <w:name w:val="6D15B5CB8EBB48799E2AE439800890AF"/>
    <w:rsid w:val="00917AB9"/>
  </w:style>
  <w:style w:type="paragraph" w:customStyle="1" w:styleId="ABE3E5317D2449818E057406545063A0">
    <w:name w:val="ABE3E5317D2449818E057406545063A0"/>
    <w:rsid w:val="00917AB9"/>
  </w:style>
  <w:style w:type="paragraph" w:customStyle="1" w:styleId="B969545E0FB644EA99128857DD1E63D4">
    <w:name w:val="B969545E0FB644EA99128857DD1E63D4"/>
    <w:rsid w:val="00917AB9"/>
  </w:style>
  <w:style w:type="paragraph" w:customStyle="1" w:styleId="50AF16F694E04B10B4941362024A9162">
    <w:name w:val="50AF16F694E04B10B4941362024A9162"/>
    <w:rsid w:val="00917AB9"/>
  </w:style>
  <w:style w:type="paragraph" w:customStyle="1" w:styleId="FE99AA87957A4DC29B560B4F5C2542C2">
    <w:name w:val="FE99AA87957A4DC29B560B4F5C2542C2"/>
    <w:rsid w:val="00917AB9"/>
  </w:style>
  <w:style w:type="paragraph" w:customStyle="1" w:styleId="FCFA3E681F914F8EA9D93F2C2D711634">
    <w:name w:val="FCFA3E681F914F8EA9D93F2C2D711634"/>
    <w:rsid w:val="00917AB9"/>
  </w:style>
  <w:style w:type="paragraph" w:customStyle="1" w:styleId="97DD0DA85ABD4299A480650D4CF43319">
    <w:name w:val="97DD0DA85ABD4299A480650D4CF43319"/>
    <w:rsid w:val="00917AB9"/>
  </w:style>
  <w:style w:type="paragraph" w:customStyle="1" w:styleId="C7A704088AD144A1AF428D6D04408510">
    <w:name w:val="C7A704088AD144A1AF428D6D04408510"/>
    <w:rsid w:val="00917AB9"/>
  </w:style>
  <w:style w:type="paragraph" w:customStyle="1" w:styleId="1B33978FCAF544DAB91EA194B4DE546B">
    <w:name w:val="1B33978FCAF544DAB91EA194B4DE546B"/>
    <w:rsid w:val="00917AB9"/>
  </w:style>
  <w:style w:type="paragraph" w:customStyle="1" w:styleId="046C09905AB5466089EE46F01E1EC7E1">
    <w:name w:val="046C09905AB5466089EE46F01E1EC7E1"/>
    <w:rsid w:val="00917AB9"/>
  </w:style>
  <w:style w:type="paragraph" w:customStyle="1" w:styleId="70A533B3A5324EECACFDD89EE88997BD">
    <w:name w:val="70A533B3A5324EECACFDD89EE88997BD"/>
    <w:rsid w:val="00917AB9"/>
  </w:style>
  <w:style w:type="paragraph" w:customStyle="1" w:styleId="6B7150CD2B74498BBD007E95931BFF80">
    <w:name w:val="6B7150CD2B74498BBD007E95931BFF80"/>
    <w:rsid w:val="00917AB9"/>
  </w:style>
  <w:style w:type="paragraph" w:customStyle="1" w:styleId="270D41D256A7464A9BAADA29C05C1969">
    <w:name w:val="270D41D256A7464A9BAADA29C05C1969"/>
    <w:rsid w:val="00917AB9"/>
  </w:style>
  <w:style w:type="paragraph" w:customStyle="1" w:styleId="3F8F67B77013422BB4493B80E6AE9EA5">
    <w:name w:val="3F8F67B77013422BB4493B80E6AE9EA5"/>
    <w:rsid w:val="00917AB9"/>
  </w:style>
  <w:style w:type="paragraph" w:customStyle="1" w:styleId="6B9FEA170C034970BD2A6AF81B1F062F">
    <w:name w:val="6B9FEA170C034970BD2A6AF81B1F062F"/>
    <w:rsid w:val="00917AB9"/>
  </w:style>
  <w:style w:type="paragraph" w:customStyle="1" w:styleId="E345E256EEB74650B03FCC492378E399">
    <w:name w:val="E345E256EEB74650B03FCC492378E399"/>
    <w:rsid w:val="00917AB9"/>
  </w:style>
  <w:style w:type="paragraph" w:customStyle="1" w:styleId="315B9E3C990E424AB3FFC710CFD7C264">
    <w:name w:val="315B9E3C990E424AB3FFC710CFD7C264"/>
    <w:rsid w:val="00917AB9"/>
  </w:style>
  <w:style w:type="paragraph" w:customStyle="1" w:styleId="F2D31738FCCB4F53B4F62E37C666869D">
    <w:name w:val="F2D31738FCCB4F53B4F62E37C666869D"/>
    <w:rsid w:val="00917AB9"/>
  </w:style>
  <w:style w:type="paragraph" w:customStyle="1" w:styleId="EDA36105963E48CB8E732A9E55A6E652">
    <w:name w:val="EDA36105963E48CB8E732A9E55A6E652"/>
    <w:rsid w:val="00917AB9"/>
  </w:style>
  <w:style w:type="paragraph" w:customStyle="1" w:styleId="46D98C68D6E94010839413E62BF0CABD">
    <w:name w:val="46D98C68D6E94010839413E62BF0CABD"/>
    <w:rsid w:val="00917AB9"/>
  </w:style>
  <w:style w:type="paragraph" w:customStyle="1" w:styleId="BA4F6DA19ECA458282BC949582C93B6F">
    <w:name w:val="BA4F6DA19ECA458282BC949582C93B6F"/>
    <w:rsid w:val="00917AB9"/>
  </w:style>
  <w:style w:type="paragraph" w:customStyle="1" w:styleId="881089AC462C4E22871657FEC7EB3279">
    <w:name w:val="881089AC462C4E22871657FEC7EB3279"/>
    <w:rsid w:val="00917AB9"/>
  </w:style>
  <w:style w:type="paragraph" w:customStyle="1" w:styleId="34AEBB8CBA694C8DBBED09C18522A07C">
    <w:name w:val="34AEBB8CBA694C8DBBED09C18522A07C"/>
    <w:rsid w:val="00917AB9"/>
  </w:style>
  <w:style w:type="paragraph" w:customStyle="1" w:styleId="6BEB15129D444F2B94370A786B6D846A">
    <w:name w:val="6BEB15129D444F2B94370A786B6D846A"/>
    <w:rsid w:val="00917AB9"/>
  </w:style>
  <w:style w:type="paragraph" w:customStyle="1" w:styleId="7CADDD3A1F244908BD11A0D0FD679236">
    <w:name w:val="7CADDD3A1F244908BD11A0D0FD679236"/>
    <w:rsid w:val="00917AB9"/>
  </w:style>
  <w:style w:type="paragraph" w:customStyle="1" w:styleId="2C7A7261F2584E5CAB12D78A994805A2">
    <w:name w:val="2C7A7261F2584E5CAB12D78A994805A2"/>
    <w:rsid w:val="00917AB9"/>
  </w:style>
  <w:style w:type="paragraph" w:customStyle="1" w:styleId="652D42F2D2954183A96C4BDF493F5CDA">
    <w:name w:val="652D42F2D2954183A96C4BDF493F5CDA"/>
    <w:rsid w:val="00917AB9"/>
  </w:style>
  <w:style w:type="paragraph" w:customStyle="1" w:styleId="DD2902EF9D3742D2A01B5C0C038293AA">
    <w:name w:val="DD2902EF9D3742D2A01B5C0C038293AA"/>
    <w:rsid w:val="00917AB9"/>
  </w:style>
  <w:style w:type="paragraph" w:customStyle="1" w:styleId="B5912BAC655B4E5DAC2EEC17B539D584">
    <w:name w:val="B5912BAC655B4E5DAC2EEC17B539D584"/>
    <w:rsid w:val="00917AB9"/>
  </w:style>
  <w:style w:type="paragraph" w:customStyle="1" w:styleId="85905E3B52454D789BCDAE5FA8E07DDD">
    <w:name w:val="85905E3B52454D789BCDAE5FA8E07DDD"/>
    <w:rsid w:val="00917AB9"/>
  </w:style>
  <w:style w:type="paragraph" w:customStyle="1" w:styleId="F111A95236E8437DAE619DBC814C0C35">
    <w:name w:val="F111A95236E8437DAE619DBC814C0C35"/>
    <w:rsid w:val="00917AB9"/>
  </w:style>
  <w:style w:type="paragraph" w:customStyle="1" w:styleId="0FB92A4B4E664425950993EA97BBA7E6">
    <w:name w:val="0FB92A4B4E664425950993EA97BBA7E6"/>
    <w:rsid w:val="00917AB9"/>
  </w:style>
  <w:style w:type="paragraph" w:customStyle="1" w:styleId="1636B5CBE79F4CA18A1CFAB690EF88C9">
    <w:name w:val="1636B5CBE79F4CA18A1CFAB690EF88C9"/>
    <w:rsid w:val="00917AB9"/>
  </w:style>
  <w:style w:type="paragraph" w:customStyle="1" w:styleId="EA9A1D590463460089738B3B3567FDA4">
    <w:name w:val="EA9A1D590463460089738B3B3567FDA4"/>
    <w:rsid w:val="00917AB9"/>
  </w:style>
  <w:style w:type="paragraph" w:customStyle="1" w:styleId="07D768557C66484A92ED6FF420138386">
    <w:name w:val="07D768557C66484A92ED6FF420138386"/>
    <w:rsid w:val="00917AB9"/>
  </w:style>
  <w:style w:type="paragraph" w:customStyle="1" w:styleId="1301272762784C5AAED1AA47D94AB098">
    <w:name w:val="1301272762784C5AAED1AA47D94AB098"/>
    <w:rsid w:val="00917AB9"/>
  </w:style>
  <w:style w:type="paragraph" w:customStyle="1" w:styleId="101CEB52DFB443068D6A66320C6EC089">
    <w:name w:val="101CEB52DFB443068D6A66320C6EC089"/>
    <w:rsid w:val="00917AB9"/>
  </w:style>
  <w:style w:type="paragraph" w:customStyle="1" w:styleId="2202A093E2B645D98FB57F835424759E">
    <w:name w:val="2202A093E2B645D98FB57F835424759E"/>
    <w:rsid w:val="00917AB9"/>
  </w:style>
  <w:style w:type="paragraph" w:customStyle="1" w:styleId="FEC4DAB0FF5642B692AB826EC58F60A1">
    <w:name w:val="FEC4DAB0FF5642B692AB826EC58F60A1"/>
    <w:rsid w:val="00917AB9"/>
  </w:style>
  <w:style w:type="paragraph" w:customStyle="1" w:styleId="7C644E802D1E4055AC7B70E3569D987F">
    <w:name w:val="7C644E802D1E4055AC7B70E3569D987F"/>
    <w:rsid w:val="00917AB9"/>
  </w:style>
  <w:style w:type="paragraph" w:customStyle="1" w:styleId="501D6164406B48C390FF31D3ABF0CF4C">
    <w:name w:val="501D6164406B48C390FF31D3ABF0CF4C"/>
    <w:rsid w:val="00917AB9"/>
  </w:style>
  <w:style w:type="paragraph" w:customStyle="1" w:styleId="A2CB8926C26445D09A25688F5F057FE9">
    <w:name w:val="A2CB8926C26445D09A25688F5F057FE9"/>
    <w:rsid w:val="00917AB9"/>
  </w:style>
  <w:style w:type="paragraph" w:customStyle="1" w:styleId="7F779CE40CA3418581F5F8CF9AA4380A">
    <w:name w:val="7F779CE40CA3418581F5F8CF9AA4380A"/>
    <w:rsid w:val="00917AB9"/>
  </w:style>
  <w:style w:type="paragraph" w:customStyle="1" w:styleId="9E340D43E4C74A699B687237288601CB">
    <w:name w:val="9E340D43E4C74A699B687237288601CB"/>
    <w:rsid w:val="00917AB9"/>
  </w:style>
  <w:style w:type="paragraph" w:customStyle="1" w:styleId="ACAB62C18DE14CA2A30A216897D1C50C">
    <w:name w:val="ACAB62C18DE14CA2A30A216897D1C50C"/>
    <w:rsid w:val="00917AB9"/>
  </w:style>
  <w:style w:type="paragraph" w:customStyle="1" w:styleId="E663E15DB82B4577A74729CF0E404ED2">
    <w:name w:val="E663E15DB82B4577A74729CF0E404ED2"/>
    <w:rsid w:val="00917AB9"/>
  </w:style>
  <w:style w:type="paragraph" w:customStyle="1" w:styleId="4F1290274D8041868E2C7D2FED26BDBB">
    <w:name w:val="4F1290274D8041868E2C7D2FED26BDBB"/>
    <w:rsid w:val="00917AB9"/>
  </w:style>
  <w:style w:type="paragraph" w:customStyle="1" w:styleId="20C4BA9C1127459A89BAF7925E4D59D9">
    <w:name w:val="20C4BA9C1127459A89BAF7925E4D59D9"/>
    <w:rsid w:val="00917AB9"/>
  </w:style>
  <w:style w:type="paragraph" w:customStyle="1" w:styleId="AB6F106B2B8C42FC869D7EE285D1338F">
    <w:name w:val="AB6F106B2B8C42FC869D7EE285D1338F"/>
    <w:rsid w:val="00917AB9"/>
  </w:style>
  <w:style w:type="paragraph" w:customStyle="1" w:styleId="459D6FB3D4A343E080124D8B6A47F1C5">
    <w:name w:val="459D6FB3D4A343E080124D8B6A47F1C5"/>
    <w:rsid w:val="00917AB9"/>
  </w:style>
  <w:style w:type="paragraph" w:customStyle="1" w:styleId="5D03C8E5EEB74AD390EC89E730776F62">
    <w:name w:val="5D03C8E5EEB74AD390EC89E730776F62"/>
    <w:rsid w:val="00917AB9"/>
  </w:style>
  <w:style w:type="paragraph" w:customStyle="1" w:styleId="083EB3E762174258941A99AED0FB96FB">
    <w:name w:val="083EB3E762174258941A99AED0FB96FB"/>
    <w:rsid w:val="00917AB9"/>
  </w:style>
  <w:style w:type="paragraph" w:customStyle="1" w:styleId="892CC1D232DF4F35A0B18B4E1A649E0A">
    <w:name w:val="892CC1D232DF4F35A0B18B4E1A649E0A"/>
    <w:rsid w:val="00917AB9"/>
  </w:style>
  <w:style w:type="paragraph" w:customStyle="1" w:styleId="AF12961B38B74E24A2CB9C05CFB520DA">
    <w:name w:val="AF12961B38B74E24A2CB9C05CFB520DA"/>
    <w:rsid w:val="00917AB9"/>
  </w:style>
  <w:style w:type="paragraph" w:customStyle="1" w:styleId="AFF6F7002D1145C09FDBDFB7E1A306B1">
    <w:name w:val="AFF6F7002D1145C09FDBDFB7E1A306B1"/>
    <w:rsid w:val="00917AB9"/>
  </w:style>
  <w:style w:type="paragraph" w:customStyle="1" w:styleId="C66671E95E0042B69866FE89DBC70740">
    <w:name w:val="C66671E95E0042B69866FE89DBC70740"/>
    <w:rsid w:val="00917AB9"/>
  </w:style>
  <w:style w:type="paragraph" w:customStyle="1" w:styleId="95694088BFD042E184B4A2DABB6F50AF">
    <w:name w:val="95694088BFD042E184B4A2DABB6F50AF"/>
    <w:rsid w:val="00917AB9"/>
  </w:style>
  <w:style w:type="paragraph" w:customStyle="1" w:styleId="17C847FCC91F42DBBCF079984FEAAC2F">
    <w:name w:val="17C847FCC91F42DBBCF079984FEAAC2F"/>
    <w:rsid w:val="00917AB9"/>
  </w:style>
  <w:style w:type="paragraph" w:customStyle="1" w:styleId="3A5ABAE6EB494A7B972271338FC1E0F1">
    <w:name w:val="3A5ABAE6EB494A7B972271338FC1E0F1"/>
    <w:rsid w:val="00917AB9"/>
  </w:style>
  <w:style w:type="paragraph" w:customStyle="1" w:styleId="83B4B1A4007F4F60A0FC4887D1BA91AF">
    <w:name w:val="83B4B1A4007F4F60A0FC4887D1BA91AF"/>
    <w:rsid w:val="00917AB9"/>
  </w:style>
  <w:style w:type="paragraph" w:customStyle="1" w:styleId="E90BE02BB1D9445D896DE3269EFEF029">
    <w:name w:val="E90BE02BB1D9445D896DE3269EFEF029"/>
    <w:rsid w:val="00917AB9"/>
  </w:style>
  <w:style w:type="paragraph" w:customStyle="1" w:styleId="71535EC537844B0986F68DB7769BA510">
    <w:name w:val="71535EC537844B0986F68DB7769BA510"/>
    <w:rsid w:val="00917AB9"/>
  </w:style>
  <w:style w:type="paragraph" w:customStyle="1" w:styleId="F6C201F7F8314A888266535F8AEBA9CC">
    <w:name w:val="F6C201F7F8314A888266535F8AEBA9CC"/>
    <w:rsid w:val="00917AB9"/>
  </w:style>
  <w:style w:type="paragraph" w:customStyle="1" w:styleId="AF4E61F95BCD46B19692F9EF6FD803F5">
    <w:name w:val="AF4E61F95BCD46B19692F9EF6FD803F5"/>
    <w:rsid w:val="00917AB9"/>
  </w:style>
  <w:style w:type="paragraph" w:customStyle="1" w:styleId="3EE18714A2E945CC930A7424FB652174">
    <w:name w:val="3EE18714A2E945CC930A7424FB652174"/>
    <w:rsid w:val="00917AB9"/>
  </w:style>
  <w:style w:type="paragraph" w:customStyle="1" w:styleId="D93CA0504C334B348C87B9C7B86E22CA">
    <w:name w:val="D93CA0504C334B348C87B9C7B86E22CA"/>
    <w:rsid w:val="00917AB9"/>
  </w:style>
  <w:style w:type="paragraph" w:customStyle="1" w:styleId="4B9F7B4473724829A1439BB907594A9D">
    <w:name w:val="4B9F7B4473724829A1439BB907594A9D"/>
    <w:rsid w:val="00917AB9"/>
  </w:style>
  <w:style w:type="paragraph" w:customStyle="1" w:styleId="5DA80A212C0E456F95DECCFA4C9E4483">
    <w:name w:val="5DA80A212C0E456F95DECCFA4C9E4483"/>
    <w:rsid w:val="00917AB9"/>
  </w:style>
  <w:style w:type="paragraph" w:customStyle="1" w:styleId="584F4A5C5C2E4DF882528FD7B2F85369">
    <w:name w:val="584F4A5C5C2E4DF882528FD7B2F85369"/>
    <w:rsid w:val="00917AB9"/>
  </w:style>
  <w:style w:type="paragraph" w:customStyle="1" w:styleId="51806AC70C6C4DB8A442C5579047BB15">
    <w:name w:val="51806AC70C6C4DB8A442C5579047BB15"/>
    <w:rsid w:val="00917AB9"/>
  </w:style>
  <w:style w:type="paragraph" w:customStyle="1" w:styleId="1436B178CA5F4240961E74D364536D67">
    <w:name w:val="1436B178CA5F4240961E74D364536D67"/>
    <w:rsid w:val="00917AB9"/>
  </w:style>
  <w:style w:type="paragraph" w:customStyle="1" w:styleId="CFE45979942D4AB5B102619C0F7EA52E">
    <w:name w:val="CFE45979942D4AB5B102619C0F7EA52E"/>
    <w:rsid w:val="00917AB9"/>
  </w:style>
  <w:style w:type="paragraph" w:customStyle="1" w:styleId="B8E4EB96CF8A4F618C3F1E95BC9BDA4D">
    <w:name w:val="B8E4EB96CF8A4F618C3F1E95BC9BDA4D"/>
    <w:rsid w:val="00917AB9"/>
  </w:style>
  <w:style w:type="paragraph" w:customStyle="1" w:styleId="7FF87AC288B84FA88B7182908C861DA9">
    <w:name w:val="7FF87AC288B84FA88B7182908C861DA9"/>
    <w:rsid w:val="00917AB9"/>
  </w:style>
  <w:style w:type="paragraph" w:customStyle="1" w:styleId="54B313028FD84F72B257A81820E12F17">
    <w:name w:val="54B313028FD84F72B257A81820E12F17"/>
    <w:rsid w:val="00917AB9"/>
  </w:style>
  <w:style w:type="paragraph" w:customStyle="1" w:styleId="ACEF1D51AE7F43A5809BDA7A2A32D6DD">
    <w:name w:val="ACEF1D51AE7F43A5809BDA7A2A32D6DD"/>
    <w:rsid w:val="00917AB9"/>
  </w:style>
  <w:style w:type="paragraph" w:customStyle="1" w:styleId="04BF2EB7A25F4674B5A412D7B3700AA4">
    <w:name w:val="04BF2EB7A25F4674B5A412D7B3700AA4"/>
    <w:rsid w:val="00917AB9"/>
  </w:style>
  <w:style w:type="paragraph" w:customStyle="1" w:styleId="3AEF0C4265FD4BB180CB2A982717DAA3">
    <w:name w:val="3AEF0C4265FD4BB180CB2A982717DAA3"/>
    <w:rsid w:val="00917AB9"/>
  </w:style>
  <w:style w:type="paragraph" w:customStyle="1" w:styleId="7A30017824D945AD9F997ED90C93B9F6">
    <w:name w:val="7A30017824D945AD9F997ED90C93B9F6"/>
    <w:rsid w:val="00917AB9"/>
  </w:style>
  <w:style w:type="paragraph" w:customStyle="1" w:styleId="AA27A7ACE0204B9CBB4577B20FCF86F4">
    <w:name w:val="AA27A7ACE0204B9CBB4577B20FCF86F4"/>
    <w:rsid w:val="00917AB9"/>
  </w:style>
  <w:style w:type="paragraph" w:customStyle="1" w:styleId="F417D344CBB7407383A202759384A22F">
    <w:name w:val="F417D344CBB7407383A202759384A22F"/>
    <w:rsid w:val="00917AB9"/>
  </w:style>
  <w:style w:type="paragraph" w:customStyle="1" w:styleId="1E2B07746A5D4B579B68C13FED1956C7">
    <w:name w:val="1E2B07746A5D4B579B68C13FED1956C7"/>
    <w:rsid w:val="00917AB9"/>
  </w:style>
  <w:style w:type="paragraph" w:customStyle="1" w:styleId="F5A1F4EA51FD4DFA8E0D73CBB13445AE">
    <w:name w:val="F5A1F4EA51FD4DFA8E0D73CBB13445AE"/>
    <w:rsid w:val="00917AB9"/>
  </w:style>
  <w:style w:type="paragraph" w:customStyle="1" w:styleId="833E6C4D17BF4BEEA4D2A4C9647A8444">
    <w:name w:val="833E6C4D17BF4BEEA4D2A4C9647A8444"/>
    <w:rsid w:val="00917AB9"/>
  </w:style>
  <w:style w:type="paragraph" w:customStyle="1" w:styleId="40462D7207CC4557A190B4ED61926BCE">
    <w:name w:val="40462D7207CC4557A190B4ED61926BCE"/>
    <w:rsid w:val="00917AB9"/>
  </w:style>
  <w:style w:type="paragraph" w:customStyle="1" w:styleId="B48927801D4644979E7D9290E46F66C7">
    <w:name w:val="B48927801D4644979E7D9290E46F66C7"/>
    <w:rsid w:val="00917AB9"/>
  </w:style>
  <w:style w:type="paragraph" w:customStyle="1" w:styleId="329D4AA35F8F4284A044F3131CD60A88">
    <w:name w:val="329D4AA35F8F4284A044F3131CD60A88"/>
    <w:rsid w:val="00917AB9"/>
  </w:style>
  <w:style w:type="paragraph" w:customStyle="1" w:styleId="E80457C954044065B0577489F2F50D08">
    <w:name w:val="E80457C954044065B0577489F2F50D08"/>
    <w:rsid w:val="00917AB9"/>
  </w:style>
  <w:style w:type="paragraph" w:customStyle="1" w:styleId="D4A26905DFB34EEF8DC77BCC0A203AFB">
    <w:name w:val="D4A26905DFB34EEF8DC77BCC0A203AFB"/>
    <w:rsid w:val="00917AB9"/>
  </w:style>
  <w:style w:type="paragraph" w:customStyle="1" w:styleId="0044F9A535FE4CEE96E07B872A148E3A">
    <w:name w:val="0044F9A535FE4CEE96E07B872A148E3A"/>
    <w:rsid w:val="00917AB9"/>
  </w:style>
  <w:style w:type="paragraph" w:customStyle="1" w:styleId="4B0333AB58D14AC4828C181BE5414FD5">
    <w:name w:val="4B0333AB58D14AC4828C181BE5414FD5"/>
    <w:rsid w:val="00917AB9"/>
  </w:style>
  <w:style w:type="paragraph" w:customStyle="1" w:styleId="8E3B6F12F7C14FAD9FCBF5150A4DD58E">
    <w:name w:val="8E3B6F12F7C14FAD9FCBF5150A4DD58E"/>
    <w:rsid w:val="00917AB9"/>
  </w:style>
  <w:style w:type="paragraph" w:customStyle="1" w:styleId="A642BBC75935482D9E177F161D0C7C68">
    <w:name w:val="A642BBC75935482D9E177F161D0C7C68"/>
    <w:rsid w:val="00917AB9"/>
  </w:style>
  <w:style w:type="paragraph" w:customStyle="1" w:styleId="59C9DC1F1A5B4B428B34AA9834785A90">
    <w:name w:val="59C9DC1F1A5B4B428B34AA9834785A90"/>
    <w:rsid w:val="00917AB9"/>
  </w:style>
  <w:style w:type="paragraph" w:customStyle="1" w:styleId="1C20200FF5AE48D5A1F186F399C7C1E9">
    <w:name w:val="1C20200FF5AE48D5A1F186F399C7C1E9"/>
    <w:rsid w:val="00917AB9"/>
  </w:style>
  <w:style w:type="paragraph" w:customStyle="1" w:styleId="738A420655BD49A285CDA52D3036BE51">
    <w:name w:val="738A420655BD49A285CDA52D3036BE51"/>
    <w:rsid w:val="00917AB9"/>
  </w:style>
  <w:style w:type="paragraph" w:customStyle="1" w:styleId="6E03F40F77FB45D2B5D80A7E8C899433">
    <w:name w:val="6E03F40F77FB45D2B5D80A7E8C899433"/>
    <w:rsid w:val="00917AB9"/>
  </w:style>
  <w:style w:type="paragraph" w:customStyle="1" w:styleId="CEA68566256A41A5A43D01A21D16DD56">
    <w:name w:val="CEA68566256A41A5A43D01A21D16DD56"/>
    <w:rsid w:val="00917AB9"/>
  </w:style>
  <w:style w:type="paragraph" w:customStyle="1" w:styleId="54BC1FBA7D6A4632B11C566DB18BD160">
    <w:name w:val="54BC1FBA7D6A4632B11C566DB18BD160"/>
    <w:rsid w:val="00917AB9"/>
  </w:style>
  <w:style w:type="paragraph" w:customStyle="1" w:styleId="98E1B10329FF4A4C9620BCAA603A2120">
    <w:name w:val="98E1B10329FF4A4C9620BCAA603A2120"/>
    <w:rsid w:val="00917AB9"/>
  </w:style>
  <w:style w:type="paragraph" w:customStyle="1" w:styleId="9762B72EFAE5492999BB424ADB55ED75">
    <w:name w:val="9762B72EFAE5492999BB424ADB55ED75"/>
    <w:rsid w:val="00917AB9"/>
  </w:style>
  <w:style w:type="paragraph" w:customStyle="1" w:styleId="40FAEF8FE9EF4C7E918AB4ECF7162B31">
    <w:name w:val="40FAEF8FE9EF4C7E918AB4ECF7162B31"/>
    <w:rsid w:val="00917AB9"/>
  </w:style>
  <w:style w:type="paragraph" w:customStyle="1" w:styleId="D30AE38D61944F0F921160945F3FD157">
    <w:name w:val="D30AE38D61944F0F921160945F3FD157"/>
    <w:rsid w:val="00917AB9"/>
  </w:style>
  <w:style w:type="paragraph" w:customStyle="1" w:styleId="45EF3FB29D044035A06A1169CC239DE4">
    <w:name w:val="45EF3FB29D044035A06A1169CC239DE4"/>
    <w:rsid w:val="00917AB9"/>
  </w:style>
  <w:style w:type="paragraph" w:customStyle="1" w:styleId="C4CEF5FE0CAE4351B06FCD4BD84B9166">
    <w:name w:val="C4CEF5FE0CAE4351B06FCD4BD84B9166"/>
    <w:rsid w:val="00917AB9"/>
  </w:style>
  <w:style w:type="paragraph" w:customStyle="1" w:styleId="80AC9D7A6DFD4DD886FEE0A5E9978250">
    <w:name w:val="80AC9D7A6DFD4DD886FEE0A5E9978250"/>
    <w:rsid w:val="00917AB9"/>
  </w:style>
  <w:style w:type="paragraph" w:customStyle="1" w:styleId="8EB86320DAAF457D876B1A7728082C79">
    <w:name w:val="8EB86320DAAF457D876B1A7728082C79"/>
    <w:rsid w:val="00917AB9"/>
  </w:style>
  <w:style w:type="paragraph" w:customStyle="1" w:styleId="2541D39AE300462DA8C1711B3E48F4A0">
    <w:name w:val="2541D39AE300462DA8C1711B3E48F4A0"/>
    <w:rsid w:val="00917AB9"/>
  </w:style>
  <w:style w:type="paragraph" w:customStyle="1" w:styleId="202B2AE32E2E4DB3BBF1EC0031025F09">
    <w:name w:val="202B2AE32E2E4DB3BBF1EC0031025F09"/>
    <w:rsid w:val="00917AB9"/>
  </w:style>
  <w:style w:type="paragraph" w:customStyle="1" w:styleId="DEE73FF3DB32429398834F0AAB8DB840">
    <w:name w:val="DEE73FF3DB32429398834F0AAB8DB840"/>
    <w:rsid w:val="00917AB9"/>
  </w:style>
  <w:style w:type="paragraph" w:customStyle="1" w:styleId="852747E71CCC423A9123E2A0896E9232">
    <w:name w:val="852747E71CCC423A9123E2A0896E9232"/>
    <w:rsid w:val="00917AB9"/>
  </w:style>
  <w:style w:type="paragraph" w:customStyle="1" w:styleId="43F161D7E4314FC095776734EBA138F5">
    <w:name w:val="43F161D7E4314FC095776734EBA138F5"/>
    <w:rsid w:val="00917AB9"/>
  </w:style>
  <w:style w:type="paragraph" w:customStyle="1" w:styleId="105ED19D6EC64A59BB58B23B6EE4C2FC">
    <w:name w:val="105ED19D6EC64A59BB58B23B6EE4C2FC"/>
    <w:rsid w:val="00917AB9"/>
  </w:style>
  <w:style w:type="paragraph" w:customStyle="1" w:styleId="2F00CE8B34D04F3D992857D8385C9DFF">
    <w:name w:val="2F00CE8B34D04F3D992857D8385C9DFF"/>
    <w:rsid w:val="00917AB9"/>
  </w:style>
  <w:style w:type="paragraph" w:customStyle="1" w:styleId="5167003FDB65409E86F78652AF3CBD4F">
    <w:name w:val="5167003FDB65409E86F78652AF3CBD4F"/>
    <w:rsid w:val="00917AB9"/>
  </w:style>
  <w:style w:type="paragraph" w:customStyle="1" w:styleId="9D3E0A0E203D4FAD946953C1FEAE1D48">
    <w:name w:val="9D3E0A0E203D4FAD946953C1FEAE1D48"/>
    <w:rsid w:val="00917AB9"/>
  </w:style>
  <w:style w:type="paragraph" w:customStyle="1" w:styleId="37C2A41F42ED4ADDBA7915C4DDFF806D">
    <w:name w:val="37C2A41F42ED4ADDBA7915C4DDFF806D"/>
    <w:rsid w:val="00917AB9"/>
  </w:style>
  <w:style w:type="paragraph" w:customStyle="1" w:styleId="CAF4970793EE4960BF6CD875D87E54B3">
    <w:name w:val="CAF4970793EE4960BF6CD875D87E54B3"/>
    <w:rsid w:val="00917AB9"/>
  </w:style>
  <w:style w:type="paragraph" w:customStyle="1" w:styleId="F8A9ADDBB249486FAB9FBEFB27FC7A3E">
    <w:name w:val="F8A9ADDBB249486FAB9FBEFB27FC7A3E"/>
    <w:rsid w:val="00917AB9"/>
  </w:style>
  <w:style w:type="paragraph" w:customStyle="1" w:styleId="BD6261FB6C9D4598A4B503C90734238E">
    <w:name w:val="BD6261FB6C9D4598A4B503C90734238E"/>
    <w:rsid w:val="00917AB9"/>
  </w:style>
  <w:style w:type="paragraph" w:customStyle="1" w:styleId="69C64099F90647828517B29D0CADF88C">
    <w:name w:val="69C64099F90647828517B29D0CADF88C"/>
    <w:rsid w:val="00917AB9"/>
  </w:style>
  <w:style w:type="paragraph" w:customStyle="1" w:styleId="FF9634BEED484F3E8F4013C5CEA9D2F1">
    <w:name w:val="FF9634BEED484F3E8F4013C5CEA9D2F1"/>
    <w:rsid w:val="00917AB9"/>
  </w:style>
  <w:style w:type="paragraph" w:customStyle="1" w:styleId="0B1B8C6751674C23AB8F83769820E674">
    <w:name w:val="0B1B8C6751674C23AB8F83769820E674"/>
    <w:rsid w:val="00917AB9"/>
  </w:style>
  <w:style w:type="paragraph" w:customStyle="1" w:styleId="90467E28106D4CF4AC20439D98DE3643">
    <w:name w:val="90467E28106D4CF4AC20439D98DE3643"/>
    <w:rsid w:val="00917AB9"/>
  </w:style>
  <w:style w:type="paragraph" w:customStyle="1" w:styleId="EA1547F6A4474FB4ADDFB1575C20B727">
    <w:name w:val="EA1547F6A4474FB4ADDFB1575C20B727"/>
    <w:rsid w:val="00917AB9"/>
  </w:style>
  <w:style w:type="paragraph" w:customStyle="1" w:styleId="0215A6FEE5394A359AB67118C8E20E26">
    <w:name w:val="0215A6FEE5394A359AB67118C8E20E26"/>
    <w:rsid w:val="00917AB9"/>
  </w:style>
  <w:style w:type="paragraph" w:customStyle="1" w:styleId="D4ADE0B10AFE47F1969F483856F6E513">
    <w:name w:val="D4ADE0B10AFE47F1969F483856F6E513"/>
    <w:rsid w:val="00917AB9"/>
  </w:style>
  <w:style w:type="paragraph" w:customStyle="1" w:styleId="094FFFA06F8048058AEB2B50BDA71A14">
    <w:name w:val="094FFFA06F8048058AEB2B50BDA71A14"/>
    <w:rsid w:val="00917AB9"/>
  </w:style>
  <w:style w:type="paragraph" w:customStyle="1" w:styleId="EEF8BDD08948497093155DFF34055FC4">
    <w:name w:val="EEF8BDD08948497093155DFF34055FC4"/>
    <w:rsid w:val="00917AB9"/>
  </w:style>
  <w:style w:type="paragraph" w:customStyle="1" w:styleId="2CE70EBE03394DF48AF2D0736E6A0A74">
    <w:name w:val="2CE70EBE03394DF48AF2D0736E6A0A74"/>
    <w:rsid w:val="00917AB9"/>
  </w:style>
  <w:style w:type="paragraph" w:customStyle="1" w:styleId="F0D662C216A14C1285CCB0406DD7D219">
    <w:name w:val="F0D662C216A14C1285CCB0406DD7D219"/>
    <w:rsid w:val="00917AB9"/>
  </w:style>
  <w:style w:type="paragraph" w:customStyle="1" w:styleId="82F4E9C46A334EBF83D791742FD9E84C">
    <w:name w:val="82F4E9C46A334EBF83D791742FD9E84C"/>
    <w:rsid w:val="00917AB9"/>
  </w:style>
  <w:style w:type="paragraph" w:customStyle="1" w:styleId="BD002A6C739145CE9571AD94466CBD16">
    <w:name w:val="BD002A6C739145CE9571AD94466CBD16"/>
    <w:rsid w:val="00917AB9"/>
  </w:style>
  <w:style w:type="paragraph" w:customStyle="1" w:styleId="DB2005B9FDAE42A58C716CD04E3F3F29">
    <w:name w:val="DB2005B9FDAE42A58C716CD04E3F3F29"/>
    <w:rsid w:val="00917AB9"/>
  </w:style>
  <w:style w:type="paragraph" w:customStyle="1" w:styleId="B55D1D3CE84042C5B7FE39AFDC2E23D1">
    <w:name w:val="B55D1D3CE84042C5B7FE39AFDC2E23D1"/>
    <w:rsid w:val="00917AB9"/>
  </w:style>
  <w:style w:type="paragraph" w:customStyle="1" w:styleId="21648D29C13E47979178928B60FB2F17">
    <w:name w:val="21648D29C13E47979178928B60FB2F17"/>
    <w:rsid w:val="00917AB9"/>
  </w:style>
  <w:style w:type="paragraph" w:customStyle="1" w:styleId="182C6FBBBF8D457D9FCE8DFC53A7E355">
    <w:name w:val="182C6FBBBF8D457D9FCE8DFC53A7E355"/>
    <w:rsid w:val="00917AB9"/>
  </w:style>
  <w:style w:type="paragraph" w:customStyle="1" w:styleId="625D866821B0456A9DCA067B6CD96D4F">
    <w:name w:val="625D866821B0456A9DCA067B6CD96D4F"/>
    <w:rsid w:val="00917AB9"/>
  </w:style>
  <w:style w:type="paragraph" w:customStyle="1" w:styleId="62032E81483D4B19991BA12C7F47A8BF">
    <w:name w:val="62032E81483D4B19991BA12C7F47A8BF"/>
    <w:rsid w:val="00917AB9"/>
  </w:style>
  <w:style w:type="paragraph" w:customStyle="1" w:styleId="040A04737B7642A4948943CE8650DADA">
    <w:name w:val="040A04737B7642A4948943CE8650DADA"/>
    <w:rsid w:val="00917AB9"/>
  </w:style>
  <w:style w:type="paragraph" w:customStyle="1" w:styleId="BE8909F7CFC24CB38C1BCBB737ED4336">
    <w:name w:val="BE8909F7CFC24CB38C1BCBB737ED4336"/>
    <w:rsid w:val="00917AB9"/>
  </w:style>
  <w:style w:type="paragraph" w:customStyle="1" w:styleId="A382E6B9940E48CFB5AA86CB8B1B50B7">
    <w:name w:val="A382E6B9940E48CFB5AA86CB8B1B50B7"/>
    <w:rsid w:val="00917AB9"/>
  </w:style>
  <w:style w:type="paragraph" w:customStyle="1" w:styleId="01F008F4F19B434FB911C52931A15153">
    <w:name w:val="01F008F4F19B434FB911C52931A15153"/>
    <w:rsid w:val="00917AB9"/>
  </w:style>
  <w:style w:type="paragraph" w:customStyle="1" w:styleId="0C31A8BC66894F82AAEA7F530DDE3BB4">
    <w:name w:val="0C31A8BC66894F82AAEA7F530DDE3BB4"/>
    <w:rsid w:val="00917AB9"/>
  </w:style>
  <w:style w:type="paragraph" w:customStyle="1" w:styleId="39065100E83440E3BED92496A53B7973">
    <w:name w:val="39065100E83440E3BED92496A53B7973"/>
    <w:rsid w:val="00917AB9"/>
  </w:style>
  <w:style w:type="paragraph" w:customStyle="1" w:styleId="5A7F71DC4C3D44B3A378E179C7C3596F">
    <w:name w:val="5A7F71DC4C3D44B3A378E179C7C3596F"/>
    <w:rsid w:val="00917AB9"/>
  </w:style>
  <w:style w:type="paragraph" w:customStyle="1" w:styleId="8CFD3423F5D94D50AB803F5DBF1439B1">
    <w:name w:val="8CFD3423F5D94D50AB803F5DBF1439B1"/>
    <w:rsid w:val="00917AB9"/>
  </w:style>
  <w:style w:type="paragraph" w:customStyle="1" w:styleId="0C56C76FD2594264B6E3C3A02E37708E">
    <w:name w:val="0C56C76FD2594264B6E3C3A02E37708E"/>
    <w:rsid w:val="00917AB9"/>
  </w:style>
  <w:style w:type="paragraph" w:customStyle="1" w:styleId="97AB0B50E6BF43DCA96CD59D4ECCEDEB">
    <w:name w:val="97AB0B50E6BF43DCA96CD59D4ECCEDEB"/>
    <w:rsid w:val="00917AB9"/>
  </w:style>
  <w:style w:type="paragraph" w:customStyle="1" w:styleId="1E451062270743589FE868F4B08EAF59">
    <w:name w:val="1E451062270743589FE868F4B08EAF59"/>
    <w:rsid w:val="00917AB9"/>
  </w:style>
  <w:style w:type="paragraph" w:customStyle="1" w:styleId="958220C572FC4D2894C11A07B944DB95">
    <w:name w:val="958220C572FC4D2894C11A07B944DB95"/>
    <w:rsid w:val="00917AB9"/>
  </w:style>
  <w:style w:type="paragraph" w:customStyle="1" w:styleId="6653E7AD507141DB937184792672A2B8">
    <w:name w:val="6653E7AD507141DB937184792672A2B8"/>
    <w:rsid w:val="00917AB9"/>
  </w:style>
  <w:style w:type="paragraph" w:customStyle="1" w:styleId="08FE1D34029447EE92014D91C13BE3AE">
    <w:name w:val="08FE1D34029447EE92014D91C13BE3AE"/>
    <w:rsid w:val="00917AB9"/>
  </w:style>
  <w:style w:type="paragraph" w:customStyle="1" w:styleId="8DFEBFC9D574482BA2BAA531C6768641">
    <w:name w:val="8DFEBFC9D574482BA2BAA531C6768641"/>
    <w:rsid w:val="00917AB9"/>
  </w:style>
  <w:style w:type="paragraph" w:customStyle="1" w:styleId="B6B463B0E8024C15B77CD6FC8E3E161A">
    <w:name w:val="B6B463B0E8024C15B77CD6FC8E3E161A"/>
    <w:rsid w:val="00917AB9"/>
  </w:style>
  <w:style w:type="paragraph" w:customStyle="1" w:styleId="994E5A74973D458D92F009B4D3C4C48D">
    <w:name w:val="994E5A74973D458D92F009B4D3C4C48D"/>
    <w:rsid w:val="00917AB9"/>
  </w:style>
  <w:style w:type="paragraph" w:customStyle="1" w:styleId="53A58F0EACEE4DBF9FD660F5EC553ED3">
    <w:name w:val="53A58F0EACEE4DBF9FD660F5EC553ED3"/>
    <w:rsid w:val="00917AB9"/>
  </w:style>
  <w:style w:type="paragraph" w:customStyle="1" w:styleId="B6147E838A394E83B062DA8AD4B970A8">
    <w:name w:val="B6147E838A394E83B062DA8AD4B970A8"/>
    <w:rsid w:val="00917AB9"/>
  </w:style>
  <w:style w:type="paragraph" w:customStyle="1" w:styleId="C866D236B7A84479B5AB13A72ECF49F2">
    <w:name w:val="C866D236B7A84479B5AB13A72ECF49F2"/>
    <w:rsid w:val="00917AB9"/>
  </w:style>
  <w:style w:type="paragraph" w:customStyle="1" w:styleId="D4BE4D52208B40ADB1DADFFAD021521D">
    <w:name w:val="D4BE4D52208B40ADB1DADFFAD021521D"/>
    <w:rsid w:val="00917AB9"/>
  </w:style>
  <w:style w:type="paragraph" w:customStyle="1" w:styleId="B5E9651515224BF88204EF611B7B460D">
    <w:name w:val="B5E9651515224BF88204EF611B7B460D"/>
    <w:rsid w:val="00917AB9"/>
  </w:style>
  <w:style w:type="paragraph" w:customStyle="1" w:styleId="5DBF51B372484F8CBAC3086F5D48997F">
    <w:name w:val="5DBF51B372484F8CBAC3086F5D48997F"/>
    <w:rsid w:val="00917AB9"/>
  </w:style>
  <w:style w:type="paragraph" w:customStyle="1" w:styleId="E5BFD7AC60664A029D4D953F87D1BEDA">
    <w:name w:val="E5BFD7AC60664A029D4D953F87D1BEDA"/>
    <w:rsid w:val="00917AB9"/>
  </w:style>
  <w:style w:type="paragraph" w:customStyle="1" w:styleId="B38E9BC81C984A09964BE03C1B0AA92F">
    <w:name w:val="B38E9BC81C984A09964BE03C1B0AA92F"/>
    <w:rsid w:val="00917AB9"/>
  </w:style>
  <w:style w:type="paragraph" w:customStyle="1" w:styleId="E2EC918990824D8D92191E4A14D64372">
    <w:name w:val="E2EC918990824D8D92191E4A14D64372"/>
    <w:rsid w:val="00917AB9"/>
  </w:style>
  <w:style w:type="paragraph" w:customStyle="1" w:styleId="2AE44E4CE12B499E99C8BABA16371D70">
    <w:name w:val="2AE44E4CE12B499E99C8BABA16371D70"/>
    <w:rsid w:val="00917AB9"/>
  </w:style>
  <w:style w:type="paragraph" w:customStyle="1" w:styleId="1CB8616640524696B5725948AA526307">
    <w:name w:val="1CB8616640524696B5725948AA526307"/>
    <w:rsid w:val="00917AB9"/>
  </w:style>
  <w:style w:type="paragraph" w:customStyle="1" w:styleId="7172F785AD024843BE43637C791A12B9">
    <w:name w:val="7172F785AD024843BE43637C791A12B9"/>
    <w:rsid w:val="00917AB9"/>
  </w:style>
  <w:style w:type="paragraph" w:customStyle="1" w:styleId="ADD115B4BD0248FE9F2186DC2D65A03C">
    <w:name w:val="ADD115B4BD0248FE9F2186DC2D65A03C"/>
    <w:rsid w:val="00917AB9"/>
  </w:style>
  <w:style w:type="paragraph" w:customStyle="1" w:styleId="9A1B8FEF12B7435C9F7A00E3D80B36CC">
    <w:name w:val="9A1B8FEF12B7435C9F7A00E3D80B36CC"/>
    <w:rsid w:val="00917AB9"/>
  </w:style>
  <w:style w:type="paragraph" w:customStyle="1" w:styleId="2C3D78962FA145F98227113D42447A41">
    <w:name w:val="2C3D78962FA145F98227113D42447A41"/>
    <w:rsid w:val="00917AB9"/>
  </w:style>
  <w:style w:type="paragraph" w:customStyle="1" w:styleId="4D609C50149E4C5BB0DC6D8FF3639663">
    <w:name w:val="4D609C50149E4C5BB0DC6D8FF3639663"/>
    <w:rsid w:val="00917AB9"/>
  </w:style>
  <w:style w:type="paragraph" w:customStyle="1" w:styleId="8D4B04A81B8E4B97965E53F5EF2E0458">
    <w:name w:val="8D4B04A81B8E4B97965E53F5EF2E0458"/>
    <w:rsid w:val="00917AB9"/>
  </w:style>
  <w:style w:type="paragraph" w:customStyle="1" w:styleId="7BB45F18CF954B10BFFDA3D6775DF910">
    <w:name w:val="7BB45F18CF954B10BFFDA3D6775DF910"/>
    <w:rsid w:val="00917AB9"/>
  </w:style>
  <w:style w:type="paragraph" w:customStyle="1" w:styleId="F12D8B96DEE44CE59C401F846FF3B4DC">
    <w:name w:val="F12D8B96DEE44CE59C401F846FF3B4DC"/>
    <w:rsid w:val="00917AB9"/>
  </w:style>
  <w:style w:type="paragraph" w:customStyle="1" w:styleId="6B5D954DA49B4603A5A081C70E45D271">
    <w:name w:val="6B5D954DA49B4603A5A081C70E45D271"/>
    <w:rsid w:val="00917AB9"/>
  </w:style>
  <w:style w:type="paragraph" w:customStyle="1" w:styleId="4701D361DDAA44D8AB4BD145F68CC92F">
    <w:name w:val="4701D361DDAA44D8AB4BD145F68CC92F"/>
    <w:rsid w:val="00917AB9"/>
  </w:style>
  <w:style w:type="paragraph" w:customStyle="1" w:styleId="562E4786D05747B7BE5E2BC5588F4BCA">
    <w:name w:val="562E4786D05747B7BE5E2BC5588F4BCA"/>
    <w:rsid w:val="00917AB9"/>
  </w:style>
  <w:style w:type="paragraph" w:customStyle="1" w:styleId="F5E97DDB1A9743F4B48FF8B251159A20">
    <w:name w:val="F5E97DDB1A9743F4B48FF8B251159A20"/>
    <w:rsid w:val="00917AB9"/>
  </w:style>
  <w:style w:type="paragraph" w:customStyle="1" w:styleId="D4F4E2DF800A4154B7A95690DE3CF60A">
    <w:name w:val="D4F4E2DF800A4154B7A95690DE3CF60A"/>
    <w:rsid w:val="00917AB9"/>
  </w:style>
  <w:style w:type="paragraph" w:customStyle="1" w:styleId="8B479CB02FB7476C927406A41974DCEE">
    <w:name w:val="8B479CB02FB7476C927406A41974DCEE"/>
    <w:rsid w:val="00917AB9"/>
  </w:style>
  <w:style w:type="paragraph" w:customStyle="1" w:styleId="E88A86769E6A406894DA477FEAE4FDDD">
    <w:name w:val="E88A86769E6A406894DA477FEAE4FDDD"/>
    <w:rsid w:val="00917AB9"/>
  </w:style>
  <w:style w:type="paragraph" w:customStyle="1" w:styleId="1321DC2C4D21424E97040D7E5E2A805A">
    <w:name w:val="1321DC2C4D21424E97040D7E5E2A805A"/>
    <w:rsid w:val="00917AB9"/>
  </w:style>
  <w:style w:type="paragraph" w:customStyle="1" w:styleId="49F8CF6E3D30436BA635D180D56C8B8D">
    <w:name w:val="49F8CF6E3D30436BA635D180D56C8B8D"/>
    <w:rsid w:val="00917AB9"/>
  </w:style>
  <w:style w:type="paragraph" w:customStyle="1" w:styleId="77921056DBA94738AF362B46D429C029">
    <w:name w:val="77921056DBA94738AF362B46D429C029"/>
    <w:rsid w:val="00917AB9"/>
  </w:style>
  <w:style w:type="paragraph" w:customStyle="1" w:styleId="82465844610A4BE19B36E40D8706475A">
    <w:name w:val="82465844610A4BE19B36E40D8706475A"/>
    <w:rsid w:val="00917AB9"/>
  </w:style>
  <w:style w:type="paragraph" w:customStyle="1" w:styleId="416893EF3AA445ED9A21F0406123F747">
    <w:name w:val="416893EF3AA445ED9A21F0406123F747"/>
    <w:rsid w:val="00917AB9"/>
  </w:style>
  <w:style w:type="paragraph" w:customStyle="1" w:styleId="62CF6AC217174B088F7F4CB4BC4A8635">
    <w:name w:val="62CF6AC217174B088F7F4CB4BC4A8635"/>
    <w:rsid w:val="00917AB9"/>
  </w:style>
  <w:style w:type="paragraph" w:customStyle="1" w:styleId="2EB7867AD8CF4A21AE5BD320DECBB827">
    <w:name w:val="2EB7867AD8CF4A21AE5BD320DECBB827"/>
    <w:rsid w:val="00917AB9"/>
  </w:style>
  <w:style w:type="paragraph" w:customStyle="1" w:styleId="4365E44494AA4B3CB397258AF7CA7628">
    <w:name w:val="4365E44494AA4B3CB397258AF7CA7628"/>
    <w:rsid w:val="00917AB9"/>
  </w:style>
  <w:style w:type="paragraph" w:customStyle="1" w:styleId="445DF9F178194862BFD6E8B17F1262C5">
    <w:name w:val="445DF9F178194862BFD6E8B17F1262C5"/>
    <w:rsid w:val="00917AB9"/>
  </w:style>
  <w:style w:type="paragraph" w:customStyle="1" w:styleId="94167682E9FF4FE584F223AC896B7DB3">
    <w:name w:val="94167682E9FF4FE584F223AC896B7DB3"/>
    <w:rsid w:val="00917AB9"/>
  </w:style>
  <w:style w:type="paragraph" w:customStyle="1" w:styleId="FE67DC3603E54EAD994163F8C273B47B">
    <w:name w:val="FE67DC3603E54EAD994163F8C273B47B"/>
    <w:rsid w:val="00917AB9"/>
  </w:style>
  <w:style w:type="paragraph" w:customStyle="1" w:styleId="CFE79B79624A4FD29CF367E8DE7F294A">
    <w:name w:val="CFE79B79624A4FD29CF367E8DE7F294A"/>
    <w:rsid w:val="00917AB9"/>
  </w:style>
  <w:style w:type="paragraph" w:customStyle="1" w:styleId="7771FA704F284BD0B050832E031A08EF">
    <w:name w:val="7771FA704F284BD0B050832E031A08EF"/>
    <w:rsid w:val="00917AB9"/>
  </w:style>
  <w:style w:type="paragraph" w:customStyle="1" w:styleId="54876A1B61B14CCEA7BC112C96FFE311">
    <w:name w:val="54876A1B61B14CCEA7BC112C96FFE311"/>
    <w:rsid w:val="00917AB9"/>
  </w:style>
  <w:style w:type="paragraph" w:customStyle="1" w:styleId="6C88E0C8B9EF414C9BDAAFA3952C62B9">
    <w:name w:val="6C88E0C8B9EF414C9BDAAFA3952C62B9"/>
    <w:rsid w:val="00917AB9"/>
  </w:style>
  <w:style w:type="paragraph" w:customStyle="1" w:styleId="73FCA959B04D4BD9B849F46FD5E60B05">
    <w:name w:val="73FCA959B04D4BD9B849F46FD5E60B05"/>
    <w:rsid w:val="00917AB9"/>
  </w:style>
  <w:style w:type="paragraph" w:customStyle="1" w:styleId="3F411CAA3E9B4DD5A3D75B4F6A0ED16D">
    <w:name w:val="3F411CAA3E9B4DD5A3D75B4F6A0ED16D"/>
    <w:rsid w:val="00917AB9"/>
  </w:style>
  <w:style w:type="paragraph" w:customStyle="1" w:styleId="B74759473FC94140B160A75B3F3A50DA">
    <w:name w:val="B74759473FC94140B160A75B3F3A50DA"/>
    <w:rsid w:val="00917AB9"/>
  </w:style>
  <w:style w:type="paragraph" w:customStyle="1" w:styleId="21DFC5F7E7BD4BC6A703FAC83ADC089A">
    <w:name w:val="21DFC5F7E7BD4BC6A703FAC83ADC089A"/>
    <w:rsid w:val="00917AB9"/>
  </w:style>
  <w:style w:type="paragraph" w:customStyle="1" w:styleId="3EBB68FC51244A0381ECE13607D5129C">
    <w:name w:val="3EBB68FC51244A0381ECE13607D5129C"/>
    <w:rsid w:val="00917AB9"/>
  </w:style>
  <w:style w:type="paragraph" w:customStyle="1" w:styleId="B0E37358EB274234BF6054C701A0C1C5">
    <w:name w:val="B0E37358EB274234BF6054C701A0C1C5"/>
    <w:rsid w:val="00917AB9"/>
  </w:style>
  <w:style w:type="paragraph" w:customStyle="1" w:styleId="8342E685C9C445A9A2370F04902124CB">
    <w:name w:val="8342E685C9C445A9A2370F04902124CB"/>
    <w:rsid w:val="00917AB9"/>
  </w:style>
  <w:style w:type="paragraph" w:customStyle="1" w:styleId="7E84C399840C4CC09FBE3F89A310C216">
    <w:name w:val="7E84C399840C4CC09FBE3F89A310C216"/>
    <w:rsid w:val="00917AB9"/>
  </w:style>
  <w:style w:type="paragraph" w:customStyle="1" w:styleId="785AD558D0804B18BE3673E442D0DD5B">
    <w:name w:val="785AD558D0804B18BE3673E442D0DD5B"/>
    <w:rsid w:val="00917AB9"/>
  </w:style>
  <w:style w:type="paragraph" w:customStyle="1" w:styleId="6A7DF54F9AB64E17A12D653A7B63B88B">
    <w:name w:val="6A7DF54F9AB64E17A12D653A7B63B88B"/>
    <w:rsid w:val="00917AB9"/>
  </w:style>
  <w:style w:type="paragraph" w:customStyle="1" w:styleId="CDD4D6508B454E698BB62D91A02673EB">
    <w:name w:val="CDD4D6508B454E698BB62D91A02673EB"/>
    <w:rsid w:val="00917AB9"/>
  </w:style>
  <w:style w:type="paragraph" w:customStyle="1" w:styleId="2A79589EF5EF466292E0DFA9247CEA2E">
    <w:name w:val="2A79589EF5EF466292E0DFA9247CEA2E"/>
    <w:rsid w:val="00917AB9"/>
  </w:style>
  <w:style w:type="paragraph" w:customStyle="1" w:styleId="7D8620CBC75242E2BDB93BB0BF6EE396">
    <w:name w:val="7D8620CBC75242E2BDB93BB0BF6EE396"/>
    <w:rsid w:val="00917AB9"/>
  </w:style>
  <w:style w:type="paragraph" w:customStyle="1" w:styleId="AA5B280D4CE74031B86F2779E20157A7">
    <w:name w:val="AA5B280D4CE74031B86F2779E20157A7"/>
    <w:rsid w:val="00917AB9"/>
  </w:style>
  <w:style w:type="paragraph" w:customStyle="1" w:styleId="0F56CFFB47C841319AE24D379C99AD86">
    <w:name w:val="0F56CFFB47C841319AE24D379C99AD86"/>
    <w:rsid w:val="00917AB9"/>
  </w:style>
  <w:style w:type="paragraph" w:customStyle="1" w:styleId="5376B8C38F1046DC8AA3EB968DBA8616">
    <w:name w:val="5376B8C38F1046DC8AA3EB968DBA8616"/>
    <w:rsid w:val="00917AB9"/>
  </w:style>
  <w:style w:type="paragraph" w:customStyle="1" w:styleId="2B0D203704BF4FE9A38021FF77512CEB">
    <w:name w:val="2B0D203704BF4FE9A38021FF77512CEB"/>
    <w:rsid w:val="00917AB9"/>
  </w:style>
  <w:style w:type="paragraph" w:customStyle="1" w:styleId="26EFAF6A7A1E42C5BA475F5FE3D08D46">
    <w:name w:val="26EFAF6A7A1E42C5BA475F5FE3D08D46"/>
    <w:rsid w:val="00917AB9"/>
  </w:style>
  <w:style w:type="paragraph" w:customStyle="1" w:styleId="9F5636C71FE44841BBBAE4CE46820C35">
    <w:name w:val="9F5636C71FE44841BBBAE4CE46820C35"/>
    <w:rsid w:val="00917AB9"/>
  </w:style>
  <w:style w:type="paragraph" w:customStyle="1" w:styleId="D4499D70CA2149F1A117AB8F04F0DA4F">
    <w:name w:val="D4499D70CA2149F1A117AB8F04F0DA4F"/>
    <w:rsid w:val="00917AB9"/>
  </w:style>
  <w:style w:type="paragraph" w:customStyle="1" w:styleId="0BD1450492834296A66E243634971FA8">
    <w:name w:val="0BD1450492834296A66E243634971FA8"/>
    <w:rsid w:val="00917AB9"/>
  </w:style>
  <w:style w:type="paragraph" w:customStyle="1" w:styleId="256B2E0468714BDBAB5C1FB18F9BAAAA">
    <w:name w:val="256B2E0468714BDBAB5C1FB18F9BAAAA"/>
    <w:rsid w:val="00917AB9"/>
  </w:style>
  <w:style w:type="paragraph" w:customStyle="1" w:styleId="53F1D3ACB20A4D0F981B889EBDB0D356">
    <w:name w:val="53F1D3ACB20A4D0F981B889EBDB0D356"/>
    <w:rsid w:val="00917AB9"/>
  </w:style>
  <w:style w:type="paragraph" w:customStyle="1" w:styleId="A03D61C0A57A478AA37E686BD25AC636">
    <w:name w:val="A03D61C0A57A478AA37E686BD25AC636"/>
    <w:rsid w:val="00917AB9"/>
  </w:style>
  <w:style w:type="paragraph" w:customStyle="1" w:styleId="FE65F25F252A4EFCA6E84CBA3B647929">
    <w:name w:val="FE65F25F252A4EFCA6E84CBA3B647929"/>
    <w:rsid w:val="00917AB9"/>
  </w:style>
  <w:style w:type="paragraph" w:customStyle="1" w:styleId="D5828BA540A24CB2812BA580B99269CF">
    <w:name w:val="D5828BA540A24CB2812BA580B99269CF"/>
    <w:rsid w:val="00917AB9"/>
  </w:style>
  <w:style w:type="paragraph" w:customStyle="1" w:styleId="5B6A4528300943F0A9171B3993D4AE17">
    <w:name w:val="5B6A4528300943F0A9171B3993D4AE17"/>
    <w:rsid w:val="00917AB9"/>
  </w:style>
  <w:style w:type="paragraph" w:customStyle="1" w:styleId="9135AAC878AD4039B991A3A5905BA7AB">
    <w:name w:val="9135AAC878AD4039B991A3A5905BA7AB"/>
    <w:rsid w:val="00917AB9"/>
  </w:style>
  <w:style w:type="paragraph" w:customStyle="1" w:styleId="24E0C30B56D64F4D91DD0EE06A028BFC">
    <w:name w:val="24E0C30B56D64F4D91DD0EE06A028BFC"/>
    <w:rsid w:val="00917AB9"/>
  </w:style>
  <w:style w:type="paragraph" w:customStyle="1" w:styleId="9B0A0B819DC4411F928FF2D787E8ED5C">
    <w:name w:val="9B0A0B819DC4411F928FF2D787E8ED5C"/>
    <w:rsid w:val="00917AB9"/>
  </w:style>
  <w:style w:type="paragraph" w:customStyle="1" w:styleId="CFB125534B3B4164A3F4B71BD9AA3FDB">
    <w:name w:val="CFB125534B3B4164A3F4B71BD9AA3FDB"/>
    <w:rsid w:val="00917AB9"/>
  </w:style>
  <w:style w:type="paragraph" w:customStyle="1" w:styleId="A6C9E73C0978417DB3651D108771F678">
    <w:name w:val="A6C9E73C0978417DB3651D108771F678"/>
    <w:rsid w:val="00917AB9"/>
  </w:style>
  <w:style w:type="paragraph" w:customStyle="1" w:styleId="09DFF1B5FA8E4671B3644698A47552C9">
    <w:name w:val="09DFF1B5FA8E4671B3644698A47552C9"/>
    <w:rsid w:val="00917AB9"/>
  </w:style>
  <w:style w:type="paragraph" w:customStyle="1" w:styleId="36AFE748DF644A708228375D45A674E5">
    <w:name w:val="36AFE748DF644A708228375D45A674E5"/>
    <w:rsid w:val="00917AB9"/>
  </w:style>
  <w:style w:type="paragraph" w:customStyle="1" w:styleId="84E942C5B5804F81B125364DB7A23B01">
    <w:name w:val="84E942C5B5804F81B125364DB7A23B01"/>
    <w:rsid w:val="00917AB9"/>
  </w:style>
  <w:style w:type="paragraph" w:customStyle="1" w:styleId="BE7DA60C79464DCB9A93A8B1DB745122">
    <w:name w:val="BE7DA60C79464DCB9A93A8B1DB745122"/>
    <w:rsid w:val="00917AB9"/>
  </w:style>
  <w:style w:type="paragraph" w:customStyle="1" w:styleId="4275E113A0624CEB9C4015FDF0028532">
    <w:name w:val="4275E113A0624CEB9C4015FDF0028532"/>
    <w:rsid w:val="00917AB9"/>
  </w:style>
  <w:style w:type="paragraph" w:customStyle="1" w:styleId="2FEA7578EDDE4279AAA7AFF04F8F6FCB">
    <w:name w:val="2FEA7578EDDE4279AAA7AFF04F8F6FCB"/>
    <w:rsid w:val="00917AB9"/>
  </w:style>
  <w:style w:type="paragraph" w:customStyle="1" w:styleId="B5B05145CD364877AF225CF51C465ECB">
    <w:name w:val="B5B05145CD364877AF225CF51C465ECB"/>
    <w:rsid w:val="00917AB9"/>
  </w:style>
  <w:style w:type="paragraph" w:customStyle="1" w:styleId="2C384DF93F9D47A4977E57773AAC308F">
    <w:name w:val="2C384DF93F9D47A4977E57773AAC308F"/>
    <w:rsid w:val="00917AB9"/>
  </w:style>
  <w:style w:type="paragraph" w:customStyle="1" w:styleId="44B168DD6B294F5B8163A37D77BFE1A3">
    <w:name w:val="44B168DD6B294F5B8163A37D77BFE1A3"/>
    <w:rsid w:val="00917AB9"/>
  </w:style>
  <w:style w:type="paragraph" w:customStyle="1" w:styleId="207D4588B3BC4D6083B032D3E25EF036">
    <w:name w:val="207D4588B3BC4D6083B032D3E25EF036"/>
    <w:rsid w:val="00917AB9"/>
  </w:style>
  <w:style w:type="paragraph" w:customStyle="1" w:styleId="1E4D62E228A24C0DA598BDB2F69828E9">
    <w:name w:val="1E4D62E228A24C0DA598BDB2F69828E9"/>
    <w:rsid w:val="00917AB9"/>
  </w:style>
  <w:style w:type="paragraph" w:customStyle="1" w:styleId="F5F27B03F4EB4D43A196FCC4571B18E6">
    <w:name w:val="F5F27B03F4EB4D43A196FCC4571B18E6"/>
    <w:rsid w:val="00917AB9"/>
  </w:style>
  <w:style w:type="paragraph" w:customStyle="1" w:styleId="C86A0465E056494AB2C1AF108132BBED">
    <w:name w:val="C86A0465E056494AB2C1AF108132BBED"/>
    <w:rsid w:val="00917AB9"/>
  </w:style>
  <w:style w:type="paragraph" w:customStyle="1" w:styleId="251CCEBF179948889AC683DB976144CF">
    <w:name w:val="251CCEBF179948889AC683DB976144CF"/>
    <w:rsid w:val="00917AB9"/>
  </w:style>
  <w:style w:type="paragraph" w:customStyle="1" w:styleId="2E554B48D28841CCA7182EB0F7EAE88D">
    <w:name w:val="2E554B48D28841CCA7182EB0F7EAE88D"/>
    <w:rsid w:val="00917AB9"/>
  </w:style>
  <w:style w:type="paragraph" w:customStyle="1" w:styleId="9E444C7088F24BB59071306135C2F3F6">
    <w:name w:val="9E444C7088F24BB59071306135C2F3F6"/>
    <w:rsid w:val="00917AB9"/>
  </w:style>
  <w:style w:type="paragraph" w:customStyle="1" w:styleId="05B2BD324BBB4C27992235F5B66D68D4">
    <w:name w:val="05B2BD324BBB4C27992235F5B66D68D4"/>
    <w:rsid w:val="00917AB9"/>
  </w:style>
  <w:style w:type="paragraph" w:customStyle="1" w:styleId="57BF8D784C9940C7B0B828AB639AF2A1">
    <w:name w:val="57BF8D784C9940C7B0B828AB639AF2A1"/>
    <w:rsid w:val="00917AB9"/>
  </w:style>
  <w:style w:type="paragraph" w:customStyle="1" w:styleId="4E117A32044F49DFAD2E52888447BBC1">
    <w:name w:val="4E117A32044F49DFAD2E52888447BBC1"/>
    <w:rsid w:val="00917AB9"/>
  </w:style>
  <w:style w:type="paragraph" w:customStyle="1" w:styleId="7AFA1C69DB304FB98A9D88DDCAEB0CB9">
    <w:name w:val="7AFA1C69DB304FB98A9D88DDCAEB0CB9"/>
    <w:rsid w:val="00917AB9"/>
  </w:style>
  <w:style w:type="paragraph" w:customStyle="1" w:styleId="DF4C1D13525A468994D136456AADF592">
    <w:name w:val="DF4C1D13525A468994D136456AADF592"/>
    <w:rsid w:val="00917AB9"/>
  </w:style>
  <w:style w:type="paragraph" w:customStyle="1" w:styleId="56D61C24E29346D2BABC1D963171EFBE">
    <w:name w:val="56D61C24E29346D2BABC1D963171EFBE"/>
    <w:rsid w:val="00917AB9"/>
  </w:style>
  <w:style w:type="paragraph" w:customStyle="1" w:styleId="CA2974DEE1E84A149B6DCEBA07032D72">
    <w:name w:val="CA2974DEE1E84A149B6DCEBA07032D72"/>
    <w:rsid w:val="00917AB9"/>
  </w:style>
  <w:style w:type="paragraph" w:customStyle="1" w:styleId="1A55DE54FDB3449CA9AD2665023ECD58">
    <w:name w:val="1A55DE54FDB3449CA9AD2665023ECD58"/>
    <w:rsid w:val="00917AB9"/>
  </w:style>
  <w:style w:type="paragraph" w:customStyle="1" w:styleId="68940A565FA94966B732C12012D24967">
    <w:name w:val="68940A565FA94966B732C12012D24967"/>
    <w:rsid w:val="00917AB9"/>
  </w:style>
  <w:style w:type="paragraph" w:customStyle="1" w:styleId="21DC375252304653B96FE7BF43EEAC68">
    <w:name w:val="21DC375252304653B96FE7BF43EEAC68"/>
    <w:rsid w:val="00917AB9"/>
  </w:style>
  <w:style w:type="paragraph" w:customStyle="1" w:styleId="1F6EE8189D1840438EC1EBD58A900F04">
    <w:name w:val="1F6EE8189D1840438EC1EBD58A900F04"/>
    <w:rsid w:val="00917AB9"/>
  </w:style>
  <w:style w:type="paragraph" w:customStyle="1" w:styleId="35240E7C1A3A4E81BEE8E5C9E5D23C71">
    <w:name w:val="35240E7C1A3A4E81BEE8E5C9E5D23C71"/>
    <w:rsid w:val="00917AB9"/>
  </w:style>
  <w:style w:type="paragraph" w:customStyle="1" w:styleId="CE48F823A94F46A196337678E236FEEC">
    <w:name w:val="CE48F823A94F46A196337678E236FEEC"/>
    <w:rsid w:val="00917AB9"/>
  </w:style>
  <w:style w:type="paragraph" w:customStyle="1" w:styleId="640B8F9F6B284042819D843F25431325">
    <w:name w:val="640B8F9F6B284042819D843F25431325"/>
    <w:rsid w:val="00917AB9"/>
  </w:style>
  <w:style w:type="paragraph" w:customStyle="1" w:styleId="70DAAF8206D04842B3C73EB34F85CA07">
    <w:name w:val="70DAAF8206D04842B3C73EB34F85CA07"/>
    <w:rsid w:val="00917AB9"/>
  </w:style>
  <w:style w:type="paragraph" w:customStyle="1" w:styleId="32FCD9D579464BB7B210525A91088693">
    <w:name w:val="32FCD9D579464BB7B210525A91088693"/>
    <w:rsid w:val="00917AB9"/>
  </w:style>
  <w:style w:type="paragraph" w:customStyle="1" w:styleId="506BDAB41D12497AA5BC36EB19C71EC5">
    <w:name w:val="506BDAB41D12497AA5BC36EB19C71EC5"/>
    <w:rsid w:val="00917AB9"/>
  </w:style>
  <w:style w:type="paragraph" w:customStyle="1" w:styleId="F1F0FE9A13104A698CE91E1CC2121C28">
    <w:name w:val="F1F0FE9A13104A698CE91E1CC2121C28"/>
    <w:rsid w:val="00917AB9"/>
  </w:style>
  <w:style w:type="paragraph" w:customStyle="1" w:styleId="F866FFCFA23548CE953802709A9A7B5C">
    <w:name w:val="F866FFCFA23548CE953802709A9A7B5C"/>
    <w:rsid w:val="00917AB9"/>
  </w:style>
  <w:style w:type="paragraph" w:customStyle="1" w:styleId="926DB46F259840D6888BF5D4CD1329F1">
    <w:name w:val="926DB46F259840D6888BF5D4CD1329F1"/>
    <w:rsid w:val="00917AB9"/>
  </w:style>
  <w:style w:type="paragraph" w:customStyle="1" w:styleId="2AF25F88858E442B8F3A3D9D28A006A5">
    <w:name w:val="2AF25F88858E442B8F3A3D9D28A006A5"/>
    <w:rsid w:val="00917AB9"/>
  </w:style>
  <w:style w:type="paragraph" w:customStyle="1" w:styleId="C31439D01ABC48668782E3F12F25BE39">
    <w:name w:val="C31439D01ABC48668782E3F12F25BE39"/>
    <w:rsid w:val="00917AB9"/>
  </w:style>
  <w:style w:type="paragraph" w:customStyle="1" w:styleId="D45794B947094D019C4A54C1EC6611BF">
    <w:name w:val="D45794B947094D019C4A54C1EC6611BF"/>
    <w:rsid w:val="00917AB9"/>
  </w:style>
  <w:style w:type="paragraph" w:customStyle="1" w:styleId="DF68551EEAD84DAE8264803B20D592D7">
    <w:name w:val="DF68551EEAD84DAE8264803B20D592D7"/>
    <w:rsid w:val="00917AB9"/>
  </w:style>
  <w:style w:type="paragraph" w:customStyle="1" w:styleId="F1DBE60170174601AC1E0BD39E6DFF8A">
    <w:name w:val="F1DBE60170174601AC1E0BD39E6DFF8A"/>
    <w:rsid w:val="00917AB9"/>
  </w:style>
  <w:style w:type="paragraph" w:customStyle="1" w:styleId="6DD6CB19996A40C5B430B206FDB65271">
    <w:name w:val="6DD6CB19996A40C5B430B206FDB65271"/>
    <w:rsid w:val="00917AB9"/>
  </w:style>
  <w:style w:type="paragraph" w:customStyle="1" w:styleId="28928F82555443E08C0D022017806DB8">
    <w:name w:val="28928F82555443E08C0D022017806DB8"/>
    <w:rsid w:val="00917AB9"/>
  </w:style>
  <w:style w:type="paragraph" w:customStyle="1" w:styleId="7FBCD197AC184B79B31D3652B9B538E6">
    <w:name w:val="7FBCD197AC184B79B31D3652B9B538E6"/>
    <w:rsid w:val="00917AB9"/>
  </w:style>
  <w:style w:type="paragraph" w:customStyle="1" w:styleId="EBB33C22D4C0462B8CD414D3B1625BD0">
    <w:name w:val="EBB33C22D4C0462B8CD414D3B1625BD0"/>
    <w:rsid w:val="00917AB9"/>
  </w:style>
  <w:style w:type="paragraph" w:customStyle="1" w:styleId="2678292D9B344671B62A77B71040CA52">
    <w:name w:val="2678292D9B344671B62A77B71040CA52"/>
    <w:rsid w:val="00917AB9"/>
  </w:style>
  <w:style w:type="paragraph" w:customStyle="1" w:styleId="F19D08B7944443A5A8870217E2321D7B">
    <w:name w:val="F19D08B7944443A5A8870217E2321D7B"/>
    <w:rsid w:val="00917AB9"/>
  </w:style>
  <w:style w:type="paragraph" w:customStyle="1" w:styleId="608ADDA4332C48E9BE753A82AA4E251E">
    <w:name w:val="608ADDA4332C48E9BE753A82AA4E251E"/>
    <w:rsid w:val="00917AB9"/>
  </w:style>
  <w:style w:type="paragraph" w:customStyle="1" w:styleId="8C79B7FA63CC4CE5909187932E8ADBB4">
    <w:name w:val="8C79B7FA63CC4CE5909187932E8ADBB4"/>
    <w:rsid w:val="00917AB9"/>
  </w:style>
  <w:style w:type="paragraph" w:customStyle="1" w:styleId="70DA1CE37E6B4C4F9F955654DB16F824">
    <w:name w:val="70DA1CE37E6B4C4F9F955654DB16F824"/>
    <w:rsid w:val="00917AB9"/>
  </w:style>
  <w:style w:type="paragraph" w:customStyle="1" w:styleId="B6F825CCAE8C4A29A0E6BAD951A329B8">
    <w:name w:val="B6F825CCAE8C4A29A0E6BAD951A329B8"/>
    <w:rsid w:val="00917AB9"/>
  </w:style>
  <w:style w:type="paragraph" w:customStyle="1" w:styleId="35E23AB59D4B4F4992671B0E2480C5FF">
    <w:name w:val="35E23AB59D4B4F4992671B0E2480C5FF"/>
    <w:rsid w:val="00917AB9"/>
  </w:style>
  <w:style w:type="paragraph" w:customStyle="1" w:styleId="8479118660804C429D0C1616806663CA">
    <w:name w:val="8479118660804C429D0C1616806663CA"/>
    <w:rsid w:val="00917AB9"/>
  </w:style>
  <w:style w:type="paragraph" w:customStyle="1" w:styleId="3ADA52CAD2D842DB976F5652DDFD00A7">
    <w:name w:val="3ADA52CAD2D842DB976F5652DDFD00A7"/>
    <w:rsid w:val="00917AB9"/>
  </w:style>
  <w:style w:type="paragraph" w:customStyle="1" w:styleId="B5028B0D2DAF4A0EB5F3549FE7A04781">
    <w:name w:val="B5028B0D2DAF4A0EB5F3549FE7A04781"/>
    <w:rsid w:val="00917AB9"/>
  </w:style>
  <w:style w:type="paragraph" w:customStyle="1" w:styleId="D51E750688014A2499BB6F2F0E5F4F2B">
    <w:name w:val="D51E750688014A2499BB6F2F0E5F4F2B"/>
    <w:rsid w:val="00917AB9"/>
  </w:style>
  <w:style w:type="paragraph" w:customStyle="1" w:styleId="7C772780F5FB4B7883FBDCDA3D887FD5">
    <w:name w:val="7C772780F5FB4B7883FBDCDA3D887FD5"/>
    <w:rsid w:val="00917AB9"/>
  </w:style>
  <w:style w:type="paragraph" w:customStyle="1" w:styleId="C151DBEE93EF43A2901224B82FF2F8C2">
    <w:name w:val="C151DBEE93EF43A2901224B82FF2F8C2"/>
    <w:rsid w:val="00917AB9"/>
  </w:style>
  <w:style w:type="paragraph" w:customStyle="1" w:styleId="7F9E89693A3541D09265FE0E28D13690">
    <w:name w:val="7F9E89693A3541D09265FE0E28D13690"/>
    <w:rsid w:val="00917AB9"/>
  </w:style>
  <w:style w:type="paragraph" w:customStyle="1" w:styleId="6A607A179B8F48ADB6289CFE7990D682">
    <w:name w:val="6A607A179B8F48ADB6289CFE7990D682"/>
    <w:rsid w:val="00917AB9"/>
  </w:style>
  <w:style w:type="paragraph" w:customStyle="1" w:styleId="ADE75ED0915B42ACABDCD9CFC22906C1">
    <w:name w:val="ADE75ED0915B42ACABDCD9CFC22906C1"/>
    <w:rsid w:val="00917AB9"/>
  </w:style>
  <w:style w:type="paragraph" w:customStyle="1" w:styleId="3BC97353CA444C39AA25A28EE6BE7BBB">
    <w:name w:val="3BC97353CA444C39AA25A28EE6BE7BBB"/>
    <w:rsid w:val="00917AB9"/>
  </w:style>
  <w:style w:type="paragraph" w:customStyle="1" w:styleId="9E34C345414C412CB7EE280887C51407">
    <w:name w:val="9E34C345414C412CB7EE280887C51407"/>
    <w:rsid w:val="00917AB9"/>
  </w:style>
  <w:style w:type="paragraph" w:customStyle="1" w:styleId="1AA4D13AC98048B5948199D59054A4AF">
    <w:name w:val="1AA4D13AC98048B5948199D59054A4AF"/>
    <w:rsid w:val="00917AB9"/>
  </w:style>
  <w:style w:type="paragraph" w:customStyle="1" w:styleId="55C67E36FA694264A26761506FD904B6">
    <w:name w:val="55C67E36FA694264A26761506FD904B6"/>
    <w:rsid w:val="00917AB9"/>
  </w:style>
  <w:style w:type="paragraph" w:customStyle="1" w:styleId="8A862E09520A461A8DEFCBED1A46F7C5">
    <w:name w:val="8A862E09520A461A8DEFCBED1A46F7C5"/>
    <w:rsid w:val="00917AB9"/>
  </w:style>
  <w:style w:type="paragraph" w:customStyle="1" w:styleId="7ABEF04B10104614A3FC8DA31972C986">
    <w:name w:val="7ABEF04B10104614A3FC8DA31972C986"/>
    <w:rsid w:val="00917AB9"/>
  </w:style>
  <w:style w:type="paragraph" w:customStyle="1" w:styleId="F1221BF9A5CB404AAF9CED44B264F7F0">
    <w:name w:val="F1221BF9A5CB404AAF9CED44B264F7F0"/>
    <w:rsid w:val="00917AB9"/>
  </w:style>
  <w:style w:type="paragraph" w:customStyle="1" w:styleId="121ADF65C7914DC1A0E2CEB3F12C0566">
    <w:name w:val="121ADF65C7914DC1A0E2CEB3F12C0566"/>
    <w:rsid w:val="00917AB9"/>
  </w:style>
  <w:style w:type="paragraph" w:customStyle="1" w:styleId="515F62AEAB76459FA77D4A05597186E4">
    <w:name w:val="515F62AEAB76459FA77D4A05597186E4"/>
    <w:rsid w:val="00917AB9"/>
  </w:style>
  <w:style w:type="paragraph" w:customStyle="1" w:styleId="2E2B1A7C779644A18162BB6106D02963">
    <w:name w:val="2E2B1A7C779644A18162BB6106D02963"/>
    <w:rsid w:val="00917AB9"/>
  </w:style>
  <w:style w:type="paragraph" w:customStyle="1" w:styleId="9691BAB3A4A04FCDA1422A0078089749">
    <w:name w:val="9691BAB3A4A04FCDA1422A0078089749"/>
    <w:rsid w:val="00917AB9"/>
  </w:style>
  <w:style w:type="paragraph" w:customStyle="1" w:styleId="830E597EFA6A41DA8FDAD24A26AF67ED">
    <w:name w:val="830E597EFA6A41DA8FDAD24A26AF67ED"/>
    <w:rsid w:val="00917AB9"/>
  </w:style>
  <w:style w:type="paragraph" w:customStyle="1" w:styleId="1EF231FAEC844A939B04CB6908FE4BB1">
    <w:name w:val="1EF231FAEC844A939B04CB6908FE4BB1"/>
    <w:rsid w:val="00917AB9"/>
  </w:style>
  <w:style w:type="paragraph" w:customStyle="1" w:styleId="91DC98983DD74D559120C5CB0B3C6C6B">
    <w:name w:val="91DC98983DD74D559120C5CB0B3C6C6B"/>
    <w:rsid w:val="00917AB9"/>
  </w:style>
  <w:style w:type="paragraph" w:customStyle="1" w:styleId="199AD7CC6C9B4802AE32E3677CA47ECC">
    <w:name w:val="199AD7CC6C9B4802AE32E3677CA47ECC"/>
    <w:rsid w:val="00917AB9"/>
  </w:style>
  <w:style w:type="paragraph" w:customStyle="1" w:styleId="5EBCEA44D8674BEA9F9CA00405910888">
    <w:name w:val="5EBCEA44D8674BEA9F9CA00405910888"/>
    <w:rsid w:val="00917AB9"/>
  </w:style>
  <w:style w:type="paragraph" w:customStyle="1" w:styleId="C4B94E5C0001452C9959EBCB38FE8E29">
    <w:name w:val="C4B94E5C0001452C9959EBCB38FE8E29"/>
    <w:rsid w:val="00917AB9"/>
  </w:style>
  <w:style w:type="paragraph" w:customStyle="1" w:styleId="4A25D12F01E6464F8B8029A2EB1781F5">
    <w:name w:val="4A25D12F01E6464F8B8029A2EB1781F5"/>
    <w:rsid w:val="00917AB9"/>
  </w:style>
  <w:style w:type="paragraph" w:customStyle="1" w:styleId="41E70939A0D748DBAE462B705CA05930">
    <w:name w:val="41E70939A0D748DBAE462B705CA05930"/>
    <w:rsid w:val="00917AB9"/>
  </w:style>
  <w:style w:type="paragraph" w:customStyle="1" w:styleId="61DDC0E81E144B16852E0A05A68742FA">
    <w:name w:val="61DDC0E81E144B16852E0A05A68742FA"/>
    <w:rsid w:val="00917AB9"/>
  </w:style>
  <w:style w:type="paragraph" w:customStyle="1" w:styleId="FAA3628114C14B2FAF6E259FBFD5D993">
    <w:name w:val="FAA3628114C14B2FAF6E259FBFD5D993"/>
    <w:rsid w:val="00917AB9"/>
  </w:style>
  <w:style w:type="paragraph" w:customStyle="1" w:styleId="95814C18A1B44765B0E651FDDCB47CC1">
    <w:name w:val="95814C18A1B44765B0E651FDDCB47CC1"/>
    <w:rsid w:val="00917AB9"/>
  </w:style>
  <w:style w:type="paragraph" w:customStyle="1" w:styleId="8DB72FBD70CE4D6386B809E425A1813D">
    <w:name w:val="8DB72FBD70CE4D6386B809E425A1813D"/>
    <w:rsid w:val="00917AB9"/>
  </w:style>
  <w:style w:type="paragraph" w:customStyle="1" w:styleId="079BF369ACB44FA7A0461D5F4FABC097">
    <w:name w:val="079BF369ACB44FA7A0461D5F4FABC097"/>
    <w:rsid w:val="00917AB9"/>
  </w:style>
  <w:style w:type="paragraph" w:customStyle="1" w:styleId="EEC1CDED059F49368CFC8E8CE60550E6">
    <w:name w:val="EEC1CDED059F49368CFC8E8CE60550E6"/>
    <w:rsid w:val="00917AB9"/>
  </w:style>
  <w:style w:type="paragraph" w:customStyle="1" w:styleId="DDEDB6727A584D90BB613AB929AED88B">
    <w:name w:val="DDEDB6727A584D90BB613AB929AED88B"/>
    <w:rsid w:val="00917AB9"/>
  </w:style>
  <w:style w:type="paragraph" w:customStyle="1" w:styleId="3F2CAAE8CE34464298EBE7EB3059C4C5">
    <w:name w:val="3F2CAAE8CE34464298EBE7EB3059C4C5"/>
    <w:rsid w:val="00917AB9"/>
  </w:style>
  <w:style w:type="paragraph" w:customStyle="1" w:styleId="B2ECDE85742542D89BB4C550679C262C">
    <w:name w:val="B2ECDE85742542D89BB4C550679C262C"/>
    <w:rsid w:val="00917AB9"/>
  </w:style>
  <w:style w:type="paragraph" w:customStyle="1" w:styleId="957F2711B47740D6829AE6AEEC545218">
    <w:name w:val="957F2711B47740D6829AE6AEEC545218"/>
    <w:rsid w:val="00917AB9"/>
  </w:style>
  <w:style w:type="paragraph" w:customStyle="1" w:styleId="18B03A50A0244F54B91E2655D6041052">
    <w:name w:val="18B03A50A0244F54B91E2655D6041052"/>
    <w:rsid w:val="00917AB9"/>
  </w:style>
  <w:style w:type="paragraph" w:customStyle="1" w:styleId="17DD025A5943436DAC67A00BEC20378D">
    <w:name w:val="17DD025A5943436DAC67A00BEC20378D"/>
    <w:rsid w:val="00917AB9"/>
  </w:style>
  <w:style w:type="paragraph" w:customStyle="1" w:styleId="56362C89B121473DA0D8CD2D87B3C9E3">
    <w:name w:val="56362C89B121473DA0D8CD2D87B3C9E3"/>
    <w:rsid w:val="00917AB9"/>
  </w:style>
  <w:style w:type="paragraph" w:customStyle="1" w:styleId="E468B90CD1704DB08BDCA3CA181F84ED">
    <w:name w:val="E468B90CD1704DB08BDCA3CA181F84ED"/>
    <w:rsid w:val="00917AB9"/>
  </w:style>
  <w:style w:type="paragraph" w:customStyle="1" w:styleId="24700376961B431DBCA9E1FB77ED3EF8">
    <w:name w:val="24700376961B431DBCA9E1FB77ED3EF8"/>
    <w:rsid w:val="00917AB9"/>
  </w:style>
  <w:style w:type="paragraph" w:customStyle="1" w:styleId="5019324C6B7342EB9CA9DC27E9830C81">
    <w:name w:val="5019324C6B7342EB9CA9DC27E9830C81"/>
    <w:rsid w:val="00917AB9"/>
  </w:style>
  <w:style w:type="paragraph" w:customStyle="1" w:styleId="7E0C6D333AA44EC794AE72331B2BD961">
    <w:name w:val="7E0C6D333AA44EC794AE72331B2BD961"/>
    <w:rsid w:val="00917AB9"/>
  </w:style>
  <w:style w:type="paragraph" w:customStyle="1" w:styleId="9EDFA94C30D34D1A8B99DEC6F9C389CE">
    <w:name w:val="9EDFA94C30D34D1A8B99DEC6F9C389CE"/>
    <w:rsid w:val="00917AB9"/>
  </w:style>
  <w:style w:type="paragraph" w:customStyle="1" w:styleId="D1A0F73E7D3B438B8D5293A170008382">
    <w:name w:val="D1A0F73E7D3B438B8D5293A170008382"/>
    <w:rsid w:val="00917AB9"/>
  </w:style>
  <w:style w:type="paragraph" w:customStyle="1" w:styleId="1F26474E29754C48B9F088B000A86479">
    <w:name w:val="1F26474E29754C48B9F088B000A86479"/>
    <w:rsid w:val="00917AB9"/>
  </w:style>
  <w:style w:type="paragraph" w:customStyle="1" w:styleId="80F581C0B4164C2CB108EF88F66F2D1F">
    <w:name w:val="80F581C0B4164C2CB108EF88F66F2D1F"/>
    <w:rsid w:val="00917AB9"/>
  </w:style>
  <w:style w:type="paragraph" w:customStyle="1" w:styleId="8153F8389E0B42C685054471032153CB">
    <w:name w:val="8153F8389E0B42C685054471032153CB"/>
    <w:rsid w:val="00917AB9"/>
  </w:style>
  <w:style w:type="paragraph" w:customStyle="1" w:styleId="0D64441AC0F64F0CB5B379D6BB3A8649">
    <w:name w:val="0D64441AC0F64F0CB5B379D6BB3A8649"/>
    <w:rsid w:val="00917AB9"/>
  </w:style>
  <w:style w:type="paragraph" w:customStyle="1" w:styleId="756754D877B4450A9E63034D9B2E80C5">
    <w:name w:val="756754D877B4450A9E63034D9B2E80C5"/>
    <w:rsid w:val="00917AB9"/>
  </w:style>
  <w:style w:type="paragraph" w:customStyle="1" w:styleId="270A39872EA244F2A16E8A252B384722">
    <w:name w:val="270A39872EA244F2A16E8A252B384722"/>
    <w:rsid w:val="00917AB9"/>
  </w:style>
  <w:style w:type="paragraph" w:customStyle="1" w:styleId="4BA0F089748E41B09D8BCB23F626A503">
    <w:name w:val="4BA0F089748E41B09D8BCB23F626A503"/>
    <w:rsid w:val="00917AB9"/>
  </w:style>
  <w:style w:type="paragraph" w:customStyle="1" w:styleId="B371AA728EF04BC08CC7D1A2B4CE5FC7">
    <w:name w:val="B371AA728EF04BC08CC7D1A2B4CE5FC7"/>
    <w:rsid w:val="00917AB9"/>
  </w:style>
  <w:style w:type="paragraph" w:customStyle="1" w:styleId="4D4B0308166B49DAB141F213EF259783">
    <w:name w:val="4D4B0308166B49DAB141F213EF259783"/>
    <w:rsid w:val="00917AB9"/>
  </w:style>
  <w:style w:type="paragraph" w:customStyle="1" w:styleId="438DC1FADFCB48789BCFBC5D3B46697C">
    <w:name w:val="438DC1FADFCB48789BCFBC5D3B46697C"/>
    <w:rsid w:val="00917AB9"/>
  </w:style>
  <w:style w:type="paragraph" w:customStyle="1" w:styleId="9C3B22BD81BB4568B2C67270E47C2E3D">
    <w:name w:val="9C3B22BD81BB4568B2C67270E47C2E3D"/>
    <w:rsid w:val="00917AB9"/>
  </w:style>
  <w:style w:type="paragraph" w:customStyle="1" w:styleId="DB1E212E040946A39505854CEEB2D9A8">
    <w:name w:val="DB1E212E040946A39505854CEEB2D9A8"/>
    <w:rsid w:val="00917AB9"/>
  </w:style>
  <w:style w:type="paragraph" w:customStyle="1" w:styleId="205C06EB0C3249DFB04E23F58CB7734D">
    <w:name w:val="205C06EB0C3249DFB04E23F58CB7734D"/>
    <w:rsid w:val="00917AB9"/>
  </w:style>
  <w:style w:type="paragraph" w:customStyle="1" w:styleId="6958D7F1E7C74B4CBDEB66D46ACAB7E4">
    <w:name w:val="6958D7F1E7C74B4CBDEB66D46ACAB7E4"/>
    <w:rsid w:val="00917AB9"/>
  </w:style>
  <w:style w:type="paragraph" w:customStyle="1" w:styleId="69F51B5B36DF44F5B24BA40CD14E697B">
    <w:name w:val="69F51B5B36DF44F5B24BA40CD14E697B"/>
    <w:rsid w:val="00917AB9"/>
  </w:style>
  <w:style w:type="paragraph" w:customStyle="1" w:styleId="B08FE2BCE06B459A926AB4252B2A5BD7">
    <w:name w:val="B08FE2BCE06B459A926AB4252B2A5BD7"/>
    <w:rsid w:val="00917AB9"/>
  </w:style>
  <w:style w:type="paragraph" w:customStyle="1" w:styleId="AA66543293C14DA09FD8568D60FA4597">
    <w:name w:val="AA66543293C14DA09FD8568D60FA4597"/>
    <w:rsid w:val="00917AB9"/>
  </w:style>
  <w:style w:type="paragraph" w:customStyle="1" w:styleId="CF1E6666AD054F6188A107D129736AED">
    <w:name w:val="CF1E6666AD054F6188A107D129736AED"/>
    <w:rsid w:val="00917AB9"/>
  </w:style>
  <w:style w:type="paragraph" w:customStyle="1" w:styleId="6B53D31C8DDA4ADB9CE67552964E4E99">
    <w:name w:val="6B53D31C8DDA4ADB9CE67552964E4E99"/>
    <w:rsid w:val="00917AB9"/>
  </w:style>
  <w:style w:type="paragraph" w:customStyle="1" w:styleId="A62DB360691B44C389A3A6BD84C12AF3">
    <w:name w:val="A62DB360691B44C389A3A6BD84C12AF3"/>
    <w:rsid w:val="00917AB9"/>
  </w:style>
  <w:style w:type="paragraph" w:customStyle="1" w:styleId="5B1E9FFEB9E7405BB9D11171BFF5B4FB">
    <w:name w:val="5B1E9FFEB9E7405BB9D11171BFF5B4FB"/>
    <w:rsid w:val="00917AB9"/>
  </w:style>
  <w:style w:type="paragraph" w:customStyle="1" w:styleId="FF9FE9FD9BA74E70A7699A26DD9572B5">
    <w:name w:val="FF9FE9FD9BA74E70A7699A26DD9572B5"/>
    <w:rsid w:val="00917AB9"/>
  </w:style>
  <w:style w:type="paragraph" w:customStyle="1" w:styleId="5C427D64FF8E44C8AC67FD5769E061CC">
    <w:name w:val="5C427D64FF8E44C8AC67FD5769E061CC"/>
    <w:rsid w:val="00917AB9"/>
  </w:style>
  <w:style w:type="paragraph" w:customStyle="1" w:styleId="A8D55F5EAE5744FB94B725BAA340FB14">
    <w:name w:val="A8D55F5EAE5744FB94B725BAA340FB14"/>
    <w:rsid w:val="00917AB9"/>
  </w:style>
  <w:style w:type="paragraph" w:customStyle="1" w:styleId="DB58F98A5ADD4CDABBB13562098868B9">
    <w:name w:val="DB58F98A5ADD4CDABBB13562098868B9"/>
    <w:rsid w:val="00917AB9"/>
  </w:style>
  <w:style w:type="paragraph" w:customStyle="1" w:styleId="D3220EFE5439448DB779BB9B84C07215">
    <w:name w:val="D3220EFE5439448DB779BB9B84C07215"/>
    <w:rsid w:val="00917AB9"/>
  </w:style>
  <w:style w:type="paragraph" w:customStyle="1" w:styleId="BDFA2F7603554D0B95802131CC171D67">
    <w:name w:val="BDFA2F7603554D0B95802131CC171D67"/>
    <w:rsid w:val="00917AB9"/>
  </w:style>
  <w:style w:type="paragraph" w:customStyle="1" w:styleId="03EE4572D85D4A3FA969533E4B5018F4">
    <w:name w:val="03EE4572D85D4A3FA969533E4B5018F4"/>
    <w:rsid w:val="00917AB9"/>
  </w:style>
  <w:style w:type="paragraph" w:customStyle="1" w:styleId="808AE772A7754D87A7E418276CEF36BB">
    <w:name w:val="808AE772A7754D87A7E418276CEF36BB"/>
    <w:rsid w:val="00917AB9"/>
  </w:style>
  <w:style w:type="paragraph" w:customStyle="1" w:styleId="12D0BE4350614062B87FA1F111395830">
    <w:name w:val="12D0BE4350614062B87FA1F111395830"/>
    <w:rsid w:val="00917AB9"/>
  </w:style>
  <w:style w:type="paragraph" w:customStyle="1" w:styleId="CAAE5D3C42874E63867608E7E4C3DBCC">
    <w:name w:val="CAAE5D3C42874E63867608E7E4C3DBCC"/>
    <w:rsid w:val="00917AB9"/>
  </w:style>
  <w:style w:type="paragraph" w:customStyle="1" w:styleId="15D9347BCFA04C24908CD29E8C1C5EC5">
    <w:name w:val="15D9347BCFA04C24908CD29E8C1C5EC5"/>
    <w:rsid w:val="00917AB9"/>
  </w:style>
  <w:style w:type="paragraph" w:customStyle="1" w:styleId="B190E98000A844F8A197C16382A5D036">
    <w:name w:val="B190E98000A844F8A197C16382A5D036"/>
    <w:rsid w:val="00917AB9"/>
  </w:style>
  <w:style w:type="paragraph" w:customStyle="1" w:styleId="98462B62E6E649B483D06D4C5A23BB69">
    <w:name w:val="98462B62E6E649B483D06D4C5A23BB69"/>
    <w:rsid w:val="00917AB9"/>
  </w:style>
  <w:style w:type="paragraph" w:customStyle="1" w:styleId="1580A433B5B34DB38388C2BBB6F6A2CD">
    <w:name w:val="1580A433B5B34DB38388C2BBB6F6A2CD"/>
    <w:rsid w:val="00917AB9"/>
  </w:style>
  <w:style w:type="paragraph" w:customStyle="1" w:styleId="8C0E98FDF7364885B2E6EC4EDFB45CE4">
    <w:name w:val="8C0E98FDF7364885B2E6EC4EDFB45CE4"/>
    <w:rsid w:val="00917AB9"/>
  </w:style>
  <w:style w:type="paragraph" w:customStyle="1" w:styleId="B51E4EBAD5334CEEA1443AC41BA28F25">
    <w:name w:val="B51E4EBAD5334CEEA1443AC41BA28F25"/>
    <w:rsid w:val="00917AB9"/>
  </w:style>
  <w:style w:type="paragraph" w:customStyle="1" w:styleId="C6C177E10D4E43B2BCBCA79CC432931E">
    <w:name w:val="C6C177E10D4E43B2BCBCA79CC432931E"/>
    <w:rsid w:val="00917AB9"/>
  </w:style>
  <w:style w:type="paragraph" w:customStyle="1" w:styleId="D9E7491B5DF94266B6EF9345AEE8112B">
    <w:name w:val="D9E7491B5DF94266B6EF9345AEE8112B"/>
    <w:rsid w:val="00917AB9"/>
  </w:style>
  <w:style w:type="paragraph" w:customStyle="1" w:styleId="13C40D2B3D4E4223811DF557200CF479">
    <w:name w:val="13C40D2B3D4E4223811DF557200CF479"/>
    <w:rsid w:val="00917AB9"/>
  </w:style>
  <w:style w:type="paragraph" w:customStyle="1" w:styleId="EFC9116FFE1C4F8381B1BEF66FAF7A1B">
    <w:name w:val="EFC9116FFE1C4F8381B1BEF66FAF7A1B"/>
    <w:rsid w:val="00917AB9"/>
  </w:style>
  <w:style w:type="paragraph" w:customStyle="1" w:styleId="AA9D13516E5E4D2997C990E0A41C663F">
    <w:name w:val="AA9D13516E5E4D2997C990E0A41C663F"/>
    <w:rsid w:val="00917AB9"/>
  </w:style>
  <w:style w:type="paragraph" w:customStyle="1" w:styleId="541C6B7E5D5F427683A49F157460B621">
    <w:name w:val="541C6B7E5D5F427683A49F157460B621"/>
    <w:rsid w:val="00917AB9"/>
  </w:style>
  <w:style w:type="paragraph" w:customStyle="1" w:styleId="EBB4E17FD1EE46668F9682DC665DF064">
    <w:name w:val="EBB4E17FD1EE46668F9682DC665DF064"/>
    <w:rsid w:val="00917AB9"/>
  </w:style>
  <w:style w:type="paragraph" w:customStyle="1" w:styleId="2504B38F6C2544CE88E1E147F1147568">
    <w:name w:val="2504B38F6C2544CE88E1E147F1147568"/>
    <w:rsid w:val="00917AB9"/>
  </w:style>
  <w:style w:type="paragraph" w:customStyle="1" w:styleId="84A6AAD84D714E97BF140466FDB72E3F">
    <w:name w:val="84A6AAD84D714E97BF140466FDB72E3F"/>
    <w:rsid w:val="00917AB9"/>
  </w:style>
  <w:style w:type="paragraph" w:customStyle="1" w:styleId="AA8068985AF44B64998D7835A0F8ECEF">
    <w:name w:val="AA8068985AF44B64998D7835A0F8ECEF"/>
    <w:rsid w:val="00917AB9"/>
  </w:style>
  <w:style w:type="paragraph" w:customStyle="1" w:styleId="F3C82C0D6D174A8393980E08CBD648EC">
    <w:name w:val="F3C82C0D6D174A8393980E08CBD648EC"/>
    <w:rsid w:val="00917AB9"/>
  </w:style>
  <w:style w:type="paragraph" w:customStyle="1" w:styleId="CE48345F464C4D348B22193AD1110849">
    <w:name w:val="CE48345F464C4D348B22193AD1110849"/>
    <w:rsid w:val="00917AB9"/>
  </w:style>
  <w:style w:type="paragraph" w:customStyle="1" w:styleId="60006AF4F029495B8DB03235817097FB">
    <w:name w:val="60006AF4F029495B8DB03235817097FB"/>
    <w:rsid w:val="00917AB9"/>
  </w:style>
  <w:style w:type="paragraph" w:customStyle="1" w:styleId="5BA8D2C4547242F4AA980EC6A190277D">
    <w:name w:val="5BA8D2C4547242F4AA980EC6A190277D"/>
    <w:rsid w:val="00917AB9"/>
  </w:style>
  <w:style w:type="paragraph" w:customStyle="1" w:styleId="A6352868378F4CF5B60CFEDF931F3CA6">
    <w:name w:val="A6352868378F4CF5B60CFEDF931F3CA6"/>
    <w:rsid w:val="00917AB9"/>
  </w:style>
  <w:style w:type="paragraph" w:customStyle="1" w:styleId="C3DDF59CA03D4ECCAFD6701C64A088CC">
    <w:name w:val="C3DDF59CA03D4ECCAFD6701C64A088CC"/>
    <w:rsid w:val="00917AB9"/>
  </w:style>
  <w:style w:type="paragraph" w:customStyle="1" w:styleId="FA22E064421F494EACF1E98BABF83680">
    <w:name w:val="FA22E064421F494EACF1E98BABF83680"/>
    <w:rsid w:val="00917AB9"/>
  </w:style>
  <w:style w:type="paragraph" w:customStyle="1" w:styleId="FDD7D88234BC48A29DD2C16790EA9C66">
    <w:name w:val="FDD7D88234BC48A29DD2C16790EA9C66"/>
    <w:rsid w:val="00917AB9"/>
  </w:style>
  <w:style w:type="paragraph" w:customStyle="1" w:styleId="A9E2268F23654EE7A6CE3133467A54A9">
    <w:name w:val="A9E2268F23654EE7A6CE3133467A54A9"/>
    <w:rsid w:val="00917AB9"/>
  </w:style>
  <w:style w:type="paragraph" w:customStyle="1" w:styleId="F391AEC350934FE5B1295221E629CC8A">
    <w:name w:val="F391AEC350934FE5B1295221E629CC8A"/>
    <w:rsid w:val="00917AB9"/>
  </w:style>
  <w:style w:type="paragraph" w:customStyle="1" w:styleId="8CCB567457B2404EAEF722EC4041EB06">
    <w:name w:val="8CCB567457B2404EAEF722EC4041EB06"/>
    <w:rsid w:val="00917AB9"/>
  </w:style>
  <w:style w:type="paragraph" w:customStyle="1" w:styleId="F3DC1D59226A4C6CBACA8EE1AF250F50">
    <w:name w:val="F3DC1D59226A4C6CBACA8EE1AF250F50"/>
    <w:rsid w:val="00917AB9"/>
  </w:style>
  <w:style w:type="paragraph" w:customStyle="1" w:styleId="22BD50B0366B48B48E018720F3D53BA7">
    <w:name w:val="22BD50B0366B48B48E018720F3D53BA7"/>
    <w:rsid w:val="00917AB9"/>
  </w:style>
  <w:style w:type="paragraph" w:customStyle="1" w:styleId="8CABAC935FAA4782AE3537DB17CD11C9">
    <w:name w:val="8CABAC935FAA4782AE3537DB17CD11C9"/>
    <w:rsid w:val="00917AB9"/>
  </w:style>
  <w:style w:type="paragraph" w:customStyle="1" w:styleId="AFEDEC4C49434990A9269AAB26CE17F2">
    <w:name w:val="AFEDEC4C49434990A9269AAB26CE17F2"/>
    <w:rsid w:val="00917AB9"/>
  </w:style>
  <w:style w:type="paragraph" w:customStyle="1" w:styleId="7C0B201FA11848A78ABD06D446E9AAB6">
    <w:name w:val="7C0B201FA11848A78ABD06D446E9AAB6"/>
    <w:rsid w:val="00917AB9"/>
  </w:style>
  <w:style w:type="paragraph" w:customStyle="1" w:styleId="84E019AFE8DF4594B1FC162360F96684">
    <w:name w:val="84E019AFE8DF4594B1FC162360F96684"/>
    <w:rsid w:val="00917AB9"/>
  </w:style>
  <w:style w:type="paragraph" w:customStyle="1" w:styleId="C6C9E3F744D244B0A4C965EBF40C6716">
    <w:name w:val="C6C9E3F744D244B0A4C965EBF40C6716"/>
    <w:rsid w:val="00917AB9"/>
  </w:style>
  <w:style w:type="paragraph" w:customStyle="1" w:styleId="DBD88DDC19234DDBB651127A020D6766">
    <w:name w:val="DBD88DDC19234DDBB651127A020D6766"/>
    <w:rsid w:val="00917AB9"/>
  </w:style>
  <w:style w:type="paragraph" w:customStyle="1" w:styleId="E712B8851157489EA840863FB5161C50">
    <w:name w:val="E712B8851157489EA840863FB5161C50"/>
    <w:rsid w:val="00917AB9"/>
  </w:style>
  <w:style w:type="paragraph" w:customStyle="1" w:styleId="8E5FCA70F54B4DC88EC8B42198178B03">
    <w:name w:val="8E5FCA70F54B4DC88EC8B42198178B03"/>
    <w:rsid w:val="00917AB9"/>
  </w:style>
  <w:style w:type="paragraph" w:customStyle="1" w:styleId="4E4E2AE2315D47B496BB479B6EB40AA2">
    <w:name w:val="4E4E2AE2315D47B496BB479B6EB40AA2"/>
    <w:rsid w:val="00917AB9"/>
  </w:style>
  <w:style w:type="paragraph" w:customStyle="1" w:styleId="1BFC38726A3342C68A251A9C33FEE048">
    <w:name w:val="1BFC38726A3342C68A251A9C33FEE048"/>
    <w:rsid w:val="00917AB9"/>
  </w:style>
  <w:style w:type="paragraph" w:customStyle="1" w:styleId="F5D58E686B194649A9AE47C3DF274952">
    <w:name w:val="F5D58E686B194649A9AE47C3DF274952"/>
    <w:rsid w:val="00917AB9"/>
  </w:style>
  <w:style w:type="paragraph" w:customStyle="1" w:styleId="7DF934B86B424B0D9C5313E95B0CA10B">
    <w:name w:val="7DF934B86B424B0D9C5313E95B0CA10B"/>
    <w:rsid w:val="00917AB9"/>
  </w:style>
  <w:style w:type="paragraph" w:customStyle="1" w:styleId="0C2A689EA47144A1B5404B51C7D6DC4A">
    <w:name w:val="0C2A689EA47144A1B5404B51C7D6DC4A"/>
    <w:rsid w:val="00917AB9"/>
  </w:style>
  <w:style w:type="paragraph" w:customStyle="1" w:styleId="E8F1128048004CEEAD37C824E32EDB3C">
    <w:name w:val="E8F1128048004CEEAD37C824E32EDB3C"/>
    <w:rsid w:val="00917AB9"/>
  </w:style>
  <w:style w:type="paragraph" w:customStyle="1" w:styleId="5A23B5BA5FA543E4BE2BB6E4706F916C">
    <w:name w:val="5A23B5BA5FA543E4BE2BB6E4706F916C"/>
    <w:rsid w:val="00917AB9"/>
  </w:style>
  <w:style w:type="paragraph" w:customStyle="1" w:styleId="B66CEB3D9E454352B58992981AC869E9">
    <w:name w:val="B66CEB3D9E454352B58992981AC869E9"/>
    <w:rsid w:val="00917AB9"/>
  </w:style>
  <w:style w:type="paragraph" w:customStyle="1" w:styleId="0ECDBBAB277840CC8B3AE0982201B453">
    <w:name w:val="0ECDBBAB277840CC8B3AE0982201B453"/>
    <w:rsid w:val="00917AB9"/>
  </w:style>
  <w:style w:type="paragraph" w:customStyle="1" w:styleId="3485C45221BB4382ACF114E2C6620EEE">
    <w:name w:val="3485C45221BB4382ACF114E2C6620EEE"/>
    <w:rsid w:val="00917AB9"/>
  </w:style>
  <w:style w:type="paragraph" w:customStyle="1" w:styleId="C049F5B3839F45CFAFBDEF2FF9032BF8">
    <w:name w:val="C049F5B3839F45CFAFBDEF2FF9032BF8"/>
    <w:rsid w:val="00917AB9"/>
  </w:style>
  <w:style w:type="paragraph" w:customStyle="1" w:styleId="712D46412EDF4264B0B6CDA54C15A2DF">
    <w:name w:val="712D46412EDF4264B0B6CDA54C15A2DF"/>
    <w:rsid w:val="00917AB9"/>
  </w:style>
  <w:style w:type="paragraph" w:customStyle="1" w:styleId="82AEF091FFDB4F0BBF8C352538C24FC4">
    <w:name w:val="82AEF091FFDB4F0BBF8C352538C24FC4"/>
    <w:rsid w:val="00917AB9"/>
  </w:style>
  <w:style w:type="paragraph" w:customStyle="1" w:styleId="DC41A542AECF4CE99412395B32AD67ED">
    <w:name w:val="DC41A542AECF4CE99412395B32AD67ED"/>
    <w:rsid w:val="00917AB9"/>
  </w:style>
  <w:style w:type="paragraph" w:customStyle="1" w:styleId="AC46C94B23BB42CEB67EB99BCC5EE5EE">
    <w:name w:val="AC46C94B23BB42CEB67EB99BCC5EE5EE"/>
    <w:rsid w:val="00917AB9"/>
  </w:style>
  <w:style w:type="paragraph" w:customStyle="1" w:styleId="95967EAB25774A7D8AF191E4FB96AA13">
    <w:name w:val="95967EAB25774A7D8AF191E4FB96AA13"/>
    <w:rsid w:val="00917AB9"/>
  </w:style>
  <w:style w:type="paragraph" w:customStyle="1" w:styleId="CD6FD567FED24E83AE946F07E94308E3">
    <w:name w:val="CD6FD567FED24E83AE946F07E94308E3"/>
    <w:rsid w:val="00917AB9"/>
  </w:style>
  <w:style w:type="paragraph" w:customStyle="1" w:styleId="F08D26EE62E4437FAAA6A24FB7125A39">
    <w:name w:val="F08D26EE62E4437FAAA6A24FB7125A39"/>
    <w:rsid w:val="00917AB9"/>
  </w:style>
  <w:style w:type="paragraph" w:customStyle="1" w:styleId="C2AE049E72F94513893C022A584DE5FE">
    <w:name w:val="C2AE049E72F94513893C022A584DE5FE"/>
    <w:rsid w:val="00917AB9"/>
  </w:style>
  <w:style w:type="paragraph" w:customStyle="1" w:styleId="2CC1EE0B0C414B4F84048E531768EAEA">
    <w:name w:val="2CC1EE0B0C414B4F84048E531768EAEA"/>
    <w:rsid w:val="00917AB9"/>
  </w:style>
  <w:style w:type="paragraph" w:customStyle="1" w:styleId="825E37399A6F4F9791D655AB4B4C29B3">
    <w:name w:val="825E37399A6F4F9791D655AB4B4C29B3"/>
    <w:rsid w:val="00917AB9"/>
  </w:style>
  <w:style w:type="paragraph" w:customStyle="1" w:styleId="DF49975F52FD4D8DA7BF891EE8C1675A">
    <w:name w:val="DF49975F52FD4D8DA7BF891EE8C1675A"/>
    <w:rsid w:val="00917AB9"/>
  </w:style>
  <w:style w:type="paragraph" w:customStyle="1" w:styleId="60287D6351C14885A50993B32B3F2B25">
    <w:name w:val="60287D6351C14885A50993B32B3F2B25"/>
    <w:rsid w:val="00917AB9"/>
  </w:style>
  <w:style w:type="paragraph" w:customStyle="1" w:styleId="2EB5A4B5360D47568B9764561BF266C5">
    <w:name w:val="2EB5A4B5360D47568B9764561BF266C5"/>
    <w:rsid w:val="00917AB9"/>
  </w:style>
  <w:style w:type="paragraph" w:customStyle="1" w:styleId="9E165F4EC88C44C5BB96ED2CA3CB603C">
    <w:name w:val="9E165F4EC88C44C5BB96ED2CA3CB603C"/>
    <w:rsid w:val="00917AB9"/>
  </w:style>
  <w:style w:type="paragraph" w:customStyle="1" w:styleId="E56FA47952DD446EA78B978C3DBF474D">
    <w:name w:val="E56FA47952DD446EA78B978C3DBF474D"/>
    <w:rsid w:val="00917AB9"/>
  </w:style>
  <w:style w:type="paragraph" w:customStyle="1" w:styleId="D174389BF0B64BCDA042C3C208D133D1">
    <w:name w:val="D174389BF0B64BCDA042C3C208D133D1"/>
    <w:rsid w:val="00917AB9"/>
  </w:style>
  <w:style w:type="paragraph" w:customStyle="1" w:styleId="99FD781FF9254F1093D4E62271E56117">
    <w:name w:val="99FD781FF9254F1093D4E62271E56117"/>
    <w:rsid w:val="00917AB9"/>
  </w:style>
  <w:style w:type="paragraph" w:customStyle="1" w:styleId="0830F7CCEB84434985BA93F013C6C6DC">
    <w:name w:val="0830F7CCEB84434985BA93F013C6C6DC"/>
    <w:rsid w:val="00917AB9"/>
  </w:style>
  <w:style w:type="paragraph" w:customStyle="1" w:styleId="1E5BA184D2FA4187A418C216307F225E">
    <w:name w:val="1E5BA184D2FA4187A418C216307F225E"/>
    <w:rsid w:val="00917AB9"/>
  </w:style>
  <w:style w:type="paragraph" w:customStyle="1" w:styleId="C3CF80A5CE5D4C768285A0BE37F60A25">
    <w:name w:val="C3CF80A5CE5D4C768285A0BE37F60A25"/>
    <w:rsid w:val="00917AB9"/>
  </w:style>
  <w:style w:type="paragraph" w:customStyle="1" w:styleId="06EC79A91D53402D8E4F707CFE9C927D">
    <w:name w:val="06EC79A91D53402D8E4F707CFE9C927D"/>
    <w:rsid w:val="00917AB9"/>
  </w:style>
  <w:style w:type="paragraph" w:customStyle="1" w:styleId="97E979FB4C7547A2B07B561209ABF203">
    <w:name w:val="97E979FB4C7547A2B07B561209ABF203"/>
    <w:rsid w:val="00917AB9"/>
  </w:style>
  <w:style w:type="paragraph" w:customStyle="1" w:styleId="1E480E14661C4229901C28D43F31D8F8">
    <w:name w:val="1E480E14661C4229901C28D43F31D8F8"/>
    <w:rsid w:val="00917AB9"/>
  </w:style>
  <w:style w:type="paragraph" w:customStyle="1" w:styleId="D4BB90F70990447F8C03A2E091687DD9">
    <w:name w:val="D4BB90F70990447F8C03A2E091687DD9"/>
    <w:rsid w:val="00917AB9"/>
  </w:style>
  <w:style w:type="paragraph" w:customStyle="1" w:styleId="16D15EB815F64D9CA0EC66316BD1276D">
    <w:name w:val="16D15EB815F64D9CA0EC66316BD1276D"/>
    <w:rsid w:val="00917AB9"/>
  </w:style>
  <w:style w:type="paragraph" w:customStyle="1" w:styleId="6E16462F848846E397C03CB4A13E0081">
    <w:name w:val="6E16462F848846E397C03CB4A13E0081"/>
    <w:rsid w:val="00917AB9"/>
  </w:style>
  <w:style w:type="paragraph" w:customStyle="1" w:styleId="50BBD0B99696475EB0CDDBC730E8847A">
    <w:name w:val="50BBD0B99696475EB0CDDBC730E8847A"/>
    <w:rsid w:val="00917AB9"/>
  </w:style>
  <w:style w:type="paragraph" w:customStyle="1" w:styleId="A69D8F74F6334511B1AF9DC678700708">
    <w:name w:val="A69D8F74F6334511B1AF9DC678700708"/>
    <w:rsid w:val="00917AB9"/>
  </w:style>
  <w:style w:type="paragraph" w:customStyle="1" w:styleId="984E370292FB40448FEE490E2D3EF866">
    <w:name w:val="984E370292FB40448FEE490E2D3EF866"/>
    <w:rsid w:val="00917AB9"/>
  </w:style>
  <w:style w:type="paragraph" w:customStyle="1" w:styleId="FE2DC2972CB047E993094F8772F26753">
    <w:name w:val="FE2DC2972CB047E993094F8772F26753"/>
    <w:rsid w:val="00917AB9"/>
  </w:style>
  <w:style w:type="paragraph" w:customStyle="1" w:styleId="71A4DBA8BCDF42CEBBA4608627F4EF8E">
    <w:name w:val="71A4DBA8BCDF42CEBBA4608627F4EF8E"/>
    <w:rsid w:val="00917AB9"/>
  </w:style>
  <w:style w:type="paragraph" w:customStyle="1" w:styleId="5CDF8937EC68423EAD3CE6CA902EC830">
    <w:name w:val="5CDF8937EC68423EAD3CE6CA902EC830"/>
    <w:rsid w:val="00917AB9"/>
  </w:style>
  <w:style w:type="paragraph" w:customStyle="1" w:styleId="9FE5B18C1E924DBA98C4EE24EB879AD2">
    <w:name w:val="9FE5B18C1E924DBA98C4EE24EB879AD2"/>
    <w:rsid w:val="00917AB9"/>
  </w:style>
  <w:style w:type="paragraph" w:customStyle="1" w:styleId="70A7C30DE1984D8186C5429E7C4E776A">
    <w:name w:val="70A7C30DE1984D8186C5429E7C4E776A"/>
    <w:rsid w:val="00917AB9"/>
  </w:style>
  <w:style w:type="paragraph" w:customStyle="1" w:styleId="8240456528BA4723B989DA79A89CD07D">
    <w:name w:val="8240456528BA4723B989DA79A89CD07D"/>
    <w:rsid w:val="00917AB9"/>
  </w:style>
  <w:style w:type="paragraph" w:customStyle="1" w:styleId="02954B9DEBC74879970A86945443A4B5">
    <w:name w:val="02954B9DEBC74879970A86945443A4B5"/>
    <w:rsid w:val="00917AB9"/>
  </w:style>
  <w:style w:type="paragraph" w:customStyle="1" w:styleId="7B01855E2A9F473CB7C56F5129858EFD">
    <w:name w:val="7B01855E2A9F473CB7C56F5129858EFD"/>
    <w:rsid w:val="00917AB9"/>
  </w:style>
  <w:style w:type="paragraph" w:customStyle="1" w:styleId="BDEE9B90992043789822EEE09636A6E3">
    <w:name w:val="BDEE9B90992043789822EEE09636A6E3"/>
    <w:rsid w:val="00917AB9"/>
  </w:style>
  <w:style w:type="paragraph" w:customStyle="1" w:styleId="E167295F1C1347AAB1B272CDA7BE7B73">
    <w:name w:val="E167295F1C1347AAB1B272CDA7BE7B73"/>
    <w:rsid w:val="00917AB9"/>
  </w:style>
  <w:style w:type="paragraph" w:customStyle="1" w:styleId="0ADB0563F5BB4CAF973102A646C48224">
    <w:name w:val="0ADB0563F5BB4CAF973102A646C48224"/>
    <w:rsid w:val="00917AB9"/>
  </w:style>
  <w:style w:type="paragraph" w:customStyle="1" w:styleId="4F66693688CB45F081C7C1BD1D58DB59">
    <w:name w:val="4F66693688CB45F081C7C1BD1D58DB59"/>
    <w:rsid w:val="00917AB9"/>
  </w:style>
  <w:style w:type="paragraph" w:customStyle="1" w:styleId="D79412D8A45B493FA6991E4E02FE7250">
    <w:name w:val="D79412D8A45B493FA6991E4E02FE7250"/>
    <w:rsid w:val="00917AB9"/>
  </w:style>
  <w:style w:type="paragraph" w:customStyle="1" w:styleId="38F873F38D1E49B0A774C7B8AA426B56">
    <w:name w:val="38F873F38D1E49B0A774C7B8AA426B56"/>
    <w:rsid w:val="00917AB9"/>
  </w:style>
  <w:style w:type="paragraph" w:customStyle="1" w:styleId="E21262135C29416990EFCF4E760D79C9">
    <w:name w:val="E21262135C29416990EFCF4E760D79C9"/>
    <w:rsid w:val="00E92C61"/>
  </w:style>
  <w:style w:type="paragraph" w:customStyle="1" w:styleId="FE41AC6424664032A9BE6E9745E80C96">
    <w:name w:val="FE41AC6424664032A9BE6E9745E80C96"/>
    <w:rsid w:val="00E92C61"/>
  </w:style>
  <w:style w:type="paragraph" w:customStyle="1" w:styleId="203773FD5AB04755BB9EAE89161EDB35">
    <w:name w:val="203773FD5AB04755BB9EAE89161EDB35"/>
    <w:rsid w:val="000F2A9B"/>
  </w:style>
  <w:style w:type="paragraph" w:customStyle="1" w:styleId="2257106A1DA4415FBAEDEFB84BE9BC53">
    <w:name w:val="2257106A1DA4415FBAEDEFB84BE9BC53"/>
    <w:rsid w:val="000F2A9B"/>
  </w:style>
  <w:style w:type="paragraph" w:customStyle="1" w:styleId="F246A5DA9322487584E673DD0A79385B">
    <w:name w:val="F246A5DA9322487584E673DD0A79385B"/>
    <w:rsid w:val="000F2A9B"/>
  </w:style>
  <w:style w:type="paragraph" w:customStyle="1" w:styleId="B3898AAF21474A30BF50295861A2377A">
    <w:name w:val="B3898AAF21474A30BF50295861A2377A"/>
    <w:rsid w:val="000F2A9B"/>
  </w:style>
  <w:style w:type="paragraph" w:customStyle="1" w:styleId="2E1E077504F64F4A8F69A83293742F7B">
    <w:name w:val="2E1E077504F64F4A8F69A83293742F7B"/>
    <w:rsid w:val="007D5926"/>
  </w:style>
  <w:style w:type="paragraph" w:customStyle="1" w:styleId="72F2CF36100745E8B715DBDE003C94CF">
    <w:name w:val="72F2CF36100745E8B715DBDE003C94CF"/>
    <w:rsid w:val="005757C6"/>
  </w:style>
  <w:style w:type="paragraph" w:customStyle="1" w:styleId="ECDA0113842B4FCCA598181B2629C657">
    <w:name w:val="ECDA0113842B4FCCA598181B2629C657"/>
    <w:rsid w:val="005757C6"/>
  </w:style>
  <w:style w:type="paragraph" w:customStyle="1" w:styleId="179D80B40C0748A6A5BFB20E5493F936">
    <w:name w:val="179D80B40C0748A6A5BFB20E5493F936"/>
    <w:rsid w:val="005757C6"/>
  </w:style>
  <w:style w:type="paragraph" w:customStyle="1" w:styleId="382E59C2AF444C36BA7B6A146D8D26F5">
    <w:name w:val="382E59C2AF444C36BA7B6A146D8D26F5"/>
    <w:rsid w:val="005757C6"/>
  </w:style>
  <w:style w:type="paragraph" w:customStyle="1" w:styleId="3211D6E1B5D04E8BB5D588DE03C98D61">
    <w:name w:val="3211D6E1B5D04E8BB5D588DE03C98D61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7360A8C06AF449DC84E7036356B0190B">
    <w:name w:val="7360A8C06AF449DC84E7036356B0190B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267302F7F0AD4370B19A62FB0F569CF3">
    <w:name w:val="267302F7F0AD4370B19A62FB0F569CF3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B1495504BB494C329941B52D3314A542">
    <w:name w:val="B1495504BB494C329941B52D3314A542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4BB4D4154AFE49928B75EC68FEF9EE53">
    <w:name w:val="4BB4D4154AFE49928B75EC68FEF9EE53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D924423091FF4035B0FCF2ADFC5760AA">
    <w:name w:val="D924423091FF4035B0FCF2ADFC5760AA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D5CFB96A420E4B5EBA610DCB056664E6">
    <w:name w:val="D5CFB96A420E4B5EBA610DCB056664E6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4B2B2BBD12184753A90F410A481FBFF4">
    <w:name w:val="4B2B2BBD12184753A90F410A481FBFF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F0DC986ACD44CE793A4182B883CECF8">
    <w:name w:val="DF0DC986ACD44CE793A4182B883CECF8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09E984EE800C492D92E50F4843305BE6">
    <w:name w:val="09E984EE800C492D92E50F4843305BE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45895F413494A0695C25F5D77F2FD95">
    <w:name w:val="045895F413494A0695C25F5D77F2FD9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6519399A98B4385A8C5D32F94BD550C">
    <w:name w:val="66519399A98B4385A8C5D32F94BD550C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FF19C667163492FA010638161017AAD">
    <w:name w:val="9FF19C667163492FA010638161017AAD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44D65DFC16C463C8A6D5362C2EAA510">
    <w:name w:val="B44D65DFC16C463C8A6D5362C2EAA5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63CCEF626414254AF2D337FF03AF54D">
    <w:name w:val="663CCEF626414254AF2D337FF03AF54D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B3647AFA0FA41AA8534F217E204CE93">
    <w:name w:val="2B3647AFA0FA41AA8534F217E204CE9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B6855D164F5486EB1E611611CEE97E4">
    <w:name w:val="4B6855D164F5486EB1E611611CEE97E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9FF2FE3B63345F48A4ED72CF65A292E">
    <w:name w:val="09FF2FE3B63345F48A4ED72CF65A292E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3D004B002AD3429784055A21C6FBC7A9">
    <w:name w:val="3D004B002AD3429784055A21C6FBC7A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D699723AD9A45EDB2E8CE9E9C579740">
    <w:name w:val="BD699723AD9A45EDB2E8CE9E9C57974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AE3E8BEF57AD4A628C132B4B43F2A81F">
    <w:name w:val="AE3E8BEF57AD4A628C132B4B43F2A81F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3FCBDF1E1074CF6BCF5DC5959A95EAD">
    <w:name w:val="23FCBDF1E1074CF6BCF5DC5959A95EAD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68B78A278A447CF9D5BB716459ECA65">
    <w:name w:val="168B78A278A447CF9D5BB716459ECA6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D14CA58E2394D53A1C77E3CAB5871BD">
    <w:name w:val="7D14CA58E2394D53A1C77E3CAB5871BD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03422389D0F423B91A85832E36A7A6C">
    <w:name w:val="103422389D0F423B91A85832E36A7A6C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03773FD5AB04755BB9EAE89161EDB351">
    <w:name w:val="203773FD5AB04755BB9EAE89161EDB35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257106A1DA4415FBAEDEFB84BE9BC531">
    <w:name w:val="2257106A1DA4415FBAEDEFB84BE9BC53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246A5DA9322487584E673DD0A79385B1">
    <w:name w:val="F246A5DA9322487584E673DD0A79385B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3898AAF21474A30BF50295861A2377A1">
    <w:name w:val="B3898AAF21474A30BF50295861A2377A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6E92F76A65E46C2B802D5ED96AF89794">
    <w:name w:val="76E92F76A65E46C2B802D5ED96AF8979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96AF9131A3B48829167EA1C76205A314">
    <w:name w:val="896AF9131A3B48829167EA1C76205A3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329A7F25AE1465F8BED49D662FE465A4">
    <w:name w:val="F329A7F25AE1465F8BED49D662FE465A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23E9E4E19E44624B449F30C72E7E5E54">
    <w:name w:val="F23E9E4E19E44624B449F30C72E7E5E5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6EF1FC8061541E0A497D906EBE3E6194">
    <w:name w:val="76EF1FC8061541E0A497D906EBE3E619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E3AFBAB665146B49DE48843CDEA81604">
    <w:name w:val="0E3AFBAB665146B49DE48843CDEA8160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E7196DA9A404568A1C4485A7624A4314">
    <w:name w:val="FE7196DA9A404568A1C4485A7624A43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C55DC116FCE44C38A88020D0953C4E24">
    <w:name w:val="7C55DC116FCE44C38A88020D0953C4E2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14B8FEA2374E159D8E8784494A493D4">
    <w:name w:val="1514B8FEA2374E159D8E8784494A493D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5972C0245D64FF6B9521FDB2281CDD34">
    <w:name w:val="75972C0245D64FF6B9521FDB2281CDD3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30740B2DCE64705B299AA8EEF3107F84">
    <w:name w:val="930740B2DCE64705B299AA8EEF3107F8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ABE9522A89B41FAB5FEE1342EDC24FF4">
    <w:name w:val="CABE9522A89B41FAB5FEE1342EDC24FF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5C43B63EC6A34478B1FD23AA5039915E4">
    <w:name w:val="5C43B63EC6A34478B1FD23AA5039915E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25A803E38F9402491278CFF8908FB374">
    <w:name w:val="D25A803E38F9402491278CFF8908FB37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E08F3E5BFBF4C6B804464970712ADF14">
    <w:name w:val="FE08F3E5BFBF4C6B804464970712ADF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36A08312324725B950B9E4F1D701234">
    <w:name w:val="9E36A08312324725B950B9E4F1D70123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3A2B410D8A4A319EFC0218B7DE56664">
    <w:name w:val="9E3A2B410D8A4A319EFC0218B7DE5666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0867C3F9E1B464FB26282CB326D31CB4">
    <w:name w:val="80867C3F9E1B464FB26282CB326D31CB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987780070704AE196E0277E2F3953D84">
    <w:name w:val="9987780070704AE196E0277E2F3953D8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8CE0078ACEB4A4FA7552D4FFEF5AB114">
    <w:name w:val="98CE0078ACEB4A4FA7552D4FFEF5AB1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6D9240EF7C74D4783D0DB3DEFC158AE4">
    <w:name w:val="06D9240EF7C74D4783D0DB3DEFC158AE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72299FA83CF4C32A77189C18E50880F4">
    <w:name w:val="F72299FA83CF4C32A77189C18E50880F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7B54212B87E4C0C9562B2700D8BEDF34">
    <w:name w:val="C7B54212B87E4C0C9562B2700D8BEDF3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05A4B64FFAE42BDB4BF2D21508F441D4">
    <w:name w:val="105A4B64FFAE42BDB4BF2D21508F441D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1F4450BAEF8443E8824F6998496478D4">
    <w:name w:val="D1F4450BAEF8443E8824F6998496478D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EE3D44746FB420D8EC5D90A7DC13C334">
    <w:name w:val="0EE3D44746FB420D8EC5D90A7DC13C33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38C212391BE42548A18008AF5CE3E034">
    <w:name w:val="438C212391BE42548A18008AF5CE3E03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DC2FBA9191C41C69B94DBB1342530D74">
    <w:name w:val="9DC2FBA9191C41C69B94DBB1342530D7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2249CE389F48D1AF63CB4BB93126B94">
    <w:name w:val="9E2249CE389F48D1AF63CB4BB93126B9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0E1493A603145D0B2A0BF77B6FDF0234">
    <w:name w:val="F0E1493A603145D0B2A0BF77B6FDF023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4A26905DFB34EEF8DC77BCC0A203AFB1">
    <w:name w:val="D4A26905DFB34EEF8DC77BCC0A203AFB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044F9A535FE4CEE96E07B872A148E3A1">
    <w:name w:val="0044F9A535FE4CEE96E07B872A148E3A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B0333AB58D14AC4828C181BE5414FD51">
    <w:name w:val="4B0333AB58D14AC4828C181BE5414FD5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E3B6F12F7C14FAD9FCBF5150A4DD58E1">
    <w:name w:val="8E3B6F12F7C14FAD9FCBF5150A4DD58E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A642BBC75935482D9E177F161D0C7C681">
    <w:name w:val="A642BBC75935482D9E177F161D0C7C68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59C9DC1F1A5B4B428B34AA9834785A901">
    <w:name w:val="59C9DC1F1A5B4B428B34AA9834785A90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C20200FF5AE48D5A1F186F399C7C1E91">
    <w:name w:val="1C20200FF5AE48D5A1F186F399C7C1E9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38A420655BD49A285CDA52D3036BE511">
    <w:name w:val="738A420655BD49A285CDA52D3036BE5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E03F40F77FB45D2B5D80A7E8C8994331">
    <w:name w:val="6E03F40F77FB45D2B5D80A7E8C899433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DFA2F7603554D0B95802131CC171D671">
    <w:name w:val="BDFA2F7603554D0B95802131CC171D67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3EE4572D85D4A3FA969533E4B5018F41">
    <w:name w:val="03EE4572D85D4A3FA969533E4B5018F4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08AE772A7754D87A7E418276CEF36BB1">
    <w:name w:val="808AE772A7754D87A7E418276CEF36BB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2D0BE4350614062B87FA1F1113958301">
    <w:name w:val="12D0BE4350614062B87FA1F111395830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AAE5D3C42874E63867608E7E4C3DBCC1">
    <w:name w:val="CAAE5D3C42874E63867608E7E4C3DBCC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D9347BCFA04C24908CD29E8C1C5EC51">
    <w:name w:val="15D9347BCFA04C24908CD29E8C1C5EC5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190E98000A844F8A197C16382A5D0361">
    <w:name w:val="B190E98000A844F8A197C16382A5D036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8462B62E6E649B483D06D4C5A23BB691">
    <w:name w:val="98462B62E6E649B483D06D4C5A23BB69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80A433B5B34DB38388C2BBB6F6A2CD1">
    <w:name w:val="1580A433B5B34DB38388C2BBB6F6A2CD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3211D6E1B5D04E8BB5D588DE03C98D611">
    <w:name w:val="3211D6E1B5D04E8BB5D588DE03C98D611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7360A8C06AF449DC84E7036356B0190B1">
    <w:name w:val="7360A8C06AF449DC84E7036356B0190B1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267302F7F0AD4370B19A62FB0F569CF31">
    <w:name w:val="267302F7F0AD4370B19A62FB0F569CF31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B1495504BB494C329941B52D3314A5421">
    <w:name w:val="B1495504BB494C329941B52D3314A5421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4BB4D4154AFE49928B75EC68FEF9EE531">
    <w:name w:val="4BB4D4154AFE49928B75EC68FEF9EE531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D924423091FF4035B0FCF2ADFC5760AA1">
    <w:name w:val="D924423091FF4035B0FCF2ADFC5760AA1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D5CFB96A420E4B5EBA610DCB056664E61">
    <w:name w:val="D5CFB96A420E4B5EBA610DCB056664E61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4B2B2BBD12184753A90F410A481FBFF41">
    <w:name w:val="4B2B2BBD12184753A90F410A481FBFF4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F0DC986ACD44CE793A4182B883CECF81">
    <w:name w:val="DF0DC986ACD44CE793A4182B883CECF81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09E984EE800C492D92E50F4843305BE61">
    <w:name w:val="09E984EE800C492D92E50F4843305BE6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45895F413494A0695C25F5D77F2FD951">
    <w:name w:val="045895F413494A0695C25F5D77F2FD95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6519399A98B4385A8C5D32F94BD550C1">
    <w:name w:val="66519399A98B4385A8C5D32F94BD550C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FF19C667163492FA010638161017AAD1">
    <w:name w:val="9FF19C667163492FA010638161017AAD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44D65DFC16C463C8A6D5362C2EAA5101">
    <w:name w:val="B44D65DFC16C463C8A6D5362C2EAA510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63CCEF626414254AF2D337FF03AF54D1">
    <w:name w:val="663CCEF626414254AF2D337FF03AF54D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B3647AFA0FA41AA8534F217E204CE931">
    <w:name w:val="2B3647AFA0FA41AA8534F217E204CE93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B6855D164F5486EB1E611611CEE97E41">
    <w:name w:val="4B6855D164F5486EB1E611611CEE97E4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9FF2FE3B63345F48A4ED72CF65A292E1">
    <w:name w:val="09FF2FE3B63345F48A4ED72CF65A292E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3D004B002AD3429784055A21C6FBC7A91">
    <w:name w:val="3D004B002AD3429784055A21C6FBC7A9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D699723AD9A45EDB2E8CE9E9C5797401">
    <w:name w:val="BD699723AD9A45EDB2E8CE9E9C579740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AE3E8BEF57AD4A628C132B4B43F2A81F1">
    <w:name w:val="AE3E8BEF57AD4A628C132B4B43F2A81F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3FCBDF1E1074CF6BCF5DC5959A95EAD1">
    <w:name w:val="23FCBDF1E1074CF6BCF5DC5959A95EAD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68B78A278A447CF9D5BB716459ECA651">
    <w:name w:val="168B78A278A447CF9D5BB716459ECA65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D14CA58E2394D53A1C77E3CAB5871BD1">
    <w:name w:val="7D14CA58E2394D53A1C77E3CAB5871BD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03422389D0F423B91A85832E36A7A6C1">
    <w:name w:val="103422389D0F423B91A85832E36A7A6C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03773FD5AB04755BB9EAE89161EDB352">
    <w:name w:val="203773FD5AB04755BB9EAE89161EDB35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257106A1DA4415FBAEDEFB84BE9BC532">
    <w:name w:val="2257106A1DA4415FBAEDEFB84BE9BC53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246A5DA9322487584E673DD0A79385B2">
    <w:name w:val="F246A5DA9322487584E673DD0A79385B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3898AAF21474A30BF50295861A2377A2">
    <w:name w:val="B3898AAF21474A30BF50295861A2377A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6E92F76A65E46C2B802D5ED96AF89795">
    <w:name w:val="76E92F76A65E46C2B802D5ED96AF8979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96AF9131A3B48829167EA1C76205A315">
    <w:name w:val="896AF9131A3B48829167EA1C76205A3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329A7F25AE1465F8BED49D662FE465A5">
    <w:name w:val="F329A7F25AE1465F8BED49D662FE465A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23E9E4E19E44624B449F30C72E7E5E55">
    <w:name w:val="F23E9E4E19E44624B449F30C72E7E5E5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6EF1FC8061541E0A497D906EBE3E6195">
    <w:name w:val="76EF1FC8061541E0A497D906EBE3E619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E3AFBAB665146B49DE48843CDEA81605">
    <w:name w:val="0E3AFBAB665146B49DE48843CDEA8160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E7196DA9A404568A1C4485A7624A4315">
    <w:name w:val="FE7196DA9A404568A1C4485A7624A43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C55DC116FCE44C38A88020D0953C4E25">
    <w:name w:val="7C55DC116FCE44C38A88020D0953C4E2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14B8FEA2374E159D8E8784494A493D5">
    <w:name w:val="1514B8FEA2374E159D8E8784494A493D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5972C0245D64FF6B9521FDB2281CDD35">
    <w:name w:val="75972C0245D64FF6B9521FDB2281CDD3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30740B2DCE64705B299AA8EEF3107F85">
    <w:name w:val="930740B2DCE64705B299AA8EEF3107F8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ABE9522A89B41FAB5FEE1342EDC24FF5">
    <w:name w:val="CABE9522A89B41FAB5FEE1342EDC24FF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5C43B63EC6A34478B1FD23AA5039915E5">
    <w:name w:val="5C43B63EC6A34478B1FD23AA5039915E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25A803E38F9402491278CFF8908FB375">
    <w:name w:val="D25A803E38F9402491278CFF8908FB37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E08F3E5BFBF4C6B804464970712ADF15">
    <w:name w:val="FE08F3E5BFBF4C6B804464970712ADF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36A08312324725B950B9E4F1D701235">
    <w:name w:val="9E36A08312324725B950B9E4F1D70123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3A2B410D8A4A319EFC0218B7DE56665">
    <w:name w:val="9E3A2B410D8A4A319EFC0218B7DE5666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0867C3F9E1B464FB26282CB326D31CB5">
    <w:name w:val="80867C3F9E1B464FB26282CB326D31CB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987780070704AE196E0277E2F3953D85">
    <w:name w:val="9987780070704AE196E0277E2F3953D8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8CE0078ACEB4A4FA7552D4FFEF5AB115">
    <w:name w:val="98CE0078ACEB4A4FA7552D4FFEF5AB1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6D9240EF7C74D4783D0DB3DEFC158AE5">
    <w:name w:val="06D9240EF7C74D4783D0DB3DEFC158AE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72299FA83CF4C32A77189C18E50880F5">
    <w:name w:val="F72299FA83CF4C32A77189C18E50880F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7B54212B87E4C0C9562B2700D8BEDF35">
    <w:name w:val="C7B54212B87E4C0C9562B2700D8BEDF3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05A4B64FFAE42BDB4BF2D21508F441D5">
    <w:name w:val="105A4B64FFAE42BDB4BF2D21508F441D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1F4450BAEF8443E8824F6998496478D5">
    <w:name w:val="D1F4450BAEF8443E8824F6998496478D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EE3D44746FB420D8EC5D90A7DC13C335">
    <w:name w:val="0EE3D44746FB420D8EC5D90A7DC13C33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38C212391BE42548A18008AF5CE3E035">
    <w:name w:val="438C212391BE42548A18008AF5CE3E03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DC2FBA9191C41C69B94DBB1342530D75">
    <w:name w:val="9DC2FBA9191C41C69B94DBB1342530D7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2249CE389F48D1AF63CB4BB93126B95">
    <w:name w:val="9E2249CE389F48D1AF63CB4BB93126B9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0E1493A603145D0B2A0BF77B6FDF0235">
    <w:name w:val="F0E1493A603145D0B2A0BF77B6FDF023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4A26905DFB34EEF8DC77BCC0A203AFB2">
    <w:name w:val="D4A26905DFB34EEF8DC77BCC0A203AFB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044F9A535FE4CEE96E07B872A148E3A2">
    <w:name w:val="0044F9A535FE4CEE96E07B872A148E3A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B0333AB58D14AC4828C181BE5414FD52">
    <w:name w:val="4B0333AB58D14AC4828C181BE5414FD5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E3B6F12F7C14FAD9FCBF5150A4DD58E2">
    <w:name w:val="8E3B6F12F7C14FAD9FCBF5150A4DD58E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A642BBC75935482D9E177F161D0C7C682">
    <w:name w:val="A642BBC75935482D9E177F161D0C7C68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59C9DC1F1A5B4B428B34AA9834785A902">
    <w:name w:val="59C9DC1F1A5B4B428B34AA9834785A90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C20200FF5AE48D5A1F186F399C7C1E92">
    <w:name w:val="1C20200FF5AE48D5A1F186F399C7C1E9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38A420655BD49A285CDA52D3036BE512">
    <w:name w:val="738A420655BD49A285CDA52D3036BE5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E03F40F77FB45D2B5D80A7E8C8994332">
    <w:name w:val="6E03F40F77FB45D2B5D80A7E8C899433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DFA2F7603554D0B95802131CC171D672">
    <w:name w:val="BDFA2F7603554D0B95802131CC171D67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3EE4572D85D4A3FA969533E4B5018F42">
    <w:name w:val="03EE4572D85D4A3FA969533E4B5018F4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08AE772A7754D87A7E418276CEF36BB2">
    <w:name w:val="808AE772A7754D87A7E418276CEF36BB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2D0BE4350614062B87FA1F1113958302">
    <w:name w:val="12D0BE4350614062B87FA1F111395830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AAE5D3C42874E63867608E7E4C3DBCC2">
    <w:name w:val="CAAE5D3C42874E63867608E7E4C3DBCC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D9347BCFA04C24908CD29E8C1C5EC52">
    <w:name w:val="15D9347BCFA04C24908CD29E8C1C5EC5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190E98000A844F8A197C16382A5D0362">
    <w:name w:val="B190E98000A844F8A197C16382A5D036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8462B62E6E649B483D06D4C5A23BB692">
    <w:name w:val="98462B62E6E649B483D06D4C5A23BB69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80A433B5B34DB38388C2BBB6F6A2CD2">
    <w:name w:val="1580A433B5B34DB38388C2BBB6F6A2CD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3211D6E1B5D04E8BB5D588DE03C98D612">
    <w:name w:val="3211D6E1B5D04E8BB5D588DE03C98D612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7360A8C06AF449DC84E7036356B0190B2">
    <w:name w:val="7360A8C06AF449DC84E7036356B0190B2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267302F7F0AD4370B19A62FB0F569CF32">
    <w:name w:val="267302F7F0AD4370B19A62FB0F569CF32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B1495504BB494C329941B52D3314A5422">
    <w:name w:val="B1495504BB494C329941B52D3314A5422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4BB4D4154AFE49928B75EC68FEF9EE532">
    <w:name w:val="4BB4D4154AFE49928B75EC68FEF9EE532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D924423091FF4035B0FCF2ADFC5760AA2">
    <w:name w:val="D924423091FF4035B0FCF2ADFC5760AA2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D5CFB96A420E4B5EBA610DCB056664E62">
    <w:name w:val="D5CFB96A420E4B5EBA610DCB056664E62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4B2B2BBD12184753A90F410A481FBFF42">
    <w:name w:val="4B2B2BBD12184753A90F410A481FBFF4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F0DC986ACD44CE793A4182B883CECF82">
    <w:name w:val="DF0DC986ACD44CE793A4182B883CECF82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09E984EE800C492D92E50F4843305BE62">
    <w:name w:val="09E984EE800C492D92E50F4843305BE6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45895F413494A0695C25F5D77F2FD952">
    <w:name w:val="045895F413494A0695C25F5D77F2FD95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6519399A98B4385A8C5D32F94BD550C2">
    <w:name w:val="66519399A98B4385A8C5D32F94BD550C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FF19C667163492FA010638161017AAD2">
    <w:name w:val="9FF19C667163492FA010638161017AAD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44D65DFC16C463C8A6D5362C2EAA5102">
    <w:name w:val="B44D65DFC16C463C8A6D5362C2EAA510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63CCEF626414254AF2D337FF03AF54D2">
    <w:name w:val="663CCEF626414254AF2D337FF03AF54D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B3647AFA0FA41AA8534F217E204CE932">
    <w:name w:val="2B3647AFA0FA41AA8534F217E204CE93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B6855D164F5486EB1E611611CEE97E42">
    <w:name w:val="4B6855D164F5486EB1E611611CEE97E4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9FF2FE3B63345F48A4ED72CF65A292E2">
    <w:name w:val="09FF2FE3B63345F48A4ED72CF65A292E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3D004B002AD3429784055A21C6FBC7A92">
    <w:name w:val="3D004B002AD3429784055A21C6FBC7A9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D699723AD9A45EDB2E8CE9E9C5797402">
    <w:name w:val="BD699723AD9A45EDB2E8CE9E9C579740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AE3E8BEF57AD4A628C132B4B43F2A81F2">
    <w:name w:val="AE3E8BEF57AD4A628C132B4B43F2A81F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3FCBDF1E1074CF6BCF5DC5959A95EAD2">
    <w:name w:val="23FCBDF1E1074CF6BCF5DC5959A95EAD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68B78A278A447CF9D5BB716459ECA652">
    <w:name w:val="168B78A278A447CF9D5BB716459ECA65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D14CA58E2394D53A1C77E3CAB5871BD2">
    <w:name w:val="7D14CA58E2394D53A1C77E3CAB5871BD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03422389D0F423B91A85832E36A7A6C2">
    <w:name w:val="103422389D0F423B91A85832E36A7A6C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03773FD5AB04755BB9EAE89161EDB353">
    <w:name w:val="203773FD5AB04755BB9EAE89161EDB35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257106A1DA4415FBAEDEFB84BE9BC533">
    <w:name w:val="2257106A1DA4415FBAEDEFB84BE9BC53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246A5DA9322487584E673DD0A79385B3">
    <w:name w:val="F246A5DA9322487584E673DD0A79385B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3898AAF21474A30BF50295861A2377A3">
    <w:name w:val="B3898AAF21474A30BF50295861A2377A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6E92F76A65E46C2B802D5ED96AF89796">
    <w:name w:val="76E92F76A65E46C2B802D5ED96AF8979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96AF9131A3B48829167EA1C76205A316">
    <w:name w:val="896AF9131A3B48829167EA1C76205A31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329A7F25AE1465F8BED49D662FE465A6">
    <w:name w:val="F329A7F25AE1465F8BED49D662FE465A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23E9E4E19E44624B449F30C72E7E5E56">
    <w:name w:val="F23E9E4E19E44624B449F30C72E7E5E5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6EF1FC8061541E0A497D906EBE3E6196">
    <w:name w:val="76EF1FC8061541E0A497D906EBE3E619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E3AFBAB665146B49DE48843CDEA81606">
    <w:name w:val="0E3AFBAB665146B49DE48843CDEA8160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E7196DA9A404568A1C4485A7624A4316">
    <w:name w:val="FE7196DA9A404568A1C4485A7624A431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C55DC116FCE44C38A88020D0953C4E26">
    <w:name w:val="7C55DC116FCE44C38A88020D0953C4E2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14B8FEA2374E159D8E8784494A493D6">
    <w:name w:val="1514B8FEA2374E159D8E8784494A493D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5972C0245D64FF6B9521FDB2281CDD36">
    <w:name w:val="75972C0245D64FF6B9521FDB2281CDD3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30740B2DCE64705B299AA8EEF3107F86">
    <w:name w:val="930740B2DCE64705B299AA8EEF3107F8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ABE9522A89B41FAB5FEE1342EDC24FF6">
    <w:name w:val="CABE9522A89B41FAB5FEE1342EDC24FF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5C43B63EC6A34478B1FD23AA5039915E6">
    <w:name w:val="5C43B63EC6A34478B1FD23AA5039915E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25A803E38F9402491278CFF8908FB376">
    <w:name w:val="D25A803E38F9402491278CFF8908FB37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E08F3E5BFBF4C6B804464970712ADF16">
    <w:name w:val="FE08F3E5BFBF4C6B804464970712ADF1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36A08312324725B950B9E4F1D701236">
    <w:name w:val="9E36A08312324725B950B9E4F1D70123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3A2B410D8A4A319EFC0218B7DE56666">
    <w:name w:val="9E3A2B410D8A4A319EFC0218B7DE5666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0867C3F9E1B464FB26282CB326D31CB6">
    <w:name w:val="80867C3F9E1B464FB26282CB326D31CB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987780070704AE196E0277E2F3953D86">
    <w:name w:val="9987780070704AE196E0277E2F3953D8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8CE0078ACEB4A4FA7552D4FFEF5AB116">
    <w:name w:val="98CE0078ACEB4A4FA7552D4FFEF5AB11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6D9240EF7C74D4783D0DB3DEFC158AE6">
    <w:name w:val="06D9240EF7C74D4783D0DB3DEFC158AE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72299FA83CF4C32A77189C18E50880F6">
    <w:name w:val="F72299FA83CF4C32A77189C18E50880F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7B54212B87E4C0C9562B2700D8BEDF36">
    <w:name w:val="C7B54212B87E4C0C9562B2700D8BEDF3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05A4B64FFAE42BDB4BF2D21508F441D6">
    <w:name w:val="105A4B64FFAE42BDB4BF2D21508F441D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1F4450BAEF8443E8824F6998496478D6">
    <w:name w:val="D1F4450BAEF8443E8824F6998496478D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EE3D44746FB420D8EC5D90A7DC13C336">
    <w:name w:val="0EE3D44746FB420D8EC5D90A7DC13C33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38C212391BE42548A18008AF5CE3E036">
    <w:name w:val="438C212391BE42548A18008AF5CE3E03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DC2FBA9191C41C69B94DBB1342530D76">
    <w:name w:val="9DC2FBA9191C41C69B94DBB1342530D7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2249CE389F48D1AF63CB4BB93126B96">
    <w:name w:val="9E2249CE389F48D1AF63CB4BB93126B9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0E1493A603145D0B2A0BF77B6FDF0236">
    <w:name w:val="F0E1493A603145D0B2A0BF77B6FDF023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4A26905DFB34EEF8DC77BCC0A203AFB3">
    <w:name w:val="D4A26905DFB34EEF8DC77BCC0A203AFB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044F9A535FE4CEE96E07B872A148E3A3">
    <w:name w:val="0044F9A535FE4CEE96E07B872A148E3A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B0333AB58D14AC4828C181BE5414FD53">
    <w:name w:val="4B0333AB58D14AC4828C181BE5414FD5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E3B6F12F7C14FAD9FCBF5150A4DD58E3">
    <w:name w:val="8E3B6F12F7C14FAD9FCBF5150A4DD58E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A642BBC75935482D9E177F161D0C7C683">
    <w:name w:val="A642BBC75935482D9E177F161D0C7C68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59C9DC1F1A5B4B428B34AA9834785A903">
    <w:name w:val="59C9DC1F1A5B4B428B34AA9834785A90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C20200FF5AE48D5A1F186F399C7C1E93">
    <w:name w:val="1C20200FF5AE48D5A1F186F399C7C1E9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38A420655BD49A285CDA52D3036BE513">
    <w:name w:val="738A420655BD49A285CDA52D3036BE5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E03F40F77FB45D2B5D80A7E8C8994333">
    <w:name w:val="6E03F40F77FB45D2B5D80A7E8C899433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DFA2F7603554D0B95802131CC171D673">
    <w:name w:val="BDFA2F7603554D0B95802131CC171D67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3EE4572D85D4A3FA969533E4B5018F43">
    <w:name w:val="03EE4572D85D4A3FA969533E4B5018F4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08AE772A7754D87A7E418276CEF36BB3">
    <w:name w:val="808AE772A7754D87A7E418276CEF36BB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2D0BE4350614062B87FA1F1113958303">
    <w:name w:val="12D0BE4350614062B87FA1F111395830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AAE5D3C42874E63867608E7E4C3DBCC3">
    <w:name w:val="CAAE5D3C42874E63867608E7E4C3DBCC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D9347BCFA04C24908CD29E8C1C5EC53">
    <w:name w:val="15D9347BCFA04C24908CD29E8C1C5EC5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190E98000A844F8A197C16382A5D0363">
    <w:name w:val="B190E98000A844F8A197C16382A5D036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8462B62E6E649B483D06D4C5A23BB693">
    <w:name w:val="98462B62E6E649B483D06D4C5A23BB69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80A433B5B34DB38388C2BBB6F6A2CD3">
    <w:name w:val="1580A433B5B34DB38388C2BBB6F6A2CD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3211D6E1B5D04E8BB5D588DE03C98D613">
    <w:name w:val="3211D6E1B5D04E8BB5D588DE03C98D613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7360A8C06AF449DC84E7036356B0190B3">
    <w:name w:val="7360A8C06AF449DC84E7036356B0190B3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267302F7F0AD4370B19A62FB0F569CF33">
    <w:name w:val="267302F7F0AD4370B19A62FB0F569CF33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B1495504BB494C329941B52D3314A5423">
    <w:name w:val="B1495504BB494C329941B52D3314A5423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4BB4D4154AFE49928B75EC68FEF9EE533">
    <w:name w:val="4BB4D4154AFE49928B75EC68FEF9EE533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D924423091FF4035B0FCF2ADFC5760AA3">
    <w:name w:val="D924423091FF4035B0FCF2ADFC5760AA3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D5CFB96A420E4B5EBA610DCB056664E63">
    <w:name w:val="D5CFB96A420E4B5EBA610DCB056664E63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4B2B2BBD12184753A90F410A481FBFF43">
    <w:name w:val="4B2B2BBD12184753A90F410A481FBFF4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F0DC986ACD44CE793A4182B883CECF83">
    <w:name w:val="DF0DC986ACD44CE793A4182B883CECF83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09E984EE800C492D92E50F4843305BE63">
    <w:name w:val="09E984EE800C492D92E50F4843305BE6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45895F413494A0695C25F5D77F2FD953">
    <w:name w:val="045895F413494A0695C25F5D77F2FD95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6519399A98B4385A8C5D32F94BD550C3">
    <w:name w:val="66519399A98B4385A8C5D32F94BD550C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FF19C667163492FA010638161017AAD3">
    <w:name w:val="9FF19C667163492FA010638161017AAD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44D65DFC16C463C8A6D5362C2EAA5103">
    <w:name w:val="B44D65DFC16C463C8A6D5362C2EAA510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63CCEF626414254AF2D337FF03AF54D3">
    <w:name w:val="663CCEF626414254AF2D337FF03AF54D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B3647AFA0FA41AA8534F217E204CE933">
    <w:name w:val="2B3647AFA0FA41AA8534F217E204CE93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B6855D164F5486EB1E611611CEE97E43">
    <w:name w:val="4B6855D164F5486EB1E611611CEE97E4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9FF2FE3B63345F48A4ED72CF65A292E3">
    <w:name w:val="09FF2FE3B63345F48A4ED72CF65A292E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3D004B002AD3429784055A21C6FBC7A93">
    <w:name w:val="3D004B002AD3429784055A21C6FBC7A9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D699723AD9A45EDB2E8CE9E9C5797403">
    <w:name w:val="BD699723AD9A45EDB2E8CE9E9C579740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AE3E8BEF57AD4A628C132B4B43F2A81F3">
    <w:name w:val="AE3E8BEF57AD4A628C132B4B43F2A81F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3FCBDF1E1074CF6BCF5DC5959A95EAD3">
    <w:name w:val="23FCBDF1E1074CF6BCF5DC5959A95EAD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68B78A278A447CF9D5BB716459ECA653">
    <w:name w:val="168B78A278A447CF9D5BB716459ECA65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D14CA58E2394D53A1C77E3CAB5871BD3">
    <w:name w:val="7D14CA58E2394D53A1C77E3CAB5871BD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03422389D0F423B91A85832E36A7A6C3">
    <w:name w:val="103422389D0F423B91A85832E36A7A6C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03773FD5AB04755BB9EAE89161EDB354">
    <w:name w:val="203773FD5AB04755BB9EAE89161EDB35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257106A1DA4415FBAEDEFB84BE9BC534">
    <w:name w:val="2257106A1DA4415FBAEDEFB84BE9BC53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246A5DA9322487584E673DD0A79385B4">
    <w:name w:val="F246A5DA9322487584E673DD0A79385B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3898AAF21474A30BF50295861A2377A4">
    <w:name w:val="B3898AAF21474A30BF50295861A2377A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6E92F76A65E46C2B802D5ED96AF89797">
    <w:name w:val="76E92F76A65E46C2B802D5ED96AF8979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96AF9131A3B48829167EA1C76205A317">
    <w:name w:val="896AF9131A3B48829167EA1C76205A31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329A7F25AE1465F8BED49D662FE465A7">
    <w:name w:val="F329A7F25AE1465F8BED49D662FE465A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23E9E4E19E44624B449F30C72E7E5E57">
    <w:name w:val="F23E9E4E19E44624B449F30C72E7E5E5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6EF1FC8061541E0A497D906EBE3E6197">
    <w:name w:val="76EF1FC8061541E0A497D906EBE3E619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E3AFBAB665146B49DE48843CDEA81607">
    <w:name w:val="0E3AFBAB665146B49DE48843CDEA8160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E7196DA9A404568A1C4485A7624A4317">
    <w:name w:val="FE7196DA9A404568A1C4485A7624A431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C55DC116FCE44C38A88020D0953C4E27">
    <w:name w:val="7C55DC116FCE44C38A88020D0953C4E2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14B8FEA2374E159D8E8784494A493D7">
    <w:name w:val="1514B8FEA2374E159D8E8784494A493D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5972C0245D64FF6B9521FDB2281CDD37">
    <w:name w:val="75972C0245D64FF6B9521FDB2281CDD3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30740B2DCE64705B299AA8EEF3107F87">
    <w:name w:val="930740B2DCE64705B299AA8EEF3107F8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ABE9522A89B41FAB5FEE1342EDC24FF7">
    <w:name w:val="CABE9522A89B41FAB5FEE1342EDC24FF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5C43B63EC6A34478B1FD23AA5039915E7">
    <w:name w:val="5C43B63EC6A34478B1FD23AA5039915E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25A803E38F9402491278CFF8908FB377">
    <w:name w:val="D25A803E38F9402491278CFF8908FB37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E08F3E5BFBF4C6B804464970712ADF17">
    <w:name w:val="FE08F3E5BFBF4C6B804464970712ADF1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36A08312324725B950B9E4F1D701237">
    <w:name w:val="9E36A08312324725B950B9E4F1D70123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3A2B410D8A4A319EFC0218B7DE56667">
    <w:name w:val="9E3A2B410D8A4A319EFC0218B7DE5666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0867C3F9E1B464FB26282CB326D31CB7">
    <w:name w:val="80867C3F9E1B464FB26282CB326D31CB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987780070704AE196E0277E2F3953D87">
    <w:name w:val="9987780070704AE196E0277E2F3953D8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8CE0078ACEB4A4FA7552D4FFEF5AB117">
    <w:name w:val="98CE0078ACEB4A4FA7552D4FFEF5AB11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6D9240EF7C74D4783D0DB3DEFC158AE7">
    <w:name w:val="06D9240EF7C74D4783D0DB3DEFC158AE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72299FA83CF4C32A77189C18E50880F7">
    <w:name w:val="F72299FA83CF4C32A77189C18E50880F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7B54212B87E4C0C9562B2700D8BEDF37">
    <w:name w:val="C7B54212B87E4C0C9562B2700D8BEDF3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05A4B64FFAE42BDB4BF2D21508F441D7">
    <w:name w:val="105A4B64FFAE42BDB4BF2D21508F441D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1F4450BAEF8443E8824F6998496478D7">
    <w:name w:val="D1F4450BAEF8443E8824F6998496478D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EE3D44746FB420D8EC5D90A7DC13C337">
    <w:name w:val="0EE3D44746FB420D8EC5D90A7DC13C33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38C212391BE42548A18008AF5CE3E037">
    <w:name w:val="438C212391BE42548A18008AF5CE3E03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DC2FBA9191C41C69B94DBB1342530D77">
    <w:name w:val="9DC2FBA9191C41C69B94DBB1342530D7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2249CE389F48D1AF63CB4BB93126B97">
    <w:name w:val="9E2249CE389F48D1AF63CB4BB93126B9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0E1493A603145D0B2A0BF77B6FDF0237">
    <w:name w:val="F0E1493A603145D0B2A0BF77B6FDF023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4A26905DFB34EEF8DC77BCC0A203AFB4">
    <w:name w:val="D4A26905DFB34EEF8DC77BCC0A203AFB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044F9A535FE4CEE96E07B872A148E3A4">
    <w:name w:val="0044F9A535FE4CEE96E07B872A148E3A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B0333AB58D14AC4828C181BE5414FD54">
    <w:name w:val="4B0333AB58D14AC4828C181BE5414FD5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E3B6F12F7C14FAD9FCBF5150A4DD58E4">
    <w:name w:val="8E3B6F12F7C14FAD9FCBF5150A4DD58E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A642BBC75935482D9E177F161D0C7C684">
    <w:name w:val="A642BBC75935482D9E177F161D0C7C68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59C9DC1F1A5B4B428B34AA9834785A904">
    <w:name w:val="59C9DC1F1A5B4B428B34AA9834785A90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C20200FF5AE48D5A1F186F399C7C1E94">
    <w:name w:val="1C20200FF5AE48D5A1F186F399C7C1E9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38A420655BD49A285CDA52D3036BE514">
    <w:name w:val="738A420655BD49A285CDA52D3036BE5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E03F40F77FB45D2B5D80A7E8C8994334">
    <w:name w:val="6E03F40F77FB45D2B5D80A7E8C899433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DFA2F7603554D0B95802131CC171D674">
    <w:name w:val="BDFA2F7603554D0B95802131CC171D67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3EE4572D85D4A3FA969533E4B5018F44">
    <w:name w:val="03EE4572D85D4A3FA969533E4B5018F4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08AE772A7754D87A7E418276CEF36BB4">
    <w:name w:val="808AE772A7754D87A7E418276CEF36BB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2D0BE4350614062B87FA1F1113958304">
    <w:name w:val="12D0BE4350614062B87FA1F111395830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AAE5D3C42874E63867608E7E4C3DBCC4">
    <w:name w:val="CAAE5D3C42874E63867608E7E4C3DBCC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D9347BCFA04C24908CD29E8C1C5EC54">
    <w:name w:val="15D9347BCFA04C24908CD29E8C1C5EC5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190E98000A844F8A197C16382A5D0364">
    <w:name w:val="B190E98000A844F8A197C16382A5D036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8462B62E6E649B483D06D4C5A23BB694">
    <w:name w:val="98462B62E6E649B483D06D4C5A23BB69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80A433B5B34DB38388C2BBB6F6A2CD4">
    <w:name w:val="1580A433B5B34DB38388C2BBB6F6A2CD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3211D6E1B5D04E8BB5D588DE03C98D614">
    <w:name w:val="3211D6E1B5D04E8BB5D588DE03C98D614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7360A8C06AF449DC84E7036356B0190B4">
    <w:name w:val="7360A8C06AF449DC84E7036356B0190B4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267302F7F0AD4370B19A62FB0F569CF34">
    <w:name w:val="267302F7F0AD4370B19A62FB0F569CF34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B1495504BB494C329941B52D3314A5424">
    <w:name w:val="B1495504BB494C329941B52D3314A5424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4BB4D4154AFE49928B75EC68FEF9EE534">
    <w:name w:val="4BB4D4154AFE49928B75EC68FEF9EE534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D924423091FF4035B0FCF2ADFC5760AA4">
    <w:name w:val="D924423091FF4035B0FCF2ADFC5760AA4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D5CFB96A420E4B5EBA610DCB056664E64">
    <w:name w:val="D5CFB96A420E4B5EBA610DCB056664E64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4B2B2BBD12184753A90F410A481FBFF44">
    <w:name w:val="4B2B2BBD12184753A90F410A481FBFF4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F0DC986ACD44CE793A4182B883CECF84">
    <w:name w:val="DF0DC986ACD44CE793A4182B883CECF84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09E984EE800C492D92E50F4843305BE64">
    <w:name w:val="09E984EE800C492D92E50F4843305BE6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45895F413494A0695C25F5D77F2FD954">
    <w:name w:val="045895F413494A0695C25F5D77F2FD95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6519399A98B4385A8C5D32F94BD550C4">
    <w:name w:val="66519399A98B4385A8C5D32F94BD550C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FF19C667163492FA010638161017AAD4">
    <w:name w:val="9FF19C667163492FA010638161017AAD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44D65DFC16C463C8A6D5362C2EAA5104">
    <w:name w:val="B44D65DFC16C463C8A6D5362C2EAA510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63CCEF626414254AF2D337FF03AF54D4">
    <w:name w:val="663CCEF626414254AF2D337FF03AF54D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B3647AFA0FA41AA8534F217E204CE934">
    <w:name w:val="2B3647AFA0FA41AA8534F217E204CE93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B6855D164F5486EB1E611611CEE97E44">
    <w:name w:val="4B6855D164F5486EB1E611611CEE97E4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9FF2FE3B63345F48A4ED72CF65A292E4">
    <w:name w:val="09FF2FE3B63345F48A4ED72CF65A292E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3D004B002AD3429784055A21C6FBC7A94">
    <w:name w:val="3D004B002AD3429784055A21C6FBC7A9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D699723AD9A45EDB2E8CE9E9C5797404">
    <w:name w:val="BD699723AD9A45EDB2E8CE9E9C579740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AE3E8BEF57AD4A628C132B4B43F2A81F4">
    <w:name w:val="AE3E8BEF57AD4A628C132B4B43F2A81F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3FCBDF1E1074CF6BCF5DC5959A95EAD4">
    <w:name w:val="23FCBDF1E1074CF6BCF5DC5959A95EAD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68B78A278A447CF9D5BB716459ECA654">
    <w:name w:val="168B78A278A447CF9D5BB716459ECA65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D14CA58E2394D53A1C77E3CAB5871BD4">
    <w:name w:val="7D14CA58E2394D53A1C77E3CAB5871BD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03422389D0F423B91A85832E36A7A6C4">
    <w:name w:val="103422389D0F423B91A85832E36A7A6C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03773FD5AB04755BB9EAE89161EDB355">
    <w:name w:val="203773FD5AB04755BB9EAE89161EDB35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257106A1DA4415FBAEDEFB84BE9BC535">
    <w:name w:val="2257106A1DA4415FBAEDEFB84BE9BC53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246A5DA9322487584E673DD0A79385B5">
    <w:name w:val="F246A5DA9322487584E673DD0A79385B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3898AAF21474A30BF50295861A2377A5">
    <w:name w:val="B3898AAF21474A30BF50295861A2377A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6E92F76A65E46C2B802D5ED96AF89798">
    <w:name w:val="76E92F76A65E46C2B802D5ED96AF8979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96AF9131A3B48829167EA1C76205A318">
    <w:name w:val="896AF9131A3B48829167EA1C76205A31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329A7F25AE1465F8BED49D662FE465A8">
    <w:name w:val="F329A7F25AE1465F8BED49D662FE465A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23E9E4E19E44624B449F30C72E7E5E58">
    <w:name w:val="F23E9E4E19E44624B449F30C72E7E5E5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6EF1FC8061541E0A497D906EBE3E6198">
    <w:name w:val="76EF1FC8061541E0A497D906EBE3E619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E3AFBAB665146B49DE48843CDEA81608">
    <w:name w:val="0E3AFBAB665146B49DE48843CDEA8160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E7196DA9A404568A1C4485A7624A4318">
    <w:name w:val="FE7196DA9A404568A1C4485A7624A431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C55DC116FCE44C38A88020D0953C4E28">
    <w:name w:val="7C55DC116FCE44C38A88020D0953C4E2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14B8FEA2374E159D8E8784494A493D8">
    <w:name w:val="1514B8FEA2374E159D8E8784494A493D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5972C0245D64FF6B9521FDB2281CDD38">
    <w:name w:val="75972C0245D64FF6B9521FDB2281CDD3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30740B2DCE64705B299AA8EEF3107F88">
    <w:name w:val="930740B2DCE64705B299AA8EEF3107F8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ABE9522A89B41FAB5FEE1342EDC24FF8">
    <w:name w:val="CABE9522A89B41FAB5FEE1342EDC24FF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5C43B63EC6A34478B1FD23AA5039915E8">
    <w:name w:val="5C43B63EC6A34478B1FD23AA5039915E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25A803E38F9402491278CFF8908FB378">
    <w:name w:val="D25A803E38F9402491278CFF8908FB37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E08F3E5BFBF4C6B804464970712ADF18">
    <w:name w:val="FE08F3E5BFBF4C6B804464970712ADF1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36A08312324725B950B9E4F1D701238">
    <w:name w:val="9E36A08312324725B950B9E4F1D70123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3A2B410D8A4A319EFC0218B7DE56668">
    <w:name w:val="9E3A2B410D8A4A319EFC0218B7DE5666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0867C3F9E1B464FB26282CB326D31CB8">
    <w:name w:val="80867C3F9E1B464FB26282CB326D31CB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987780070704AE196E0277E2F3953D88">
    <w:name w:val="9987780070704AE196E0277E2F3953D8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8CE0078ACEB4A4FA7552D4FFEF5AB118">
    <w:name w:val="98CE0078ACEB4A4FA7552D4FFEF5AB11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6D9240EF7C74D4783D0DB3DEFC158AE8">
    <w:name w:val="06D9240EF7C74D4783D0DB3DEFC158AE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72299FA83CF4C32A77189C18E50880F8">
    <w:name w:val="F72299FA83CF4C32A77189C18E50880F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7B54212B87E4C0C9562B2700D8BEDF38">
    <w:name w:val="C7B54212B87E4C0C9562B2700D8BEDF3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05A4B64FFAE42BDB4BF2D21508F441D8">
    <w:name w:val="105A4B64FFAE42BDB4BF2D21508F441D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1F4450BAEF8443E8824F6998496478D8">
    <w:name w:val="D1F4450BAEF8443E8824F6998496478D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EE3D44746FB420D8EC5D90A7DC13C338">
    <w:name w:val="0EE3D44746FB420D8EC5D90A7DC13C33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38C212391BE42548A18008AF5CE3E038">
    <w:name w:val="438C212391BE42548A18008AF5CE3E03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DC2FBA9191C41C69B94DBB1342530D78">
    <w:name w:val="9DC2FBA9191C41C69B94DBB1342530D7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2249CE389F48D1AF63CB4BB93126B98">
    <w:name w:val="9E2249CE389F48D1AF63CB4BB93126B9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0E1493A603145D0B2A0BF77B6FDF0238">
    <w:name w:val="F0E1493A603145D0B2A0BF77B6FDF023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4A26905DFB34EEF8DC77BCC0A203AFB5">
    <w:name w:val="D4A26905DFB34EEF8DC77BCC0A203AFB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044F9A535FE4CEE96E07B872A148E3A5">
    <w:name w:val="0044F9A535FE4CEE96E07B872A148E3A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B0333AB58D14AC4828C181BE5414FD55">
    <w:name w:val="4B0333AB58D14AC4828C181BE5414FD5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E3B6F12F7C14FAD9FCBF5150A4DD58E5">
    <w:name w:val="8E3B6F12F7C14FAD9FCBF5150A4DD58E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A642BBC75935482D9E177F161D0C7C685">
    <w:name w:val="A642BBC75935482D9E177F161D0C7C68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59C9DC1F1A5B4B428B34AA9834785A905">
    <w:name w:val="59C9DC1F1A5B4B428B34AA9834785A90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C20200FF5AE48D5A1F186F399C7C1E95">
    <w:name w:val="1C20200FF5AE48D5A1F186F399C7C1E9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38A420655BD49A285CDA52D3036BE515">
    <w:name w:val="738A420655BD49A285CDA52D3036BE5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E03F40F77FB45D2B5D80A7E8C8994335">
    <w:name w:val="6E03F40F77FB45D2B5D80A7E8C899433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DFA2F7603554D0B95802131CC171D675">
    <w:name w:val="BDFA2F7603554D0B95802131CC171D67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3EE4572D85D4A3FA969533E4B5018F45">
    <w:name w:val="03EE4572D85D4A3FA969533E4B5018F4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08AE772A7754D87A7E418276CEF36BB5">
    <w:name w:val="808AE772A7754D87A7E418276CEF36BB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2D0BE4350614062B87FA1F1113958305">
    <w:name w:val="12D0BE4350614062B87FA1F111395830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AAE5D3C42874E63867608E7E4C3DBCC5">
    <w:name w:val="CAAE5D3C42874E63867608E7E4C3DBCC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D9347BCFA04C24908CD29E8C1C5EC55">
    <w:name w:val="15D9347BCFA04C24908CD29E8C1C5EC5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190E98000A844F8A197C16382A5D0365">
    <w:name w:val="B190E98000A844F8A197C16382A5D036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8462B62E6E649B483D06D4C5A23BB695">
    <w:name w:val="98462B62E6E649B483D06D4C5A23BB69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80A433B5B34DB38388C2BBB6F6A2CD5">
    <w:name w:val="1580A433B5B34DB38388C2BBB6F6A2CD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3211D6E1B5D04E8BB5D588DE03C98D615">
    <w:name w:val="3211D6E1B5D04E8BB5D588DE03C98D615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7360A8C06AF449DC84E7036356B0190B5">
    <w:name w:val="7360A8C06AF449DC84E7036356B0190B5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267302F7F0AD4370B19A62FB0F569CF35">
    <w:name w:val="267302F7F0AD4370B19A62FB0F569CF35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B1495504BB494C329941B52D3314A5425">
    <w:name w:val="B1495504BB494C329941B52D3314A5425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4BB4D4154AFE49928B75EC68FEF9EE535">
    <w:name w:val="4BB4D4154AFE49928B75EC68FEF9EE535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D924423091FF4035B0FCF2ADFC5760AA5">
    <w:name w:val="D924423091FF4035B0FCF2ADFC5760AA5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D5CFB96A420E4B5EBA610DCB056664E65">
    <w:name w:val="D5CFB96A420E4B5EBA610DCB056664E65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4B2B2BBD12184753A90F410A481FBFF45">
    <w:name w:val="4B2B2BBD12184753A90F410A481FBFF4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F0DC986ACD44CE793A4182B883CECF85">
    <w:name w:val="DF0DC986ACD44CE793A4182B883CECF85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09E984EE800C492D92E50F4843305BE65">
    <w:name w:val="09E984EE800C492D92E50F4843305BE6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45895F413494A0695C25F5D77F2FD955">
    <w:name w:val="045895F413494A0695C25F5D77F2FD95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6519399A98B4385A8C5D32F94BD550C5">
    <w:name w:val="66519399A98B4385A8C5D32F94BD550C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FF19C667163492FA010638161017AAD5">
    <w:name w:val="9FF19C667163492FA010638161017AAD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44D65DFC16C463C8A6D5362C2EAA5105">
    <w:name w:val="B44D65DFC16C463C8A6D5362C2EAA510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63CCEF626414254AF2D337FF03AF54D5">
    <w:name w:val="663CCEF626414254AF2D337FF03AF54D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B3647AFA0FA41AA8534F217E204CE935">
    <w:name w:val="2B3647AFA0FA41AA8534F217E204CE93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B6855D164F5486EB1E611611CEE97E45">
    <w:name w:val="4B6855D164F5486EB1E611611CEE97E4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9FF2FE3B63345F48A4ED72CF65A292E5">
    <w:name w:val="09FF2FE3B63345F48A4ED72CF65A292E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3D004B002AD3429784055A21C6FBC7A95">
    <w:name w:val="3D004B002AD3429784055A21C6FBC7A9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D699723AD9A45EDB2E8CE9E9C5797405">
    <w:name w:val="BD699723AD9A45EDB2E8CE9E9C579740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AE3E8BEF57AD4A628C132B4B43F2A81F5">
    <w:name w:val="AE3E8BEF57AD4A628C132B4B43F2A81F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3FCBDF1E1074CF6BCF5DC5959A95EAD5">
    <w:name w:val="23FCBDF1E1074CF6BCF5DC5959A95EAD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68B78A278A447CF9D5BB716459ECA655">
    <w:name w:val="168B78A278A447CF9D5BB716459ECA65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D14CA58E2394D53A1C77E3CAB5871BD5">
    <w:name w:val="7D14CA58E2394D53A1C77E3CAB5871BD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03422389D0F423B91A85832E36A7A6C5">
    <w:name w:val="103422389D0F423B91A85832E36A7A6C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03773FD5AB04755BB9EAE89161EDB356">
    <w:name w:val="203773FD5AB04755BB9EAE89161EDB35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257106A1DA4415FBAEDEFB84BE9BC536">
    <w:name w:val="2257106A1DA4415FBAEDEFB84BE9BC53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246A5DA9322487584E673DD0A79385B6">
    <w:name w:val="F246A5DA9322487584E673DD0A79385B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3898AAF21474A30BF50295861A2377A6">
    <w:name w:val="B3898AAF21474A30BF50295861A2377A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6E92F76A65E46C2B802D5ED96AF89799">
    <w:name w:val="76E92F76A65E46C2B802D5ED96AF8979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96AF9131A3B48829167EA1C76205A319">
    <w:name w:val="896AF9131A3B48829167EA1C76205A31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329A7F25AE1465F8BED49D662FE465A9">
    <w:name w:val="F329A7F25AE1465F8BED49D662FE465A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23E9E4E19E44624B449F30C72E7E5E59">
    <w:name w:val="F23E9E4E19E44624B449F30C72E7E5E5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6EF1FC8061541E0A497D906EBE3E6199">
    <w:name w:val="76EF1FC8061541E0A497D906EBE3E619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E3AFBAB665146B49DE48843CDEA81609">
    <w:name w:val="0E3AFBAB665146B49DE48843CDEA8160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E7196DA9A404568A1C4485A7624A4319">
    <w:name w:val="FE7196DA9A404568A1C4485A7624A431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C55DC116FCE44C38A88020D0953C4E29">
    <w:name w:val="7C55DC116FCE44C38A88020D0953C4E2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14B8FEA2374E159D8E8784494A493D9">
    <w:name w:val="1514B8FEA2374E159D8E8784494A493D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5972C0245D64FF6B9521FDB2281CDD39">
    <w:name w:val="75972C0245D64FF6B9521FDB2281CDD3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30740B2DCE64705B299AA8EEF3107F89">
    <w:name w:val="930740B2DCE64705B299AA8EEF3107F8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ABE9522A89B41FAB5FEE1342EDC24FF9">
    <w:name w:val="CABE9522A89B41FAB5FEE1342EDC24FF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5C43B63EC6A34478B1FD23AA5039915E9">
    <w:name w:val="5C43B63EC6A34478B1FD23AA5039915E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25A803E38F9402491278CFF8908FB379">
    <w:name w:val="D25A803E38F9402491278CFF8908FB37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E08F3E5BFBF4C6B804464970712ADF19">
    <w:name w:val="FE08F3E5BFBF4C6B804464970712ADF1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36A08312324725B950B9E4F1D701239">
    <w:name w:val="9E36A08312324725B950B9E4F1D70123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3A2B410D8A4A319EFC0218B7DE56669">
    <w:name w:val="9E3A2B410D8A4A319EFC0218B7DE5666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0867C3F9E1B464FB26282CB326D31CB9">
    <w:name w:val="80867C3F9E1B464FB26282CB326D31CB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987780070704AE196E0277E2F3953D89">
    <w:name w:val="9987780070704AE196E0277E2F3953D8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8CE0078ACEB4A4FA7552D4FFEF5AB119">
    <w:name w:val="98CE0078ACEB4A4FA7552D4FFEF5AB11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6D9240EF7C74D4783D0DB3DEFC158AE9">
    <w:name w:val="06D9240EF7C74D4783D0DB3DEFC158AE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72299FA83CF4C32A77189C18E50880F9">
    <w:name w:val="F72299FA83CF4C32A77189C18E50880F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7B54212B87E4C0C9562B2700D8BEDF39">
    <w:name w:val="C7B54212B87E4C0C9562B2700D8BEDF3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05A4B64FFAE42BDB4BF2D21508F441D9">
    <w:name w:val="105A4B64FFAE42BDB4BF2D21508F441D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1F4450BAEF8443E8824F6998496478D9">
    <w:name w:val="D1F4450BAEF8443E8824F6998496478D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EE3D44746FB420D8EC5D90A7DC13C339">
    <w:name w:val="0EE3D44746FB420D8EC5D90A7DC13C33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38C212391BE42548A18008AF5CE3E039">
    <w:name w:val="438C212391BE42548A18008AF5CE3E03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DC2FBA9191C41C69B94DBB1342530D79">
    <w:name w:val="9DC2FBA9191C41C69B94DBB1342530D7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2249CE389F48D1AF63CB4BB93126B99">
    <w:name w:val="9E2249CE389F48D1AF63CB4BB93126B9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0E1493A603145D0B2A0BF77B6FDF0239">
    <w:name w:val="F0E1493A603145D0B2A0BF77B6FDF023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4A26905DFB34EEF8DC77BCC0A203AFB6">
    <w:name w:val="D4A26905DFB34EEF8DC77BCC0A203AFB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044F9A535FE4CEE96E07B872A148E3A6">
    <w:name w:val="0044F9A535FE4CEE96E07B872A148E3A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B0333AB58D14AC4828C181BE5414FD56">
    <w:name w:val="4B0333AB58D14AC4828C181BE5414FD5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E3B6F12F7C14FAD9FCBF5150A4DD58E6">
    <w:name w:val="8E3B6F12F7C14FAD9FCBF5150A4DD58E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A642BBC75935482D9E177F161D0C7C686">
    <w:name w:val="A642BBC75935482D9E177F161D0C7C68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59C9DC1F1A5B4B428B34AA9834785A906">
    <w:name w:val="59C9DC1F1A5B4B428B34AA9834785A90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C20200FF5AE48D5A1F186F399C7C1E96">
    <w:name w:val="1C20200FF5AE48D5A1F186F399C7C1E9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38A420655BD49A285CDA52D3036BE516">
    <w:name w:val="738A420655BD49A285CDA52D3036BE51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E03F40F77FB45D2B5D80A7E8C8994336">
    <w:name w:val="6E03F40F77FB45D2B5D80A7E8C899433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DFA2F7603554D0B95802131CC171D676">
    <w:name w:val="BDFA2F7603554D0B95802131CC171D67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3EE4572D85D4A3FA969533E4B5018F46">
    <w:name w:val="03EE4572D85D4A3FA969533E4B5018F4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08AE772A7754D87A7E418276CEF36BB6">
    <w:name w:val="808AE772A7754D87A7E418276CEF36BB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2D0BE4350614062B87FA1F1113958306">
    <w:name w:val="12D0BE4350614062B87FA1F111395830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AAE5D3C42874E63867608E7E4C3DBCC6">
    <w:name w:val="CAAE5D3C42874E63867608E7E4C3DBCC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D9347BCFA04C24908CD29E8C1C5EC56">
    <w:name w:val="15D9347BCFA04C24908CD29E8C1C5EC5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190E98000A844F8A197C16382A5D0366">
    <w:name w:val="B190E98000A844F8A197C16382A5D036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8462B62E6E649B483D06D4C5A23BB696">
    <w:name w:val="98462B62E6E649B483D06D4C5A23BB69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80A433B5B34DB38388C2BBB6F6A2CD6">
    <w:name w:val="1580A433B5B34DB38388C2BBB6F6A2CD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3211D6E1B5D04E8BB5D588DE03C98D616">
    <w:name w:val="3211D6E1B5D04E8BB5D588DE03C98D616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7360A8C06AF449DC84E7036356B0190B6">
    <w:name w:val="7360A8C06AF449DC84E7036356B0190B6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267302F7F0AD4370B19A62FB0F569CF36">
    <w:name w:val="267302F7F0AD4370B19A62FB0F569CF36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B1495504BB494C329941B52D3314A5426">
    <w:name w:val="B1495504BB494C329941B52D3314A5426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4BB4D4154AFE49928B75EC68FEF9EE536">
    <w:name w:val="4BB4D4154AFE49928B75EC68FEF9EE536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D924423091FF4035B0FCF2ADFC5760AA6">
    <w:name w:val="D924423091FF4035B0FCF2ADFC5760AA6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D5CFB96A420E4B5EBA610DCB056664E66">
    <w:name w:val="D5CFB96A420E4B5EBA610DCB056664E66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4B2B2BBD12184753A90F410A481FBFF46">
    <w:name w:val="4B2B2BBD12184753A90F410A481FBFF4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F0DC986ACD44CE793A4182B883CECF86">
    <w:name w:val="DF0DC986ACD44CE793A4182B883CECF86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09E984EE800C492D92E50F4843305BE66">
    <w:name w:val="09E984EE800C492D92E50F4843305BE6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45895F413494A0695C25F5D77F2FD956">
    <w:name w:val="045895F413494A0695C25F5D77F2FD95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6519399A98B4385A8C5D32F94BD550C6">
    <w:name w:val="66519399A98B4385A8C5D32F94BD550C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FF19C667163492FA010638161017AAD6">
    <w:name w:val="9FF19C667163492FA010638161017AAD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44D65DFC16C463C8A6D5362C2EAA5106">
    <w:name w:val="B44D65DFC16C463C8A6D5362C2EAA510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63CCEF626414254AF2D337FF03AF54D6">
    <w:name w:val="663CCEF626414254AF2D337FF03AF54D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B3647AFA0FA41AA8534F217E204CE936">
    <w:name w:val="2B3647AFA0FA41AA8534F217E204CE93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B6855D164F5486EB1E611611CEE97E46">
    <w:name w:val="4B6855D164F5486EB1E611611CEE97E4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9FF2FE3B63345F48A4ED72CF65A292E6">
    <w:name w:val="09FF2FE3B63345F48A4ED72CF65A292E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3D004B002AD3429784055A21C6FBC7A96">
    <w:name w:val="3D004B002AD3429784055A21C6FBC7A9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D699723AD9A45EDB2E8CE9E9C5797406">
    <w:name w:val="BD699723AD9A45EDB2E8CE9E9C579740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AE3E8BEF57AD4A628C132B4B43F2A81F6">
    <w:name w:val="AE3E8BEF57AD4A628C132B4B43F2A81F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3FCBDF1E1074CF6BCF5DC5959A95EAD6">
    <w:name w:val="23FCBDF1E1074CF6BCF5DC5959A95EAD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68B78A278A447CF9D5BB716459ECA656">
    <w:name w:val="168B78A278A447CF9D5BB716459ECA65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D14CA58E2394D53A1C77E3CAB5871BD6">
    <w:name w:val="7D14CA58E2394D53A1C77E3CAB5871BD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03422389D0F423B91A85832E36A7A6C6">
    <w:name w:val="103422389D0F423B91A85832E36A7A6C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03773FD5AB04755BB9EAE89161EDB357">
    <w:name w:val="203773FD5AB04755BB9EAE89161EDB35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257106A1DA4415FBAEDEFB84BE9BC537">
    <w:name w:val="2257106A1DA4415FBAEDEFB84BE9BC53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246A5DA9322487584E673DD0A79385B7">
    <w:name w:val="F246A5DA9322487584E673DD0A79385B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3898AAF21474A30BF50295861A2377A7">
    <w:name w:val="B3898AAF21474A30BF50295861A2377A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6E92F76A65E46C2B802D5ED96AF897910">
    <w:name w:val="76E92F76A65E46C2B802D5ED96AF8979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96AF9131A3B48829167EA1C76205A3110">
    <w:name w:val="896AF9131A3B48829167EA1C76205A31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329A7F25AE1465F8BED49D662FE465A10">
    <w:name w:val="F329A7F25AE1465F8BED49D662FE465A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23E9E4E19E44624B449F30C72E7E5E510">
    <w:name w:val="F23E9E4E19E44624B449F30C72E7E5E5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6EF1FC8061541E0A497D906EBE3E61910">
    <w:name w:val="76EF1FC8061541E0A497D906EBE3E619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E3AFBAB665146B49DE48843CDEA816010">
    <w:name w:val="0E3AFBAB665146B49DE48843CDEA8160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E7196DA9A404568A1C4485A7624A43110">
    <w:name w:val="FE7196DA9A404568A1C4485A7624A431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C55DC116FCE44C38A88020D0953C4E210">
    <w:name w:val="7C55DC116FCE44C38A88020D0953C4E2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14B8FEA2374E159D8E8784494A493D10">
    <w:name w:val="1514B8FEA2374E159D8E8784494A493D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5972C0245D64FF6B9521FDB2281CDD310">
    <w:name w:val="75972C0245D64FF6B9521FDB2281CDD3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30740B2DCE64705B299AA8EEF3107F810">
    <w:name w:val="930740B2DCE64705B299AA8EEF3107F8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ABE9522A89B41FAB5FEE1342EDC24FF10">
    <w:name w:val="CABE9522A89B41FAB5FEE1342EDC24FF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5C43B63EC6A34478B1FD23AA5039915E10">
    <w:name w:val="5C43B63EC6A34478B1FD23AA5039915E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25A803E38F9402491278CFF8908FB3710">
    <w:name w:val="D25A803E38F9402491278CFF8908FB37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E08F3E5BFBF4C6B804464970712ADF110">
    <w:name w:val="FE08F3E5BFBF4C6B804464970712ADF1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36A08312324725B950B9E4F1D7012310">
    <w:name w:val="9E36A08312324725B950B9E4F1D70123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3A2B410D8A4A319EFC0218B7DE566610">
    <w:name w:val="9E3A2B410D8A4A319EFC0218B7DE5666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0867C3F9E1B464FB26282CB326D31CB10">
    <w:name w:val="80867C3F9E1B464FB26282CB326D31CB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987780070704AE196E0277E2F3953D810">
    <w:name w:val="9987780070704AE196E0277E2F3953D8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8CE0078ACEB4A4FA7552D4FFEF5AB1110">
    <w:name w:val="98CE0078ACEB4A4FA7552D4FFEF5AB11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6D9240EF7C74D4783D0DB3DEFC158AE10">
    <w:name w:val="06D9240EF7C74D4783D0DB3DEFC158AE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72299FA83CF4C32A77189C18E50880F10">
    <w:name w:val="F72299FA83CF4C32A77189C18E50880F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7B54212B87E4C0C9562B2700D8BEDF310">
    <w:name w:val="C7B54212B87E4C0C9562B2700D8BEDF3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05A4B64FFAE42BDB4BF2D21508F441D10">
    <w:name w:val="105A4B64FFAE42BDB4BF2D21508F441D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1F4450BAEF8443E8824F6998496478D10">
    <w:name w:val="D1F4450BAEF8443E8824F6998496478D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EE3D44746FB420D8EC5D90A7DC13C3310">
    <w:name w:val="0EE3D44746FB420D8EC5D90A7DC13C33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38C212391BE42548A18008AF5CE3E0310">
    <w:name w:val="438C212391BE42548A18008AF5CE3E03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DC2FBA9191C41C69B94DBB1342530D710">
    <w:name w:val="9DC2FBA9191C41C69B94DBB1342530D7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2249CE389F48D1AF63CB4BB93126B910">
    <w:name w:val="9E2249CE389F48D1AF63CB4BB93126B9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0E1493A603145D0B2A0BF77B6FDF02310">
    <w:name w:val="F0E1493A603145D0B2A0BF77B6FDF023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4A26905DFB34EEF8DC77BCC0A203AFB7">
    <w:name w:val="D4A26905DFB34EEF8DC77BCC0A203AFB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044F9A535FE4CEE96E07B872A148E3A7">
    <w:name w:val="0044F9A535FE4CEE96E07B872A148E3A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B0333AB58D14AC4828C181BE5414FD57">
    <w:name w:val="4B0333AB58D14AC4828C181BE5414FD5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E3B6F12F7C14FAD9FCBF5150A4DD58E7">
    <w:name w:val="8E3B6F12F7C14FAD9FCBF5150A4DD58E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A642BBC75935482D9E177F161D0C7C687">
    <w:name w:val="A642BBC75935482D9E177F161D0C7C68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59C9DC1F1A5B4B428B34AA9834785A907">
    <w:name w:val="59C9DC1F1A5B4B428B34AA9834785A90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C20200FF5AE48D5A1F186F399C7C1E97">
    <w:name w:val="1C20200FF5AE48D5A1F186F399C7C1E9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38A420655BD49A285CDA52D3036BE517">
    <w:name w:val="738A420655BD49A285CDA52D3036BE51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E03F40F77FB45D2B5D80A7E8C8994337">
    <w:name w:val="6E03F40F77FB45D2B5D80A7E8C899433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DFA2F7603554D0B95802131CC171D677">
    <w:name w:val="BDFA2F7603554D0B95802131CC171D67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3EE4572D85D4A3FA969533E4B5018F47">
    <w:name w:val="03EE4572D85D4A3FA969533E4B5018F4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08AE772A7754D87A7E418276CEF36BB7">
    <w:name w:val="808AE772A7754D87A7E418276CEF36BB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2D0BE4350614062B87FA1F1113958307">
    <w:name w:val="12D0BE4350614062B87FA1F111395830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AAE5D3C42874E63867608E7E4C3DBCC7">
    <w:name w:val="CAAE5D3C42874E63867608E7E4C3DBCC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D9347BCFA04C24908CD29E8C1C5EC57">
    <w:name w:val="15D9347BCFA04C24908CD29E8C1C5EC5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190E98000A844F8A197C16382A5D0367">
    <w:name w:val="B190E98000A844F8A197C16382A5D036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8462B62E6E649B483D06D4C5A23BB697">
    <w:name w:val="98462B62E6E649B483D06D4C5A23BB69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80A433B5B34DB38388C2BBB6F6A2CD7">
    <w:name w:val="1580A433B5B34DB38388C2BBB6F6A2CD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3211D6E1B5D04E8BB5D588DE03C98D617">
    <w:name w:val="3211D6E1B5D04E8BB5D588DE03C98D617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7360A8C06AF449DC84E7036356B0190B7">
    <w:name w:val="7360A8C06AF449DC84E7036356B0190B7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267302F7F0AD4370B19A62FB0F569CF37">
    <w:name w:val="267302F7F0AD4370B19A62FB0F569CF37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B1495504BB494C329941B52D3314A5427">
    <w:name w:val="B1495504BB494C329941B52D3314A5427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4BB4D4154AFE49928B75EC68FEF9EE537">
    <w:name w:val="4BB4D4154AFE49928B75EC68FEF9EE537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D924423091FF4035B0FCF2ADFC5760AA7">
    <w:name w:val="D924423091FF4035B0FCF2ADFC5760AA7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D5CFB96A420E4B5EBA610DCB056664E67">
    <w:name w:val="D5CFB96A420E4B5EBA610DCB056664E67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4B2B2BBD12184753A90F410A481FBFF47">
    <w:name w:val="4B2B2BBD12184753A90F410A481FBFF4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F0DC986ACD44CE793A4182B883CECF87">
    <w:name w:val="DF0DC986ACD44CE793A4182B883CECF87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09E984EE800C492D92E50F4843305BE67">
    <w:name w:val="09E984EE800C492D92E50F4843305BE6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45895F413494A0695C25F5D77F2FD957">
    <w:name w:val="045895F413494A0695C25F5D77F2FD95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6519399A98B4385A8C5D32F94BD550C7">
    <w:name w:val="66519399A98B4385A8C5D32F94BD550C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FF19C667163492FA010638161017AAD7">
    <w:name w:val="9FF19C667163492FA010638161017AAD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44D65DFC16C463C8A6D5362C2EAA5107">
    <w:name w:val="B44D65DFC16C463C8A6D5362C2EAA510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63CCEF626414254AF2D337FF03AF54D7">
    <w:name w:val="663CCEF626414254AF2D337FF03AF54D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B3647AFA0FA41AA8534F217E204CE937">
    <w:name w:val="2B3647AFA0FA41AA8534F217E204CE93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B6855D164F5486EB1E611611CEE97E47">
    <w:name w:val="4B6855D164F5486EB1E611611CEE97E4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9FF2FE3B63345F48A4ED72CF65A292E7">
    <w:name w:val="09FF2FE3B63345F48A4ED72CF65A292E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3D004B002AD3429784055A21C6FBC7A97">
    <w:name w:val="3D004B002AD3429784055A21C6FBC7A9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D699723AD9A45EDB2E8CE9E9C5797407">
    <w:name w:val="BD699723AD9A45EDB2E8CE9E9C579740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AE3E8BEF57AD4A628C132B4B43F2A81F7">
    <w:name w:val="AE3E8BEF57AD4A628C132B4B43F2A81F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3FCBDF1E1074CF6BCF5DC5959A95EAD7">
    <w:name w:val="23FCBDF1E1074CF6BCF5DC5959A95EAD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68B78A278A447CF9D5BB716459ECA657">
    <w:name w:val="168B78A278A447CF9D5BB716459ECA65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D14CA58E2394D53A1C77E3CAB5871BD7">
    <w:name w:val="7D14CA58E2394D53A1C77E3CAB5871BD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03422389D0F423B91A85832E36A7A6C7">
    <w:name w:val="103422389D0F423B91A85832E36A7A6C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03773FD5AB04755BB9EAE89161EDB358">
    <w:name w:val="203773FD5AB04755BB9EAE89161EDB35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257106A1DA4415FBAEDEFB84BE9BC538">
    <w:name w:val="2257106A1DA4415FBAEDEFB84BE9BC53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246A5DA9322487584E673DD0A79385B8">
    <w:name w:val="F246A5DA9322487584E673DD0A79385B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3898AAF21474A30BF50295861A2377A8">
    <w:name w:val="B3898AAF21474A30BF50295861A2377A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6E92F76A65E46C2B802D5ED96AF897911">
    <w:name w:val="76E92F76A65E46C2B802D5ED96AF8979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96AF9131A3B48829167EA1C76205A3111">
    <w:name w:val="896AF9131A3B48829167EA1C76205A31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329A7F25AE1465F8BED49D662FE465A11">
    <w:name w:val="F329A7F25AE1465F8BED49D662FE465A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23E9E4E19E44624B449F30C72E7E5E511">
    <w:name w:val="F23E9E4E19E44624B449F30C72E7E5E5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6EF1FC8061541E0A497D906EBE3E61911">
    <w:name w:val="76EF1FC8061541E0A497D906EBE3E619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E3AFBAB665146B49DE48843CDEA816011">
    <w:name w:val="0E3AFBAB665146B49DE48843CDEA8160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E7196DA9A404568A1C4485A7624A43111">
    <w:name w:val="FE7196DA9A404568A1C4485A7624A431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C55DC116FCE44C38A88020D0953C4E211">
    <w:name w:val="7C55DC116FCE44C38A88020D0953C4E2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14B8FEA2374E159D8E8784494A493D11">
    <w:name w:val="1514B8FEA2374E159D8E8784494A493D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5972C0245D64FF6B9521FDB2281CDD311">
    <w:name w:val="75972C0245D64FF6B9521FDB2281CDD3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30740B2DCE64705B299AA8EEF3107F811">
    <w:name w:val="930740B2DCE64705B299AA8EEF3107F8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ABE9522A89B41FAB5FEE1342EDC24FF11">
    <w:name w:val="CABE9522A89B41FAB5FEE1342EDC24FF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5C43B63EC6A34478B1FD23AA5039915E11">
    <w:name w:val="5C43B63EC6A34478B1FD23AA5039915E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25A803E38F9402491278CFF8908FB3711">
    <w:name w:val="D25A803E38F9402491278CFF8908FB37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E08F3E5BFBF4C6B804464970712ADF111">
    <w:name w:val="FE08F3E5BFBF4C6B804464970712ADF1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36A08312324725B950B9E4F1D7012311">
    <w:name w:val="9E36A08312324725B950B9E4F1D70123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3A2B410D8A4A319EFC0218B7DE566611">
    <w:name w:val="9E3A2B410D8A4A319EFC0218B7DE5666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0867C3F9E1B464FB26282CB326D31CB11">
    <w:name w:val="80867C3F9E1B464FB26282CB326D31CB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987780070704AE196E0277E2F3953D811">
    <w:name w:val="9987780070704AE196E0277E2F3953D8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8CE0078ACEB4A4FA7552D4FFEF5AB1111">
    <w:name w:val="98CE0078ACEB4A4FA7552D4FFEF5AB11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6D9240EF7C74D4783D0DB3DEFC158AE11">
    <w:name w:val="06D9240EF7C74D4783D0DB3DEFC158AE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72299FA83CF4C32A77189C18E50880F11">
    <w:name w:val="F72299FA83CF4C32A77189C18E50880F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7B54212B87E4C0C9562B2700D8BEDF311">
    <w:name w:val="C7B54212B87E4C0C9562B2700D8BEDF3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05A4B64FFAE42BDB4BF2D21508F441D11">
    <w:name w:val="105A4B64FFAE42BDB4BF2D21508F441D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1F4450BAEF8443E8824F6998496478D11">
    <w:name w:val="D1F4450BAEF8443E8824F6998496478D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EE3D44746FB420D8EC5D90A7DC13C3311">
    <w:name w:val="0EE3D44746FB420D8EC5D90A7DC13C33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38C212391BE42548A18008AF5CE3E0311">
    <w:name w:val="438C212391BE42548A18008AF5CE3E03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DC2FBA9191C41C69B94DBB1342530D711">
    <w:name w:val="9DC2FBA9191C41C69B94DBB1342530D7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2249CE389F48D1AF63CB4BB93126B911">
    <w:name w:val="9E2249CE389F48D1AF63CB4BB93126B9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0E1493A603145D0B2A0BF77B6FDF02311">
    <w:name w:val="F0E1493A603145D0B2A0BF77B6FDF023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4A26905DFB34EEF8DC77BCC0A203AFB8">
    <w:name w:val="D4A26905DFB34EEF8DC77BCC0A203AFB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044F9A535FE4CEE96E07B872A148E3A8">
    <w:name w:val="0044F9A535FE4CEE96E07B872A148E3A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B0333AB58D14AC4828C181BE5414FD58">
    <w:name w:val="4B0333AB58D14AC4828C181BE5414FD5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E3B6F12F7C14FAD9FCBF5150A4DD58E8">
    <w:name w:val="8E3B6F12F7C14FAD9FCBF5150A4DD58E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A642BBC75935482D9E177F161D0C7C688">
    <w:name w:val="A642BBC75935482D9E177F161D0C7C68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59C9DC1F1A5B4B428B34AA9834785A908">
    <w:name w:val="59C9DC1F1A5B4B428B34AA9834785A90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C20200FF5AE48D5A1F186F399C7C1E98">
    <w:name w:val="1C20200FF5AE48D5A1F186F399C7C1E9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38A420655BD49A285CDA52D3036BE518">
    <w:name w:val="738A420655BD49A285CDA52D3036BE51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E03F40F77FB45D2B5D80A7E8C8994338">
    <w:name w:val="6E03F40F77FB45D2B5D80A7E8C899433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DFA2F7603554D0B95802131CC171D678">
    <w:name w:val="BDFA2F7603554D0B95802131CC171D67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3EE4572D85D4A3FA969533E4B5018F48">
    <w:name w:val="03EE4572D85D4A3FA969533E4B5018F4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08AE772A7754D87A7E418276CEF36BB8">
    <w:name w:val="808AE772A7754D87A7E418276CEF36BB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2D0BE4350614062B87FA1F1113958308">
    <w:name w:val="12D0BE4350614062B87FA1F111395830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AAE5D3C42874E63867608E7E4C3DBCC8">
    <w:name w:val="CAAE5D3C42874E63867608E7E4C3DBCC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D9347BCFA04C24908CD29E8C1C5EC58">
    <w:name w:val="15D9347BCFA04C24908CD29E8C1C5EC5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190E98000A844F8A197C16382A5D0368">
    <w:name w:val="B190E98000A844F8A197C16382A5D036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8462B62E6E649B483D06D4C5A23BB698">
    <w:name w:val="98462B62E6E649B483D06D4C5A23BB69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80A433B5B34DB38388C2BBB6F6A2CD8">
    <w:name w:val="1580A433B5B34DB38388C2BBB6F6A2CD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3211D6E1B5D04E8BB5D588DE03C98D618">
    <w:name w:val="3211D6E1B5D04E8BB5D588DE03C98D618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7360A8C06AF449DC84E7036356B0190B8">
    <w:name w:val="7360A8C06AF449DC84E7036356B0190B8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267302F7F0AD4370B19A62FB0F569CF38">
    <w:name w:val="267302F7F0AD4370B19A62FB0F569CF38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B1495504BB494C329941B52D3314A5428">
    <w:name w:val="B1495504BB494C329941B52D3314A5428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4BB4D4154AFE49928B75EC68FEF9EE538">
    <w:name w:val="4BB4D4154AFE49928B75EC68FEF9EE538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D924423091FF4035B0FCF2ADFC5760AA8">
    <w:name w:val="D924423091FF4035B0FCF2ADFC5760AA8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D5CFB96A420E4B5EBA610DCB056664E68">
    <w:name w:val="D5CFB96A420E4B5EBA610DCB056664E68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4B2B2BBD12184753A90F410A481FBFF48">
    <w:name w:val="4B2B2BBD12184753A90F410A481FBFF4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F0DC986ACD44CE793A4182B883CECF88">
    <w:name w:val="DF0DC986ACD44CE793A4182B883CECF88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09E984EE800C492D92E50F4843305BE68">
    <w:name w:val="09E984EE800C492D92E50F4843305BE6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45895F413494A0695C25F5D77F2FD958">
    <w:name w:val="045895F413494A0695C25F5D77F2FD95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6519399A98B4385A8C5D32F94BD550C8">
    <w:name w:val="66519399A98B4385A8C5D32F94BD550C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FF19C667163492FA010638161017AAD8">
    <w:name w:val="9FF19C667163492FA010638161017AAD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44D65DFC16C463C8A6D5362C2EAA5108">
    <w:name w:val="B44D65DFC16C463C8A6D5362C2EAA510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63CCEF626414254AF2D337FF03AF54D8">
    <w:name w:val="663CCEF626414254AF2D337FF03AF54D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B3647AFA0FA41AA8534F217E204CE938">
    <w:name w:val="2B3647AFA0FA41AA8534F217E204CE93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B6855D164F5486EB1E611611CEE97E48">
    <w:name w:val="4B6855D164F5486EB1E611611CEE97E4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9FF2FE3B63345F48A4ED72CF65A292E8">
    <w:name w:val="09FF2FE3B63345F48A4ED72CF65A292E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3D004B002AD3429784055A21C6FBC7A98">
    <w:name w:val="3D004B002AD3429784055A21C6FBC7A9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D699723AD9A45EDB2E8CE9E9C5797408">
    <w:name w:val="BD699723AD9A45EDB2E8CE9E9C579740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AE3E8BEF57AD4A628C132B4B43F2A81F8">
    <w:name w:val="AE3E8BEF57AD4A628C132B4B43F2A81F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3FCBDF1E1074CF6BCF5DC5959A95EAD8">
    <w:name w:val="23FCBDF1E1074CF6BCF5DC5959A95EAD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68B78A278A447CF9D5BB716459ECA658">
    <w:name w:val="168B78A278A447CF9D5BB716459ECA65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D14CA58E2394D53A1C77E3CAB5871BD8">
    <w:name w:val="7D14CA58E2394D53A1C77E3CAB5871BD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03422389D0F423B91A85832E36A7A6C8">
    <w:name w:val="103422389D0F423B91A85832E36A7A6C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03773FD5AB04755BB9EAE89161EDB359">
    <w:name w:val="203773FD5AB04755BB9EAE89161EDB35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257106A1DA4415FBAEDEFB84BE9BC539">
    <w:name w:val="2257106A1DA4415FBAEDEFB84BE9BC53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246A5DA9322487584E673DD0A79385B9">
    <w:name w:val="F246A5DA9322487584E673DD0A79385B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3898AAF21474A30BF50295861A2377A9">
    <w:name w:val="B3898AAF21474A30BF50295861A2377A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6E92F76A65E46C2B802D5ED96AF897912">
    <w:name w:val="76E92F76A65E46C2B802D5ED96AF8979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96AF9131A3B48829167EA1C76205A3112">
    <w:name w:val="896AF9131A3B48829167EA1C76205A31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329A7F25AE1465F8BED49D662FE465A12">
    <w:name w:val="F329A7F25AE1465F8BED49D662FE465A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23E9E4E19E44624B449F30C72E7E5E512">
    <w:name w:val="F23E9E4E19E44624B449F30C72E7E5E5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6EF1FC8061541E0A497D906EBE3E61912">
    <w:name w:val="76EF1FC8061541E0A497D906EBE3E619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E3AFBAB665146B49DE48843CDEA816012">
    <w:name w:val="0E3AFBAB665146B49DE48843CDEA8160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E7196DA9A404568A1C4485A7624A43112">
    <w:name w:val="FE7196DA9A404568A1C4485A7624A431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C55DC116FCE44C38A88020D0953C4E212">
    <w:name w:val="7C55DC116FCE44C38A88020D0953C4E2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14B8FEA2374E159D8E8784494A493D12">
    <w:name w:val="1514B8FEA2374E159D8E8784494A493D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5972C0245D64FF6B9521FDB2281CDD312">
    <w:name w:val="75972C0245D64FF6B9521FDB2281CDD3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30740B2DCE64705B299AA8EEF3107F812">
    <w:name w:val="930740B2DCE64705B299AA8EEF3107F8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ABE9522A89B41FAB5FEE1342EDC24FF12">
    <w:name w:val="CABE9522A89B41FAB5FEE1342EDC24FF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5C43B63EC6A34478B1FD23AA5039915E12">
    <w:name w:val="5C43B63EC6A34478B1FD23AA5039915E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25A803E38F9402491278CFF8908FB3712">
    <w:name w:val="D25A803E38F9402491278CFF8908FB37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E08F3E5BFBF4C6B804464970712ADF112">
    <w:name w:val="FE08F3E5BFBF4C6B804464970712ADF1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36A08312324725B950B9E4F1D7012312">
    <w:name w:val="9E36A08312324725B950B9E4F1D70123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3A2B410D8A4A319EFC0218B7DE566612">
    <w:name w:val="9E3A2B410D8A4A319EFC0218B7DE5666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0867C3F9E1B464FB26282CB326D31CB12">
    <w:name w:val="80867C3F9E1B464FB26282CB326D31CB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987780070704AE196E0277E2F3953D812">
    <w:name w:val="9987780070704AE196E0277E2F3953D8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8CE0078ACEB4A4FA7552D4FFEF5AB1112">
    <w:name w:val="98CE0078ACEB4A4FA7552D4FFEF5AB11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6D9240EF7C74D4783D0DB3DEFC158AE12">
    <w:name w:val="06D9240EF7C74D4783D0DB3DEFC158AE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72299FA83CF4C32A77189C18E50880F12">
    <w:name w:val="F72299FA83CF4C32A77189C18E50880F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7B54212B87E4C0C9562B2700D8BEDF312">
    <w:name w:val="C7B54212B87E4C0C9562B2700D8BEDF3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05A4B64FFAE42BDB4BF2D21508F441D12">
    <w:name w:val="105A4B64FFAE42BDB4BF2D21508F441D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1F4450BAEF8443E8824F6998496478D12">
    <w:name w:val="D1F4450BAEF8443E8824F6998496478D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EE3D44746FB420D8EC5D90A7DC13C3312">
    <w:name w:val="0EE3D44746FB420D8EC5D90A7DC13C33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38C212391BE42548A18008AF5CE3E0312">
    <w:name w:val="438C212391BE42548A18008AF5CE3E03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DC2FBA9191C41C69B94DBB1342530D712">
    <w:name w:val="9DC2FBA9191C41C69B94DBB1342530D7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2249CE389F48D1AF63CB4BB93126B912">
    <w:name w:val="9E2249CE389F48D1AF63CB4BB93126B9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0E1493A603145D0B2A0BF77B6FDF02312">
    <w:name w:val="F0E1493A603145D0B2A0BF77B6FDF023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4A26905DFB34EEF8DC77BCC0A203AFB9">
    <w:name w:val="D4A26905DFB34EEF8DC77BCC0A203AFB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044F9A535FE4CEE96E07B872A148E3A9">
    <w:name w:val="0044F9A535FE4CEE96E07B872A148E3A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B0333AB58D14AC4828C181BE5414FD59">
    <w:name w:val="4B0333AB58D14AC4828C181BE5414FD5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E3B6F12F7C14FAD9FCBF5150A4DD58E9">
    <w:name w:val="8E3B6F12F7C14FAD9FCBF5150A4DD58E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A642BBC75935482D9E177F161D0C7C689">
    <w:name w:val="A642BBC75935482D9E177F161D0C7C68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59C9DC1F1A5B4B428B34AA9834785A909">
    <w:name w:val="59C9DC1F1A5B4B428B34AA9834785A90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C20200FF5AE48D5A1F186F399C7C1E99">
    <w:name w:val="1C20200FF5AE48D5A1F186F399C7C1E9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38A420655BD49A285CDA52D3036BE519">
    <w:name w:val="738A420655BD49A285CDA52D3036BE51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E03F40F77FB45D2B5D80A7E8C8994339">
    <w:name w:val="6E03F40F77FB45D2B5D80A7E8C899433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DFA2F7603554D0B95802131CC171D679">
    <w:name w:val="BDFA2F7603554D0B95802131CC171D67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3EE4572D85D4A3FA969533E4B5018F49">
    <w:name w:val="03EE4572D85D4A3FA969533E4B5018F4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08AE772A7754D87A7E418276CEF36BB9">
    <w:name w:val="808AE772A7754D87A7E418276CEF36BB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2D0BE4350614062B87FA1F1113958309">
    <w:name w:val="12D0BE4350614062B87FA1F111395830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AAE5D3C42874E63867608E7E4C3DBCC9">
    <w:name w:val="CAAE5D3C42874E63867608E7E4C3DBCC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D9347BCFA04C24908CD29E8C1C5EC59">
    <w:name w:val="15D9347BCFA04C24908CD29E8C1C5EC5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190E98000A844F8A197C16382A5D0369">
    <w:name w:val="B190E98000A844F8A197C16382A5D036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8462B62E6E649B483D06D4C5A23BB699">
    <w:name w:val="98462B62E6E649B483D06D4C5A23BB69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80A433B5B34DB38388C2BBB6F6A2CD9">
    <w:name w:val="1580A433B5B34DB38388C2BBB6F6A2CD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3211D6E1B5D04E8BB5D588DE03C98D619">
    <w:name w:val="3211D6E1B5D04E8BB5D588DE03C98D619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7360A8C06AF449DC84E7036356B0190B9">
    <w:name w:val="7360A8C06AF449DC84E7036356B0190B9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267302F7F0AD4370B19A62FB0F569CF39">
    <w:name w:val="267302F7F0AD4370B19A62FB0F569CF39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B1495504BB494C329941B52D3314A5429">
    <w:name w:val="B1495504BB494C329941B52D3314A5429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4BB4D4154AFE49928B75EC68FEF9EE539">
    <w:name w:val="4BB4D4154AFE49928B75EC68FEF9EE539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D924423091FF4035B0FCF2ADFC5760AA9">
    <w:name w:val="D924423091FF4035B0FCF2ADFC5760AA9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D5CFB96A420E4B5EBA610DCB056664E69">
    <w:name w:val="D5CFB96A420E4B5EBA610DCB056664E69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4B2B2BBD12184753A90F410A481FBFF49">
    <w:name w:val="4B2B2BBD12184753A90F410A481FBFF4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F0DC986ACD44CE793A4182B883CECF89">
    <w:name w:val="DF0DC986ACD44CE793A4182B883CECF89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09E984EE800C492D92E50F4843305BE69">
    <w:name w:val="09E984EE800C492D92E50F4843305BE6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45895F413494A0695C25F5D77F2FD959">
    <w:name w:val="045895F413494A0695C25F5D77F2FD95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6519399A98B4385A8C5D32F94BD550C9">
    <w:name w:val="66519399A98B4385A8C5D32F94BD550C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FF19C667163492FA010638161017AAD9">
    <w:name w:val="9FF19C667163492FA010638161017AAD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44D65DFC16C463C8A6D5362C2EAA5109">
    <w:name w:val="B44D65DFC16C463C8A6D5362C2EAA510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63CCEF626414254AF2D337FF03AF54D9">
    <w:name w:val="663CCEF626414254AF2D337FF03AF54D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B3647AFA0FA41AA8534F217E204CE939">
    <w:name w:val="2B3647AFA0FA41AA8534F217E204CE93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B6855D164F5486EB1E611611CEE97E49">
    <w:name w:val="4B6855D164F5486EB1E611611CEE97E4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9FF2FE3B63345F48A4ED72CF65A292E9">
    <w:name w:val="09FF2FE3B63345F48A4ED72CF65A292E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3D004B002AD3429784055A21C6FBC7A99">
    <w:name w:val="3D004B002AD3429784055A21C6FBC7A9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D699723AD9A45EDB2E8CE9E9C5797409">
    <w:name w:val="BD699723AD9A45EDB2E8CE9E9C579740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AE3E8BEF57AD4A628C132B4B43F2A81F9">
    <w:name w:val="AE3E8BEF57AD4A628C132B4B43F2A81F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3FCBDF1E1074CF6BCF5DC5959A95EAD9">
    <w:name w:val="23FCBDF1E1074CF6BCF5DC5959A95EAD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68B78A278A447CF9D5BB716459ECA659">
    <w:name w:val="168B78A278A447CF9D5BB716459ECA65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D14CA58E2394D53A1C77E3CAB5871BD9">
    <w:name w:val="7D14CA58E2394D53A1C77E3CAB5871BD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03422389D0F423B91A85832E36A7A6C9">
    <w:name w:val="103422389D0F423B91A85832E36A7A6C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03773FD5AB04755BB9EAE89161EDB3510">
    <w:name w:val="203773FD5AB04755BB9EAE89161EDB35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257106A1DA4415FBAEDEFB84BE9BC5310">
    <w:name w:val="2257106A1DA4415FBAEDEFB84BE9BC53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246A5DA9322487584E673DD0A79385B10">
    <w:name w:val="F246A5DA9322487584E673DD0A79385B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3898AAF21474A30BF50295861A2377A10">
    <w:name w:val="B3898AAF21474A30BF50295861A2377A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6E92F76A65E46C2B802D5ED96AF897913">
    <w:name w:val="76E92F76A65E46C2B802D5ED96AF8979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96AF9131A3B48829167EA1C76205A3113">
    <w:name w:val="896AF9131A3B48829167EA1C76205A31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329A7F25AE1465F8BED49D662FE465A13">
    <w:name w:val="F329A7F25AE1465F8BED49D662FE465A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23E9E4E19E44624B449F30C72E7E5E513">
    <w:name w:val="F23E9E4E19E44624B449F30C72E7E5E5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6EF1FC8061541E0A497D906EBE3E61913">
    <w:name w:val="76EF1FC8061541E0A497D906EBE3E619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E3AFBAB665146B49DE48843CDEA816013">
    <w:name w:val="0E3AFBAB665146B49DE48843CDEA8160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E7196DA9A404568A1C4485A7624A43113">
    <w:name w:val="FE7196DA9A404568A1C4485A7624A431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C55DC116FCE44C38A88020D0953C4E213">
    <w:name w:val="7C55DC116FCE44C38A88020D0953C4E2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14B8FEA2374E159D8E8784494A493D13">
    <w:name w:val="1514B8FEA2374E159D8E8784494A493D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5972C0245D64FF6B9521FDB2281CDD313">
    <w:name w:val="75972C0245D64FF6B9521FDB2281CDD3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30740B2DCE64705B299AA8EEF3107F813">
    <w:name w:val="930740B2DCE64705B299AA8EEF3107F8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ABE9522A89B41FAB5FEE1342EDC24FF13">
    <w:name w:val="CABE9522A89B41FAB5FEE1342EDC24FF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5C43B63EC6A34478B1FD23AA5039915E13">
    <w:name w:val="5C43B63EC6A34478B1FD23AA5039915E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25A803E38F9402491278CFF8908FB3713">
    <w:name w:val="D25A803E38F9402491278CFF8908FB37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E08F3E5BFBF4C6B804464970712ADF113">
    <w:name w:val="FE08F3E5BFBF4C6B804464970712ADF1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36A08312324725B950B9E4F1D7012313">
    <w:name w:val="9E36A08312324725B950B9E4F1D70123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3A2B410D8A4A319EFC0218B7DE566613">
    <w:name w:val="9E3A2B410D8A4A319EFC0218B7DE5666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0867C3F9E1B464FB26282CB326D31CB13">
    <w:name w:val="80867C3F9E1B464FB26282CB326D31CB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987780070704AE196E0277E2F3953D813">
    <w:name w:val="9987780070704AE196E0277E2F3953D8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8CE0078ACEB4A4FA7552D4FFEF5AB1113">
    <w:name w:val="98CE0078ACEB4A4FA7552D4FFEF5AB11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6D9240EF7C74D4783D0DB3DEFC158AE13">
    <w:name w:val="06D9240EF7C74D4783D0DB3DEFC158AE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72299FA83CF4C32A77189C18E50880F13">
    <w:name w:val="F72299FA83CF4C32A77189C18E50880F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7B54212B87E4C0C9562B2700D8BEDF313">
    <w:name w:val="C7B54212B87E4C0C9562B2700D8BEDF3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05A4B64FFAE42BDB4BF2D21508F441D13">
    <w:name w:val="105A4B64FFAE42BDB4BF2D21508F441D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1F4450BAEF8443E8824F6998496478D13">
    <w:name w:val="D1F4450BAEF8443E8824F6998496478D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EE3D44746FB420D8EC5D90A7DC13C3313">
    <w:name w:val="0EE3D44746FB420D8EC5D90A7DC13C33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38C212391BE42548A18008AF5CE3E0313">
    <w:name w:val="438C212391BE42548A18008AF5CE3E03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DC2FBA9191C41C69B94DBB1342530D713">
    <w:name w:val="9DC2FBA9191C41C69B94DBB1342530D7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2249CE389F48D1AF63CB4BB93126B913">
    <w:name w:val="9E2249CE389F48D1AF63CB4BB93126B9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0E1493A603145D0B2A0BF77B6FDF02313">
    <w:name w:val="F0E1493A603145D0B2A0BF77B6FDF023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4A26905DFB34EEF8DC77BCC0A203AFB10">
    <w:name w:val="D4A26905DFB34EEF8DC77BCC0A203AFB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044F9A535FE4CEE96E07B872A148E3A10">
    <w:name w:val="0044F9A535FE4CEE96E07B872A148E3A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B0333AB58D14AC4828C181BE5414FD510">
    <w:name w:val="4B0333AB58D14AC4828C181BE5414FD5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E3B6F12F7C14FAD9FCBF5150A4DD58E10">
    <w:name w:val="8E3B6F12F7C14FAD9FCBF5150A4DD58E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A642BBC75935482D9E177F161D0C7C6810">
    <w:name w:val="A642BBC75935482D9E177F161D0C7C68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59C9DC1F1A5B4B428B34AA9834785A9010">
    <w:name w:val="59C9DC1F1A5B4B428B34AA9834785A90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C20200FF5AE48D5A1F186F399C7C1E910">
    <w:name w:val="1C20200FF5AE48D5A1F186F399C7C1E9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38A420655BD49A285CDA52D3036BE5110">
    <w:name w:val="738A420655BD49A285CDA52D3036BE51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E03F40F77FB45D2B5D80A7E8C89943310">
    <w:name w:val="6E03F40F77FB45D2B5D80A7E8C899433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DFA2F7603554D0B95802131CC171D6710">
    <w:name w:val="BDFA2F7603554D0B95802131CC171D67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3EE4572D85D4A3FA969533E4B5018F410">
    <w:name w:val="03EE4572D85D4A3FA969533E4B5018F4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08AE772A7754D87A7E418276CEF36BB10">
    <w:name w:val="808AE772A7754D87A7E418276CEF36BB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2D0BE4350614062B87FA1F11139583010">
    <w:name w:val="12D0BE4350614062B87FA1F111395830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AAE5D3C42874E63867608E7E4C3DBCC10">
    <w:name w:val="CAAE5D3C42874E63867608E7E4C3DBCC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D9347BCFA04C24908CD29E8C1C5EC510">
    <w:name w:val="15D9347BCFA04C24908CD29E8C1C5EC5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190E98000A844F8A197C16382A5D03610">
    <w:name w:val="B190E98000A844F8A197C16382A5D036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8462B62E6E649B483D06D4C5A23BB6910">
    <w:name w:val="98462B62E6E649B483D06D4C5A23BB69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80A433B5B34DB38388C2BBB6F6A2CD10">
    <w:name w:val="1580A433B5B34DB38388C2BBB6F6A2CD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3211D6E1B5D04E8BB5D588DE03C98D6110">
    <w:name w:val="3211D6E1B5D04E8BB5D588DE03C98D6110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7360A8C06AF449DC84E7036356B0190B10">
    <w:name w:val="7360A8C06AF449DC84E7036356B0190B10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267302F7F0AD4370B19A62FB0F569CF310">
    <w:name w:val="267302F7F0AD4370B19A62FB0F569CF310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B1495504BB494C329941B52D3314A54210">
    <w:name w:val="B1495504BB494C329941B52D3314A54210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4BB4D4154AFE49928B75EC68FEF9EE5310">
    <w:name w:val="4BB4D4154AFE49928B75EC68FEF9EE5310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D924423091FF4035B0FCF2ADFC5760AA10">
    <w:name w:val="D924423091FF4035B0FCF2ADFC5760AA10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D5CFB96A420E4B5EBA610DCB056664E610">
    <w:name w:val="D5CFB96A420E4B5EBA610DCB056664E610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4B2B2BBD12184753A90F410A481FBFF410">
    <w:name w:val="4B2B2BBD12184753A90F410A481FBFF4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F0DC986ACD44CE793A4182B883CECF810">
    <w:name w:val="DF0DC986ACD44CE793A4182B883CECF810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09E984EE800C492D92E50F4843305BE610">
    <w:name w:val="09E984EE800C492D92E50F4843305BE6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45895F413494A0695C25F5D77F2FD9510">
    <w:name w:val="045895F413494A0695C25F5D77F2FD95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6519399A98B4385A8C5D32F94BD550C10">
    <w:name w:val="66519399A98B4385A8C5D32F94BD550C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FF19C667163492FA010638161017AAD10">
    <w:name w:val="9FF19C667163492FA010638161017AAD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44D65DFC16C463C8A6D5362C2EAA51010">
    <w:name w:val="B44D65DFC16C463C8A6D5362C2EAA510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63CCEF626414254AF2D337FF03AF54D10">
    <w:name w:val="663CCEF626414254AF2D337FF03AF54D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B3647AFA0FA41AA8534F217E204CE9310">
    <w:name w:val="2B3647AFA0FA41AA8534F217E204CE93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B6855D164F5486EB1E611611CEE97E410">
    <w:name w:val="4B6855D164F5486EB1E611611CEE97E4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9FF2FE3B63345F48A4ED72CF65A292E10">
    <w:name w:val="09FF2FE3B63345F48A4ED72CF65A292E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3D004B002AD3429784055A21C6FBC7A910">
    <w:name w:val="3D004B002AD3429784055A21C6FBC7A9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D699723AD9A45EDB2E8CE9E9C57974010">
    <w:name w:val="BD699723AD9A45EDB2E8CE9E9C579740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AE3E8BEF57AD4A628C132B4B43F2A81F10">
    <w:name w:val="AE3E8BEF57AD4A628C132B4B43F2A81F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3FCBDF1E1074CF6BCF5DC5959A95EAD10">
    <w:name w:val="23FCBDF1E1074CF6BCF5DC5959A95EAD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68B78A278A447CF9D5BB716459ECA6510">
    <w:name w:val="168B78A278A447CF9D5BB716459ECA65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D14CA58E2394D53A1C77E3CAB5871BD10">
    <w:name w:val="7D14CA58E2394D53A1C77E3CAB5871BD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03422389D0F423B91A85832E36A7A6C10">
    <w:name w:val="103422389D0F423B91A85832E36A7A6C10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03773FD5AB04755BB9EAE89161EDB3511">
    <w:name w:val="203773FD5AB04755BB9EAE89161EDB35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257106A1DA4415FBAEDEFB84BE9BC5311">
    <w:name w:val="2257106A1DA4415FBAEDEFB84BE9BC53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246A5DA9322487584E673DD0A79385B11">
    <w:name w:val="F246A5DA9322487584E673DD0A79385B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3898AAF21474A30BF50295861A2377A11">
    <w:name w:val="B3898AAF21474A30BF50295861A2377A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6E92F76A65E46C2B802D5ED96AF897914">
    <w:name w:val="76E92F76A65E46C2B802D5ED96AF8979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96AF9131A3B48829167EA1C76205A3114">
    <w:name w:val="896AF9131A3B48829167EA1C76205A31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329A7F25AE1465F8BED49D662FE465A14">
    <w:name w:val="F329A7F25AE1465F8BED49D662FE465A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23E9E4E19E44624B449F30C72E7E5E514">
    <w:name w:val="F23E9E4E19E44624B449F30C72E7E5E5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6EF1FC8061541E0A497D906EBE3E61914">
    <w:name w:val="76EF1FC8061541E0A497D906EBE3E619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E3AFBAB665146B49DE48843CDEA816014">
    <w:name w:val="0E3AFBAB665146B49DE48843CDEA8160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E7196DA9A404568A1C4485A7624A43114">
    <w:name w:val="FE7196DA9A404568A1C4485A7624A431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C55DC116FCE44C38A88020D0953C4E214">
    <w:name w:val="7C55DC116FCE44C38A88020D0953C4E2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14B8FEA2374E159D8E8784494A493D14">
    <w:name w:val="1514B8FEA2374E159D8E8784494A493D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5972C0245D64FF6B9521FDB2281CDD314">
    <w:name w:val="75972C0245D64FF6B9521FDB2281CDD3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30740B2DCE64705B299AA8EEF3107F814">
    <w:name w:val="930740B2DCE64705B299AA8EEF3107F8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ABE9522A89B41FAB5FEE1342EDC24FF14">
    <w:name w:val="CABE9522A89B41FAB5FEE1342EDC24FF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5C43B63EC6A34478B1FD23AA5039915E14">
    <w:name w:val="5C43B63EC6A34478B1FD23AA5039915E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25A803E38F9402491278CFF8908FB3714">
    <w:name w:val="D25A803E38F9402491278CFF8908FB37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E08F3E5BFBF4C6B804464970712ADF114">
    <w:name w:val="FE08F3E5BFBF4C6B804464970712ADF1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36A08312324725B950B9E4F1D7012314">
    <w:name w:val="9E36A08312324725B950B9E4F1D70123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3A2B410D8A4A319EFC0218B7DE566614">
    <w:name w:val="9E3A2B410D8A4A319EFC0218B7DE5666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0867C3F9E1B464FB26282CB326D31CB14">
    <w:name w:val="80867C3F9E1B464FB26282CB326D31CB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987780070704AE196E0277E2F3953D814">
    <w:name w:val="9987780070704AE196E0277E2F3953D8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8CE0078ACEB4A4FA7552D4FFEF5AB1114">
    <w:name w:val="98CE0078ACEB4A4FA7552D4FFEF5AB11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6D9240EF7C74D4783D0DB3DEFC158AE14">
    <w:name w:val="06D9240EF7C74D4783D0DB3DEFC158AE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72299FA83CF4C32A77189C18E50880F14">
    <w:name w:val="F72299FA83CF4C32A77189C18E50880F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7B54212B87E4C0C9562B2700D8BEDF314">
    <w:name w:val="C7B54212B87E4C0C9562B2700D8BEDF3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05A4B64FFAE42BDB4BF2D21508F441D14">
    <w:name w:val="105A4B64FFAE42BDB4BF2D21508F441D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1F4450BAEF8443E8824F6998496478D14">
    <w:name w:val="D1F4450BAEF8443E8824F6998496478D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EE3D44746FB420D8EC5D90A7DC13C3314">
    <w:name w:val="0EE3D44746FB420D8EC5D90A7DC13C33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38C212391BE42548A18008AF5CE3E0314">
    <w:name w:val="438C212391BE42548A18008AF5CE3E03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DC2FBA9191C41C69B94DBB1342530D714">
    <w:name w:val="9DC2FBA9191C41C69B94DBB1342530D7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2249CE389F48D1AF63CB4BB93126B914">
    <w:name w:val="9E2249CE389F48D1AF63CB4BB93126B9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0E1493A603145D0B2A0BF77B6FDF02314">
    <w:name w:val="F0E1493A603145D0B2A0BF77B6FDF023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4A26905DFB34EEF8DC77BCC0A203AFB11">
    <w:name w:val="D4A26905DFB34EEF8DC77BCC0A203AFB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044F9A535FE4CEE96E07B872A148E3A11">
    <w:name w:val="0044F9A535FE4CEE96E07B872A148E3A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B0333AB58D14AC4828C181BE5414FD511">
    <w:name w:val="4B0333AB58D14AC4828C181BE5414FD5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E3B6F12F7C14FAD9FCBF5150A4DD58E11">
    <w:name w:val="8E3B6F12F7C14FAD9FCBF5150A4DD58E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A642BBC75935482D9E177F161D0C7C6811">
    <w:name w:val="A642BBC75935482D9E177F161D0C7C68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59C9DC1F1A5B4B428B34AA9834785A9011">
    <w:name w:val="59C9DC1F1A5B4B428B34AA9834785A90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C20200FF5AE48D5A1F186F399C7C1E911">
    <w:name w:val="1C20200FF5AE48D5A1F186F399C7C1E9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38A420655BD49A285CDA52D3036BE5111">
    <w:name w:val="738A420655BD49A285CDA52D3036BE51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E03F40F77FB45D2B5D80A7E8C89943311">
    <w:name w:val="6E03F40F77FB45D2B5D80A7E8C899433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DFA2F7603554D0B95802131CC171D6711">
    <w:name w:val="BDFA2F7603554D0B95802131CC171D67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3EE4572D85D4A3FA969533E4B5018F411">
    <w:name w:val="03EE4572D85D4A3FA969533E4B5018F4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08AE772A7754D87A7E418276CEF36BB11">
    <w:name w:val="808AE772A7754D87A7E418276CEF36BB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2D0BE4350614062B87FA1F11139583011">
    <w:name w:val="12D0BE4350614062B87FA1F111395830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AAE5D3C42874E63867608E7E4C3DBCC11">
    <w:name w:val="CAAE5D3C42874E63867608E7E4C3DBCC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D9347BCFA04C24908CD29E8C1C5EC511">
    <w:name w:val="15D9347BCFA04C24908CD29E8C1C5EC5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190E98000A844F8A197C16382A5D03611">
    <w:name w:val="B190E98000A844F8A197C16382A5D036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8462B62E6E649B483D06D4C5A23BB6911">
    <w:name w:val="98462B62E6E649B483D06D4C5A23BB69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80A433B5B34DB38388C2BBB6F6A2CD11">
    <w:name w:val="1580A433B5B34DB38388C2BBB6F6A2CD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3211D6E1B5D04E8BB5D588DE03C98D6111">
    <w:name w:val="3211D6E1B5D04E8BB5D588DE03C98D6111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7360A8C06AF449DC84E7036356B0190B11">
    <w:name w:val="7360A8C06AF449DC84E7036356B0190B11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267302F7F0AD4370B19A62FB0F569CF311">
    <w:name w:val="267302F7F0AD4370B19A62FB0F569CF311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B1495504BB494C329941B52D3314A54211">
    <w:name w:val="B1495504BB494C329941B52D3314A54211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4BB4D4154AFE49928B75EC68FEF9EE5311">
    <w:name w:val="4BB4D4154AFE49928B75EC68FEF9EE5311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D924423091FF4035B0FCF2ADFC5760AA11">
    <w:name w:val="D924423091FF4035B0FCF2ADFC5760AA11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D5CFB96A420E4B5EBA610DCB056664E611">
    <w:name w:val="D5CFB96A420E4B5EBA610DCB056664E611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4B2B2BBD12184753A90F410A481FBFF411">
    <w:name w:val="4B2B2BBD12184753A90F410A481FBFF4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F0DC986ACD44CE793A4182B883CECF811">
    <w:name w:val="DF0DC986ACD44CE793A4182B883CECF811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09E984EE800C492D92E50F4843305BE611">
    <w:name w:val="09E984EE800C492D92E50F4843305BE6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45895F413494A0695C25F5D77F2FD9511">
    <w:name w:val="045895F413494A0695C25F5D77F2FD95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6519399A98B4385A8C5D32F94BD550C11">
    <w:name w:val="66519399A98B4385A8C5D32F94BD550C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FF19C667163492FA010638161017AAD11">
    <w:name w:val="9FF19C667163492FA010638161017AAD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44D65DFC16C463C8A6D5362C2EAA51011">
    <w:name w:val="B44D65DFC16C463C8A6D5362C2EAA510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63CCEF626414254AF2D337FF03AF54D11">
    <w:name w:val="663CCEF626414254AF2D337FF03AF54D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B3647AFA0FA41AA8534F217E204CE9311">
    <w:name w:val="2B3647AFA0FA41AA8534F217E204CE93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B6855D164F5486EB1E611611CEE97E411">
    <w:name w:val="4B6855D164F5486EB1E611611CEE97E4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9FF2FE3B63345F48A4ED72CF65A292E11">
    <w:name w:val="09FF2FE3B63345F48A4ED72CF65A292E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3D004B002AD3429784055A21C6FBC7A911">
    <w:name w:val="3D004B002AD3429784055A21C6FBC7A9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D699723AD9A45EDB2E8CE9E9C57974011">
    <w:name w:val="BD699723AD9A45EDB2E8CE9E9C579740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AE3E8BEF57AD4A628C132B4B43F2A81F11">
    <w:name w:val="AE3E8BEF57AD4A628C132B4B43F2A81F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3FCBDF1E1074CF6BCF5DC5959A95EAD11">
    <w:name w:val="23FCBDF1E1074CF6BCF5DC5959A95EAD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68B78A278A447CF9D5BB716459ECA6511">
    <w:name w:val="168B78A278A447CF9D5BB716459ECA65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D14CA58E2394D53A1C77E3CAB5871BD11">
    <w:name w:val="7D14CA58E2394D53A1C77E3CAB5871BD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03422389D0F423B91A85832E36A7A6C11">
    <w:name w:val="103422389D0F423B91A85832E36A7A6C11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03773FD5AB04755BB9EAE89161EDB3512">
    <w:name w:val="203773FD5AB04755BB9EAE89161EDB35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257106A1DA4415FBAEDEFB84BE9BC5312">
    <w:name w:val="2257106A1DA4415FBAEDEFB84BE9BC53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246A5DA9322487584E673DD0A79385B12">
    <w:name w:val="F246A5DA9322487584E673DD0A79385B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3898AAF21474A30BF50295861A2377A12">
    <w:name w:val="B3898AAF21474A30BF50295861A2377A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6E92F76A65E46C2B802D5ED96AF897915">
    <w:name w:val="76E92F76A65E46C2B802D5ED96AF8979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96AF9131A3B48829167EA1C76205A3115">
    <w:name w:val="896AF9131A3B48829167EA1C76205A31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329A7F25AE1465F8BED49D662FE465A15">
    <w:name w:val="F329A7F25AE1465F8BED49D662FE465A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23E9E4E19E44624B449F30C72E7E5E515">
    <w:name w:val="F23E9E4E19E44624B449F30C72E7E5E5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6EF1FC8061541E0A497D906EBE3E61915">
    <w:name w:val="76EF1FC8061541E0A497D906EBE3E619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E3AFBAB665146B49DE48843CDEA816015">
    <w:name w:val="0E3AFBAB665146B49DE48843CDEA8160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E7196DA9A404568A1C4485A7624A43115">
    <w:name w:val="FE7196DA9A404568A1C4485A7624A431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C55DC116FCE44C38A88020D0953C4E215">
    <w:name w:val="7C55DC116FCE44C38A88020D0953C4E2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14B8FEA2374E159D8E8784494A493D15">
    <w:name w:val="1514B8FEA2374E159D8E8784494A493D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5972C0245D64FF6B9521FDB2281CDD315">
    <w:name w:val="75972C0245D64FF6B9521FDB2281CDD3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30740B2DCE64705B299AA8EEF3107F815">
    <w:name w:val="930740B2DCE64705B299AA8EEF3107F8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ABE9522A89B41FAB5FEE1342EDC24FF15">
    <w:name w:val="CABE9522A89B41FAB5FEE1342EDC24FF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5C43B63EC6A34478B1FD23AA5039915E15">
    <w:name w:val="5C43B63EC6A34478B1FD23AA5039915E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25A803E38F9402491278CFF8908FB3715">
    <w:name w:val="D25A803E38F9402491278CFF8908FB37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E08F3E5BFBF4C6B804464970712ADF115">
    <w:name w:val="FE08F3E5BFBF4C6B804464970712ADF1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36A08312324725B950B9E4F1D7012315">
    <w:name w:val="9E36A08312324725B950B9E4F1D70123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3A2B410D8A4A319EFC0218B7DE566615">
    <w:name w:val="9E3A2B410D8A4A319EFC0218B7DE5666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0867C3F9E1B464FB26282CB326D31CB15">
    <w:name w:val="80867C3F9E1B464FB26282CB326D31CB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987780070704AE196E0277E2F3953D815">
    <w:name w:val="9987780070704AE196E0277E2F3953D8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8CE0078ACEB4A4FA7552D4FFEF5AB1115">
    <w:name w:val="98CE0078ACEB4A4FA7552D4FFEF5AB11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6D9240EF7C74D4783D0DB3DEFC158AE15">
    <w:name w:val="06D9240EF7C74D4783D0DB3DEFC158AE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72299FA83CF4C32A77189C18E50880F15">
    <w:name w:val="F72299FA83CF4C32A77189C18E50880F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7B54212B87E4C0C9562B2700D8BEDF315">
    <w:name w:val="C7B54212B87E4C0C9562B2700D8BEDF3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05A4B64FFAE42BDB4BF2D21508F441D15">
    <w:name w:val="105A4B64FFAE42BDB4BF2D21508F441D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1F4450BAEF8443E8824F6998496478D15">
    <w:name w:val="D1F4450BAEF8443E8824F6998496478D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EE3D44746FB420D8EC5D90A7DC13C3315">
    <w:name w:val="0EE3D44746FB420D8EC5D90A7DC13C33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38C212391BE42548A18008AF5CE3E0315">
    <w:name w:val="438C212391BE42548A18008AF5CE3E03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DC2FBA9191C41C69B94DBB1342530D715">
    <w:name w:val="9DC2FBA9191C41C69B94DBB1342530D7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2249CE389F48D1AF63CB4BB93126B915">
    <w:name w:val="9E2249CE389F48D1AF63CB4BB93126B9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0E1493A603145D0B2A0BF77B6FDF02315">
    <w:name w:val="F0E1493A603145D0B2A0BF77B6FDF023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4A26905DFB34EEF8DC77BCC0A203AFB12">
    <w:name w:val="D4A26905DFB34EEF8DC77BCC0A203AFB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044F9A535FE4CEE96E07B872A148E3A12">
    <w:name w:val="0044F9A535FE4CEE96E07B872A148E3A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B0333AB58D14AC4828C181BE5414FD512">
    <w:name w:val="4B0333AB58D14AC4828C181BE5414FD5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E3B6F12F7C14FAD9FCBF5150A4DD58E12">
    <w:name w:val="8E3B6F12F7C14FAD9FCBF5150A4DD58E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A642BBC75935482D9E177F161D0C7C6812">
    <w:name w:val="A642BBC75935482D9E177F161D0C7C68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59C9DC1F1A5B4B428B34AA9834785A9012">
    <w:name w:val="59C9DC1F1A5B4B428B34AA9834785A90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C20200FF5AE48D5A1F186F399C7C1E912">
    <w:name w:val="1C20200FF5AE48D5A1F186F399C7C1E9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38A420655BD49A285CDA52D3036BE5112">
    <w:name w:val="738A420655BD49A285CDA52D3036BE51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E03F40F77FB45D2B5D80A7E8C89943312">
    <w:name w:val="6E03F40F77FB45D2B5D80A7E8C899433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DFA2F7603554D0B95802131CC171D6712">
    <w:name w:val="BDFA2F7603554D0B95802131CC171D67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3EE4572D85D4A3FA969533E4B5018F412">
    <w:name w:val="03EE4572D85D4A3FA969533E4B5018F4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08AE772A7754D87A7E418276CEF36BB12">
    <w:name w:val="808AE772A7754D87A7E418276CEF36BB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2D0BE4350614062B87FA1F11139583012">
    <w:name w:val="12D0BE4350614062B87FA1F111395830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AAE5D3C42874E63867608E7E4C3DBCC12">
    <w:name w:val="CAAE5D3C42874E63867608E7E4C3DBCC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D9347BCFA04C24908CD29E8C1C5EC512">
    <w:name w:val="15D9347BCFA04C24908CD29E8C1C5EC5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190E98000A844F8A197C16382A5D03612">
    <w:name w:val="B190E98000A844F8A197C16382A5D036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8462B62E6E649B483D06D4C5A23BB6912">
    <w:name w:val="98462B62E6E649B483D06D4C5A23BB69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80A433B5B34DB38388C2BBB6F6A2CD12">
    <w:name w:val="1580A433B5B34DB38388C2BBB6F6A2CD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3211D6E1B5D04E8BB5D588DE03C98D6112">
    <w:name w:val="3211D6E1B5D04E8BB5D588DE03C98D6112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7360A8C06AF449DC84E7036356B0190B12">
    <w:name w:val="7360A8C06AF449DC84E7036356B0190B12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267302F7F0AD4370B19A62FB0F569CF312">
    <w:name w:val="267302F7F0AD4370B19A62FB0F569CF312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B1495504BB494C329941B52D3314A54212">
    <w:name w:val="B1495504BB494C329941B52D3314A54212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4BB4D4154AFE49928B75EC68FEF9EE5312">
    <w:name w:val="4BB4D4154AFE49928B75EC68FEF9EE5312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D924423091FF4035B0FCF2ADFC5760AA12">
    <w:name w:val="D924423091FF4035B0FCF2ADFC5760AA12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D5CFB96A420E4B5EBA610DCB056664E612">
    <w:name w:val="D5CFB96A420E4B5EBA610DCB056664E612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4B2B2BBD12184753A90F410A481FBFF412">
    <w:name w:val="4B2B2BBD12184753A90F410A481FBFF4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F0DC986ACD44CE793A4182B883CECF812">
    <w:name w:val="DF0DC986ACD44CE793A4182B883CECF812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09E984EE800C492D92E50F4843305BE612">
    <w:name w:val="09E984EE800C492D92E50F4843305BE6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45895F413494A0695C25F5D77F2FD9512">
    <w:name w:val="045895F413494A0695C25F5D77F2FD95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6519399A98B4385A8C5D32F94BD550C12">
    <w:name w:val="66519399A98B4385A8C5D32F94BD550C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FF19C667163492FA010638161017AAD12">
    <w:name w:val="9FF19C667163492FA010638161017AAD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44D65DFC16C463C8A6D5362C2EAA51012">
    <w:name w:val="B44D65DFC16C463C8A6D5362C2EAA510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63CCEF626414254AF2D337FF03AF54D12">
    <w:name w:val="663CCEF626414254AF2D337FF03AF54D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B3647AFA0FA41AA8534F217E204CE9312">
    <w:name w:val="2B3647AFA0FA41AA8534F217E204CE93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B6855D164F5486EB1E611611CEE97E412">
    <w:name w:val="4B6855D164F5486EB1E611611CEE97E4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9FF2FE3B63345F48A4ED72CF65A292E12">
    <w:name w:val="09FF2FE3B63345F48A4ED72CF65A292E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3D004B002AD3429784055A21C6FBC7A912">
    <w:name w:val="3D004B002AD3429784055A21C6FBC7A9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D699723AD9A45EDB2E8CE9E9C57974012">
    <w:name w:val="BD699723AD9A45EDB2E8CE9E9C579740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AE3E8BEF57AD4A628C132B4B43F2A81F12">
    <w:name w:val="AE3E8BEF57AD4A628C132B4B43F2A81F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3FCBDF1E1074CF6BCF5DC5959A95EAD12">
    <w:name w:val="23FCBDF1E1074CF6BCF5DC5959A95EAD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68B78A278A447CF9D5BB716459ECA6512">
    <w:name w:val="168B78A278A447CF9D5BB716459ECA65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D14CA58E2394D53A1C77E3CAB5871BD12">
    <w:name w:val="7D14CA58E2394D53A1C77E3CAB5871BD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03422389D0F423B91A85832E36A7A6C12">
    <w:name w:val="103422389D0F423B91A85832E36A7A6C12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03773FD5AB04755BB9EAE89161EDB3513">
    <w:name w:val="203773FD5AB04755BB9EAE89161EDB35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257106A1DA4415FBAEDEFB84BE9BC5313">
    <w:name w:val="2257106A1DA4415FBAEDEFB84BE9BC53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246A5DA9322487584E673DD0A79385B13">
    <w:name w:val="F246A5DA9322487584E673DD0A79385B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3898AAF21474A30BF50295861A2377A13">
    <w:name w:val="B3898AAF21474A30BF50295861A2377A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6E92F76A65E46C2B802D5ED96AF897916">
    <w:name w:val="76E92F76A65E46C2B802D5ED96AF89791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96AF9131A3B48829167EA1C76205A3116">
    <w:name w:val="896AF9131A3B48829167EA1C76205A311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329A7F25AE1465F8BED49D662FE465A16">
    <w:name w:val="F329A7F25AE1465F8BED49D662FE465A1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23E9E4E19E44624B449F30C72E7E5E516">
    <w:name w:val="F23E9E4E19E44624B449F30C72E7E5E51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6EF1FC8061541E0A497D906EBE3E61916">
    <w:name w:val="76EF1FC8061541E0A497D906EBE3E6191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E3AFBAB665146B49DE48843CDEA816016">
    <w:name w:val="0E3AFBAB665146B49DE48843CDEA81601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E7196DA9A404568A1C4485A7624A43116">
    <w:name w:val="FE7196DA9A404568A1C4485A7624A4311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C55DC116FCE44C38A88020D0953C4E216">
    <w:name w:val="7C55DC116FCE44C38A88020D0953C4E21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14B8FEA2374E159D8E8784494A493D16">
    <w:name w:val="1514B8FEA2374E159D8E8784494A493D1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5972C0245D64FF6B9521FDB2281CDD316">
    <w:name w:val="75972C0245D64FF6B9521FDB2281CDD31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30740B2DCE64705B299AA8EEF3107F816">
    <w:name w:val="930740B2DCE64705B299AA8EEF3107F81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ABE9522A89B41FAB5FEE1342EDC24FF16">
    <w:name w:val="CABE9522A89B41FAB5FEE1342EDC24FF1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5C43B63EC6A34478B1FD23AA5039915E16">
    <w:name w:val="5C43B63EC6A34478B1FD23AA5039915E1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25A803E38F9402491278CFF8908FB3716">
    <w:name w:val="D25A803E38F9402491278CFF8908FB371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E08F3E5BFBF4C6B804464970712ADF116">
    <w:name w:val="FE08F3E5BFBF4C6B804464970712ADF11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36A08312324725B950B9E4F1D7012316">
    <w:name w:val="9E36A08312324725B950B9E4F1D701231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3A2B410D8A4A319EFC0218B7DE566616">
    <w:name w:val="9E3A2B410D8A4A319EFC0218B7DE56661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0867C3F9E1B464FB26282CB326D31CB16">
    <w:name w:val="80867C3F9E1B464FB26282CB326D31CB1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987780070704AE196E0277E2F3953D816">
    <w:name w:val="9987780070704AE196E0277E2F3953D81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8CE0078ACEB4A4FA7552D4FFEF5AB1116">
    <w:name w:val="98CE0078ACEB4A4FA7552D4FFEF5AB111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6D9240EF7C74D4783D0DB3DEFC158AE16">
    <w:name w:val="06D9240EF7C74D4783D0DB3DEFC158AE1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72299FA83CF4C32A77189C18E50880F16">
    <w:name w:val="F72299FA83CF4C32A77189C18E50880F1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7B54212B87E4C0C9562B2700D8BEDF316">
    <w:name w:val="C7B54212B87E4C0C9562B2700D8BEDF31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05A4B64FFAE42BDB4BF2D21508F441D16">
    <w:name w:val="105A4B64FFAE42BDB4BF2D21508F441D1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1F4450BAEF8443E8824F6998496478D16">
    <w:name w:val="D1F4450BAEF8443E8824F6998496478D1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EE3D44746FB420D8EC5D90A7DC13C3316">
    <w:name w:val="0EE3D44746FB420D8EC5D90A7DC13C331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38C212391BE42548A18008AF5CE3E0316">
    <w:name w:val="438C212391BE42548A18008AF5CE3E031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DC2FBA9191C41C69B94DBB1342530D716">
    <w:name w:val="9DC2FBA9191C41C69B94DBB1342530D71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2249CE389F48D1AF63CB4BB93126B916">
    <w:name w:val="9E2249CE389F48D1AF63CB4BB93126B91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0E1493A603145D0B2A0BF77B6FDF02316">
    <w:name w:val="F0E1493A603145D0B2A0BF77B6FDF0231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4A26905DFB34EEF8DC77BCC0A203AFB13">
    <w:name w:val="D4A26905DFB34EEF8DC77BCC0A203AFB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044F9A535FE4CEE96E07B872A148E3A13">
    <w:name w:val="0044F9A535FE4CEE96E07B872A148E3A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B0333AB58D14AC4828C181BE5414FD513">
    <w:name w:val="4B0333AB58D14AC4828C181BE5414FD5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E3B6F12F7C14FAD9FCBF5150A4DD58E13">
    <w:name w:val="8E3B6F12F7C14FAD9FCBF5150A4DD58E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A642BBC75935482D9E177F161D0C7C6813">
    <w:name w:val="A642BBC75935482D9E177F161D0C7C68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59C9DC1F1A5B4B428B34AA9834785A9013">
    <w:name w:val="59C9DC1F1A5B4B428B34AA9834785A90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C20200FF5AE48D5A1F186F399C7C1E913">
    <w:name w:val="1C20200FF5AE48D5A1F186F399C7C1E9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38A420655BD49A285CDA52D3036BE5113">
    <w:name w:val="738A420655BD49A285CDA52D3036BE51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E03F40F77FB45D2B5D80A7E8C89943313">
    <w:name w:val="6E03F40F77FB45D2B5D80A7E8C899433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DFA2F7603554D0B95802131CC171D6713">
    <w:name w:val="BDFA2F7603554D0B95802131CC171D67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3EE4572D85D4A3FA969533E4B5018F413">
    <w:name w:val="03EE4572D85D4A3FA969533E4B5018F4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08AE772A7754D87A7E418276CEF36BB13">
    <w:name w:val="808AE772A7754D87A7E418276CEF36BB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2D0BE4350614062B87FA1F11139583013">
    <w:name w:val="12D0BE4350614062B87FA1F111395830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AAE5D3C42874E63867608E7E4C3DBCC13">
    <w:name w:val="CAAE5D3C42874E63867608E7E4C3DBCC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D9347BCFA04C24908CD29E8C1C5EC513">
    <w:name w:val="15D9347BCFA04C24908CD29E8C1C5EC5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190E98000A844F8A197C16382A5D03613">
    <w:name w:val="B190E98000A844F8A197C16382A5D036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8462B62E6E649B483D06D4C5A23BB6913">
    <w:name w:val="98462B62E6E649B483D06D4C5A23BB69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80A433B5B34DB38388C2BBB6F6A2CD13">
    <w:name w:val="1580A433B5B34DB38388C2BBB6F6A2CD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3211D6E1B5D04E8BB5D588DE03C98D6113">
    <w:name w:val="3211D6E1B5D04E8BB5D588DE03C98D6113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7360A8C06AF449DC84E7036356B0190B13">
    <w:name w:val="7360A8C06AF449DC84E7036356B0190B13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267302F7F0AD4370B19A62FB0F569CF313">
    <w:name w:val="267302F7F0AD4370B19A62FB0F569CF313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B1495504BB494C329941B52D3314A54213">
    <w:name w:val="B1495504BB494C329941B52D3314A54213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4BB4D4154AFE49928B75EC68FEF9EE5313">
    <w:name w:val="4BB4D4154AFE49928B75EC68FEF9EE5313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D924423091FF4035B0FCF2ADFC5760AA13">
    <w:name w:val="D924423091FF4035B0FCF2ADFC5760AA13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D5CFB96A420E4B5EBA610DCB056664E613">
    <w:name w:val="D5CFB96A420E4B5EBA610DCB056664E613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4B2B2BBD12184753A90F410A481FBFF413">
    <w:name w:val="4B2B2BBD12184753A90F410A481FBFF4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F0DC986ACD44CE793A4182B883CECF813">
    <w:name w:val="DF0DC986ACD44CE793A4182B883CECF813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09E984EE800C492D92E50F4843305BE613">
    <w:name w:val="09E984EE800C492D92E50F4843305BE6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45895F413494A0695C25F5D77F2FD9513">
    <w:name w:val="045895F413494A0695C25F5D77F2FD95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6519399A98B4385A8C5D32F94BD550C13">
    <w:name w:val="66519399A98B4385A8C5D32F94BD550C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FF19C667163492FA010638161017AAD13">
    <w:name w:val="9FF19C667163492FA010638161017AAD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44D65DFC16C463C8A6D5362C2EAA51013">
    <w:name w:val="B44D65DFC16C463C8A6D5362C2EAA510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63CCEF626414254AF2D337FF03AF54D13">
    <w:name w:val="663CCEF626414254AF2D337FF03AF54D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B3647AFA0FA41AA8534F217E204CE9313">
    <w:name w:val="2B3647AFA0FA41AA8534F217E204CE93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B6855D164F5486EB1E611611CEE97E413">
    <w:name w:val="4B6855D164F5486EB1E611611CEE97E4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9FF2FE3B63345F48A4ED72CF65A292E13">
    <w:name w:val="09FF2FE3B63345F48A4ED72CF65A292E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3D004B002AD3429784055A21C6FBC7A913">
    <w:name w:val="3D004B002AD3429784055A21C6FBC7A9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D699723AD9A45EDB2E8CE9E9C57974013">
    <w:name w:val="BD699723AD9A45EDB2E8CE9E9C579740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AE3E8BEF57AD4A628C132B4B43F2A81F13">
    <w:name w:val="AE3E8BEF57AD4A628C132B4B43F2A81F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3FCBDF1E1074CF6BCF5DC5959A95EAD13">
    <w:name w:val="23FCBDF1E1074CF6BCF5DC5959A95EAD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68B78A278A447CF9D5BB716459ECA6513">
    <w:name w:val="168B78A278A447CF9D5BB716459ECA65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D14CA58E2394D53A1C77E3CAB5871BD13">
    <w:name w:val="7D14CA58E2394D53A1C77E3CAB5871BD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03422389D0F423B91A85832E36A7A6C13">
    <w:name w:val="103422389D0F423B91A85832E36A7A6C13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03773FD5AB04755BB9EAE89161EDB3514">
    <w:name w:val="203773FD5AB04755BB9EAE89161EDB35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257106A1DA4415FBAEDEFB84BE9BC5314">
    <w:name w:val="2257106A1DA4415FBAEDEFB84BE9BC53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246A5DA9322487584E673DD0A79385B14">
    <w:name w:val="F246A5DA9322487584E673DD0A79385B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3898AAF21474A30BF50295861A2377A14">
    <w:name w:val="B3898AAF21474A30BF50295861A2377A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6E92F76A65E46C2B802D5ED96AF897917">
    <w:name w:val="76E92F76A65E46C2B802D5ED96AF89791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96AF9131A3B48829167EA1C76205A3117">
    <w:name w:val="896AF9131A3B48829167EA1C76205A311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329A7F25AE1465F8BED49D662FE465A17">
    <w:name w:val="F329A7F25AE1465F8BED49D662FE465A1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23E9E4E19E44624B449F30C72E7E5E517">
    <w:name w:val="F23E9E4E19E44624B449F30C72E7E5E51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6EF1FC8061541E0A497D906EBE3E61917">
    <w:name w:val="76EF1FC8061541E0A497D906EBE3E6191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E3AFBAB665146B49DE48843CDEA816017">
    <w:name w:val="0E3AFBAB665146B49DE48843CDEA81601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E7196DA9A404568A1C4485A7624A43117">
    <w:name w:val="FE7196DA9A404568A1C4485A7624A4311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C55DC116FCE44C38A88020D0953C4E217">
    <w:name w:val="7C55DC116FCE44C38A88020D0953C4E21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14B8FEA2374E159D8E8784494A493D17">
    <w:name w:val="1514B8FEA2374E159D8E8784494A493D1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5972C0245D64FF6B9521FDB2281CDD317">
    <w:name w:val="75972C0245D64FF6B9521FDB2281CDD31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30740B2DCE64705B299AA8EEF3107F817">
    <w:name w:val="930740B2DCE64705B299AA8EEF3107F81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ABE9522A89B41FAB5FEE1342EDC24FF17">
    <w:name w:val="CABE9522A89B41FAB5FEE1342EDC24FF1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5C43B63EC6A34478B1FD23AA5039915E17">
    <w:name w:val="5C43B63EC6A34478B1FD23AA5039915E1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25A803E38F9402491278CFF8908FB3717">
    <w:name w:val="D25A803E38F9402491278CFF8908FB371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E08F3E5BFBF4C6B804464970712ADF117">
    <w:name w:val="FE08F3E5BFBF4C6B804464970712ADF11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36A08312324725B950B9E4F1D7012317">
    <w:name w:val="9E36A08312324725B950B9E4F1D701231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3A2B410D8A4A319EFC0218B7DE566617">
    <w:name w:val="9E3A2B410D8A4A319EFC0218B7DE56661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0867C3F9E1B464FB26282CB326D31CB17">
    <w:name w:val="80867C3F9E1B464FB26282CB326D31CB1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987780070704AE196E0277E2F3953D817">
    <w:name w:val="9987780070704AE196E0277E2F3953D81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8CE0078ACEB4A4FA7552D4FFEF5AB1117">
    <w:name w:val="98CE0078ACEB4A4FA7552D4FFEF5AB111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6D9240EF7C74D4783D0DB3DEFC158AE17">
    <w:name w:val="06D9240EF7C74D4783D0DB3DEFC158AE1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72299FA83CF4C32A77189C18E50880F17">
    <w:name w:val="F72299FA83CF4C32A77189C18E50880F1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7B54212B87E4C0C9562B2700D8BEDF317">
    <w:name w:val="C7B54212B87E4C0C9562B2700D8BEDF31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05A4B64FFAE42BDB4BF2D21508F441D17">
    <w:name w:val="105A4B64FFAE42BDB4BF2D21508F441D1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1F4450BAEF8443E8824F6998496478D17">
    <w:name w:val="D1F4450BAEF8443E8824F6998496478D1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EE3D44746FB420D8EC5D90A7DC13C3317">
    <w:name w:val="0EE3D44746FB420D8EC5D90A7DC13C331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38C212391BE42548A18008AF5CE3E0317">
    <w:name w:val="438C212391BE42548A18008AF5CE3E031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DC2FBA9191C41C69B94DBB1342530D717">
    <w:name w:val="9DC2FBA9191C41C69B94DBB1342530D71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2249CE389F48D1AF63CB4BB93126B917">
    <w:name w:val="9E2249CE389F48D1AF63CB4BB93126B91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0E1493A603145D0B2A0BF77B6FDF02317">
    <w:name w:val="F0E1493A603145D0B2A0BF77B6FDF02317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4A26905DFB34EEF8DC77BCC0A203AFB14">
    <w:name w:val="D4A26905DFB34EEF8DC77BCC0A203AFB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044F9A535FE4CEE96E07B872A148E3A14">
    <w:name w:val="0044F9A535FE4CEE96E07B872A148E3A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B0333AB58D14AC4828C181BE5414FD514">
    <w:name w:val="4B0333AB58D14AC4828C181BE5414FD5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E3B6F12F7C14FAD9FCBF5150A4DD58E14">
    <w:name w:val="8E3B6F12F7C14FAD9FCBF5150A4DD58E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A642BBC75935482D9E177F161D0C7C6814">
    <w:name w:val="A642BBC75935482D9E177F161D0C7C68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59C9DC1F1A5B4B428B34AA9834785A9014">
    <w:name w:val="59C9DC1F1A5B4B428B34AA9834785A90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C20200FF5AE48D5A1F186F399C7C1E914">
    <w:name w:val="1C20200FF5AE48D5A1F186F399C7C1E9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38A420655BD49A285CDA52D3036BE5114">
    <w:name w:val="738A420655BD49A285CDA52D3036BE51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E03F40F77FB45D2B5D80A7E8C89943314">
    <w:name w:val="6E03F40F77FB45D2B5D80A7E8C899433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DFA2F7603554D0B95802131CC171D6714">
    <w:name w:val="BDFA2F7603554D0B95802131CC171D67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3EE4572D85D4A3FA969533E4B5018F414">
    <w:name w:val="03EE4572D85D4A3FA969533E4B5018F4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08AE772A7754D87A7E418276CEF36BB14">
    <w:name w:val="808AE772A7754D87A7E418276CEF36BB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2D0BE4350614062B87FA1F11139583014">
    <w:name w:val="12D0BE4350614062B87FA1F111395830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AAE5D3C42874E63867608E7E4C3DBCC14">
    <w:name w:val="CAAE5D3C42874E63867608E7E4C3DBCC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D9347BCFA04C24908CD29E8C1C5EC514">
    <w:name w:val="15D9347BCFA04C24908CD29E8C1C5EC5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190E98000A844F8A197C16382A5D03614">
    <w:name w:val="B190E98000A844F8A197C16382A5D036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8462B62E6E649B483D06D4C5A23BB6914">
    <w:name w:val="98462B62E6E649B483D06D4C5A23BB69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80A433B5B34DB38388C2BBB6F6A2CD14">
    <w:name w:val="1580A433B5B34DB38388C2BBB6F6A2CD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3211D6E1B5D04E8BB5D588DE03C98D6114">
    <w:name w:val="3211D6E1B5D04E8BB5D588DE03C98D6114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7360A8C06AF449DC84E7036356B0190B14">
    <w:name w:val="7360A8C06AF449DC84E7036356B0190B14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267302F7F0AD4370B19A62FB0F569CF314">
    <w:name w:val="267302F7F0AD4370B19A62FB0F569CF314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B1495504BB494C329941B52D3314A54214">
    <w:name w:val="B1495504BB494C329941B52D3314A54214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4BB4D4154AFE49928B75EC68FEF9EE5314">
    <w:name w:val="4BB4D4154AFE49928B75EC68FEF9EE5314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D924423091FF4035B0FCF2ADFC5760AA14">
    <w:name w:val="D924423091FF4035B0FCF2ADFC5760AA14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D5CFB96A420E4B5EBA610DCB056664E614">
    <w:name w:val="D5CFB96A420E4B5EBA610DCB056664E614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4B2B2BBD12184753A90F410A481FBFF414">
    <w:name w:val="4B2B2BBD12184753A90F410A481FBFF4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F0DC986ACD44CE793A4182B883CECF814">
    <w:name w:val="DF0DC986ACD44CE793A4182B883CECF814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09E984EE800C492D92E50F4843305BE614">
    <w:name w:val="09E984EE800C492D92E50F4843305BE6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45895F413494A0695C25F5D77F2FD9514">
    <w:name w:val="045895F413494A0695C25F5D77F2FD95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6519399A98B4385A8C5D32F94BD550C14">
    <w:name w:val="66519399A98B4385A8C5D32F94BD550C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FF19C667163492FA010638161017AAD14">
    <w:name w:val="9FF19C667163492FA010638161017AAD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44D65DFC16C463C8A6D5362C2EAA51014">
    <w:name w:val="B44D65DFC16C463C8A6D5362C2EAA510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63CCEF626414254AF2D337FF03AF54D14">
    <w:name w:val="663CCEF626414254AF2D337FF03AF54D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B3647AFA0FA41AA8534F217E204CE9314">
    <w:name w:val="2B3647AFA0FA41AA8534F217E204CE93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B6855D164F5486EB1E611611CEE97E414">
    <w:name w:val="4B6855D164F5486EB1E611611CEE97E4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9FF2FE3B63345F48A4ED72CF65A292E14">
    <w:name w:val="09FF2FE3B63345F48A4ED72CF65A292E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3D004B002AD3429784055A21C6FBC7A914">
    <w:name w:val="3D004B002AD3429784055A21C6FBC7A9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D699723AD9A45EDB2E8CE9E9C57974014">
    <w:name w:val="BD699723AD9A45EDB2E8CE9E9C579740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AE3E8BEF57AD4A628C132B4B43F2A81F14">
    <w:name w:val="AE3E8BEF57AD4A628C132B4B43F2A81F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3FCBDF1E1074CF6BCF5DC5959A95EAD14">
    <w:name w:val="23FCBDF1E1074CF6BCF5DC5959A95EAD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68B78A278A447CF9D5BB716459ECA6514">
    <w:name w:val="168B78A278A447CF9D5BB716459ECA65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D14CA58E2394D53A1C77E3CAB5871BD14">
    <w:name w:val="7D14CA58E2394D53A1C77E3CAB5871BD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03422389D0F423B91A85832E36A7A6C14">
    <w:name w:val="103422389D0F423B91A85832E36A7A6C14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03773FD5AB04755BB9EAE89161EDB3515">
    <w:name w:val="203773FD5AB04755BB9EAE89161EDB35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257106A1DA4415FBAEDEFB84BE9BC5315">
    <w:name w:val="2257106A1DA4415FBAEDEFB84BE9BC53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246A5DA9322487584E673DD0A79385B15">
    <w:name w:val="F246A5DA9322487584E673DD0A79385B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3898AAF21474A30BF50295861A2377A15">
    <w:name w:val="B3898AAF21474A30BF50295861A2377A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6E92F76A65E46C2B802D5ED96AF897918">
    <w:name w:val="76E92F76A65E46C2B802D5ED96AF89791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96AF9131A3B48829167EA1C76205A3118">
    <w:name w:val="896AF9131A3B48829167EA1C76205A311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329A7F25AE1465F8BED49D662FE465A18">
    <w:name w:val="F329A7F25AE1465F8BED49D662FE465A1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23E9E4E19E44624B449F30C72E7E5E518">
    <w:name w:val="F23E9E4E19E44624B449F30C72E7E5E51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6EF1FC8061541E0A497D906EBE3E61918">
    <w:name w:val="76EF1FC8061541E0A497D906EBE3E6191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E3AFBAB665146B49DE48843CDEA816018">
    <w:name w:val="0E3AFBAB665146B49DE48843CDEA81601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E7196DA9A404568A1C4485A7624A43118">
    <w:name w:val="FE7196DA9A404568A1C4485A7624A4311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C55DC116FCE44C38A88020D0953C4E218">
    <w:name w:val="7C55DC116FCE44C38A88020D0953C4E21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14B8FEA2374E159D8E8784494A493D18">
    <w:name w:val="1514B8FEA2374E159D8E8784494A493D1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5972C0245D64FF6B9521FDB2281CDD318">
    <w:name w:val="75972C0245D64FF6B9521FDB2281CDD31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30740B2DCE64705B299AA8EEF3107F818">
    <w:name w:val="930740B2DCE64705B299AA8EEF3107F81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ABE9522A89B41FAB5FEE1342EDC24FF18">
    <w:name w:val="CABE9522A89B41FAB5FEE1342EDC24FF1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5C43B63EC6A34478B1FD23AA5039915E18">
    <w:name w:val="5C43B63EC6A34478B1FD23AA5039915E1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25A803E38F9402491278CFF8908FB3718">
    <w:name w:val="D25A803E38F9402491278CFF8908FB371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E08F3E5BFBF4C6B804464970712ADF118">
    <w:name w:val="FE08F3E5BFBF4C6B804464970712ADF11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36A08312324725B950B9E4F1D7012318">
    <w:name w:val="9E36A08312324725B950B9E4F1D701231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3A2B410D8A4A319EFC0218B7DE566618">
    <w:name w:val="9E3A2B410D8A4A319EFC0218B7DE56661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0867C3F9E1B464FB26282CB326D31CB18">
    <w:name w:val="80867C3F9E1B464FB26282CB326D31CB1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987780070704AE196E0277E2F3953D818">
    <w:name w:val="9987780070704AE196E0277E2F3953D81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8CE0078ACEB4A4FA7552D4FFEF5AB1118">
    <w:name w:val="98CE0078ACEB4A4FA7552D4FFEF5AB111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6D9240EF7C74D4783D0DB3DEFC158AE18">
    <w:name w:val="06D9240EF7C74D4783D0DB3DEFC158AE1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72299FA83CF4C32A77189C18E50880F18">
    <w:name w:val="F72299FA83CF4C32A77189C18E50880F1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7B54212B87E4C0C9562B2700D8BEDF318">
    <w:name w:val="C7B54212B87E4C0C9562B2700D8BEDF31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05A4B64FFAE42BDB4BF2D21508F441D18">
    <w:name w:val="105A4B64FFAE42BDB4BF2D21508F441D1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1F4450BAEF8443E8824F6998496478D18">
    <w:name w:val="D1F4450BAEF8443E8824F6998496478D1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EE3D44746FB420D8EC5D90A7DC13C3318">
    <w:name w:val="0EE3D44746FB420D8EC5D90A7DC13C331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38C212391BE42548A18008AF5CE3E0318">
    <w:name w:val="438C212391BE42548A18008AF5CE3E031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DC2FBA9191C41C69B94DBB1342530D718">
    <w:name w:val="9DC2FBA9191C41C69B94DBB1342530D71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2249CE389F48D1AF63CB4BB93126B918">
    <w:name w:val="9E2249CE389F48D1AF63CB4BB93126B91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0E1493A603145D0B2A0BF77B6FDF02318">
    <w:name w:val="F0E1493A603145D0B2A0BF77B6FDF02318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4A26905DFB34EEF8DC77BCC0A203AFB15">
    <w:name w:val="D4A26905DFB34EEF8DC77BCC0A203AFB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044F9A535FE4CEE96E07B872A148E3A15">
    <w:name w:val="0044F9A535FE4CEE96E07B872A148E3A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B0333AB58D14AC4828C181BE5414FD515">
    <w:name w:val="4B0333AB58D14AC4828C181BE5414FD5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E3B6F12F7C14FAD9FCBF5150A4DD58E15">
    <w:name w:val="8E3B6F12F7C14FAD9FCBF5150A4DD58E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A642BBC75935482D9E177F161D0C7C6815">
    <w:name w:val="A642BBC75935482D9E177F161D0C7C68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59C9DC1F1A5B4B428B34AA9834785A9015">
    <w:name w:val="59C9DC1F1A5B4B428B34AA9834785A90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C20200FF5AE48D5A1F186F399C7C1E915">
    <w:name w:val="1C20200FF5AE48D5A1F186F399C7C1E9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38A420655BD49A285CDA52D3036BE5115">
    <w:name w:val="738A420655BD49A285CDA52D3036BE51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E03F40F77FB45D2B5D80A7E8C89943315">
    <w:name w:val="6E03F40F77FB45D2B5D80A7E8C899433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DFA2F7603554D0B95802131CC171D6715">
    <w:name w:val="BDFA2F7603554D0B95802131CC171D67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3EE4572D85D4A3FA969533E4B5018F415">
    <w:name w:val="03EE4572D85D4A3FA969533E4B5018F4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08AE772A7754D87A7E418276CEF36BB15">
    <w:name w:val="808AE772A7754D87A7E418276CEF36BB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2D0BE4350614062B87FA1F11139583015">
    <w:name w:val="12D0BE4350614062B87FA1F111395830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AAE5D3C42874E63867608E7E4C3DBCC15">
    <w:name w:val="CAAE5D3C42874E63867608E7E4C3DBCC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D9347BCFA04C24908CD29E8C1C5EC515">
    <w:name w:val="15D9347BCFA04C24908CD29E8C1C5EC5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190E98000A844F8A197C16382A5D03615">
    <w:name w:val="B190E98000A844F8A197C16382A5D036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8462B62E6E649B483D06D4C5A23BB6915">
    <w:name w:val="98462B62E6E649B483D06D4C5A23BB69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80A433B5B34DB38388C2BBB6F6A2CD15">
    <w:name w:val="1580A433B5B34DB38388C2BBB6F6A2CD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3211D6E1B5D04E8BB5D588DE03C98D6115">
    <w:name w:val="3211D6E1B5D04E8BB5D588DE03C98D6115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7360A8C06AF449DC84E7036356B0190B15">
    <w:name w:val="7360A8C06AF449DC84E7036356B0190B15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267302F7F0AD4370B19A62FB0F569CF315">
    <w:name w:val="267302F7F0AD4370B19A62FB0F569CF315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B1495504BB494C329941B52D3314A54215">
    <w:name w:val="B1495504BB494C329941B52D3314A54215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4BB4D4154AFE49928B75EC68FEF9EE5315">
    <w:name w:val="4BB4D4154AFE49928B75EC68FEF9EE5315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D924423091FF4035B0FCF2ADFC5760AA15">
    <w:name w:val="D924423091FF4035B0FCF2ADFC5760AA15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D5CFB96A420E4B5EBA610DCB056664E615">
    <w:name w:val="D5CFB96A420E4B5EBA610DCB056664E615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4B2B2BBD12184753A90F410A481FBFF415">
    <w:name w:val="4B2B2BBD12184753A90F410A481FBFF4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F0DC986ACD44CE793A4182B883CECF815">
    <w:name w:val="DF0DC986ACD44CE793A4182B883CECF815"/>
    <w:rsid w:val="00FC150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09E984EE800C492D92E50F4843305BE615">
    <w:name w:val="09E984EE800C492D92E50F4843305BE6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45895F413494A0695C25F5D77F2FD9515">
    <w:name w:val="045895F413494A0695C25F5D77F2FD95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6519399A98B4385A8C5D32F94BD550C15">
    <w:name w:val="66519399A98B4385A8C5D32F94BD550C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FF19C667163492FA010638161017AAD15">
    <w:name w:val="9FF19C667163492FA010638161017AAD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44D65DFC16C463C8A6D5362C2EAA51015">
    <w:name w:val="B44D65DFC16C463C8A6D5362C2EAA510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63CCEF626414254AF2D337FF03AF54D15">
    <w:name w:val="663CCEF626414254AF2D337FF03AF54D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B3647AFA0FA41AA8534F217E204CE9315">
    <w:name w:val="2B3647AFA0FA41AA8534F217E204CE93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B6855D164F5486EB1E611611CEE97E415">
    <w:name w:val="4B6855D164F5486EB1E611611CEE97E4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9FF2FE3B63345F48A4ED72CF65A292E15">
    <w:name w:val="09FF2FE3B63345F48A4ED72CF65A292E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3D004B002AD3429784055A21C6FBC7A915">
    <w:name w:val="3D004B002AD3429784055A21C6FBC7A9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D699723AD9A45EDB2E8CE9E9C57974015">
    <w:name w:val="BD699723AD9A45EDB2E8CE9E9C579740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AE3E8BEF57AD4A628C132B4B43F2A81F15">
    <w:name w:val="AE3E8BEF57AD4A628C132B4B43F2A81F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3FCBDF1E1074CF6BCF5DC5959A95EAD15">
    <w:name w:val="23FCBDF1E1074CF6BCF5DC5959A95EAD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68B78A278A447CF9D5BB716459ECA6515">
    <w:name w:val="168B78A278A447CF9D5BB716459ECA65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D14CA58E2394D53A1C77E3CAB5871BD15">
    <w:name w:val="7D14CA58E2394D53A1C77E3CAB5871BD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03422389D0F423B91A85832E36A7A6C15">
    <w:name w:val="103422389D0F423B91A85832E36A7A6C15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03773FD5AB04755BB9EAE89161EDB3516">
    <w:name w:val="203773FD5AB04755BB9EAE89161EDB351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257106A1DA4415FBAEDEFB84BE9BC5316">
    <w:name w:val="2257106A1DA4415FBAEDEFB84BE9BC531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246A5DA9322487584E673DD0A79385B16">
    <w:name w:val="F246A5DA9322487584E673DD0A79385B1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3898AAF21474A30BF50295861A2377A16">
    <w:name w:val="B3898AAF21474A30BF50295861A2377A1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6E92F76A65E46C2B802D5ED96AF897919">
    <w:name w:val="76E92F76A65E46C2B802D5ED96AF89791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96AF9131A3B48829167EA1C76205A3119">
    <w:name w:val="896AF9131A3B48829167EA1C76205A311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329A7F25AE1465F8BED49D662FE465A19">
    <w:name w:val="F329A7F25AE1465F8BED49D662FE465A1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23E9E4E19E44624B449F30C72E7E5E519">
    <w:name w:val="F23E9E4E19E44624B449F30C72E7E5E51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6EF1FC8061541E0A497D906EBE3E61919">
    <w:name w:val="76EF1FC8061541E0A497D906EBE3E6191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E3AFBAB665146B49DE48843CDEA816019">
    <w:name w:val="0E3AFBAB665146B49DE48843CDEA81601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E7196DA9A404568A1C4485A7624A43119">
    <w:name w:val="FE7196DA9A404568A1C4485A7624A4311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C55DC116FCE44C38A88020D0953C4E219">
    <w:name w:val="7C55DC116FCE44C38A88020D0953C4E21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14B8FEA2374E159D8E8784494A493D19">
    <w:name w:val="1514B8FEA2374E159D8E8784494A493D1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5972C0245D64FF6B9521FDB2281CDD319">
    <w:name w:val="75972C0245D64FF6B9521FDB2281CDD31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30740B2DCE64705B299AA8EEF3107F819">
    <w:name w:val="930740B2DCE64705B299AA8EEF3107F81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ABE9522A89B41FAB5FEE1342EDC24FF19">
    <w:name w:val="CABE9522A89B41FAB5FEE1342EDC24FF1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5C43B63EC6A34478B1FD23AA5039915E19">
    <w:name w:val="5C43B63EC6A34478B1FD23AA5039915E1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25A803E38F9402491278CFF8908FB3719">
    <w:name w:val="D25A803E38F9402491278CFF8908FB371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E08F3E5BFBF4C6B804464970712ADF119">
    <w:name w:val="FE08F3E5BFBF4C6B804464970712ADF11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36A08312324725B950B9E4F1D7012319">
    <w:name w:val="9E36A08312324725B950B9E4F1D701231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3A2B410D8A4A319EFC0218B7DE566619">
    <w:name w:val="9E3A2B410D8A4A319EFC0218B7DE56661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0867C3F9E1B464FB26282CB326D31CB19">
    <w:name w:val="80867C3F9E1B464FB26282CB326D31CB1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987780070704AE196E0277E2F3953D819">
    <w:name w:val="9987780070704AE196E0277E2F3953D81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8CE0078ACEB4A4FA7552D4FFEF5AB1119">
    <w:name w:val="98CE0078ACEB4A4FA7552D4FFEF5AB111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6D9240EF7C74D4783D0DB3DEFC158AE19">
    <w:name w:val="06D9240EF7C74D4783D0DB3DEFC158AE1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72299FA83CF4C32A77189C18E50880F19">
    <w:name w:val="F72299FA83CF4C32A77189C18E50880F1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7B54212B87E4C0C9562B2700D8BEDF319">
    <w:name w:val="C7B54212B87E4C0C9562B2700D8BEDF31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05A4B64FFAE42BDB4BF2D21508F441D19">
    <w:name w:val="105A4B64FFAE42BDB4BF2D21508F441D1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1F4450BAEF8443E8824F6998496478D19">
    <w:name w:val="D1F4450BAEF8443E8824F6998496478D1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EE3D44746FB420D8EC5D90A7DC13C3319">
    <w:name w:val="0EE3D44746FB420D8EC5D90A7DC13C331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38C212391BE42548A18008AF5CE3E0319">
    <w:name w:val="438C212391BE42548A18008AF5CE3E031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DC2FBA9191C41C69B94DBB1342530D719">
    <w:name w:val="9DC2FBA9191C41C69B94DBB1342530D71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2249CE389F48D1AF63CB4BB93126B919">
    <w:name w:val="9E2249CE389F48D1AF63CB4BB93126B91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0E1493A603145D0B2A0BF77B6FDF02319">
    <w:name w:val="F0E1493A603145D0B2A0BF77B6FDF02319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4A26905DFB34EEF8DC77BCC0A203AFB16">
    <w:name w:val="D4A26905DFB34EEF8DC77BCC0A203AFB1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044F9A535FE4CEE96E07B872A148E3A16">
    <w:name w:val="0044F9A535FE4CEE96E07B872A148E3A1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B0333AB58D14AC4828C181BE5414FD516">
    <w:name w:val="4B0333AB58D14AC4828C181BE5414FD51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E3B6F12F7C14FAD9FCBF5150A4DD58E16">
    <w:name w:val="8E3B6F12F7C14FAD9FCBF5150A4DD58E1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A642BBC75935482D9E177F161D0C7C6816">
    <w:name w:val="A642BBC75935482D9E177F161D0C7C681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59C9DC1F1A5B4B428B34AA9834785A9016">
    <w:name w:val="59C9DC1F1A5B4B428B34AA9834785A901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C20200FF5AE48D5A1F186F399C7C1E916">
    <w:name w:val="1C20200FF5AE48D5A1F186F399C7C1E91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38A420655BD49A285CDA52D3036BE5116">
    <w:name w:val="738A420655BD49A285CDA52D3036BE511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E03F40F77FB45D2B5D80A7E8C89943316">
    <w:name w:val="6E03F40F77FB45D2B5D80A7E8C8994331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DFA2F7603554D0B95802131CC171D6716">
    <w:name w:val="BDFA2F7603554D0B95802131CC171D671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3EE4572D85D4A3FA969533E4B5018F416">
    <w:name w:val="03EE4572D85D4A3FA969533E4B5018F41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08AE772A7754D87A7E418276CEF36BB16">
    <w:name w:val="808AE772A7754D87A7E418276CEF36BB1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2D0BE4350614062B87FA1F11139583016">
    <w:name w:val="12D0BE4350614062B87FA1F1113958301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AAE5D3C42874E63867608E7E4C3DBCC16">
    <w:name w:val="CAAE5D3C42874E63867608E7E4C3DBCC1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D9347BCFA04C24908CD29E8C1C5EC516">
    <w:name w:val="15D9347BCFA04C24908CD29E8C1C5EC51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190E98000A844F8A197C16382A5D03616">
    <w:name w:val="B190E98000A844F8A197C16382A5D0361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8462B62E6E649B483D06D4C5A23BB6916">
    <w:name w:val="98462B62E6E649B483D06D4C5A23BB691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80A433B5B34DB38388C2BBB6F6A2CD16">
    <w:name w:val="1580A433B5B34DB38388C2BBB6F6A2CD16"/>
    <w:rsid w:val="00FC150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AF9D14D30A72455383DEB80554188006">
    <w:name w:val="AF9D14D30A72455383DEB80554188006"/>
    <w:rsid w:val="00B317B4"/>
  </w:style>
  <w:style w:type="paragraph" w:customStyle="1" w:styleId="1EC41B02D8B545ABA6DCC0521461552A">
    <w:name w:val="1EC41B02D8B545ABA6DCC0521461552A"/>
    <w:rsid w:val="00B317B4"/>
  </w:style>
  <w:style w:type="paragraph" w:customStyle="1" w:styleId="F71EBD262CBA4912B0E831D30CC026B2">
    <w:name w:val="F71EBD262CBA4912B0E831D30CC026B2"/>
    <w:rsid w:val="0048271D"/>
  </w:style>
  <w:style w:type="paragraph" w:customStyle="1" w:styleId="C3B29086A8B8445DB71872F795B0F092">
    <w:name w:val="C3B29086A8B8445DB71872F795B0F092"/>
    <w:rsid w:val="0048271D"/>
  </w:style>
  <w:style w:type="paragraph" w:customStyle="1" w:styleId="D3C5498A84574E489C26C3F1E42BFC9A">
    <w:name w:val="D3C5498A84574E489C26C3F1E42BFC9A"/>
    <w:rsid w:val="0048271D"/>
  </w:style>
  <w:style w:type="paragraph" w:customStyle="1" w:styleId="53FC52BE19D240C095B6A7FE9AAB8A11">
    <w:name w:val="53FC52BE19D240C095B6A7FE9AAB8A11"/>
    <w:rsid w:val="0048271D"/>
  </w:style>
  <w:style w:type="paragraph" w:customStyle="1" w:styleId="0FDD9B4F64C94419A0D55B7ADAF9E6D1">
    <w:name w:val="0FDD9B4F64C94419A0D55B7ADAF9E6D1"/>
    <w:rsid w:val="0048271D"/>
  </w:style>
  <w:style w:type="paragraph" w:customStyle="1" w:styleId="C131AE69A4D34B75A2ABBA8189BECF19">
    <w:name w:val="C131AE69A4D34B75A2ABBA8189BECF19"/>
    <w:rsid w:val="0048271D"/>
  </w:style>
  <w:style w:type="paragraph" w:customStyle="1" w:styleId="33BF1D3471AA4B4AB3A5A39F00EB362E">
    <w:name w:val="33BF1D3471AA4B4AB3A5A39F00EB362E"/>
    <w:rsid w:val="0048271D"/>
  </w:style>
  <w:style w:type="paragraph" w:customStyle="1" w:styleId="4E7922537D794D48A791DB5BE7BBA5E2">
    <w:name w:val="4E7922537D794D48A791DB5BE7BBA5E2"/>
    <w:rsid w:val="0048271D"/>
  </w:style>
  <w:style w:type="paragraph" w:customStyle="1" w:styleId="58FC0441613442A9911A5AA6D4507A32">
    <w:name w:val="58FC0441613442A9911A5AA6D4507A32"/>
    <w:rsid w:val="0048271D"/>
  </w:style>
  <w:style w:type="paragraph" w:customStyle="1" w:styleId="5725875DAE7A4B1192C955DF315568EB">
    <w:name w:val="5725875DAE7A4B1192C955DF315568EB"/>
    <w:rsid w:val="0048271D"/>
  </w:style>
  <w:style w:type="paragraph" w:customStyle="1" w:styleId="C5B4AD2A65C7420598843F054631932F">
    <w:name w:val="C5B4AD2A65C7420598843F054631932F"/>
    <w:rsid w:val="0048271D"/>
  </w:style>
  <w:style w:type="paragraph" w:customStyle="1" w:styleId="F1BBE747008E4EC280761630C9090062">
    <w:name w:val="F1BBE747008E4EC280761630C9090062"/>
    <w:rsid w:val="0048271D"/>
  </w:style>
  <w:style w:type="paragraph" w:customStyle="1" w:styleId="D18B0D95C46B44FE8178BED32710D5B6">
    <w:name w:val="D18B0D95C46B44FE8178BED32710D5B6"/>
    <w:rsid w:val="0048271D"/>
  </w:style>
  <w:style w:type="paragraph" w:customStyle="1" w:styleId="82819D7163584EB294030CDE5FC41303">
    <w:name w:val="82819D7163584EB294030CDE5FC41303"/>
    <w:rsid w:val="0048271D"/>
  </w:style>
  <w:style w:type="paragraph" w:customStyle="1" w:styleId="F85014C12796417089DDFB3659178540">
    <w:name w:val="F85014C12796417089DDFB3659178540"/>
    <w:rsid w:val="0048271D"/>
  </w:style>
  <w:style w:type="paragraph" w:customStyle="1" w:styleId="F16B3A81CD6248EDB25E7AF1552FEB34">
    <w:name w:val="F16B3A81CD6248EDB25E7AF1552FEB34"/>
    <w:rsid w:val="0048271D"/>
  </w:style>
  <w:style w:type="paragraph" w:customStyle="1" w:styleId="98A8D313CF504D94A42DAF140EA64291">
    <w:name w:val="98A8D313CF504D94A42DAF140EA64291"/>
    <w:rsid w:val="0048271D"/>
  </w:style>
  <w:style w:type="paragraph" w:customStyle="1" w:styleId="ACFD0AB27A2C44BD990687471CE43CD7">
    <w:name w:val="ACFD0AB27A2C44BD990687471CE43CD7"/>
    <w:rsid w:val="0048271D"/>
  </w:style>
  <w:style w:type="paragraph" w:customStyle="1" w:styleId="9619EA18464D48E7A9F89AE36E3268A1">
    <w:name w:val="9619EA18464D48E7A9F89AE36E3268A1"/>
    <w:rsid w:val="0048271D"/>
  </w:style>
  <w:style w:type="paragraph" w:customStyle="1" w:styleId="222BA58AD0C24AFDB8985E8930F696B4">
    <w:name w:val="222BA58AD0C24AFDB8985E8930F696B4"/>
    <w:rsid w:val="0048271D"/>
  </w:style>
  <w:style w:type="paragraph" w:customStyle="1" w:styleId="2ED1E714059E4C6FB6A32D3BCEC58FF9">
    <w:name w:val="2ED1E714059E4C6FB6A32D3BCEC58FF9"/>
    <w:rsid w:val="0048271D"/>
  </w:style>
  <w:style w:type="paragraph" w:customStyle="1" w:styleId="3F5A4D0309FA4269939BD38C27CF0468">
    <w:name w:val="3F5A4D0309FA4269939BD38C27CF0468"/>
    <w:rsid w:val="0048271D"/>
  </w:style>
  <w:style w:type="paragraph" w:customStyle="1" w:styleId="2C990E9E0EF04125993D841599A87E83">
    <w:name w:val="2C990E9E0EF04125993D841599A87E83"/>
    <w:rsid w:val="0048271D"/>
  </w:style>
  <w:style w:type="paragraph" w:customStyle="1" w:styleId="AE65AD9FE7DC488E9BD0856FFE9F997E">
    <w:name w:val="AE65AD9FE7DC488E9BD0856FFE9F997E"/>
    <w:rsid w:val="0048271D"/>
  </w:style>
  <w:style w:type="paragraph" w:customStyle="1" w:styleId="0798BF804141434EADD078AD00C83F31">
    <w:name w:val="0798BF804141434EADD078AD00C83F31"/>
    <w:rsid w:val="0048271D"/>
  </w:style>
  <w:style w:type="paragraph" w:customStyle="1" w:styleId="1C7D8BC39A1048F1B98C370FE8C98064">
    <w:name w:val="1C7D8BC39A1048F1B98C370FE8C98064"/>
    <w:rsid w:val="0048271D"/>
  </w:style>
  <w:style w:type="paragraph" w:customStyle="1" w:styleId="BE6D20B2241B4183B2600159BBD24FD1">
    <w:name w:val="BE6D20B2241B4183B2600159BBD24FD1"/>
    <w:rsid w:val="0048271D"/>
  </w:style>
  <w:style w:type="paragraph" w:customStyle="1" w:styleId="D431DE29CD194D0FB6F9071029014DFE">
    <w:name w:val="D431DE29CD194D0FB6F9071029014DFE"/>
    <w:rsid w:val="0048271D"/>
  </w:style>
  <w:style w:type="paragraph" w:customStyle="1" w:styleId="9FC8392AEE7640CFB5CEB4BA3692E5B3">
    <w:name w:val="9FC8392AEE7640CFB5CEB4BA3692E5B3"/>
    <w:rsid w:val="0048271D"/>
  </w:style>
  <w:style w:type="paragraph" w:customStyle="1" w:styleId="B93C446BF69D49189354B85B45FBAEF6">
    <w:name w:val="B93C446BF69D49189354B85B45FBAEF6"/>
    <w:rsid w:val="0048271D"/>
  </w:style>
  <w:style w:type="paragraph" w:customStyle="1" w:styleId="CB4AC795A41F4248903C361676D50523">
    <w:name w:val="CB4AC795A41F4248903C361676D50523"/>
    <w:rsid w:val="0048271D"/>
  </w:style>
  <w:style w:type="paragraph" w:customStyle="1" w:styleId="C3076DB098A34D01B5DE8854CCD6DEAA">
    <w:name w:val="C3076DB098A34D01B5DE8854CCD6DEAA"/>
    <w:rsid w:val="0048271D"/>
  </w:style>
  <w:style w:type="paragraph" w:customStyle="1" w:styleId="C1729D1F5F5846469DE5760DC99B057D">
    <w:name w:val="C1729D1F5F5846469DE5760DC99B057D"/>
    <w:rsid w:val="0048271D"/>
  </w:style>
  <w:style w:type="paragraph" w:customStyle="1" w:styleId="028E78F986864BE38A47BDD14D6C06C6">
    <w:name w:val="028E78F986864BE38A47BDD14D6C06C6"/>
    <w:rsid w:val="0048271D"/>
  </w:style>
  <w:style w:type="paragraph" w:customStyle="1" w:styleId="F8BBC2CD99BC453CA0844B1D2C024401">
    <w:name w:val="F8BBC2CD99BC453CA0844B1D2C024401"/>
    <w:rsid w:val="0048271D"/>
  </w:style>
  <w:style w:type="paragraph" w:customStyle="1" w:styleId="F184299F3D8C48F69C5AAAB941A453D4">
    <w:name w:val="F184299F3D8C48F69C5AAAB941A453D4"/>
    <w:rsid w:val="0048271D"/>
  </w:style>
  <w:style w:type="paragraph" w:customStyle="1" w:styleId="D32527CE246A42A59454E3C6F42EA111">
    <w:name w:val="D32527CE246A42A59454E3C6F42EA111"/>
    <w:rsid w:val="0048271D"/>
  </w:style>
  <w:style w:type="paragraph" w:customStyle="1" w:styleId="A47B7EC76D224D31BF5993D6B2532CC7">
    <w:name w:val="A47B7EC76D224D31BF5993D6B2532CC7"/>
    <w:rsid w:val="0048271D"/>
  </w:style>
  <w:style w:type="paragraph" w:customStyle="1" w:styleId="E863F844DB05456EA5BD82C8B6696023">
    <w:name w:val="E863F844DB05456EA5BD82C8B6696023"/>
    <w:rsid w:val="0048271D"/>
  </w:style>
  <w:style w:type="paragraph" w:customStyle="1" w:styleId="C3AB8081FF55432AAA1D9192E91DF8C8">
    <w:name w:val="C3AB8081FF55432AAA1D9192E91DF8C8"/>
    <w:rsid w:val="0048271D"/>
  </w:style>
  <w:style w:type="paragraph" w:customStyle="1" w:styleId="88C2294E7130497F93F4DEA4D1483161">
    <w:name w:val="88C2294E7130497F93F4DEA4D1483161"/>
    <w:rsid w:val="0048271D"/>
  </w:style>
  <w:style w:type="paragraph" w:customStyle="1" w:styleId="522FCC1FEC914841A68AA1BCFFE2DF59">
    <w:name w:val="522FCC1FEC914841A68AA1BCFFE2DF59"/>
    <w:rsid w:val="0048271D"/>
  </w:style>
  <w:style w:type="paragraph" w:customStyle="1" w:styleId="2AAB01E9B66942F0BCF17605CCB6E4A1">
    <w:name w:val="2AAB01E9B66942F0BCF17605CCB6E4A1"/>
    <w:rsid w:val="0048271D"/>
  </w:style>
  <w:style w:type="paragraph" w:customStyle="1" w:styleId="AD44783E32E943D49D21576B432CFB99">
    <w:name w:val="AD44783E32E943D49D21576B432CFB99"/>
    <w:rsid w:val="0048271D"/>
  </w:style>
  <w:style w:type="paragraph" w:customStyle="1" w:styleId="C3152BA720CA40DDAA126795AA4B7C2E">
    <w:name w:val="C3152BA720CA40DDAA126795AA4B7C2E"/>
    <w:rsid w:val="0048271D"/>
  </w:style>
  <w:style w:type="paragraph" w:customStyle="1" w:styleId="FA9701D63E554F4FA0B19FE50FC34BE1">
    <w:name w:val="FA9701D63E554F4FA0B19FE50FC34BE1"/>
    <w:rsid w:val="0048271D"/>
  </w:style>
  <w:style w:type="paragraph" w:customStyle="1" w:styleId="FCC4D655586E43709E4ADC45768AB3A6">
    <w:name w:val="FCC4D655586E43709E4ADC45768AB3A6"/>
    <w:rsid w:val="0048271D"/>
  </w:style>
  <w:style w:type="paragraph" w:customStyle="1" w:styleId="E5A257AECE404F99BD2372ED82619D80">
    <w:name w:val="E5A257AECE404F99BD2372ED82619D80"/>
    <w:rsid w:val="0048271D"/>
  </w:style>
  <w:style w:type="paragraph" w:customStyle="1" w:styleId="1714C77C2CBA431AA95DECA4D9162D41">
    <w:name w:val="1714C77C2CBA431AA95DECA4D9162D41"/>
    <w:rsid w:val="0048271D"/>
  </w:style>
  <w:style w:type="paragraph" w:customStyle="1" w:styleId="BCC28705D2884B9CA1F7BBCB5EE01D19">
    <w:name w:val="BCC28705D2884B9CA1F7BBCB5EE01D19"/>
    <w:rsid w:val="0048271D"/>
  </w:style>
  <w:style w:type="paragraph" w:customStyle="1" w:styleId="ACB493C6A42C45B5AE54393D6C9C7107">
    <w:name w:val="ACB493C6A42C45B5AE54393D6C9C7107"/>
    <w:rsid w:val="0048271D"/>
  </w:style>
  <w:style w:type="paragraph" w:customStyle="1" w:styleId="635FA804DB3D44189A4F4388EBA92702">
    <w:name w:val="635FA804DB3D44189A4F4388EBA92702"/>
    <w:rsid w:val="0048271D"/>
  </w:style>
  <w:style w:type="paragraph" w:customStyle="1" w:styleId="45EF0FFC8C354503B739016A0590CB0E">
    <w:name w:val="45EF0FFC8C354503B739016A0590CB0E"/>
    <w:rsid w:val="0048271D"/>
  </w:style>
  <w:style w:type="paragraph" w:customStyle="1" w:styleId="F3BA46876D26429FB568615A85BA4339">
    <w:name w:val="F3BA46876D26429FB568615A85BA4339"/>
    <w:rsid w:val="0048271D"/>
  </w:style>
  <w:style w:type="paragraph" w:customStyle="1" w:styleId="A186448AB21E42CB95887EF720E72DFD">
    <w:name w:val="A186448AB21E42CB95887EF720E72DFD"/>
    <w:rsid w:val="0048271D"/>
  </w:style>
  <w:style w:type="paragraph" w:customStyle="1" w:styleId="461C9F7C28174541977D0D2B0929EBD5">
    <w:name w:val="461C9F7C28174541977D0D2B0929EBD5"/>
    <w:rsid w:val="0048271D"/>
  </w:style>
  <w:style w:type="paragraph" w:customStyle="1" w:styleId="518D98EC69E94D76AE33F98C1C2376A3">
    <w:name w:val="518D98EC69E94D76AE33F98C1C2376A3"/>
    <w:rsid w:val="0048271D"/>
  </w:style>
  <w:style w:type="paragraph" w:customStyle="1" w:styleId="D08FD471B7504CF2971190C344FAA419">
    <w:name w:val="D08FD471B7504CF2971190C344FAA419"/>
    <w:rsid w:val="0048271D"/>
  </w:style>
  <w:style w:type="paragraph" w:customStyle="1" w:styleId="3B5959888C5745BC9CE64C371D36E73E">
    <w:name w:val="3B5959888C5745BC9CE64C371D36E73E"/>
    <w:rsid w:val="0048271D"/>
  </w:style>
  <w:style w:type="paragraph" w:customStyle="1" w:styleId="74B9F79C05EF44E1B9D2667939D9DEA6">
    <w:name w:val="74B9F79C05EF44E1B9D2667939D9DEA6"/>
    <w:rsid w:val="0048271D"/>
  </w:style>
  <w:style w:type="paragraph" w:customStyle="1" w:styleId="CB277B1467734368B50BE501598C7326">
    <w:name w:val="CB277B1467734368B50BE501598C7326"/>
    <w:rsid w:val="0048271D"/>
  </w:style>
  <w:style w:type="paragraph" w:customStyle="1" w:styleId="E94F4F9857094997BC4134E68937B0B5">
    <w:name w:val="E94F4F9857094997BC4134E68937B0B5"/>
    <w:rsid w:val="0048271D"/>
  </w:style>
  <w:style w:type="paragraph" w:customStyle="1" w:styleId="C60EAC45ACAF44E3AC7EC823ABE425B5">
    <w:name w:val="C60EAC45ACAF44E3AC7EC823ABE425B5"/>
    <w:rsid w:val="0048271D"/>
  </w:style>
  <w:style w:type="paragraph" w:customStyle="1" w:styleId="F81F474D5E014ADFB61548605B8FEFD4">
    <w:name w:val="F81F474D5E014ADFB61548605B8FEFD4"/>
    <w:rsid w:val="0048271D"/>
  </w:style>
  <w:style w:type="paragraph" w:customStyle="1" w:styleId="AD6D9632063440B2B545B9762BFB226B">
    <w:name w:val="AD6D9632063440B2B545B9762BFB226B"/>
    <w:rsid w:val="0048271D"/>
  </w:style>
  <w:style w:type="paragraph" w:customStyle="1" w:styleId="6BF034D1C1CB41B0A2ABCA257F0B63E1">
    <w:name w:val="6BF034D1C1CB41B0A2ABCA257F0B63E1"/>
    <w:rsid w:val="0048271D"/>
  </w:style>
  <w:style w:type="paragraph" w:customStyle="1" w:styleId="4F0346F3A73A4D96839FCD55E85B54B8">
    <w:name w:val="4F0346F3A73A4D96839FCD55E85B54B8"/>
    <w:rsid w:val="0048271D"/>
  </w:style>
  <w:style w:type="paragraph" w:customStyle="1" w:styleId="B65536427CAA4551BA54BDEFF0B6A781">
    <w:name w:val="B65536427CAA4551BA54BDEFF0B6A781"/>
    <w:rsid w:val="0048271D"/>
  </w:style>
  <w:style w:type="paragraph" w:customStyle="1" w:styleId="906A0741CB734D72BD93BF344C1B918C">
    <w:name w:val="906A0741CB734D72BD93BF344C1B918C"/>
    <w:rsid w:val="0048271D"/>
  </w:style>
  <w:style w:type="paragraph" w:customStyle="1" w:styleId="3B2DDCF1BAE64D0EB771A6531D473778">
    <w:name w:val="3B2DDCF1BAE64D0EB771A6531D473778"/>
    <w:rsid w:val="0048271D"/>
  </w:style>
  <w:style w:type="paragraph" w:customStyle="1" w:styleId="E113363FA3A7408FA7DF1B6999DFEEBA">
    <w:name w:val="E113363FA3A7408FA7DF1B6999DFEEBA"/>
    <w:rsid w:val="0048271D"/>
  </w:style>
  <w:style w:type="paragraph" w:customStyle="1" w:styleId="56BFB0A0CE0A4896BA58F13395173367">
    <w:name w:val="56BFB0A0CE0A4896BA58F13395173367"/>
    <w:rsid w:val="0048271D"/>
  </w:style>
  <w:style w:type="paragraph" w:customStyle="1" w:styleId="03B0168F99C2495F95E83DEB62133B22">
    <w:name w:val="03B0168F99C2495F95E83DEB62133B22"/>
    <w:rsid w:val="0048271D"/>
  </w:style>
  <w:style w:type="paragraph" w:customStyle="1" w:styleId="3B97EDE22CF24DB6B1A41E8DF60270D9">
    <w:name w:val="3B97EDE22CF24DB6B1A41E8DF60270D9"/>
    <w:rsid w:val="0048271D"/>
  </w:style>
  <w:style w:type="paragraph" w:customStyle="1" w:styleId="8A55CE67CD6241D3836898FA5E22D21A">
    <w:name w:val="8A55CE67CD6241D3836898FA5E22D21A"/>
    <w:rsid w:val="0048271D"/>
  </w:style>
  <w:style w:type="paragraph" w:customStyle="1" w:styleId="35609EE1E2E9495F8604DD789B87B469">
    <w:name w:val="35609EE1E2E9495F8604DD789B87B469"/>
    <w:rsid w:val="0048271D"/>
  </w:style>
  <w:style w:type="paragraph" w:customStyle="1" w:styleId="9798E3F87AED44F584B0AF03EFC9C7A2">
    <w:name w:val="9798E3F87AED44F584B0AF03EFC9C7A2"/>
    <w:rsid w:val="0048271D"/>
  </w:style>
  <w:style w:type="paragraph" w:customStyle="1" w:styleId="A60648D2D64246128818F1A2A853814C">
    <w:name w:val="A60648D2D64246128818F1A2A853814C"/>
    <w:rsid w:val="0048271D"/>
  </w:style>
  <w:style w:type="paragraph" w:customStyle="1" w:styleId="781EEFB20F714530BED66A37EE6994FE">
    <w:name w:val="781EEFB20F714530BED66A37EE6994FE"/>
    <w:rsid w:val="0048271D"/>
  </w:style>
  <w:style w:type="paragraph" w:customStyle="1" w:styleId="43B0B97A8F9541239124B91786106578">
    <w:name w:val="43B0B97A8F9541239124B91786106578"/>
    <w:rsid w:val="0048271D"/>
  </w:style>
  <w:style w:type="paragraph" w:customStyle="1" w:styleId="0F32FBE86762421D89F8945A6CC26696">
    <w:name w:val="0F32FBE86762421D89F8945A6CC26696"/>
    <w:rsid w:val="0048271D"/>
  </w:style>
  <w:style w:type="paragraph" w:customStyle="1" w:styleId="B566B76CA102443689ECC097BFBAB824">
    <w:name w:val="B566B76CA102443689ECC097BFBAB824"/>
    <w:rsid w:val="0048271D"/>
  </w:style>
  <w:style w:type="paragraph" w:customStyle="1" w:styleId="8DF5051468824503AE692AFC44FDCC9C">
    <w:name w:val="8DF5051468824503AE692AFC44FDCC9C"/>
    <w:rsid w:val="0048271D"/>
  </w:style>
  <w:style w:type="paragraph" w:customStyle="1" w:styleId="97686C3712B24D598FE1D0C98F87B70D">
    <w:name w:val="97686C3712B24D598FE1D0C98F87B70D"/>
    <w:rsid w:val="0048271D"/>
  </w:style>
  <w:style w:type="paragraph" w:customStyle="1" w:styleId="5BDA7AB4CE4540D7849804AFBFE6FB0F">
    <w:name w:val="5BDA7AB4CE4540D7849804AFBFE6FB0F"/>
    <w:rsid w:val="0048271D"/>
  </w:style>
  <w:style w:type="paragraph" w:customStyle="1" w:styleId="43747143C5BC4600B2241EBF1091E7F4">
    <w:name w:val="43747143C5BC4600B2241EBF1091E7F4"/>
    <w:rsid w:val="0048271D"/>
  </w:style>
  <w:style w:type="paragraph" w:customStyle="1" w:styleId="65B7147208E9491AA1BD47718F3E54C5">
    <w:name w:val="65B7147208E9491AA1BD47718F3E54C5"/>
    <w:rsid w:val="0048271D"/>
  </w:style>
  <w:style w:type="paragraph" w:customStyle="1" w:styleId="88119038D46B4AEEA73458564833A69A">
    <w:name w:val="88119038D46B4AEEA73458564833A69A"/>
    <w:rsid w:val="0048271D"/>
  </w:style>
  <w:style w:type="paragraph" w:customStyle="1" w:styleId="3630E2EEAA6646F5BB8E51CE21DE8205">
    <w:name w:val="3630E2EEAA6646F5BB8E51CE21DE8205"/>
    <w:rsid w:val="0048271D"/>
  </w:style>
  <w:style w:type="paragraph" w:customStyle="1" w:styleId="6F0CA45DBDE64E3B9D54C2F2B50B67F8">
    <w:name w:val="6F0CA45DBDE64E3B9D54C2F2B50B67F8"/>
    <w:rsid w:val="0048271D"/>
  </w:style>
  <w:style w:type="paragraph" w:customStyle="1" w:styleId="84D08DFE8BB7478D8BF1FDDF2D960512">
    <w:name w:val="84D08DFE8BB7478D8BF1FDDF2D960512"/>
    <w:rsid w:val="0048271D"/>
  </w:style>
  <w:style w:type="paragraph" w:customStyle="1" w:styleId="5601E6ACFD91445FAD83309D20AF4D94">
    <w:name w:val="5601E6ACFD91445FAD83309D20AF4D94"/>
    <w:rsid w:val="0048271D"/>
  </w:style>
  <w:style w:type="paragraph" w:customStyle="1" w:styleId="0A4EF1511B284452B9731C095F222539">
    <w:name w:val="0A4EF1511B284452B9731C095F222539"/>
    <w:rsid w:val="0048271D"/>
  </w:style>
  <w:style w:type="paragraph" w:customStyle="1" w:styleId="B2254205ADB1464C8C18D8FDD82DD616">
    <w:name w:val="B2254205ADB1464C8C18D8FDD82DD616"/>
    <w:rsid w:val="0048271D"/>
  </w:style>
  <w:style w:type="paragraph" w:customStyle="1" w:styleId="6DB2D93029CB4F5FADC5C65B7D3340EE">
    <w:name w:val="6DB2D93029CB4F5FADC5C65B7D3340EE"/>
    <w:rsid w:val="0048271D"/>
  </w:style>
  <w:style w:type="paragraph" w:customStyle="1" w:styleId="A484AB8EE1E34ADDA1AB1ABA006B06FB">
    <w:name w:val="A484AB8EE1E34ADDA1AB1ABA006B06FB"/>
    <w:rsid w:val="0048271D"/>
  </w:style>
  <w:style w:type="paragraph" w:customStyle="1" w:styleId="E0C4F49E6106412790F8FE3251A4BA27">
    <w:name w:val="E0C4F49E6106412790F8FE3251A4BA27"/>
    <w:rsid w:val="0048271D"/>
  </w:style>
  <w:style w:type="paragraph" w:customStyle="1" w:styleId="E0E1504CB666451BB567F03E245A3C52">
    <w:name w:val="E0E1504CB666451BB567F03E245A3C52"/>
    <w:rsid w:val="0048271D"/>
  </w:style>
  <w:style w:type="paragraph" w:customStyle="1" w:styleId="759FCCC2DB4D48EF82C10056416FDEA1">
    <w:name w:val="759FCCC2DB4D48EF82C10056416FDEA1"/>
    <w:rsid w:val="0048271D"/>
  </w:style>
  <w:style w:type="paragraph" w:customStyle="1" w:styleId="7F7097F434C04577884898869C7EA7BA">
    <w:name w:val="7F7097F434C04577884898869C7EA7BA"/>
    <w:rsid w:val="0048271D"/>
  </w:style>
  <w:style w:type="paragraph" w:customStyle="1" w:styleId="CA49A2B7B51F4CC882180AACA6ABAB53">
    <w:name w:val="CA49A2B7B51F4CC882180AACA6ABAB53"/>
    <w:rsid w:val="0048271D"/>
  </w:style>
  <w:style w:type="paragraph" w:customStyle="1" w:styleId="4AF990477F3646D0A30FE676AC0529F1">
    <w:name w:val="4AF990477F3646D0A30FE676AC0529F1"/>
    <w:rsid w:val="0048271D"/>
  </w:style>
  <w:style w:type="paragraph" w:customStyle="1" w:styleId="4DA76322240D4C59BBCA9A234246EAB2">
    <w:name w:val="4DA76322240D4C59BBCA9A234246EAB2"/>
    <w:rsid w:val="0048271D"/>
  </w:style>
  <w:style w:type="paragraph" w:customStyle="1" w:styleId="5400F377529F43A988D837E6229BE6B0">
    <w:name w:val="5400F377529F43A988D837E6229BE6B0"/>
    <w:rsid w:val="0048271D"/>
  </w:style>
  <w:style w:type="paragraph" w:customStyle="1" w:styleId="B2166C24E1A947EC87F5126C0FCBE458">
    <w:name w:val="B2166C24E1A947EC87F5126C0FCBE458"/>
    <w:rsid w:val="0048271D"/>
  </w:style>
  <w:style w:type="paragraph" w:customStyle="1" w:styleId="D818092E27934EE4B046F7482EE1AB00">
    <w:name w:val="D818092E27934EE4B046F7482EE1AB00"/>
    <w:rsid w:val="0048271D"/>
  </w:style>
  <w:style w:type="paragraph" w:customStyle="1" w:styleId="FC73C030093646B1B082F2E5DFE00BA0">
    <w:name w:val="FC73C030093646B1B082F2E5DFE00BA0"/>
    <w:rsid w:val="0048271D"/>
  </w:style>
  <w:style w:type="paragraph" w:customStyle="1" w:styleId="500E902F60D4400FBDCD6F3B2DDF7BB1">
    <w:name w:val="500E902F60D4400FBDCD6F3B2DDF7BB1"/>
    <w:rsid w:val="0048271D"/>
  </w:style>
  <w:style w:type="paragraph" w:customStyle="1" w:styleId="73CD8181DE384D39B8D4EAEB6A1C1011">
    <w:name w:val="73CD8181DE384D39B8D4EAEB6A1C1011"/>
    <w:rsid w:val="0048271D"/>
  </w:style>
  <w:style w:type="paragraph" w:customStyle="1" w:styleId="252BE8333C1A4908B3E92E1714536D97">
    <w:name w:val="252BE8333C1A4908B3E92E1714536D97"/>
    <w:rsid w:val="0048271D"/>
  </w:style>
  <w:style w:type="paragraph" w:customStyle="1" w:styleId="41CA4F1696F2490D99F1184C73A729A0">
    <w:name w:val="41CA4F1696F2490D99F1184C73A729A0"/>
    <w:rsid w:val="0048271D"/>
  </w:style>
  <w:style w:type="paragraph" w:customStyle="1" w:styleId="54AFA2C56BAB47CE8785D05F00B2C33C">
    <w:name w:val="54AFA2C56BAB47CE8785D05F00B2C33C"/>
    <w:rsid w:val="0048271D"/>
  </w:style>
  <w:style w:type="paragraph" w:customStyle="1" w:styleId="CB71E4CD904445378ECA91BF9A2306AA">
    <w:name w:val="CB71E4CD904445378ECA91BF9A2306AA"/>
    <w:rsid w:val="0048271D"/>
  </w:style>
  <w:style w:type="paragraph" w:customStyle="1" w:styleId="8695CE497ACE4B49ACBB9D1F886D938B">
    <w:name w:val="8695CE497ACE4B49ACBB9D1F886D938B"/>
    <w:rsid w:val="0048271D"/>
  </w:style>
  <w:style w:type="paragraph" w:customStyle="1" w:styleId="BFDE5D10B172437991FDD85FF710129D">
    <w:name w:val="BFDE5D10B172437991FDD85FF710129D"/>
    <w:rsid w:val="0048271D"/>
  </w:style>
  <w:style w:type="paragraph" w:customStyle="1" w:styleId="7A77BB55C7C8450B81765BA396EB7ADD">
    <w:name w:val="7A77BB55C7C8450B81765BA396EB7ADD"/>
    <w:rsid w:val="0048271D"/>
  </w:style>
  <w:style w:type="paragraph" w:customStyle="1" w:styleId="DF002F44BBDE4DB5803DFE6B76A94F5F">
    <w:name w:val="DF002F44BBDE4DB5803DFE6B76A94F5F"/>
    <w:rsid w:val="0048271D"/>
  </w:style>
  <w:style w:type="paragraph" w:customStyle="1" w:styleId="C0A96B1B326640058D4E0CF82ADB623E">
    <w:name w:val="C0A96B1B326640058D4E0CF82ADB623E"/>
    <w:rsid w:val="0048271D"/>
  </w:style>
  <w:style w:type="paragraph" w:customStyle="1" w:styleId="E25CFFE1F66C4E1F97AD79A29054FCF6">
    <w:name w:val="E25CFFE1F66C4E1F97AD79A29054FCF6"/>
    <w:rsid w:val="0048271D"/>
  </w:style>
  <w:style w:type="paragraph" w:customStyle="1" w:styleId="05A47FCEC400495786CCBEB342E8A11D">
    <w:name w:val="05A47FCEC400495786CCBEB342E8A11D"/>
    <w:rsid w:val="0048271D"/>
  </w:style>
  <w:style w:type="paragraph" w:customStyle="1" w:styleId="CE02CEAFB1F147899BEFE184811D125F">
    <w:name w:val="CE02CEAFB1F147899BEFE184811D125F"/>
    <w:rsid w:val="0048271D"/>
  </w:style>
  <w:style w:type="paragraph" w:customStyle="1" w:styleId="A524C0D034844F5E8379DC24289E47A4">
    <w:name w:val="A524C0D034844F5E8379DC24289E47A4"/>
    <w:rsid w:val="0048271D"/>
  </w:style>
  <w:style w:type="paragraph" w:customStyle="1" w:styleId="E325EF15E22342B8968054604BE45127">
    <w:name w:val="E325EF15E22342B8968054604BE45127"/>
    <w:rsid w:val="0048271D"/>
  </w:style>
  <w:style w:type="paragraph" w:customStyle="1" w:styleId="655C77B4DCD2483A96E4DE7D7572F52D">
    <w:name w:val="655C77B4DCD2483A96E4DE7D7572F52D"/>
    <w:rsid w:val="0048271D"/>
  </w:style>
  <w:style w:type="paragraph" w:customStyle="1" w:styleId="FB13759894F947C193B163722B3A53BC">
    <w:name w:val="FB13759894F947C193B163722B3A53BC"/>
    <w:rsid w:val="0048271D"/>
  </w:style>
  <w:style w:type="paragraph" w:customStyle="1" w:styleId="A3DCC200718B42DFA2F26AE5685678E7">
    <w:name w:val="A3DCC200718B42DFA2F26AE5685678E7"/>
    <w:rsid w:val="0048271D"/>
  </w:style>
  <w:style w:type="paragraph" w:customStyle="1" w:styleId="75F3F9705C7749C4BA051355CEE1AB14">
    <w:name w:val="75F3F9705C7749C4BA051355CEE1AB14"/>
    <w:rsid w:val="0048271D"/>
  </w:style>
  <w:style w:type="paragraph" w:customStyle="1" w:styleId="9299692B5C834855870ACF3568747F3E">
    <w:name w:val="9299692B5C834855870ACF3568747F3E"/>
    <w:rsid w:val="0048271D"/>
  </w:style>
  <w:style w:type="paragraph" w:customStyle="1" w:styleId="79BA5B3AC2894C81AC5405C82ED6613F">
    <w:name w:val="79BA5B3AC2894C81AC5405C82ED6613F"/>
    <w:rsid w:val="0048271D"/>
  </w:style>
  <w:style w:type="paragraph" w:customStyle="1" w:styleId="CAD28AB1CD02446FB6CE703B6CAA6D73">
    <w:name w:val="CAD28AB1CD02446FB6CE703B6CAA6D73"/>
    <w:rsid w:val="0048271D"/>
  </w:style>
  <w:style w:type="paragraph" w:customStyle="1" w:styleId="CDDE88AE0DDE44D68F68359A28616222">
    <w:name w:val="CDDE88AE0DDE44D68F68359A28616222"/>
    <w:rsid w:val="0048271D"/>
  </w:style>
  <w:style w:type="paragraph" w:customStyle="1" w:styleId="A8E1278DF6A640E3B34D8BB7B5A6125B">
    <w:name w:val="A8E1278DF6A640E3B34D8BB7B5A6125B"/>
    <w:rsid w:val="0048271D"/>
  </w:style>
  <w:style w:type="paragraph" w:customStyle="1" w:styleId="C8771E64C70845E0A7D9582E3C7070AB">
    <w:name w:val="C8771E64C70845E0A7D9582E3C7070AB"/>
    <w:rsid w:val="0048271D"/>
  </w:style>
  <w:style w:type="paragraph" w:customStyle="1" w:styleId="9DDB973D40E94876BD80B1C5AB870F08">
    <w:name w:val="9DDB973D40E94876BD80B1C5AB870F08"/>
    <w:rsid w:val="0048271D"/>
  </w:style>
  <w:style w:type="paragraph" w:customStyle="1" w:styleId="EC44F14D8D2540EC817192FB06B6E522">
    <w:name w:val="EC44F14D8D2540EC817192FB06B6E522"/>
    <w:rsid w:val="0048271D"/>
  </w:style>
  <w:style w:type="paragraph" w:customStyle="1" w:styleId="339B9CB13CB74C73BE650E12747AF267">
    <w:name w:val="339B9CB13CB74C73BE650E12747AF267"/>
    <w:rsid w:val="0048271D"/>
  </w:style>
  <w:style w:type="paragraph" w:customStyle="1" w:styleId="FF4B310C927B47839316886E92F22202">
    <w:name w:val="FF4B310C927B47839316886E92F22202"/>
    <w:rsid w:val="0048271D"/>
  </w:style>
  <w:style w:type="paragraph" w:customStyle="1" w:styleId="B5ADE9C7A9EB4254925349039E5A5995">
    <w:name w:val="B5ADE9C7A9EB4254925349039E5A5995"/>
    <w:rsid w:val="0048271D"/>
  </w:style>
  <w:style w:type="paragraph" w:customStyle="1" w:styleId="F05668745CF54D5CB777B014999E165D">
    <w:name w:val="F05668745CF54D5CB777B014999E165D"/>
    <w:rsid w:val="0048271D"/>
  </w:style>
  <w:style w:type="paragraph" w:customStyle="1" w:styleId="C4F7703485194465A8A2664C92A0E29D">
    <w:name w:val="C4F7703485194465A8A2664C92A0E29D"/>
    <w:rsid w:val="0048271D"/>
  </w:style>
  <w:style w:type="paragraph" w:customStyle="1" w:styleId="7AAD16AE8B604ED4A5CD32065E593414">
    <w:name w:val="7AAD16AE8B604ED4A5CD32065E593414"/>
    <w:rsid w:val="0048271D"/>
  </w:style>
  <w:style w:type="paragraph" w:customStyle="1" w:styleId="8FD611DA58694CE5AEF43161F0B26B84">
    <w:name w:val="8FD611DA58694CE5AEF43161F0B26B84"/>
    <w:rsid w:val="0048271D"/>
  </w:style>
  <w:style w:type="paragraph" w:customStyle="1" w:styleId="CD445CF095164041B38854BDCBF3A678">
    <w:name w:val="CD445CF095164041B38854BDCBF3A678"/>
    <w:rsid w:val="0048271D"/>
  </w:style>
  <w:style w:type="paragraph" w:customStyle="1" w:styleId="0D7A2960619041A49FCCF36531A28918">
    <w:name w:val="0D7A2960619041A49FCCF36531A28918"/>
    <w:rsid w:val="0048271D"/>
  </w:style>
  <w:style w:type="paragraph" w:customStyle="1" w:styleId="1B576988025D4A4187491D1DD00F9221">
    <w:name w:val="1B576988025D4A4187491D1DD00F9221"/>
    <w:rsid w:val="0048271D"/>
  </w:style>
  <w:style w:type="paragraph" w:customStyle="1" w:styleId="B5D50AF9A84C41F5A58FFA94EEDE5BB2">
    <w:name w:val="B5D50AF9A84C41F5A58FFA94EEDE5BB2"/>
    <w:rsid w:val="0048271D"/>
  </w:style>
  <w:style w:type="paragraph" w:customStyle="1" w:styleId="2EA844B900684A6486DA678825FFD609">
    <w:name w:val="2EA844B900684A6486DA678825FFD609"/>
    <w:rsid w:val="0048271D"/>
  </w:style>
  <w:style w:type="paragraph" w:customStyle="1" w:styleId="4014B69D1EB44B3A887DE854B595CE73">
    <w:name w:val="4014B69D1EB44B3A887DE854B595CE73"/>
    <w:rsid w:val="0048271D"/>
  </w:style>
  <w:style w:type="paragraph" w:customStyle="1" w:styleId="DB1B5936CF8B42C5819A9040EAFE5B00">
    <w:name w:val="DB1B5936CF8B42C5819A9040EAFE5B00"/>
    <w:rsid w:val="0048271D"/>
  </w:style>
  <w:style w:type="paragraph" w:customStyle="1" w:styleId="77C92241349F4A7F8688C65A2B766A4A">
    <w:name w:val="77C92241349F4A7F8688C65A2B766A4A"/>
    <w:rsid w:val="0048271D"/>
  </w:style>
  <w:style w:type="paragraph" w:customStyle="1" w:styleId="CD3E4173E827452BB161564F8C2496D3">
    <w:name w:val="CD3E4173E827452BB161564F8C2496D3"/>
    <w:rsid w:val="0048271D"/>
  </w:style>
  <w:style w:type="paragraph" w:customStyle="1" w:styleId="9D918E96D5784305A73C917082A1E7B2">
    <w:name w:val="9D918E96D5784305A73C917082A1E7B2"/>
    <w:rsid w:val="0048271D"/>
  </w:style>
  <w:style w:type="paragraph" w:customStyle="1" w:styleId="31F27AAB450242B4A78139E025650FD6">
    <w:name w:val="31F27AAB450242B4A78139E025650FD6"/>
    <w:rsid w:val="0048271D"/>
  </w:style>
  <w:style w:type="paragraph" w:customStyle="1" w:styleId="83440B3819594C23ABE6FCD993BD22EB">
    <w:name w:val="83440B3819594C23ABE6FCD993BD22EB"/>
    <w:rsid w:val="0048271D"/>
  </w:style>
  <w:style w:type="paragraph" w:customStyle="1" w:styleId="EBC75030B2C942A587AAF9DC4222C458">
    <w:name w:val="EBC75030B2C942A587AAF9DC4222C458"/>
    <w:rsid w:val="0048271D"/>
  </w:style>
  <w:style w:type="paragraph" w:customStyle="1" w:styleId="3A62C1AB39304464BE754726EE5BE4A4">
    <w:name w:val="3A62C1AB39304464BE754726EE5BE4A4"/>
    <w:rsid w:val="0048271D"/>
  </w:style>
  <w:style w:type="paragraph" w:customStyle="1" w:styleId="2B6AD0244A3E4197ABC6CF255DCD5F6F">
    <w:name w:val="2B6AD0244A3E4197ABC6CF255DCD5F6F"/>
    <w:rsid w:val="0048271D"/>
  </w:style>
  <w:style w:type="paragraph" w:customStyle="1" w:styleId="5455B8290FEF456DA9C2F615CF16DCDF">
    <w:name w:val="5455B8290FEF456DA9C2F615CF16DCDF"/>
    <w:rsid w:val="0048271D"/>
  </w:style>
  <w:style w:type="paragraph" w:customStyle="1" w:styleId="F328C8180FDE43F19B25DA0670594E21">
    <w:name w:val="F328C8180FDE43F19B25DA0670594E21"/>
    <w:rsid w:val="0048271D"/>
  </w:style>
  <w:style w:type="paragraph" w:customStyle="1" w:styleId="D6437404C73045D5A7414E41331E7948">
    <w:name w:val="D6437404C73045D5A7414E41331E7948"/>
    <w:rsid w:val="0048271D"/>
  </w:style>
  <w:style w:type="paragraph" w:customStyle="1" w:styleId="B11CA2C811874B8B812C779BC036D8BF">
    <w:name w:val="B11CA2C811874B8B812C779BC036D8BF"/>
    <w:rsid w:val="0048271D"/>
  </w:style>
  <w:style w:type="paragraph" w:customStyle="1" w:styleId="B86FE2856D9A4839807877A6B29C43E5">
    <w:name w:val="B86FE2856D9A4839807877A6B29C43E5"/>
    <w:rsid w:val="0048271D"/>
  </w:style>
  <w:style w:type="paragraph" w:customStyle="1" w:styleId="14FB3495B922484FA9667EE950811238">
    <w:name w:val="14FB3495B922484FA9667EE950811238"/>
    <w:rsid w:val="0048271D"/>
  </w:style>
  <w:style w:type="paragraph" w:customStyle="1" w:styleId="D16DF8DBB90240A281E9C1675386F27C">
    <w:name w:val="D16DF8DBB90240A281E9C1675386F27C"/>
    <w:rsid w:val="0048271D"/>
  </w:style>
  <w:style w:type="paragraph" w:customStyle="1" w:styleId="7ABCFD272EEA4B9395A0F24FA7B95949">
    <w:name w:val="7ABCFD272EEA4B9395A0F24FA7B95949"/>
    <w:rsid w:val="0048271D"/>
  </w:style>
  <w:style w:type="paragraph" w:customStyle="1" w:styleId="12E968BE02244520BC989AABEAA3FC94">
    <w:name w:val="12E968BE02244520BC989AABEAA3FC94"/>
    <w:rsid w:val="0048271D"/>
  </w:style>
  <w:style w:type="paragraph" w:customStyle="1" w:styleId="5F98A0BE73404B7D802E509C21E42ED8">
    <w:name w:val="5F98A0BE73404B7D802E509C21E42ED8"/>
    <w:rsid w:val="0048271D"/>
  </w:style>
  <w:style w:type="paragraph" w:customStyle="1" w:styleId="92ED200528C74B9EB25D14EF3730A87F">
    <w:name w:val="92ED200528C74B9EB25D14EF3730A87F"/>
    <w:rsid w:val="0048271D"/>
  </w:style>
  <w:style w:type="paragraph" w:customStyle="1" w:styleId="6A668314EB004E5AB8E756E92115ED91">
    <w:name w:val="6A668314EB004E5AB8E756E92115ED91"/>
    <w:rsid w:val="0048271D"/>
  </w:style>
  <w:style w:type="paragraph" w:customStyle="1" w:styleId="BA7705DCFACC4E5FBC02C254BCE5132F">
    <w:name w:val="BA7705DCFACC4E5FBC02C254BCE5132F"/>
    <w:rsid w:val="0048271D"/>
  </w:style>
  <w:style w:type="paragraph" w:customStyle="1" w:styleId="C18775FB0789498EBB25E0EA2979A2BE">
    <w:name w:val="C18775FB0789498EBB25E0EA2979A2BE"/>
    <w:rsid w:val="0048271D"/>
  </w:style>
  <w:style w:type="paragraph" w:customStyle="1" w:styleId="D485D728BF0F43E18D0ED21C7321EF59">
    <w:name w:val="D485D728BF0F43E18D0ED21C7321EF59"/>
    <w:rsid w:val="0048271D"/>
  </w:style>
  <w:style w:type="paragraph" w:customStyle="1" w:styleId="AF615D66B8684F09B0668C4B23548D3F">
    <w:name w:val="AF615D66B8684F09B0668C4B23548D3F"/>
    <w:rsid w:val="0048271D"/>
  </w:style>
  <w:style w:type="paragraph" w:customStyle="1" w:styleId="544AF37C605541BA967AF45D6D720F85">
    <w:name w:val="544AF37C605541BA967AF45D6D720F85"/>
    <w:rsid w:val="0048271D"/>
  </w:style>
  <w:style w:type="paragraph" w:customStyle="1" w:styleId="AD0E150655A04885A569D5FC5A4907BB">
    <w:name w:val="AD0E150655A04885A569D5FC5A4907BB"/>
    <w:rsid w:val="0048271D"/>
  </w:style>
  <w:style w:type="paragraph" w:customStyle="1" w:styleId="8A4A78C7AAEA4220B489F8E2C82E97CA">
    <w:name w:val="8A4A78C7AAEA4220B489F8E2C82E97CA"/>
    <w:rsid w:val="0048271D"/>
  </w:style>
  <w:style w:type="paragraph" w:customStyle="1" w:styleId="FF76F0386BB54B01BF4928615B6DF723">
    <w:name w:val="FF76F0386BB54B01BF4928615B6DF723"/>
    <w:rsid w:val="0048271D"/>
  </w:style>
  <w:style w:type="paragraph" w:customStyle="1" w:styleId="D82911C31EFD417A8AB86FDAFDB8CD39">
    <w:name w:val="D82911C31EFD417A8AB86FDAFDB8CD39"/>
    <w:rsid w:val="0048271D"/>
  </w:style>
  <w:style w:type="paragraph" w:customStyle="1" w:styleId="6E4340BE17B74124A03716C74DC8D1CE">
    <w:name w:val="6E4340BE17B74124A03716C74DC8D1CE"/>
    <w:rsid w:val="0048271D"/>
  </w:style>
  <w:style w:type="paragraph" w:customStyle="1" w:styleId="07735D2E190B46CF8AB19EE0A475ABA6">
    <w:name w:val="07735D2E190B46CF8AB19EE0A475ABA6"/>
    <w:rsid w:val="0048271D"/>
  </w:style>
  <w:style w:type="paragraph" w:customStyle="1" w:styleId="FD03637A38FA414D9C7DB2755233B5C9">
    <w:name w:val="FD03637A38FA414D9C7DB2755233B5C9"/>
    <w:rsid w:val="0048271D"/>
  </w:style>
  <w:style w:type="paragraph" w:customStyle="1" w:styleId="DF99F70109B646D6A120FF4313F64D50">
    <w:name w:val="DF99F70109B646D6A120FF4313F64D50"/>
    <w:rsid w:val="0048271D"/>
  </w:style>
  <w:style w:type="paragraph" w:customStyle="1" w:styleId="DF9D2C6C5E57432B930CDA20347864F5">
    <w:name w:val="DF9D2C6C5E57432B930CDA20347864F5"/>
    <w:rsid w:val="0048271D"/>
  </w:style>
  <w:style w:type="paragraph" w:customStyle="1" w:styleId="F37D7F6C014647BF9D999F8A7D2469BB">
    <w:name w:val="F37D7F6C014647BF9D999F8A7D2469BB"/>
    <w:rsid w:val="0048271D"/>
  </w:style>
  <w:style w:type="paragraph" w:customStyle="1" w:styleId="33D9B4C7FACD47528975E59A51722A16">
    <w:name w:val="33D9B4C7FACD47528975E59A51722A16"/>
    <w:rsid w:val="0048271D"/>
  </w:style>
  <w:style w:type="paragraph" w:customStyle="1" w:styleId="01811C3CC230477C9A699C198E2C211C">
    <w:name w:val="01811C3CC230477C9A699C198E2C211C"/>
    <w:rsid w:val="0048271D"/>
  </w:style>
  <w:style w:type="paragraph" w:customStyle="1" w:styleId="9AEAA111F18C479BA50808BDE304210E">
    <w:name w:val="9AEAA111F18C479BA50808BDE304210E"/>
    <w:rsid w:val="0048271D"/>
  </w:style>
  <w:style w:type="paragraph" w:customStyle="1" w:styleId="C3B32AD0A4464498B3BB7D0617976ED3">
    <w:name w:val="C3B32AD0A4464498B3BB7D0617976ED3"/>
    <w:rsid w:val="0048271D"/>
  </w:style>
  <w:style w:type="paragraph" w:customStyle="1" w:styleId="32B03F64F86E4B40B0E6F8712C92C667">
    <w:name w:val="32B03F64F86E4B40B0E6F8712C92C667"/>
    <w:rsid w:val="0048271D"/>
  </w:style>
  <w:style w:type="paragraph" w:customStyle="1" w:styleId="CDA177DD66B24353BC05BC7A28DB80E3">
    <w:name w:val="CDA177DD66B24353BC05BC7A28DB80E3"/>
    <w:rsid w:val="0048271D"/>
  </w:style>
  <w:style w:type="paragraph" w:customStyle="1" w:styleId="E2F394CF5B0A4C10B9C103B84E189E39">
    <w:name w:val="E2F394CF5B0A4C10B9C103B84E189E39"/>
    <w:rsid w:val="0048271D"/>
  </w:style>
  <w:style w:type="paragraph" w:customStyle="1" w:styleId="E645A47B6E2841DC81A8217C21B4ABDC">
    <w:name w:val="E645A47B6E2841DC81A8217C21B4ABDC"/>
    <w:rsid w:val="0048271D"/>
  </w:style>
  <w:style w:type="paragraph" w:customStyle="1" w:styleId="6DBFB2A6EB96418B8FAC30021BDF8EF1">
    <w:name w:val="6DBFB2A6EB96418B8FAC30021BDF8EF1"/>
    <w:rsid w:val="0048271D"/>
  </w:style>
  <w:style w:type="paragraph" w:customStyle="1" w:styleId="A9F664BB364C422EAC3C78DFCD9C2A19">
    <w:name w:val="A9F664BB364C422EAC3C78DFCD9C2A19"/>
    <w:rsid w:val="0048271D"/>
  </w:style>
  <w:style w:type="paragraph" w:customStyle="1" w:styleId="1D65A305BCE146D88631119DFFBA308A">
    <w:name w:val="1D65A305BCE146D88631119DFFBA308A"/>
    <w:rsid w:val="0048271D"/>
  </w:style>
  <w:style w:type="paragraph" w:customStyle="1" w:styleId="9D275AE9CC304537A7B8D128C45337AD">
    <w:name w:val="9D275AE9CC304537A7B8D128C45337AD"/>
    <w:rsid w:val="0048271D"/>
  </w:style>
  <w:style w:type="paragraph" w:customStyle="1" w:styleId="B2BDAC80DE0B447A89DAA0F3729BEB32">
    <w:name w:val="B2BDAC80DE0B447A89DAA0F3729BEB32"/>
    <w:rsid w:val="0048271D"/>
  </w:style>
  <w:style w:type="paragraph" w:customStyle="1" w:styleId="3CB9CAA005454477AE971EA9D72A9E29">
    <w:name w:val="3CB9CAA005454477AE971EA9D72A9E29"/>
    <w:rsid w:val="0048271D"/>
  </w:style>
  <w:style w:type="paragraph" w:customStyle="1" w:styleId="AD0D16F7EDFC418A8F8500A9E5F0107F">
    <w:name w:val="AD0D16F7EDFC418A8F8500A9E5F0107F"/>
    <w:rsid w:val="0048271D"/>
  </w:style>
  <w:style w:type="paragraph" w:customStyle="1" w:styleId="92EA819B24A949DABC7838CF0081FC4E">
    <w:name w:val="92EA819B24A949DABC7838CF0081FC4E"/>
    <w:rsid w:val="0048271D"/>
  </w:style>
  <w:style w:type="paragraph" w:customStyle="1" w:styleId="6DBB8B956F574600BA71510B8095F124">
    <w:name w:val="6DBB8B956F574600BA71510B8095F124"/>
    <w:rsid w:val="0048271D"/>
  </w:style>
  <w:style w:type="paragraph" w:customStyle="1" w:styleId="2C9968ACB27C42489F9CBA6AD993BE48">
    <w:name w:val="2C9968ACB27C42489F9CBA6AD993BE48"/>
    <w:rsid w:val="0048271D"/>
  </w:style>
  <w:style w:type="paragraph" w:customStyle="1" w:styleId="52E201B2A87C4E2E9D87897B7783FA1D">
    <w:name w:val="52E201B2A87C4E2E9D87897B7783FA1D"/>
    <w:rsid w:val="0048271D"/>
  </w:style>
  <w:style w:type="paragraph" w:customStyle="1" w:styleId="D5326EF3CF184026B62E50D9A357B9E9">
    <w:name w:val="D5326EF3CF184026B62E50D9A357B9E9"/>
    <w:rsid w:val="0048271D"/>
  </w:style>
  <w:style w:type="paragraph" w:customStyle="1" w:styleId="15C377897BEB4B849CA0DA577074E11F">
    <w:name w:val="15C377897BEB4B849CA0DA577074E11F"/>
    <w:rsid w:val="0048271D"/>
  </w:style>
  <w:style w:type="paragraph" w:customStyle="1" w:styleId="7F0EF7137F954DB3A2D45973BEC9BA0A">
    <w:name w:val="7F0EF7137F954DB3A2D45973BEC9BA0A"/>
    <w:rsid w:val="0048271D"/>
  </w:style>
  <w:style w:type="paragraph" w:customStyle="1" w:styleId="91C506702972421F8EB30B91B95529A2">
    <w:name w:val="91C506702972421F8EB30B91B95529A2"/>
    <w:rsid w:val="0048271D"/>
  </w:style>
  <w:style w:type="paragraph" w:customStyle="1" w:styleId="917ADD66192445B9B7EAFC6EA83D2D77">
    <w:name w:val="917ADD66192445B9B7EAFC6EA83D2D77"/>
    <w:rsid w:val="0048271D"/>
  </w:style>
  <w:style w:type="paragraph" w:customStyle="1" w:styleId="28A1EA023E18434F975FFE1CBD12A08B">
    <w:name w:val="28A1EA023E18434F975FFE1CBD12A08B"/>
    <w:rsid w:val="0048271D"/>
  </w:style>
  <w:style w:type="paragraph" w:customStyle="1" w:styleId="219E3FD572F44FF183A066F47E1029B1">
    <w:name w:val="219E3FD572F44FF183A066F47E1029B1"/>
    <w:rsid w:val="0048271D"/>
  </w:style>
  <w:style w:type="paragraph" w:customStyle="1" w:styleId="711191C544AE48F294354F2E2FD5D5D8">
    <w:name w:val="711191C544AE48F294354F2E2FD5D5D8"/>
    <w:rsid w:val="0048271D"/>
  </w:style>
  <w:style w:type="paragraph" w:customStyle="1" w:styleId="615F453EE5F54427BAB693C79B883877">
    <w:name w:val="615F453EE5F54427BAB693C79B883877"/>
    <w:rsid w:val="0048271D"/>
  </w:style>
  <w:style w:type="paragraph" w:customStyle="1" w:styleId="4492A12A12D148E3992109B92FDD1783">
    <w:name w:val="4492A12A12D148E3992109B92FDD1783"/>
    <w:rsid w:val="0048271D"/>
  </w:style>
  <w:style w:type="paragraph" w:customStyle="1" w:styleId="F2F0EA2F7E534951BACB251131E1FBBC">
    <w:name w:val="F2F0EA2F7E534951BACB251131E1FBBC"/>
    <w:rsid w:val="0048271D"/>
  </w:style>
  <w:style w:type="paragraph" w:customStyle="1" w:styleId="D8F60CA9CF244E14AA9A15DC14EC63B0">
    <w:name w:val="D8F60CA9CF244E14AA9A15DC14EC63B0"/>
    <w:rsid w:val="0048271D"/>
  </w:style>
  <w:style w:type="paragraph" w:customStyle="1" w:styleId="776536904BD14DF19A6038E39264E9DE">
    <w:name w:val="776536904BD14DF19A6038E39264E9DE"/>
    <w:rsid w:val="0048271D"/>
  </w:style>
  <w:style w:type="paragraph" w:customStyle="1" w:styleId="EB0DC3A1EA324CF38C5AEE885BAA2389">
    <w:name w:val="EB0DC3A1EA324CF38C5AEE885BAA2389"/>
    <w:rsid w:val="0048271D"/>
  </w:style>
  <w:style w:type="paragraph" w:customStyle="1" w:styleId="C52507779A1249DDBB4D9CD340001E1F">
    <w:name w:val="C52507779A1249DDBB4D9CD340001E1F"/>
    <w:rsid w:val="0048271D"/>
  </w:style>
  <w:style w:type="paragraph" w:customStyle="1" w:styleId="43CE160503DD491592B391691A37049C">
    <w:name w:val="43CE160503DD491592B391691A37049C"/>
    <w:rsid w:val="0048271D"/>
  </w:style>
  <w:style w:type="paragraph" w:customStyle="1" w:styleId="9DD4422094974BCEBAFE548987FA770F">
    <w:name w:val="9DD4422094974BCEBAFE548987FA770F"/>
    <w:rsid w:val="0048271D"/>
  </w:style>
  <w:style w:type="paragraph" w:customStyle="1" w:styleId="B782F9DA87F44FF8A371D5ACB315D2D5">
    <w:name w:val="B782F9DA87F44FF8A371D5ACB315D2D5"/>
    <w:rsid w:val="0048271D"/>
  </w:style>
  <w:style w:type="paragraph" w:customStyle="1" w:styleId="8FD0EC75D24E4CA397E89D9965ED9428">
    <w:name w:val="8FD0EC75D24E4CA397E89D9965ED9428"/>
    <w:rsid w:val="0048271D"/>
  </w:style>
  <w:style w:type="paragraph" w:customStyle="1" w:styleId="A533E7B0DB054071BC13B749AD7316BC">
    <w:name w:val="A533E7B0DB054071BC13B749AD7316BC"/>
    <w:rsid w:val="0048271D"/>
  </w:style>
  <w:style w:type="paragraph" w:customStyle="1" w:styleId="79CA3B26F55E4A7585F0C5341BADA713">
    <w:name w:val="79CA3B26F55E4A7585F0C5341BADA713"/>
    <w:rsid w:val="0048271D"/>
  </w:style>
  <w:style w:type="paragraph" w:customStyle="1" w:styleId="35CB59B506194AB3AADDEE92A87C8972">
    <w:name w:val="35CB59B506194AB3AADDEE92A87C8972"/>
    <w:rsid w:val="0048271D"/>
  </w:style>
  <w:style w:type="paragraph" w:customStyle="1" w:styleId="263736E03AB14484AD2A6495D14A8B96">
    <w:name w:val="263736E03AB14484AD2A6495D14A8B96"/>
    <w:rsid w:val="0048271D"/>
  </w:style>
  <w:style w:type="paragraph" w:customStyle="1" w:styleId="5AA7B414445543E68458E54ED92A2C34">
    <w:name w:val="5AA7B414445543E68458E54ED92A2C34"/>
    <w:rsid w:val="0048271D"/>
  </w:style>
  <w:style w:type="paragraph" w:customStyle="1" w:styleId="403292A78419425BA0EF641C154D6E7A">
    <w:name w:val="403292A78419425BA0EF641C154D6E7A"/>
    <w:rsid w:val="0048271D"/>
  </w:style>
  <w:style w:type="paragraph" w:customStyle="1" w:styleId="406C6279F3FE492FBA6698C683B6C736">
    <w:name w:val="406C6279F3FE492FBA6698C683B6C736"/>
    <w:rsid w:val="0048271D"/>
  </w:style>
  <w:style w:type="paragraph" w:customStyle="1" w:styleId="E0B5308B08194FD48316EBFDB5EC5680">
    <w:name w:val="E0B5308B08194FD48316EBFDB5EC5680"/>
    <w:rsid w:val="0048271D"/>
  </w:style>
  <w:style w:type="paragraph" w:customStyle="1" w:styleId="07FB65D4B8F2405AB805C0DC364A9397">
    <w:name w:val="07FB65D4B8F2405AB805C0DC364A9397"/>
    <w:rsid w:val="0048271D"/>
  </w:style>
  <w:style w:type="paragraph" w:customStyle="1" w:styleId="F753CC7185C14487BDBB0CDC270D6606">
    <w:name w:val="F753CC7185C14487BDBB0CDC270D6606"/>
    <w:rsid w:val="0048271D"/>
  </w:style>
  <w:style w:type="paragraph" w:customStyle="1" w:styleId="708F31A6C911469AA510A45AF29D31EC">
    <w:name w:val="708F31A6C911469AA510A45AF29D31EC"/>
    <w:rsid w:val="0048271D"/>
  </w:style>
  <w:style w:type="paragraph" w:customStyle="1" w:styleId="F3BAEDFF0D0245749A37AED0D30D86B5">
    <w:name w:val="F3BAEDFF0D0245749A37AED0D30D86B5"/>
    <w:rsid w:val="0048271D"/>
  </w:style>
  <w:style w:type="paragraph" w:customStyle="1" w:styleId="FC78655D33FF4B188E9898D68A11E3E0">
    <w:name w:val="FC78655D33FF4B188E9898D68A11E3E0"/>
    <w:rsid w:val="0048271D"/>
  </w:style>
  <w:style w:type="paragraph" w:customStyle="1" w:styleId="120061AB5674461DA7FEFEA6029CE53C">
    <w:name w:val="120061AB5674461DA7FEFEA6029CE53C"/>
    <w:rsid w:val="0048271D"/>
  </w:style>
  <w:style w:type="paragraph" w:customStyle="1" w:styleId="19A27115F3004DF2AC851A0A6F0E24A4">
    <w:name w:val="19A27115F3004DF2AC851A0A6F0E24A4"/>
    <w:rsid w:val="0048271D"/>
  </w:style>
  <w:style w:type="paragraph" w:customStyle="1" w:styleId="FBBD0E5CEBF947698BA69E0479C4BCE4">
    <w:name w:val="FBBD0E5CEBF947698BA69E0479C4BCE4"/>
    <w:rsid w:val="002C50F1"/>
  </w:style>
  <w:style w:type="paragraph" w:customStyle="1" w:styleId="E99E4D6AC3F4487E97FEE13492E92A5D">
    <w:name w:val="E99E4D6AC3F4487E97FEE13492E92A5D"/>
    <w:rsid w:val="002C50F1"/>
  </w:style>
  <w:style w:type="paragraph" w:customStyle="1" w:styleId="7AE704682B5F4D2FBC8A1E5CAB3D35AD">
    <w:name w:val="7AE704682B5F4D2FBC8A1E5CAB3D35AD"/>
    <w:rsid w:val="002C50F1"/>
  </w:style>
  <w:style w:type="paragraph" w:customStyle="1" w:styleId="CC98C1EE07764CF5BB64A3BFFE4B8636">
    <w:name w:val="CC98C1EE07764CF5BB64A3BFFE4B8636"/>
    <w:rsid w:val="002C50F1"/>
  </w:style>
  <w:style w:type="paragraph" w:customStyle="1" w:styleId="DAE4155A30BB46E68EFFD7DC59EEEB9E">
    <w:name w:val="DAE4155A30BB46E68EFFD7DC59EEEB9E"/>
    <w:rsid w:val="002C50F1"/>
  </w:style>
  <w:style w:type="paragraph" w:customStyle="1" w:styleId="EE1E56BC72FD4289AA4D00B2BEAC9379">
    <w:name w:val="EE1E56BC72FD4289AA4D00B2BEAC9379"/>
    <w:rsid w:val="002C50F1"/>
  </w:style>
  <w:style w:type="paragraph" w:customStyle="1" w:styleId="9EEF980CEE6D4270A261A9113204F7E4">
    <w:name w:val="9EEF980CEE6D4270A261A9113204F7E4"/>
    <w:rsid w:val="002C50F1"/>
  </w:style>
  <w:style w:type="paragraph" w:customStyle="1" w:styleId="B1D02C7168964CB6B871E353CFF21623">
    <w:name w:val="B1D02C7168964CB6B871E353CFF21623"/>
    <w:rsid w:val="002C50F1"/>
  </w:style>
  <w:style w:type="paragraph" w:customStyle="1" w:styleId="73E8085FCAF84E48B1B82359927443B6">
    <w:name w:val="73E8085FCAF84E48B1B82359927443B6"/>
    <w:rsid w:val="002C50F1"/>
  </w:style>
  <w:style w:type="paragraph" w:customStyle="1" w:styleId="B22B7364CF964C27801A82C2451F7DB6">
    <w:name w:val="B22B7364CF964C27801A82C2451F7DB6"/>
    <w:rsid w:val="002C50F1"/>
  </w:style>
  <w:style w:type="paragraph" w:customStyle="1" w:styleId="B945EDA5001548988E67277A8BD95094">
    <w:name w:val="B945EDA5001548988E67277A8BD95094"/>
    <w:rsid w:val="002C50F1"/>
  </w:style>
  <w:style w:type="paragraph" w:customStyle="1" w:styleId="50A040745F114785863108523AA0CC50">
    <w:name w:val="50A040745F114785863108523AA0CC50"/>
    <w:rsid w:val="002C50F1"/>
  </w:style>
  <w:style w:type="paragraph" w:customStyle="1" w:styleId="7071E5B1C60C44628D5B85DC3301426D">
    <w:name w:val="7071E5B1C60C44628D5B85DC3301426D"/>
    <w:rsid w:val="003A28A6"/>
  </w:style>
  <w:style w:type="paragraph" w:customStyle="1" w:styleId="73022F73285E4E99908B48D6B86D15A6">
    <w:name w:val="73022F73285E4E99908B48D6B86D15A6"/>
    <w:rsid w:val="003A28A6"/>
  </w:style>
  <w:style w:type="paragraph" w:customStyle="1" w:styleId="50C76002020841638885B0D0C773C4FA">
    <w:name w:val="50C76002020841638885B0D0C773C4FA"/>
    <w:rsid w:val="003A28A6"/>
  </w:style>
  <w:style w:type="paragraph" w:customStyle="1" w:styleId="4CC4B1A8A22D410DB51813B88A72F1D6">
    <w:name w:val="4CC4B1A8A22D410DB51813B88A72F1D6"/>
    <w:rsid w:val="003A28A6"/>
  </w:style>
  <w:style w:type="paragraph" w:customStyle="1" w:styleId="BC0757963727469693C8FD824DF378C2">
    <w:name w:val="BC0757963727469693C8FD824DF378C2"/>
    <w:rsid w:val="008536A8"/>
  </w:style>
  <w:style w:type="paragraph" w:customStyle="1" w:styleId="3211D6E1B5D04E8BB5D588DE03C98D6116">
    <w:name w:val="3211D6E1B5D04E8BB5D588DE03C98D6116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7360A8C06AF449DC84E7036356B0190B16">
    <w:name w:val="7360A8C06AF449DC84E7036356B0190B16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267302F7F0AD4370B19A62FB0F569CF316">
    <w:name w:val="267302F7F0AD4370B19A62FB0F569CF316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B1495504BB494C329941B52D3314A54216">
    <w:name w:val="B1495504BB494C329941B52D3314A54216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4BB4D4154AFE49928B75EC68FEF9EE5316">
    <w:name w:val="4BB4D4154AFE49928B75EC68FEF9EE5316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D924423091FF4035B0FCF2ADFC5760AA16">
    <w:name w:val="D924423091FF4035B0FCF2ADFC5760AA16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D5CFB96A420E4B5EBA610DCB056664E616">
    <w:name w:val="D5CFB96A420E4B5EBA610DCB056664E616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94525F5375014887B46548F7BE2DAC0C">
    <w:name w:val="94525F5375014887B46548F7BE2DAC0C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F0DC986ACD44CE793A4182B883CECF816">
    <w:name w:val="DF0DC986ACD44CE793A4182B883CECF816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AF9D14D30A72455383DEB805541880061">
    <w:name w:val="AF9D14D30A72455383DEB805541880061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EC41B02D8B545ABA6DCC0521461552A1">
    <w:name w:val="1EC41B02D8B545ABA6DCC0521461552A1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03773FD5AB04755BB9EAE89161EDB3517">
    <w:name w:val="203773FD5AB04755BB9EAE89161EDB3517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257106A1DA4415FBAEDEFB84BE9BC5317">
    <w:name w:val="2257106A1DA4415FBAEDEFB84BE9BC5317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246A5DA9322487584E673DD0A79385B17">
    <w:name w:val="F246A5DA9322487584E673DD0A79385B17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3898AAF21474A30BF50295861A2377A17">
    <w:name w:val="B3898AAF21474A30BF50295861A2377A17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6E92F76A65E46C2B802D5ED96AF897920">
    <w:name w:val="76E92F76A65E46C2B802D5ED96AF897920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96AF9131A3B48829167EA1C76205A3120">
    <w:name w:val="896AF9131A3B48829167EA1C76205A3120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329A7F25AE1465F8BED49D662FE465A20">
    <w:name w:val="F329A7F25AE1465F8BED49D662FE465A20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23E9E4E19E44624B449F30C72E7E5E520">
    <w:name w:val="F23E9E4E19E44624B449F30C72E7E5E520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6EF1FC8061541E0A497D906EBE3E61920">
    <w:name w:val="76EF1FC8061541E0A497D906EBE3E61920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E3AFBAB665146B49DE48843CDEA816020">
    <w:name w:val="0E3AFBAB665146B49DE48843CDEA816020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E7196DA9A404568A1C4485A7624A43120">
    <w:name w:val="FE7196DA9A404568A1C4485A7624A43120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C55DC116FCE44C38A88020D0953C4E220">
    <w:name w:val="7C55DC116FCE44C38A88020D0953C4E220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14B8FEA2374E159D8E8784494A493D20">
    <w:name w:val="1514B8FEA2374E159D8E8784494A493D20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5972C0245D64FF6B9521FDB2281CDD320">
    <w:name w:val="75972C0245D64FF6B9521FDB2281CDD320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30740B2DCE64705B299AA8EEF3107F820">
    <w:name w:val="930740B2DCE64705B299AA8EEF3107F820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ABE9522A89B41FAB5FEE1342EDC24FF20">
    <w:name w:val="CABE9522A89B41FAB5FEE1342EDC24FF20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5C43B63EC6A34478B1FD23AA5039915E20">
    <w:name w:val="5C43B63EC6A34478B1FD23AA5039915E20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25A803E38F9402491278CFF8908FB3720">
    <w:name w:val="D25A803E38F9402491278CFF8908FB3720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E08F3E5BFBF4C6B804464970712ADF120">
    <w:name w:val="FE08F3E5BFBF4C6B804464970712ADF120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60EAC45ACAF44E3AC7EC823ABE425B51">
    <w:name w:val="C60EAC45ACAF44E3AC7EC823ABE425B51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81F474D5E014ADFB61548605B8FEFD41">
    <w:name w:val="F81F474D5E014ADFB61548605B8FEFD41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36A08312324725B950B9E4F1D7012320">
    <w:name w:val="9E36A08312324725B950B9E4F1D7012320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3A2B410D8A4A319EFC0218B7DE566620">
    <w:name w:val="9E3A2B410D8A4A319EFC0218B7DE566620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0867C3F9E1B464FB26282CB326D31CB20">
    <w:name w:val="80867C3F9E1B464FB26282CB326D31CB20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987780070704AE196E0277E2F3953D820">
    <w:name w:val="9987780070704AE196E0277E2F3953D820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8CE0078ACEB4A4FA7552D4FFEF5AB1120">
    <w:name w:val="98CE0078ACEB4A4FA7552D4FFEF5AB1120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6D9240EF7C74D4783D0DB3DEFC158AE20">
    <w:name w:val="06D9240EF7C74D4783D0DB3DEFC158AE20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72299FA83CF4C32A77189C18E50880F20">
    <w:name w:val="F72299FA83CF4C32A77189C18E50880F20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7B54212B87E4C0C9562B2700D8BEDF320">
    <w:name w:val="C7B54212B87E4C0C9562B2700D8BEDF320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05A4B64FFAE42BDB4BF2D21508F441D20">
    <w:name w:val="105A4B64FFAE42BDB4BF2D21508F441D20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1F4450BAEF8443E8824F6998496478D20">
    <w:name w:val="D1F4450BAEF8443E8824F6998496478D20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EE3D44746FB420D8EC5D90A7DC13C3320">
    <w:name w:val="0EE3D44746FB420D8EC5D90A7DC13C3320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38C212391BE42548A18008AF5CE3E0320">
    <w:name w:val="438C212391BE42548A18008AF5CE3E0320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DC2FBA9191C41C69B94DBB1342530D720">
    <w:name w:val="9DC2FBA9191C41C69B94DBB1342530D720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2249CE389F48D1AF63CB4BB93126B920">
    <w:name w:val="9E2249CE389F48D1AF63CB4BB93126B920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0E1493A603145D0B2A0BF77B6FDF02320">
    <w:name w:val="F0E1493A603145D0B2A0BF77B6FDF02320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4A26905DFB34EEF8DC77BCC0A203AFB17">
    <w:name w:val="D4A26905DFB34EEF8DC77BCC0A203AFB17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044F9A535FE4CEE96E07B872A148E3A17">
    <w:name w:val="0044F9A535FE4CEE96E07B872A148E3A17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B0333AB58D14AC4828C181BE5414FD517">
    <w:name w:val="4B0333AB58D14AC4828C181BE5414FD517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E3B6F12F7C14FAD9FCBF5150A4DD58E17">
    <w:name w:val="8E3B6F12F7C14FAD9FCBF5150A4DD58E17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A642BBC75935482D9E177F161D0C7C6817">
    <w:name w:val="A642BBC75935482D9E177F161D0C7C6817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59C9DC1F1A5B4B428B34AA9834785A9017">
    <w:name w:val="59C9DC1F1A5B4B428B34AA9834785A9017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C20200FF5AE48D5A1F186F399C7C1E917">
    <w:name w:val="1C20200FF5AE48D5A1F186F399C7C1E917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38A420655BD49A285CDA52D3036BE5117">
    <w:name w:val="738A420655BD49A285CDA52D3036BE5117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E03F40F77FB45D2B5D80A7E8C89943317">
    <w:name w:val="6E03F40F77FB45D2B5D80A7E8C89943317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DFA2F7603554D0B95802131CC171D6717">
    <w:name w:val="BDFA2F7603554D0B95802131CC171D6717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3EE4572D85D4A3FA969533E4B5018F417">
    <w:name w:val="03EE4572D85D4A3FA969533E4B5018F417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08AE772A7754D87A7E418276CEF36BB17">
    <w:name w:val="808AE772A7754D87A7E418276CEF36BB17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2D0BE4350614062B87FA1F11139583017">
    <w:name w:val="12D0BE4350614062B87FA1F11139583017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AAE5D3C42874E63867608E7E4C3DBCC17">
    <w:name w:val="CAAE5D3C42874E63867608E7E4C3DBCC17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D9347BCFA04C24908CD29E8C1C5EC517">
    <w:name w:val="15D9347BCFA04C24908CD29E8C1C5EC517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190E98000A844F8A197C16382A5D03617">
    <w:name w:val="B190E98000A844F8A197C16382A5D03617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8462B62E6E649B483D06D4C5A23BB6917">
    <w:name w:val="98462B62E6E649B483D06D4C5A23BB6917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80A433B5B34DB38388C2BBB6F6A2CD17">
    <w:name w:val="1580A433B5B34DB38388C2BBB6F6A2CD17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3211D6E1B5D04E8BB5D588DE03C98D6117">
    <w:name w:val="3211D6E1B5D04E8BB5D588DE03C98D6117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7360A8C06AF449DC84E7036356B0190B17">
    <w:name w:val="7360A8C06AF449DC84E7036356B0190B17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267302F7F0AD4370B19A62FB0F569CF317">
    <w:name w:val="267302F7F0AD4370B19A62FB0F569CF317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B1495504BB494C329941B52D3314A54217">
    <w:name w:val="B1495504BB494C329941B52D3314A54217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4BB4D4154AFE49928B75EC68FEF9EE5317">
    <w:name w:val="4BB4D4154AFE49928B75EC68FEF9EE5317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D924423091FF4035B0FCF2ADFC5760AA17">
    <w:name w:val="D924423091FF4035B0FCF2ADFC5760AA17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D5CFB96A420E4B5EBA610DCB056664E617">
    <w:name w:val="D5CFB96A420E4B5EBA610DCB056664E617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94525F5375014887B46548F7BE2DAC0C1">
    <w:name w:val="94525F5375014887B46548F7BE2DAC0C1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F0DC986ACD44CE793A4182B883CECF817">
    <w:name w:val="DF0DC986ACD44CE793A4182B883CECF817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AF9D14D30A72455383DEB805541880062">
    <w:name w:val="AF9D14D30A72455383DEB805541880062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EC41B02D8B545ABA6DCC0521461552A2">
    <w:name w:val="1EC41B02D8B545ABA6DCC0521461552A2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03773FD5AB04755BB9EAE89161EDB3518">
    <w:name w:val="203773FD5AB04755BB9EAE89161EDB3518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257106A1DA4415FBAEDEFB84BE9BC5318">
    <w:name w:val="2257106A1DA4415FBAEDEFB84BE9BC5318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246A5DA9322487584E673DD0A79385B18">
    <w:name w:val="F246A5DA9322487584E673DD0A79385B18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3898AAF21474A30BF50295861A2377A18">
    <w:name w:val="B3898AAF21474A30BF50295861A2377A18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6E92F76A65E46C2B802D5ED96AF897921">
    <w:name w:val="76E92F76A65E46C2B802D5ED96AF897921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96AF9131A3B48829167EA1C76205A3121">
    <w:name w:val="896AF9131A3B48829167EA1C76205A3121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329A7F25AE1465F8BED49D662FE465A21">
    <w:name w:val="F329A7F25AE1465F8BED49D662FE465A21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23E9E4E19E44624B449F30C72E7E5E521">
    <w:name w:val="F23E9E4E19E44624B449F30C72E7E5E521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6EF1FC8061541E0A497D906EBE3E61921">
    <w:name w:val="76EF1FC8061541E0A497D906EBE3E61921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E3AFBAB665146B49DE48843CDEA816021">
    <w:name w:val="0E3AFBAB665146B49DE48843CDEA816021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E7196DA9A404568A1C4485A7624A43121">
    <w:name w:val="FE7196DA9A404568A1C4485A7624A43121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C55DC116FCE44C38A88020D0953C4E221">
    <w:name w:val="7C55DC116FCE44C38A88020D0953C4E221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14B8FEA2374E159D8E8784494A493D21">
    <w:name w:val="1514B8FEA2374E159D8E8784494A493D21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5972C0245D64FF6B9521FDB2281CDD321">
    <w:name w:val="75972C0245D64FF6B9521FDB2281CDD321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30740B2DCE64705B299AA8EEF3107F821">
    <w:name w:val="930740B2DCE64705B299AA8EEF3107F821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ABE9522A89B41FAB5FEE1342EDC24FF21">
    <w:name w:val="CABE9522A89B41FAB5FEE1342EDC24FF21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5C43B63EC6A34478B1FD23AA5039915E21">
    <w:name w:val="5C43B63EC6A34478B1FD23AA5039915E21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25A803E38F9402491278CFF8908FB3721">
    <w:name w:val="D25A803E38F9402491278CFF8908FB3721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E08F3E5BFBF4C6B804464970712ADF121">
    <w:name w:val="FE08F3E5BFBF4C6B804464970712ADF121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60EAC45ACAF44E3AC7EC823ABE425B52">
    <w:name w:val="C60EAC45ACAF44E3AC7EC823ABE425B52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81F474D5E014ADFB61548605B8FEFD42">
    <w:name w:val="F81F474D5E014ADFB61548605B8FEFD42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36A08312324725B950B9E4F1D7012321">
    <w:name w:val="9E36A08312324725B950B9E4F1D7012321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3A2B410D8A4A319EFC0218B7DE566621">
    <w:name w:val="9E3A2B410D8A4A319EFC0218B7DE566621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0867C3F9E1B464FB26282CB326D31CB21">
    <w:name w:val="80867C3F9E1B464FB26282CB326D31CB21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987780070704AE196E0277E2F3953D821">
    <w:name w:val="9987780070704AE196E0277E2F3953D821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8CE0078ACEB4A4FA7552D4FFEF5AB1121">
    <w:name w:val="98CE0078ACEB4A4FA7552D4FFEF5AB1121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6D9240EF7C74D4783D0DB3DEFC158AE21">
    <w:name w:val="06D9240EF7C74D4783D0DB3DEFC158AE21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72299FA83CF4C32A77189C18E50880F21">
    <w:name w:val="F72299FA83CF4C32A77189C18E50880F21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7B54212B87E4C0C9562B2700D8BEDF321">
    <w:name w:val="C7B54212B87E4C0C9562B2700D8BEDF321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05A4B64FFAE42BDB4BF2D21508F441D21">
    <w:name w:val="105A4B64FFAE42BDB4BF2D21508F441D21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1F4450BAEF8443E8824F6998496478D21">
    <w:name w:val="D1F4450BAEF8443E8824F6998496478D21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EE3D44746FB420D8EC5D90A7DC13C3321">
    <w:name w:val="0EE3D44746FB420D8EC5D90A7DC13C3321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38C212391BE42548A18008AF5CE3E0321">
    <w:name w:val="438C212391BE42548A18008AF5CE3E0321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DC2FBA9191C41C69B94DBB1342530D721">
    <w:name w:val="9DC2FBA9191C41C69B94DBB1342530D721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2249CE389F48D1AF63CB4BB93126B921">
    <w:name w:val="9E2249CE389F48D1AF63CB4BB93126B921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0E1493A603145D0B2A0BF77B6FDF02321">
    <w:name w:val="F0E1493A603145D0B2A0BF77B6FDF02321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4A26905DFB34EEF8DC77BCC0A203AFB18">
    <w:name w:val="D4A26905DFB34EEF8DC77BCC0A203AFB18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044F9A535FE4CEE96E07B872A148E3A18">
    <w:name w:val="0044F9A535FE4CEE96E07B872A148E3A18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B0333AB58D14AC4828C181BE5414FD518">
    <w:name w:val="4B0333AB58D14AC4828C181BE5414FD518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E3B6F12F7C14FAD9FCBF5150A4DD58E18">
    <w:name w:val="8E3B6F12F7C14FAD9FCBF5150A4DD58E18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A642BBC75935482D9E177F161D0C7C6818">
    <w:name w:val="A642BBC75935482D9E177F161D0C7C6818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59C9DC1F1A5B4B428B34AA9834785A9018">
    <w:name w:val="59C9DC1F1A5B4B428B34AA9834785A9018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C20200FF5AE48D5A1F186F399C7C1E918">
    <w:name w:val="1C20200FF5AE48D5A1F186F399C7C1E918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38A420655BD49A285CDA52D3036BE5118">
    <w:name w:val="738A420655BD49A285CDA52D3036BE5118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E03F40F77FB45D2B5D80A7E8C89943318">
    <w:name w:val="6E03F40F77FB45D2B5D80A7E8C89943318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DFA2F7603554D0B95802131CC171D6718">
    <w:name w:val="BDFA2F7603554D0B95802131CC171D6718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3EE4572D85D4A3FA969533E4B5018F418">
    <w:name w:val="03EE4572D85D4A3FA969533E4B5018F418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08AE772A7754D87A7E418276CEF36BB18">
    <w:name w:val="808AE772A7754D87A7E418276CEF36BB18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2D0BE4350614062B87FA1F11139583018">
    <w:name w:val="12D0BE4350614062B87FA1F11139583018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AAE5D3C42874E63867608E7E4C3DBCC18">
    <w:name w:val="CAAE5D3C42874E63867608E7E4C3DBCC18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D9347BCFA04C24908CD29E8C1C5EC518">
    <w:name w:val="15D9347BCFA04C24908CD29E8C1C5EC518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190E98000A844F8A197C16382A5D03618">
    <w:name w:val="B190E98000A844F8A197C16382A5D03618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8462B62E6E649B483D06D4C5A23BB6918">
    <w:name w:val="98462B62E6E649B483D06D4C5A23BB6918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80A433B5B34DB38388C2BBB6F6A2CD18">
    <w:name w:val="1580A433B5B34DB38388C2BBB6F6A2CD18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3211D6E1B5D04E8BB5D588DE03C98D6118">
    <w:name w:val="3211D6E1B5D04E8BB5D588DE03C98D6118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7360A8C06AF449DC84E7036356B0190B18">
    <w:name w:val="7360A8C06AF449DC84E7036356B0190B18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267302F7F0AD4370B19A62FB0F569CF318">
    <w:name w:val="267302F7F0AD4370B19A62FB0F569CF318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B1495504BB494C329941B52D3314A54218">
    <w:name w:val="B1495504BB494C329941B52D3314A54218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4BB4D4154AFE49928B75EC68FEF9EE5318">
    <w:name w:val="4BB4D4154AFE49928B75EC68FEF9EE5318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D924423091FF4035B0FCF2ADFC5760AA18">
    <w:name w:val="D924423091FF4035B0FCF2ADFC5760AA18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D5CFB96A420E4B5EBA610DCB056664E618">
    <w:name w:val="D5CFB96A420E4B5EBA610DCB056664E618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94525F5375014887B46548F7BE2DAC0C2">
    <w:name w:val="94525F5375014887B46548F7BE2DAC0C2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F0DC986ACD44CE793A4182B883CECF818">
    <w:name w:val="DF0DC986ACD44CE793A4182B883CECF818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AF9D14D30A72455383DEB805541880063">
    <w:name w:val="AF9D14D30A72455383DEB805541880063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EC41B02D8B545ABA6DCC0521461552A3">
    <w:name w:val="1EC41B02D8B545ABA6DCC0521461552A3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03773FD5AB04755BB9EAE89161EDB3519">
    <w:name w:val="203773FD5AB04755BB9EAE89161EDB3519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257106A1DA4415FBAEDEFB84BE9BC5319">
    <w:name w:val="2257106A1DA4415FBAEDEFB84BE9BC5319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246A5DA9322487584E673DD0A79385B19">
    <w:name w:val="F246A5DA9322487584E673DD0A79385B19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3898AAF21474A30BF50295861A2377A19">
    <w:name w:val="B3898AAF21474A30BF50295861A2377A19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6E92F76A65E46C2B802D5ED96AF897922">
    <w:name w:val="76E92F76A65E46C2B802D5ED96AF897922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96AF9131A3B48829167EA1C76205A3122">
    <w:name w:val="896AF9131A3B48829167EA1C76205A3122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329A7F25AE1465F8BED49D662FE465A22">
    <w:name w:val="F329A7F25AE1465F8BED49D662FE465A22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23E9E4E19E44624B449F30C72E7E5E522">
    <w:name w:val="F23E9E4E19E44624B449F30C72E7E5E522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6EF1FC8061541E0A497D906EBE3E61922">
    <w:name w:val="76EF1FC8061541E0A497D906EBE3E61922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E3AFBAB665146B49DE48843CDEA816022">
    <w:name w:val="0E3AFBAB665146B49DE48843CDEA816022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E7196DA9A404568A1C4485A7624A43122">
    <w:name w:val="FE7196DA9A404568A1C4485A7624A43122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C55DC116FCE44C38A88020D0953C4E222">
    <w:name w:val="7C55DC116FCE44C38A88020D0953C4E222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14B8FEA2374E159D8E8784494A493D22">
    <w:name w:val="1514B8FEA2374E159D8E8784494A493D22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5972C0245D64FF6B9521FDB2281CDD322">
    <w:name w:val="75972C0245D64FF6B9521FDB2281CDD322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30740B2DCE64705B299AA8EEF3107F822">
    <w:name w:val="930740B2DCE64705B299AA8EEF3107F822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ABE9522A89B41FAB5FEE1342EDC24FF22">
    <w:name w:val="CABE9522A89B41FAB5FEE1342EDC24FF22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5C43B63EC6A34478B1FD23AA5039915E22">
    <w:name w:val="5C43B63EC6A34478B1FD23AA5039915E22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25A803E38F9402491278CFF8908FB3722">
    <w:name w:val="D25A803E38F9402491278CFF8908FB3722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E08F3E5BFBF4C6B804464970712ADF122">
    <w:name w:val="FE08F3E5BFBF4C6B804464970712ADF122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60EAC45ACAF44E3AC7EC823ABE425B53">
    <w:name w:val="C60EAC45ACAF44E3AC7EC823ABE425B53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81F474D5E014ADFB61548605B8FEFD43">
    <w:name w:val="F81F474D5E014ADFB61548605B8FEFD43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36A08312324725B950B9E4F1D7012322">
    <w:name w:val="9E36A08312324725B950B9E4F1D7012322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3A2B410D8A4A319EFC0218B7DE566622">
    <w:name w:val="9E3A2B410D8A4A319EFC0218B7DE566622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0867C3F9E1B464FB26282CB326D31CB22">
    <w:name w:val="80867C3F9E1B464FB26282CB326D31CB22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987780070704AE196E0277E2F3953D822">
    <w:name w:val="9987780070704AE196E0277E2F3953D822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8CE0078ACEB4A4FA7552D4FFEF5AB1122">
    <w:name w:val="98CE0078ACEB4A4FA7552D4FFEF5AB1122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6D9240EF7C74D4783D0DB3DEFC158AE22">
    <w:name w:val="06D9240EF7C74D4783D0DB3DEFC158AE22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72299FA83CF4C32A77189C18E50880F22">
    <w:name w:val="F72299FA83CF4C32A77189C18E50880F22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7B54212B87E4C0C9562B2700D8BEDF322">
    <w:name w:val="C7B54212B87E4C0C9562B2700D8BEDF322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05A4B64FFAE42BDB4BF2D21508F441D22">
    <w:name w:val="105A4B64FFAE42BDB4BF2D21508F441D22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1F4450BAEF8443E8824F6998496478D22">
    <w:name w:val="D1F4450BAEF8443E8824F6998496478D22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EE3D44746FB420D8EC5D90A7DC13C3322">
    <w:name w:val="0EE3D44746FB420D8EC5D90A7DC13C3322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38C212391BE42548A18008AF5CE3E0322">
    <w:name w:val="438C212391BE42548A18008AF5CE3E0322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DC2FBA9191C41C69B94DBB1342530D722">
    <w:name w:val="9DC2FBA9191C41C69B94DBB1342530D722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2249CE389F48D1AF63CB4BB93126B922">
    <w:name w:val="9E2249CE389F48D1AF63CB4BB93126B922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0E1493A603145D0B2A0BF77B6FDF02322">
    <w:name w:val="F0E1493A603145D0B2A0BF77B6FDF02322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4A26905DFB34EEF8DC77BCC0A203AFB19">
    <w:name w:val="D4A26905DFB34EEF8DC77BCC0A203AFB19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044F9A535FE4CEE96E07B872A148E3A19">
    <w:name w:val="0044F9A535FE4CEE96E07B872A148E3A19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B0333AB58D14AC4828C181BE5414FD519">
    <w:name w:val="4B0333AB58D14AC4828C181BE5414FD519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E3B6F12F7C14FAD9FCBF5150A4DD58E19">
    <w:name w:val="8E3B6F12F7C14FAD9FCBF5150A4DD58E19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A642BBC75935482D9E177F161D0C7C6819">
    <w:name w:val="A642BBC75935482D9E177F161D0C7C6819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59C9DC1F1A5B4B428B34AA9834785A9019">
    <w:name w:val="59C9DC1F1A5B4B428B34AA9834785A9019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C20200FF5AE48D5A1F186F399C7C1E919">
    <w:name w:val="1C20200FF5AE48D5A1F186F399C7C1E919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38A420655BD49A285CDA52D3036BE5119">
    <w:name w:val="738A420655BD49A285CDA52D3036BE5119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E03F40F77FB45D2B5D80A7E8C89943319">
    <w:name w:val="6E03F40F77FB45D2B5D80A7E8C89943319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DFA2F7603554D0B95802131CC171D6719">
    <w:name w:val="BDFA2F7603554D0B95802131CC171D6719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3EE4572D85D4A3FA969533E4B5018F419">
    <w:name w:val="03EE4572D85D4A3FA969533E4B5018F419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08AE772A7754D87A7E418276CEF36BB19">
    <w:name w:val="808AE772A7754D87A7E418276CEF36BB19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2D0BE4350614062B87FA1F11139583019">
    <w:name w:val="12D0BE4350614062B87FA1F11139583019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AAE5D3C42874E63867608E7E4C3DBCC19">
    <w:name w:val="CAAE5D3C42874E63867608E7E4C3DBCC19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D9347BCFA04C24908CD29E8C1C5EC519">
    <w:name w:val="15D9347BCFA04C24908CD29E8C1C5EC519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190E98000A844F8A197C16382A5D03619">
    <w:name w:val="B190E98000A844F8A197C16382A5D03619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8462B62E6E649B483D06D4C5A23BB6919">
    <w:name w:val="98462B62E6E649B483D06D4C5A23BB6919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80A433B5B34DB38388C2BBB6F6A2CD19">
    <w:name w:val="1580A433B5B34DB38388C2BBB6F6A2CD19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3211D6E1B5D04E8BB5D588DE03C98D6119">
    <w:name w:val="3211D6E1B5D04E8BB5D588DE03C98D6119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7360A8C06AF449DC84E7036356B0190B19">
    <w:name w:val="7360A8C06AF449DC84E7036356B0190B19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267302F7F0AD4370B19A62FB0F569CF319">
    <w:name w:val="267302F7F0AD4370B19A62FB0F569CF319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B1495504BB494C329941B52D3314A54219">
    <w:name w:val="B1495504BB494C329941B52D3314A54219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4BB4D4154AFE49928B75EC68FEF9EE5319">
    <w:name w:val="4BB4D4154AFE49928B75EC68FEF9EE5319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D924423091FF4035B0FCF2ADFC5760AA19">
    <w:name w:val="D924423091FF4035B0FCF2ADFC5760AA19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D5CFB96A420E4B5EBA610DCB056664E619">
    <w:name w:val="D5CFB96A420E4B5EBA610DCB056664E619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94525F5375014887B46548F7BE2DAC0C3">
    <w:name w:val="94525F5375014887B46548F7BE2DAC0C3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F0DC986ACD44CE793A4182B883CECF819">
    <w:name w:val="DF0DC986ACD44CE793A4182B883CECF819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AF9D14D30A72455383DEB805541880064">
    <w:name w:val="AF9D14D30A72455383DEB805541880064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EC41B02D8B545ABA6DCC0521461552A4">
    <w:name w:val="1EC41B02D8B545ABA6DCC0521461552A4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03773FD5AB04755BB9EAE89161EDB3520">
    <w:name w:val="203773FD5AB04755BB9EAE89161EDB3520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257106A1DA4415FBAEDEFB84BE9BC5320">
    <w:name w:val="2257106A1DA4415FBAEDEFB84BE9BC5320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246A5DA9322487584E673DD0A79385B20">
    <w:name w:val="F246A5DA9322487584E673DD0A79385B20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3898AAF21474A30BF50295861A2377A20">
    <w:name w:val="B3898AAF21474A30BF50295861A2377A20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6E92F76A65E46C2B802D5ED96AF897923">
    <w:name w:val="76E92F76A65E46C2B802D5ED96AF897923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96AF9131A3B48829167EA1C76205A3123">
    <w:name w:val="896AF9131A3B48829167EA1C76205A3123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329A7F25AE1465F8BED49D662FE465A23">
    <w:name w:val="F329A7F25AE1465F8BED49D662FE465A23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23E9E4E19E44624B449F30C72E7E5E523">
    <w:name w:val="F23E9E4E19E44624B449F30C72E7E5E523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6EF1FC8061541E0A497D906EBE3E61923">
    <w:name w:val="76EF1FC8061541E0A497D906EBE3E61923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E3AFBAB665146B49DE48843CDEA816023">
    <w:name w:val="0E3AFBAB665146B49DE48843CDEA816023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E7196DA9A404568A1C4485A7624A43123">
    <w:name w:val="FE7196DA9A404568A1C4485A7624A43123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C55DC116FCE44C38A88020D0953C4E223">
    <w:name w:val="7C55DC116FCE44C38A88020D0953C4E223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14B8FEA2374E159D8E8784494A493D23">
    <w:name w:val="1514B8FEA2374E159D8E8784494A493D23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5972C0245D64FF6B9521FDB2281CDD323">
    <w:name w:val="75972C0245D64FF6B9521FDB2281CDD323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30740B2DCE64705B299AA8EEF3107F823">
    <w:name w:val="930740B2DCE64705B299AA8EEF3107F823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ABE9522A89B41FAB5FEE1342EDC24FF23">
    <w:name w:val="CABE9522A89B41FAB5FEE1342EDC24FF23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5C43B63EC6A34478B1FD23AA5039915E23">
    <w:name w:val="5C43B63EC6A34478B1FD23AA5039915E23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25A803E38F9402491278CFF8908FB3723">
    <w:name w:val="D25A803E38F9402491278CFF8908FB3723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E08F3E5BFBF4C6B804464970712ADF123">
    <w:name w:val="FE08F3E5BFBF4C6B804464970712ADF123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60EAC45ACAF44E3AC7EC823ABE425B54">
    <w:name w:val="C60EAC45ACAF44E3AC7EC823ABE425B54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81F474D5E014ADFB61548605B8FEFD44">
    <w:name w:val="F81F474D5E014ADFB61548605B8FEFD44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36A08312324725B950B9E4F1D7012323">
    <w:name w:val="9E36A08312324725B950B9E4F1D7012323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3A2B410D8A4A319EFC0218B7DE566623">
    <w:name w:val="9E3A2B410D8A4A319EFC0218B7DE566623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0867C3F9E1B464FB26282CB326D31CB23">
    <w:name w:val="80867C3F9E1B464FB26282CB326D31CB23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987780070704AE196E0277E2F3953D823">
    <w:name w:val="9987780070704AE196E0277E2F3953D823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8CE0078ACEB4A4FA7552D4FFEF5AB1123">
    <w:name w:val="98CE0078ACEB4A4FA7552D4FFEF5AB1123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6D9240EF7C74D4783D0DB3DEFC158AE23">
    <w:name w:val="06D9240EF7C74D4783D0DB3DEFC158AE23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72299FA83CF4C32A77189C18E50880F23">
    <w:name w:val="F72299FA83CF4C32A77189C18E50880F23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7B54212B87E4C0C9562B2700D8BEDF323">
    <w:name w:val="C7B54212B87E4C0C9562B2700D8BEDF323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05A4B64FFAE42BDB4BF2D21508F441D23">
    <w:name w:val="105A4B64FFAE42BDB4BF2D21508F441D23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1F4450BAEF8443E8824F6998496478D23">
    <w:name w:val="D1F4450BAEF8443E8824F6998496478D23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EE3D44746FB420D8EC5D90A7DC13C3323">
    <w:name w:val="0EE3D44746FB420D8EC5D90A7DC13C3323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38C212391BE42548A18008AF5CE3E0323">
    <w:name w:val="438C212391BE42548A18008AF5CE3E0323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DC2FBA9191C41C69B94DBB1342530D723">
    <w:name w:val="9DC2FBA9191C41C69B94DBB1342530D723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2249CE389F48D1AF63CB4BB93126B923">
    <w:name w:val="9E2249CE389F48D1AF63CB4BB93126B923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0E1493A603145D0B2A0BF77B6FDF02323">
    <w:name w:val="F0E1493A603145D0B2A0BF77B6FDF02323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4A26905DFB34EEF8DC77BCC0A203AFB20">
    <w:name w:val="D4A26905DFB34EEF8DC77BCC0A203AFB20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044F9A535FE4CEE96E07B872A148E3A20">
    <w:name w:val="0044F9A535FE4CEE96E07B872A148E3A20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B0333AB58D14AC4828C181BE5414FD520">
    <w:name w:val="4B0333AB58D14AC4828C181BE5414FD520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E3B6F12F7C14FAD9FCBF5150A4DD58E20">
    <w:name w:val="8E3B6F12F7C14FAD9FCBF5150A4DD58E20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A642BBC75935482D9E177F161D0C7C6820">
    <w:name w:val="A642BBC75935482D9E177F161D0C7C6820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59C9DC1F1A5B4B428B34AA9834785A9020">
    <w:name w:val="59C9DC1F1A5B4B428B34AA9834785A9020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C20200FF5AE48D5A1F186F399C7C1E920">
    <w:name w:val="1C20200FF5AE48D5A1F186F399C7C1E920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38A420655BD49A285CDA52D3036BE5120">
    <w:name w:val="738A420655BD49A285CDA52D3036BE5120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E03F40F77FB45D2B5D80A7E8C89943320">
    <w:name w:val="6E03F40F77FB45D2B5D80A7E8C89943320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DFA2F7603554D0B95802131CC171D6720">
    <w:name w:val="BDFA2F7603554D0B95802131CC171D6720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3EE4572D85D4A3FA969533E4B5018F420">
    <w:name w:val="03EE4572D85D4A3FA969533E4B5018F420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08AE772A7754D87A7E418276CEF36BB20">
    <w:name w:val="808AE772A7754D87A7E418276CEF36BB20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2D0BE4350614062B87FA1F11139583020">
    <w:name w:val="12D0BE4350614062B87FA1F11139583020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AAE5D3C42874E63867608E7E4C3DBCC20">
    <w:name w:val="CAAE5D3C42874E63867608E7E4C3DBCC20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D9347BCFA04C24908CD29E8C1C5EC520">
    <w:name w:val="15D9347BCFA04C24908CD29E8C1C5EC520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190E98000A844F8A197C16382A5D03620">
    <w:name w:val="B190E98000A844F8A197C16382A5D03620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8462B62E6E649B483D06D4C5A23BB6920">
    <w:name w:val="98462B62E6E649B483D06D4C5A23BB6920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80A433B5B34DB38388C2BBB6F6A2CD20">
    <w:name w:val="1580A433B5B34DB38388C2BBB6F6A2CD20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3211D6E1B5D04E8BB5D588DE03C98D6120">
    <w:name w:val="3211D6E1B5D04E8BB5D588DE03C98D6120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7360A8C06AF449DC84E7036356B0190B20">
    <w:name w:val="7360A8C06AF449DC84E7036356B0190B20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267302F7F0AD4370B19A62FB0F569CF320">
    <w:name w:val="267302F7F0AD4370B19A62FB0F569CF320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B1495504BB494C329941B52D3314A54220">
    <w:name w:val="B1495504BB494C329941B52D3314A54220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4BB4D4154AFE49928B75EC68FEF9EE5320">
    <w:name w:val="4BB4D4154AFE49928B75EC68FEF9EE5320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D924423091FF4035B0FCF2ADFC5760AA20">
    <w:name w:val="D924423091FF4035B0FCF2ADFC5760AA20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D5CFB96A420E4B5EBA610DCB056664E620">
    <w:name w:val="D5CFB96A420E4B5EBA610DCB056664E620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94525F5375014887B46548F7BE2DAC0C4">
    <w:name w:val="94525F5375014887B46548F7BE2DAC0C4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F0DC986ACD44CE793A4182B883CECF820">
    <w:name w:val="DF0DC986ACD44CE793A4182B883CECF820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AF9D14D30A72455383DEB805541880065">
    <w:name w:val="AF9D14D30A72455383DEB805541880065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EC41B02D8B545ABA6DCC0521461552A5">
    <w:name w:val="1EC41B02D8B545ABA6DCC0521461552A5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03773FD5AB04755BB9EAE89161EDB3521">
    <w:name w:val="203773FD5AB04755BB9EAE89161EDB3521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257106A1DA4415FBAEDEFB84BE9BC5321">
    <w:name w:val="2257106A1DA4415FBAEDEFB84BE9BC5321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246A5DA9322487584E673DD0A79385B21">
    <w:name w:val="F246A5DA9322487584E673DD0A79385B21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3898AAF21474A30BF50295861A2377A21">
    <w:name w:val="B3898AAF21474A30BF50295861A2377A21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6E92F76A65E46C2B802D5ED96AF897924">
    <w:name w:val="76E92F76A65E46C2B802D5ED96AF897924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96AF9131A3B48829167EA1C76205A3124">
    <w:name w:val="896AF9131A3B48829167EA1C76205A3124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329A7F25AE1465F8BED49D662FE465A24">
    <w:name w:val="F329A7F25AE1465F8BED49D662FE465A24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23E9E4E19E44624B449F30C72E7E5E524">
    <w:name w:val="F23E9E4E19E44624B449F30C72E7E5E524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6EF1FC8061541E0A497D906EBE3E61924">
    <w:name w:val="76EF1FC8061541E0A497D906EBE3E61924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E3AFBAB665146B49DE48843CDEA816024">
    <w:name w:val="0E3AFBAB665146B49DE48843CDEA816024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E7196DA9A404568A1C4485A7624A43124">
    <w:name w:val="FE7196DA9A404568A1C4485A7624A43124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C55DC116FCE44C38A88020D0953C4E224">
    <w:name w:val="7C55DC116FCE44C38A88020D0953C4E224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14B8FEA2374E159D8E8784494A493D24">
    <w:name w:val="1514B8FEA2374E159D8E8784494A493D24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5972C0245D64FF6B9521FDB2281CDD324">
    <w:name w:val="75972C0245D64FF6B9521FDB2281CDD324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30740B2DCE64705B299AA8EEF3107F824">
    <w:name w:val="930740B2DCE64705B299AA8EEF3107F824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ABE9522A89B41FAB5FEE1342EDC24FF24">
    <w:name w:val="CABE9522A89B41FAB5FEE1342EDC24FF24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5C43B63EC6A34478B1FD23AA5039915E24">
    <w:name w:val="5C43B63EC6A34478B1FD23AA5039915E24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25A803E38F9402491278CFF8908FB3724">
    <w:name w:val="D25A803E38F9402491278CFF8908FB3724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E08F3E5BFBF4C6B804464970712ADF124">
    <w:name w:val="FE08F3E5BFBF4C6B804464970712ADF124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60EAC45ACAF44E3AC7EC823ABE425B55">
    <w:name w:val="C60EAC45ACAF44E3AC7EC823ABE425B55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81F474D5E014ADFB61548605B8FEFD45">
    <w:name w:val="F81F474D5E014ADFB61548605B8FEFD45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36A08312324725B950B9E4F1D7012324">
    <w:name w:val="9E36A08312324725B950B9E4F1D7012324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3A2B410D8A4A319EFC0218B7DE566624">
    <w:name w:val="9E3A2B410D8A4A319EFC0218B7DE566624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0867C3F9E1B464FB26282CB326D31CB24">
    <w:name w:val="80867C3F9E1B464FB26282CB326D31CB24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987780070704AE196E0277E2F3953D824">
    <w:name w:val="9987780070704AE196E0277E2F3953D824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8CE0078ACEB4A4FA7552D4FFEF5AB1124">
    <w:name w:val="98CE0078ACEB4A4FA7552D4FFEF5AB1124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6D9240EF7C74D4783D0DB3DEFC158AE24">
    <w:name w:val="06D9240EF7C74D4783D0DB3DEFC158AE24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72299FA83CF4C32A77189C18E50880F24">
    <w:name w:val="F72299FA83CF4C32A77189C18E50880F24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7B54212B87E4C0C9562B2700D8BEDF324">
    <w:name w:val="C7B54212B87E4C0C9562B2700D8BEDF324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05A4B64FFAE42BDB4BF2D21508F441D24">
    <w:name w:val="105A4B64FFAE42BDB4BF2D21508F441D24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1F4450BAEF8443E8824F6998496478D24">
    <w:name w:val="D1F4450BAEF8443E8824F6998496478D24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EE3D44746FB420D8EC5D90A7DC13C3324">
    <w:name w:val="0EE3D44746FB420D8EC5D90A7DC13C3324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38C212391BE42548A18008AF5CE3E0324">
    <w:name w:val="438C212391BE42548A18008AF5CE3E0324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DC2FBA9191C41C69B94DBB1342530D724">
    <w:name w:val="9DC2FBA9191C41C69B94DBB1342530D724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2249CE389F48D1AF63CB4BB93126B924">
    <w:name w:val="9E2249CE389F48D1AF63CB4BB93126B924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0E1493A603145D0B2A0BF77B6FDF02324">
    <w:name w:val="F0E1493A603145D0B2A0BF77B6FDF02324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4A26905DFB34EEF8DC77BCC0A203AFB21">
    <w:name w:val="D4A26905DFB34EEF8DC77BCC0A203AFB21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044F9A535FE4CEE96E07B872A148E3A21">
    <w:name w:val="0044F9A535FE4CEE96E07B872A148E3A21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B0333AB58D14AC4828C181BE5414FD521">
    <w:name w:val="4B0333AB58D14AC4828C181BE5414FD521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E3B6F12F7C14FAD9FCBF5150A4DD58E21">
    <w:name w:val="8E3B6F12F7C14FAD9FCBF5150A4DD58E21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A642BBC75935482D9E177F161D0C7C6821">
    <w:name w:val="A642BBC75935482D9E177F161D0C7C6821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59C9DC1F1A5B4B428B34AA9834785A9021">
    <w:name w:val="59C9DC1F1A5B4B428B34AA9834785A9021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C20200FF5AE48D5A1F186F399C7C1E921">
    <w:name w:val="1C20200FF5AE48D5A1F186F399C7C1E921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38A420655BD49A285CDA52D3036BE5121">
    <w:name w:val="738A420655BD49A285CDA52D3036BE5121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E03F40F77FB45D2B5D80A7E8C89943321">
    <w:name w:val="6E03F40F77FB45D2B5D80A7E8C89943321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DFA2F7603554D0B95802131CC171D6721">
    <w:name w:val="BDFA2F7603554D0B95802131CC171D6721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3EE4572D85D4A3FA969533E4B5018F421">
    <w:name w:val="03EE4572D85D4A3FA969533E4B5018F421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08AE772A7754D87A7E418276CEF36BB21">
    <w:name w:val="808AE772A7754D87A7E418276CEF36BB21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2D0BE4350614062B87FA1F11139583021">
    <w:name w:val="12D0BE4350614062B87FA1F11139583021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AAE5D3C42874E63867608E7E4C3DBCC21">
    <w:name w:val="CAAE5D3C42874E63867608E7E4C3DBCC21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D9347BCFA04C24908CD29E8C1C5EC521">
    <w:name w:val="15D9347BCFA04C24908CD29E8C1C5EC521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190E98000A844F8A197C16382A5D03621">
    <w:name w:val="B190E98000A844F8A197C16382A5D03621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8462B62E6E649B483D06D4C5A23BB6921">
    <w:name w:val="98462B62E6E649B483D06D4C5A23BB6921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80A433B5B34DB38388C2BBB6F6A2CD21">
    <w:name w:val="1580A433B5B34DB38388C2BBB6F6A2CD21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3211D6E1B5D04E8BB5D588DE03C98D6121">
    <w:name w:val="3211D6E1B5D04E8BB5D588DE03C98D6121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7360A8C06AF449DC84E7036356B0190B21">
    <w:name w:val="7360A8C06AF449DC84E7036356B0190B21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267302F7F0AD4370B19A62FB0F569CF321">
    <w:name w:val="267302F7F0AD4370B19A62FB0F569CF321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B1495504BB494C329941B52D3314A54221">
    <w:name w:val="B1495504BB494C329941B52D3314A54221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4BB4D4154AFE49928B75EC68FEF9EE5321">
    <w:name w:val="4BB4D4154AFE49928B75EC68FEF9EE5321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D924423091FF4035B0FCF2ADFC5760AA21">
    <w:name w:val="D924423091FF4035B0FCF2ADFC5760AA21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D5CFB96A420E4B5EBA610DCB056664E621">
    <w:name w:val="D5CFB96A420E4B5EBA610DCB056664E621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94525F5375014887B46548F7BE2DAC0C5">
    <w:name w:val="94525F5375014887B46548F7BE2DAC0C5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F0DC986ACD44CE793A4182B883CECF821">
    <w:name w:val="DF0DC986ACD44CE793A4182B883CECF821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AF9D14D30A72455383DEB805541880066">
    <w:name w:val="AF9D14D30A72455383DEB805541880066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EC41B02D8B545ABA6DCC0521461552A6">
    <w:name w:val="1EC41B02D8B545ABA6DCC0521461552A6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03773FD5AB04755BB9EAE89161EDB3522">
    <w:name w:val="203773FD5AB04755BB9EAE89161EDB3522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257106A1DA4415FBAEDEFB84BE9BC5322">
    <w:name w:val="2257106A1DA4415FBAEDEFB84BE9BC5322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246A5DA9322487584E673DD0A79385B22">
    <w:name w:val="F246A5DA9322487584E673DD0A79385B22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3898AAF21474A30BF50295861A2377A22">
    <w:name w:val="B3898AAF21474A30BF50295861A2377A22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6E92F76A65E46C2B802D5ED96AF897925">
    <w:name w:val="76E92F76A65E46C2B802D5ED96AF897925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96AF9131A3B48829167EA1C76205A3125">
    <w:name w:val="896AF9131A3B48829167EA1C76205A3125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329A7F25AE1465F8BED49D662FE465A25">
    <w:name w:val="F329A7F25AE1465F8BED49D662FE465A25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23E9E4E19E44624B449F30C72E7E5E525">
    <w:name w:val="F23E9E4E19E44624B449F30C72E7E5E525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6EF1FC8061541E0A497D906EBE3E61925">
    <w:name w:val="76EF1FC8061541E0A497D906EBE3E61925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E3AFBAB665146B49DE48843CDEA816025">
    <w:name w:val="0E3AFBAB665146B49DE48843CDEA816025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E7196DA9A404568A1C4485A7624A43125">
    <w:name w:val="FE7196DA9A404568A1C4485A7624A43125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C55DC116FCE44C38A88020D0953C4E225">
    <w:name w:val="7C55DC116FCE44C38A88020D0953C4E225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14B8FEA2374E159D8E8784494A493D25">
    <w:name w:val="1514B8FEA2374E159D8E8784494A493D25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5972C0245D64FF6B9521FDB2281CDD325">
    <w:name w:val="75972C0245D64FF6B9521FDB2281CDD325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30740B2DCE64705B299AA8EEF3107F825">
    <w:name w:val="930740B2DCE64705B299AA8EEF3107F825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ABE9522A89B41FAB5FEE1342EDC24FF25">
    <w:name w:val="CABE9522A89B41FAB5FEE1342EDC24FF25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5C43B63EC6A34478B1FD23AA5039915E25">
    <w:name w:val="5C43B63EC6A34478B1FD23AA5039915E25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25A803E38F9402491278CFF8908FB3725">
    <w:name w:val="D25A803E38F9402491278CFF8908FB3725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E08F3E5BFBF4C6B804464970712ADF125">
    <w:name w:val="FE08F3E5BFBF4C6B804464970712ADF125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60EAC45ACAF44E3AC7EC823ABE425B56">
    <w:name w:val="C60EAC45ACAF44E3AC7EC823ABE425B56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81F474D5E014ADFB61548605B8FEFD46">
    <w:name w:val="F81F474D5E014ADFB61548605B8FEFD46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36A08312324725B950B9E4F1D7012325">
    <w:name w:val="9E36A08312324725B950B9E4F1D7012325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3A2B410D8A4A319EFC0218B7DE566625">
    <w:name w:val="9E3A2B410D8A4A319EFC0218B7DE566625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0867C3F9E1B464FB26282CB326D31CB25">
    <w:name w:val="80867C3F9E1B464FB26282CB326D31CB25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987780070704AE196E0277E2F3953D825">
    <w:name w:val="9987780070704AE196E0277E2F3953D825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8CE0078ACEB4A4FA7552D4FFEF5AB1125">
    <w:name w:val="98CE0078ACEB4A4FA7552D4FFEF5AB1125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6D9240EF7C74D4783D0DB3DEFC158AE25">
    <w:name w:val="06D9240EF7C74D4783D0DB3DEFC158AE25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72299FA83CF4C32A77189C18E50880F25">
    <w:name w:val="F72299FA83CF4C32A77189C18E50880F25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7B54212B87E4C0C9562B2700D8BEDF325">
    <w:name w:val="C7B54212B87E4C0C9562B2700D8BEDF325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05A4B64FFAE42BDB4BF2D21508F441D25">
    <w:name w:val="105A4B64FFAE42BDB4BF2D21508F441D25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1F4450BAEF8443E8824F6998496478D25">
    <w:name w:val="D1F4450BAEF8443E8824F6998496478D25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EE3D44746FB420D8EC5D90A7DC13C3325">
    <w:name w:val="0EE3D44746FB420D8EC5D90A7DC13C3325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38C212391BE42548A18008AF5CE3E0325">
    <w:name w:val="438C212391BE42548A18008AF5CE3E0325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DC2FBA9191C41C69B94DBB1342530D725">
    <w:name w:val="9DC2FBA9191C41C69B94DBB1342530D725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2249CE389F48D1AF63CB4BB93126B925">
    <w:name w:val="9E2249CE389F48D1AF63CB4BB93126B925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0E1493A603145D0B2A0BF77B6FDF02325">
    <w:name w:val="F0E1493A603145D0B2A0BF77B6FDF02325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4A26905DFB34EEF8DC77BCC0A203AFB22">
    <w:name w:val="D4A26905DFB34EEF8DC77BCC0A203AFB22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044F9A535FE4CEE96E07B872A148E3A22">
    <w:name w:val="0044F9A535FE4CEE96E07B872A148E3A22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B0333AB58D14AC4828C181BE5414FD522">
    <w:name w:val="4B0333AB58D14AC4828C181BE5414FD522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E3B6F12F7C14FAD9FCBF5150A4DD58E22">
    <w:name w:val="8E3B6F12F7C14FAD9FCBF5150A4DD58E22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A642BBC75935482D9E177F161D0C7C6822">
    <w:name w:val="A642BBC75935482D9E177F161D0C7C6822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59C9DC1F1A5B4B428B34AA9834785A9022">
    <w:name w:val="59C9DC1F1A5B4B428B34AA9834785A9022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C20200FF5AE48D5A1F186F399C7C1E922">
    <w:name w:val="1C20200FF5AE48D5A1F186F399C7C1E922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38A420655BD49A285CDA52D3036BE5122">
    <w:name w:val="738A420655BD49A285CDA52D3036BE5122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E03F40F77FB45D2B5D80A7E8C89943322">
    <w:name w:val="6E03F40F77FB45D2B5D80A7E8C89943322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DFA2F7603554D0B95802131CC171D6722">
    <w:name w:val="BDFA2F7603554D0B95802131CC171D6722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3EE4572D85D4A3FA969533E4B5018F422">
    <w:name w:val="03EE4572D85D4A3FA969533E4B5018F422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08AE772A7754D87A7E418276CEF36BB22">
    <w:name w:val="808AE772A7754D87A7E418276CEF36BB22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2D0BE4350614062B87FA1F11139583022">
    <w:name w:val="12D0BE4350614062B87FA1F11139583022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AAE5D3C42874E63867608E7E4C3DBCC22">
    <w:name w:val="CAAE5D3C42874E63867608E7E4C3DBCC22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D9347BCFA04C24908CD29E8C1C5EC522">
    <w:name w:val="15D9347BCFA04C24908CD29E8C1C5EC522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190E98000A844F8A197C16382A5D03622">
    <w:name w:val="B190E98000A844F8A197C16382A5D03622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8462B62E6E649B483D06D4C5A23BB6922">
    <w:name w:val="98462B62E6E649B483D06D4C5A23BB6922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80A433B5B34DB38388C2BBB6F6A2CD22">
    <w:name w:val="1580A433B5B34DB38388C2BBB6F6A2CD22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3211D6E1B5D04E8BB5D588DE03C98D6122">
    <w:name w:val="3211D6E1B5D04E8BB5D588DE03C98D6122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7360A8C06AF449DC84E7036356B0190B22">
    <w:name w:val="7360A8C06AF449DC84E7036356B0190B22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267302F7F0AD4370B19A62FB0F569CF322">
    <w:name w:val="267302F7F0AD4370B19A62FB0F569CF322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B1495504BB494C329941B52D3314A54222">
    <w:name w:val="B1495504BB494C329941B52D3314A54222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4BB4D4154AFE49928B75EC68FEF9EE5322">
    <w:name w:val="4BB4D4154AFE49928B75EC68FEF9EE5322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D924423091FF4035B0FCF2ADFC5760AA22">
    <w:name w:val="D924423091FF4035B0FCF2ADFC5760AA22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D5CFB96A420E4B5EBA610DCB056664E622">
    <w:name w:val="D5CFB96A420E4B5EBA610DCB056664E622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94525F5375014887B46548F7BE2DAC0C6">
    <w:name w:val="94525F5375014887B46548F7BE2DAC0C6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F0DC986ACD44CE793A4182B883CECF822">
    <w:name w:val="DF0DC986ACD44CE793A4182B883CECF822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AF9D14D30A72455383DEB805541880067">
    <w:name w:val="AF9D14D30A72455383DEB805541880067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EC41B02D8B545ABA6DCC0521461552A7">
    <w:name w:val="1EC41B02D8B545ABA6DCC0521461552A7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03773FD5AB04755BB9EAE89161EDB3523">
    <w:name w:val="203773FD5AB04755BB9EAE89161EDB3523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257106A1DA4415FBAEDEFB84BE9BC5323">
    <w:name w:val="2257106A1DA4415FBAEDEFB84BE9BC5323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246A5DA9322487584E673DD0A79385B23">
    <w:name w:val="F246A5DA9322487584E673DD0A79385B23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3898AAF21474A30BF50295861A2377A23">
    <w:name w:val="B3898AAF21474A30BF50295861A2377A23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6E92F76A65E46C2B802D5ED96AF897926">
    <w:name w:val="76E92F76A65E46C2B802D5ED96AF897926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96AF9131A3B48829167EA1C76205A3126">
    <w:name w:val="896AF9131A3B48829167EA1C76205A3126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329A7F25AE1465F8BED49D662FE465A26">
    <w:name w:val="F329A7F25AE1465F8BED49D662FE465A26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23E9E4E19E44624B449F30C72E7E5E526">
    <w:name w:val="F23E9E4E19E44624B449F30C72E7E5E526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6EF1FC8061541E0A497D906EBE3E61926">
    <w:name w:val="76EF1FC8061541E0A497D906EBE3E61926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E3AFBAB665146B49DE48843CDEA816026">
    <w:name w:val="0E3AFBAB665146B49DE48843CDEA816026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E7196DA9A404568A1C4485A7624A43126">
    <w:name w:val="FE7196DA9A404568A1C4485A7624A43126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C55DC116FCE44C38A88020D0953C4E226">
    <w:name w:val="7C55DC116FCE44C38A88020D0953C4E226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14B8FEA2374E159D8E8784494A493D26">
    <w:name w:val="1514B8FEA2374E159D8E8784494A493D26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5972C0245D64FF6B9521FDB2281CDD326">
    <w:name w:val="75972C0245D64FF6B9521FDB2281CDD326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30740B2DCE64705B299AA8EEF3107F826">
    <w:name w:val="930740B2DCE64705B299AA8EEF3107F826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ABE9522A89B41FAB5FEE1342EDC24FF26">
    <w:name w:val="CABE9522A89B41FAB5FEE1342EDC24FF26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5C43B63EC6A34478B1FD23AA5039915E26">
    <w:name w:val="5C43B63EC6A34478B1FD23AA5039915E26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25A803E38F9402491278CFF8908FB3726">
    <w:name w:val="D25A803E38F9402491278CFF8908FB3726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E08F3E5BFBF4C6B804464970712ADF126">
    <w:name w:val="FE08F3E5BFBF4C6B804464970712ADF126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60EAC45ACAF44E3AC7EC823ABE425B57">
    <w:name w:val="C60EAC45ACAF44E3AC7EC823ABE425B57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81F474D5E014ADFB61548605B8FEFD47">
    <w:name w:val="F81F474D5E014ADFB61548605B8FEFD47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36A08312324725B950B9E4F1D7012326">
    <w:name w:val="9E36A08312324725B950B9E4F1D7012326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3A2B410D8A4A319EFC0218B7DE566626">
    <w:name w:val="9E3A2B410D8A4A319EFC0218B7DE566626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0867C3F9E1B464FB26282CB326D31CB26">
    <w:name w:val="80867C3F9E1B464FB26282CB326D31CB26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987780070704AE196E0277E2F3953D826">
    <w:name w:val="9987780070704AE196E0277E2F3953D826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8CE0078ACEB4A4FA7552D4FFEF5AB1126">
    <w:name w:val="98CE0078ACEB4A4FA7552D4FFEF5AB1126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6D9240EF7C74D4783D0DB3DEFC158AE26">
    <w:name w:val="06D9240EF7C74D4783D0DB3DEFC158AE26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72299FA83CF4C32A77189C18E50880F26">
    <w:name w:val="F72299FA83CF4C32A77189C18E50880F26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7B54212B87E4C0C9562B2700D8BEDF326">
    <w:name w:val="C7B54212B87E4C0C9562B2700D8BEDF326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05A4B64FFAE42BDB4BF2D21508F441D26">
    <w:name w:val="105A4B64FFAE42BDB4BF2D21508F441D26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1F4450BAEF8443E8824F6998496478D26">
    <w:name w:val="D1F4450BAEF8443E8824F6998496478D26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EE3D44746FB420D8EC5D90A7DC13C3326">
    <w:name w:val="0EE3D44746FB420D8EC5D90A7DC13C3326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38C212391BE42548A18008AF5CE3E0326">
    <w:name w:val="438C212391BE42548A18008AF5CE3E0326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DC2FBA9191C41C69B94DBB1342530D726">
    <w:name w:val="9DC2FBA9191C41C69B94DBB1342530D726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2249CE389F48D1AF63CB4BB93126B926">
    <w:name w:val="9E2249CE389F48D1AF63CB4BB93126B926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0E1493A603145D0B2A0BF77B6FDF02326">
    <w:name w:val="F0E1493A603145D0B2A0BF77B6FDF02326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4A26905DFB34EEF8DC77BCC0A203AFB23">
    <w:name w:val="D4A26905DFB34EEF8DC77BCC0A203AFB23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044F9A535FE4CEE96E07B872A148E3A23">
    <w:name w:val="0044F9A535FE4CEE96E07B872A148E3A23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B0333AB58D14AC4828C181BE5414FD523">
    <w:name w:val="4B0333AB58D14AC4828C181BE5414FD523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E3B6F12F7C14FAD9FCBF5150A4DD58E23">
    <w:name w:val="8E3B6F12F7C14FAD9FCBF5150A4DD58E23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A642BBC75935482D9E177F161D0C7C6823">
    <w:name w:val="A642BBC75935482D9E177F161D0C7C6823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59C9DC1F1A5B4B428B34AA9834785A9023">
    <w:name w:val="59C9DC1F1A5B4B428B34AA9834785A9023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C20200FF5AE48D5A1F186F399C7C1E923">
    <w:name w:val="1C20200FF5AE48D5A1F186F399C7C1E923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38A420655BD49A285CDA52D3036BE5123">
    <w:name w:val="738A420655BD49A285CDA52D3036BE5123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E03F40F77FB45D2B5D80A7E8C89943323">
    <w:name w:val="6E03F40F77FB45D2B5D80A7E8C89943323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DFA2F7603554D0B95802131CC171D6723">
    <w:name w:val="BDFA2F7603554D0B95802131CC171D6723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3EE4572D85D4A3FA969533E4B5018F423">
    <w:name w:val="03EE4572D85D4A3FA969533E4B5018F423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08AE772A7754D87A7E418276CEF36BB23">
    <w:name w:val="808AE772A7754D87A7E418276CEF36BB23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2D0BE4350614062B87FA1F11139583023">
    <w:name w:val="12D0BE4350614062B87FA1F11139583023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AAE5D3C42874E63867608E7E4C3DBCC23">
    <w:name w:val="CAAE5D3C42874E63867608E7E4C3DBCC23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D9347BCFA04C24908CD29E8C1C5EC523">
    <w:name w:val="15D9347BCFA04C24908CD29E8C1C5EC523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190E98000A844F8A197C16382A5D03623">
    <w:name w:val="B190E98000A844F8A197C16382A5D03623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8462B62E6E649B483D06D4C5A23BB6923">
    <w:name w:val="98462B62E6E649B483D06D4C5A23BB6923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80A433B5B34DB38388C2BBB6F6A2CD23">
    <w:name w:val="1580A433B5B34DB38388C2BBB6F6A2CD23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3211D6E1B5D04E8BB5D588DE03C98D6123">
    <w:name w:val="3211D6E1B5D04E8BB5D588DE03C98D6123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7360A8C06AF449DC84E7036356B0190B23">
    <w:name w:val="7360A8C06AF449DC84E7036356B0190B23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267302F7F0AD4370B19A62FB0F569CF323">
    <w:name w:val="267302F7F0AD4370B19A62FB0F569CF323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B1495504BB494C329941B52D3314A54223">
    <w:name w:val="B1495504BB494C329941B52D3314A54223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4BB4D4154AFE49928B75EC68FEF9EE5323">
    <w:name w:val="4BB4D4154AFE49928B75EC68FEF9EE5323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D924423091FF4035B0FCF2ADFC5760AA23">
    <w:name w:val="D924423091FF4035B0FCF2ADFC5760AA23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D5CFB96A420E4B5EBA610DCB056664E623">
    <w:name w:val="D5CFB96A420E4B5EBA610DCB056664E623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94525F5375014887B46548F7BE2DAC0C7">
    <w:name w:val="94525F5375014887B46548F7BE2DAC0C7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F0DC986ACD44CE793A4182B883CECF823">
    <w:name w:val="DF0DC986ACD44CE793A4182B883CECF823"/>
    <w:rsid w:val="003A1B80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AF9D14D30A72455383DEB805541880068">
    <w:name w:val="AF9D14D30A72455383DEB805541880068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EC41B02D8B545ABA6DCC0521461552A8">
    <w:name w:val="1EC41B02D8B545ABA6DCC0521461552A8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03773FD5AB04755BB9EAE89161EDB3524">
    <w:name w:val="203773FD5AB04755BB9EAE89161EDB3524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257106A1DA4415FBAEDEFB84BE9BC5324">
    <w:name w:val="2257106A1DA4415FBAEDEFB84BE9BC5324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246A5DA9322487584E673DD0A79385B24">
    <w:name w:val="F246A5DA9322487584E673DD0A79385B24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3898AAF21474A30BF50295861A2377A24">
    <w:name w:val="B3898AAF21474A30BF50295861A2377A24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6E92F76A65E46C2B802D5ED96AF897927">
    <w:name w:val="76E92F76A65E46C2B802D5ED96AF897927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96AF9131A3B48829167EA1C76205A3127">
    <w:name w:val="896AF9131A3B48829167EA1C76205A3127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329A7F25AE1465F8BED49D662FE465A27">
    <w:name w:val="F329A7F25AE1465F8BED49D662FE465A27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23E9E4E19E44624B449F30C72E7E5E527">
    <w:name w:val="F23E9E4E19E44624B449F30C72E7E5E527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6EF1FC8061541E0A497D906EBE3E61927">
    <w:name w:val="76EF1FC8061541E0A497D906EBE3E61927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E3AFBAB665146B49DE48843CDEA816027">
    <w:name w:val="0E3AFBAB665146B49DE48843CDEA816027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E7196DA9A404568A1C4485A7624A43127">
    <w:name w:val="FE7196DA9A404568A1C4485A7624A43127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C55DC116FCE44C38A88020D0953C4E227">
    <w:name w:val="7C55DC116FCE44C38A88020D0953C4E227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14B8FEA2374E159D8E8784494A493D27">
    <w:name w:val="1514B8FEA2374E159D8E8784494A493D27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5972C0245D64FF6B9521FDB2281CDD327">
    <w:name w:val="75972C0245D64FF6B9521FDB2281CDD327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30740B2DCE64705B299AA8EEF3107F827">
    <w:name w:val="930740B2DCE64705B299AA8EEF3107F827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ABE9522A89B41FAB5FEE1342EDC24FF27">
    <w:name w:val="CABE9522A89B41FAB5FEE1342EDC24FF27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5C43B63EC6A34478B1FD23AA5039915E27">
    <w:name w:val="5C43B63EC6A34478B1FD23AA5039915E27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25A803E38F9402491278CFF8908FB3727">
    <w:name w:val="D25A803E38F9402491278CFF8908FB3727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E08F3E5BFBF4C6B804464970712ADF127">
    <w:name w:val="FE08F3E5BFBF4C6B804464970712ADF127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60EAC45ACAF44E3AC7EC823ABE425B58">
    <w:name w:val="C60EAC45ACAF44E3AC7EC823ABE425B58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81F474D5E014ADFB61548605B8FEFD48">
    <w:name w:val="F81F474D5E014ADFB61548605B8FEFD48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36A08312324725B950B9E4F1D7012327">
    <w:name w:val="9E36A08312324725B950B9E4F1D7012327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3A2B410D8A4A319EFC0218B7DE566627">
    <w:name w:val="9E3A2B410D8A4A319EFC0218B7DE566627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0867C3F9E1B464FB26282CB326D31CB27">
    <w:name w:val="80867C3F9E1B464FB26282CB326D31CB27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987780070704AE196E0277E2F3953D827">
    <w:name w:val="9987780070704AE196E0277E2F3953D827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8CE0078ACEB4A4FA7552D4FFEF5AB1127">
    <w:name w:val="98CE0078ACEB4A4FA7552D4FFEF5AB1127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6D9240EF7C74D4783D0DB3DEFC158AE27">
    <w:name w:val="06D9240EF7C74D4783D0DB3DEFC158AE27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72299FA83CF4C32A77189C18E50880F27">
    <w:name w:val="F72299FA83CF4C32A77189C18E50880F27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7B54212B87E4C0C9562B2700D8BEDF327">
    <w:name w:val="C7B54212B87E4C0C9562B2700D8BEDF327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05A4B64FFAE42BDB4BF2D21508F441D27">
    <w:name w:val="105A4B64FFAE42BDB4BF2D21508F441D27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1F4450BAEF8443E8824F6998496478D27">
    <w:name w:val="D1F4450BAEF8443E8824F6998496478D27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EE3D44746FB420D8EC5D90A7DC13C3327">
    <w:name w:val="0EE3D44746FB420D8EC5D90A7DC13C3327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38C212391BE42548A18008AF5CE3E0327">
    <w:name w:val="438C212391BE42548A18008AF5CE3E0327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DC2FBA9191C41C69B94DBB1342530D727">
    <w:name w:val="9DC2FBA9191C41C69B94DBB1342530D727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2249CE389F48D1AF63CB4BB93126B927">
    <w:name w:val="9E2249CE389F48D1AF63CB4BB93126B927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0E1493A603145D0B2A0BF77B6FDF02327">
    <w:name w:val="F0E1493A603145D0B2A0BF77B6FDF02327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4A26905DFB34EEF8DC77BCC0A203AFB24">
    <w:name w:val="D4A26905DFB34EEF8DC77BCC0A203AFB24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044F9A535FE4CEE96E07B872A148E3A24">
    <w:name w:val="0044F9A535FE4CEE96E07B872A148E3A24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B0333AB58D14AC4828C181BE5414FD524">
    <w:name w:val="4B0333AB58D14AC4828C181BE5414FD524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E3B6F12F7C14FAD9FCBF5150A4DD58E24">
    <w:name w:val="8E3B6F12F7C14FAD9FCBF5150A4DD58E24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A642BBC75935482D9E177F161D0C7C6824">
    <w:name w:val="A642BBC75935482D9E177F161D0C7C6824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59C9DC1F1A5B4B428B34AA9834785A9024">
    <w:name w:val="59C9DC1F1A5B4B428B34AA9834785A9024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C20200FF5AE48D5A1F186F399C7C1E924">
    <w:name w:val="1C20200FF5AE48D5A1F186F399C7C1E924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38A420655BD49A285CDA52D3036BE5124">
    <w:name w:val="738A420655BD49A285CDA52D3036BE5124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E03F40F77FB45D2B5D80A7E8C89943324">
    <w:name w:val="6E03F40F77FB45D2B5D80A7E8C89943324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DFA2F7603554D0B95802131CC171D6724">
    <w:name w:val="BDFA2F7603554D0B95802131CC171D6724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3EE4572D85D4A3FA969533E4B5018F424">
    <w:name w:val="03EE4572D85D4A3FA969533E4B5018F424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08AE772A7754D87A7E418276CEF36BB24">
    <w:name w:val="808AE772A7754D87A7E418276CEF36BB24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2D0BE4350614062B87FA1F11139583024">
    <w:name w:val="12D0BE4350614062B87FA1F11139583024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AAE5D3C42874E63867608E7E4C3DBCC24">
    <w:name w:val="CAAE5D3C42874E63867608E7E4C3DBCC24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D9347BCFA04C24908CD29E8C1C5EC524">
    <w:name w:val="15D9347BCFA04C24908CD29E8C1C5EC524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190E98000A844F8A197C16382A5D03624">
    <w:name w:val="B190E98000A844F8A197C16382A5D03624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8462B62E6E649B483D06D4C5A23BB6924">
    <w:name w:val="98462B62E6E649B483D06D4C5A23BB6924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80A433B5B34DB38388C2BBB6F6A2CD24">
    <w:name w:val="1580A433B5B34DB38388C2BBB6F6A2CD24"/>
    <w:rsid w:val="003A1B80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CE5F531BC28469BA12A701F3D11A36D">
    <w:name w:val="2CE5F531BC28469BA12A701F3D11A36D"/>
    <w:rsid w:val="00A707A3"/>
  </w:style>
  <w:style w:type="paragraph" w:customStyle="1" w:styleId="19155BDA029E4ED9A59D7F8E16FC39BD">
    <w:name w:val="19155BDA029E4ED9A59D7F8E16FC39BD"/>
    <w:rsid w:val="00A707A3"/>
  </w:style>
  <w:style w:type="paragraph" w:customStyle="1" w:styleId="DE7C3E2617CC41D98E7965FFA6914E44">
    <w:name w:val="DE7C3E2617CC41D98E7965FFA6914E44"/>
    <w:rsid w:val="00A707A3"/>
  </w:style>
  <w:style w:type="paragraph" w:customStyle="1" w:styleId="5D69DE23FACE41C28201417F11B897B5">
    <w:name w:val="5D69DE23FACE41C28201417F11B897B5"/>
    <w:rsid w:val="00A707A3"/>
  </w:style>
  <w:style w:type="paragraph" w:customStyle="1" w:styleId="91FB693D2E5A4322AC6FD56E3653ECD7">
    <w:name w:val="91FB693D2E5A4322AC6FD56E3653ECD7"/>
    <w:rsid w:val="00A707A3"/>
  </w:style>
  <w:style w:type="paragraph" w:customStyle="1" w:styleId="3211D6E1B5D04E8BB5D588DE03C98D6124">
    <w:name w:val="3211D6E1B5D04E8BB5D588DE03C98D6124"/>
    <w:rsid w:val="00A707A3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7360A8C06AF449DC84E7036356B0190B24">
    <w:name w:val="7360A8C06AF449DC84E7036356B0190B24"/>
    <w:rsid w:val="00A707A3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267302F7F0AD4370B19A62FB0F569CF324">
    <w:name w:val="267302F7F0AD4370B19A62FB0F569CF324"/>
    <w:rsid w:val="00A707A3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B1495504BB494C329941B52D3314A54224">
    <w:name w:val="B1495504BB494C329941B52D3314A54224"/>
    <w:rsid w:val="00A707A3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4BB4D4154AFE49928B75EC68FEF9EE5324">
    <w:name w:val="4BB4D4154AFE49928B75EC68FEF9EE5324"/>
    <w:rsid w:val="00A707A3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D924423091FF4035B0FCF2ADFC5760AA24">
    <w:name w:val="D924423091FF4035B0FCF2ADFC5760AA24"/>
    <w:rsid w:val="00A707A3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D5CFB96A420E4B5EBA610DCB056664E624">
    <w:name w:val="D5CFB96A420E4B5EBA610DCB056664E624"/>
    <w:rsid w:val="00A707A3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94525F5375014887B46548F7BE2DAC0C8">
    <w:name w:val="94525F5375014887B46548F7BE2DAC0C8"/>
    <w:rsid w:val="00A707A3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F0DC986ACD44CE793A4182B883CECF824">
    <w:name w:val="DF0DC986ACD44CE793A4182B883CECF824"/>
    <w:rsid w:val="00A707A3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AF9D14D30A72455383DEB805541880069">
    <w:name w:val="AF9D14D30A72455383DEB805541880069"/>
    <w:rsid w:val="00A707A3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EC41B02D8B545ABA6DCC0521461552A9">
    <w:name w:val="1EC41B02D8B545ABA6DCC0521461552A9"/>
    <w:rsid w:val="00A707A3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03773FD5AB04755BB9EAE89161EDB3525">
    <w:name w:val="203773FD5AB04755BB9EAE89161EDB3525"/>
    <w:rsid w:val="00A707A3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2257106A1DA4415FBAEDEFB84BE9BC5325">
    <w:name w:val="2257106A1DA4415FBAEDEFB84BE9BC5325"/>
    <w:rsid w:val="00A707A3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246A5DA9322487584E673DD0A79385B25">
    <w:name w:val="F246A5DA9322487584E673DD0A79385B25"/>
    <w:rsid w:val="00A707A3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3898AAF21474A30BF50295861A2377A25">
    <w:name w:val="B3898AAF21474A30BF50295861A2377A25"/>
    <w:rsid w:val="00A707A3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6E92F76A65E46C2B802D5ED96AF897928">
    <w:name w:val="76E92F76A65E46C2B802D5ED96AF897928"/>
    <w:rsid w:val="00A707A3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96AF9131A3B48829167EA1C76205A3128">
    <w:name w:val="896AF9131A3B48829167EA1C76205A3128"/>
    <w:rsid w:val="00A707A3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329A7F25AE1465F8BED49D662FE465A28">
    <w:name w:val="F329A7F25AE1465F8BED49D662FE465A28"/>
    <w:rsid w:val="00A707A3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23E9E4E19E44624B449F30C72E7E5E528">
    <w:name w:val="F23E9E4E19E44624B449F30C72E7E5E528"/>
    <w:rsid w:val="00A707A3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6EF1FC8061541E0A497D906EBE3E61928">
    <w:name w:val="76EF1FC8061541E0A497D906EBE3E61928"/>
    <w:rsid w:val="00A707A3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E3AFBAB665146B49DE48843CDEA816028">
    <w:name w:val="0E3AFBAB665146B49DE48843CDEA816028"/>
    <w:rsid w:val="00A707A3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E7196DA9A404568A1C4485A7624A43128">
    <w:name w:val="FE7196DA9A404568A1C4485A7624A43128"/>
    <w:rsid w:val="00A707A3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C55DC116FCE44C38A88020D0953C4E228">
    <w:name w:val="7C55DC116FCE44C38A88020D0953C4E228"/>
    <w:rsid w:val="00A707A3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14B8FEA2374E159D8E8784494A493D28">
    <w:name w:val="1514B8FEA2374E159D8E8784494A493D28"/>
    <w:rsid w:val="00A707A3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5972C0245D64FF6B9521FDB2281CDD328">
    <w:name w:val="75972C0245D64FF6B9521FDB2281CDD328"/>
    <w:rsid w:val="00A707A3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30740B2DCE64705B299AA8EEF3107F828">
    <w:name w:val="930740B2DCE64705B299AA8EEF3107F828"/>
    <w:rsid w:val="00A707A3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ABE9522A89B41FAB5FEE1342EDC24FF28">
    <w:name w:val="CABE9522A89B41FAB5FEE1342EDC24FF28"/>
    <w:rsid w:val="00A707A3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5C43B63EC6A34478B1FD23AA5039915E28">
    <w:name w:val="5C43B63EC6A34478B1FD23AA5039915E28"/>
    <w:rsid w:val="00A707A3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25A803E38F9402491278CFF8908FB3728">
    <w:name w:val="D25A803E38F9402491278CFF8908FB3728"/>
    <w:rsid w:val="00A707A3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E08F3E5BFBF4C6B804464970712ADF128">
    <w:name w:val="FE08F3E5BFBF4C6B804464970712ADF128"/>
    <w:rsid w:val="00A707A3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60EAC45ACAF44E3AC7EC823ABE425B59">
    <w:name w:val="C60EAC45ACAF44E3AC7EC823ABE425B59"/>
    <w:rsid w:val="00A707A3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81F474D5E014ADFB61548605B8FEFD49">
    <w:name w:val="F81F474D5E014ADFB61548605B8FEFD49"/>
    <w:rsid w:val="00A707A3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36A08312324725B950B9E4F1D7012328">
    <w:name w:val="9E36A08312324725B950B9E4F1D7012328"/>
    <w:rsid w:val="00A707A3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3A2B410D8A4A319EFC0218B7DE566628">
    <w:name w:val="9E3A2B410D8A4A319EFC0218B7DE566628"/>
    <w:rsid w:val="00A707A3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0867C3F9E1B464FB26282CB326D31CB28">
    <w:name w:val="80867C3F9E1B464FB26282CB326D31CB28"/>
    <w:rsid w:val="00A707A3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987780070704AE196E0277E2F3953D828">
    <w:name w:val="9987780070704AE196E0277E2F3953D828"/>
    <w:rsid w:val="00A707A3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8CE0078ACEB4A4FA7552D4FFEF5AB1128">
    <w:name w:val="98CE0078ACEB4A4FA7552D4FFEF5AB1128"/>
    <w:rsid w:val="00A707A3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6D9240EF7C74D4783D0DB3DEFC158AE28">
    <w:name w:val="06D9240EF7C74D4783D0DB3DEFC158AE28"/>
    <w:rsid w:val="00A707A3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72299FA83CF4C32A77189C18E50880F28">
    <w:name w:val="F72299FA83CF4C32A77189C18E50880F28"/>
    <w:rsid w:val="00A707A3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7B54212B87E4C0C9562B2700D8BEDF328">
    <w:name w:val="C7B54212B87E4C0C9562B2700D8BEDF328"/>
    <w:rsid w:val="00A707A3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05A4B64FFAE42BDB4BF2D21508F441D28">
    <w:name w:val="105A4B64FFAE42BDB4BF2D21508F441D28"/>
    <w:rsid w:val="00A707A3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1F4450BAEF8443E8824F6998496478D28">
    <w:name w:val="D1F4450BAEF8443E8824F6998496478D28"/>
    <w:rsid w:val="00A707A3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EE3D44746FB420D8EC5D90A7DC13C3328">
    <w:name w:val="0EE3D44746FB420D8EC5D90A7DC13C3328"/>
    <w:rsid w:val="00A707A3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38C212391BE42548A18008AF5CE3E0328">
    <w:name w:val="438C212391BE42548A18008AF5CE3E0328"/>
    <w:rsid w:val="00A707A3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DC2FBA9191C41C69B94DBB1342530D728">
    <w:name w:val="9DC2FBA9191C41C69B94DBB1342530D728"/>
    <w:rsid w:val="00A707A3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E2249CE389F48D1AF63CB4BB93126B928">
    <w:name w:val="9E2249CE389F48D1AF63CB4BB93126B928"/>
    <w:rsid w:val="00A707A3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F0E1493A603145D0B2A0BF77B6FDF02328">
    <w:name w:val="F0E1493A603145D0B2A0BF77B6FDF02328"/>
    <w:rsid w:val="00A707A3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4A26905DFB34EEF8DC77BCC0A203AFB25">
    <w:name w:val="D4A26905DFB34EEF8DC77BCC0A203AFB25"/>
    <w:rsid w:val="00A707A3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044F9A535FE4CEE96E07B872A148E3A25">
    <w:name w:val="0044F9A535FE4CEE96E07B872A148E3A25"/>
    <w:rsid w:val="00A707A3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4B0333AB58D14AC4828C181BE5414FD525">
    <w:name w:val="4B0333AB58D14AC4828C181BE5414FD525"/>
    <w:rsid w:val="00A707A3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E3B6F12F7C14FAD9FCBF5150A4DD58E25">
    <w:name w:val="8E3B6F12F7C14FAD9FCBF5150A4DD58E25"/>
    <w:rsid w:val="00A707A3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A642BBC75935482D9E177F161D0C7C6825">
    <w:name w:val="A642BBC75935482D9E177F161D0C7C6825"/>
    <w:rsid w:val="00A707A3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59C9DC1F1A5B4B428B34AA9834785A9025">
    <w:name w:val="59C9DC1F1A5B4B428B34AA9834785A9025"/>
    <w:rsid w:val="00A707A3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C20200FF5AE48D5A1F186F399C7C1E925">
    <w:name w:val="1C20200FF5AE48D5A1F186F399C7C1E925"/>
    <w:rsid w:val="00A707A3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738A420655BD49A285CDA52D3036BE5125">
    <w:name w:val="738A420655BD49A285CDA52D3036BE5125"/>
    <w:rsid w:val="00A707A3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6E03F40F77FB45D2B5D80A7E8C89943325">
    <w:name w:val="6E03F40F77FB45D2B5D80A7E8C89943325"/>
    <w:rsid w:val="00A707A3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DFA2F7603554D0B95802131CC171D6725">
    <w:name w:val="BDFA2F7603554D0B95802131CC171D6725"/>
    <w:rsid w:val="00A707A3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03EE4572D85D4A3FA969533E4B5018F425">
    <w:name w:val="03EE4572D85D4A3FA969533E4B5018F425"/>
    <w:rsid w:val="00A707A3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808AE772A7754D87A7E418276CEF36BB25">
    <w:name w:val="808AE772A7754D87A7E418276CEF36BB25"/>
    <w:rsid w:val="00A707A3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2D0BE4350614062B87FA1F11139583025">
    <w:name w:val="12D0BE4350614062B87FA1F11139583025"/>
    <w:rsid w:val="00A707A3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CAAE5D3C42874E63867608E7E4C3DBCC25">
    <w:name w:val="CAAE5D3C42874E63867608E7E4C3DBCC25"/>
    <w:rsid w:val="00A707A3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D9347BCFA04C24908CD29E8C1C5EC525">
    <w:name w:val="15D9347BCFA04C24908CD29E8C1C5EC525"/>
    <w:rsid w:val="00A707A3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B190E98000A844F8A197C16382A5D03625">
    <w:name w:val="B190E98000A844F8A197C16382A5D03625"/>
    <w:rsid w:val="00A707A3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98462B62E6E649B483D06D4C5A23BB6925">
    <w:name w:val="98462B62E6E649B483D06D4C5A23BB6925"/>
    <w:rsid w:val="00A707A3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1580A433B5B34DB38388C2BBB6F6A2CD25">
    <w:name w:val="1580A433B5B34DB38388C2BBB6F6A2CD25"/>
    <w:rsid w:val="00A707A3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9DB60D5308244449F5444A86A2C3F66">
    <w:name w:val="D9DB60D5308244449F5444A86A2C3F66"/>
    <w:rsid w:val="000D79C2"/>
  </w:style>
  <w:style w:type="paragraph" w:customStyle="1" w:styleId="468FA7B311894FF1AB0089CDCE39AE37">
    <w:name w:val="468FA7B311894FF1AB0089CDCE39AE37"/>
    <w:rsid w:val="000D79C2"/>
  </w:style>
  <w:style w:type="paragraph" w:customStyle="1" w:styleId="DD750A3F63C740C68687C6FE773A4C9D">
    <w:name w:val="DD750A3F63C740C68687C6FE773A4C9D"/>
    <w:rsid w:val="000D79C2"/>
  </w:style>
  <w:style w:type="paragraph" w:customStyle="1" w:styleId="CD81E382501541E9B57518D53165EB22">
    <w:name w:val="CD81E382501541E9B57518D53165EB22"/>
    <w:rsid w:val="000D79C2"/>
  </w:style>
  <w:style w:type="paragraph" w:customStyle="1" w:styleId="3211D6E1B5D04E8BB5D588DE03C98D6125">
    <w:name w:val="3211D6E1B5D04E8BB5D588DE03C98D6125"/>
    <w:rsid w:val="003B5987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7360A8C06AF449DC84E7036356B0190B25">
    <w:name w:val="7360A8C06AF449DC84E7036356B0190B25"/>
    <w:rsid w:val="003B5987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267302F7F0AD4370B19A62FB0F569CF325">
    <w:name w:val="267302F7F0AD4370B19A62FB0F569CF325"/>
    <w:rsid w:val="003B5987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B1495504BB494C329941B52D3314A54225">
    <w:name w:val="B1495504BB494C329941B52D3314A54225"/>
    <w:rsid w:val="003B5987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4BB4D4154AFE49928B75EC68FEF9EE5325">
    <w:name w:val="4BB4D4154AFE49928B75EC68FEF9EE5325"/>
    <w:rsid w:val="003B5987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D924423091FF4035B0FCF2ADFC5760AA25">
    <w:name w:val="D924423091FF4035B0FCF2ADFC5760AA25"/>
    <w:rsid w:val="003B5987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D5CFB96A420E4B5EBA610DCB056664E625">
    <w:name w:val="D5CFB96A420E4B5EBA610DCB056664E625"/>
    <w:rsid w:val="003B5987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  <w:style w:type="paragraph" w:customStyle="1" w:styleId="94525F5375014887B46548F7BE2DAC0C9">
    <w:name w:val="94525F5375014887B46548F7BE2DAC0C9"/>
    <w:rsid w:val="003B5987"/>
    <w:pPr>
      <w:spacing w:after="0" w:line="240" w:lineRule="auto"/>
    </w:pPr>
    <w:rPr>
      <w:rFonts w:ascii="Times New Roman" w:eastAsia="Times New Roman" w:hAnsi="Times New Roman" w:cs="Times New Roman"/>
      <w:color w:val="333399"/>
      <w:sz w:val="20"/>
      <w:szCs w:val="20"/>
    </w:rPr>
  </w:style>
  <w:style w:type="paragraph" w:customStyle="1" w:styleId="DF0DC986ACD44CE793A4182B883CECF825">
    <w:name w:val="DF0DC986ACD44CE793A4182B883CECF825"/>
    <w:rsid w:val="003B5987"/>
    <w:pPr>
      <w:spacing w:before="120" w:after="120" w:line="240" w:lineRule="exact"/>
      <w:jc w:val="both"/>
    </w:pPr>
    <w:rPr>
      <w:rFonts w:ascii="GillSans" w:eastAsia="Times New Roman" w:hAnsi="GillSans" w:cs="Times New Roman"/>
      <w:color w:val="333399"/>
      <w:sz w:val="18"/>
      <w:szCs w:val="18"/>
      <w:lang w:val="x-none" w:eastAsia="x-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66DFE-9055-48E4-9F8C-E4E505A57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20</Pages>
  <Words>5149</Words>
  <Characters>29354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HERE</Company>
  <LinksUpToDate>false</LinksUpToDate>
  <CharactersWithSpaces>34435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Mertala, Lauri</dc:creator>
  <cp:keywords/>
  <dc:description/>
  <cp:lastModifiedBy>Pinheiro, Ricardo</cp:lastModifiedBy>
  <cp:revision>7</cp:revision>
  <cp:lastPrinted>2016-03-01T12:23:00Z</cp:lastPrinted>
  <dcterms:created xsi:type="dcterms:W3CDTF">2016-03-29T16:13:00Z</dcterms:created>
  <dcterms:modified xsi:type="dcterms:W3CDTF">2016-06-08T16:07:00Z</dcterms:modified>
</cp:coreProperties>
</file>