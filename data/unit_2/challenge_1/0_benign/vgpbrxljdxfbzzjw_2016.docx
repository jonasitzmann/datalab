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0410D9" w14:textId="77777777" w:rsidR="00B97284" w:rsidRPr="000B6437" w:rsidRDefault="000517E6">
      <w:pPr>
        <w:spacing w:before="240" w:after="240" w:line="276" w:lineRule="auto"/>
        <w:jc w:val="center"/>
        <w:rPr>
          <w:b/>
          <w:sz w:val="32"/>
          <w:szCs w:val="32"/>
          <w:rPrChange w:id="0" w:author="susan lawrence helke" w:date="2016-06-22T20:43:00Z">
            <w:rPr/>
          </w:rPrChange>
        </w:rPr>
        <w:pPrChange w:id="1" w:author="susan lawrence helke" w:date="2016-06-22T20:43:00Z">
          <w:pPr/>
        </w:pPrChange>
      </w:pPr>
      <w:bookmarkStart w:id="2" w:name="_GoBack"/>
      <w:proofErr w:type="spellStart"/>
      <w:r w:rsidRPr="000B6437">
        <w:rPr>
          <w:b/>
          <w:sz w:val="32"/>
          <w:szCs w:val="32"/>
          <w:rPrChange w:id="3" w:author="susan lawrence helke" w:date="2016-06-22T20:43:00Z">
            <w:rPr/>
          </w:rPrChange>
        </w:rPr>
        <w:t>Withings</w:t>
      </w:r>
      <w:proofErr w:type="spellEnd"/>
      <w:r w:rsidRPr="000B6437">
        <w:rPr>
          <w:b/>
          <w:sz w:val="32"/>
          <w:szCs w:val="32"/>
          <w:rPrChange w:id="4" w:author="susan lawrence helke" w:date="2016-06-22T20:43:00Z">
            <w:rPr/>
          </w:rPrChange>
        </w:rPr>
        <w:t xml:space="preserve"> </w:t>
      </w:r>
      <w:proofErr w:type="spellStart"/>
      <w:r w:rsidRPr="000B6437">
        <w:rPr>
          <w:b/>
          <w:sz w:val="32"/>
          <w:szCs w:val="32"/>
          <w:rPrChange w:id="5" w:author="susan lawrence helke" w:date="2016-06-22T20:43:00Z">
            <w:rPr/>
          </w:rPrChange>
        </w:rPr>
        <w:t>Activite</w:t>
      </w:r>
      <w:proofErr w:type="spellEnd"/>
      <w:r w:rsidRPr="000B6437">
        <w:rPr>
          <w:b/>
          <w:sz w:val="32"/>
          <w:szCs w:val="32"/>
          <w:rPrChange w:id="6" w:author="susan lawrence helke" w:date="2016-06-22T20:43:00Z">
            <w:rPr/>
          </w:rPrChange>
        </w:rPr>
        <w:t xml:space="preserve"> Steel – Activity and Sleep Tracking Watch – Mineral </w:t>
      </w:r>
      <w:bookmarkEnd w:id="2"/>
      <w:r w:rsidRPr="000B6437">
        <w:rPr>
          <w:b/>
          <w:sz w:val="32"/>
          <w:szCs w:val="32"/>
          <w:rPrChange w:id="7" w:author="susan lawrence helke" w:date="2016-06-22T20:43:00Z">
            <w:rPr/>
          </w:rPrChange>
        </w:rPr>
        <w:t>Glass and Stainless Steel</w:t>
      </w:r>
    </w:p>
    <w:p w14:paraId="5E07455F" w14:textId="77777777" w:rsidR="00B97284" w:rsidRPr="000B6437" w:rsidDel="000B6437" w:rsidRDefault="00B97284">
      <w:pPr>
        <w:spacing w:before="240" w:after="240" w:line="276" w:lineRule="auto"/>
        <w:rPr>
          <w:del w:id="8" w:author="susan lawrence helke" w:date="2016-06-22T20:43:00Z"/>
          <w:b/>
          <w:sz w:val="32"/>
          <w:szCs w:val="32"/>
          <w:rPrChange w:id="9" w:author="susan lawrence helke" w:date="2016-06-22T20:43:00Z">
            <w:rPr>
              <w:del w:id="10" w:author="susan lawrence helke" w:date="2016-06-22T20:43:00Z"/>
            </w:rPr>
          </w:rPrChange>
        </w:rPr>
        <w:pPrChange w:id="11" w:author="susan lawrence helke" w:date="2016-06-22T20:43:00Z">
          <w:pPr/>
        </w:pPrChange>
      </w:pPr>
    </w:p>
    <w:p w14:paraId="57FD46F8" w14:textId="77777777" w:rsidR="00B97284" w:rsidRPr="000B6437" w:rsidDel="000B6437" w:rsidRDefault="00B97284">
      <w:pPr>
        <w:spacing w:before="240" w:after="240" w:line="276" w:lineRule="auto"/>
        <w:rPr>
          <w:del w:id="12" w:author="susan lawrence helke" w:date="2016-06-22T20:43:00Z"/>
          <w:b/>
          <w:sz w:val="28"/>
          <w:szCs w:val="28"/>
          <w:rPrChange w:id="13" w:author="susan lawrence helke" w:date="2016-06-22T20:43:00Z">
            <w:rPr>
              <w:del w:id="14" w:author="susan lawrence helke" w:date="2016-06-22T20:43:00Z"/>
            </w:rPr>
          </w:rPrChange>
        </w:rPr>
        <w:pPrChange w:id="15" w:author="susan lawrence helke" w:date="2016-06-22T20:43:00Z">
          <w:pPr/>
        </w:pPrChange>
      </w:pPr>
      <w:del w:id="16" w:author="susan lawrence helke" w:date="2016-06-22T20:43:00Z">
        <w:r w:rsidRPr="000B6437" w:rsidDel="000B6437">
          <w:rPr>
            <w:b/>
            <w:sz w:val="28"/>
            <w:szCs w:val="28"/>
            <w:rPrChange w:id="17" w:author="susan lawrence helke" w:date="2016-06-22T20:43:00Z">
              <w:rPr/>
            </w:rPrChange>
          </w:rPr>
          <w:delText>Introduction</w:delText>
        </w:r>
      </w:del>
    </w:p>
    <w:p w14:paraId="2A9882CB" w14:textId="77777777" w:rsidR="00B97284" w:rsidDel="000B6437" w:rsidRDefault="00B97284">
      <w:pPr>
        <w:spacing w:before="240" w:after="240" w:line="276" w:lineRule="auto"/>
        <w:rPr>
          <w:del w:id="18" w:author="susan lawrence helke" w:date="2016-06-22T20:43:00Z"/>
        </w:rPr>
        <w:pPrChange w:id="19" w:author="susan lawrence helke" w:date="2016-06-22T20:43:00Z">
          <w:pPr/>
        </w:pPrChange>
      </w:pPr>
    </w:p>
    <w:p w14:paraId="37DE7266" w14:textId="77777777" w:rsidR="000517E6" w:rsidRDefault="000517E6">
      <w:pPr>
        <w:spacing w:before="240" w:after="240" w:line="276" w:lineRule="auto"/>
        <w:pPrChange w:id="20" w:author="susan lawrence helke" w:date="2016-06-22T20:43:00Z">
          <w:pPr/>
        </w:pPrChange>
      </w:pPr>
      <w:r>
        <w:t xml:space="preserve">Want a modern looking fitness tracker that shouts substance and style? There are a lot of those in the market and one of these </w:t>
      </w:r>
      <w:r w:rsidR="004027D5">
        <w:t xml:space="preserve">is this stylish </w:t>
      </w:r>
      <w:proofErr w:type="spellStart"/>
      <w:r w:rsidR="004027D5">
        <w:t>Withings</w:t>
      </w:r>
      <w:proofErr w:type="spellEnd"/>
      <w:r w:rsidR="004027D5">
        <w:t xml:space="preserve"> </w:t>
      </w:r>
      <w:proofErr w:type="spellStart"/>
      <w:r w:rsidR="004027D5">
        <w:t>Activite</w:t>
      </w:r>
      <w:proofErr w:type="spellEnd"/>
      <w:r w:rsidR="004027D5">
        <w:t xml:space="preserve"> Steel Activity and Sleep Tracking Watch!</w:t>
      </w:r>
    </w:p>
    <w:p w14:paraId="6BD785EC" w14:textId="77777777" w:rsidR="00B97284" w:rsidRPr="000B6437" w:rsidDel="000B6437" w:rsidRDefault="00B97284">
      <w:pPr>
        <w:spacing w:before="240" w:after="240" w:line="276" w:lineRule="auto"/>
        <w:rPr>
          <w:del w:id="21" w:author="susan lawrence helke" w:date="2016-06-22T20:43:00Z"/>
          <w:b/>
          <w:sz w:val="28"/>
          <w:szCs w:val="28"/>
          <w:rPrChange w:id="22" w:author="susan lawrence helke" w:date="2016-06-22T20:43:00Z">
            <w:rPr>
              <w:del w:id="23" w:author="susan lawrence helke" w:date="2016-06-22T20:43:00Z"/>
            </w:rPr>
          </w:rPrChange>
        </w:rPr>
        <w:pPrChange w:id="24" w:author="susan lawrence helke" w:date="2016-06-22T20:43:00Z">
          <w:pPr/>
        </w:pPrChange>
      </w:pPr>
    </w:p>
    <w:p w14:paraId="4639AAE4" w14:textId="77777777" w:rsidR="00B97284" w:rsidRPr="000B6437" w:rsidRDefault="00B97284">
      <w:pPr>
        <w:spacing w:before="240" w:after="240" w:line="276" w:lineRule="auto"/>
        <w:rPr>
          <w:b/>
          <w:sz w:val="28"/>
          <w:szCs w:val="28"/>
          <w:rPrChange w:id="25" w:author="susan lawrence helke" w:date="2016-06-22T20:43:00Z">
            <w:rPr/>
          </w:rPrChange>
        </w:rPr>
        <w:pPrChange w:id="26" w:author="susan lawrence helke" w:date="2016-06-22T20:43:00Z">
          <w:pPr/>
        </w:pPrChange>
      </w:pPr>
      <w:r w:rsidRPr="000B6437">
        <w:rPr>
          <w:b/>
          <w:sz w:val="28"/>
          <w:szCs w:val="28"/>
          <w:rPrChange w:id="27" w:author="susan lawrence helke" w:date="2016-06-22T20:43:00Z">
            <w:rPr/>
          </w:rPrChange>
        </w:rPr>
        <w:t>Features</w:t>
      </w:r>
    </w:p>
    <w:p w14:paraId="2D5DC5EB" w14:textId="77777777" w:rsidR="004027D5" w:rsidRDefault="004027D5">
      <w:pPr>
        <w:spacing w:before="240" w:after="240" w:line="276" w:lineRule="auto"/>
        <w:pPrChange w:id="28" w:author="susan lawrence helke" w:date="2016-06-22T20:43:00Z">
          <w:pPr/>
        </w:pPrChange>
      </w:pPr>
      <w:r>
        <w:t xml:space="preserve">It may look like a very simple watch at first, but </w:t>
      </w:r>
      <w:proofErr w:type="spellStart"/>
      <w:r>
        <w:t>Withings</w:t>
      </w:r>
      <w:proofErr w:type="spellEnd"/>
      <w:r>
        <w:t xml:space="preserve"> </w:t>
      </w:r>
      <w:proofErr w:type="spellStart"/>
      <w:r>
        <w:t>Activite</w:t>
      </w:r>
      <w:proofErr w:type="spellEnd"/>
      <w:r>
        <w:t xml:space="preserve"> Steel is a full-fledged activity tracker. This smartwatch can give you the full activity tracking data you can get from other fitness trackers without giving away that your watch is a fitness tracker. These are the features of this classy fitness tracker watch:</w:t>
      </w:r>
    </w:p>
    <w:p w14:paraId="017EA117" w14:textId="176595A1" w:rsidR="004027D5" w:rsidRDefault="004027D5">
      <w:pPr>
        <w:pStyle w:val="ListParagraph"/>
        <w:numPr>
          <w:ilvl w:val="0"/>
          <w:numId w:val="2"/>
        </w:numPr>
        <w:spacing w:before="240" w:after="240" w:line="276" w:lineRule="auto"/>
        <w:pPrChange w:id="29" w:author="susan lawrence helke" w:date="2016-06-22T20:43:00Z">
          <w:pPr>
            <w:pStyle w:val="ListParagraph"/>
            <w:numPr>
              <w:numId w:val="2"/>
            </w:numPr>
            <w:ind w:hanging="360"/>
          </w:pPr>
        </w:pPrChange>
      </w:pPr>
      <w:r>
        <w:t xml:space="preserve">Has an automatic tracking capability that would not require users to set it </w:t>
      </w:r>
      <w:proofErr w:type="gramStart"/>
      <w:r w:rsidR="000A0C8D">
        <w:t>up</w:t>
      </w:r>
      <w:ins w:id="30" w:author="susan lawrence helke" w:date="2016-06-22T20:47:00Z">
        <w:r w:rsidR="000B6437">
          <w:t>.</w:t>
        </w:r>
      </w:ins>
      <w:proofErr w:type="gramEnd"/>
    </w:p>
    <w:p w14:paraId="71F6A53A" w14:textId="77777777" w:rsidR="004027D5" w:rsidRDefault="004027D5">
      <w:pPr>
        <w:pStyle w:val="ListParagraph"/>
        <w:numPr>
          <w:ilvl w:val="0"/>
          <w:numId w:val="2"/>
        </w:numPr>
        <w:spacing w:before="240" w:after="240" w:line="276" w:lineRule="auto"/>
        <w:pPrChange w:id="31" w:author="susan lawrence helke" w:date="2016-06-22T20:43:00Z">
          <w:pPr>
            <w:pStyle w:val="ListParagraph"/>
            <w:numPr>
              <w:numId w:val="2"/>
            </w:numPr>
            <w:ind w:hanging="360"/>
          </w:pPr>
        </w:pPrChange>
      </w:pPr>
      <w:r>
        <w:t xml:space="preserve">Data is viewable with the Health Mate app, indicating </w:t>
      </w:r>
      <w:r w:rsidR="000A0C8D">
        <w:t xml:space="preserve">the activity counter done and sent immediately with the BTLE (Bluetooth Low Energy) feature of the device. </w:t>
      </w:r>
    </w:p>
    <w:p w14:paraId="1E2D92EA" w14:textId="2F29FF88" w:rsidR="000A0C8D" w:rsidRDefault="000A0C8D">
      <w:pPr>
        <w:pStyle w:val="ListParagraph"/>
        <w:numPr>
          <w:ilvl w:val="0"/>
          <w:numId w:val="2"/>
        </w:numPr>
        <w:spacing w:before="240" w:after="240" w:line="276" w:lineRule="auto"/>
        <w:pPrChange w:id="32" w:author="susan lawrence helke" w:date="2016-06-22T20:43:00Z">
          <w:pPr>
            <w:pStyle w:val="ListParagraph"/>
            <w:numPr>
              <w:numId w:val="2"/>
            </w:numPr>
            <w:ind w:hanging="360"/>
          </w:pPr>
        </w:pPrChange>
      </w:pPr>
      <w:r>
        <w:t xml:space="preserve">The tachometer serves as </w:t>
      </w:r>
      <w:ins w:id="33" w:author="susan lawrence helke" w:date="2016-06-22T20:47:00Z">
        <w:r w:rsidR="000B6437">
          <w:t>a</w:t>
        </w:r>
      </w:ins>
      <w:del w:id="34" w:author="susan lawrence helke" w:date="2016-06-22T20:47:00Z">
        <w:r w:rsidDel="000B6437">
          <w:delText>the</w:delText>
        </w:r>
      </w:del>
      <w:r>
        <w:t xml:space="preserve"> guide for users with regards to their daily goal, recording their progress. </w:t>
      </w:r>
    </w:p>
    <w:p w14:paraId="5569EF27" w14:textId="2BB19064" w:rsidR="000A0C8D" w:rsidRDefault="000A0C8D">
      <w:pPr>
        <w:pStyle w:val="ListParagraph"/>
        <w:numPr>
          <w:ilvl w:val="0"/>
          <w:numId w:val="2"/>
        </w:numPr>
        <w:spacing w:before="240" w:after="240" w:line="276" w:lineRule="auto"/>
        <w:pPrChange w:id="35" w:author="susan lawrence helke" w:date="2016-06-22T20:43:00Z">
          <w:pPr>
            <w:pStyle w:val="ListParagraph"/>
            <w:numPr>
              <w:numId w:val="2"/>
            </w:numPr>
            <w:ind w:hanging="360"/>
          </w:pPr>
        </w:pPrChange>
      </w:pPr>
      <w:r>
        <w:t>This device is water resistant</w:t>
      </w:r>
      <w:del w:id="36" w:author="susan lawrence helke" w:date="2016-06-22T20:47:00Z">
        <w:r w:rsidDel="000B6437">
          <w:delText xml:space="preserve"> by</w:delText>
        </w:r>
      </w:del>
      <w:r>
        <w:t xml:space="preserve"> up to 5ATM, allowing you to </w:t>
      </w:r>
      <w:ins w:id="37" w:author="susan lawrence helke" w:date="2016-06-22T20:47:00Z">
        <w:r w:rsidR="000B6437">
          <w:t>wear</w:t>
        </w:r>
      </w:ins>
      <w:del w:id="38" w:author="susan lawrence helke" w:date="2016-06-22T20:47:00Z">
        <w:r w:rsidDel="000B6437">
          <w:delText>bring</w:delText>
        </w:r>
      </w:del>
      <w:r>
        <w:t xml:space="preserve"> it while swimming</w:t>
      </w:r>
      <w:ins w:id="39" w:author="susan lawrence helke" w:date="2016-06-22T20:48:00Z">
        <w:r w:rsidR="000B6437">
          <w:t>; it</w:t>
        </w:r>
      </w:ins>
      <w:del w:id="40" w:author="susan lawrence helke" w:date="2016-06-22T20:48:00Z">
        <w:r w:rsidDel="000B6437">
          <w:delText xml:space="preserve"> a</w:delText>
        </w:r>
      </w:del>
      <w:del w:id="41" w:author="susan lawrence helke" w:date="2016-06-22T20:47:00Z">
        <w:r w:rsidDel="000B6437">
          <w:delText>nd</w:delText>
        </w:r>
      </w:del>
      <w:r>
        <w:t xml:space="preserve"> immediately switches its mode to record lap times, speed and strokes. </w:t>
      </w:r>
    </w:p>
    <w:p w14:paraId="5C088455" w14:textId="55FD292A" w:rsidR="000A0C8D" w:rsidRDefault="000A0C8D">
      <w:pPr>
        <w:pStyle w:val="ListParagraph"/>
        <w:numPr>
          <w:ilvl w:val="0"/>
          <w:numId w:val="2"/>
        </w:numPr>
        <w:spacing w:before="240" w:after="240" w:line="276" w:lineRule="auto"/>
        <w:pPrChange w:id="42" w:author="susan lawrence helke" w:date="2016-06-22T20:43:00Z">
          <w:pPr>
            <w:pStyle w:val="ListParagraph"/>
            <w:numPr>
              <w:numId w:val="2"/>
            </w:numPr>
            <w:ind w:hanging="360"/>
          </w:pPr>
        </w:pPrChange>
      </w:pPr>
      <w:r>
        <w:t xml:space="preserve">It automatically starts recording sleep patterns if the user is asleep and </w:t>
      </w:r>
      <w:ins w:id="43" w:author="susan lawrence helke" w:date="2016-06-22T20:48:00Z">
        <w:r w:rsidR="000B6437">
          <w:t xml:space="preserve">will </w:t>
        </w:r>
      </w:ins>
      <w:r>
        <w:t xml:space="preserve">wake you up with a silent and gentle vibrating alarm. </w:t>
      </w:r>
    </w:p>
    <w:p w14:paraId="4DC99090" w14:textId="6C210C1E" w:rsidR="000A0C8D" w:rsidRDefault="000A0C8D">
      <w:pPr>
        <w:pStyle w:val="ListParagraph"/>
        <w:numPr>
          <w:ilvl w:val="0"/>
          <w:numId w:val="2"/>
        </w:numPr>
        <w:spacing w:before="240" w:after="240" w:line="276" w:lineRule="auto"/>
        <w:pPrChange w:id="44" w:author="susan lawrence helke" w:date="2016-06-22T20:43:00Z">
          <w:pPr>
            <w:pStyle w:val="ListParagraph"/>
            <w:numPr>
              <w:numId w:val="2"/>
            </w:numPr>
            <w:ind w:hanging="360"/>
          </w:pPr>
        </w:pPrChange>
      </w:pPr>
      <w:r>
        <w:t>One does not need to charge this watch unlike other watches as users only need</w:t>
      </w:r>
      <w:ins w:id="45" w:author="susan lawrence helke" w:date="2016-06-22T20:48:00Z">
        <w:r w:rsidR="000B6437">
          <w:t>s</w:t>
        </w:r>
      </w:ins>
      <w:del w:id="46" w:author="susan lawrence helke" w:date="2016-06-22T20:48:00Z">
        <w:r w:rsidDel="000B6437">
          <w:delText xml:space="preserve"> to use</w:delText>
        </w:r>
      </w:del>
      <w:r>
        <w:t xml:space="preserve"> a standard button cell watch battery. </w:t>
      </w:r>
    </w:p>
    <w:p w14:paraId="48BBBC6E" w14:textId="77777777" w:rsidR="00B97284" w:rsidRPr="000B6437" w:rsidDel="000B6437" w:rsidRDefault="00B97284">
      <w:pPr>
        <w:spacing w:before="240" w:after="240" w:line="276" w:lineRule="auto"/>
        <w:rPr>
          <w:del w:id="47" w:author="susan lawrence helke" w:date="2016-06-22T20:44:00Z"/>
          <w:b/>
          <w:sz w:val="28"/>
          <w:szCs w:val="28"/>
          <w:rPrChange w:id="48" w:author="susan lawrence helke" w:date="2016-06-22T20:44:00Z">
            <w:rPr>
              <w:del w:id="49" w:author="susan lawrence helke" w:date="2016-06-22T20:44:00Z"/>
            </w:rPr>
          </w:rPrChange>
        </w:rPr>
        <w:pPrChange w:id="50" w:author="susan lawrence helke" w:date="2016-06-22T20:43:00Z">
          <w:pPr/>
        </w:pPrChange>
      </w:pPr>
    </w:p>
    <w:p w14:paraId="653892D0" w14:textId="77777777" w:rsidR="00B97284" w:rsidRPr="000B6437" w:rsidDel="000B6437" w:rsidRDefault="00B97284">
      <w:pPr>
        <w:spacing w:before="240" w:after="240" w:line="276" w:lineRule="auto"/>
        <w:rPr>
          <w:del w:id="51" w:author="susan lawrence helke" w:date="2016-06-22T20:44:00Z"/>
          <w:b/>
          <w:sz w:val="28"/>
          <w:szCs w:val="28"/>
          <w:rPrChange w:id="52" w:author="susan lawrence helke" w:date="2016-06-22T20:44:00Z">
            <w:rPr>
              <w:del w:id="53" w:author="susan lawrence helke" w:date="2016-06-22T20:44:00Z"/>
            </w:rPr>
          </w:rPrChange>
        </w:rPr>
        <w:pPrChange w:id="54" w:author="susan lawrence helke" w:date="2016-06-22T20:43:00Z">
          <w:pPr/>
        </w:pPrChange>
      </w:pPr>
    </w:p>
    <w:p w14:paraId="46652102" w14:textId="28A685BE" w:rsidR="00B97284" w:rsidRPr="000B6437" w:rsidDel="000B6437" w:rsidRDefault="00B97284">
      <w:pPr>
        <w:spacing w:before="240" w:after="240" w:line="276" w:lineRule="auto"/>
        <w:rPr>
          <w:del w:id="55" w:author="susan lawrence helke" w:date="2016-06-22T20:44:00Z"/>
          <w:b/>
          <w:sz w:val="28"/>
          <w:szCs w:val="28"/>
          <w:rPrChange w:id="56" w:author="susan lawrence helke" w:date="2016-06-22T20:44:00Z">
            <w:rPr>
              <w:del w:id="57" w:author="susan lawrence helke" w:date="2016-06-22T20:44:00Z"/>
            </w:rPr>
          </w:rPrChange>
        </w:rPr>
        <w:pPrChange w:id="58" w:author="susan lawrence helke" w:date="2016-06-22T20:43:00Z">
          <w:pPr/>
        </w:pPrChange>
      </w:pPr>
      <w:r w:rsidRPr="000B6437">
        <w:rPr>
          <w:b/>
          <w:sz w:val="28"/>
          <w:szCs w:val="28"/>
          <w:rPrChange w:id="59" w:author="susan lawrence helke" w:date="2016-06-22T20:44:00Z">
            <w:rPr/>
          </w:rPrChange>
        </w:rPr>
        <w:t xml:space="preserve">Functions </w:t>
      </w:r>
      <w:ins w:id="60" w:author="susan lawrence helke" w:date="2016-06-22T20:46:00Z">
        <w:r w:rsidR="000B6437">
          <w:rPr>
            <w:b/>
            <w:sz w:val="28"/>
            <w:szCs w:val="28"/>
          </w:rPr>
          <w:t>a</w:t>
        </w:r>
      </w:ins>
      <w:del w:id="61" w:author="susan lawrence helke" w:date="2016-06-22T20:46:00Z">
        <w:r w:rsidRPr="000B6437" w:rsidDel="000B6437">
          <w:rPr>
            <w:b/>
            <w:sz w:val="28"/>
            <w:szCs w:val="28"/>
            <w:rPrChange w:id="62" w:author="susan lawrence helke" w:date="2016-06-22T20:44:00Z">
              <w:rPr/>
            </w:rPrChange>
          </w:rPr>
          <w:delText>A</w:delText>
        </w:r>
      </w:del>
      <w:r w:rsidRPr="000B6437">
        <w:rPr>
          <w:b/>
          <w:sz w:val="28"/>
          <w:szCs w:val="28"/>
          <w:rPrChange w:id="63" w:author="susan lawrence helke" w:date="2016-06-22T20:44:00Z">
            <w:rPr/>
          </w:rPrChange>
        </w:rPr>
        <w:t>vailable</w:t>
      </w:r>
    </w:p>
    <w:p w14:paraId="30B035B3" w14:textId="77777777" w:rsidR="00B97284" w:rsidRDefault="00B97284">
      <w:pPr>
        <w:spacing w:before="240" w:after="240" w:line="276" w:lineRule="auto"/>
        <w:pPrChange w:id="64" w:author="susan lawrence helke" w:date="2016-06-22T20:43:00Z">
          <w:pPr/>
        </w:pPrChange>
      </w:pPr>
    </w:p>
    <w:p w14:paraId="7308E40C" w14:textId="77777777" w:rsidR="00B97284" w:rsidRDefault="00B97284">
      <w:pPr>
        <w:pStyle w:val="ListParagraph"/>
        <w:numPr>
          <w:ilvl w:val="0"/>
          <w:numId w:val="1"/>
        </w:numPr>
        <w:spacing w:before="240" w:after="240" w:line="276" w:lineRule="auto"/>
        <w:pPrChange w:id="65" w:author="susan lawrence helke" w:date="2016-06-22T20:43:00Z">
          <w:pPr>
            <w:pStyle w:val="ListParagraph"/>
            <w:numPr>
              <w:numId w:val="1"/>
            </w:numPr>
            <w:ind w:hanging="360"/>
          </w:pPr>
        </w:pPrChange>
      </w:pPr>
      <w:r>
        <w:t>Distance tracker: Yes</w:t>
      </w:r>
    </w:p>
    <w:p w14:paraId="3721A043" w14:textId="77777777" w:rsidR="00B97284" w:rsidRDefault="00B97284">
      <w:pPr>
        <w:pStyle w:val="ListParagraph"/>
        <w:numPr>
          <w:ilvl w:val="0"/>
          <w:numId w:val="1"/>
        </w:numPr>
        <w:spacing w:before="240" w:after="240" w:line="276" w:lineRule="auto"/>
        <w:pPrChange w:id="66" w:author="susan lawrence helke" w:date="2016-06-22T20:43:00Z">
          <w:pPr>
            <w:pStyle w:val="ListParagraph"/>
            <w:numPr>
              <w:numId w:val="1"/>
            </w:numPr>
            <w:ind w:hanging="360"/>
          </w:pPr>
        </w:pPrChange>
      </w:pPr>
      <w:r>
        <w:t>Calorie tracker: Yes</w:t>
      </w:r>
    </w:p>
    <w:p w14:paraId="200E0694" w14:textId="77777777" w:rsidR="00B97284" w:rsidRDefault="00B97284">
      <w:pPr>
        <w:pStyle w:val="ListParagraph"/>
        <w:numPr>
          <w:ilvl w:val="0"/>
          <w:numId w:val="1"/>
        </w:numPr>
        <w:spacing w:before="240" w:after="240" w:line="276" w:lineRule="auto"/>
        <w:pPrChange w:id="67" w:author="susan lawrence helke" w:date="2016-06-22T20:43:00Z">
          <w:pPr>
            <w:pStyle w:val="ListParagraph"/>
            <w:numPr>
              <w:numId w:val="1"/>
            </w:numPr>
            <w:ind w:hanging="360"/>
          </w:pPr>
        </w:pPrChange>
      </w:pPr>
      <w:r>
        <w:t>Heart rate monitor: Yes</w:t>
      </w:r>
    </w:p>
    <w:p w14:paraId="551F263E" w14:textId="77777777" w:rsidR="00B97284" w:rsidRDefault="00B97284">
      <w:pPr>
        <w:pStyle w:val="ListParagraph"/>
        <w:numPr>
          <w:ilvl w:val="0"/>
          <w:numId w:val="1"/>
        </w:numPr>
        <w:spacing w:before="240" w:after="240" w:line="276" w:lineRule="auto"/>
        <w:pPrChange w:id="68" w:author="susan lawrence helke" w:date="2016-06-22T20:43:00Z">
          <w:pPr>
            <w:pStyle w:val="ListParagraph"/>
            <w:numPr>
              <w:numId w:val="1"/>
            </w:numPr>
            <w:ind w:hanging="360"/>
          </w:pPr>
        </w:pPrChange>
      </w:pPr>
      <w:r>
        <w:t>Sleep tracker: Yes</w:t>
      </w:r>
    </w:p>
    <w:p w14:paraId="270B077E" w14:textId="4ADACF43" w:rsidR="00B97284" w:rsidRDefault="00B97284">
      <w:pPr>
        <w:pStyle w:val="ListParagraph"/>
        <w:numPr>
          <w:ilvl w:val="0"/>
          <w:numId w:val="1"/>
        </w:numPr>
        <w:spacing w:before="240" w:after="240" w:line="276" w:lineRule="auto"/>
        <w:pPrChange w:id="69" w:author="susan lawrence helke" w:date="2016-06-22T20:43:00Z">
          <w:pPr>
            <w:pStyle w:val="ListParagraph"/>
            <w:numPr>
              <w:numId w:val="1"/>
            </w:numPr>
            <w:ind w:hanging="360"/>
          </w:pPr>
        </w:pPrChange>
      </w:pPr>
      <w:r>
        <w:t xml:space="preserve">Wi-Fi </w:t>
      </w:r>
      <w:ins w:id="70" w:author="susan lawrence helke" w:date="2016-06-22T20:48:00Z">
        <w:r w:rsidR="000B6437">
          <w:t>c</w:t>
        </w:r>
      </w:ins>
      <w:del w:id="71" w:author="susan lawrence helke" w:date="2016-06-22T20:48:00Z">
        <w:r w:rsidDel="000B6437">
          <w:delText>C</w:delText>
        </w:r>
      </w:del>
      <w:r>
        <w:t xml:space="preserve">apable: </w:t>
      </w:r>
      <w:r w:rsidR="004027D5">
        <w:t>Bluetooth</w:t>
      </w:r>
    </w:p>
    <w:p w14:paraId="6D2B46FC" w14:textId="77777777" w:rsidR="00B97284" w:rsidRDefault="00B97284">
      <w:pPr>
        <w:pStyle w:val="ListParagraph"/>
        <w:numPr>
          <w:ilvl w:val="0"/>
          <w:numId w:val="1"/>
        </w:numPr>
        <w:spacing w:before="240" w:after="240" w:line="276" w:lineRule="auto"/>
        <w:pPrChange w:id="72" w:author="susan lawrence helke" w:date="2016-06-22T20:43:00Z">
          <w:pPr>
            <w:pStyle w:val="ListParagraph"/>
            <w:numPr>
              <w:numId w:val="1"/>
            </w:numPr>
            <w:ind w:hanging="360"/>
          </w:pPr>
        </w:pPrChange>
      </w:pPr>
      <w:r>
        <w:t xml:space="preserve">Display: </w:t>
      </w:r>
      <w:r w:rsidR="004027D5">
        <w:t>N/A</w:t>
      </w:r>
    </w:p>
    <w:p w14:paraId="304F2610" w14:textId="1A604B70" w:rsidR="00B97284" w:rsidRDefault="00B97284">
      <w:pPr>
        <w:pStyle w:val="ListParagraph"/>
        <w:numPr>
          <w:ilvl w:val="0"/>
          <w:numId w:val="1"/>
        </w:numPr>
        <w:spacing w:before="240" w:after="240" w:line="276" w:lineRule="auto"/>
        <w:pPrChange w:id="73" w:author="susan lawrence helke" w:date="2016-06-22T20:43:00Z">
          <w:pPr>
            <w:pStyle w:val="ListParagraph"/>
            <w:numPr>
              <w:numId w:val="1"/>
            </w:numPr>
            <w:ind w:hanging="360"/>
          </w:pPr>
        </w:pPrChange>
      </w:pPr>
      <w:r>
        <w:t>Water/</w:t>
      </w:r>
      <w:ins w:id="74" w:author="susan lawrence helke" w:date="2016-06-22T20:48:00Z">
        <w:r w:rsidR="000B6437">
          <w:t>s</w:t>
        </w:r>
      </w:ins>
      <w:del w:id="75" w:author="susan lawrence helke" w:date="2016-06-22T20:48:00Z">
        <w:r w:rsidDel="000B6437">
          <w:delText>S</w:delText>
        </w:r>
      </w:del>
      <w:r>
        <w:t xml:space="preserve">weat </w:t>
      </w:r>
      <w:ins w:id="76" w:author="susan lawrence helke" w:date="2016-06-22T20:48:00Z">
        <w:r w:rsidR="000B6437">
          <w:t>r</w:t>
        </w:r>
      </w:ins>
      <w:del w:id="77" w:author="susan lawrence helke" w:date="2016-06-22T20:48:00Z">
        <w:r w:rsidDel="000B6437">
          <w:delText>R</w:delText>
        </w:r>
      </w:del>
      <w:r>
        <w:t>esistant:  Yes</w:t>
      </w:r>
      <w:r w:rsidR="004027D5">
        <w:t xml:space="preserve">, 50ATM (150 </w:t>
      </w:r>
      <w:proofErr w:type="spellStart"/>
      <w:r w:rsidR="004027D5">
        <w:t>ft</w:t>
      </w:r>
      <w:proofErr w:type="spellEnd"/>
      <w:r w:rsidR="004027D5">
        <w:t>)</w:t>
      </w:r>
    </w:p>
    <w:p w14:paraId="6773F8AB" w14:textId="77777777" w:rsidR="00B97284" w:rsidRDefault="00B97284">
      <w:pPr>
        <w:pStyle w:val="ListParagraph"/>
        <w:numPr>
          <w:ilvl w:val="0"/>
          <w:numId w:val="1"/>
        </w:numPr>
        <w:spacing w:before="240" w:after="240" w:line="276" w:lineRule="auto"/>
        <w:pPrChange w:id="78" w:author="susan lawrence helke" w:date="2016-06-22T20:43:00Z">
          <w:pPr>
            <w:pStyle w:val="ListParagraph"/>
            <w:numPr>
              <w:numId w:val="1"/>
            </w:numPr>
            <w:ind w:hanging="360"/>
          </w:pPr>
        </w:pPrChange>
      </w:pPr>
      <w:r>
        <w:t>Adjustable: Yes</w:t>
      </w:r>
    </w:p>
    <w:p w14:paraId="6717B58D" w14:textId="7B3ABCF5" w:rsidR="00B97284" w:rsidRDefault="00B97284">
      <w:pPr>
        <w:pStyle w:val="ListParagraph"/>
        <w:numPr>
          <w:ilvl w:val="0"/>
          <w:numId w:val="1"/>
        </w:numPr>
        <w:spacing w:before="240" w:after="240" w:line="276" w:lineRule="auto"/>
        <w:pPrChange w:id="79" w:author="susan lawrence helke" w:date="2016-06-22T20:43:00Z">
          <w:pPr>
            <w:pStyle w:val="ListParagraph"/>
            <w:numPr>
              <w:numId w:val="1"/>
            </w:numPr>
            <w:ind w:hanging="360"/>
          </w:pPr>
        </w:pPrChange>
      </w:pPr>
      <w:r>
        <w:t xml:space="preserve">Battery </w:t>
      </w:r>
      <w:ins w:id="80" w:author="susan lawrence helke" w:date="2016-06-22T20:48:00Z">
        <w:r w:rsidR="000B6437">
          <w:t>l</w:t>
        </w:r>
      </w:ins>
      <w:del w:id="81" w:author="susan lawrence helke" w:date="2016-06-22T20:48:00Z">
        <w:r w:rsidDel="000B6437">
          <w:delText>L</w:delText>
        </w:r>
      </w:del>
      <w:r>
        <w:t>ife</w:t>
      </w:r>
      <w:r w:rsidR="004027D5">
        <w:t>: 8 months</w:t>
      </w:r>
    </w:p>
    <w:p w14:paraId="139CBE9D" w14:textId="77777777" w:rsidR="00B97284" w:rsidRDefault="00B97284">
      <w:pPr>
        <w:pStyle w:val="ListParagraph"/>
        <w:numPr>
          <w:ilvl w:val="0"/>
          <w:numId w:val="1"/>
        </w:numPr>
        <w:spacing w:before="240" w:after="240" w:line="276" w:lineRule="auto"/>
        <w:pPrChange w:id="82" w:author="susan lawrence helke" w:date="2016-06-22T20:43:00Z">
          <w:pPr>
            <w:pStyle w:val="ListParagraph"/>
            <w:numPr>
              <w:numId w:val="1"/>
            </w:numPr>
            <w:ind w:hanging="360"/>
          </w:pPr>
        </w:pPrChange>
      </w:pPr>
      <w:r>
        <w:t xml:space="preserve">Size: </w:t>
      </w:r>
      <w:r w:rsidR="004027D5">
        <w:t>Strap is good for wrists up to 7.7”</w:t>
      </w:r>
      <w:r>
        <w:t xml:space="preserve"> </w:t>
      </w:r>
    </w:p>
    <w:p w14:paraId="7F493F15" w14:textId="77777777" w:rsidR="00B97284" w:rsidRDefault="00B97284">
      <w:pPr>
        <w:pStyle w:val="ListParagraph"/>
        <w:numPr>
          <w:ilvl w:val="0"/>
          <w:numId w:val="1"/>
        </w:numPr>
        <w:spacing w:before="240" w:after="240" w:line="276" w:lineRule="auto"/>
        <w:pPrChange w:id="83" w:author="susan lawrence helke" w:date="2016-06-22T20:43:00Z">
          <w:pPr>
            <w:pStyle w:val="ListParagraph"/>
            <w:numPr>
              <w:numId w:val="1"/>
            </w:numPr>
            <w:ind w:hanging="360"/>
          </w:pPr>
        </w:pPrChange>
      </w:pPr>
      <w:r>
        <w:lastRenderedPageBreak/>
        <w:t xml:space="preserve">Android/IOS/Windows compatibility: Android, </w:t>
      </w:r>
      <w:r w:rsidR="004027D5">
        <w:t>iOS</w:t>
      </w:r>
    </w:p>
    <w:p w14:paraId="380615B8" w14:textId="77777777" w:rsidR="00B97284" w:rsidRPr="000B6437" w:rsidDel="000B6437" w:rsidRDefault="00B97284">
      <w:pPr>
        <w:spacing w:before="240" w:after="240" w:line="276" w:lineRule="auto"/>
        <w:rPr>
          <w:del w:id="84" w:author="susan lawrence helke" w:date="2016-06-22T20:44:00Z"/>
          <w:b/>
          <w:sz w:val="28"/>
          <w:szCs w:val="28"/>
          <w:rPrChange w:id="85" w:author="susan lawrence helke" w:date="2016-06-22T20:44:00Z">
            <w:rPr>
              <w:del w:id="86" w:author="susan lawrence helke" w:date="2016-06-22T20:44:00Z"/>
            </w:rPr>
          </w:rPrChange>
        </w:rPr>
        <w:pPrChange w:id="87" w:author="susan lawrence helke" w:date="2016-06-22T20:43:00Z">
          <w:pPr/>
        </w:pPrChange>
      </w:pPr>
    </w:p>
    <w:p w14:paraId="5C7C0EE1" w14:textId="77777777" w:rsidR="00B97284" w:rsidRPr="000B6437" w:rsidDel="000B6437" w:rsidRDefault="00B97284">
      <w:pPr>
        <w:spacing w:before="240" w:after="240" w:line="276" w:lineRule="auto"/>
        <w:rPr>
          <w:del w:id="88" w:author="susan lawrence helke" w:date="2016-06-22T20:44:00Z"/>
          <w:b/>
          <w:sz w:val="28"/>
          <w:szCs w:val="28"/>
          <w:rPrChange w:id="89" w:author="susan lawrence helke" w:date="2016-06-22T20:44:00Z">
            <w:rPr>
              <w:del w:id="90" w:author="susan lawrence helke" w:date="2016-06-22T20:44:00Z"/>
            </w:rPr>
          </w:rPrChange>
        </w:rPr>
        <w:pPrChange w:id="91" w:author="susan lawrence helke" w:date="2016-06-22T20:43:00Z">
          <w:pPr/>
        </w:pPrChange>
      </w:pPr>
    </w:p>
    <w:p w14:paraId="1E53C22E" w14:textId="77777777" w:rsidR="00B97284" w:rsidRPr="000B6437" w:rsidRDefault="00B97284">
      <w:pPr>
        <w:spacing w:before="240" w:after="240" w:line="276" w:lineRule="auto"/>
        <w:rPr>
          <w:b/>
          <w:sz w:val="28"/>
          <w:szCs w:val="28"/>
          <w:rPrChange w:id="92" w:author="susan lawrence helke" w:date="2016-06-22T20:44:00Z">
            <w:rPr/>
          </w:rPrChange>
        </w:rPr>
        <w:pPrChange w:id="93" w:author="susan lawrence helke" w:date="2016-06-22T20:43:00Z">
          <w:pPr/>
        </w:pPrChange>
      </w:pPr>
      <w:r w:rsidRPr="000B6437">
        <w:rPr>
          <w:b/>
          <w:sz w:val="28"/>
          <w:szCs w:val="28"/>
          <w:rPrChange w:id="94" w:author="susan lawrence helke" w:date="2016-06-22T20:44:00Z">
            <w:rPr/>
          </w:rPrChange>
        </w:rPr>
        <w:t>Consideration</w:t>
      </w:r>
    </w:p>
    <w:p w14:paraId="0E4D1C88" w14:textId="77777777" w:rsidR="000A0C8D" w:rsidDel="000B6437" w:rsidRDefault="000A0C8D">
      <w:pPr>
        <w:spacing w:before="240" w:after="240" w:line="276" w:lineRule="auto"/>
        <w:rPr>
          <w:del w:id="95" w:author="susan lawrence helke" w:date="2016-06-22T20:44:00Z"/>
        </w:rPr>
        <w:pPrChange w:id="96" w:author="susan lawrence helke" w:date="2016-06-22T20:43:00Z">
          <w:pPr/>
        </w:pPrChange>
      </w:pPr>
    </w:p>
    <w:p w14:paraId="3F4C3B43" w14:textId="400F7060" w:rsidR="000A0C8D" w:rsidRDefault="000A0C8D">
      <w:pPr>
        <w:spacing w:before="240" w:after="240" w:line="276" w:lineRule="auto"/>
        <w:pPrChange w:id="97" w:author="susan lawrence helke" w:date="2016-06-22T20:43:00Z">
          <w:pPr/>
        </w:pPrChange>
      </w:pPr>
      <w:r>
        <w:t>For the stylish and health</w:t>
      </w:r>
      <w:ins w:id="98" w:author="susan lawrence helke" w:date="2016-06-22T20:48:00Z">
        <w:r w:rsidR="000B6437">
          <w:t xml:space="preserve"> </w:t>
        </w:r>
      </w:ins>
      <w:del w:id="99" w:author="susan lawrence helke" w:date="2016-06-22T20:48:00Z">
        <w:r w:rsidDel="000B6437">
          <w:delText>-</w:delText>
        </w:r>
      </w:del>
      <w:r>
        <w:t xml:space="preserve">conscious, this fitness tracker is a dream item. However, it may have some </w:t>
      </w:r>
      <w:proofErr w:type="spellStart"/>
      <w:proofErr w:type="gramStart"/>
      <w:r>
        <w:t>fault</w:t>
      </w:r>
      <w:ins w:id="100" w:author="susan lawrence helke" w:date="2016-06-22T20:49:00Z">
        <w:r w:rsidR="000B6437">
          <w:t>,</w:t>
        </w:r>
      </w:ins>
      <w:r>
        <w:t>s</w:t>
      </w:r>
      <w:proofErr w:type="spellEnd"/>
      <w:proofErr w:type="gramEnd"/>
      <w:r>
        <w:t xml:space="preserve"> so here are the comments of users who have an </w:t>
      </w:r>
      <w:proofErr w:type="spellStart"/>
      <w:r>
        <w:t>Activite</w:t>
      </w:r>
      <w:proofErr w:type="spellEnd"/>
      <w:r>
        <w:t xml:space="preserve"> Steel watch for their activity tracking. </w:t>
      </w:r>
    </w:p>
    <w:p w14:paraId="6A8A5978" w14:textId="77777777" w:rsidR="00B97284" w:rsidRPr="000B6437" w:rsidDel="000B6437" w:rsidRDefault="00B97284" w:rsidP="000B6437">
      <w:pPr>
        <w:rPr>
          <w:del w:id="101" w:author="susan lawrence helke" w:date="2016-06-22T20:45:00Z"/>
          <w:b/>
          <w:rPrChange w:id="102" w:author="susan lawrence helke" w:date="2016-06-22T20:45:00Z">
            <w:rPr>
              <w:del w:id="103" w:author="susan lawrence helke" w:date="2016-06-22T20:45:00Z"/>
            </w:rPr>
          </w:rPrChange>
        </w:rPr>
      </w:pPr>
    </w:p>
    <w:p w14:paraId="229433F9" w14:textId="7FF989EC" w:rsidR="000B6437" w:rsidRPr="000B6437" w:rsidRDefault="000B6437">
      <w:pPr>
        <w:pStyle w:val="ListParagraph"/>
        <w:numPr>
          <w:ilvl w:val="0"/>
          <w:numId w:val="4"/>
        </w:numPr>
        <w:spacing w:before="240" w:after="240" w:line="276" w:lineRule="auto"/>
        <w:rPr>
          <w:ins w:id="104" w:author="susan lawrence helke" w:date="2016-06-22T20:45:00Z"/>
          <w:b/>
          <w:rPrChange w:id="105" w:author="susan lawrence helke" w:date="2016-06-22T20:45:00Z">
            <w:rPr>
              <w:ins w:id="106" w:author="susan lawrence helke" w:date="2016-06-22T20:45:00Z"/>
            </w:rPr>
          </w:rPrChange>
        </w:rPr>
        <w:pPrChange w:id="107" w:author="susan lawrence helke" w:date="2016-06-22T20:45:00Z">
          <w:pPr/>
        </w:pPrChange>
      </w:pPr>
      <w:ins w:id="108" w:author="susan lawrence helke" w:date="2016-06-22T20:45:00Z">
        <w:r w:rsidRPr="000B6437">
          <w:rPr>
            <w:b/>
            <w:rPrChange w:id="109" w:author="susan lawrence helke" w:date="2016-06-22T20:45:00Z">
              <w:rPr/>
            </w:rPrChange>
          </w:rPr>
          <w:t>Cons</w:t>
        </w:r>
      </w:ins>
    </w:p>
    <w:p w14:paraId="5826289D" w14:textId="77777777" w:rsidR="000B6437" w:rsidRDefault="00B97284">
      <w:pPr>
        <w:spacing w:line="276" w:lineRule="auto"/>
        <w:ind w:left="720"/>
        <w:rPr>
          <w:ins w:id="110" w:author="susan lawrence helke" w:date="2016-06-22T20:53:00Z"/>
        </w:rPr>
        <w:pPrChange w:id="111" w:author="susan lawrence helke" w:date="2016-06-22T20:45:00Z">
          <w:pPr/>
        </w:pPrChange>
      </w:pPr>
      <w:del w:id="112" w:author="susan lawrence helke" w:date="2016-06-22T20:44:00Z">
        <w:r w:rsidDel="000B6437">
          <w:delText xml:space="preserve">Cons: </w:delText>
        </w:r>
      </w:del>
      <w:r w:rsidR="000A0C8D">
        <w:t xml:space="preserve">Users who found this device lacking did not fully say that this fitness tracker is not a good choice, citing one or two functions they did not like. Some users reported that they could not wear this tracker for a long time because they became allergic to the material which the band was made of. </w:t>
      </w:r>
      <w:r w:rsidR="00F64E81">
        <w:t xml:space="preserve">One reported that the band is very cheap-looking, making it very uncomfortable to use and it would even fall </w:t>
      </w:r>
      <w:ins w:id="113" w:author="susan lawrence helke" w:date="2016-06-22T20:49:00Z">
        <w:r w:rsidR="000B6437">
          <w:t>off</w:t>
        </w:r>
      </w:ins>
      <w:del w:id="114" w:author="susan lawrence helke" w:date="2016-06-22T20:49:00Z">
        <w:r w:rsidR="00F64E81" w:rsidDel="000B6437">
          <w:delText>out</w:delText>
        </w:r>
      </w:del>
      <w:r w:rsidR="00F64E81">
        <w:t xml:space="preserve"> of your wrist because it cannot be fitted well. The recorded data of this tracker is also inaccurate according to users, including the sleep pattern tracker</w:t>
      </w:r>
      <w:ins w:id="115" w:author="susan lawrence helke" w:date="2016-06-22T20:49:00Z">
        <w:r w:rsidR="000B6437">
          <w:t>.</w:t>
        </w:r>
      </w:ins>
      <w:r w:rsidR="00F64E81">
        <w:t xml:space="preserve"> </w:t>
      </w:r>
    </w:p>
    <w:p w14:paraId="17FD2139" w14:textId="77777777" w:rsidR="000B6437" w:rsidRDefault="000B6437">
      <w:pPr>
        <w:spacing w:line="276" w:lineRule="auto"/>
        <w:ind w:left="720"/>
        <w:rPr>
          <w:ins w:id="116" w:author="susan lawrence helke" w:date="2016-06-22T20:53:00Z"/>
        </w:rPr>
        <w:pPrChange w:id="117" w:author="susan lawrence helke" w:date="2016-06-22T20:45:00Z">
          <w:pPr/>
        </w:pPrChange>
      </w:pPr>
    </w:p>
    <w:p w14:paraId="58975285" w14:textId="4AF0EE92" w:rsidR="00B97284" w:rsidRDefault="000B6437">
      <w:pPr>
        <w:spacing w:line="276" w:lineRule="auto"/>
        <w:ind w:left="720"/>
        <w:rPr>
          <w:ins w:id="118" w:author="susan lawrence helke" w:date="2016-06-22T20:45:00Z"/>
        </w:rPr>
        <w:pPrChange w:id="119" w:author="susan lawrence helke" w:date="2016-06-22T20:45:00Z">
          <w:pPr/>
        </w:pPrChange>
      </w:pPr>
      <w:ins w:id="120" w:author="susan lawrence helke" w:date="2016-06-22T20:49:00Z">
        <w:r>
          <w:t>Others have</w:t>
        </w:r>
      </w:ins>
      <w:del w:id="121" w:author="susan lawrence helke" w:date="2016-06-22T20:49:00Z">
        <w:r w:rsidR="00F64E81" w:rsidDel="000B6437">
          <w:delText>as t</w:delText>
        </w:r>
      </w:del>
      <w:del w:id="122" w:author="susan lawrence helke" w:date="2016-06-22T20:50:00Z">
        <w:r w:rsidR="00F64E81" w:rsidDel="000B6437">
          <w:delText>hey</w:delText>
        </w:r>
      </w:del>
      <w:r w:rsidR="00F64E81">
        <w:t xml:space="preserve"> reported undercounted distance, time and trends. One user reported that when he was idle, it was recorded by the watch as “sleeping time.” Others reported it does not properly track well when they were swimming. </w:t>
      </w:r>
      <w:ins w:id="123" w:author="susan lawrence helke" w:date="2016-06-22T20:50:00Z">
        <w:r>
          <w:t>S</w:t>
        </w:r>
      </w:ins>
      <w:del w:id="124" w:author="susan lawrence helke" w:date="2016-06-22T20:50:00Z">
        <w:r w:rsidR="00F64E81" w:rsidDel="000B6437">
          <w:delText>The display of the watch to work with as s</w:delText>
        </w:r>
      </w:del>
      <w:r w:rsidR="00F64E81">
        <w:t>ome customers reported they could not read the hands of the watch in dark settings since it lacks</w:t>
      </w:r>
      <w:del w:id="125" w:author="susan lawrence helke" w:date="2016-06-22T20:50:00Z">
        <w:r w:rsidR="00F64E81" w:rsidDel="000B6437">
          <w:delText xml:space="preserve"> a</w:delText>
        </w:r>
      </w:del>
      <w:r w:rsidR="00F64E81">
        <w:t xml:space="preserve"> distinction from one </w:t>
      </w:r>
      <w:ins w:id="126" w:author="susan lawrence helke" w:date="2016-06-22T20:50:00Z">
        <w:r>
          <w:t xml:space="preserve">to </w:t>
        </w:r>
      </w:ins>
      <w:r w:rsidR="00F64E81">
        <w:t xml:space="preserve">another. The alarm was also not very discreet since customers reported it kept buzzing loudly. </w:t>
      </w:r>
    </w:p>
    <w:p w14:paraId="066DC909" w14:textId="77777777" w:rsidR="000B6437" w:rsidRDefault="000B6437">
      <w:pPr>
        <w:spacing w:line="276" w:lineRule="auto"/>
        <w:rPr>
          <w:ins w:id="127" w:author="susan lawrence helke" w:date="2016-06-22T20:45:00Z"/>
        </w:rPr>
        <w:pPrChange w:id="128" w:author="susan lawrence helke" w:date="2016-06-22T20:45:00Z">
          <w:pPr/>
        </w:pPrChange>
      </w:pPr>
    </w:p>
    <w:p w14:paraId="3CC6078E" w14:textId="0BD99658" w:rsidR="000B6437" w:rsidRPr="000B6437" w:rsidRDefault="000B6437">
      <w:pPr>
        <w:pStyle w:val="ListParagraph"/>
        <w:numPr>
          <w:ilvl w:val="0"/>
          <w:numId w:val="4"/>
        </w:numPr>
        <w:spacing w:line="276" w:lineRule="auto"/>
        <w:rPr>
          <w:b/>
          <w:rPrChange w:id="129" w:author="susan lawrence helke" w:date="2016-06-22T20:46:00Z">
            <w:rPr/>
          </w:rPrChange>
        </w:rPr>
        <w:pPrChange w:id="130" w:author="susan lawrence helke" w:date="2016-06-22T20:45:00Z">
          <w:pPr/>
        </w:pPrChange>
      </w:pPr>
      <w:ins w:id="131" w:author="susan lawrence helke" w:date="2016-06-22T20:45:00Z">
        <w:r w:rsidRPr="000B6437">
          <w:rPr>
            <w:b/>
            <w:rPrChange w:id="132" w:author="susan lawrence helke" w:date="2016-06-22T20:46:00Z">
              <w:rPr/>
            </w:rPrChange>
          </w:rPr>
          <w:t>Pros</w:t>
        </w:r>
      </w:ins>
    </w:p>
    <w:p w14:paraId="404590CF" w14:textId="77777777" w:rsidR="00B97284" w:rsidDel="000B6437" w:rsidRDefault="00B97284">
      <w:pPr>
        <w:spacing w:before="240" w:after="240" w:line="276" w:lineRule="auto"/>
        <w:ind w:left="720"/>
        <w:rPr>
          <w:del w:id="133" w:author="susan lawrence helke" w:date="2016-06-22T20:46:00Z"/>
        </w:rPr>
        <w:pPrChange w:id="134" w:author="susan lawrence helke" w:date="2016-06-22T20:46:00Z">
          <w:pPr/>
        </w:pPrChange>
      </w:pPr>
    </w:p>
    <w:p w14:paraId="64F03470" w14:textId="77777777" w:rsidR="000B6437" w:rsidRDefault="00B97284">
      <w:pPr>
        <w:spacing w:before="240" w:after="240" w:line="276" w:lineRule="auto"/>
        <w:ind w:left="720"/>
        <w:rPr>
          <w:ins w:id="135" w:author="susan lawrence helke" w:date="2016-06-22T20:53:00Z"/>
        </w:rPr>
        <w:pPrChange w:id="136" w:author="susan lawrence helke" w:date="2016-06-22T20:46:00Z">
          <w:pPr/>
        </w:pPrChange>
      </w:pPr>
      <w:del w:id="137" w:author="susan lawrence helke" w:date="2016-06-22T20:46:00Z">
        <w:r w:rsidDel="000B6437">
          <w:delText xml:space="preserve">Pros: </w:delText>
        </w:r>
      </w:del>
      <w:r w:rsidR="00504404">
        <w:t>Many users have stressed that they love the fact that this smartwatch/fitness tracker is very beautiful since it does not look like a fitness tracker in any way. They said that their family and friends were very surprised when they found out that the device looks like an ordinary watch. They also reported that it is very easy to sync with their mobile phones and it works almost immediately</w:t>
      </w:r>
      <w:r w:rsidR="00831055">
        <w:t>, using the app as the main controls of the watch’s major functions</w:t>
      </w:r>
      <w:r w:rsidR="00504404">
        <w:t xml:space="preserve">. The data it records is also in their proper time, reminding them when to work out and how much action they have done for the day. </w:t>
      </w:r>
    </w:p>
    <w:p w14:paraId="47D11C88" w14:textId="6E189762" w:rsidR="00B97284" w:rsidRDefault="00504404">
      <w:pPr>
        <w:spacing w:before="240" w:after="240" w:line="276" w:lineRule="auto"/>
        <w:ind w:left="720"/>
        <w:pPrChange w:id="138" w:author="susan lawrence helke" w:date="2016-06-22T20:46:00Z">
          <w:pPr/>
        </w:pPrChange>
      </w:pPr>
      <w:r>
        <w:t>The data it records is also very accurate and they did not need to use another app or device to record their day</w:t>
      </w:r>
      <w:ins w:id="139" w:author="susan lawrence helke" w:date="2016-06-22T20:51:00Z">
        <w:r w:rsidR="000B6437">
          <w:t>-</w:t>
        </w:r>
      </w:ins>
      <w:del w:id="140" w:author="susan lawrence helke" w:date="2016-06-22T20:51:00Z">
        <w:r w:rsidDel="000B6437">
          <w:delText xml:space="preserve"> </w:delText>
        </w:r>
      </w:del>
      <w:r>
        <w:t>to</w:t>
      </w:r>
      <w:ins w:id="141" w:author="susan lawrence helke" w:date="2016-06-22T20:51:00Z">
        <w:r w:rsidR="000B6437">
          <w:t>-</w:t>
        </w:r>
      </w:ins>
      <w:r>
        <w:t xml:space="preserve"> day activity. They also love</w:t>
      </w:r>
      <w:ins w:id="142" w:author="susan lawrence helke" w:date="2016-06-22T20:51:00Z">
        <w:r w:rsidR="000B6437">
          <w:t>d</w:t>
        </w:r>
      </w:ins>
      <w:r>
        <w:t xml:space="preserve"> the fact that this watch’s waterproof capacity is correct, making it safe to wear while taking a shower or going for a dip in the pool. The sleep mode is also a good aspect of this fitness tracker for some users, saying that it could record sleep patterns quite easily a</w:t>
      </w:r>
      <w:r w:rsidR="00831055">
        <w:t xml:space="preserve">nd the alarm </w:t>
      </w:r>
      <w:ins w:id="143" w:author="susan lawrence helke" w:date="2016-06-22T20:52:00Z">
        <w:r w:rsidR="000B6437">
          <w:t>was</w:t>
        </w:r>
      </w:ins>
      <w:del w:id="144" w:author="susan lawrence helke" w:date="2016-06-22T20:52:00Z">
        <w:r w:rsidR="00831055" w:rsidDel="000B6437">
          <w:delText>is</w:delText>
        </w:r>
      </w:del>
      <w:r w:rsidR="00831055">
        <w:t xml:space="preserve"> not annoying to use. </w:t>
      </w:r>
      <w:r>
        <w:t xml:space="preserve">They also like the fact they can view their records easily with the app and sync it with MyFitnessPal. Many users also love the fact that the battery life of this fitness tracker is very long, only having to replace their batteries after 6 or more months of using the device. </w:t>
      </w:r>
    </w:p>
    <w:p w14:paraId="3C406440" w14:textId="77777777" w:rsidR="00B97284" w:rsidRPr="000B6437" w:rsidDel="000B6437" w:rsidRDefault="00B97284">
      <w:pPr>
        <w:spacing w:before="240" w:after="240" w:line="276" w:lineRule="auto"/>
        <w:rPr>
          <w:del w:id="145" w:author="susan lawrence helke" w:date="2016-06-22T20:46:00Z"/>
          <w:b/>
          <w:rPrChange w:id="146" w:author="susan lawrence helke" w:date="2016-06-22T20:46:00Z">
            <w:rPr>
              <w:del w:id="147" w:author="susan lawrence helke" w:date="2016-06-22T20:46:00Z"/>
            </w:rPr>
          </w:rPrChange>
        </w:rPr>
        <w:pPrChange w:id="148" w:author="susan lawrence helke" w:date="2016-06-22T20:43:00Z">
          <w:pPr/>
        </w:pPrChange>
      </w:pPr>
    </w:p>
    <w:p w14:paraId="0D52B2BC" w14:textId="35696DD0" w:rsidR="00B97284" w:rsidRPr="000B6437" w:rsidRDefault="00B97284">
      <w:pPr>
        <w:spacing w:before="240" w:after="240" w:line="276" w:lineRule="auto"/>
        <w:rPr>
          <w:b/>
          <w:rPrChange w:id="149" w:author="susan lawrence helke" w:date="2016-06-22T20:46:00Z">
            <w:rPr/>
          </w:rPrChange>
        </w:rPr>
        <w:pPrChange w:id="150" w:author="susan lawrence helke" w:date="2016-06-22T20:43:00Z">
          <w:pPr/>
        </w:pPrChange>
      </w:pPr>
      <w:r w:rsidRPr="000B6437">
        <w:rPr>
          <w:b/>
          <w:rPrChange w:id="151" w:author="susan lawrence helke" w:date="2016-06-22T20:46:00Z">
            <w:rPr/>
          </w:rPrChange>
        </w:rPr>
        <w:t xml:space="preserve">Bottom </w:t>
      </w:r>
      <w:ins w:id="152" w:author="susan lawrence helke" w:date="2016-06-22T20:46:00Z">
        <w:r w:rsidR="000B6437" w:rsidRPr="000B6437">
          <w:rPr>
            <w:b/>
            <w:rPrChange w:id="153" w:author="susan lawrence helke" w:date="2016-06-22T20:46:00Z">
              <w:rPr/>
            </w:rPrChange>
          </w:rPr>
          <w:t>l</w:t>
        </w:r>
      </w:ins>
      <w:del w:id="154" w:author="susan lawrence helke" w:date="2016-06-22T20:46:00Z">
        <w:r w:rsidRPr="000B6437" w:rsidDel="000B6437">
          <w:rPr>
            <w:b/>
            <w:rPrChange w:id="155" w:author="susan lawrence helke" w:date="2016-06-22T20:46:00Z">
              <w:rPr/>
            </w:rPrChange>
          </w:rPr>
          <w:delText>L</w:delText>
        </w:r>
      </w:del>
      <w:r w:rsidRPr="000B6437">
        <w:rPr>
          <w:b/>
          <w:rPrChange w:id="156" w:author="susan lawrence helke" w:date="2016-06-22T20:46:00Z">
            <w:rPr/>
          </w:rPrChange>
        </w:rPr>
        <w:t>ine</w:t>
      </w:r>
    </w:p>
    <w:p w14:paraId="389F94B7" w14:textId="77777777" w:rsidR="00B97284" w:rsidDel="000B6437" w:rsidRDefault="00B97284">
      <w:pPr>
        <w:spacing w:before="240" w:after="240" w:line="276" w:lineRule="auto"/>
        <w:rPr>
          <w:del w:id="157" w:author="susan lawrence helke" w:date="2016-06-22T20:46:00Z"/>
        </w:rPr>
        <w:pPrChange w:id="158" w:author="susan lawrence helke" w:date="2016-06-22T20:43:00Z">
          <w:pPr/>
        </w:pPrChange>
      </w:pPr>
    </w:p>
    <w:p w14:paraId="5D18EFB8" w14:textId="298E6E31" w:rsidR="00787E3F" w:rsidRDefault="000517E6">
      <w:pPr>
        <w:spacing w:before="240" w:after="240" w:line="276" w:lineRule="auto"/>
        <w:pPrChange w:id="159" w:author="susan lawrence helke" w:date="2016-06-22T20:43:00Z">
          <w:pPr/>
        </w:pPrChange>
      </w:pPr>
      <w:r>
        <w:t>Although the brand is not really well-known as it is from a start</w:t>
      </w:r>
      <w:ins w:id="160" w:author="susan lawrence helke" w:date="2016-06-22T20:52:00Z">
        <w:r w:rsidR="000B6437">
          <w:t>-</w:t>
        </w:r>
      </w:ins>
      <w:r>
        <w:t xml:space="preserve">up company, this fitness tracker delivers quite a punch. This </w:t>
      </w:r>
      <w:proofErr w:type="spellStart"/>
      <w:r>
        <w:t>Withings</w:t>
      </w:r>
      <w:proofErr w:type="spellEnd"/>
      <w:r>
        <w:t xml:space="preserve"> </w:t>
      </w:r>
      <w:proofErr w:type="spellStart"/>
      <w:r>
        <w:t>Activite</w:t>
      </w:r>
      <w:proofErr w:type="spellEnd"/>
      <w:r>
        <w:t xml:space="preserve"> Steel Watch is not only a fitness </w:t>
      </w:r>
      <w:r w:rsidR="00F64E81">
        <w:t>tracker</w:t>
      </w:r>
      <w:ins w:id="161" w:author="susan lawrence helke" w:date="2016-06-22T20:52:00Z">
        <w:r w:rsidR="000B6437">
          <w:t>,</w:t>
        </w:r>
      </w:ins>
      <w:del w:id="162" w:author="susan lawrence helke" w:date="2016-06-22T20:52:00Z">
        <w:r w:rsidR="00F64E81" w:rsidDel="000B6437">
          <w:delText>;</w:delText>
        </w:r>
      </w:del>
      <w:r>
        <w:t xml:space="preserve"> it is also a fashion statement for the modern age.  </w:t>
      </w:r>
    </w:p>
    <w:sectPr w:rsidR="00787E3F" w:rsidSect="00A955E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D15352"/>
    <w:multiLevelType w:val="hybridMultilevel"/>
    <w:tmpl w:val="2F96D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7517D9A"/>
    <w:multiLevelType w:val="hybridMultilevel"/>
    <w:tmpl w:val="0A6AD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A6E7297"/>
    <w:multiLevelType w:val="hybridMultilevel"/>
    <w:tmpl w:val="A5E00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F741CE"/>
    <w:multiLevelType w:val="hybridMultilevel"/>
    <w:tmpl w:val="60727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usan lawrence helke">
    <w15:presenceInfo w15:providerId="Windows Live" w15:userId="ef6788f05f0639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88"/>
  <w:proofState w:spelling="clean" w:grammar="clean"/>
  <w:revisionView w:markup="0"/>
  <w:trackRevisions/>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284"/>
    <w:rsid w:val="000517E6"/>
    <w:rsid w:val="000A0C8D"/>
    <w:rsid w:val="000B6437"/>
    <w:rsid w:val="002255D9"/>
    <w:rsid w:val="004027D5"/>
    <w:rsid w:val="00504404"/>
    <w:rsid w:val="00736A61"/>
    <w:rsid w:val="00831055"/>
    <w:rsid w:val="00A955E0"/>
    <w:rsid w:val="00B97284"/>
    <w:rsid w:val="00F64E81"/>
    <w:rsid w:val="00F93F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DF95D5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72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284"/>
    <w:pPr>
      <w:ind w:left="720"/>
      <w:contextualSpacing/>
    </w:pPr>
  </w:style>
  <w:style w:type="paragraph" w:styleId="BalloonText">
    <w:name w:val="Balloon Text"/>
    <w:basedOn w:val="Normal"/>
    <w:link w:val="BalloonTextChar"/>
    <w:uiPriority w:val="99"/>
    <w:semiHidden/>
    <w:unhideWhenUsed/>
    <w:rsid w:val="000B643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B643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microsoft.com/office/2011/relationships/people" Target="peop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695</Words>
  <Characters>3965</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Meikin Patricia Manuel</dc:creator>
  <cp:keywords/>
  <dc:description/>
  <cp:lastModifiedBy>susan lawrence helke</cp:lastModifiedBy>
  <cp:revision>2</cp:revision>
  <dcterms:created xsi:type="dcterms:W3CDTF">2016-06-22T17:54:00Z</dcterms:created>
  <dcterms:modified xsi:type="dcterms:W3CDTF">2016-06-22T17:54:00Z</dcterms:modified>
</cp:coreProperties>
</file>