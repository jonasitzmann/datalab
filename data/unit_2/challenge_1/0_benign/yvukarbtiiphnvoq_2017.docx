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xml" ContentType="application/vnd.openxmlformats-officedocument.wordprocessingml.head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895" w:rsidRPr="00533FD4" w:rsidRDefault="00A57C19" w:rsidP="00B432A7">
      <w:pPr>
        <w:widowControl/>
        <w:tabs>
          <w:tab w:val="left" w:pos="2160"/>
          <w:tab w:val="left" w:pos="8827"/>
        </w:tabs>
        <w:jc w:val="both"/>
        <w:rPr>
          <w:rFonts w:cs="Arial"/>
          <w:sz w:val="22"/>
          <w:szCs w:val="22"/>
        </w:rPr>
      </w:pPr>
      <w:r w:rsidRPr="00533FD4">
        <w:rPr>
          <w:rFonts w:cs="Arial"/>
          <w:sz w:val="22"/>
          <w:szCs w:val="22"/>
        </w:rPr>
        <w:fldChar w:fldCharType="begin"/>
      </w:r>
      <w:r w:rsidR="001A5895" w:rsidRPr="00533FD4">
        <w:rPr>
          <w:rFonts w:cs="Arial"/>
          <w:sz w:val="22"/>
          <w:szCs w:val="22"/>
        </w:rPr>
        <w:instrText>ADVANCE \y120</w:instrText>
      </w:r>
      <w:r w:rsidRPr="00533FD4">
        <w:rPr>
          <w:rFonts w:cs="Arial"/>
          <w:sz w:val="22"/>
          <w:szCs w:val="22"/>
        </w:rPr>
        <w:fldChar w:fldCharType="end"/>
      </w:r>
      <w:r w:rsidR="001A5895" w:rsidRPr="00533FD4">
        <w:rPr>
          <w:rFonts w:cs="Arial"/>
          <w:sz w:val="22"/>
          <w:szCs w:val="22"/>
        </w:rPr>
        <w:tab/>
      </w:r>
      <w:r w:rsidR="001A5895" w:rsidRPr="00533FD4">
        <w:rPr>
          <w:rFonts w:cs="Arial"/>
          <w:b/>
          <w:bCs/>
          <w:sz w:val="38"/>
          <w:szCs w:val="38"/>
        </w:rPr>
        <w:t>NRC INSPECTION MANUAL</w:t>
      </w:r>
      <w:r w:rsidR="001A5895" w:rsidRPr="00533FD4">
        <w:rPr>
          <w:rFonts w:cs="Arial"/>
          <w:b/>
          <w:bCs/>
          <w:sz w:val="22"/>
          <w:szCs w:val="22"/>
        </w:rPr>
        <w:tab/>
      </w:r>
      <w:r w:rsidR="001A5895" w:rsidRPr="00533FD4">
        <w:rPr>
          <w:rFonts w:cs="Arial"/>
          <w:sz w:val="22"/>
          <w:szCs w:val="22"/>
        </w:rPr>
        <w:t>IRIB</w:t>
      </w:r>
    </w:p>
    <w:p w:rsidR="001A5895" w:rsidRPr="00533FD4" w:rsidRDefault="00A0656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line="28" w:lineRule="exact"/>
        <w:jc w:val="both"/>
        <w:rPr>
          <w:rFonts w:cs="Arial"/>
          <w:sz w:val="22"/>
          <w:szCs w:val="22"/>
        </w:rPr>
      </w:pPr>
      <w:r>
        <w:rPr>
          <w:rFonts w:cs="Arial"/>
          <w:noProof/>
          <w:sz w:val="22"/>
          <w:szCs w:val="22"/>
        </w:rPr>
        <w:pict>
          <v:rect id="_x0000_s1026" style="position:absolute;left:0;text-align:left;margin-left:1in;margin-top:0;width:468pt;height:1.4pt;z-index:-251659264;mso-position-horizontal-relative:page" o:allowincell="f" fillcolor="black" stroked="f" strokeweight="0">
            <v:fill color2="black"/>
            <w10:wrap anchorx="page"/>
            <w10:anchorlock/>
          </v:rect>
        </w:pict>
      </w:r>
    </w:p>
    <w:p w:rsidR="001A5895" w:rsidRPr="00533FD4" w:rsidRDefault="00A57C19">
      <w:pPr>
        <w:widowControl/>
        <w:tabs>
          <w:tab w:val="center" w:pos="4680"/>
          <w:tab w:val="left" w:pos="5040"/>
          <w:tab w:val="left" w:pos="5640"/>
          <w:tab w:val="left" w:pos="6240"/>
          <w:tab w:val="left" w:pos="6840"/>
        </w:tabs>
        <w:jc w:val="both"/>
        <w:rPr>
          <w:rFonts w:cs="Arial"/>
          <w:sz w:val="22"/>
          <w:szCs w:val="22"/>
        </w:rPr>
      </w:pPr>
      <w:r w:rsidRPr="00533FD4">
        <w:rPr>
          <w:rFonts w:cs="Arial"/>
          <w:sz w:val="22"/>
          <w:szCs w:val="22"/>
        </w:rPr>
        <w:fldChar w:fldCharType="begin"/>
      </w:r>
      <w:r w:rsidR="001A5895" w:rsidRPr="00533FD4">
        <w:rPr>
          <w:rFonts w:cs="Arial"/>
          <w:sz w:val="22"/>
          <w:szCs w:val="22"/>
        </w:rPr>
        <w:instrText>ADVANCE \d4</w:instrText>
      </w:r>
      <w:r w:rsidRPr="00533FD4">
        <w:rPr>
          <w:rFonts w:cs="Arial"/>
          <w:sz w:val="22"/>
          <w:szCs w:val="22"/>
        </w:rPr>
        <w:fldChar w:fldCharType="end"/>
      </w:r>
      <w:r w:rsidR="001A5895" w:rsidRPr="00533FD4">
        <w:rPr>
          <w:rFonts w:cs="Arial"/>
          <w:sz w:val="22"/>
          <w:szCs w:val="22"/>
        </w:rPr>
        <w:tab/>
      </w:r>
      <w:r w:rsidRPr="00533FD4">
        <w:rPr>
          <w:rFonts w:cs="Arial"/>
          <w:sz w:val="22"/>
          <w:szCs w:val="22"/>
        </w:rPr>
        <w:fldChar w:fldCharType="begin"/>
      </w:r>
      <w:r w:rsidR="001A5895" w:rsidRPr="00533FD4">
        <w:rPr>
          <w:rFonts w:cs="Arial"/>
          <w:sz w:val="22"/>
          <w:szCs w:val="22"/>
        </w:rPr>
        <w:instrText>ADVANCE \u4</w:instrText>
      </w:r>
      <w:r w:rsidRPr="00533FD4">
        <w:rPr>
          <w:rFonts w:cs="Arial"/>
          <w:sz w:val="22"/>
          <w:szCs w:val="22"/>
        </w:rPr>
        <w:fldChar w:fldCharType="end"/>
      </w:r>
      <w:r w:rsidR="001A5895" w:rsidRPr="00533FD4">
        <w:rPr>
          <w:rFonts w:cs="Arial"/>
          <w:sz w:val="22"/>
          <w:szCs w:val="22"/>
        </w:rPr>
        <w:t>MANUAL CHAPTER 0801</w:t>
      </w:r>
    </w:p>
    <w:p w:rsidR="001A5895" w:rsidRPr="00533FD4" w:rsidRDefault="00A0656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line="28" w:lineRule="exact"/>
        <w:jc w:val="both"/>
        <w:rPr>
          <w:rFonts w:cs="Arial"/>
          <w:sz w:val="22"/>
          <w:szCs w:val="22"/>
        </w:rPr>
      </w:pPr>
      <w:r>
        <w:rPr>
          <w:rFonts w:cs="Arial"/>
          <w:noProof/>
          <w:sz w:val="22"/>
          <w:szCs w:val="22"/>
        </w:rPr>
        <w:pict>
          <v:rect id="_x0000_s1027" style="position:absolute;left:0;text-align:left;margin-left:1in;margin-top:0;width:468pt;height:1.4pt;z-index:-251658240;mso-position-horizontal-relative:page" o:allowincell="f" fillcolor="black" stroked="f" strokeweight="0">
            <v:fill color2="black"/>
            <w10:wrap anchorx="page"/>
            <w10:anchorlock/>
          </v:rect>
        </w:pict>
      </w:r>
    </w:p>
    <w:p w:rsidR="001A5895" w:rsidRPr="00533FD4" w:rsidRDefault="001A5895">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p>
    <w:p w:rsidR="001A5895" w:rsidRPr="00533FD4" w:rsidRDefault="001A5895">
      <w:pPr>
        <w:widowControl/>
        <w:tabs>
          <w:tab w:val="center" w:pos="4680"/>
          <w:tab w:val="left" w:pos="5040"/>
          <w:tab w:val="left" w:pos="5640"/>
          <w:tab w:val="left" w:pos="6240"/>
          <w:tab w:val="left" w:pos="6840"/>
        </w:tabs>
        <w:jc w:val="both"/>
        <w:rPr>
          <w:rFonts w:cs="Arial"/>
          <w:sz w:val="22"/>
          <w:szCs w:val="22"/>
        </w:rPr>
      </w:pPr>
      <w:r w:rsidRPr="00533FD4">
        <w:rPr>
          <w:rFonts w:cs="Arial"/>
          <w:sz w:val="22"/>
          <w:szCs w:val="22"/>
        </w:rPr>
        <w:tab/>
      </w:r>
      <w:bookmarkStart w:id="0" w:name="_GoBack"/>
      <w:bookmarkEnd w:id="0"/>
      <w:r w:rsidRPr="00533FD4">
        <w:rPr>
          <w:rFonts w:cs="Arial"/>
          <w:sz w:val="22"/>
          <w:szCs w:val="22"/>
        </w:rPr>
        <w:t>REACTOR OVERSIGHT PROCESS FEEDBACK PROGRAM</w:t>
      </w:r>
    </w:p>
    <w:p w:rsidR="005F1867" w:rsidRPr="00533FD4" w:rsidRDefault="005F186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sectPr w:rsidR="005F1867" w:rsidRPr="00533FD4" w:rsidSect="00533FD4">
          <w:footerReference w:type="even" r:id="rId9"/>
          <w:footerReference w:type="default" r:id="rId10"/>
          <w:type w:val="continuous"/>
          <w:pgSz w:w="12240" w:h="15840" w:code="1"/>
          <w:pgMar w:top="1080" w:right="1440" w:bottom="720" w:left="1440" w:header="1440" w:footer="1440" w:gutter="0"/>
          <w:pgNumType w:fmt="lowerRoman" w:start="1"/>
          <w:cols w:space="720"/>
          <w:noEndnote/>
          <w:docGrid w:linePitch="326"/>
        </w:sectPr>
      </w:pPr>
    </w:p>
    <w:p w:rsidR="00D07CDA" w:rsidRPr="00533FD4" w:rsidRDefault="00A57C19">
      <w:pPr>
        <w:pStyle w:val="TOC1"/>
        <w:tabs>
          <w:tab w:val="left" w:pos="1320"/>
          <w:tab w:val="right" w:leader="dot" w:pos="9350"/>
        </w:tabs>
        <w:rPr>
          <w:rFonts w:eastAsiaTheme="minorEastAsia" w:cs="Arial"/>
          <w:noProof/>
          <w:sz w:val="22"/>
          <w:szCs w:val="22"/>
        </w:rPr>
      </w:pPr>
      <w:r w:rsidRPr="00533FD4">
        <w:rPr>
          <w:rFonts w:cs="Arial"/>
          <w:sz w:val="22"/>
          <w:szCs w:val="22"/>
        </w:rPr>
        <w:lastRenderedPageBreak/>
        <w:fldChar w:fldCharType="begin"/>
      </w:r>
      <w:r w:rsidR="004F54A8" w:rsidRPr="00533FD4">
        <w:rPr>
          <w:rFonts w:cs="Arial"/>
          <w:sz w:val="22"/>
          <w:szCs w:val="22"/>
        </w:rPr>
        <w:instrText xml:space="preserve"> TOC \f \t "Level 1,1,Level 2,2" </w:instrText>
      </w:r>
      <w:r w:rsidRPr="00533FD4">
        <w:rPr>
          <w:rFonts w:cs="Arial"/>
          <w:sz w:val="22"/>
          <w:szCs w:val="22"/>
        </w:rPr>
        <w:fldChar w:fldCharType="separate"/>
      </w:r>
      <w:r w:rsidR="00D07CDA" w:rsidRPr="00533FD4">
        <w:rPr>
          <w:rFonts w:cs="Arial"/>
          <w:noProof/>
          <w:sz w:val="22"/>
          <w:szCs w:val="22"/>
        </w:rPr>
        <w:t>0801-01</w:t>
      </w:r>
      <w:r w:rsidR="00D07CDA" w:rsidRPr="00533FD4">
        <w:rPr>
          <w:rFonts w:eastAsiaTheme="minorEastAsia" w:cs="Arial"/>
          <w:noProof/>
          <w:sz w:val="22"/>
          <w:szCs w:val="22"/>
        </w:rPr>
        <w:tab/>
      </w:r>
      <w:r w:rsidR="00D07CDA" w:rsidRPr="00533FD4">
        <w:rPr>
          <w:rFonts w:cs="Arial"/>
          <w:noProof/>
          <w:sz w:val="22"/>
          <w:szCs w:val="22"/>
        </w:rPr>
        <w:t>PURPOSE</w:t>
      </w:r>
      <w:r w:rsidR="00D07CDA" w:rsidRPr="00533FD4">
        <w:rPr>
          <w:rFonts w:cs="Arial"/>
          <w:noProof/>
          <w:sz w:val="22"/>
          <w:szCs w:val="22"/>
        </w:rPr>
        <w:tab/>
      </w:r>
      <w:r w:rsidRPr="00533FD4">
        <w:rPr>
          <w:rFonts w:cs="Arial"/>
          <w:noProof/>
          <w:sz w:val="22"/>
          <w:szCs w:val="22"/>
        </w:rPr>
        <w:fldChar w:fldCharType="begin"/>
      </w:r>
      <w:r w:rsidR="00D07CDA" w:rsidRPr="00533FD4">
        <w:rPr>
          <w:rFonts w:cs="Arial"/>
          <w:noProof/>
          <w:sz w:val="22"/>
          <w:szCs w:val="22"/>
        </w:rPr>
        <w:instrText xml:space="preserve"> PAGEREF _Toc265230014 \h </w:instrText>
      </w:r>
      <w:r w:rsidRPr="00533FD4">
        <w:rPr>
          <w:rFonts w:cs="Arial"/>
          <w:noProof/>
          <w:sz w:val="22"/>
          <w:szCs w:val="22"/>
        </w:rPr>
      </w:r>
      <w:r w:rsidRPr="00533FD4">
        <w:rPr>
          <w:rFonts w:cs="Arial"/>
          <w:noProof/>
          <w:sz w:val="22"/>
          <w:szCs w:val="22"/>
        </w:rPr>
        <w:fldChar w:fldCharType="separate"/>
      </w:r>
      <w:r w:rsidR="008A0A5A">
        <w:rPr>
          <w:rFonts w:cs="Arial"/>
          <w:noProof/>
          <w:sz w:val="22"/>
          <w:szCs w:val="22"/>
        </w:rPr>
        <w:t>1</w:t>
      </w:r>
      <w:r w:rsidRPr="00533FD4">
        <w:rPr>
          <w:rFonts w:cs="Arial"/>
          <w:noProof/>
          <w:sz w:val="22"/>
          <w:szCs w:val="22"/>
        </w:rPr>
        <w:fldChar w:fldCharType="end"/>
      </w:r>
    </w:p>
    <w:p w:rsidR="00D07CDA" w:rsidRPr="00533FD4" w:rsidRDefault="00D07CDA">
      <w:pPr>
        <w:pStyle w:val="TOC1"/>
        <w:tabs>
          <w:tab w:val="left" w:pos="1320"/>
          <w:tab w:val="right" w:leader="dot" w:pos="9350"/>
        </w:tabs>
        <w:rPr>
          <w:rFonts w:eastAsiaTheme="minorEastAsia" w:cs="Arial"/>
          <w:noProof/>
          <w:sz w:val="22"/>
          <w:szCs w:val="22"/>
        </w:rPr>
      </w:pPr>
      <w:r w:rsidRPr="00533FD4">
        <w:rPr>
          <w:rFonts w:cs="Arial"/>
          <w:noProof/>
          <w:sz w:val="22"/>
          <w:szCs w:val="22"/>
        </w:rPr>
        <w:t>0801-02</w:t>
      </w:r>
      <w:r w:rsidRPr="00533FD4">
        <w:rPr>
          <w:rFonts w:eastAsiaTheme="minorEastAsia" w:cs="Arial"/>
          <w:noProof/>
          <w:sz w:val="22"/>
          <w:szCs w:val="22"/>
        </w:rPr>
        <w:tab/>
      </w:r>
      <w:r w:rsidRPr="00533FD4">
        <w:rPr>
          <w:rFonts w:cs="Arial"/>
          <w:noProof/>
          <w:sz w:val="22"/>
          <w:szCs w:val="22"/>
        </w:rPr>
        <w:t>POLICY</w:t>
      </w:r>
      <w:r w:rsidRPr="00533FD4">
        <w:rPr>
          <w:rFonts w:cs="Arial"/>
          <w:noProof/>
          <w:sz w:val="22"/>
          <w:szCs w:val="22"/>
        </w:rPr>
        <w:tab/>
      </w:r>
      <w:r w:rsidR="00A57C19" w:rsidRPr="00533FD4">
        <w:rPr>
          <w:rFonts w:cs="Arial"/>
          <w:noProof/>
          <w:sz w:val="22"/>
          <w:szCs w:val="22"/>
        </w:rPr>
        <w:fldChar w:fldCharType="begin"/>
      </w:r>
      <w:r w:rsidRPr="00533FD4">
        <w:rPr>
          <w:rFonts w:cs="Arial"/>
          <w:noProof/>
          <w:sz w:val="22"/>
          <w:szCs w:val="22"/>
        </w:rPr>
        <w:instrText xml:space="preserve"> PAGEREF _Toc265230015 \h </w:instrText>
      </w:r>
      <w:r w:rsidR="00A57C19" w:rsidRPr="00533FD4">
        <w:rPr>
          <w:rFonts w:cs="Arial"/>
          <w:noProof/>
          <w:sz w:val="22"/>
          <w:szCs w:val="22"/>
        </w:rPr>
      </w:r>
      <w:r w:rsidR="00A57C19" w:rsidRPr="00533FD4">
        <w:rPr>
          <w:rFonts w:cs="Arial"/>
          <w:noProof/>
          <w:sz w:val="22"/>
          <w:szCs w:val="22"/>
        </w:rPr>
        <w:fldChar w:fldCharType="separate"/>
      </w:r>
      <w:r w:rsidR="008A0A5A">
        <w:rPr>
          <w:rFonts w:cs="Arial"/>
          <w:noProof/>
          <w:sz w:val="22"/>
          <w:szCs w:val="22"/>
        </w:rPr>
        <w:t>1</w:t>
      </w:r>
      <w:r w:rsidR="00A57C19" w:rsidRPr="00533FD4">
        <w:rPr>
          <w:rFonts w:cs="Arial"/>
          <w:noProof/>
          <w:sz w:val="22"/>
          <w:szCs w:val="22"/>
        </w:rPr>
        <w:fldChar w:fldCharType="end"/>
      </w:r>
    </w:p>
    <w:p w:rsidR="00D07CDA" w:rsidRPr="00533FD4" w:rsidRDefault="00D07CDA">
      <w:pPr>
        <w:pStyle w:val="TOC1"/>
        <w:tabs>
          <w:tab w:val="left" w:pos="1320"/>
          <w:tab w:val="right" w:leader="dot" w:pos="9350"/>
        </w:tabs>
        <w:rPr>
          <w:rFonts w:eastAsiaTheme="minorEastAsia" w:cs="Arial"/>
          <w:noProof/>
          <w:sz w:val="22"/>
          <w:szCs w:val="22"/>
        </w:rPr>
      </w:pPr>
      <w:r w:rsidRPr="00533FD4">
        <w:rPr>
          <w:rFonts w:cs="Arial"/>
          <w:noProof/>
          <w:sz w:val="22"/>
          <w:szCs w:val="22"/>
        </w:rPr>
        <w:t>0801-03</w:t>
      </w:r>
      <w:r w:rsidRPr="00533FD4">
        <w:rPr>
          <w:rFonts w:eastAsiaTheme="minorEastAsia" w:cs="Arial"/>
          <w:noProof/>
          <w:sz w:val="22"/>
          <w:szCs w:val="22"/>
        </w:rPr>
        <w:tab/>
      </w:r>
      <w:r w:rsidRPr="00533FD4">
        <w:rPr>
          <w:rFonts w:cs="Arial"/>
          <w:noProof/>
          <w:sz w:val="22"/>
          <w:szCs w:val="22"/>
        </w:rPr>
        <w:t>APPLICABILITY</w:t>
      </w:r>
      <w:r w:rsidRPr="00533FD4">
        <w:rPr>
          <w:rFonts w:cs="Arial"/>
          <w:noProof/>
          <w:sz w:val="22"/>
          <w:szCs w:val="22"/>
        </w:rPr>
        <w:tab/>
      </w:r>
      <w:r w:rsidR="00A57C19" w:rsidRPr="00533FD4">
        <w:rPr>
          <w:rFonts w:cs="Arial"/>
          <w:noProof/>
          <w:sz w:val="22"/>
          <w:szCs w:val="22"/>
        </w:rPr>
        <w:fldChar w:fldCharType="begin"/>
      </w:r>
      <w:r w:rsidRPr="00533FD4">
        <w:rPr>
          <w:rFonts w:cs="Arial"/>
          <w:noProof/>
          <w:sz w:val="22"/>
          <w:szCs w:val="22"/>
        </w:rPr>
        <w:instrText xml:space="preserve"> PAGEREF _Toc265230016 \h </w:instrText>
      </w:r>
      <w:r w:rsidR="00A57C19" w:rsidRPr="00533FD4">
        <w:rPr>
          <w:rFonts w:cs="Arial"/>
          <w:noProof/>
          <w:sz w:val="22"/>
          <w:szCs w:val="22"/>
        </w:rPr>
      </w:r>
      <w:r w:rsidR="00A57C19" w:rsidRPr="00533FD4">
        <w:rPr>
          <w:rFonts w:cs="Arial"/>
          <w:noProof/>
          <w:sz w:val="22"/>
          <w:szCs w:val="22"/>
        </w:rPr>
        <w:fldChar w:fldCharType="separate"/>
      </w:r>
      <w:r w:rsidR="008A0A5A">
        <w:rPr>
          <w:rFonts w:cs="Arial"/>
          <w:noProof/>
          <w:sz w:val="22"/>
          <w:szCs w:val="22"/>
        </w:rPr>
        <w:t>1</w:t>
      </w:r>
      <w:r w:rsidR="00A57C19" w:rsidRPr="00533FD4">
        <w:rPr>
          <w:rFonts w:cs="Arial"/>
          <w:noProof/>
          <w:sz w:val="22"/>
          <w:szCs w:val="22"/>
        </w:rPr>
        <w:fldChar w:fldCharType="end"/>
      </w:r>
    </w:p>
    <w:p w:rsidR="00D07CDA" w:rsidRPr="00533FD4" w:rsidRDefault="00D07CDA">
      <w:pPr>
        <w:pStyle w:val="TOC1"/>
        <w:tabs>
          <w:tab w:val="left" w:pos="1320"/>
          <w:tab w:val="right" w:leader="dot" w:pos="9350"/>
        </w:tabs>
        <w:rPr>
          <w:rFonts w:eastAsiaTheme="minorEastAsia" w:cs="Arial"/>
          <w:noProof/>
          <w:sz w:val="22"/>
          <w:szCs w:val="22"/>
        </w:rPr>
      </w:pPr>
      <w:r w:rsidRPr="00533FD4">
        <w:rPr>
          <w:rFonts w:cs="Arial"/>
          <w:noProof/>
          <w:sz w:val="22"/>
          <w:szCs w:val="22"/>
        </w:rPr>
        <w:t>0801-04</w:t>
      </w:r>
      <w:r w:rsidRPr="00533FD4">
        <w:rPr>
          <w:rFonts w:eastAsiaTheme="minorEastAsia" w:cs="Arial"/>
          <w:noProof/>
          <w:sz w:val="22"/>
          <w:szCs w:val="22"/>
        </w:rPr>
        <w:tab/>
      </w:r>
      <w:r w:rsidRPr="00533FD4">
        <w:rPr>
          <w:rFonts w:cs="Arial"/>
          <w:noProof/>
          <w:sz w:val="22"/>
          <w:szCs w:val="22"/>
        </w:rPr>
        <w:t>RESPONSIBILITIES</w:t>
      </w:r>
      <w:r w:rsidRPr="00533FD4">
        <w:rPr>
          <w:rFonts w:cs="Arial"/>
          <w:noProof/>
          <w:sz w:val="22"/>
          <w:szCs w:val="22"/>
        </w:rPr>
        <w:tab/>
      </w:r>
      <w:ins w:id="1" w:author="Author" w:date="2012-04-25T11:40:00Z">
        <w:r w:rsidR="00D56A00">
          <w:rPr>
            <w:rFonts w:cs="Arial"/>
            <w:noProof/>
            <w:sz w:val="22"/>
            <w:szCs w:val="22"/>
          </w:rPr>
          <w:t>2</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04.01</w:t>
      </w:r>
      <w:r w:rsidRPr="00533FD4">
        <w:rPr>
          <w:rFonts w:eastAsiaTheme="minorEastAsia" w:cs="Arial"/>
          <w:noProof/>
          <w:sz w:val="22"/>
          <w:szCs w:val="22"/>
        </w:rPr>
        <w:tab/>
      </w:r>
      <w:r w:rsidRPr="00533FD4">
        <w:rPr>
          <w:rFonts w:cs="Arial"/>
          <w:noProof/>
          <w:sz w:val="22"/>
          <w:szCs w:val="22"/>
        </w:rPr>
        <w:t>Director, Division of Inspection and Regional Support (DIRS)</w:t>
      </w:r>
      <w:r w:rsidRPr="00533FD4">
        <w:rPr>
          <w:rFonts w:cs="Arial"/>
          <w:noProof/>
          <w:sz w:val="22"/>
          <w:szCs w:val="22"/>
        </w:rPr>
        <w:tab/>
      </w:r>
      <w:ins w:id="2" w:author="Author" w:date="2012-04-25T11:41:00Z">
        <w:r w:rsidR="00D56A00">
          <w:rPr>
            <w:rFonts w:cs="Arial"/>
            <w:noProof/>
            <w:sz w:val="22"/>
            <w:szCs w:val="22"/>
          </w:rPr>
          <w:t>2</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04.02</w:t>
      </w:r>
      <w:r w:rsidRPr="00533FD4">
        <w:rPr>
          <w:rFonts w:eastAsiaTheme="minorEastAsia" w:cs="Arial"/>
          <w:noProof/>
          <w:sz w:val="22"/>
          <w:szCs w:val="22"/>
        </w:rPr>
        <w:tab/>
      </w:r>
      <w:r w:rsidRPr="00533FD4">
        <w:rPr>
          <w:rFonts w:cs="Arial"/>
          <w:noProof/>
          <w:sz w:val="22"/>
          <w:szCs w:val="22"/>
        </w:rPr>
        <w:t>Chief, Reactor Inspection Branch (IRIB), NRR</w:t>
      </w:r>
      <w:r w:rsidRPr="00533FD4">
        <w:rPr>
          <w:rFonts w:cs="Arial"/>
          <w:noProof/>
          <w:sz w:val="22"/>
          <w:szCs w:val="22"/>
        </w:rPr>
        <w:tab/>
      </w:r>
      <w:ins w:id="3" w:author="Author" w:date="2012-04-25T11:41:00Z">
        <w:r w:rsidR="00D56A00">
          <w:rPr>
            <w:rFonts w:cs="Arial"/>
            <w:noProof/>
            <w:sz w:val="22"/>
            <w:szCs w:val="22"/>
          </w:rPr>
          <w:t>2</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04.03</w:t>
      </w:r>
      <w:r w:rsidRPr="00533FD4">
        <w:rPr>
          <w:rFonts w:eastAsiaTheme="minorEastAsia" w:cs="Arial"/>
          <w:noProof/>
          <w:sz w:val="22"/>
          <w:szCs w:val="22"/>
        </w:rPr>
        <w:tab/>
      </w:r>
      <w:r w:rsidRPr="00533FD4">
        <w:rPr>
          <w:rFonts w:cs="Arial"/>
          <w:noProof/>
          <w:sz w:val="22"/>
          <w:szCs w:val="22"/>
        </w:rPr>
        <w:t>Chiefs, Technical Branches, NRR or NSIR</w:t>
      </w:r>
      <w:r w:rsidRPr="00533FD4">
        <w:rPr>
          <w:rFonts w:cs="Arial"/>
          <w:noProof/>
          <w:sz w:val="22"/>
          <w:szCs w:val="22"/>
        </w:rPr>
        <w:tab/>
      </w:r>
      <w:ins w:id="4" w:author="Author" w:date="2012-04-25T11:41:00Z">
        <w:r w:rsidR="00D56A00">
          <w:rPr>
            <w:rFonts w:cs="Arial"/>
            <w:noProof/>
            <w:sz w:val="22"/>
            <w:szCs w:val="22"/>
          </w:rPr>
          <w:t>2</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04.04</w:t>
      </w:r>
      <w:r w:rsidRPr="00533FD4">
        <w:rPr>
          <w:rFonts w:eastAsiaTheme="minorEastAsia" w:cs="Arial"/>
          <w:noProof/>
          <w:sz w:val="22"/>
          <w:szCs w:val="22"/>
        </w:rPr>
        <w:tab/>
      </w:r>
      <w:r w:rsidRPr="00533FD4">
        <w:rPr>
          <w:rFonts w:cs="Arial"/>
          <w:noProof/>
          <w:sz w:val="22"/>
          <w:szCs w:val="22"/>
        </w:rPr>
        <w:t>Supervisors of staff submitting feedback forms</w:t>
      </w:r>
      <w:r w:rsidRPr="00533FD4">
        <w:rPr>
          <w:rFonts w:cs="Arial"/>
          <w:noProof/>
          <w:sz w:val="22"/>
          <w:szCs w:val="22"/>
        </w:rPr>
        <w:tab/>
      </w:r>
      <w:ins w:id="5" w:author="Author" w:date="2012-04-25T11:41:00Z">
        <w:r w:rsidR="00D56A00">
          <w:rPr>
            <w:rFonts w:cs="Arial"/>
            <w:noProof/>
            <w:sz w:val="22"/>
            <w:szCs w:val="22"/>
          </w:rPr>
          <w:t>2</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04.05</w:t>
      </w:r>
      <w:r w:rsidRPr="00533FD4">
        <w:rPr>
          <w:rFonts w:eastAsiaTheme="minorEastAsia" w:cs="Arial"/>
          <w:noProof/>
          <w:sz w:val="22"/>
          <w:szCs w:val="22"/>
        </w:rPr>
        <w:tab/>
      </w:r>
      <w:r w:rsidRPr="00533FD4">
        <w:rPr>
          <w:rFonts w:cs="Arial"/>
          <w:noProof/>
          <w:sz w:val="22"/>
          <w:szCs w:val="22"/>
        </w:rPr>
        <w:t>ROP Feedback Coordinator</w:t>
      </w:r>
      <w:r w:rsidRPr="00533FD4">
        <w:rPr>
          <w:rFonts w:cs="Arial"/>
          <w:noProof/>
          <w:sz w:val="22"/>
          <w:szCs w:val="22"/>
        </w:rPr>
        <w:tab/>
      </w:r>
      <w:ins w:id="6" w:author="Author" w:date="2012-04-25T11:41:00Z">
        <w:r w:rsidR="00D56A00">
          <w:rPr>
            <w:rFonts w:cs="Arial"/>
            <w:noProof/>
            <w:sz w:val="22"/>
            <w:szCs w:val="22"/>
          </w:rPr>
          <w:t>2</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04.06</w:t>
      </w:r>
      <w:r w:rsidRPr="00533FD4">
        <w:rPr>
          <w:rFonts w:eastAsiaTheme="minorEastAsia" w:cs="Arial"/>
          <w:noProof/>
          <w:sz w:val="22"/>
          <w:szCs w:val="22"/>
        </w:rPr>
        <w:tab/>
      </w:r>
      <w:r w:rsidRPr="00533FD4">
        <w:rPr>
          <w:rFonts w:cs="Arial"/>
          <w:noProof/>
          <w:sz w:val="22"/>
          <w:szCs w:val="22"/>
        </w:rPr>
        <w:t>Lead Reviewer</w:t>
      </w:r>
      <w:r w:rsidRPr="00533FD4">
        <w:rPr>
          <w:rFonts w:cs="Arial"/>
          <w:noProof/>
          <w:sz w:val="22"/>
          <w:szCs w:val="22"/>
        </w:rPr>
        <w:tab/>
      </w:r>
      <w:ins w:id="7" w:author="Author" w:date="2012-04-25T11:41:00Z">
        <w:r w:rsidR="00D56A00">
          <w:rPr>
            <w:rFonts w:cs="Arial"/>
            <w:noProof/>
            <w:sz w:val="22"/>
            <w:szCs w:val="22"/>
          </w:rPr>
          <w:t>2</w:t>
        </w:r>
      </w:ins>
    </w:p>
    <w:p w:rsidR="00D07CDA" w:rsidRPr="00533FD4" w:rsidRDefault="00D07CDA">
      <w:pPr>
        <w:pStyle w:val="TOC1"/>
        <w:tabs>
          <w:tab w:val="left" w:pos="1320"/>
          <w:tab w:val="right" w:leader="dot" w:pos="9350"/>
        </w:tabs>
        <w:rPr>
          <w:rFonts w:eastAsiaTheme="minorEastAsia" w:cs="Arial"/>
          <w:noProof/>
          <w:sz w:val="22"/>
          <w:szCs w:val="22"/>
        </w:rPr>
      </w:pPr>
      <w:r w:rsidRPr="00533FD4">
        <w:rPr>
          <w:rFonts w:cs="Arial"/>
          <w:noProof/>
          <w:sz w:val="22"/>
          <w:szCs w:val="22"/>
        </w:rPr>
        <w:t>0801-05</w:t>
      </w:r>
      <w:r w:rsidRPr="00533FD4">
        <w:rPr>
          <w:rFonts w:eastAsiaTheme="minorEastAsia" w:cs="Arial"/>
          <w:noProof/>
          <w:sz w:val="22"/>
          <w:szCs w:val="22"/>
        </w:rPr>
        <w:tab/>
      </w:r>
      <w:r w:rsidRPr="00533FD4">
        <w:rPr>
          <w:rFonts w:cs="Arial"/>
          <w:noProof/>
          <w:sz w:val="22"/>
          <w:szCs w:val="22"/>
        </w:rPr>
        <w:t>DISCUSSION</w:t>
      </w:r>
      <w:r w:rsidRPr="00533FD4">
        <w:rPr>
          <w:rFonts w:cs="Arial"/>
          <w:noProof/>
          <w:sz w:val="22"/>
          <w:szCs w:val="22"/>
        </w:rPr>
        <w:tab/>
      </w:r>
      <w:ins w:id="8" w:author="Author" w:date="2012-04-25T11:41:00Z">
        <w:r w:rsidR="00D56A00">
          <w:rPr>
            <w:rFonts w:cs="Arial"/>
            <w:noProof/>
            <w:sz w:val="22"/>
            <w:szCs w:val="22"/>
          </w:rPr>
          <w:t>3</w:t>
        </w:r>
      </w:ins>
    </w:p>
    <w:p w:rsidR="00D07CDA" w:rsidRPr="00533FD4" w:rsidRDefault="00D07CDA">
      <w:pPr>
        <w:pStyle w:val="TOC1"/>
        <w:tabs>
          <w:tab w:val="left" w:pos="1320"/>
          <w:tab w:val="right" w:leader="dot" w:pos="9350"/>
        </w:tabs>
        <w:rPr>
          <w:rFonts w:eastAsiaTheme="minorEastAsia" w:cs="Arial"/>
          <w:noProof/>
          <w:sz w:val="22"/>
          <w:szCs w:val="22"/>
        </w:rPr>
      </w:pPr>
      <w:r w:rsidRPr="00533FD4">
        <w:rPr>
          <w:rFonts w:cs="Arial"/>
          <w:noProof/>
          <w:sz w:val="22"/>
          <w:szCs w:val="22"/>
        </w:rPr>
        <w:t>0801-06</w:t>
      </w:r>
      <w:r w:rsidRPr="00533FD4">
        <w:rPr>
          <w:rFonts w:eastAsiaTheme="minorEastAsia" w:cs="Arial"/>
          <w:noProof/>
          <w:sz w:val="22"/>
          <w:szCs w:val="22"/>
        </w:rPr>
        <w:tab/>
      </w:r>
      <w:r w:rsidRPr="00533FD4">
        <w:rPr>
          <w:rFonts w:cs="Arial"/>
          <w:noProof/>
          <w:sz w:val="22"/>
          <w:szCs w:val="22"/>
        </w:rPr>
        <w:t>STEPS IN THE ROP FEEDBACK FORM PROCESS</w:t>
      </w:r>
      <w:r w:rsidRPr="00533FD4">
        <w:rPr>
          <w:rFonts w:cs="Arial"/>
          <w:noProof/>
          <w:sz w:val="22"/>
          <w:szCs w:val="22"/>
        </w:rPr>
        <w:tab/>
      </w:r>
      <w:ins w:id="9" w:author="Author" w:date="2012-04-25T11:41:00Z">
        <w:r w:rsidR="00D56A00">
          <w:rPr>
            <w:rFonts w:cs="Arial"/>
            <w:noProof/>
            <w:sz w:val="22"/>
            <w:szCs w:val="22"/>
          </w:rPr>
          <w:t>3</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06.01</w:t>
      </w:r>
      <w:r w:rsidRPr="00533FD4">
        <w:rPr>
          <w:rFonts w:eastAsiaTheme="minorEastAsia" w:cs="Arial"/>
          <w:noProof/>
          <w:sz w:val="22"/>
          <w:szCs w:val="22"/>
        </w:rPr>
        <w:tab/>
      </w:r>
      <w:r w:rsidRPr="00533FD4">
        <w:rPr>
          <w:rFonts w:cs="Arial"/>
          <w:noProof/>
          <w:sz w:val="22"/>
          <w:szCs w:val="22"/>
        </w:rPr>
        <w:t>Originator submits feedback</w:t>
      </w:r>
      <w:r w:rsidRPr="00533FD4">
        <w:rPr>
          <w:rFonts w:cs="Arial"/>
          <w:noProof/>
          <w:sz w:val="22"/>
          <w:szCs w:val="22"/>
        </w:rPr>
        <w:tab/>
      </w:r>
      <w:ins w:id="10" w:author="Author" w:date="2012-04-25T11:41:00Z">
        <w:r w:rsidR="00D56A00">
          <w:rPr>
            <w:rFonts w:cs="Arial"/>
            <w:noProof/>
            <w:sz w:val="22"/>
            <w:szCs w:val="22"/>
          </w:rPr>
          <w:t>3</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06.02</w:t>
      </w:r>
      <w:r w:rsidRPr="00533FD4">
        <w:rPr>
          <w:rFonts w:eastAsiaTheme="minorEastAsia" w:cs="Arial"/>
          <w:noProof/>
          <w:sz w:val="22"/>
          <w:szCs w:val="22"/>
        </w:rPr>
        <w:tab/>
      </w:r>
      <w:r w:rsidRPr="00533FD4">
        <w:rPr>
          <w:rFonts w:cs="Arial"/>
          <w:noProof/>
          <w:sz w:val="22"/>
          <w:szCs w:val="22"/>
        </w:rPr>
        <w:t>Supervisor's Review (Section F)</w:t>
      </w:r>
      <w:r w:rsidRPr="00533FD4">
        <w:rPr>
          <w:rFonts w:cs="Arial"/>
          <w:noProof/>
          <w:sz w:val="22"/>
          <w:szCs w:val="22"/>
        </w:rPr>
        <w:tab/>
      </w:r>
      <w:ins w:id="11" w:author="Author" w:date="2012-04-25T11:42:00Z">
        <w:r w:rsidR="00D56A00">
          <w:rPr>
            <w:rFonts w:cs="Arial"/>
            <w:noProof/>
            <w:sz w:val="22"/>
            <w:szCs w:val="22"/>
          </w:rPr>
          <w:t>4</w:t>
        </w:r>
      </w:ins>
    </w:p>
    <w:p w:rsidR="00D07CDA" w:rsidRPr="00533FD4" w:rsidRDefault="00D07CDA">
      <w:pPr>
        <w:pStyle w:val="TOC2"/>
        <w:tabs>
          <w:tab w:val="left" w:pos="1100"/>
          <w:tab w:val="right" w:leader="dot" w:pos="9350"/>
        </w:tabs>
        <w:rPr>
          <w:rFonts w:eastAsiaTheme="minorEastAsia" w:cs="Arial"/>
          <w:noProof/>
          <w:sz w:val="22"/>
          <w:szCs w:val="22"/>
        </w:rPr>
      </w:pPr>
      <w:r w:rsidRPr="00533FD4">
        <w:rPr>
          <w:rFonts w:cs="Arial"/>
          <w:noProof/>
          <w:sz w:val="22"/>
          <w:szCs w:val="22"/>
        </w:rPr>
        <w:t>06.04</w:t>
      </w:r>
      <w:r w:rsidRPr="00533FD4">
        <w:rPr>
          <w:rFonts w:eastAsiaTheme="minorEastAsia" w:cs="Arial"/>
          <w:noProof/>
          <w:sz w:val="22"/>
          <w:szCs w:val="22"/>
        </w:rPr>
        <w:tab/>
      </w:r>
      <w:r w:rsidRPr="00533FD4">
        <w:rPr>
          <w:rFonts w:cs="Arial"/>
          <w:noProof/>
          <w:sz w:val="22"/>
          <w:szCs w:val="22"/>
        </w:rPr>
        <w:t>Closing ROP Feedback Forms</w:t>
      </w:r>
      <w:r w:rsidRPr="00533FD4">
        <w:rPr>
          <w:rFonts w:cs="Arial"/>
          <w:noProof/>
          <w:sz w:val="22"/>
          <w:szCs w:val="22"/>
        </w:rPr>
        <w:tab/>
      </w:r>
      <w:ins w:id="12" w:author="Author" w:date="2013-08-07T16:06:00Z">
        <w:r w:rsidR="0094594D">
          <w:rPr>
            <w:rFonts w:cs="Arial"/>
            <w:noProof/>
            <w:sz w:val="22"/>
            <w:szCs w:val="22"/>
          </w:rPr>
          <w:t>6</w:t>
        </w:r>
      </w:ins>
    </w:p>
    <w:p w:rsidR="00D07CDA" w:rsidRPr="00533FD4" w:rsidRDefault="00D07CDA">
      <w:pPr>
        <w:pStyle w:val="TOC1"/>
        <w:tabs>
          <w:tab w:val="right" w:leader="dot" w:pos="9350"/>
        </w:tabs>
        <w:rPr>
          <w:rFonts w:eastAsiaTheme="minorEastAsia" w:cs="Arial"/>
          <w:noProof/>
          <w:sz w:val="22"/>
          <w:szCs w:val="22"/>
        </w:rPr>
      </w:pPr>
      <w:r w:rsidRPr="00533FD4">
        <w:rPr>
          <w:rFonts w:cs="Arial"/>
          <w:bCs/>
          <w:noProof/>
          <w:sz w:val="22"/>
          <w:szCs w:val="22"/>
        </w:rPr>
        <w:t>Exhibit 1 – Reactor Oversight Process Feedback Form</w:t>
      </w:r>
      <w:r w:rsidRPr="00533FD4">
        <w:rPr>
          <w:rFonts w:cs="Arial"/>
          <w:noProof/>
          <w:sz w:val="22"/>
          <w:szCs w:val="22"/>
        </w:rPr>
        <w:tab/>
        <w:t>E-</w:t>
      </w:r>
      <w:ins w:id="13" w:author="Author" w:date="2012-04-25T11:42:00Z">
        <w:r w:rsidR="00D56A00">
          <w:rPr>
            <w:rFonts w:cs="Arial"/>
            <w:noProof/>
            <w:sz w:val="22"/>
            <w:szCs w:val="22"/>
          </w:rPr>
          <w:t>1</w:t>
        </w:r>
      </w:ins>
    </w:p>
    <w:p w:rsidR="00D07CDA" w:rsidRPr="00533FD4" w:rsidRDefault="00D07CDA">
      <w:pPr>
        <w:pStyle w:val="TOC1"/>
        <w:tabs>
          <w:tab w:val="right" w:leader="dot" w:pos="9350"/>
        </w:tabs>
        <w:rPr>
          <w:rFonts w:eastAsiaTheme="minorEastAsia" w:cs="Arial"/>
          <w:noProof/>
          <w:sz w:val="22"/>
          <w:szCs w:val="22"/>
        </w:rPr>
      </w:pPr>
      <w:r w:rsidRPr="00533FD4">
        <w:rPr>
          <w:rFonts w:cs="Arial"/>
          <w:noProof/>
          <w:sz w:val="22"/>
          <w:szCs w:val="22"/>
        </w:rPr>
        <w:t>ATTACHMENT 1 - Revision History - IMC0801</w:t>
      </w:r>
      <w:r w:rsidRPr="00533FD4">
        <w:rPr>
          <w:rFonts w:cs="Arial"/>
          <w:noProof/>
          <w:sz w:val="22"/>
          <w:szCs w:val="22"/>
        </w:rPr>
        <w:tab/>
        <w:t>Att1-</w:t>
      </w:r>
      <w:r w:rsidR="00A57C19" w:rsidRPr="00533FD4">
        <w:rPr>
          <w:rFonts w:cs="Arial"/>
          <w:noProof/>
          <w:sz w:val="22"/>
          <w:szCs w:val="22"/>
        </w:rPr>
        <w:fldChar w:fldCharType="begin"/>
      </w:r>
      <w:r w:rsidRPr="00533FD4">
        <w:rPr>
          <w:rFonts w:cs="Arial"/>
          <w:noProof/>
          <w:sz w:val="22"/>
          <w:szCs w:val="22"/>
        </w:rPr>
        <w:instrText xml:space="preserve"> PAGEREF _Toc265230030 \h </w:instrText>
      </w:r>
      <w:r w:rsidR="00A57C19" w:rsidRPr="00533FD4">
        <w:rPr>
          <w:rFonts w:cs="Arial"/>
          <w:noProof/>
          <w:sz w:val="22"/>
          <w:szCs w:val="22"/>
        </w:rPr>
      </w:r>
      <w:r w:rsidR="00A57C19" w:rsidRPr="00533FD4">
        <w:rPr>
          <w:rFonts w:cs="Arial"/>
          <w:noProof/>
          <w:sz w:val="22"/>
          <w:szCs w:val="22"/>
        </w:rPr>
        <w:fldChar w:fldCharType="separate"/>
      </w:r>
      <w:r w:rsidR="008A0A5A">
        <w:rPr>
          <w:rFonts w:cs="Arial"/>
          <w:noProof/>
          <w:sz w:val="22"/>
          <w:szCs w:val="22"/>
        </w:rPr>
        <w:t>1</w:t>
      </w:r>
      <w:r w:rsidR="00A57C19" w:rsidRPr="00533FD4">
        <w:rPr>
          <w:rFonts w:cs="Arial"/>
          <w:noProof/>
          <w:sz w:val="22"/>
          <w:szCs w:val="22"/>
        </w:rPr>
        <w:fldChar w:fldCharType="end"/>
      </w:r>
    </w:p>
    <w:p w:rsidR="005F1867" w:rsidRPr="00533FD4" w:rsidRDefault="00A57C19" w:rsidP="004C7C14">
      <w:pPr>
        <w:tabs>
          <w:tab w:val="left" w:pos="1200"/>
          <w:tab w:val="right" w:leader="dot" w:pos="9350"/>
        </w:tabs>
        <w:rPr>
          <w:rFonts w:cs="Arial"/>
          <w:sz w:val="22"/>
          <w:szCs w:val="22"/>
        </w:rPr>
        <w:sectPr w:rsidR="005F1867" w:rsidRPr="00533FD4" w:rsidSect="00533FD4">
          <w:footerReference w:type="default" r:id="rId11"/>
          <w:pgSz w:w="12240" w:h="15840" w:code="1"/>
          <w:pgMar w:top="1440" w:right="1440" w:bottom="1440" w:left="1440" w:header="1440" w:footer="1440" w:gutter="0"/>
          <w:pgNumType w:fmt="lowerRoman" w:start="1"/>
          <w:cols w:space="720"/>
          <w:noEndnote/>
          <w:docGrid w:linePitch="326"/>
        </w:sectPr>
      </w:pPr>
      <w:r w:rsidRPr="00533FD4">
        <w:rPr>
          <w:rFonts w:cs="Arial"/>
          <w:sz w:val="22"/>
          <w:szCs w:val="22"/>
        </w:rPr>
        <w:fldChar w:fldCharType="end"/>
      </w:r>
    </w:p>
    <w:p w:rsidR="00C72D3D" w:rsidRPr="00533FD4" w:rsidRDefault="00C72D3D">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p>
    <w:p w:rsidR="00C72D3D" w:rsidRPr="00533FD4" w:rsidRDefault="00C72D3D" w:rsidP="00C72D3D">
      <w:pPr>
        <w:tabs>
          <w:tab w:val="left" w:pos="3240"/>
        </w:tabs>
        <w:rPr>
          <w:rFonts w:cs="Arial"/>
          <w:sz w:val="22"/>
          <w:szCs w:val="22"/>
        </w:rPr>
      </w:pPr>
      <w:r w:rsidRPr="00533FD4">
        <w:rPr>
          <w:rFonts w:cs="Arial"/>
          <w:sz w:val="22"/>
          <w:szCs w:val="22"/>
        </w:rPr>
        <w:tab/>
      </w:r>
    </w:p>
    <w:p w:rsidR="00C72D3D" w:rsidRPr="00533FD4" w:rsidRDefault="00C72D3D" w:rsidP="00C72D3D">
      <w:pPr>
        <w:rPr>
          <w:rFonts w:cs="Arial"/>
          <w:sz w:val="22"/>
          <w:szCs w:val="22"/>
        </w:rPr>
      </w:pPr>
    </w:p>
    <w:p w:rsidR="00A539A0" w:rsidRPr="00533FD4" w:rsidRDefault="00A539A0" w:rsidP="00C72D3D">
      <w:pPr>
        <w:rPr>
          <w:rFonts w:cs="Arial"/>
          <w:sz w:val="22"/>
          <w:szCs w:val="22"/>
        </w:rPr>
        <w:sectPr w:rsidR="00A539A0" w:rsidRPr="00533FD4" w:rsidSect="000B78A2">
          <w:footerReference w:type="default" r:id="rId12"/>
          <w:type w:val="continuous"/>
          <w:pgSz w:w="12240" w:h="15840"/>
          <w:pgMar w:top="1080" w:right="1440" w:bottom="720" w:left="1440" w:header="634" w:footer="720" w:gutter="0"/>
          <w:pgNumType w:start="0"/>
          <w:cols w:space="720"/>
          <w:noEndnote/>
          <w:docGrid w:linePitch="326"/>
        </w:sect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pStyle w:val="StyleJustifiedLeft0Hanging1"/>
        <w:ind w:left="0" w:firstLine="0"/>
        <w:jc w:val="left"/>
        <w:rPr>
          <w:rFonts w:cs="Arial"/>
          <w:sz w:val="22"/>
          <w:szCs w:val="22"/>
        </w:rPr>
      </w:pPr>
      <w:r w:rsidRPr="00E4600E">
        <w:rPr>
          <w:rFonts w:cs="Arial"/>
          <w:sz w:val="22"/>
          <w:szCs w:val="22"/>
        </w:rPr>
        <w:t>0801-01</w:t>
      </w:r>
      <w:r w:rsidRPr="00E4600E">
        <w:rPr>
          <w:rFonts w:cs="Arial"/>
          <w:sz w:val="22"/>
          <w:szCs w:val="22"/>
        </w:rPr>
        <w:tab/>
        <w:t>PURPOSE</w:t>
      </w:r>
      <w:r w:rsidR="00A57C19" w:rsidRPr="00E4600E">
        <w:rPr>
          <w:rFonts w:cs="Arial"/>
          <w:sz w:val="22"/>
          <w:szCs w:val="22"/>
        </w:rPr>
        <w:fldChar w:fldCharType="begin"/>
      </w:r>
      <w:r w:rsidR="007820C0" w:rsidRPr="00E4600E">
        <w:rPr>
          <w:rFonts w:cs="Arial"/>
          <w:sz w:val="22"/>
          <w:szCs w:val="22"/>
        </w:rPr>
        <w:instrText xml:space="preserve"> TC "</w:instrText>
      </w:r>
      <w:bookmarkStart w:id="14" w:name="_Toc265230014"/>
      <w:r w:rsidR="007820C0" w:rsidRPr="00E4600E">
        <w:rPr>
          <w:rFonts w:cs="Arial"/>
          <w:sz w:val="22"/>
          <w:szCs w:val="22"/>
        </w:rPr>
        <w:instrText>0801-01</w:instrText>
      </w:r>
      <w:r w:rsidR="007820C0" w:rsidRPr="00E4600E">
        <w:rPr>
          <w:rFonts w:cs="Arial"/>
          <w:sz w:val="22"/>
          <w:szCs w:val="22"/>
        </w:rPr>
        <w:tab/>
        <w:instrText>PURPOSE</w:instrText>
      </w:r>
      <w:bookmarkEnd w:id="14"/>
      <w:r w:rsidR="007820C0" w:rsidRPr="00E4600E">
        <w:rPr>
          <w:rFonts w:cs="Arial"/>
          <w:sz w:val="22"/>
          <w:szCs w:val="22"/>
        </w:rPr>
        <w:instrText xml:space="preserve">" \f C \l "1" </w:instrText>
      </w:r>
      <w:r w:rsidR="00A57C19" w:rsidRPr="00E4600E">
        <w:rPr>
          <w:rFonts w:cs="Arial"/>
          <w:sz w:val="22"/>
          <w:szCs w:val="22"/>
        </w:rPr>
        <w:fldChar w:fldCharType="end"/>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This chapter describes the feedback process and feedback form used by the Office of Nuclear Reactor Regulation (NRR), Division of Inspection and Regional Support (DIRS), to document p</w:t>
      </w:r>
      <w:r w:rsidR="00F67B10" w:rsidRPr="00E4600E">
        <w:rPr>
          <w:rFonts w:cs="Arial"/>
          <w:sz w:val="22"/>
          <w:szCs w:val="22"/>
        </w:rPr>
        <w:t>roblems, concerns, or difficulti</w:t>
      </w:r>
      <w:r w:rsidRPr="00E4600E">
        <w:rPr>
          <w:rFonts w:cs="Arial"/>
          <w:sz w:val="22"/>
          <w:szCs w:val="22"/>
        </w:rPr>
        <w:t>es encountered in implementing the programs of the NRC</w:t>
      </w:r>
      <w:r w:rsidR="004F2ACC" w:rsidRPr="00E4600E">
        <w:rPr>
          <w:rFonts w:cs="Arial"/>
          <w:sz w:val="22"/>
          <w:szCs w:val="22"/>
        </w:rPr>
        <w:t>’</w:t>
      </w:r>
      <w:r w:rsidRPr="00E4600E">
        <w:rPr>
          <w:rFonts w:cs="Arial"/>
          <w:sz w:val="22"/>
          <w:szCs w:val="22"/>
        </w:rPr>
        <w:t>s Reactor Oversight Process (ROP).</w:t>
      </w:r>
    </w:p>
    <w:p w:rsidR="003C49FC" w:rsidRPr="00E4600E" w:rsidRDefault="003C49FC"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pStyle w:val="StyleJustifiedLeft0Hanging1"/>
        <w:ind w:left="0" w:firstLine="0"/>
        <w:jc w:val="left"/>
        <w:rPr>
          <w:rFonts w:cs="Arial"/>
          <w:sz w:val="22"/>
          <w:szCs w:val="22"/>
        </w:rPr>
      </w:pPr>
      <w:r w:rsidRPr="00E4600E">
        <w:rPr>
          <w:rFonts w:cs="Arial"/>
          <w:sz w:val="22"/>
          <w:szCs w:val="22"/>
        </w:rPr>
        <w:t>0801-02</w:t>
      </w:r>
      <w:r w:rsidRPr="00E4600E">
        <w:rPr>
          <w:rFonts w:cs="Arial"/>
          <w:sz w:val="22"/>
          <w:szCs w:val="22"/>
        </w:rPr>
        <w:tab/>
        <w:t>POLICY</w:t>
      </w:r>
      <w:r w:rsidR="00A57C19" w:rsidRPr="00E4600E">
        <w:rPr>
          <w:rFonts w:cs="Arial"/>
          <w:sz w:val="22"/>
          <w:szCs w:val="22"/>
        </w:rPr>
        <w:fldChar w:fldCharType="begin"/>
      </w:r>
      <w:r w:rsidR="007820C0" w:rsidRPr="00E4600E">
        <w:rPr>
          <w:rFonts w:cs="Arial"/>
          <w:sz w:val="22"/>
          <w:szCs w:val="22"/>
        </w:rPr>
        <w:instrText xml:space="preserve"> TC "</w:instrText>
      </w:r>
      <w:bookmarkStart w:id="15" w:name="_Toc265230015"/>
      <w:r w:rsidR="007820C0" w:rsidRPr="00E4600E">
        <w:rPr>
          <w:rFonts w:cs="Arial"/>
          <w:sz w:val="22"/>
          <w:szCs w:val="22"/>
        </w:rPr>
        <w:instrText>0801-02</w:instrText>
      </w:r>
      <w:r w:rsidR="007820C0" w:rsidRPr="00E4600E">
        <w:rPr>
          <w:rFonts w:cs="Arial"/>
          <w:sz w:val="22"/>
          <w:szCs w:val="22"/>
        </w:rPr>
        <w:tab/>
        <w:instrText>POLICY</w:instrText>
      </w:r>
      <w:bookmarkEnd w:id="15"/>
      <w:r w:rsidR="007820C0" w:rsidRPr="00E4600E">
        <w:rPr>
          <w:rFonts w:cs="Arial"/>
          <w:sz w:val="22"/>
          <w:szCs w:val="22"/>
        </w:rPr>
        <w:instrText xml:space="preserve">" \f C \l "1" </w:instrText>
      </w:r>
      <w:r w:rsidR="00A57C19" w:rsidRPr="00E4600E">
        <w:rPr>
          <w:rFonts w:cs="Arial"/>
          <w:sz w:val="22"/>
          <w:szCs w:val="22"/>
        </w:rPr>
        <w:fldChar w:fldCharType="end"/>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The NRC encourages the staff to id</w:t>
      </w:r>
      <w:r w:rsidR="00F969BC" w:rsidRPr="00E4600E">
        <w:rPr>
          <w:rFonts w:cs="Arial"/>
          <w:sz w:val="22"/>
          <w:szCs w:val="22"/>
        </w:rPr>
        <w:t>entify issues that need program-</w:t>
      </w:r>
      <w:r w:rsidRPr="00E4600E">
        <w:rPr>
          <w:rFonts w:cs="Arial"/>
          <w:sz w:val="22"/>
          <w:szCs w:val="22"/>
        </w:rPr>
        <w:t>level</w:t>
      </w:r>
      <w:r w:rsidR="00B8237C" w:rsidRPr="00E4600E">
        <w:rPr>
          <w:rFonts w:cs="Arial"/>
          <w:sz w:val="22"/>
          <w:szCs w:val="22"/>
        </w:rPr>
        <w:t xml:space="preserve"> </w:t>
      </w:r>
      <w:r w:rsidRPr="00E4600E">
        <w:rPr>
          <w:rFonts w:cs="Arial"/>
          <w:sz w:val="22"/>
          <w:szCs w:val="22"/>
        </w:rPr>
        <w:t xml:space="preserve">attention and to suggest changes to improve the effectiveness or implementation of the ROP.  Although feedback is expected to come mostly from </w:t>
      </w:r>
      <w:proofErr w:type="gramStart"/>
      <w:r w:rsidRPr="00E4600E">
        <w:rPr>
          <w:rFonts w:cs="Arial"/>
          <w:sz w:val="22"/>
          <w:szCs w:val="22"/>
        </w:rPr>
        <w:t>staff who implement</w:t>
      </w:r>
      <w:proofErr w:type="gramEnd"/>
      <w:r w:rsidRPr="00E4600E">
        <w:rPr>
          <w:rFonts w:cs="Arial"/>
          <w:sz w:val="22"/>
          <w:szCs w:val="22"/>
        </w:rPr>
        <w:t xml:space="preserve"> the agency</w:t>
      </w:r>
      <w:r w:rsidR="006325D6" w:rsidRPr="00E4600E">
        <w:rPr>
          <w:rFonts w:cs="Arial"/>
          <w:sz w:val="22"/>
          <w:szCs w:val="22"/>
        </w:rPr>
        <w:t>’</w:t>
      </w:r>
      <w:r w:rsidRPr="00E4600E">
        <w:rPr>
          <w:rFonts w:cs="Arial"/>
          <w:sz w:val="22"/>
          <w:szCs w:val="22"/>
        </w:rPr>
        <w:t>s oversight programs, any NRC employee may use the processes described below to make suggestions or recommendations regarding the ROP.</w:t>
      </w:r>
    </w:p>
    <w:p w:rsidR="004F69D2" w:rsidRPr="00E4600E" w:rsidRDefault="004F69D2"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4F69D2" w:rsidRPr="00E4600E" w:rsidRDefault="004F69D2"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 xml:space="preserve">The ROP Feedback Form SharePoint </w:t>
      </w:r>
      <w:ins w:id="16" w:author="Author" w:date="2012-04-25T10:48:00Z">
        <w:r w:rsidR="002E502C" w:rsidRPr="00E4600E">
          <w:rPr>
            <w:rFonts w:cs="Arial"/>
            <w:sz w:val="22"/>
            <w:szCs w:val="22"/>
          </w:rPr>
          <w:t xml:space="preserve">site </w:t>
        </w:r>
      </w:ins>
      <w:r w:rsidRPr="00E4600E">
        <w:rPr>
          <w:rFonts w:cs="Arial"/>
          <w:sz w:val="22"/>
          <w:szCs w:val="22"/>
        </w:rPr>
        <w:t>present</w:t>
      </w:r>
      <w:r w:rsidR="002E502C" w:rsidRPr="00E4600E">
        <w:rPr>
          <w:rFonts w:cs="Arial"/>
          <w:color w:val="FF0000"/>
          <w:sz w:val="22"/>
          <w:szCs w:val="22"/>
        </w:rPr>
        <w:t>s</w:t>
      </w:r>
      <w:r w:rsidRPr="00E4600E">
        <w:rPr>
          <w:rFonts w:cs="Arial"/>
          <w:sz w:val="22"/>
          <w:szCs w:val="22"/>
        </w:rPr>
        <w:t xml:space="preserve"> </w:t>
      </w:r>
      <w:ins w:id="17" w:author="Author" w:date="2012-04-25T10:47:00Z">
        <w:r w:rsidR="002E502C" w:rsidRPr="00E4600E">
          <w:rPr>
            <w:rFonts w:cs="Arial"/>
            <w:sz w:val="22"/>
            <w:szCs w:val="22"/>
          </w:rPr>
          <w:t>current</w:t>
        </w:r>
      </w:ins>
      <w:r w:rsidRPr="00E4600E">
        <w:rPr>
          <w:rFonts w:cs="Arial"/>
          <w:sz w:val="22"/>
          <w:szCs w:val="22"/>
        </w:rPr>
        <w:t xml:space="preserve"> information on the status of feedback forms and </w:t>
      </w:r>
      <w:ins w:id="18" w:author="Author" w:date="2012-04-25T10:47:00Z">
        <w:r w:rsidR="002E502C" w:rsidRPr="00E4600E">
          <w:rPr>
            <w:rFonts w:cs="Arial"/>
            <w:sz w:val="22"/>
            <w:szCs w:val="22"/>
          </w:rPr>
          <w:t xml:space="preserve">the estimated </w:t>
        </w:r>
      </w:ins>
      <w:r w:rsidRPr="00E4600E">
        <w:rPr>
          <w:rFonts w:cs="Arial"/>
          <w:sz w:val="22"/>
          <w:szCs w:val="22"/>
        </w:rPr>
        <w:t xml:space="preserve">timelines for revisions of ROP documents.  To reach this site, </w:t>
      </w:r>
    </w:p>
    <w:p w:rsidR="004F69D2" w:rsidRPr="00E4600E" w:rsidRDefault="004F69D2"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4F69D2" w:rsidRPr="00E4600E" w:rsidRDefault="004F69D2" w:rsidP="00E4600E">
      <w:pPr>
        <w:pStyle w:val="ListParagraph"/>
        <w:widowControl/>
        <w:numPr>
          <w:ilvl w:val="0"/>
          <w:numId w:val="39"/>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Start at the NRC internal home page and under “EDO Staff Offices,” click on “NRR.”</w:t>
      </w:r>
      <w:r w:rsidRPr="00E4600E">
        <w:rPr>
          <w:rFonts w:cs="Arial"/>
          <w:sz w:val="22"/>
          <w:szCs w:val="22"/>
        </w:rPr>
        <w:tab/>
      </w:r>
    </w:p>
    <w:p w:rsidR="004F69D2" w:rsidRPr="00E4600E" w:rsidRDefault="004F69D2"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p>
    <w:p w:rsidR="004F69D2" w:rsidRPr="00E4600E" w:rsidRDefault="004F69D2" w:rsidP="00E4600E">
      <w:pPr>
        <w:pStyle w:val="ListParagraph"/>
        <w:widowControl/>
        <w:numPr>
          <w:ilvl w:val="0"/>
          <w:numId w:val="39"/>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From NRR’s left menu, click on “ROP Digital City.”</w:t>
      </w:r>
    </w:p>
    <w:p w:rsidR="004F69D2" w:rsidRPr="00E4600E" w:rsidRDefault="004F69D2"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p>
    <w:p w:rsidR="004F69D2" w:rsidRPr="00E4600E" w:rsidRDefault="00626F01" w:rsidP="00E4600E">
      <w:pPr>
        <w:pStyle w:val="ListParagraph"/>
        <w:widowControl/>
        <w:numPr>
          <w:ilvl w:val="0"/>
          <w:numId w:val="39"/>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Pr>
          <w:rFonts w:cs="Arial"/>
          <w:sz w:val="22"/>
          <w:szCs w:val="22"/>
        </w:rPr>
        <w:t>From the left menu under “</w:t>
      </w:r>
      <w:ins w:id="19" w:author="Author" w:date="2012-04-25T10:51:00Z">
        <w:r>
          <w:rPr>
            <w:rFonts w:cs="Arial"/>
            <w:sz w:val="22"/>
            <w:szCs w:val="22"/>
          </w:rPr>
          <w:t>Communications and Training</w:t>
        </w:r>
      </w:ins>
      <w:r>
        <w:rPr>
          <w:rFonts w:cs="Arial"/>
          <w:sz w:val="22"/>
          <w:szCs w:val="22"/>
        </w:rPr>
        <w:t>,” click on “ROP Feedback Forms.”</w:t>
      </w:r>
    </w:p>
    <w:p w:rsidR="004F69D2" w:rsidRPr="00E4600E" w:rsidRDefault="004F69D2" w:rsidP="00E4600E">
      <w:pPr>
        <w:ind w:left="807" w:hanging="533"/>
        <w:rPr>
          <w:rFonts w:cs="Arial"/>
          <w:sz w:val="22"/>
          <w:szCs w:val="22"/>
        </w:rPr>
      </w:pPr>
    </w:p>
    <w:p w:rsidR="004F69D2" w:rsidRPr="00E4600E" w:rsidRDefault="004F69D2" w:rsidP="00E4600E">
      <w:pPr>
        <w:pStyle w:val="ListParagraph"/>
        <w:widowControl/>
        <w:numPr>
          <w:ilvl w:val="0"/>
          <w:numId w:val="39"/>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 xml:space="preserve">Use the menu on the left, to reach the following: </w:t>
      </w:r>
    </w:p>
    <w:p w:rsidR="004F69D2" w:rsidRPr="00E4600E" w:rsidRDefault="004F69D2" w:rsidP="00E4600E">
      <w:pPr>
        <w:ind w:left="529"/>
        <w:rPr>
          <w:rFonts w:cs="Arial"/>
          <w:sz w:val="22"/>
          <w:szCs w:val="22"/>
        </w:rPr>
      </w:pPr>
    </w:p>
    <w:p w:rsidR="004F69D2" w:rsidRPr="00E4600E" w:rsidRDefault="004F69D2" w:rsidP="00E4600E">
      <w:pPr>
        <w:pStyle w:val="ListParagraph"/>
        <w:widowControl/>
        <w:numPr>
          <w:ilvl w:val="0"/>
          <w:numId w:val="37"/>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Open Feedback Forms</w:t>
      </w:r>
    </w:p>
    <w:p w:rsidR="004F69D2" w:rsidRPr="00E4600E" w:rsidRDefault="004F69D2" w:rsidP="00E4600E">
      <w:pPr>
        <w:ind w:left="1440" w:hanging="634"/>
        <w:rPr>
          <w:rFonts w:cs="Arial"/>
          <w:sz w:val="22"/>
          <w:szCs w:val="22"/>
        </w:rPr>
      </w:pPr>
    </w:p>
    <w:p w:rsidR="004F69D2" w:rsidRPr="00E4600E" w:rsidRDefault="004F69D2" w:rsidP="00E4600E">
      <w:pPr>
        <w:pStyle w:val="ListParagraph"/>
        <w:widowControl/>
        <w:numPr>
          <w:ilvl w:val="0"/>
          <w:numId w:val="37"/>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hanging="634"/>
        <w:rPr>
          <w:ins w:id="20" w:author="Author" w:date="2012-04-25T10:51:00Z"/>
          <w:rFonts w:cs="Arial"/>
          <w:sz w:val="22"/>
          <w:szCs w:val="22"/>
        </w:rPr>
      </w:pPr>
      <w:r w:rsidRPr="00E4600E">
        <w:rPr>
          <w:rFonts w:cs="Arial"/>
          <w:sz w:val="22"/>
          <w:szCs w:val="22"/>
        </w:rPr>
        <w:t>Document Timelines</w:t>
      </w:r>
    </w:p>
    <w:p w:rsidR="002E502C" w:rsidRPr="00E4600E" w:rsidRDefault="002E502C"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ins w:id="21" w:author="Author" w:date="2012-04-25T10:51:00Z"/>
          <w:rFonts w:cs="Arial"/>
          <w:sz w:val="22"/>
          <w:szCs w:val="22"/>
        </w:rPr>
      </w:pPr>
    </w:p>
    <w:p w:rsidR="002E502C" w:rsidRPr="00E4600E" w:rsidRDefault="002E502C"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hanging="630"/>
        <w:rPr>
          <w:rFonts w:cs="Arial"/>
          <w:sz w:val="22"/>
          <w:szCs w:val="22"/>
        </w:rPr>
      </w:pPr>
      <w:ins w:id="22" w:author="Author" w:date="2012-04-25T10:51:00Z">
        <w:r w:rsidRPr="00E4600E">
          <w:rPr>
            <w:rFonts w:cs="Arial"/>
            <w:sz w:val="22"/>
            <w:szCs w:val="22"/>
          </w:rPr>
          <w:t>3.</w:t>
        </w:r>
        <w:r w:rsidRPr="00E4600E">
          <w:rPr>
            <w:rFonts w:cs="Arial"/>
            <w:sz w:val="22"/>
            <w:szCs w:val="22"/>
          </w:rPr>
          <w:tab/>
          <w:t>Closed Feedback Forms</w:t>
        </w:r>
      </w:ins>
    </w:p>
    <w:p w:rsidR="004F69D2" w:rsidRPr="00E4600E" w:rsidRDefault="004F69D2"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6325D6" w:rsidRPr="00E4600E" w:rsidRDefault="00AE063E"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All ROP documents for which feedback forms are submitted</w:t>
      </w:r>
      <w:ins w:id="23" w:author="Author" w:date="2012-04-25T10:52:00Z">
        <w:r w:rsidR="00A9689E" w:rsidRPr="00E4600E">
          <w:rPr>
            <w:rFonts w:cs="Arial"/>
            <w:sz w:val="22"/>
            <w:szCs w:val="22"/>
          </w:rPr>
          <w:t>,</w:t>
        </w:r>
      </w:ins>
      <w:r w:rsidRPr="00E4600E">
        <w:rPr>
          <w:rFonts w:cs="Arial"/>
          <w:sz w:val="22"/>
          <w:szCs w:val="22"/>
        </w:rPr>
        <w:t xml:space="preserve"> </w:t>
      </w:r>
      <w:r w:rsidR="004C7C14" w:rsidRPr="00E4600E">
        <w:rPr>
          <w:rFonts w:cs="Arial"/>
          <w:sz w:val="22"/>
          <w:szCs w:val="22"/>
        </w:rPr>
        <w:t xml:space="preserve">and </w:t>
      </w:r>
      <w:r w:rsidRPr="00E4600E">
        <w:rPr>
          <w:rFonts w:cs="Arial"/>
          <w:sz w:val="22"/>
          <w:szCs w:val="22"/>
        </w:rPr>
        <w:t>approved</w:t>
      </w:r>
      <w:ins w:id="24" w:author="Author" w:date="2012-04-25T10:53:00Z">
        <w:r w:rsidR="00A9689E" w:rsidRPr="00E4600E">
          <w:rPr>
            <w:rFonts w:cs="Arial"/>
            <w:sz w:val="22"/>
            <w:szCs w:val="22"/>
          </w:rPr>
          <w:t>, will be reviewed by the technical lead, and</w:t>
        </w:r>
      </w:ins>
      <w:r w:rsidRPr="00E4600E">
        <w:rPr>
          <w:rFonts w:cs="Arial"/>
          <w:sz w:val="22"/>
          <w:szCs w:val="22"/>
        </w:rPr>
        <w:t xml:space="preserve"> updated annually</w:t>
      </w:r>
      <w:r w:rsidR="004C7C14" w:rsidRPr="00E4600E">
        <w:rPr>
          <w:rFonts w:cs="Arial"/>
          <w:sz w:val="22"/>
          <w:szCs w:val="22"/>
        </w:rPr>
        <w:t>, if possible</w:t>
      </w:r>
      <w:r w:rsidRPr="00E4600E">
        <w:rPr>
          <w:rFonts w:cs="Arial"/>
          <w:sz w:val="22"/>
          <w:szCs w:val="22"/>
        </w:rPr>
        <w:t>.  A</w:t>
      </w:r>
      <w:r w:rsidR="004C7C14" w:rsidRPr="00E4600E">
        <w:rPr>
          <w:rFonts w:cs="Arial"/>
          <w:sz w:val="22"/>
          <w:szCs w:val="22"/>
        </w:rPr>
        <w:t xml:space="preserve"> </w:t>
      </w:r>
      <w:ins w:id="25" w:author="Author" w:date="2012-04-25T10:56:00Z">
        <w:r w:rsidR="00A9689E" w:rsidRPr="00E4600E">
          <w:rPr>
            <w:rFonts w:cs="Arial"/>
            <w:sz w:val="22"/>
            <w:szCs w:val="22"/>
          </w:rPr>
          <w:t>current</w:t>
        </w:r>
      </w:ins>
      <w:r w:rsidRPr="00E4600E">
        <w:rPr>
          <w:rFonts w:cs="Arial"/>
          <w:sz w:val="22"/>
          <w:szCs w:val="22"/>
        </w:rPr>
        <w:t xml:space="preserve"> list of the documents undergoing revision</w:t>
      </w:r>
      <w:r w:rsidR="00427565" w:rsidRPr="00E4600E">
        <w:rPr>
          <w:rFonts w:cs="Arial"/>
          <w:sz w:val="22"/>
          <w:szCs w:val="22"/>
        </w:rPr>
        <w:t xml:space="preserve"> is listed on the </w:t>
      </w:r>
      <w:r w:rsidR="004666D5" w:rsidRPr="00E4600E">
        <w:rPr>
          <w:rFonts w:cs="Arial"/>
          <w:sz w:val="22"/>
          <w:szCs w:val="22"/>
        </w:rPr>
        <w:t xml:space="preserve">ROP Feedback Forms </w:t>
      </w:r>
      <w:r w:rsidR="00427565" w:rsidRPr="00E4600E">
        <w:rPr>
          <w:rFonts w:cs="Arial"/>
          <w:sz w:val="22"/>
          <w:szCs w:val="22"/>
        </w:rPr>
        <w:t>Document Timelines site.  Staff should consult the list to ensure that feedback forms are submitted in time to be considered for the next revision of the ROP document.</w:t>
      </w:r>
      <w:r w:rsidR="00C73982" w:rsidRPr="00E4600E">
        <w:rPr>
          <w:rFonts w:cs="Arial"/>
          <w:sz w:val="22"/>
          <w:szCs w:val="22"/>
        </w:rPr>
        <w:t xml:space="preserve">  </w:t>
      </w:r>
    </w:p>
    <w:p w:rsidR="00D57328" w:rsidRPr="00E4600E" w:rsidRDefault="00D57328" w:rsidP="00E4600E">
      <w:pPr>
        <w:widowControl/>
        <w:autoSpaceDE/>
        <w:autoSpaceDN/>
        <w:adjustRightInd/>
        <w:rPr>
          <w:rFonts w:cs="Arial"/>
          <w:sz w:val="22"/>
          <w:szCs w:val="22"/>
        </w:rPr>
      </w:pPr>
    </w:p>
    <w:p w:rsidR="00D57328" w:rsidRPr="00E4600E" w:rsidRDefault="00D57328" w:rsidP="00E4600E">
      <w:pPr>
        <w:widowControl/>
        <w:autoSpaceDE/>
        <w:autoSpaceDN/>
        <w:adjustRightInd/>
        <w:rPr>
          <w:rFonts w:cs="Arial"/>
          <w:sz w:val="22"/>
          <w:szCs w:val="22"/>
        </w:rPr>
      </w:pPr>
    </w:p>
    <w:p w:rsidR="001A5895" w:rsidRPr="00E4600E" w:rsidRDefault="001A5895" w:rsidP="00E4600E">
      <w:pPr>
        <w:widowControl/>
        <w:autoSpaceDE/>
        <w:autoSpaceDN/>
        <w:adjustRightInd/>
        <w:rPr>
          <w:rFonts w:cs="Arial"/>
          <w:sz w:val="22"/>
          <w:szCs w:val="22"/>
        </w:rPr>
      </w:pPr>
      <w:r w:rsidRPr="00E4600E">
        <w:rPr>
          <w:rFonts w:cs="Arial"/>
          <w:sz w:val="22"/>
          <w:szCs w:val="22"/>
        </w:rPr>
        <w:t>0801-03</w:t>
      </w:r>
      <w:r w:rsidRPr="00E4600E">
        <w:rPr>
          <w:rFonts w:cs="Arial"/>
          <w:sz w:val="22"/>
          <w:szCs w:val="22"/>
        </w:rPr>
        <w:tab/>
        <w:t>APPLICABILITY</w:t>
      </w:r>
      <w:r w:rsidR="00A57C19" w:rsidRPr="00E4600E">
        <w:rPr>
          <w:rFonts w:cs="Arial"/>
          <w:sz w:val="22"/>
          <w:szCs w:val="22"/>
        </w:rPr>
        <w:fldChar w:fldCharType="begin"/>
      </w:r>
      <w:r w:rsidR="007820C0" w:rsidRPr="00E4600E">
        <w:rPr>
          <w:rFonts w:cs="Arial"/>
          <w:sz w:val="22"/>
          <w:szCs w:val="22"/>
        </w:rPr>
        <w:instrText xml:space="preserve"> TC "</w:instrText>
      </w:r>
      <w:bookmarkStart w:id="26" w:name="_Toc265230016"/>
      <w:r w:rsidR="007820C0" w:rsidRPr="00E4600E">
        <w:rPr>
          <w:rFonts w:cs="Arial"/>
          <w:sz w:val="22"/>
          <w:szCs w:val="22"/>
        </w:rPr>
        <w:instrText>0801-03</w:instrText>
      </w:r>
      <w:r w:rsidR="007820C0" w:rsidRPr="00E4600E">
        <w:rPr>
          <w:rFonts w:cs="Arial"/>
          <w:sz w:val="22"/>
          <w:szCs w:val="22"/>
        </w:rPr>
        <w:tab/>
        <w:instrText>APPLICABILITY</w:instrText>
      </w:r>
      <w:bookmarkEnd w:id="26"/>
      <w:r w:rsidR="007820C0" w:rsidRPr="00E4600E">
        <w:rPr>
          <w:rFonts w:cs="Arial"/>
          <w:sz w:val="22"/>
          <w:szCs w:val="22"/>
        </w:rPr>
        <w:instrText xml:space="preserve">" \f C \l "1" </w:instrText>
      </w:r>
      <w:r w:rsidR="00A57C19" w:rsidRPr="00E4600E">
        <w:rPr>
          <w:rFonts w:cs="Arial"/>
          <w:sz w:val="22"/>
          <w:szCs w:val="22"/>
        </w:rPr>
        <w:fldChar w:fldCharType="end"/>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All NRC employees who</w:t>
      </w:r>
      <w:r w:rsidRPr="00E4600E">
        <w:rPr>
          <w:rFonts w:cs="Arial"/>
          <w:b/>
          <w:bCs/>
          <w:sz w:val="22"/>
          <w:szCs w:val="22"/>
        </w:rPr>
        <w:t xml:space="preserve"> </w:t>
      </w:r>
      <w:r w:rsidRPr="00E4600E">
        <w:rPr>
          <w:rFonts w:cs="Arial"/>
          <w:sz w:val="22"/>
          <w:szCs w:val="22"/>
        </w:rPr>
        <w:t>have concerns or wish to provide feedback regarding the performance indicator, assessment, inspection, significan</w:t>
      </w:r>
      <w:r w:rsidR="00037DE3" w:rsidRPr="00E4600E">
        <w:rPr>
          <w:rFonts w:cs="Arial"/>
          <w:sz w:val="22"/>
          <w:szCs w:val="22"/>
        </w:rPr>
        <w:t>ce</w:t>
      </w:r>
      <w:r w:rsidRPr="00E4600E">
        <w:rPr>
          <w:rFonts w:cs="Arial"/>
          <w:sz w:val="22"/>
          <w:szCs w:val="22"/>
        </w:rPr>
        <w:t xml:space="preserve"> determination process,  enforcement, and</w:t>
      </w:r>
      <w:r w:rsidR="009C38B8" w:rsidRPr="00E4600E">
        <w:rPr>
          <w:rFonts w:cs="Arial"/>
          <w:sz w:val="22"/>
          <w:szCs w:val="22"/>
        </w:rPr>
        <w:t>/or</w:t>
      </w:r>
      <w:r w:rsidRPr="00E4600E">
        <w:rPr>
          <w:rFonts w:cs="Arial"/>
          <w:sz w:val="22"/>
          <w:szCs w:val="22"/>
        </w:rPr>
        <w:t xml:space="preserve"> training programs </w:t>
      </w:r>
      <w:r w:rsidR="00FE7096" w:rsidRPr="00E4600E">
        <w:rPr>
          <w:rFonts w:cs="Arial"/>
          <w:sz w:val="22"/>
          <w:szCs w:val="22"/>
        </w:rPr>
        <w:t xml:space="preserve">shall </w:t>
      </w:r>
      <w:r w:rsidRPr="00E4600E">
        <w:rPr>
          <w:rFonts w:cs="Arial"/>
          <w:sz w:val="22"/>
          <w:szCs w:val="22"/>
        </w:rPr>
        <w:t xml:space="preserve">follow the procedures outlined in section </w:t>
      </w:r>
      <w:r w:rsidR="00427565" w:rsidRPr="00E4600E">
        <w:rPr>
          <w:rFonts w:cs="Arial"/>
          <w:sz w:val="22"/>
          <w:szCs w:val="22"/>
        </w:rPr>
        <w:t>06</w:t>
      </w:r>
      <w:r w:rsidRPr="00E4600E">
        <w:rPr>
          <w:rFonts w:cs="Arial"/>
          <w:sz w:val="22"/>
          <w:szCs w:val="22"/>
        </w:rPr>
        <w:t>.01 of this inspection manual chapter</w:t>
      </w:r>
      <w:r w:rsidR="006325D6" w:rsidRPr="00E4600E">
        <w:rPr>
          <w:rFonts w:cs="Arial"/>
          <w:sz w:val="22"/>
          <w:szCs w:val="22"/>
        </w:rPr>
        <w:t xml:space="preserve"> (IMC)</w:t>
      </w:r>
      <w:r w:rsidRPr="00E4600E">
        <w:rPr>
          <w:rFonts w:cs="Arial"/>
          <w:sz w:val="22"/>
          <w:szCs w:val="22"/>
        </w:rPr>
        <w:t>.</w:t>
      </w:r>
    </w:p>
    <w:p w:rsidR="00533FD4" w:rsidRPr="00E4600E" w:rsidRDefault="00533FD4"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sectPr w:rsidR="00533FD4" w:rsidRPr="00E4600E" w:rsidSect="00E4600E">
          <w:footerReference w:type="default" r:id="rId13"/>
          <w:pgSz w:w="12240" w:h="15840" w:code="1"/>
          <w:pgMar w:top="1440" w:right="1440" w:bottom="1440" w:left="1440" w:header="1440" w:footer="1440" w:gutter="0"/>
          <w:pgNumType w:start="1"/>
          <w:cols w:space="720"/>
          <w:noEndnote/>
          <w:docGrid w:linePitch="326"/>
        </w:sect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 xml:space="preserve">The process described herein is used to collect and manage feedback on all ROP programs, including the </w:t>
      </w:r>
      <w:r w:rsidR="006325D6" w:rsidRPr="00E4600E">
        <w:rPr>
          <w:rFonts w:cs="Arial"/>
          <w:sz w:val="22"/>
          <w:szCs w:val="22"/>
        </w:rPr>
        <w:t xml:space="preserve">Performance Indicator Program.  </w:t>
      </w:r>
      <w:r w:rsidRPr="00E4600E">
        <w:rPr>
          <w:rFonts w:cs="Arial"/>
          <w:sz w:val="22"/>
          <w:szCs w:val="22"/>
        </w:rPr>
        <w:t>The method for resolving interpretations of performance indicators is described in IMC</w:t>
      </w:r>
      <w:r w:rsidR="00250BC7" w:rsidRPr="00E4600E">
        <w:rPr>
          <w:rFonts w:cs="Arial"/>
          <w:sz w:val="22"/>
          <w:szCs w:val="22"/>
        </w:rPr>
        <w:t xml:space="preserve"> </w:t>
      </w:r>
      <w:r w:rsidRPr="00E4600E">
        <w:rPr>
          <w:rFonts w:cs="Arial"/>
          <w:sz w:val="22"/>
          <w:szCs w:val="22"/>
        </w:rPr>
        <w:t xml:space="preserve">0608, </w:t>
      </w:r>
      <w:r w:rsidR="006325D6" w:rsidRPr="00E4600E">
        <w:rPr>
          <w:rFonts w:cs="Arial"/>
          <w:sz w:val="22"/>
          <w:szCs w:val="22"/>
        </w:rPr>
        <w:t>“</w:t>
      </w:r>
      <w:r w:rsidRPr="00E4600E">
        <w:rPr>
          <w:rFonts w:cs="Arial"/>
          <w:sz w:val="22"/>
          <w:szCs w:val="22"/>
        </w:rPr>
        <w:t>Performance Indicator Program.</w:t>
      </w:r>
      <w:r w:rsidR="006325D6" w:rsidRPr="00E4600E">
        <w:rPr>
          <w:rFonts w:cs="Arial"/>
          <w:sz w:val="22"/>
          <w:szCs w:val="22"/>
        </w:rPr>
        <w:t>”</w:t>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pStyle w:val="StyleJustifiedLeft0Hanging1"/>
        <w:ind w:left="0" w:firstLine="0"/>
        <w:jc w:val="left"/>
        <w:rPr>
          <w:rFonts w:cs="Arial"/>
          <w:sz w:val="22"/>
          <w:szCs w:val="22"/>
        </w:rPr>
      </w:pPr>
      <w:r w:rsidRPr="00E4600E">
        <w:rPr>
          <w:rFonts w:cs="Arial"/>
          <w:sz w:val="22"/>
          <w:szCs w:val="22"/>
        </w:rPr>
        <w:t>0801-04</w:t>
      </w:r>
      <w:r w:rsidRPr="00E4600E">
        <w:rPr>
          <w:rFonts w:cs="Arial"/>
          <w:sz w:val="22"/>
          <w:szCs w:val="22"/>
        </w:rPr>
        <w:tab/>
        <w:t>RESPONSIBILITIES</w:t>
      </w:r>
      <w:r w:rsidR="00A57C19" w:rsidRPr="00E4600E">
        <w:rPr>
          <w:rFonts w:cs="Arial"/>
          <w:sz w:val="22"/>
          <w:szCs w:val="22"/>
        </w:rPr>
        <w:fldChar w:fldCharType="begin"/>
      </w:r>
      <w:r w:rsidR="007820C0" w:rsidRPr="00E4600E">
        <w:rPr>
          <w:rFonts w:cs="Arial"/>
          <w:sz w:val="22"/>
          <w:szCs w:val="22"/>
        </w:rPr>
        <w:instrText xml:space="preserve"> TC "</w:instrText>
      </w:r>
      <w:bookmarkStart w:id="27" w:name="_Toc265230017"/>
      <w:r w:rsidR="007820C0" w:rsidRPr="00E4600E">
        <w:rPr>
          <w:rFonts w:cs="Arial"/>
          <w:sz w:val="22"/>
          <w:szCs w:val="22"/>
        </w:rPr>
        <w:instrText>0801-04</w:instrText>
      </w:r>
      <w:r w:rsidR="007820C0" w:rsidRPr="00E4600E">
        <w:rPr>
          <w:rFonts w:cs="Arial"/>
          <w:sz w:val="22"/>
          <w:szCs w:val="22"/>
        </w:rPr>
        <w:tab/>
        <w:instrText>RESPONSIBILITIES</w:instrText>
      </w:r>
      <w:bookmarkEnd w:id="27"/>
      <w:r w:rsidR="007820C0" w:rsidRPr="00E4600E">
        <w:rPr>
          <w:rFonts w:cs="Arial"/>
          <w:sz w:val="22"/>
          <w:szCs w:val="22"/>
        </w:rPr>
        <w:instrText xml:space="preserve">" \f C \l "1" </w:instrText>
      </w:r>
      <w:r w:rsidR="00A57C19" w:rsidRPr="00E4600E">
        <w:rPr>
          <w:rFonts w:cs="Arial"/>
          <w:sz w:val="22"/>
          <w:szCs w:val="22"/>
        </w:rPr>
        <w:fldChar w:fldCharType="end"/>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bookmarkStart w:id="28" w:name="_Toc261437345"/>
      <w:r w:rsidRPr="00E4600E">
        <w:rPr>
          <w:rFonts w:cs="Arial"/>
          <w:sz w:val="22"/>
          <w:szCs w:val="22"/>
        </w:rPr>
        <w:t>04.01</w:t>
      </w:r>
      <w:r w:rsidRPr="00E4600E">
        <w:rPr>
          <w:rFonts w:cs="Arial"/>
          <w:sz w:val="22"/>
          <w:szCs w:val="22"/>
        </w:rPr>
        <w:tab/>
      </w:r>
      <w:r w:rsidRPr="00E4600E">
        <w:rPr>
          <w:rFonts w:cs="Arial"/>
          <w:sz w:val="22"/>
          <w:szCs w:val="22"/>
          <w:u w:val="single"/>
        </w:rPr>
        <w:t>Director, Division of Inspection and Regional Support</w:t>
      </w:r>
      <w:r w:rsidR="00967DB0" w:rsidRPr="00E4600E">
        <w:rPr>
          <w:rFonts w:cs="Arial"/>
          <w:sz w:val="22"/>
          <w:szCs w:val="22"/>
          <w:u w:val="single"/>
        </w:rPr>
        <w:t xml:space="preserve">, </w:t>
      </w:r>
      <w:r w:rsidRPr="00E4600E">
        <w:rPr>
          <w:rFonts w:cs="Arial"/>
          <w:sz w:val="22"/>
          <w:szCs w:val="22"/>
          <w:u w:val="single"/>
        </w:rPr>
        <w:t>(DIRS</w:t>
      </w:r>
      <w:r w:rsidR="00F83992" w:rsidRPr="00E4600E">
        <w:rPr>
          <w:rFonts w:cs="Arial"/>
          <w:sz w:val="22"/>
          <w:szCs w:val="22"/>
          <w:u w:val="single"/>
        </w:rPr>
        <w:t>)</w:t>
      </w:r>
      <w:r w:rsidR="00F83992" w:rsidRPr="00E4600E">
        <w:rPr>
          <w:rStyle w:val="Level2Char"/>
          <w:rFonts w:cs="Arial"/>
          <w:sz w:val="22"/>
          <w:szCs w:val="22"/>
        </w:rPr>
        <w:t>.</w:t>
      </w:r>
      <w:bookmarkEnd w:id="28"/>
      <w:r w:rsidR="00A57C19" w:rsidRPr="00E4600E">
        <w:rPr>
          <w:rStyle w:val="Level2Char"/>
          <w:rFonts w:cs="Arial"/>
          <w:sz w:val="22"/>
          <w:szCs w:val="22"/>
        </w:rPr>
        <w:fldChar w:fldCharType="begin"/>
      </w:r>
      <w:r w:rsidR="00F83992" w:rsidRPr="00E4600E">
        <w:rPr>
          <w:rFonts w:cs="Arial"/>
          <w:sz w:val="22"/>
          <w:szCs w:val="22"/>
        </w:rPr>
        <w:instrText xml:space="preserve"> TC "</w:instrText>
      </w:r>
      <w:bookmarkStart w:id="29" w:name="_Toc265230018"/>
      <w:r w:rsidR="00F83992" w:rsidRPr="00E4600E">
        <w:rPr>
          <w:rFonts w:cs="Arial"/>
          <w:sz w:val="22"/>
          <w:szCs w:val="22"/>
        </w:rPr>
        <w:instrText>04.01</w:instrText>
      </w:r>
      <w:r w:rsidR="00F83992" w:rsidRPr="00E4600E">
        <w:rPr>
          <w:rFonts w:cs="Arial"/>
          <w:sz w:val="22"/>
          <w:szCs w:val="22"/>
        </w:rPr>
        <w:tab/>
        <w:instrText>Director, Division of Inspection and Regional Support (DIRS)</w:instrText>
      </w:r>
      <w:bookmarkEnd w:id="29"/>
      <w:r w:rsidR="00F83992" w:rsidRPr="00E4600E">
        <w:rPr>
          <w:rFonts w:cs="Arial"/>
          <w:sz w:val="22"/>
          <w:szCs w:val="22"/>
        </w:rPr>
        <w:instrText xml:space="preserve">" \f C \l "2" </w:instrText>
      </w:r>
      <w:r w:rsidR="00A57C19" w:rsidRPr="00E4600E">
        <w:rPr>
          <w:rStyle w:val="Level2Char"/>
          <w:rFonts w:cs="Arial"/>
          <w:sz w:val="22"/>
          <w:szCs w:val="22"/>
        </w:rPr>
        <w:fldChar w:fldCharType="end"/>
      </w:r>
      <w:r w:rsidRPr="00E4600E">
        <w:rPr>
          <w:rFonts w:cs="Arial"/>
          <w:sz w:val="22"/>
          <w:szCs w:val="22"/>
        </w:rPr>
        <w:t xml:space="preserve">  Oversees the feedback program for the ROP.</w:t>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04.02</w:t>
      </w:r>
      <w:r w:rsidRPr="00E4600E">
        <w:rPr>
          <w:rFonts w:cs="Arial"/>
          <w:sz w:val="22"/>
          <w:szCs w:val="22"/>
        </w:rPr>
        <w:tab/>
      </w:r>
      <w:r w:rsidRPr="00E4600E">
        <w:rPr>
          <w:rFonts w:cs="Arial"/>
          <w:sz w:val="22"/>
          <w:szCs w:val="22"/>
          <w:u w:val="single"/>
        </w:rPr>
        <w:t>Chief, Reactor Inspection Branch</w:t>
      </w:r>
      <w:r w:rsidRPr="00E4600E">
        <w:rPr>
          <w:rFonts w:cs="Arial"/>
          <w:sz w:val="22"/>
          <w:szCs w:val="22"/>
        </w:rPr>
        <w:t xml:space="preserve"> (IRIB), NRR</w:t>
      </w:r>
      <w:r w:rsidR="00F83992" w:rsidRPr="00E4600E">
        <w:rPr>
          <w:rFonts w:cs="Arial"/>
          <w:sz w:val="22"/>
          <w:szCs w:val="22"/>
        </w:rPr>
        <w:t>.</w:t>
      </w:r>
      <w:r w:rsidR="00A57C19" w:rsidRPr="00E4600E">
        <w:rPr>
          <w:rFonts w:cs="Arial"/>
          <w:sz w:val="22"/>
          <w:szCs w:val="22"/>
        </w:rPr>
        <w:fldChar w:fldCharType="begin"/>
      </w:r>
      <w:r w:rsidR="006838CE" w:rsidRPr="00E4600E">
        <w:rPr>
          <w:rFonts w:cs="Arial"/>
          <w:sz w:val="22"/>
          <w:szCs w:val="22"/>
        </w:rPr>
        <w:instrText xml:space="preserve"> TC "</w:instrText>
      </w:r>
      <w:bookmarkStart w:id="30" w:name="_Toc265230019"/>
      <w:r w:rsidR="006838CE" w:rsidRPr="00E4600E">
        <w:rPr>
          <w:rFonts w:cs="Arial"/>
          <w:sz w:val="22"/>
          <w:szCs w:val="22"/>
        </w:rPr>
        <w:instrText>04.02</w:instrText>
      </w:r>
      <w:r w:rsidR="006838CE" w:rsidRPr="00E4600E">
        <w:rPr>
          <w:rFonts w:cs="Arial"/>
          <w:sz w:val="22"/>
          <w:szCs w:val="22"/>
        </w:rPr>
        <w:tab/>
        <w:instrText>Chief, Reactor Inspection Branch (IRIB), NRR</w:instrText>
      </w:r>
      <w:bookmarkEnd w:id="30"/>
      <w:r w:rsidR="006838CE" w:rsidRPr="00E4600E">
        <w:rPr>
          <w:rFonts w:cs="Arial"/>
          <w:sz w:val="22"/>
          <w:szCs w:val="22"/>
        </w:rPr>
        <w:instrText xml:space="preserve">" \f C \l "2" </w:instrText>
      </w:r>
      <w:r w:rsidR="00A57C19" w:rsidRPr="00E4600E">
        <w:rPr>
          <w:rFonts w:cs="Arial"/>
          <w:sz w:val="22"/>
          <w:szCs w:val="22"/>
        </w:rPr>
        <w:fldChar w:fldCharType="end"/>
      </w:r>
      <w:r w:rsidRPr="00E4600E">
        <w:rPr>
          <w:rFonts w:cs="Arial"/>
          <w:sz w:val="22"/>
          <w:szCs w:val="22"/>
        </w:rPr>
        <w:t xml:space="preserve">  Administers the feedback program for </w:t>
      </w:r>
      <w:proofErr w:type="gramStart"/>
      <w:r w:rsidRPr="00E4600E">
        <w:rPr>
          <w:rFonts w:cs="Arial"/>
          <w:sz w:val="22"/>
          <w:szCs w:val="22"/>
        </w:rPr>
        <w:t xml:space="preserve">the </w:t>
      </w:r>
      <w:r w:rsidR="003C49FC" w:rsidRPr="00E4600E">
        <w:rPr>
          <w:rFonts w:cs="Arial"/>
          <w:sz w:val="22"/>
          <w:szCs w:val="22"/>
        </w:rPr>
        <w:t xml:space="preserve"> </w:t>
      </w:r>
      <w:r w:rsidR="009C38B8" w:rsidRPr="00E4600E">
        <w:rPr>
          <w:rFonts w:cs="Arial"/>
          <w:sz w:val="22"/>
          <w:szCs w:val="22"/>
        </w:rPr>
        <w:t>ROP</w:t>
      </w:r>
      <w:proofErr w:type="gramEnd"/>
      <w:r w:rsidRPr="00E4600E">
        <w:rPr>
          <w:rFonts w:cs="Arial"/>
          <w:sz w:val="22"/>
          <w:szCs w:val="22"/>
        </w:rPr>
        <w:t xml:space="preserve">.  Ensures the final resolution of ROP feedback is approved by the </w:t>
      </w:r>
      <w:proofErr w:type="gramStart"/>
      <w:r w:rsidRPr="00E4600E">
        <w:rPr>
          <w:rFonts w:cs="Arial"/>
          <w:sz w:val="22"/>
          <w:szCs w:val="22"/>
        </w:rPr>
        <w:t>cognizant</w:t>
      </w:r>
      <w:proofErr w:type="gramEnd"/>
      <w:r w:rsidRPr="00E4600E">
        <w:rPr>
          <w:rFonts w:cs="Arial"/>
          <w:sz w:val="22"/>
          <w:szCs w:val="22"/>
        </w:rPr>
        <w:t xml:space="preserve"> technical branch chief or designated official.  </w:t>
      </w:r>
      <w:proofErr w:type="gramStart"/>
      <w:r w:rsidRPr="00E4600E">
        <w:rPr>
          <w:rFonts w:cs="Arial"/>
          <w:sz w:val="22"/>
          <w:szCs w:val="22"/>
        </w:rPr>
        <w:t>Approves inspector training, as appropriate.</w:t>
      </w:r>
      <w:proofErr w:type="gramEnd"/>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04.03</w:t>
      </w:r>
      <w:r w:rsidRPr="00E4600E">
        <w:rPr>
          <w:rFonts w:cs="Arial"/>
          <w:sz w:val="22"/>
          <w:szCs w:val="22"/>
        </w:rPr>
        <w:tab/>
      </w:r>
      <w:r w:rsidRPr="00E4600E">
        <w:rPr>
          <w:rFonts w:cs="Arial"/>
          <w:sz w:val="22"/>
          <w:szCs w:val="22"/>
          <w:u w:val="single"/>
        </w:rPr>
        <w:t>Chiefs, Technical Branches, NRR</w:t>
      </w:r>
      <w:r w:rsidR="0040321E" w:rsidRPr="00E4600E">
        <w:rPr>
          <w:rFonts w:cs="Arial"/>
          <w:sz w:val="22"/>
          <w:szCs w:val="22"/>
          <w:u w:val="single"/>
        </w:rPr>
        <w:t xml:space="preserve"> or NSIR</w:t>
      </w:r>
      <w:r w:rsidRPr="00E4600E">
        <w:rPr>
          <w:rFonts w:cs="Arial"/>
          <w:sz w:val="22"/>
          <w:szCs w:val="22"/>
        </w:rPr>
        <w:t xml:space="preserve">.  </w:t>
      </w:r>
      <w:r w:rsidR="00A57C19" w:rsidRPr="00E4600E">
        <w:rPr>
          <w:rFonts w:cs="Arial"/>
          <w:sz w:val="22"/>
          <w:szCs w:val="22"/>
        </w:rPr>
        <w:fldChar w:fldCharType="begin"/>
      </w:r>
      <w:r w:rsidR="00F76E2B" w:rsidRPr="00E4600E">
        <w:rPr>
          <w:rFonts w:cs="Arial"/>
          <w:sz w:val="22"/>
          <w:szCs w:val="22"/>
        </w:rPr>
        <w:instrText xml:space="preserve"> TC "</w:instrText>
      </w:r>
      <w:bookmarkStart w:id="31" w:name="_Toc265230020"/>
      <w:r w:rsidR="00F76E2B" w:rsidRPr="00E4600E">
        <w:rPr>
          <w:rFonts w:cs="Arial"/>
          <w:sz w:val="22"/>
          <w:szCs w:val="22"/>
        </w:rPr>
        <w:instrText>04.03</w:instrText>
      </w:r>
      <w:r w:rsidR="00F76E2B" w:rsidRPr="00E4600E">
        <w:rPr>
          <w:rFonts w:cs="Arial"/>
          <w:sz w:val="22"/>
          <w:szCs w:val="22"/>
        </w:rPr>
        <w:tab/>
        <w:instrText>Chiefs, Technical Branches, NRR or NSIR</w:instrText>
      </w:r>
      <w:bookmarkEnd w:id="31"/>
      <w:r w:rsidR="00F76E2B" w:rsidRPr="00E4600E">
        <w:rPr>
          <w:rFonts w:cs="Arial"/>
          <w:sz w:val="22"/>
          <w:szCs w:val="22"/>
        </w:rPr>
        <w:instrText xml:space="preserve">" \f C \l "2" </w:instrText>
      </w:r>
      <w:r w:rsidR="00A57C19" w:rsidRPr="00E4600E">
        <w:rPr>
          <w:rFonts w:cs="Arial"/>
          <w:sz w:val="22"/>
          <w:szCs w:val="22"/>
        </w:rPr>
        <w:fldChar w:fldCharType="end"/>
      </w:r>
      <w:r w:rsidR="006758B5" w:rsidRPr="00E4600E">
        <w:rPr>
          <w:rFonts w:cs="Arial"/>
          <w:sz w:val="22"/>
          <w:szCs w:val="22"/>
        </w:rPr>
        <w:t>Ensure that feedback on their programs is reviewed</w:t>
      </w:r>
      <w:r w:rsidR="003E7FB1" w:rsidRPr="00E4600E">
        <w:rPr>
          <w:rFonts w:cs="Arial"/>
          <w:sz w:val="22"/>
          <w:szCs w:val="22"/>
        </w:rPr>
        <w:t>.</w:t>
      </w:r>
      <w:r w:rsidR="003C49FC" w:rsidRPr="00E4600E">
        <w:rPr>
          <w:rFonts w:cs="Arial"/>
          <w:sz w:val="22"/>
          <w:szCs w:val="22"/>
        </w:rPr>
        <w:t xml:space="preserve"> </w:t>
      </w:r>
      <w:r w:rsidRPr="00E4600E">
        <w:rPr>
          <w:rFonts w:cs="Arial"/>
          <w:sz w:val="22"/>
          <w:szCs w:val="22"/>
        </w:rPr>
        <w:t>Supervise the resolution of feedback on elements of the ROP within their branch</w:t>
      </w:r>
      <w:r w:rsidR="007A0E1B" w:rsidRPr="00E4600E">
        <w:rPr>
          <w:rFonts w:cs="Arial"/>
          <w:sz w:val="22"/>
          <w:szCs w:val="22"/>
        </w:rPr>
        <w:t>’</w:t>
      </w:r>
      <w:r w:rsidRPr="00E4600E">
        <w:rPr>
          <w:rFonts w:cs="Arial"/>
          <w:sz w:val="22"/>
          <w:szCs w:val="22"/>
        </w:rPr>
        <w:t xml:space="preserve">s scope of responsibilities.  </w:t>
      </w:r>
      <w:r w:rsidR="00892C81" w:rsidRPr="00E4600E">
        <w:rPr>
          <w:rFonts w:cs="Arial"/>
          <w:sz w:val="22"/>
          <w:szCs w:val="22"/>
        </w:rPr>
        <w:t xml:space="preserve">Authorize urgent feedback (see section 06.02, b. of this IMC).  </w:t>
      </w:r>
      <w:r w:rsidRPr="00E4600E">
        <w:rPr>
          <w:rFonts w:cs="Arial"/>
          <w:sz w:val="22"/>
          <w:szCs w:val="22"/>
        </w:rPr>
        <w:t>Perform final review on closure for all feedback.  Recommend inspector training, as appropriate.</w:t>
      </w:r>
    </w:p>
    <w:p w:rsidR="001D66C3" w:rsidRPr="00E4600E" w:rsidRDefault="001D66C3"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04.04</w:t>
      </w:r>
      <w:r w:rsidRPr="00E4600E">
        <w:rPr>
          <w:rFonts w:cs="Arial"/>
          <w:sz w:val="22"/>
          <w:szCs w:val="22"/>
        </w:rPr>
        <w:tab/>
      </w:r>
      <w:r w:rsidR="00392B38" w:rsidRPr="00E4600E">
        <w:rPr>
          <w:rFonts w:cs="Arial"/>
          <w:sz w:val="22"/>
          <w:szCs w:val="22"/>
          <w:u w:val="single"/>
        </w:rPr>
        <w:t xml:space="preserve">Supervisors of staff </w:t>
      </w:r>
      <w:r w:rsidR="00C74CD3" w:rsidRPr="00E4600E">
        <w:rPr>
          <w:rFonts w:cs="Arial"/>
          <w:sz w:val="22"/>
          <w:szCs w:val="22"/>
          <w:u w:val="single"/>
        </w:rPr>
        <w:t>submitting</w:t>
      </w:r>
      <w:r w:rsidR="00392B38" w:rsidRPr="00E4600E">
        <w:rPr>
          <w:rFonts w:cs="Arial"/>
          <w:sz w:val="22"/>
          <w:szCs w:val="22"/>
          <w:u w:val="single"/>
        </w:rPr>
        <w:t xml:space="preserve"> feedback forms</w:t>
      </w:r>
      <w:r w:rsidR="00CF04B7" w:rsidRPr="00E4600E">
        <w:rPr>
          <w:rFonts w:cs="Arial"/>
          <w:sz w:val="22"/>
          <w:szCs w:val="22"/>
        </w:rPr>
        <w:t>.</w:t>
      </w:r>
      <w:r w:rsidR="00A57C19" w:rsidRPr="00E4600E">
        <w:rPr>
          <w:rFonts w:cs="Arial"/>
          <w:sz w:val="22"/>
          <w:szCs w:val="22"/>
        </w:rPr>
        <w:fldChar w:fldCharType="begin"/>
      </w:r>
      <w:r w:rsidR="00136AFB" w:rsidRPr="00E4600E">
        <w:rPr>
          <w:rFonts w:cs="Arial"/>
          <w:sz w:val="22"/>
          <w:szCs w:val="22"/>
        </w:rPr>
        <w:instrText xml:space="preserve"> TC "</w:instrText>
      </w:r>
      <w:bookmarkStart w:id="32" w:name="_Toc265230021"/>
      <w:r w:rsidR="00136AFB" w:rsidRPr="00E4600E">
        <w:rPr>
          <w:rFonts w:cs="Arial"/>
          <w:sz w:val="22"/>
          <w:szCs w:val="22"/>
        </w:rPr>
        <w:instrText>04.04</w:instrText>
      </w:r>
      <w:r w:rsidR="00136AFB" w:rsidRPr="00E4600E">
        <w:rPr>
          <w:rFonts w:cs="Arial"/>
          <w:sz w:val="22"/>
          <w:szCs w:val="22"/>
        </w:rPr>
        <w:tab/>
        <w:instrText>Supervisors of staff submitting feedback forms</w:instrText>
      </w:r>
      <w:bookmarkEnd w:id="32"/>
      <w:r w:rsidR="00136AFB" w:rsidRPr="00E4600E">
        <w:rPr>
          <w:rFonts w:cs="Arial"/>
          <w:sz w:val="22"/>
          <w:szCs w:val="22"/>
        </w:rPr>
        <w:instrText xml:space="preserve">" \f C \l "2" </w:instrText>
      </w:r>
      <w:r w:rsidR="00A57C19" w:rsidRPr="00E4600E">
        <w:rPr>
          <w:rFonts w:cs="Arial"/>
          <w:sz w:val="22"/>
          <w:szCs w:val="22"/>
        </w:rPr>
        <w:fldChar w:fldCharType="end"/>
      </w:r>
      <w:r w:rsidRPr="00E4600E">
        <w:rPr>
          <w:rFonts w:cs="Arial"/>
          <w:sz w:val="22"/>
          <w:szCs w:val="22"/>
        </w:rPr>
        <w:t xml:space="preserve">  </w:t>
      </w:r>
      <w:r w:rsidR="0040321E" w:rsidRPr="00E4600E">
        <w:rPr>
          <w:rFonts w:cs="Arial"/>
          <w:sz w:val="22"/>
          <w:szCs w:val="22"/>
        </w:rPr>
        <w:t>R</w:t>
      </w:r>
      <w:r w:rsidRPr="00E4600E">
        <w:rPr>
          <w:rFonts w:cs="Arial"/>
          <w:sz w:val="22"/>
          <w:szCs w:val="22"/>
        </w:rPr>
        <w:t xml:space="preserve">eview feedback </w:t>
      </w:r>
      <w:r w:rsidR="00F378FD" w:rsidRPr="00E4600E">
        <w:rPr>
          <w:rFonts w:cs="Arial"/>
          <w:sz w:val="22"/>
          <w:szCs w:val="22"/>
        </w:rPr>
        <w:t xml:space="preserve">forms.  </w:t>
      </w:r>
      <w:r w:rsidR="00392B38" w:rsidRPr="00E4600E">
        <w:rPr>
          <w:rFonts w:cs="Arial"/>
          <w:sz w:val="22"/>
          <w:szCs w:val="22"/>
        </w:rPr>
        <w:t>A</w:t>
      </w:r>
      <w:r w:rsidR="00F378FD" w:rsidRPr="00E4600E">
        <w:rPr>
          <w:rFonts w:cs="Arial"/>
          <w:sz w:val="22"/>
          <w:szCs w:val="22"/>
        </w:rPr>
        <w:t>dd comments and authorization to the feedback form</w:t>
      </w:r>
      <w:r w:rsidR="00650800" w:rsidRPr="00E4600E">
        <w:rPr>
          <w:rFonts w:cs="Arial"/>
          <w:sz w:val="22"/>
          <w:szCs w:val="22"/>
        </w:rPr>
        <w:t>s</w:t>
      </w:r>
      <w:r w:rsidR="00F378FD" w:rsidRPr="00E4600E">
        <w:rPr>
          <w:rFonts w:cs="Arial"/>
          <w:sz w:val="22"/>
          <w:szCs w:val="22"/>
        </w:rPr>
        <w:t xml:space="preserve"> and f</w:t>
      </w:r>
      <w:r w:rsidRPr="00E4600E">
        <w:rPr>
          <w:rFonts w:cs="Arial"/>
          <w:sz w:val="22"/>
          <w:szCs w:val="22"/>
        </w:rPr>
        <w:t xml:space="preserve">orward to the ROP Feedback Coordinator via email </w:t>
      </w:r>
      <w:ins w:id="33" w:author="Author" w:date="2012-11-19T06:41:00Z">
        <w:r w:rsidR="00FF1773">
          <w:rPr>
            <w:rFonts w:cs="Arial"/>
            <w:sz w:val="22"/>
            <w:szCs w:val="22"/>
          </w:rPr>
          <w:t xml:space="preserve">address </w:t>
        </w:r>
      </w:ins>
      <w:r w:rsidRPr="00E4600E">
        <w:rPr>
          <w:rFonts w:cs="Arial"/>
          <w:sz w:val="22"/>
          <w:szCs w:val="22"/>
        </w:rPr>
        <w:t>(</w:t>
      </w:r>
      <w:r w:rsidR="0040321E" w:rsidRPr="00E4600E">
        <w:rPr>
          <w:rFonts w:cs="Arial"/>
          <w:sz w:val="22"/>
          <w:szCs w:val="22"/>
        </w:rPr>
        <w:t xml:space="preserve">ROP_Feedback </w:t>
      </w:r>
      <w:r w:rsidR="004F3996" w:rsidRPr="00E4600E">
        <w:rPr>
          <w:rFonts w:cs="Arial"/>
          <w:sz w:val="22"/>
          <w:szCs w:val="22"/>
        </w:rPr>
        <w:t>Resource</w:t>
      </w:r>
      <w:r w:rsidRPr="00E4600E">
        <w:rPr>
          <w:rFonts w:cs="Arial"/>
          <w:sz w:val="22"/>
          <w:szCs w:val="22"/>
        </w:rPr>
        <w:t>)</w:t>
      </w:r>
      <w:r w:rsidR="00392B38" w:rsidRPr="00E4600E">
        <w:rPr>
          <w:rFonts w:cs="Arial"/>
          <w:sz w:val="22"/>
          <w:szCs w:val="22"/>
        </w:rPr>
        <w:t>.</w:t>
      </w:r>
    </w:p>
    <w:p w:rsidR="0038597F" w:rsidRPr="00E4600E" w:rsidRDefault="0038597F"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04.05</w:t>
      </w:r>
      <w:r w:rsidRPr="00E4600E">
        <w:rPr>
          <w:rFonts w:cs="Arial"/>
          <w:sz w:val="22"/>
          <w:szCs w:val="22"/>
        </w:rPr>
        <w:tab/>
      </w:r>
      <w:r w:rsidRPr="00E4600E">
        <w:rPr>
          <w:rFonts w:cs="Arial"/>
          <w:sz w:val="22"/>
          <w:szCs w:val="22"/>
          <w:u w:val="single"/>
        </w:rPr>
        <w:t>ROP Feedback Coordinator</w:t>
      </w:r>
      <w:r w:rsidR="00CF04B7" w:rsidRPr="00E4600E">
        <w:rPr>
          <w:rFonts w:cs="Arial"/>
          <w:sz w:val="22"/>
          <w:szCs w:val="22"/>
        </w:rPr>
        <w:t>.</w:t>
      </w:r>
      <w:r w:rsidR="00A57C19" w:rsidRPr="00E4600E">
        <w:rPr>
          <w:rFonts w:cs="Arial"/>
          <w:sz w:val="22"/>
          <w:szCs w:val="22"/>
        </w:rPr>
        <w:fldChar w:fldCharType="begin"/>
      </w:r>
      <w:r w:rsidR="00CF04B7" w:rsidRPr="00E4600E">
        <w:rPr>
          <w:rFonts w:cs="Arial"/>
          <w:sz w:val="22"/>
          <w:szCs w:val="22"/>
        </w:rPr>
        <w:instrText xml:space="preserve"> TC "</w:instrText>
      </w:r>
      <w:bookmarkStart w:id="34" w:name="_Toc265230022"/>
      <w:r w:rsidR="00CF04B7" w:rsidRPr="00E4600E">
        <w:rPr>
          <w:rFonts w:cs="Arial"/>
          <w:sz w:val="22"/>
          <w:szCs w:val="22"/>
        </w:rPr>
        <w:instrText>04.05</w:instrText>
      </w:r>
      <w:r w:rsidR="00CF04B7" w:rsidRPr="00E4600E">
        <w:rPr>
          <w:rFonts w:cs="Arial"/>
          <w:sz w:val="22"/>
          <w:szCs w:val="22"/>
        </w:rPr>
        <w:tab/>
        <w:instrText>ROP Feedback Coordinator</w:instrText>
      </w:r>
      <w:bookmarkEnd w:id="34"/>
      <w:r w:rsidR="00CF04B7" w:rsidRPr="00E4600E">
        <w:rPr>
          <w:rFonts w:cs="Arial"/>
          <w:sz w:val="22"/>
          <w:szCs w:val="22"/>
        </w:rPr>
        <w:instrText xml:space="preserve">" \f C \l "2" </w:instrText>
      </w:r>
      <w:r w:rsidR="00A57C19" w:rsidRPr="00E4600E">
        <w:rPr>
          <w:rFonts w:cs="Arial"/>
          <w:sz w:val="22"/>
          <w:szCs w:val="22"/>
        </w:rPr>
        <w:fldChar w:fldCharType="end"/>
      </w:r>
      <w:r w:rsidRPr="00E4600E">
        <w:rPr>
          <w:rFonts w:cs="Arial"/>
          <w:sz w:val="22"/>
          <w:szCs w:val="22"/>
        </w:rPr>
        <w:t xml:space="preserve">  Receives </w:t>
      </w:r>
      <w:r w:rsidR="0040321E" w:rsidRPr="00E4600E">
        <w:rPr>
          <w:rFonts w:cs="Arial"/>
          <w:sz w:val="22"/>
          <w:szCs w:val="22"/>
        </w:rPr>
        <w:t xml:space="preserve">approved </w:t>
      </w:r>
      <w:r w:rsidRPr="00E4600E">
        <w:rPr>
          <w:rFonts w:cs="Arial"/>
          <w:sz w:val="22"/>
          <w:szCs w:val="22"/>
        </w:rPr>
        <w:t xml:space="preserve">feedback forms </w:t>
      </w:r>
      <w:r w:rsidR="0040321E" w:rsidRPr="00E4600E">
        <w:rPr>
          <w:rFonts w:cs="Arial"/>
          <w:sz w:val="22"/>
          <w:szCs w:val="22"/>
        </w:rPr>
        <w:t>from the originators’ supervisors</w:t>
      </w:r>
      <w:r w:rsidR="001C14CC" w:rsidRPr="00E4600E">
        <w:rPr>
          <w:rFonts w:cs="Arial"/>
          <w:sz w:val="22"/>
          <w:szCs w:val="22"/>
        </w:rPr>
        <w:t xml:space="preserve">.  </w:t>
      </w:r>
      <w:r w:rsidR="0040321E" w:rsidRPr="00E4600E">
        <w:rPr>
          <w:rFonts w:cs="Arial"/>
          <w:sz w:val="22"/>
          <w:szCs w:val="22"/>
        </w:rPr>
        <w:t>A</w:t>
      </w:r>
      <w:r w:rsidRPr="00E4600E">
        <w:rPr>
          <w:rFonts w:cs="Arial"/>
          <w:sz w:val="22"/>
          <w:szCs w:val="22"/>
        </w:rPr>
        <w:t>ssigns a lead reviewer</w:t>
      </w:r>
      <w:r w:rsidR="001C14CC" w:rsidRPr="00E4600E">
        <w:rPr>
          <w:rFonts w:cs="Arial"/>
          <w:sz w:val="22"/>
          <w:szCs w:val="22"/>
        </w:rPr>
        <w:t>, enters the feedback form into</w:t>
      </w:r>
      <w:r w:rsidRPr="00E4600E">
        <w:rPr>
          <w:rFonts w:cs="Arial"/>
          <w:sz w:val="22"/>
          <w:szCs w:val="22"/>
        </w:rPr>
        <w:t xml:space="preserve"> the ROP feedback database</w:t>
      </w:r>
      <w:ins w:id="35" w:author="Author" w:date="2012-04-25T10:57:00Z">
        <w:r w:rsidR="00A9689E" w:rsidRPr="00E4600E">
          <w:rPr>
            <w:rFonts w:cs="Arial"/>
            <w:sz w:val="22"/>
            <w:szCs w:val="22"/>
          </w:rPr>
          <w:t xml:space="preserve"> (and SharePoint site)</w:t>
        </w:r>
      </w:ins>
      <w:r w:rsidR="002A03B9" w:rsidRPr="00E4600E">
        <w:rPr>
          <w:rFonts w:cs="Arial"/>
          <w:sz w:val="22"/>
          <w:szCs w:val="22"/>
        </w:rPr>
        <w:t>,</w:t>
      </w:r>
      <w:r w:rsidR="001C14CC" w:rsidRPr="00E4600E">
        <w:rPr>
          <w:rFonts w:cs="Arial"/>
          <w:sz w:val="22"/>
          <w:szCs w:val="22"/>
        </w:rPr>
        <w:t xml:space="preserve"> and forwards the feedback form to the lead reviewer</w:t>
      </w:r>
      <w:r w:rsidRPr="00E4600E">
        <w:rPr>
          <w:rFonts w:cs="Arial"/>
          <w:sz w:val="22"/>
          <w:szCs w:val="22"/>
        </w:rPr>
        <w:t>.</w:t>
      </w:r>
      <w:r w:rsidR="001C14CC" w:rsidRPr="00E4600E">
        <w:rPr>
          <w:rFonts w:cs="Arial"/>
          <w:sz w:val="22"/>
          <w:szCs w:val="22"/>
        </w:rPr>
        <w:t xml:space="preserve"> </w:t>
      </w:r>
      <w:r w:rsidR="0040321E" w:rsidRPr="00E4600E">
        <w:rPr>
          <w:rFonts w:cs="Arial"/>
          <w:sz w:val="22"/>
          <w:szCs w:val="22"/>
        </w:rPr>
        <w:t xml:space="preserve"> </w:t>
      </w:r>
      <w:r w:rsidR="001C14CC" w:rsidRPr="00E4600E">
        <w:rPr>
          <w:rFonts w:cs="Arial"/>
          <w:sz w:val="22"/>
          <w:szCs w:val="22"/>
        </w:rPr>
        <w:t>Maintains the ROP feedback</w:t>
      </w:r>
      <w:r w:rsidR="00B04BAF" w:rsidRPr="00E4600E">
        <w:rPr>
          <w:rFonts w:cs="Arial"/>
          <w:sz w:val="22"/>
          <w:szCs w:val="22"/>
        </w:rPr>
        <w:t xml:space="preserve"> </w:t>
      </w:r>
      <w:r w:rsidR="001C14CC" w:rsidRPr="00E4600E">
        <w:rPr>
          <w:rFonts w:cs="Arial"/>
          <w:sz w:val="22"/>
          <w:szCs w:val="22"/>
        </w:rPr>
        <w:t>database</w:t>
      </w:r>
      <w:r w:rsidR="002A03B9" w:rsidRPr="00E4600E">
        <w:rPr>
          <w:rFonts w:cs="Arial"/>
          <w:sz w:val="22"/>
          <w:szCs w:val="22"/>
        </w:rPr>
        <w:t xml:space="preserve"> and</w:t>
      </w:r>
      <w:r w:rsidR="001C14CC" w:rsidRPr="00E4600E">
        <w:rPr>
          <w:rFonts w:cs="Arial"/>
          <w:sz w:val="22"/>
          <w:szCs w:val="22"/>
        </w:rPr>
        <w:t xml:space="preserve"> produces monthly reports</w:t>
      </w:r>
      <w:r w:rsidR="002A03B9" w:rsidRPr="00E4600E">
        <w:rPr>
          <w:rFonts w:cs="Arial"/>
          <w:sz w:val="22"/>
          <w:szCs w:val="22"/>
        </w:rPr>
        <w:t>.</w:t>
      </w:r>
      <w:r w:rsidR="001C14CC" w:rsidRPr="00E4600E">
        <w:rPr>
          <w:rFonts w:cs="Arial"/>
          <w:sz w:val="22"/>
          <w:szCs w:val="22"/>
        </w:rPr>
        <w:t xml:space="preserve"> </w:t>
      </w:r>
      <w:r w:rsidR="002A03B9" w:rsidRPr="00E4600E">
        <w:rPr>
          <w:rFonts w:cs="Arial"/>
          <w:sz w:val="22"/>
          <w:szCs w:val="22"/>
        </w:rPr>
        <w:t xml:space="preserve"> </w:t>
      </w:r>
      <w:proofErr w:type="gramStart"/>
      <w:r w:rsidR="002A03B9" w:rsidRPr="00E4600E">
        <w:rPr>
          <w:rFonts w:cs="Arial"/>
          <w:sz w:val="22"/>
          <w:szCs w:val="22"/>
        </w:rPr>
        <w:t>N</w:t>
      </w:r>
      <w:r w:rsidR="001C14CC" w:rsidRPr="00E4600E">
        <w:rPr>
          <w:rFonts w:cs="Arial"/>
          <w:sz w:val="22"/>
          <w:szCs w:val="22"/>
        </w:rPr>
        <w:t xml:space="preserve">otifies the </w:t>
      </w:r>
      <w:r w:rsidR="00626F01">
        <w:rPr>
          <w:rFonts w:cs="Arial"/>
          <w:sz w:val="22"/>
          <w:szCs w:val="22"/>
        </w:rPr>
        <w:t xml:space="preserve">originator and </w:t>
      </w:r>
      <w:proofErr w:type="spellStart"/>
      <w:r w:rsidR="00626F01">
        <w:rPr>
          <w:rFonts w:cs="Arial"/>
          <w:sz w:val="22"/>
          <w:szCs w:val="22"/>
        </w:rPr>
        <w:t>orginator’s</w:t>
      </w:r>
      <w:proofErr w:type="spellEnd"/>
      <w:r w:rsidR="00626F01">
        <w:rPr>
          <w:rFonts w:cs="Arial"/>
          <w:sz w:val="22"/>
          <w:szCs w:val="22"/>
        </w:rPr>
        <w:t xml:space="preserve"> supervisor upon the receipt and resolution of feedback forms.</w:t>
      </w:r>
      <w:proofErr w:type="gramEnd"/>
      <w:r w:rsidR="00626F01">
        <w:rPr>
          <w:rFonts w:cs="Arial"/>
          <w:sz w:val="22"/>
          <w:szCs w:val="22"/>
        </w:rPr>
        <w:t xml:space="preserve">  </w:t>
      </w:r>
      <w:proofErr w:type="gramStart"/>
      <w:r w:rsidR="00626F01">
        <w:rPr>
          <w:rFonts w:cs="Arial"/>
          <w:sz w:val="22"/>
          <w:szCs w:val="22"/>
        </w:rPr>
        <w:t>Adds</w:t>
      </w:r>
      <w:proofErr w:type="gramEnd"/>
      <w:r w:rsidR="00626F01">
        <w:rPr>
          <w:rFonts w:cs="Arial"/>
          <w:sz w:val="22"/>
          <w:szCs w:val="22"/>
        </w:rPr>
        <w:t xml:space="preserve"> closed ROP Feedback Forms to the NRC’s </w:t>
      </w:r>
      <w:proofErr w:type="spellStart"/>
      <w:r w:rsidR="00626F01">
        <w:rPr>
          <w:rFonts w:cs="Arial"/>
          <w:sz w:val="22"/>
          <w:szCs w:val="22"/>
        </w:rPr>
        <w:t>Agencywide</w:t>
      </w:r>
      <w:proofErr w:type="spellEnd"/>
      <w:r w:rsidR="00626F01">
        <w:rPr>
          <w:rFonts w:cs="Arial"/>
          <w:sz w:val="22"/>
          <w:szCs w:val="22"/>
        </w:rPr>
        <w:t xml:space="preserve"> Documents Access and Management System (ADAMS)</w:t>
      </w:r>
      <w:ins w:id="36" w:author="Author" w:date="2012-04-25T10:58:00Z">
        <w:r w:rsidR="00626F01">
          <w:rPr>
            <w:rFonts w:cs="Arial"/>
            <w:sz w:val="22"/>
            <w:szCs w:val="22"/>
          </w:rPr>
          <w:t>, and the Closed Feedback Forms SharePoint site.</w:t>
        </w:r>
      </w:ins>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04.06</w:t>
      </w:r>
      <w:r w:rsidRPr="00E4600E">
        <w:rPr>
          <w:rFonts w:cs="Arial"/>
          <w:sz w:val="22"/>
          <w:szCs w:val="22"/>
        </w:rPr>
        <w:tab/>
      </w:r>
      <w:r w:rsidRPr="00E4600E">
        <w:rPr>
          <w:rFonts w:cs="Arial"/>
          <w:sz w:val="22"/>
          <w:szCs w:val="22"/>
          <w:u w:val="single"/>
        </w:rPr>
        <w:t>Lead Reviewer</w:t>
      </w:r>
      <w:r w:rsidR="00CF04B7" w:rsidRPr="00E4600E">
        <w:rPr>
          <w:rFonts w:cs="Arial"/>
          <w:sz w:val="22"/>
          <w:szCs w:val="22"/>
        </w:rPr>
        <w:t>.</w:t>
      </w:r>
      <w:r w:rsidR="00A57C19" w:rsidRPr="00E4600E">
        <w:rPr>
          <w:rFonts w:cs="Arial"/>
          <w:sz w:val="22"/>
          <w:szCs w:val="22"/>
        </w:rPr>
        <w:fldChar w:fldCharType="begin"/>
      </w:r>
      <w:r w:rsidR="00CF04B7" w:rsidRPr="00E4600E">
        <w:rPr>
          <w:rFonts w:cs="Arial"/>
          <w:sz w:val="22"/>
          <w:szCs w:val="22"/>
        </w:rPr>
        <w:instrText xml:space="preserve"> TC "</w:instrText>
      </w:r>
      <w:bookmarkStart w:id="37" w:name="_Toc265230023"/>
      <w:r w:rsidR="00CF04B7" w:rsidRPr="00E4600E">
        <w:rPr>
          <w:rFonts w:cs="Arial"/>
          <w:sz w:val="22"/>
          <w:szCs w:val="22"/>
        </w:rPr>
        <w:instrText>04.06</w:instrText>
      </w:r>
      <w:r w:rsidR="00CF04B7" w:rsidRPr="00E4600E">
        <w:rPr>
          <w:rFonts w:cs="Arial"/>
          <w:sz w:val="22"/>
          <w:szCs w:val="22"/>
        </w:rPr>
        <w:tab/>
        <w:instrText>Lead Reviewer</w:instrText>
      </w:r>
      <w:bookmarkEnd w:id="37"/>
      <w:r w:rsidR="00CF04B7" w:rsidRPr="00E4600E">
        <w:rPr>
          <w:rFonts w:cs="Arial"/>
          <w:sz w:val="22"/>
          <w:szCs w:val="22"/>
        </w:rPr>
        <w:instrText xml:space="preserve">" \f C \l "2" </w:instrText>
      </w:r>
      <w:r w:rsidR="00A57C19" w:rsidRPr="00E4600E">
        <w:rPr>
          <w:rFonts w:cs="Arial"/>
          <w:sz w:val="22"/>
          <w:szCs w:val="22"/>
        </w:rPr>
        <w:fldChar w:fldCharType="end"/>
      </w:r>
      <w:r w:rsidRPr="00E4600E">
        <w:rPr>
          <w:rFonts w:cs="Arial"/>
          <w:sz w:val="22"/>
          <w:szCs w:val="22"/>
        </w:rPr>
        <w:t xml:space="preserve">  Is typically the </w:t>
      </w:r>
      <w:r w:rsidR="00392B38" w:rsidRPr="00E4600E">
        <w:rPr>
          <w:rFonts w:cs="Arial"/>
          <w:sz w:val="22"/>
          <w:szCs w:val="22"/>
        </w:rPr>
        <w:t xml:space="preserve">technical </w:t>
      </w:r>
      <w:r w:rsidRPr="00E4600E">
        <w:rPr>
          <w:rFonts w:cs="Arial"/>
          <w:sz w:val="22"/>
          <w:szCs w:val="22"/>
        </w:rPr>
        <w:t xml:space="preserve">lead for the program document referenced on the form.  </w:t>
      </w:r>
      <w:r w:rsidR="00CA7C2C" w:rsidRPr="00E4600E">
        <w:rPr>
          <w:rFonts w:cs="Arial"/>
          <w:sz w:val="22"/>
          <w:szCs w:val="22"/>
        </w:rPr>
        <w:t>Reviews</w:t>
      </w:r>
      <w:r w:rsidRPr="00E4600E">
        <w:rPr>
          <w:rFonts w:cs="Arial"/>
          <w:sz w:val="22"/>
          <w:szCs w:val="22"/>
        </w:rPr>
        <w:t xml:space="preserve"> and resolve</w:t>
      </w:r>
      <w:r w:rsidR="00CA7C2C" w:rsidRPr="00E4600E">
        <w:rPr>
          <w:rFonts w:cs="Arial"/>
          <w:sz w:val="22"/>
          <w:szCs w:val="22"/>
        </w:rPr>
        <w:t>s</w:t>
      </w:r>
      <w:r w:rsidRPr="00E4600E">
        <w:rPr>
          <w:rFonts w:cs="Arial"/>
          <w:sz w:val="22"/>
          <w:szCs w:val="22"/>
        </w:rPr>
        <w:t xml:space="preserve"> feedback forms</w:t>
      </w:r>
      <w:r w:rsidR="002107C9" w:rsidRPr="00E4600E">
        <w:rPr>
          <w:rFonts w:cs="Arial"/>
          <w:sz w:val="22"/>
          <w:szCs w:val="22"/>
        </w:rPr>
        <w:t xml:space="preserve"> or coordinates resolution with stakeholders,</w:t>
      </w:r>
      <w:r w:rsidRPr="00E4600E">
        <w:rPr>
          <w:rFonts w:cs="Arial"/>
          <w:sz w:val="22"/>
          <w:szCs w:val="22"/>
        </w:rPr>
        <w:t xml:space="preserve"> coordinate</w:t>
      </w:r>
      <w:r w:rsidR="00CA7C2C" w:rsidRPr="00E4600E">
        <w:rPr>
          <w:rFonts w:cs="Arial"/>
          <w:sz w:val="22"/>
          <w:szCs w:val="22"/>
        </w:rPr>
        <w:t>s</w:t>
      </w:r>
      <w:r w:rsidRPr="00E4600E">
        <w:rPr>
          <w:rFonts w:cs="Arial"/>
          <w:sz w:val="22"/>
          <w:szCs w:val="22"/>
        </w:rPr>
        <w:t xml:space="preserve"> changes to </w:t>
      </w:r>
      <w:r w:rsidR="00967DB0" w:rsidRPr="00E4600E">
        <w:rPr>
          <w:rFonts w:cs="Arial"/>
          <w:sz w:val="22"/>
          <w:szCs w:val="22"/>
        </w:rPr>
        <w:t xml:space="preserve">the </w:t>
      </w:r>
      <w:r w:rsidRPr="00E4600E">
        <w:rPr>
          <w:rFonts w:cs="Arial"/>
          <w:sz w:val="22"/>
          <w:szCs w:val="22"/>
        </w:rPr>
        <w:t>program guidance document, and ensures</w:t>
      </w:r>
      <w:r w:rsidR="00967DB0" w:rsidRPr="00E4600E">
        <w:rPr>
          <w:rFonts w:cs="Arial"/>
          <w:sz w:val="22"/>
          <w:szCs w:val="22"/>
        </w:rPr>
        <w:t xml:space="preserve"> that</w:t>
      </w:r>
      <w:r w:rsidRPr="00E4600E">
        <w:rPr>
          <w:rFonts w:cs="Arial"/>
          <w:sz w:val="22"/>
          <w:szCs w:val="22"/>
        </w:rPr>
        <w:t xml:space="preserve"> the final resolution of feedback is consistent with overall program </w:t>
      </w:r>
      <w:r w:rsidR="00392B38" w:rsidRPr="00E4600E">
        <w:rPr>
          <w:rFonts w:cs="Arial"/>
          <w:sz w:val="22"/>
          <w:szCs w:val="22"/>
        </w:rPr>
        <w:t xml:space="preserve">guidance and the ROP framework. </w:t>
      </w:r>
      <w:ins w:id="38" w:author="Author" w:date="2012-04-25T11:02:00Z">
        <w:r w:rsidR="008A30CF" w:rsidRPr="00E4600E">
          <w:rPr>
            <w:rFonts w:cs="Arial"/>
            <w:sz w:val="22"/>
            <w:szCs w:val="22"/>
          </w:rPr>
          <w:t xml:space="preserve"> </w:t>
        </w:r>
      </w:ins>
      <w:ins w:id="39" w:author="Author" w:date="2012-04-25T11:01:00Z">
        <w:r w:rsidR="00A9689E" w:rsidRPr="00E4600E">
          <w:rPr>
            <w:rFonts w:cs="Arial"/>
            <w:sz w:val="22"/>
            <w:szCs w:val="22"/>
          </w:rPr>
          <w:t>In addition, he or she u</w:t>
        </w:r>
      </w:ins>
      <w:r w:rsidR="00392B38" w:rsidRPr="00E4600E">
        <w:rPr>
          <w:rFonts w:cs="Arial"/>
          <w:sz w:val="22"/>
          <w:szCs w:val="22"/>
        </w:rPr>
        <w:t xml:space="preserve">pdates the </w:t>
      </w:r>
      <w:ins w:id="40" w:author="Author" w:date="2012-04-25T11:01:00Z">
        <w:r w:rsidR="00A9689E" w:rsidRPr="00E4600E">
          <w:rPr>
            <w:rFonts w:cs="Arial"/>
            <w:sz w:val="22"/>
            <w:szCs w:val="22"/>
          </w:rPr>
          <w:t>Target Issue Date</w:t>
        </w:r>
      </w:ins>
      <w:r w:rsidR="00392B38" w:rsidRPr="00E4600E">
        <w:rPr>
          <w:rFonts w:cs="Arial"/>
          <w:sz w:val="22"/>
          <w:szCs w:val="22"/>
        </w:rPr>
        <w:t xml:space="preserve"> on the </w:t>
      </w:r>
      <w:r w:rsidR="00D57328" w:rsidRPr="00E4600E">
        <w:rPr>
          <w:rFonts w:cs="Arial"/>
          <w:sz w:val="22"/>
          <w:szCs w:val="22"/>
        </w:rPr>
        <w:t xml:space="preserve">ROP Feedback Forms </w:t>
      </w:r>
      <w:r w:rsidR="00392B38" w:rsidRPr="00E4600E">
        <w:rPr>
          <w:rFonts w:cs="Arial"/>
          <w:sz w:val="22"/>
          <w:szCs w:val="22"/>
        </w:rPr>
        <w:t>Document Timelines site to communicate the date by which</w:t>
      </w:r>
      <w:r w:rsidR="00F76E2B" w:rsidRPr="00E4600E">
        <w:rPr>
          <w:rFonts w:cs="Arial"/>
          <w:sz w:val="22"/>
          <w:szCs w:val="22"/>
        </w:rPr>
        <w:t xml:space="preserve"> feedback forms need to be received to be considered for the upcoming revision of the document</w:t>
      </w:r>
      <w:proofErr w:type="gramStart"/>
      <w:ins w:id="41" w:author="Author" w:date="2012-04-25T11:02:00Z">
        <w:r w:rsidR="008A30CF" w:rsidRPr="00E4600E">
          <w:rPr>
            <w:rFonts w:cs="Arial"/>
            <w:sz w:val="22"/>
            <w:szCs w:val="22"/>
          </w:rPr>
          <w:t>,</w:t>
        </w:r>
      </w:ins>
      <w:r w:rsidR="00F76E2B" w:rsidRPr="00E4600E">
        <w:rPr>
          <w:rFonts w:cs="Arial"/>
          <w:sz w:val="22"/>
          <w:szCs w:val="22"/>
        </w:rPr>
        <w:t xml:space="preserve"> </w:t>
      </w:r>
      <w:r w:rsidR="00626F01">
        <w:rPr>
          <w:rFonts w:cs="Arial"/>
          <w:sz w:val="22"/>
          <w:szCs w:val="22"/>
        </w:rPr>
        <w:t xml:space="preserve"> </w:t>
      </w:r>
      <w:ins w:id="42" w:author="Author" w:date="2012-04-25T11:02:00Z">
        <w:r w:rsidR="00626F01">
          <w:rPr>
            <w:rFonts w:cs="Arial"/>
            <w:sz w:val="22"/>
            <w:szCs w:val="22"/>
          </w:rPr>
          <w:t>as</w:t>
        </w:r>
        <w:proofErr w:type="gramEnd"/>
        <w:r w:rsidR="00626F01">
          <w:rPr>
            <w:rFonts w:cs="Arial"/>
            <w:sz w:val="22"/>
            <w:szCs w:val="22"/>
          </w:rPr>
          <w:t xml:space="preserve"> well as r</w:t>
        </w:r>
      </w:ins>
      <w:r w:rsidR="00626F01">
        <w:rPr>
          <w:rFonts w:cs="Arial"/>
          <w:sz w:val="22"/>
          <w:szCs w:val="22"/>
        </w:rPr>
        <w:t>ecommends inspector training, as appropriate.</w:t>
      </w:r>
    </w:p>
    <w:p w:rsidR="00D57328" w:rsidRPr="00E4600E" w:rsidRDefault="00D57328"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533FD4" w:rsidRPr="00E4600E" w:rsidRDefault="00533FD4"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sectPr w:rsidR="00533FD4" w:rsidRPr="00E4600E" w:rsidSect="00533FD4">
          <w:footerReference w:type="default" r:id="rId14"/>
          <w:pgSz w:w="12240" w:h="15840" w:code="1"/>
          <w:pgMar w:top="1440" w:right="1440" w:bottom="1440" w:left="1440" w:header="1440" w:footer="1440" w:gutter="0"/>
          <w:pgNumType w:start="1"/>
          <w:cols w:space="720"/>
          <w:noEndnote/>
          <w:docGrid w:linePitch="326"/>
        </w:sectPr>
      </w:pPr>
    </w:p>
    <w:p w:rsidR="00D57328" w:rsidRPr="00E4600E" w:rsidRDefault="00D57328"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pStyle w:val="StyleJustifiedLeft0Hanging1"/>
        <w:ind w:left="0" w:firstLine="0"/>
        <w:jc w:val="left"/>
        <w:rPr>
          <w:rFonts w:cs="Arial"/>
          <w:sz w:val="22"/>
          <w:szCs w:val="22"/>
        </w:rPr>
      </w:pPr>
      <w:r w:rsidRPr="00E4600E">
        <w:rPr>
          <w:rFonts w:cs="Arial"/>
          <w:sz w:val="22"/>
          <w:szCs w:val="22"/>
        </w:rPr>
        <w:t>0801-05</w:t>
      </w:r>
      <w:r w:rsidRPr="00E4600E">
        <w:rPr>
          <w:rFonts w:cs="Arial"/>
          <w:sz w:val="22"/>
          <w:szCs w:val="22"/>
        </w:rPr>
        <w:tab/>
        <w:t>DISCUSSION</w:t>
      </w:r>
      <w:r w:rsidR="00A57C19" w:rsidRPr="00E4600E">
        <w:rPr>
          <w:rFonts w:cs="Arial"/>
          <w:sz w:val="22"/>
          <w:szCs w:val="22"/>
        </w:rPr>
        <w:fldChar w:fldCharType="begin"/>
      </w:r>
      <w:r w:rsidR="007820C0" w:rsidRPr="00E4600E">
        <w:rPr>
          <w:rFonts w:cs="Arial"/>
          <w:sz w:val="22"/>
          <w:szCs w:val="22"/>
        </w:rPr>
        <w:instrText xml:space="preserve"> TC "</w:instrText>
      </w:r>
      <w:bookmarkStart w:id="43" w:name="_Toc265230024"/>
      <w:r w:rsidR="007820C0" w:rsidRPr="00E4600E">
        <w:rPr>
          <w:rFonts w:cs="Arial"/>
          <w:sz w:val="22"/>
          <w:szCs w:val="22"/>
        </w:rPr>
        <w:instrText>0801-05</w:instrText>
      </w:r>
      <w:r w:rsidR="007820C0" w:rsidRPr="00E4600E">
        <w:rPr>
          <w:rFonts w:cs="Arial"/>
          <w:sz w:val="22"/>
          <w:szCs w:val="22"/>
        </w:rPr>
        <w:tab/>
        <w:instrText>DISCUSSION</w:instrText>
      </w:r>
      <w:bookmarkEnd w:id="43"/>
      <w:r w:rsidR="007820C0" w:rsidRPr="00E4600E">
        <w:rPr>
          <w:rFonts w:cs="Arial"/>
          <w:sz w:val="22"/>
          <w:szCs w:val="22"/>
        </w:rPr>
        <w:instrText xml:space="preserve">" \f C \l "1" </w:instrText>
      </w:r>
      <w:r w:rsidR="00A57C19" w:rsidRPr="00E4600E">
        <w:rPr>
          <w:rFonts w:cs="Arial"/>
          <w:sz w:val="22"/>
          <w:szCs w:val="22"/>
        </w:rPr>
        <w:fldChar w:fldCharType="end"/>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 xml:space="preserve">NRC </w:t>
      </w:r>
      <w:proofErr w:type="gramStart"/>
      <w:r w:rsidRPr="00E4600E">
        <w:rPr>
          <w:rFonts w:cs="Arial"/>
          <w:sz w:val="22"/>
          <w:szCs w:val="22"/>
        </w:rPr>
        <w:t>staff implementing NRC</w:t>
      </w:r>
      <w:r w:rsidR="007A0E1B" w:rsidRPr="00E4600E">
        <w:rPr>
          <w:rFonts w:cs="Arial"/>
          <w:sz w:val="22"/>
          <w:szCs w:val="22"/>
        </w:rPr>
        <w:t>’</w:t>
      </w:r>
      <w:r w:rsidRPr="00E4600E">
        <w:rPr>
          <w:rFonts w:cs="Arial"/>
          <w:sz w:val="22"/>
          <w:szCs w:val="22"/>
        </w:rPr>
        <w:t>s programs (particularly inspectors) have</w:t>
      </w:r>
      <w:proofErr w:type="gramEnd"/>
      <w:r w:rsidRPr="00E4600E">
        <w:rPr>
          <w:rFonts w:cs="Arial"/>
          <w:sz w:val="22"/>
          <w:szCs w:val="22"/>
        </w:rPr>
        <w:t xml:space="preserve"> first</w:t>
      </w:r>
      <w:r w:rsidRPr="00E4600E">
        <w:rPr>
          <w:rFonts w:cs="Arial"/>
          <w:sz w:val="22"/>
          <w:szCs w:val="22"/>
        </w:rPr>
        <w:noBreakHyphen/>
        <w:t xml:space="preserve">hand information on licensee performance and directly observe the impact and results of NRC programs and regulatory requirements.  Therefore, it is important that the staff </w:t>
      </w:r>
      <w:r w:rsidR="00B26CC3" w:rsidRPr="00E4600E">
        <w:rPr>
          <w:rFonts w:cs="Arial"/>
          <w:sz w:val="22"/>
          <w:szCs w:val="22"/>
        </w:rPr>
        <w:t>be</w:t>
      </w:r>
      <w:r w:rsidRPr="00E4600E">
        <w:rPr>
          <w:rFonts w:cs="Arial"/>
          <w:sz w:val="22"/>
          <w:szCs w:val="22"/>
        </w:rPr>
        <w:t xml:space="preserve"> given an opportunity to submit questions, concerns, and suggestions </w:t>
      </w:r>
      <w:r w:rsidR="00B26CC3" w:rsidRPr="00E4600E">
        <w:rPr>
          <w:rFonts w:cs="Arial"/>
          <w:sz w:val="22"/>
          <w:szCs w:val="22"/>
        </w:rPr>
        <w:t xml:space="preserve">(without repercussions) </w:t>
      </w:r>
      <w:r w:rsidRPr="00E4600E">
        <w:rPr>
          <w:rFonts w:cs="Arial"/>
          <w:sz w:val="22"/>
          <w:szCs w:val="22"/>
        </w:rPr>
        <w:t xml:space="preserve">through their regional or </w:t>
      </w:r>
      <w:proofErr w:type="spellStart"/>
      <w:r w:rsidR="006564DC" w:rsidRPr="00E4600E">
        <w:rPr>
          <w:rFonts w:cs="Arial"/>
          <w:sz w:val="22"/>
          <w:szCs w:val="22"/>
        </w:rPr>
        <w:t>Headquarter’s</w:t>
      </w:r>
      <w:proofErr w:type="spellEnd"/>
      <w:r w:rsidR="006564DC" w:rsidRPr="00E4600E">
        <w:rPr>
          <w:rFonts w:cs="Arial"/>
          <w:sz w:val="22"/>
          <w:szCs w:val="22"/>
        </w:rPr>
        <w:t xml:space="preserve"> </w:t>
      </w:r>
      <w:r w:rsidRPr="00E4600E">
        <w:rPr>
          <w:rFonts w:cs="Arial"/>
          <w:sz w:val="22"/>
          <w:szCs w:val="22"/>
        </w:rPr>
        <w:t>supervision to the program offices.</w:t>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Program offices need written feedback that explains the originator</w:t>
      </w:r>
      <w:r w:rsidR="007A0E1B" w:rsidRPr="00E4600E">
        <w:rPr>
          <w:rFonts w:cs="Arial"/>
          <w:sz w:val="22"/>
          <w:szCs w:val="22"/>
        </w:rPr>
        <w:t>’</w:t>
      </w:r>
      <w:r w:rsidRPr="00E4600E">
        <w:rPr>
          <w:rFonts w:cs="Arial"/>
          <w:sz w:val="22"/>
          <w:szCs w:val="22"/>
        </w:rPr>
        <w:t xml:space="preserve">s suggestions or concerns to make effective changes to the ROP program.  </w:t>
      </w:r>
      <w:r w:rsidR="00125000" w:rsidRPr="00E4600E">
        <w:rPr>
          <w:rFonts w:cs="Arial"/>
          <w:sz w:val="22"/>
          <w:szCs w:val="22"/>
        </w:rPr>
        <w:t xml:space="preserve">The </w:t>
      </w:r>
      <w:r w:rsidRPr="00E4600E">
        <w:rPr>
          <w:rFonts w:cs="Arial"/>
          <w:sz w:val="22"/>
          <w:szCs w:val="22"/>
        </w:rPr>
        <w:t xml:space="preserve">ROP Feedback Form (Exhibit 1) </w:t>
      </w:r>
      <w:r w:rsidR="00F76E2B" w:rsidRPr="00E4600E">
        <w:rPr>
          <w:rFonts w:cs="Arial"/>
          <w:sz w:val="22"/>
          <w:szCs w:val="22"/>
        </w:rPr>
        <w:t xml:space="preserve">is </w:t>
      </w:r>
      <w:r w:rsidR="00125000" w:rsidRPr="00E4600E">
        <w:rPr>
          <w:rFonts w:cs="Arial"/>
          <w:sz w:val="22"/>
          <w:szCs w:val="22"/>
        </w:rPr>
        <w:t xml:space="preserve">used for this purpose. </w:t>
      </w:r>
      <w:r w:rsidR="00B26CC3" w:rsidRPr="00E4600E">
        <w:rPr>
          <w:rFonts w:cs="Arial"/>
          <w:sz w:val="22"/>
          <w:szCs w:val="22"/>
        </w:rPr>
        <w:t xml:space="preserve"> It may also be possible to resolve an issue prior to submitting the feedback form by contacting the technical lead via e-mail or a telephone call.  Technical leads can be found on the ROP Digital City web page, under “Communications and Training,” and clicking on “Document Lead.”</w:t>
      </w:r>
    </w:p>
    <w:p w:rsidR="00125000" w:rsidRPr="00E4600E" w:rsidRDefault="00125000"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D7698A" w:rsidRPr="00E4600E" w:rsidRDefault="00D7698A"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25000"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0801-06</w:t>
      </w:r>
      <w:r w:rsidRPr="00E4600E">
        <w:rPr>
          <w:rFonts w:cs="Arial"/>
          <w:sz w:val="22"/>
          <w:szCs w:val="22"/>
        </w:rPr>
        <w:tab/>
      </w:r>
      <w:r w:rsidR="00930FC9" w:rsidRPr="00E4600E">
        <w:rPr>
          <w:rFonts w:cs="Arial"/>
          <w:sz w:val="22"/>
          <w:szCs w:val="22"/>
        </w:rPr>
        <w:t>STEPS IN THE ROP FEEDBACK FORM PROCESS</w:t>
      </w:r>
      <w:r w:rsidR="00A57C19" w:rsidRPr="00E4600E">
        <w:rPr>
          <w:rFonts w:cs="Arial"/>
          <w:sz w:val="22"/>
          <w:szCs w:val="22"/>
        </w:rPr>
        <w:fldChar w:fldCharType="begin"/>
      </w:r>
      <w:r w:rsidR="001B3E8C" w:rsidRPr="00E4600E">
        <w:rPr>
          <w:rFonts w:cs="Arial"/>
          <w:sz w:val="22"/>
          <w:szCs w:val="22"/>
        </w:rPr>
        <w:instrText xml:space="preserve"> TC "</w:instrText>
      </w:r>
      <w:bookmarkStart w:id="44" w:name="_Toc265230025"/>
      <w:r w:rsidR="001B3E8C" w:rsidRPr="00E4600E">
        <w:rPr>
          <w:rFonts w:cs="Arial"/>
          <w:sz w:val="22"/>
          <w:szCs w:val="22"/>
        </w:rPr>
        <w:instrText>0801-06</w:instrText>
      </w:r>
      <w:r w:rsidR="001B3E8C" w:rsidRPr="00E4600E">
        <w:rPr>
          <w:rFonts w:cs="Arial"/>
          <w:sz w:val="22"/>
          <w:szCs w:val="22"/>
        </w:rPr>
        <w:tab/>
        <w:instrText>STEPS IN THE ROP FEEDBACK FORM PROCESS</w:instrText>
      </w:r>
      <w:bookmarkEnd w:id="44"/>
      <w:r w:rsidR="001B3E8C" w:rsidRPr="00E4600E">
        <w:rPr>
          <w:rFonts w:cs="Arial"/>
          <w:sz w:val="22"/>
          <w:szCs w:val="22"/>
        </w:rPr>
        <w:instrText xml:space="preserve">" \f C \l "1" </w:instrText>
      </w:r>
      <w:r w:rsidR="00A57C19" w:rsidRPr="00E4600E">
        <w:rPr>
          <w:rFonts w:cs="Arial"/>
          <w:sz w:val="22"/>
          <w:szCs w:val="22"/>
        </w:rPr>
        <w:fldChar w:fldCharType="end"/>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930FC9"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06</w:t>
      </w:r>
      <w:r w:rsidR="001A5895" w:rsidRPr="00E4600E">
        <w:rPr>
          <w:rFonts w:cs="Arial"/>
          <w:sz w:val="22"/>
          <w:szCs w:val="22"/>
        </w:rPr>
        <w:t>.01</w:t>
      </w:r>
      <w:r w:rsidR="00C74CD3" w:rsidRPr="00E4600E">
        <w:rPr>
          <w:rFonts w:cs="Arial"/>
          <w:sz w:val="22"/>
          <w:szCs w:val="22"/>
        </w:rPr>
        <w:tab/>
      </w:r>
      <w:r w:rsidR="001B3E8C" w:rsidRPr="00E4600E">
        <w:rPr>
          <w:rFonts w:cs="Arial"/>
          <w:sz w:val="22"/>
          <w:szCs w:val="22"/>
          <w:u w:val="single"/>
        </w:rPr>
        <w:t>Originator submits</w:t>
      </w:r>
      <w:r w:rsidR="001A5895" w:rsidRPr="00E4600E">
        <w:rPr>
          <w:rFonts w:cs="Arial"/>
          <w:sz w:val="22"/>
          <w:szCs w:val="22"/>
          <w:u w:val="single"/>
        </w:rPr>
        <w:t xml:space="preserve"> </w:t>
      </w:r>
      <w:r w:rsidR="001B3E8C" w:rsidRPr="00E4600E">
        <w:rPr>
          <w:rFonts w:cs="Arial"/>
          <w:sz w:val="22"/>
          <w:szCs w:val="22"/>
          <w:u w:val="single"/>
        </w:rPr>
        <w:t>f</w:t>
      </w:r>
      <w:r w:rsidR="001A5895" w:rsidRPr="00E4600E">
        <w:rPr>
          <w:rFonts w:cs="Arial"/>
          <w:sz w:val="22"/>
          <w:szCs w:val="22"/>
          <w:u w:val="single"/>
        </w:rPr>
        <w:t>eedback</w:t>
      </w:r>
      <w:r w:rsidR="00326EEC" w:rsidRPr="00E4600E">
        <w:rPr>
          <w:rFonts w:cs="Arial"/>
          <w:sz w:val="22"/>
          <w:szCs w:val="22"/>
        </w:rPr>
        <w:t>.</w:t>
      </w:r>
      <w:r w:rsidR="005E40A9" w:rsidRPr="00E4600E">
        <w:rPr>
          <w:rFonts w:cs="Arial"/>
          <w:sz w:val="22"/>
          <w:szCs w:val="22"/>
        </w:rPr>
        <w:t xml:space="preserve">  </w:t>
      </w:r>
      <w:r w:rsidR="00A57C19" w:rsidRPr="00E4600E">
        <w:rPr>
          <w:rFonts w:cs="Arial"/>
          <w:sz w:val="22"/>
          <w:szCs w:val="22"/>
        </w:rPr>
        <w:fldChar w:fldCharType="begin"/>
      </w:r>
      <w:r w:rsidR="00326EEC" w:rsidRPr="00E4600E">
        <w:rPr>
          <w:rFonts w:cs="Arial"/>
          <w:sz w:val="22"/>
          <w:szCs w:val="22"/>
        </w:rPr>
        <w:instrText xml:space="preserve"> TC "</w:instrText>
      </w:r>
      <w:bookmarkStart w:id="45" w:name="_Toc265230026"/>
      <w:r w:rsidR="00326EEC" w:rsidRPr="00E4600E">
        <w:rPr>
          <w:rFonts w:cs="Arial"/>
          <w:sz w:val="22"/>
          <w:szCs w:val="22"/>
        </w:rPr>
        <w:instrText>06.01</w:instrText>
      </w:r>
      <w:r w:rsidR="00326EEC" w:rsidRPr="00E4600E">
        <w:rPr>
          <w:rFonts w:cs="Arial"/>
          <w:sz w:val="22"/>
          <w:szCs w:val="22"/>
        </w:rPr>
        <w:tab/>
        <w:instrText>Originator submits feedback</w:instrText>
      </w:r>
      <w:bookmarkEnd w:id="45"/>
      <w:r w:rsidR="00326EEC" w:rsidRPr="00E4600E">
        <w:rPr>
          <w:rFonts w:cs="Arial"/>
          <w:sz w:val="22"/>
          <w:szCs w:val="22"/>
        </w:rPr>
        <w:instrText xml:space="preserve">" \f C \l "2" </w:instrText>
      </w:r>
      <w:r w:rsidR="00A57C19" w:rsidRPr="00E4600E">
        <w:rPr>
          <w:rFonts w:cs="Arial"/>
          <w:sz w:val="22"/>
          <w:szCs w:val="22"/>
        </w:rPr>
        <w:fldChar w:fldCharType="end"/>
      </w:r>
      <w:r w:rsidR="00AF60BE" w:rsidRPr="00E4600E">
        <w:rPr>
          <w:rFonts w:cs="Arial"/>
          <w:sz w:val="22"/>
          <w:szCs w:val="22"/>
        </w:rPr>
        <w:t xml:space="preserve">Originators submitting feedback forms should address only one issue per ROP Feedback Form (Exhibit 1). </w:t>
      </w:r>
      <w:r w:rsidR="00DA402D" w:rsidRPr="00E4600E">
        <w:rPr>
          <w:rFonts w:cs="Arial"/>
          <w:sz w:val="22"/>
          <w:szCs w:val="22"/>
        </w:rPr>
        <w:t xml:space="preserve"> </w:t>
      </w:r>
      <w:r w:rsidR="001A5895" w:rsidRPr="00E4600E">
        <w:rPr>
          <w:rFonts w:cs="Arial"/>
          <w:sz w:val="22"/>
          <w:szCs w:val="22"/>
        </w:rPr>
        <w:t xml:space="preserve">The originator </w:t>
      </w:r>
      <w:r w:rsidR="00AF60BE" w:rsidRPr="00E4600E">
        <w:rPr>
          <w:rFonts w:cs="Arial"/>
          <w:sz w:val="22"/>
          <w:szCs w:val="22"/>
        </w:rPr>
        <w:t xml:space="preserve">shall </w:t>
      </w:r>
      <w:r w:rsidRPr="00E4600E">
        <w:rPr>
          <w:rFonts w:cs="Arial"/>
          <w:sz w:val="22"/>
          <w:szCs w:val="22"/>
        </w:rPr>
        <w:t>complete the following sections</w:t>
      </w:r>
      <w:r w:rsidR="007D1405" w:rsidRPr="00E4600E">
        <w:rPr>
          <w:rFonts w:cs="Arial"/>
          <w:sz w:val="22"/>
          <w:szCs w:val="22"/>
        </w:rPr>
        <w:t xml:space="preserve"> and then email the feedback form to the appropriate supervisor</w:t>
      </w:r>
      <w:r w:rsidR="001A5895" w:rsidRPr="00E4600E">
        <w:rPr>
          <w:rFonts w:cs="Arial"/>
          <w:sz w:val="22"/>
          <w:szCs w:val="22"/>
        </w:rPr>
        <w:t>:</w:t>
      </w:r>
    </w:p>
    <w:p w:rsidR="001B3E8C" w:rsidRPr="00E4600E" w:rsidRDefault="001B3E8C"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B26CC3" w:rsidRPr="00E4600E" w:rsidRDefault="001A5895" w:rsidP="00E4600E">
      <w:pPr>
        <w:numPr>
          <w:ilvl w:val="0"/>
          <w:numId w:val="36"/>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7" w:hanging="533"/>
        <w:rPr>
          <w:rFonts w:cs="Arial"/>
          <w:sz w:val="22"/>
          <w:szCs w:val="22"/>
        </w:rPr>
      </w:pPr>
      <w:r w:rsidRPr="00E4600E">
        <w:rPr>
          <w:rFonts w:cs="Arial"/>
          <w:sz w:val="22"/>
          <w:szCs w:val="22"/>
        </w:rPr>
        <w:t xml:space="preserve">Section A, </w:t>
      </w:r>
      <w:r w:rsidR="005B45AC" w:rsidRPr="00E4600E">
        <w:rPr>
          <w:rFonts w:cs="Arial"/>
          <w:sz w:val="22"/>
          <w:szCs w:val="22"/>
        </w:rPr>
        <w:t xml:space="preserve">Number and </w:t>
      </w:r>
      <w:r w:rsidRPr="00E4600E">
        <w:rPr>
          <w:rFonts w:cs="Arial"/>
          <w:sz w:val="22"/>
          <w:szCs w:val="22"/>
        </w:rPr>
        <w:t xml:space="preserve">Title:  Record the </w:t>
      </w:r>
      <w:r w:rsidR="00B26CC3" w:rsidRPr="00E4600E">
        <w:rPr>
          <w:rFonts w:cs="Arial"/>
          <w:sz w:val="22"/>
          <w:szCs w:val="22"/>
        </w:rPr>
        <w:t>N</w:t>
      </w:r>
      <w:r w:rsidR="00C74CD3" w:rsidRPr="00E4600E">
        <w:rPr>
          <w:rFonts w:cs="Arial"/>
          <w:sz w:val="22"/>
          <w:szCs w:val="22"/>
        </w:rPr>
        <w:t>umber</w:t>
      </w:r>
      <w:r w:rsidR="00B26CC3" w:rsidRPr="00E4600E">
        <w:rPr>
          <w:rFonts w:cs="Arial"/>
          <w:sz w:val="22"/>
          <w:szCs w:val="22"/>
        </w:rPr>
        <w:t>, T</w:t>
      </w:r>
      <w:r w:rsidR="00C74CD3" w:rsidRPr="00E4600E">
        <w:rPr>
          <w:rFonts w:cs="Arial"/>
          <w:sz w:val="22"/>
          <w:szCs w:val="22"/>
        </w:rPr>
        <w:t>itle</w:t>
      </w:r>
      <w:r w:rsidR="00B26CC3" w:rsidRPr="00E4600E">
        <w:rPr>
          <w:rFonts w:cs="Arial"/>
          <w:sz w:val="22"/>
          <w:szCs w:val="22"/>
        </w:rPr>
        <w:t>, and Issue Date</w:t>
      </w:r>
      <w:r w:rsidR="00C74CD3" w:rsidRPr="00E4600E">
        <w:rPr>
          <w:rFonts w:cs="Arial"/>
          <w:sz w:val="22"/>
          <w:szCs w:val="22"/>
        </w:rPr>
        <w:t xml:space="preserve"> of the </w:t>
      </w:r>
      <w:r w:rsidRPr="00E4600E">
        <w:rPr>
          <w:rFonts w:cs="Arial"/>
          <w:sz w:val="22"/>
          <w:szCs w:val="22"/>
        </w:rPr>
        <w:t>I</w:t>
      </w:r>
      <w:r w:rsidR="00B26CC3" w:rsidRPr="00E4600E">
        <w:rPr>
          <w:rFonts w:cs="Arial"/>
          <w:sz w:val="22"/>
          <w:szCs w:val="22"/>
        </w:rPr>
        <w:t>MC</w:t>
      </w:r>
      <w:r w:rsidR="00C74CD3" w:rsidRPr="00E4600E">
        <w:rPr>
          <w:rFonts w:cs="Arial"/>
          <w:sz w:val="22"/>
          <w:szCs w:val="22"/>
        </w:rPr>
        <w:t xml:space="preserve"> or </w:t>
      </w:r>
      <w:r w:rsidRPr="00E4600E">
        <w:rPr>
          <w:rFonts w:cs="Arial"/>
          <w:sz w:val="22"/>
          <w:szCs w:val="22"/>
        </w:rPr>
        <w:t>I</w:t>
      </w:r>
      <w:r w:rsidR="00992373" w:rsidRPr="00E4600E">
        <w:rPr>
          <w:rFonts w:cs="Arial"/>
          <w:sz w:val="22"/>
          <w:szCs w:val="22"/>
        </w:rPr>
        <w:t>nspection Procedure (I</w:t>
      </w:r>
      <w:r w:rsidR="00B26CC3" w:rsidRPr="00E4600E">
        <w:rPr>
          <w:rFonts w:cs="Arial"/>
          <w:sz w:val="22"/>
          <w:szCs w:val="22"/>
        </w:rPr>
        <w:t>P</w:t>
      </w:r>
      <w:r w:rsidR="00992373" w:rsidRPr="00E4600E">
        <w:rPr>
          <w:rFonts w:cs="Arial"/>
          <w:sz w:val="22"/>
          <w:szCs w:val="22"/>
        </w:rPr>
        <w:t>)</w:t>
      </w:r>
      <w:r w:rsidRPr="00E4600E">
        <w:rPr>
          <w:rFonts w:cs="Arial"/>
          <w:sz w:val="22"/>
          <w:szCs w:val="22"/>
        </w:rPr>
        <w:t>, or the name of the performance indicator (PI</w:t>
      </w:r>
      <w:r w:rsidR="00B26CC3" w:rsidRPr="00E4600E">
        <w:rPr>
          <w:rFonts w:cs="Arial"/>
          <w:sz w:val="22"/>
          <w:szCs w:val="22"/>
        </w:rPr>
        <w:t xml:space="preserve">). </w:t>
      </w:r>
    </w:p>
    <w:p w:rsidR="00B26CC3" w:rsidRPr="00E4600E" w:rsidRDefault="00B26CC3" w:rsidP="00E4600E">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7"/>
        <w:rPr>
          <w:rFonts w:cs="Arial"/>
          <w:sz w:val="22"/>
          <w:szCs w:val="22"/>
        </w:rPr>
      </w:pPr>
    </w:p>
    <w:p w:rsidR="001A5895" w:rsidRPr="00E4600E" w:rsidRDefault="00B26CC3" w:rsidP="00E4600E">
      <w:pPr>
        <w:pStyle w:val="ListParagraph"/>
        <w:numPr>
          <w:ilvl w:val="0"/>
          <w:numId w:val="36"/>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hanging="724"/>
        <w:rPr>
          <w:rFonts w:cs="Arial"/>
          <w:sz w:val="22"/>
          <w:szCs w:val="22"/>
        </w:rPr>
      </w:pPr>
      <w:r w:rsidRPr="00E4600E">
        <w:rPr>
          <w:rFonts w:cs="Arial"/>
          <w:sz w:val="22"/>
          <w:szCs w:val="22"/>
        </w:rPr>
        <w:t>S</w:t>
      </w:r>
      <w:r w:rsidR="001A5895" w:rsidRPr="00E4600E">
        <w:rPr>
          <w:rFonts w:cs="Arial"/>
          <w:sz w:val="22"/>
          <w:szCs w:val="22"/>
        </w:rPr>
        <w:t xml:space="preserve">ection B, Topic:  </w:t>
      </w:r>
      <w:r w:rsidR="005B45AC" w:rsidRPr="00E4600E">
        <w:rPr>
          <w:rFonts w:cs="Arial"/>
          <w:sz w:val="22"/>
          <w:szCs w:val="22"/>
        </w:rPr>
        <w:t>Check</w:t>
      </w:r>
      <w:r w:rsidR="00C74CD3" w:rsidRPr="00E4600E">
        <w:rPr>
          <w:rFonts w:cs="Arial"/>
          <w:sz w:val="22"/>
          <w:szCs w:val="22"/>
        </w:rPr>
        <w:t xml:space="preserve"> the boxes of</w:t>
      </w:r>
      <w:r w:rsidR="005B45AC" w:rsidRPr="00E4600E">
        <w:rPr>
          <w:rFonts w:cs="Arial"/>
          <w:sz w:val="22"/>
          <w:szCs w:val="22"/>
        </w:rPr>
        <w:t xml:space="preserve"> </w:t>
      </w:r>
      <w:r w:rsidR="001A5895" w:rsidRPr="00E4600E">
        <w:rPr>
          <w:rFonts w:cs="Arial"/>
          <w:sz w:val="22"/>
          <w:szCs w:val="22"/>
        </w:rPr>
        <w:t xml:space="preserve">all topic areas </w:t>
      </w:r>
      <w:r w:rsidR="00AF60BE" w:rsidRPr="00E4600E">
        <w:rPr>
          <w:rFonts w:cs="Arial"/>
          <w:sz w:val="22"/>
          <w:szCs w:val="22"/>
        </w:rPr>
        <w:t xml:space="preserve">for </w:t>
      </w:r>
      <w:r w:rsidR="001A5895" w:rsidRPr="00E4600E">
        <w:rPr>
          <w:rFonts w:cs="Arial"/>
          <w:sz w:val="22"/>
          <w:szCs w:val="22"/>
        </w:rPr>
        <w:t>which the feedback issue applies.</w:t>
      </w:r>
    </w:p>
    <w:p w:rsidR="00C73982" w:rsidRPr="00E4600E" w:rsidRDefault="00C73982" w:rsidP="00E4600E">
      <w:pPr>
        <w:pStyle w:val="ListParagraph"/>
        <w:ind w:left="807" w:hanging="533"/>
        <w:rPr>
          <w:rFonts w:cs="Arial"/>
          <w:sz w:val="22"/>
          <w:szCs w:val="22"/>
        </w:rPr>
      </w:pPr>
    </w:p>
    <w:p w:rsidR="00311BF4" w:rsidRPr="00E4600E" w:rsidRDefault="00311BF4" w:rsidP="00E4600E">
      <w:pPr>
        <w:numPr>
          <w:ilvl w:val="0"/>
          <w:numId w:val="36"/>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7" w:hanging="533"/>
        <w:rPr>
          <w:rFonts w:cs="Arial"/>
          <w:sz w:val="22"/>
          <w:szCs w:val="22"/>
        </w:rPr>
      </w:pPr>
      <w:r w:rsidRPr="00E4600E">
        <w:rPr>
          <w:rFonts w:cs="Arial"/>
          <w:sz w:val="22"/>
          <w:szCs w:val="22"/>
        </w:rPr>
        <w:t>Section</w:t>
      </w:r>
      <w:r w:rsidR="007D1405" w:rsidRPr="00E4600E">
        <w:rPr>
          <w:rFonts w:cs="Arial"/>
          <w:sz w:val="22"/>
          <w:szCs w:val="22"/>
        </w:rPr>
        <w:t xml:space="preserve"> C</w:t>
      </w:r>
      <w:r w:rsidR="00BC1BD0" w:rsidRPr="00E4600E">
        <w:rPr>
          <w:rFonts w:cs="Arial"/>
          <w:sz w:val="22"/>
          <w:szCs w:val="22"/>
        </w:rPr>
        <w:t>, Summary of Issue:  Briefly su</w:t>
      </w:r>
      <w:r w:rsidRPr="00E4600E">
        <w:rPr>
          <w:rFonts w:cs="Arial"/>
          <w:sz w:val="22"/>
          <w:szCs w:val="22"/>
        </w:rPr>
        <w:t>mmarize the concern or issue in one or two sentences (e.g., IMC</w:t>
      </w:r>
      <w:r w:rsidR="00607CE4" w:rsidRPr="00E4600E">
        <w:rPr>
          <w:rFonts w:cs="Arial"/>
          <w:sz w:val="22"/>
          <w:szCs w:val="22"/>
        </w:rPr>
        <w:t xml:space="preserve"> </w:t>
      </w:r>
      <w:r w:rsidRPr="00E4600E">
        <w:rPr>
          <w:rFonts w:cs="Arial"/>
          <w:sz w:val="22"/>
          <w:szCs w:val="22"/>
        </w:rPr>
        <w:t xml:space="preserve">0612 provides conflicting and incomplete guidance on documentation of minor violations).  </w:t>
      </w:r>
      <w:r w:rsidR="00266387" w:rsidRPr="00E4600E">
        <w:rPr>
          <w:rFonts w:cs="Arial"/>
          <w:sz w:val="22"/>
          <w:szCs w:val="22"/>
        </w:rPr>
        <w:t>Identif</w:t>
      </w:r>
      <w:r w:rsidR="000C1D10" w:rsidRPr="00E4600E">
        <w:rPr>
          <w:rFonts w:cs="Arial"/>
          <w:sz w:val="22"/>
          <w:szCs w:val="22"/>
        </w:rPr>
        <w:t>y</w:t>
      </w:r>
      <w:r w:rsidR="00266387" w:rsidRPr="00E4600E">
        <w:rPr>
          <w:rFonts w:cs="Arial"/>
          <w:sz w:val="22"/>
          <w:szCs w:val="22"/>
        </w:rPr>
        <w:t xml:space="preserve"> </w:t>
      </w:r>
      <w:r w:rsidRPr="00E4600E">
        <w:rPr>
          <w:rFonts w:cs="Arial"/>
          <w:sz w:val="22"/>
          <w:szCs w:val="22"/>
        </w:rPr>
        <w:t>the specific I</w:t>
      </w:r>
      <w:r w:rsidR="00992373" w:rsidRPr="00E4600E">
        <w:rPr>
          <w:rFonts w:cs="Arial"/>
          <w:sz w:val="22"/>
          <w:szCs w:val="22"/>
        </w:rPr>
        <w:t>MC</w:t>
      </w:r>
      <w:r w:rsidRPr="00E4600E">
        <w:rPr>
          <w:rFonts w:cs="Arial"/>
          <w:sz w:val="22"/>
          <w:szCs w:val="22"/>
        </w:rPr>
        <w:t xml:space="preserve"> or I</w:t>
      </w:r>
      <w:r w:rsidR="00992373" w:rsidRPr="00E4600E">
        <w:rPr>
          <w:rFonts w:cs="Arial"/>
          <w:sz w:val="22"/>
          <w:szCs w:val="22"/>
        </w:rPr>
        <w:t>P</w:t>
      </w:r>
      <w:r w:rsidRPr="00E4600E">
        <w:rPr>
          <w:rFonts w:cs="Arial"/>
          <w:sz w:val="22"/>
          <w:szCs w:val="22"/>
        </w:rPr>
        <w:t xml:space="preserve"> section to which the feedback issue applies.  </w:t>
      </w:r>
    </w:p>
    <w:p w:rsidR="001A5895" w:rsidRPr="00E4600E" w:rsidRDefault="001A5895" w:rsidP="00E4600E">
      <w:pPr>
        <w:widowControl/>
        <w:tabs>
          <w:tab w:val="left" w:pos="240"/>
          <w:tab w:val="left" w:pos="274"/>
          <w:tab w:val="left" w:pos="806"/>
          <w:tab w:val="left" w:pos="840"/>
          <w:tab w:val="left" w:pos="1440"/>
          <w:tab w:val="left" w:pos="2040"/>
          <w:tab w:val="left" w:pos="2074"/>
          <w:tab w:val="left" w:pos="2640"/>
          <w:tab w:val="left" w:pos="2707"/>
          <w:tab w:val="left" w:pos="3240"/>
          <w:tab w:val="left" w:pos="3840"/>
          <w:tab w:val="left" w:pos="3874"/>
          <w:tab w:val="left" w:pos="4440"/>
          <w:tab w:val="left" w:pos="4507"/>
          <w:tab w:val="left" w:pos="5040"/>
          <w:tab w:val="left" w:pos="5640"/>
          <w:tab w:val="left" w:pos="5674"/>
          <w:tab w:val="left" w:pos="6240"/>
          <w:tab w:val="left" w:pos="6307"/>
          <w:tab w:val="left" w:pos="6840"/>
          <w:tab w:val="left" w:pos="7474"/>
          <w:tab w:val="left" w:pos="8107"/>
          <w:tab w:val="left" w:pos="8726"/>
        </w:tabs>
        <w:ind w:left="807" w:hanging="533"/>
        <w:rPr>
          <w:rFonts w:cs="Arial"/>
          <w:sz w:val="22"/>
          <w:szCs w:val="22"/>
        </w:rPr>
      </w:pPr>
    </w:p>
    <w:p w:rsidR="00DA402D" w:rsidRPr="00E4600E" w:rsidRDefault="006758B5" w:rsidP="00E4600E">
      <w:pPr>
        <w:numPr>
          <w:ilvl w:val="0"/>
          <w:numId w:val="36"/>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7" w:hanging="533"/>
        <w:rPr>
          <w:rFonts w:cs="Arial"/>
          <w:sz w:val="22"/>
          <w:szCs w:val="22"/>
        </w:rPr>
      </w:pPr>
      <w:r w:rsidRPr="00E4600E">
        <w:rPr>
          <w:rFonts w:cs="Arial"/>
          <w:sz w:val="22"/>
          <w:szCs w:val="22"/>
        </w:rPr>
        <w:t xml:space="preserve">Section D, Comment(s)/Recommendation(s): </w:t>
      </w:r>
      <w:r w:rsidR="002E502C" w:rsidRPr="00E4600E">
        <w:rPr>
          <w:rFonts w:cs="Arial"/>
          <w:sz w:val="22"/>
          <w:szCs w:val="22"/>
        </w:rPr>
        <w:t xml:space="preserve"> </w:t>
      </w:r>
      <w:r w:rsidRPr="00E4600E">
        <w:rPr>
          <w:rFonts w:cs="Arial"/>
          <w:sz w:val="22"/>
          <w:szCs w:val="22"/>
        </w:rPr>
        <w:t>Briefly describe the concern or issue and the impact to the I</w:t>
      </w:r>
      <w:r w:rsidR="00992373" w:rsidRPr="00E4600E">
        <w:rPr>
          <w:rFonts w:cs="Arial"/>
          <w:sz w:val="22"/>
          <w:szCs w:val="22"/>
        </w:rPr>
        <w:t>MC</w:t>
      </w:r>
      <w:r w:rsidRPr="00E4600E">
        <w:rPr>
          <w:rFonts w:cs="Arial"/>
          <w:sz w:val="22"/>
          <w:szCs w:val="22"/>
        </w:rPr>
        <w:t xml:space="preserve"> or I</w:t>
      </w:r>
      <w:r w:rsidR="00992373" w:rsidRPr="00E4600E">
        <w:rPr>
          <w:rFonts w:cs="Arial"/>
          <w:sz w:val="22"/>
          <w:szCs w:val="22"/>
        </w:rPr>
        <w:t>P</w:t>
      </w:r>
      <w:r w:rsidRPr="00E4600E">
        <w:rPr>
          <w:rFonts w:cs="Arial"/>
          <w:sz w:val="22"/>
          <w:szCs w:val="22"/>
        </w:rPr>
        <w:t xml:space="preserve">, and other related program documents (if known). </w:t>
      </w:r>
      <w:r w:rsidR="001A5895" w:rsidRPr="00E4600E">
        <w:rPr>
          <w:rFonts w:cs="Arial"/>
          <w:sz w:val="22"/>
          <w:szCs w:val="22"/>
        </w:rPr>
        <w:t xml:space="preserve">Provide recommendation(s) and suggested resolution(s) for the issue. Include in the recommendation if staff resources to implement the recommended change will be impacted and how.  </w:t>
      </w:r>
      <w:r w:rsidR="00481968" w:rsidRPr="00E4600E">
        <w:rPr>
          <w:rFonts w:cs="Arial"/>
          <w:sz w:val="22"/>
          <w:szCs w:val="22"/>
        </w:rPr>
        <w:t xml:space="preserve"> </w:t>
      </w:r>
      <w:r w:rsidR="00B517EB" w:rsidRPr="00E4600E">
        <w:rPr>
          <w:rFonts w:cs="Arial"/>
          <w:sz w:val="22"/>
          <w:szCs w:val="22"/>
        </w:rPr>
        <w:t>C</w:t>
      </w:r>
      <w:r w:rsidR="00481968" w:rsidRPr="00E4600E">
        <w:rPr>
          <w:rFonts w:cs="Arial"/>
          <w:sz w:val="22"/>
          <w:szCs w:val="22"/>
        </w:rPr>
        <w:t>heck the box</w:t>
      </w:r>
      <w:r w:rsidR="001A5895" w:rsidRPr="00E4600E">
        <w:rPr>
          <w:rFonts w:cs="Arial"/>
          <w:sz w:val="22"/>
          <w:szCs w:val="22"/>
        </w:rPr>
        <w:t xml:space="preserve"> </w:t>
      </w:r>
      <w:r w:rsidR="00C74CD3" w:rsidRPr="00E4600E">
        <w:rPr>
          <w:rFonts w:cs="Arial"/>
          <w:sz w:val="22"/>
          <w:szCs w:val="22"/>
        </w:rPr>
        <w:t xml:space="preserve">to indicate </w:t>
      </w:r>
      <w:r w:rsidR="001A5895" w:rsidRPr="00E4600E">
        <w:rPr>
          <w:rFonts w:cs="Arial"/>
          <w:sz w:val="22"/>
          <w:szCs w:val="22"/>
        </w:rPr>
        <w:t>whether training should be part of the solution.</w:t>
      </w:r>
      <w:r w:rsidR="00B517EB" w:rsidRPr="00E4600E">
        <w:rPr>
          <w:rFonts w:cs="Arial"/>
          <w:sz w:val="22"/>
          <w:szCs w:val="22"/>
        </w:rPr>
        <w:t xml:space="preserve"> </w:t>
      </w:r>
      <w:r w:rsidR="007C4BDB" w:rsidRPr="00E4600E">
        <w:rPr>
          <w:rFonts w:cs="Arial"/>
          <w:sz w:val="22"/>
          <w:szCs w:val="22"/>
        </w:rPr>
        <w:t xml:space="preserve"> If other documents are needed to communicate the request, check the </w:t>
      </w:r>
      <w:r w:rsidR="00D032D6" w:rsidRPr="00E4600E">
        <w:rPr>
          <w:rFonts w:cs="Arial"/>
          <w:sz w:val="22"/>
          <w:szCs w:val="22"/>
        </w:rPr>
        <w:t xml:space="preserve">applicable </w:t>
      </w:r>
      <w:r w:rsidR="007C4BDB" w:rsidRPr="00E4600E">
        <w:rPr>
          <w:rFonts w:cs="Arial"/>
          <w:sz w:val="22"/>
          <w:szCs w:val="22"/>
        </w:rPr>
        <w:t>box</w:t>
      </w:r>
      <w:r w:rsidR="00D032D6" w:rsidRPr="00E4600E">
        <w:rPr>
          <w:rFonts w:cs="Arial"/>
          <w:sz w:val="22"/>
          <w:szCs w:val="22"/>
        </w:rPr>
        <w:t xml:space="preserve"> in section D</w:t>
      </w:r>
      <w:r w:rsidR="00DA402D" w:rsidRPr="00E4600E">
        <w:rPr>
          <w:rFonts w:cs="Arial"/>
          <w:sz w:val="22"/>
          <w:szCs w:val="22"/>
        </w:rPr>
        <w:t>.</w:t>
      </w:r>
      <w:r w:rsidR="00D032D6" w:rsidRPr="00E4600E">
        <w:rPr>
          <w:rFonts w:cs="Arial"/>
          <w:sz w:val="22"/>
          <w:szCs w:val="22"/>
        </w:rPr>
        <w:t xml:space="preserve"> </w:t>
      </w:r>
      <w:r w:rsidR="00DA402D" w:rsidRPr="00E4600E">
        <w:rPr>
          <w:rFonts w:cs="Arial"/>
          <w:sz w:val="22"/>
          <w:szCs w:val="22"/>
        </w:rPr>
        <w:t xml:space="preserve"> </w:t>
      </w:r>
    </w:p>
    <w:p w:rsidR="00DA402D" w:rsidRPr="00E4600E" w:rsidRDefault="00DA402D" w:rsidP="00E4600E">
      <w:pPr>
        <w:pStyle w:val="ListParagraph"/>
        <w:ind w:left="807" w:hanging="533"/>
        <w:rPr>
          <w:rFonts w:cs="Arial"/>
          <w:sz w:val="22"/>
          <w:szCs w:val="22"/>
        </w:rPr>
      </w:pPr>
    </w:p>
    <w:p w:rsidR="001A5895" w:rsidRPr="00E4600E" w:rsidRDefault="006758B5" w:rsidP="00E4600E">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rPr>
          <w:rFonts w:cs="Arial"/>
          <w:sz w:val="22"/>
          <w:szCs w:val="22"/>
        </w:rPr>
      </w:pPr>
      <w:r w:rsidRPr="00E4600E">
        <w:rPr>
          <w:rFonts w:cs="Arial"/>
          <w:sz w:val="22"/>
          <w:szCs w:val="22"/>
        </w:rPr>
        <w:t xml:space="preserve">Note: </w:t>
      </w:r>
      <w:r w:rsidR="002E502C" w:rsidRPr="00E4600E">
        <w:rPr>
          <w:rFonts w:cs="Arial"/>
          <w:sz w:val="22"/>
          <w:szCs w:val="22"/>
        </w:rPr>
        <w:t xml:space="preserve"> </w:t>
      </w:r>
      <w:r w:rsidRPr="00E4600E">
        <w:rPr>
          <w:rFonts w:cs="Arial"/>
          <w:sz w:val="22"/>
          <w:szCs w:val="22"/>
        </w:rPr>
        <w:t>Only the relevant portions of other documents should be added to the end of a feedback form.</w:t>
      </w:r>
    </w:p>
    <w:p w:rsidR="00D032D6" w:rsidRPr="00E4600E" w:rsidRDefault="00D032D6" w:rsidP="00E4600E">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rPr>
          <w:rFonts w:cs="Arial"/>
          <w:sz w:val="22"/>
          <w:szCs w:val="22"/>
        </w:rPr>
      </w:pPr>
    </w:p>
    <w:p w:rsidR="00CD1CA2" w:rsidRPr="00E4600E" w:rsidRDefault="001A5895" w:rsidP="00E4600E">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rPr>
          <w:rFonts w:cs="Arial"/>
          <w:sz w:val="22"/>
          <w:szCs w:val="22"/>
        </w:rPr>
        <w:sectPr w:rsidR="00CD1CA2" w:rsidRPr="00E4600E" w:rsidSect="00CD1CA2">
          <w:footerReference w:type="default" r:id="rId15"/>
          <w:pgSz w:w="12240" w:h="15840" w:code="1"/>
          <w:pgMar w:top="1440" w:right="1440" w:bottom="1440" w:left="1440" w:header="1440" w:footer="1440" w:gutter="0"/>
          <w:cols w:space="720"/>
          <w:noEndnote/>
          <w:docGrid w:linePitch="326"/>
        </w:sectPr>
      </w:pPr>
      <w:r w:rsidRPr="00E4600E">
        <w:rPr>
          <w:rFonts w:cs="Arial"/>
          <w:sz w:val="22"/>
          <w:szCs w:val="22"/>
        </w:rPr>
        <w:t>If describing a PI interpretation issue: 1) state the licensee</w:t>
      </w:r>
      <w:r w:rsidR="007A0E1B" w:rsidRPr="00E4600E">
        <w:rPr>
          <w:rFonts w:cs="Arial"/>
          <w:sz w:val="22"/>
          <w:szCs w:val="22"/>
        </w:rPr>
        <w:t>’</w:t>
      </w:r>
      <w:r w:rsidRPr="00E4600E">
        <w:rPr>
          <w:rFonts w:cs="Arial"/>
          <w:sz w:val="22"/>
          <w:szCs w:val="22"/>
        </w:rPr>
        <w:t>s interpretation, 2) state the region</w:t>
      </w:r>
      <w:r w:rsidR="007A0E1B" w:rsidRPr="00E4600E">
        <w:rPr>
          <w:rFonts w:cs="Arial"/>
          <w:sz w:val="22"/>
          <w:szCs w:val="22"/>
        </w:rPr>
        <w:t>’</w:t>
      </w:r>
      <w:r w:rsidRPr="00E4600E">
        <w:rPr>
          <w:rFonts w:cs="Arial"/>
          <w:sz w:val="22"/>
          <w:szCs w:val="22"/>
        </w:rPr>
        <w:t>s position, and 3) provide any recommendation(s), if appropriate.</w:t>
      </w:r>
    </w:p>
    <w:p w:rsidR="001A5895" w:rsidRPr="00E4600E" w:rsidRDefault="001A5895" w:rsidP="00E4600E">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rPr>
          <w:rFonts w:cs="Arial"/>
          <w:sz w:val="22"/>
          <w:szCs w:val="22"/>
        </w:rPr>
      </w:pPr>
    </w:p>
    <w:p w:rsidR="001A5895" w:rsidRPr="00E4600E" w:rsidRDefault="001A5895" w:rsidP="00E4600E">
      <w:pPr>
        <w:numPr>
          <w:ilvl w:val="0"/>
          <w:numId w:val="36"/>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7" w:hanging="533"/>
        <w:rPr>
          <w:rFonts w:cs="Arial"/>
          <w:sz w:val="22"/>
          <w:szCs w:val="22"/>
        </w:rPr>
      </w:pPr>
      <w:r w:rsidRPr="00E4600E">
        <w:rPr>
          <w:rFonts w:cs="Arial"/>
          <w:sz w:val="22"/>
          <w:szCs w:val="22"/>
        </w:rPr>
        <w:t>Section E, Originator</w:t>
      </w:r>
      <w:r w:rsidR="00900991" w:rsidRPr="00E4600E">
        <w:rPr>
          <w:rFonts w:cs="Arial"/>
          <w:sz w:val="22"/>
          <w:szCs w:val="22"/>
        </w:rPr>
        <w:t xml:space="preserve"> Submittal Information</w:t>
      </w:r>
      <w:r w:rsidRPr="00E4600E">
        <w:rPr>
          <w:rFonts w:cs="Arial"/>
          <w:sz w:val="22"/>
          <w:szCs w:val="22"/>
        </w:rPr>
        <w:t xml:space="preserve">: </w:t>
      </w:r>
      <w:r w:rsidR="002E502C" w:rsidRPr="00E4600E">
        <w:rPr>
          <w:rFonts w:cs="Arial"/>
          <w:sz w:val="22"/>
          <w:szCs w:val="22"/>
        </w:rPr>
        <w:t xml:space="preserve"> </w:t>
      </w:r>
      <w:r w:rsidRPr="00E4600E">
        <w:rPr>
          <w:rFonts w:cs="Arial"/>
          <w:sz w:val="22"/>
          <w:szCs w:val="22"/>
        </w:rPr>
        <w:t xml:space="preserve">Complete all of the applicable information in this section. </w:t>
      </w:r>
    </w:p>
    <w:p w:rsidR="00BF5049" w:rsidRPr="00E4600E" w:rsidRDefault="00BF5049" w:rsidP="00E4600E">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cs="Arial"/>
          <w:sz w:val="22"/>
          <w:szCs w:val="22"/>
        </w:rPr>
      </w:pPr>
    </w:p>
    <w:p w:rsidR="00BF5049" w:rsidRPr="00E4600E" w:rsidRDefault="00DA402D"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sz w:val="22"/>
          <w:szCs w:val="22"/>
        </w:rPr>
        <w:t xml:space="preserve">Note: </w:t>
      </w:r>
      <w:r w:rsidR="00BF5049" w:rsidRPr="00E4600E">
        <w:rPr>
          <w:rFonts w:cs="Arial"/>
          <w:sz w:val="22"/>
          <w:szCs w:val="22"/>
        </w:rPr>
        <w:t xml:space="preserve">ROP feedback forms can also be initiated by the program office in cases when information received through other means (emails, agency reports, and, in some cases, from external stakeholders, etc.) affects the ROP. </w:t>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B23970" w:rsidRPr="00E4600E" w:rsidRDefault="001A5895" w:rsidP="00E4600E">
      <w:pPr>
        <w:widowControl/>
        <w:numPr>
          <w:ilvl w:val="1"/>
          <w:numId w:val="27"/>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0" w:firstLine="0"/>
        <w:rPr>
          <w:rFonts w:cs="Arial"/>
          <w:sz w:val="22"/>
          <w:szCs w:val="22"/>
        </w:rPr>
      </w:pPr>
      <w:r w:rsidRPr="00E4600E">
        <w:rPr>
          <w:rFonts w:cs="Arial"/>
          <w:sz w:val="22"/>
          <w:szCs w:val="22"/>
          <w:u w:val="single"/>
        </w:rPr>
        <w:t>Supervisor</w:t>
      </w:r>
      <w:r w:rsidR="002107C9" w:rsidRPr="00E4600E">
        <w:rPr>
          <w:rFonts w:cs="Arial"/>
          <w:sz w:val="22"/>
          <w:szCs w:val="22"/>
          <w:u w:val="single"/>
        </w:rPr>
        <w:t>’</w:t>
      </w:r>
      <w:r w:rsidRPr="00E4600E">
        <w:rPr>
          <w:rFonts w:cs="Arial"/>
          <w:sz w:val="22"/>
          <w:szCs w:val="22"/>
          <w:u w:val="single"/>
        </w:rPr>
        <w:t>s Review (Section F</w:t>
      </w:r>
      <w:r w:rsidR="00326EEC" w:rsidRPr="00E4600E">
        <w:rPr>
          <w:rFonts w:cs="Arial"/>
          <w:sz w:val="22"/>
          <w:szCs w:val="22"/>
          <w:u w:val="single"/>
        </w:rPr>
        <w:t>)</w:t>
      </w:r>
      <w:r w:rsidR="00326EEC" w:rsidRPr="00E4600E">
        <w:rPr>
          <w:rFonts w:cs="Arial"/>
          <w:sz w:val="22"/>
          <w:szCs w:val="22"/>
        </w:rPr>
        <w:t>.</w:t>
      </w:r>
      <w:r w:rsidR="00A57C19" w:rsidRPr="00E4600E">
        <w:rPr>
          <w:rFonts w:cs="Arial"/>
          <w:sz w:val="22"/>
          <w:szCs w:val="22"/>
        </w:rPr>
        <w:fldChar w:fldCharType="begin"/>
      </w:r>
      <w:r w:rsidR="00E531C7" w:rsidRPr="00E4600E">
        <w:rPr>
          <w:rFonts w:cs="Arial"/>
          <w:sz w:val="22"/>
          <w:szCs w:val="22"/>
        </w:rPr>
        <w:instrText xml:space="preserve"> TC "</w:instrText>
      </w:r>
      <w:bookmarkStart w:id="46" w:name="_Toc265230027"/>
      <w:r w:rsidR="00E531C7" w:rsidRPr="00E4600E">
        <w:rPr>
          <w:rFonts w:cs="Arial"/>
          <w:sz w:val="22"/>
          <w:szCs w:val="22"/>
        </w:rPr>
        <w:instrText>06.02</w:instrText>
      </w:r>
      <w:r w:rsidR="00F83992" w:rsidRPr="00E4600E">
        <w:rPr>
          <w:rFonts w:cs="Arial"/>
          <w:noProof/>
          <w:sz w:val="22"/>
          <w:szCs w:val="22"/>
        </w:rPr>
        <w:tab/>
      </w:r>
      <w:r w:rsidR="00E531C7" w:rsidRPr="00E4600E">
        <w:rPr>
          <w:rFonts w:cs="Arial"/>
          <w:sz w:val="22"/>
          <w:szCs w:val="22"/>
        </w:rPr>
        <w:instrText>Supervisor's Review (Section F)</w:instrText>
      </w:r>
      <w:bookmarkEnd w:id="46"/>
      <w:r w:rsidR="00E531C7" w:rsidRPr="00E4600E">
        <w:rPr>
          <w:rFonts w:cs="Arial"/>
          <w:sz w:val="22"/>
          <w:szCs w:val="22"/>
        </w:rPr>
        <w:instrText xml:space="preserve">" \f C \l "2" </w:instrText>
      </w:r>
      <w:r w:rsidR="00A57C19" w:rsidRPr="00E4600E">
        <w:rPr>
          <w:rFonts w:cs="Arial"/>
          <w:sz w:val="22"/>
          <w:szCs w:val="22"/>
        </w:rPr>
        <w:fldChar w:fldCharType="end"/>
      </w:r>
      <w:r w:rsidRPr="00E4600E">
        <w:rPr>
          <w:rFonts w:cs="Arial"/>
          <w:sz w:val="22"/>
          <w:szCs w:val="22"/>
        </w:rPr>
        <w:t xml:space="preserve"> </w:t>
      </w:r>
      <w:r w:rsidR="001E4D49" w:rsidRPr="00E4600E">
        <w:rPr>
          <w:rFonts w:cs="Arial"/>
          <w:sz w:val="22"/>
          <w:szCs w:val="22"/>
        </w:rPr>
        <w:t xml:space="preserve"> </w:t>
      </w:r>
      <w:r w:rsidRPr="00E4600E">
        <w:rPr>
          <w:rFonts w:cs="Arial"/>
          <w:sz w:val="22"/>
          <w:szCs w:val="22"/>
        </w:rPr>
        <w:t>The originator</w:t>
      </w:r>
      <w:r w:rsidR="00900991" w:rsidRPr="00E4600E">
        <w:rPr>
          <w:rFonts w:cs="Arial"/>
          <w:sz w:val="22"/>
          <w:szCs w:val="22"/>
        </w:rPr>
        <w:t>’</w:t>
      </w:r>
      <w:r w:rsidRPr="00E4600E">
        <w:rPr>
          <w:rFonts w:cs="Arial"/>
          <w:sz w:val="22"/>
          <w:szCs w:val="22"/>
        </w:rPr>
        <w:t xml:space="preserve">s </w:t>
      </w:r>
      <w:r w:rsidR="00876837" w:rsidRPr="00E4600E">
        <w:rPr>
          <w:rFonts w:cs="Arial"/>
          <w:sz w:val="22"/>
          <w:szCs w:val="22"/>
        </w:rPr>
        <w:t>supervisor</w:t>
      </w:r>
      <w:r w:rsidRPr="00E4600E">
        <w:rPr>
          <w:rFonts w:cs="Arial"/>
          <w:sz w:val="22"/>
          <w:szCs w:val="22"/>
        </w:rPr>
        <w:t xml:space="preserve"> </w:t>
      </w:r>
      <w:r w:rsidR="00B52A81" w:rsidRPr="00E4600E">
        <w:rPr>
          <w:rFonts w:cs="Arial"/>
          <w:sz w:val="22"/>
          <w:szCs w:val="22"/>
        </w:rPr>
        <w:t>performs the following</w:t>
      </w:r>
      <w:r w:rsidR="00984938" w:rsidRPr="00E4600E">
        <w:rPr>
          <w:rFonts w:cs="Arial"/>
          <w:sz w:val="22"/>
          <w:szCs w:val="22"/>
        </w:rPr>
        <w:t xml:space="preserve"> activities</w:t>
      </w:r>
      <w:r w:rsidR="00B52A81" w:rsidRPr="00E4600E">
        <w:rPr>
          <w:rFonts w:cs="Arial"/>
          <w:sz w:val="22"/>
          <w:szCs w:val="22"/>
        </w:rPr>
        <w:t>:</w:t>
      </w:r>
    </w:p>
    <w:p w:rsidR="00B23970" w:rsidRPr="00E4600E" w:rsidRDefault="00B23970"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B23970" w:rsidRPr="00E4600E" w:rsidRDefault="006758B5" w:rsidP="00E4600E">
      <w:pPr>
        <w:widowControl/>
        <w:numPr>
          <w:ilvl w:val="0"/>
          <w:numId w:val="28"/>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r w:rsidRPr="00E4600E">
        <w:rPr>
          <w:rFonts w:cs="Arial"/>
          <w:sz w:val="22"/>
          <w:szCs w:val="22"/>
        </w:rPr>
        <w:t>Reviews the feedback form; and electronically enters comments, such as potential resolutions of the issue.</w:t>
      </w:r>
    </w:p>
    <w:p w:rsidR="00F45500" w:rsidRPr="00E4600E" w:rsidRDefault="00F45500"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p>
    <w:p w:rsidR="00B23970" w:rsidRPr="00E4600E" w:rsidRDefault="00F45500" w:rsidP="00E4600E">
      <w:pPr>
        <w:widowControl/>
        <w:numPr>
          <w:ilvl w:val="0"/>
          <w:numId w:val="28"/>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r w:rsidRPr="00E4600E">
        <w:rPr>
          <w:rFonts w:cs="Arial"/>
          <w:sz w:val="22"/>
          <w:szCs w:val="22"/>
        </w:rPr>
        <w:t xml:space="preserve">For </w:t>
      </w:r>
      <w:r w:rsidR="00AD6AFD" w:rsidRPr="00E4600E">
        <w:rPr>
          <w:rFonts w:cs="Arial"/>
          <w:sz w:val="22"/>
          <w:szCs w:val="22"/>
        </w:rPr>
        <w:t xml:space="preserve">urgent </w:t>
      </w:r>
      <w:r w:rsidRPr="00E4600E">
        <w:rPr>
          <w:rFonts w:cs="Arial"/>
          <w:sz w:val="22"/>
          <w:szCs w:val="22"/>
        </w:rPr>
        <w:t>feedback</w:t>
      </w:r>
      <w:r w:rsidR="00B23970" w:rsidRPr="00E4600E">
        <w:rPr>
          <w:rFonts w:cs="Arial"/>
          <w:sz w:val="22"/>
          <w:szCs w:val="22"/>
        </w:rPr>
        <w:t>,</w:t>
      </w:r>
      <w:r w:rsidRPr="00E4600E">
        <w:rPr>
          <w:rFonts w:cs="Arial"/>
          <w:sz w:val="22"/>
          <w:szCs w:val="22"/>
        </w:rPr>
        <w:t xml:space="preserve"> the supervisor</w:t>
      </w:r>
      <w:r w:rsidR="00B23970" w:rsidRPr="00E4600E">
        <w:rPr>
          <w:rFonts w:cs="Arial"/>
          <w:sz w:val="22"/>
          <w:szCs w:val="22"/>
        </w:rPr>
        <w:t xml:space="preserve"> consults</w:t>
      </w:r>
      <w:r w:rsidR="00984938" w:rsidRPr="00E4600E">
        <w:rPr>
          <w:rFonts w:cs="Arial"/>
          <w:sz w:val="22"/>
          <w:szCs w:val="22"/>
        </w:rPr>
        <w:t xml:space="preserve"> </w:t>
      </w:r>
      <w:r w:rsidR="00B23970" w:rsidRPr="00E4600E">
        <w:rPr>
          <w:rFonts w:cs="Arial"/>
          <w:sz w:val="22"/>
          <w:szCs w:val="22"/>
        </w:rPr>
        <w:t xml:space="preserve">the </w:t>
      </w:r>
      <w:r w:rsidR="00927F59" w:rsidRPr="00E4600E">
        <w:rPr>
          <w:rFonts w:cs="Arial"/>
          <w:sz w:val="22"/>
          <w:szCs w:val="22"/>
        </w:rPr>
        <w:t xml:space="preserve">ROP Feedback Forms </w:t>
      </w:r>
      <w:r w:rsidR="00876837" w:rsidRPr="00E4600E">
        <w:rPr>
          <w:rFonts w:cs="Arial"/>
          <w:sz w:val="22"/>
          <w:szCs w:val="22"/>
        </w:rPr>
        <w:t>Document Timelines site</w:t>
      </w:r>
      <w:r w:rsidR="008A30CF" w:rsidRPr="00E4600E">
        <w:rPr>
          <w:rFonts w:cs="Arial"/>
          <w:sz w:val="22"/>
          <w:szCs w:val="22"/>
        </w:rPr>
        <w:t>.</w:t>
      </w:r>
      <w:r w:rsidR="00B23970" w:rsidRPr="00E4600E">
        <w:rPr>
          <w:rFonts w:cs="Arial"/>
          <w:sz w:val="22"/>
          <w:szCs w:val="22"/>
        </w:rPr>
        <w:t xml:space="preserve">  </w:t>
      </w:r>
      <w:r w:rsidRPr="00E4600E">
        <w:rPr>
          <w:rFonts w:cs="Arial"/>
          <w:sz w:val="22"/>
          <w:szCs w:val="22"/>
        </w:rPr>
        <w:t xml:space="preserve">If the </w:t>
      </w:r>
      <w:r w:rsidR="008A30CF" w:rsidRPr="00E4600E">
        <w:rPr>
          <w:rFonts w:cs="Arial"/>
          <w:sz w:val="22"/>
          <w:szCs w:val="22"/>
        </w:rPr>
        <w:t>Target Issue Date</w:t>
      </w:r>
      <w:r w:rsidR="00876837" w:rsidRPr="00E4600E">
        <w:rPr>
          <w:rFonts w:cs="Arial"/>
          <w:sz w:val="22"/>
          <w:szCs w:val="22"/>
        </w:rPr>
        <w:t xml:space="preserve"> </w:t>
      </w:r>
      <w:r w:rsidRPr="00E4600E">
        <w:rPr>
          <w:rFonts w:cs="Arial"/>
          <w:sz w:val="22"/>
          <w:szCs w:val="22"/>
        </w:rPr>
        <w:t xml:space="preserve">has passed, the supervisor </w:t>
      </w:r>
      <w:r w:rsidR="00892C81" w:rsidRPr="00E4600E">
        <w:rPr>
          <w:rFonts w:cs="Arial"/>
          <w:sz w:val="22"/>
          <w:szCs w:val="22"/>
        </w:rPr>
        <w:t xml:space="preserve">should contact the branch chief associated with the ROP document to discuss the feedback and its urgency.  If both parties agree </w:t>
      </w:r>
      <w:r w:rsidRPr="00E4600E">
        <w:rPr>
          <w:rFonts w:cs="Arial"/>
          <w:sz w:val="22"/>
          <w:szCs w:val="22"/>
        </w:rPr>
        <w:t>that the published timetable be interrupted or delayed</w:t>
      </w:r>
      <w:r w:rsidR="00892C81" w:rsidRPr="00E4600E">
        <w:rPr>
          <w:rFonts w:cs="Arial"/>
          <w:sz w:val="22"/>
          <w:szCs w:val="22"/>
        </w:rPr>
        <w:t>, the supervisor should</w:t>
      </w:r>
      <w:r w:rsidRPr="00E4600E">
        <w:rPr>
          <w:rFonts w:cs="Arial"/>
          <w:sz w:val="22"/>
          <w:szCs w:val="22"/>
        </w:rPr>
        <w:t xml:space="preserve"> check the “urgent” box</w:t>
      </w:r>
      <w:r w:rsidR="00900991" w:rsidRPr="00E4600E">
        <w:rPr>
          <w:rFonts w:cs="Arial"/>
          <w:sz w:val="22"/>
          <w:szCs w:val="22"/>
        </w:rPr>
        <w:t xml:space="preserve"> and stat</w:t>
      </w:r>
      <w:r w:rsidR="00892C81" w:rsidRPr="00E4600E">
        <w:rPr>
          <w:rFonts w:cs="Arial"/>
          <w:sz w:val="22"/>
          <w:szCs w:val="22"/>
        </w:rPr>
        <w:t>e</w:t>
      </w:r>
      <w:r w:rsidR="00900991" w:rsidRPr="00E4600E">
        <w:rPr>
          <w:rFonts w:cs="Arial"/>
          <w:sz w:val="22"/>
          <w:szCs w:val="22"/>
        </w:rPr>
        <w:t xml:space="preserve"> a justification for the urgent request</w:t>
      </w:r>
      <w:r w:rsidRPr="00E4600E">
        <w:rPr>
          <w:rFonts w:cs="Arial"/>
          <w:sz w:val="22"/>
          <w:szCs w:val="22"/>
        </w:rPr>
        <w:t>.</w:t>
      </w:r>
    </w:p>
    <w:p w:rsidR="00B23970" w:rsidRPr="00E4600E" w:rsidRDefault="00B23970"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p>
    <w:p w:rsidR="00F45500" w:rsidRPr="00E4600E" w:rsidRDefault="00266387" w:rsidP="00E4600E">
      <w:pPr>
        <w:widowControl/>
        <w:numPr>
          <w:ilvl w:val="0"/>
          <w:numId w:val="28"/>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r w:rsidRPr="00E4600E">
        <w:rPr>
          <w:rFonts w:cs="Arial"/>
          <w:sz w:val="22"/>
          <w:szCs w:val="22"/>
        </w:rPr>
        <w:t xml:space="preserve">Completes </w:t>
      </w:r>
      <w:r w:rsidR="001E4D49" w:rsidRPr="00E4600E">
        <w:rPr>
          <w:rFonts w:cs="Arial"/>
          <w:sz w:val="22"/>
          <w:szCs w:val="22"/>
        </w:rPr>
        <w:t xml:space="preserve">the </w:t>
      </w:r>
      <w:r w:rsidRPr="00E4600E">
        <w:rPr>
          <w:rFonts w:cs="Arial"/>
          <w:sz w:val="22"/>
          <w:szCs w:val="22"/>
        </w:rPr>
        <w:t xml:space="preserve">signature line of </w:t>
      </w:r>
      <w:r w:rsidR="00607CE4" w:rsidRPr="00E4600E">
        <w:rPr>
          <w:rFonts w:cs="Arial"/>
          <w:sz w:val="22"/>
          <w:szCs w:val="22"/>
        </w:rPr>
        <w:t xml:space="preserve">the </w:t>
      </w:r>
      <w:r w:rsidR="001A5895" w:rsidRPr="00E4600E">
        <w:rPr>
          <w:rFonts w:cs="Arial"/>
          <w:sz w:val="22"/>
          <w:szCs w:val="22"/>
        </w:rPr>
        <w:t>feedback form</w:t>
      </w:r>
      <w:r w:rsidR="00984938" w:rsidRPr="00E4600E">
        <w:rPr>
          <w:rFonts w:cs="Arial"/>
          <w:sz w:val="22"/>
          <w:szCs w:val="22"/>
        </w:rPr>
        <w:t>.</w:t>
      </w:r>
    </w:p>
    <w:p w:rsidR="00F45500" w:rsidRPr="00E4600E" w:rsidRDefault="00F45500"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p>
    <w:p w:rsidR="00337838" w:rsidRDefault="00266387" w:rsidP="00E4600E">
      <w:pPr>
        <w:widowControl/>
        <w:numPr>
          <w:ilvl w:val="0"/>
          <w:numId w:val="28"/>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ins w:id="47" w:author="Author" w:date="2012-11-19T06:59:00Z"/>
          <w:rFonts w:cs="Arial"/>
          <w:sz w:val="22"/>
          <w:szCs w:val="22"/>
        </w:rPr>
      </w:pPr>
      <w:r w:rsidRPr="00E4600E">
        <w:rPr>
          <w:rFonts w:cs="Arial"/>
          <w:sz w:val="22"/>
          <w:szCs w:val="22"/>
        </w:rPr>
        <w:t>E</w:t>
      </w:r>
      <w:r w:rsidR="001A5895" w:rsidRPr="00E4600E">
        <w:rPr>
          <w:rFonts w:cs="Arial"/>
          <w:sz w:val="22"/>
          <w:szCs w:val="22"/>
        </w:rPr>
        <w:t xml:space="preserve">mails the form to both the originator and </w:t>
      </w:r>
      <w:r w:rsidR="00451F44" w:rsidRPr="00E4600E">
        <w:rPr>
          <w:rFonts w:cs="Arial"/>
          <w:sz w:val="22"/>
          <w:szCs w:val="22"/>
        </w:rPr>
        <w:t xml:space="preserve">the </w:t>
      </w:r>
      <w:r w:rsidR="00AD6AFD" w:rsidRPr="00E4600E">
        <w:rPr>
          <w:rFonts w:cs="Arial"/>
          <w:sz w:val="22"/>
          <w:szCs w:val="22"/>
        </w:rPr>
        <w:t>ROP_Feedback</w:t>
      </w:r>
      <w:r w:rsidR="00B71245" w:rsidRPr="00E4600E">
        <w:rPr>
          <w:rFonts w:cs="Arial"/>
          <w:sz w:val="22"/>
          <w:szCs w:val="22"/>
        </w:rPr>
        <w:t>.</w:t>
      </w:r>
      <w:r w:rsidR="004F3996" w:rsidRPr="00E4600E">
        <w:rPr>
          <w:rFonts w:cs="Arial"/>
          <w:sz w:val="22"/>
          <w:szCs w:val="22"/>
        </w:rPr>
        <w:t>Resource</w:t>
      </w:r>
      <w:r w:rsidR="00B71245" w:rsidRPr="00E4600E">
        <w:rPr>
          <w:rFonts w:cs="Arial"/>
          <w:sz w:val="22"/>
          <w:szCs w:val="22"/>
        </w:rPr>
        <w:t>@nrc.gov</w:t>
      </w:r>
      <w:r w:rsidR="001A5895" w:rsidRPr="00E4600E">
        <w:rPr>
          <w:rFonts w:cs="Arial"/>
          <w:sz w:val="22"/>
          <w:szCs w:val="22"/>
        </w:rPr>
        <w:t xml:space="preserve">. </w:t>
      </w:r>
      <w:ins w:id="48" w:author="Author" w:date="2012-11-19T06:58:00Z">
        <w:r w:rsidR="00337838">
          <w:rPr>
            <w:rFonts w:cs="Arial"/>
            <w:sz w:val="22"/>
            <w:szCs w:val="22"/>
          </w:rPr>
          <w:t xml:space="preserve"> (Feedback forms that are not submitted via the </w:t>
        </w:r>
      </w:ins>
      <w:r w:rsidR="00A57C19" w:rsidRPr="0080550B">
        <w:rPr>
          <w:rFonts w:cs="Arial"/>
          <w:sz w:val="22"/>
          <w:szCs w:val="22"/>
        </w:rPr>
        <w:fldChar w:fldCharType="begin"/>
      </w:r>
      <w:r w:rsidR="00337838" w:rsidRPr="0080550B">
        <w:rPr>
          <w:rFonts w:cs="Arial"/>
          <w:sz w:val="22"/>
          <w:szCs w:val="22"/>
        </w:rPr>
        <w:instrText xml:space="preserve"> HYPERLINK "mailto:ROP_Feedback.Resource@nrc.gov" </w:instrText>
      </w:r>
      <w:r w:rsidR="00A57C19" w:rsidRPr="0080550B">
        <w:rPr>
          <w:rFonts w:cs="Arial"/>
          <w:sz w:val="22"/>
          <w:szCs w:val="22"/>
        </w:rPr>
        <w:fldChar w:fldCharType="separate"/>
      </w:r>
      <w:ins w:id="49" w:author="Author" w:date="2012-11-19T06:58:00Z">
        <w:r w:rsidR="00337838" w:rsidRPr="0080550B">
          <w:rPr>
            <w:rStyle w:val="Hyperlink"/>
            <w:rFonts w:cs="Arial"/>
            <w:sz w:val="22"/>
            <w:szCs w:val="22"/>
            <w:u w:val="none"/>
          </w:rPr>
          <w:t>ROP_Feedback.Resource@nrc.gov</w:t>
        </w:r>
      </w:ins>
      <w:ins w:id="50" w:author="Author" w:date="2012-11-19T06:59:00Z">
        <w:r w:rsidR="00A57C19" w:rsidRPr="0080550B">
          <w:rPr>
            <w:rFonts w:cs="Arial"/>
            <w:sz w:val="22"/>
            <w:szCs w:val="22"/>
          </w:rPr>
          <w:fldChar w:fldCharType="end"/>
        </w:r>
      </w:ins>
      <w:ins w:id="51" w:author="Author" w:date="2012-11-19T06:58:00Z">
        <w:r w:rsidR="00337838">
          <w:rPr>
            <w:rFonts w:cs="Arial"/>
            <w:sz w:val="22"/>
            <w:szCs w:val="22"/>
          </w:rPr>
          <w:t xml:space="preserve"> </w:t>
        </w:r>
      </w:ins>
    </w:p>
    <w:p w:rsidR="001A5895" w:rsidRPr="00E4600E" w:rsidRDefault="00337838" w:rsidP="00337838">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rPr>
          <w:rFonts w:cs="Arial"/>
          <w:sz w:val="22"/>
          <w:szCs w:val="22"/>
        </w:rPr>
      </w:pPr>
      <w:proofErr w:type="gramStart"/>
      <w:ins w:id="52" w:author="Author" w:date="2012-11-19T06:59:00Z">
        <w:r>
          <w:rPr>
            <w:rFonts w:cs="Arial"/>
            <w:sz w:val="22"/>
            <w:szCs w:val="22"/>
          </w:rPr>
          <w:t>e-mail</w:t>
        </w:r>
        <w:proofErr w:type="gramEnd"/>
        <w:r>
          <w:rPr>
            <w:rFonts w:cs="Arial"/>
            <w:sz w:val="22"/>
            <w:szCs w:val="22"/>
          </w:rPr>
          <w:t xml:space="preserve"> address will not be processed.)</w:t>
        </w:r>
      </w:ins>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7C318C" w:rsidRPr="00E4600E" w:rsidRDefault="005E3D32" w:rsidP="00E4600E">
      <w:pPr>
        <w:widowControl/>
        <w:tabs>
          <w:tab w:val="left" w:pos="274"/>
          <w:tab w:val="left" w:pos="806"/>
          <w:tab w:val="left" w:pos="1440"/>
          <w:tab w:val="left" w:pos="2074"/>
          <w:tab w:val="left" w:pos="2707"/>
        </w:tabs>
        <w:rPr>
          <w:rFonts w:cs="Arial"/>
          <w:sz w:val="22"/>
          <w:szCs w:val="22"/>
        </w:rPr>
      </w:pPr>
      <w:r w:rsidRPr="00E4600E">
        <w:rPr>
          <w:rFonts w:cs="Arial"/>
          <w:sz w:val="22"/>
          <w:szCs w:val="22"/>
        </w:rPr>
        <w:t>0</w:t>
      </w:r>
      <w:r w:rsidR="00BF5049" w:rsidRPr="00E4600E">
        <w:rPr>
          <w:rFonts w:cs="Arial"/>
          <w:sz w:val="22"/>
          <w:szCs w:val="22"/>
        </w:rPr>
        <w:t>6</w:t>
      </w:r>
      <w:r w:rsidRPr="00E4600E">
        <w:rPr>
          <w:rFonts w:cs="Arial"/>
          <w:sz w:val="22"/>
          <w:szCs w:val="22"/>
        </w:rPr>
        <w:t>.0</w:t>
      </w:r>
      <w:r w:rsidR="00BF5049" w:rsidRPr="00E4600E">
        <w:rPr>
          <w:rFonts w:cs="Arial"/>
          <w:sz w:val="22"/>
          <w:szCs w:val="22"/>
        </w:rPr>
        <w:t>3</w:t>
      </w:r>
      <w:r w:rsidRPr="00E4600E">
        <w:rPr>
          <w:rFonts w:cs="Arial"/>
          <w:sz w:val="22"/>
          <w:szCs w:val="22"/>
        </w:rPr>
        <w:tab/>
      </w:r>
      <w:r w:rsidR="001A5895" w:rsidRPr="00E4600E">
        <w:rPr>
          <w:rFonts w:cs="Arial"/>
          <w:sz w:val="22"/>
          <w:szCs w:val="22"/>
          <w:u w:val="single"/>
        </w:rPr>
        <w:t xml:space="preserve">Headquarters </w:t>
      </w:r>
      <w:r w:rsidR="00451F44" w:rsidRPr="00E4600E">
        <w:rPr>
          <w:rFonts w:cs="Arial"/>
          <w:sz w:val="22"/>
          <w:szCs w:val="22"/>
          <w:u w:val="single"/>
        </w:rPr>
        <w:t xml:space="preserve">Assignment and </w:t>
      </w:r>
      <w:r w:rsidR="001A5895" w:rsidRPr="00E4600E">
        <w:rPr>
          <w:rFonts w:cs="Arial"/>
          <w:sz w:val="22"/>
          <w:szCs w:val="22"/>
          <w:u w:val="single"/>
        </w:rPr>
        <w:t>Review of ROP Feedback</w:t>
      </w:r>
      <w:r w:rsidR="00CF04B7" w:rsidRPr="00E4600E">
        <w:rPr>
          <w:rFonts w:cs="Arial"/>
          <w:sz w:val="22"/>
          <w:szCs w:val="22"/>
        </w:rPr>
        <w:t>.</w:t>
      </w:r>
    </w:p>
    <w:p w:rsidR="007C318C" w:rsidRPr="00E4600E" w:rsidRDefault="007C318C" w:rsidP="00E4600E">
      <w:pPr>
        <w:widowControl/>
        <w:tabs>
          <w:tab w:val="left" w:pos="274"/>
          <w:tab w:val="left" w:pos="806"/>
          <w:tab w:val="left" w:pos="1440"/>
          <w:tab w:val="left" w:pos="2074"/>
          <w:tab w:val="left" w:pos="2707"/>
        </w:tabs>
        <w:rPr>
          <w:rFonts w:cs="Arial"/>
          <w:sz w:val="22"/>
          <w:szCs w:val="22"/>
        </w:rPr>
      </w:pPr>
    </w:p>
    <w:p w:rsidR="001A5895" w:rsidRPr="00E4600E" w:rsidRDefault="001A5895" w:rsidP="00E4600E">
      <w:pPr>
        <w:widowControl/>
        <w:numPr>
          <w:ilvl w:val="0"/>
          <w:numId w:val="16"/>
        </w:numPr>
        <w:tabs>
          <w:tab w:val="left" w:pos="274"/>
          <w:tab w:val="left" w:pos="806"/>
          <w:tab w:val="left" w:pos="1440"/>
          <w:tab w:val="left" w:pos="2074"/>
          <w:tab w:val="left" w:pos="2707"/>
        </w:tabs>
        <w:rPr>
          <w:rFonts w:cs="Arial"/>
          <w:sz w:val="22"/>
          <w:szCs w:val="22"/>
        </w:rPr>
      </w:pPr>
      <w:r w:rsidRPr="00E4600E">
        <w:rPr>
          <w:rFonts w:cs="Arial"/>
          <w:sz w:val="22"/>
          <w:szCs w:val="22"/>
        </w:rPr>
        <w:t>The ROP Feedback Coordinator performs the following:</w:t>
      </w:r>
    </w:p>
    <w:p w:rsidR="00660A7D" w:rsidRPr="00E4600E" w:rsidRDefault="00660A7D"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8A30CF" w:rsidRPr="00E4600E" w:rsidRDefault="008A30CF"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Completes Section G:  Lead Reviewer Assigned</w:t>
      </w:r>
      <w:r w:rsidR="003C1C02" w:rsidRPr="00E4600E">
        <w:rPr>
          <w:rFonts w:cs="Arial"/>
          <w:sz w:val="22"/>
          <w:szCs w:val="22"/>
        </w:rPr>
        <w:t>, and saves the feedback form to the shared drive</w:t>
      </w:r>
      <w:r w:rsidRPr="00E4600E">
        <w:rPr>
          <w:rFonts w:cs="Arial"/>
          <w:sz w:val="22"/>
          <w:szCs w:val="22"/>
        </w:rPr>
        <w:t>.</w:t>
      </w:r>
    </w:p>
    <w:p w:rsidR="008A30CF" w:rsidRPr="00E4600E" w:rsidRDefault="008A30CF"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rPr>
          <w:rFonts w:cs="Arial"/>
          <w:sz w:val="22"/>
          <w:szCs w:val="22"/>
        </w:rPr>
      </w:pPr>
    </w:p>
    <w:p w:rsidR="007C318C" w:rsidRPr="00E4600E" w:rsidRDefault="007C318C"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Enters the feedback form into the ROP feedback database.</w:t>
      </w:r>
    </w:p>
    <w:p w:rsidR="007C318C" w:rsidRPr="00E4600E" w:rsidRDefault="007C318C"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980"/>
        <w:rPr>
          <w:rFonts w:cs="Arial"/>
          <w:sz w:val="22"/>
          <w:szCs w:val="22"/>
        </w:rPr>
      </w:pPr>
    </w:p>
    <w:p w:rsidR="00F45500" w:rsidRPr="00E4600E" w:rsidRDefault="007C318C"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 xml:space="preserve">Transmits the updated feedback form to the lead reviewer, originator, </w:t>
      </w:r>
      <w:r w:rsidR="00984938" w:rsidRPr="00E4600E">
        <w:rPr>
          <w:rFonts w:cs="Arial"/>
          <w:sz w:val="22"/>
          <w:szCs w:val="22"/>
        </w:rPr>
        <w:t xml:space="preserve">and </w:t>
      </w:r>
      <w:r w:rsidRPr="00E4600E">
        <w:rPr>
          <w:rFonts w:cs="Arial"/>
          <w:sz w:val="22"/>
          <w:szCs w:val="22"/>
        </w:rPr>
        <w:t xml:space="preserve">originator’s supervisor within </w:t>
      </w:r>
      <w:r w:rsidR="00F039C2" w:rsidRPr="00E4600E">
        <w:rPr>
          <w:rFonts w:cs="Arial"/>
          <w:sz w:val="22"/>
          <w:szCs w:val="22"/>
        </w:rPr>
        <w:t xml:space="preserve">ten </w:t>
      </w:r>
      <w:r w:rsidRPr="00E4600E">
        <w:rPr>
          <w:rFonts w:cs="Arial"/>
          <w:sz w:val="22"/>
          <w:szCs w:val="22"/>
        </w:rPr>
        <w:t>(</w:t>
      </w:r>
      <w:r w:rsidR="00F039C2" w:rsidRPr="00E4600E">
        <w:rPr>
          <w:rFonts w:cs="Arial"/>
          <w:sz w:val="22"/>
          <w:szCs w:val="22"/>
        </w:rPr>
        <w:t>10</w:t>
      </w:r>
      <w:r w:rsidRPr="00E4600E">
        <w:rPr>
          <w:rFonts w:cs="Arial"/>
          <w:sz w:val="22"/>
          <w:szCs w:val="22"/>
        </w:rPr>
        <w:t>)</w:t>
      </w:r>
      <w:r w:rsidR="00F039C2" w:rsidRPr="00E4600E">
        <w:rPr>
          <w:rFonts w:cs="Arial"/>
          <w:sz w:val="22"/>
          <w:szCs w:val="22"/>
        </w:rPr>
        <w:t xml:space="preserve"> business</w:t>
      </w:r>
      <w:r w:rsidRPr="00E4600E">
        <w:rPr>
          <w:rFonts w:cs="Arial"/>
          <w:sz w:val="22"/>
          <w:szCs w:val="22"/>
        </w:rPr>
        <w:t xml:space="preserve"> days of receipt to the </w:t>
      </w:r>
      <w:hyperlink r:id="rId16" w:history="1">
        <w:r w:rsidR="00992373" w:rsidRPr="00E4600E">
          <w:rPr>
            <w:rStyle w:val="Hyperlink"/>
            <w:rFonts w:cs="Arial"/>
            <w:sz w:val="22"/>
            <w:szCs w:val="22"/>
          </w:rPr>
          <w:t>ROP_Feedback.Resource@nrc.gov</w:t>
        </w:r>
      </w:hyperlink>
      <w:r w:rsidR="00992373" w:rsidRPr="00E4600E">
        <w:rPr>
          <w:rFonts w:cs="Arial"/>
          <w:sz w:val="22"/>
          <w:szCs w:val="22"/>
        </w:rPr>
        <w:t xml:space="preserve"> e-mail address.</w:t>
      </w:r>
      <w:r w:rsidR="00B52A81" w:rsidRPr="00E4600E">
        <w:rPr>
          <w:rFonts w:cs="Arial"/>
          <w:sz w:val="22"/>
          <w:szCs w:val="22"/>
        </w:rPr>
        <w:t xml:space="preserve"> </w:t>
      </w:r>
    </w:p>
    <w:p w:rsidR="00F45500" w:rsidRPr="00E4600E" w:rsidRDefault="00F45500" w:rsidP="00E4600E">
      <w:pPr>
        <w:pStyle w:val="ListParagraph"/>
        <w:rPr>
          <w:rFonts w:cs="Arial"/>
          <w:sz w:val="22"/>
          <w:szCs w:val="22"/>
        </w:rPr>
      </w:pPr>
    </w:p>
    <w:p w:rsidR="00266387" w:rsidRPr="00E4600E" w:rsidRDefault="00266387"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 xml:space="preserve">Posts open feedback forms on the ROP Open Feedback Forms </w:t>
      </w:r>
      <w:r w:rsidR="00AD6AFD" w:rsidRPr="00E4600E">
        <w:rPr>
          <w:rFonts w:cs="Arial"/>
          <w:sz w:val="22"/>
          <w:szCs w:val="22"/>
        </w:rPr>
        <w:t xml:space="preserve">SharePoint </w:t>
      </w:r>
      <w:r w:rsidRPr="00E4600E">
        <w:rPr>
          <w:rFonts w:cs="Arial"/>
          <w:sz w:val="22"/>
          <w:szCs w:val="22"/>
        </w:rPr>
        <w:t>site.</w:t>
      </w:r>
    </w:p>
    <w:p w:rsidR="00266387" w:rsidRPr="00E4600E" w:rsidRDefault="00266387"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980"/>
        <w:rPr>
          <w:rFonts w:cs="Arial"/>
          <w:sz w:val="22"/>
          <w:szCs w:val="22"/>
        </w:rPr>
      </w:pPr>
    </w:p>
    <w:p w:rsidR="001A5895" w:rsidRPr="00E4600E" w:rsidRDefault="001A5895"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Maintains the ROP feedback database.</w:t>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p>
    <w:p w:rsidR="001A5895" w:rsidRPr="00E4600E" w:rsidRDefault="003C1C02"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P</w:t>
      </w:r>
      <w:r w:rsidR="001A5895" w:rsidRPr="00E4600E">
        <w:rPr>
          <w:rFonts w:cs="Arial"/>
          <w:sz w:val="22"/>
          <w:szCs w:val="22"/>
        </w:rPr>
        <w:t>rovides status reports to management and staff</w:t>
      </w:r>
      <w:r w:rsidR="00992373" w:rsidRPr="00E4600E">
        <w:rPr>
          <w:rFonts w:cs="Arial"/>
          <w:sz w:val="22"/>
          <w:szCs w:val="22"/>
        </w:rPr>
        <w:t xml:space="preserve"> when requested</w:t>
      </w:r>
      <w:r w:rsidR="001A5895" w:rsidRPr="00E4600E">
        <w:rPr>
          <w:rFonts w:cs="Arial"/>
          <w:sz w:val="22"/>
          <w:szCs w:val="22"/>
        </w:rPr>
        <w:t>.</w:t>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p>
    <w:p w:rsidR="001A5895" w:rsidRPr="00E4600E" w:rsidRDefault="001A5895"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 xml:space="preserve">Posts status reports to </w:t>
      </w:r>
      <w:r w:rsidR="007C318C" w:rsidRPr="00E4600E">
        <w:rPr>
          <w:rFonts w:cs="Arial"/>
          <w:sz w:val="22"/>
          <w:szCs w:val="22"/>
        </w:rPr>
        <w:t xml:space="preserve">the </w:t>
      </w:r>
      <w:r w:rsidRPr="00E4600E">
        <w:rPr>
          <w:rFonts w:cs="Arial"/>
          <w:sz w:val="22"/>
          <w:szCs w:val="22"/>
        </w:rPr>
        <w:t xml:space="preserve">ROP </w:t>
      </w:r>
      <w:r w:rsidR="002D0B1D" w:rsidRPr="00E4600E">
        <w:rPr>
          <w:rFonts w:cs="Arial"/>
          <w:sz w:val="22"/>
          <w:szCs w:val="22"/>
        </w:rPr>
        <w:t xml:space="preserve">Digital City </w:t>
      </w:r>
      <w:r w:rsidR="007C318C" w:rsidRPr="00E4600E">
        <w:rPr>
          <w:rFonts w:cs="Arial"/>
          <w:sz w:val="22"/>
          <w:szCs w:val="22"/>
        </w:rPr>
        <w:t>W</w:t>
      </w:r>
      <w:r w:rsidRPr="00E4600E">
        <w:rPr>
          <w:rFonts w:cs="Arial"/>
          <w:sz w:val="22"/>
          <w:szCs w:val="22"/>
        </w:rPr>
        <w:t>eb</w:t>
      </w:r>
      <w:r w:rsidR="007C318C" w:rsidRPr="00E4600E">
        <w:rPr>
          <w:rFonts w:cs="Arial"/>
          <w:sz w:val="22"/>
          <w:szCs w:val="22"/>
        </w:rPr>
        <w:t xml:space="preserve"> </w:t>
      </w:r>
      <w:r w:rsidRPr="00E4600E">
        <w:rPr>
          <w:rFonts w:cs="Arial"/>
          <w:sz w:val="22"/>
          <w:szCs w:val="22"/>
        </w:rPr>
        <w:t>page</w:t>
      </w:r>
      <w:r w:rsidR="00992373" w:rsidRPr="00E4600E">
        <w:rPr>
          <w:rFonts w:cs="Arial"/>
          <w:sz w:val="22"/>
          <w:szCs w:val="22"/>
        </w:rPr>
        <w:t xml:space="preserve"> monthly</w:t>
      </w:r>
      <w:r w:rsidR="007C318C" w:rsidRPr="00E4600E">
        <w:rPr>
          <w:rFonts w:cs="Arial"/>
          <w:sz w:val="22"/>
          <w:szCs w:val="22"/>
        </w:rPr>
        <w:t>.</w:t>
      </w:r>
    </w:p>
    <w:p w:rsidR="003C1C02" w:rsidRPr="00E4600E" w:rsidRDefault="003C1C02"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hanging="634"/>
        <w:rPr>
          <w:ins w:id="53" w:author="Author" w:date="2012-04-25T11:18:00Z"/>
          <w:rFonts w:cs="Arial"/>
          <w:sz w:val="22"/>
          <w:szCs w:val="22"/>
        </w:rPr>
        <w:sectPr w:rsidR="003C1C02" w:rsidRPr="00E4600E" w:rsidSect="00CD1CA2">
          <w:footerReference w:type="default" r:id="rId17"/>
          <w:pgSz w:w="12240" w:h="15840" w:code="1"/>
          <w:pgMar w:top="1440" w:right="1440" w:bottom="1440" w:left="1440" w:header="1440" w:footer="1440" w:gutter="0"/>
          <w:cols w:space="720"/>
          <w:noEndnote/>
          <w:docGrid w:linePitch="326"/>
        </w:sect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p>
    <w:p w:rsidR="001A5895" w:rsidRPr="00E4600E" w:rsidRDefault="007C318C" w:rsidP="00E4600E">
      <w:pPr>
        <w:widowControl/>
        <w:numPr>
          <w:ilvl w:val="2"/>
          <w:numId w:val="14"/>
        </w:numPr>
        <w:tabs>
          <w:tab w:val="clear" w:pos="1170"/>
          <w:tab w:val="left" w:pos="240"/>
          <w:tab w:val="left" w:pos="840"/>
          <w:tab w:val="num" w:pos="1440"/>
          <w:tab w:val="left" w:pos="2040"/>
          <w:tab w:val="left" w:pos="2640"/>
          <w:tab w:val="left" w:pos="3240"/>
          <w:tab w:val="left" w:pos="3840"/>
          <w:tab w:val="left" w:pos="4440"/>
          <w:tab w:val="left" w:pos="5040"/>
          <w:tab w:val="left" w:pos="5640"/>
          <w:tab w:val="left" w:pos="6240"/>
          <w:tab w:val="left" w:pos="6840"/>
        </w:tabs>
        <w:ind w:left="1440" w:hanging="634"/>
        <w:rPr>
          <w:rFonts w:cs="Arial"/>
          <w:sz w:val="22"/>
          <w:szCs w:val="22"/>
        </w:rPr>
      </w:pPr>
      <w:r w:rsidRPr="00E4600E">
        <w:rPr>
          <w:rFonts w:cs="Arial"/>
          <w:sz w:val="22"/>
          <w:szCs w:val="22"/>
        </w:rPr>
        <w:t xml:space="preserve">Upon receipt of approved feedback forms, completes </w:t>
      </w:r>
      <w:r w:rsidR="001A5895" w:rsidRPr="00E4600E">
        <w:rPr>
          <w:rFonts w:cs="Arial"/>
          <w:sz w:val="22"/>
          <w:szCs w:val="22"/>
        </w:rPr>
        <w:t xml:space="preserve">Section I, </w:t>
      </w:r>
      <w:r w:rsidR="003C1C02" w:rsidRPr="00E4600E">
        <w:rPr>
          <w:rFonts w:cs="Arial"/>
          <w:sz w:val="22"/>
          <w:szCs w:val="22"/>
        </w:rPr>
        <w:t>“</w:t>
      </w:r>
      <w:r w:rsidR="001A5895" w:rsidRPr="00E4600E">
        <w:rPr>
          <w:rFonts w:cs="Arial"/>
          <w:sz w:val="22"/>
          <w:szCs w:val="22"/>
        </w:rPr>
        <w:t>Headquarters Approval and Completion Tracking</w:t>
      </w:r>
      <w:r w:rsidRPr="00E4600E">
        <w:rPr>
          <w:rFonts w:cs="Arial"/>
          <w:sz w:val="22"/>
          <w:szCs w:val="22"/>
        </w:rPr>
        <w:t>,</w:t>
      </w:r>
      <w:r w:rsidR="003C1C02" w:rsidRPr="00E4600E">
        <w:rPr>
          <w:rFonts w:cs="Arial"/>
          <w:sz w:val="22"/>
          <w:szCs w:val="22"/>
        </w:rPr>
        <w:t>”</w:t>
      </w:r>
      <w:r w:rsidRPr="00E4600E">
        <w:rPr>
          <w:rFonts w:cs="Arial"/>
          <w:sz w:val="22"/>
          <w:szCs w:val="22"/>
        </w:rPr>
        <w:t xml:space="preserve"> updates the database</w:t>
      </w:r>
      <w:r w:rsidR="003C1C02" w:rsidRPr="00E4600E">
        <w:rPr>
          <w:rFonts w:cs="Arial"/>
          <w:sz w:val="22"/>
          <w:szCs w:val="22"/>
        </w:rPr>
        <w:t xml:space="preserve"> and SharePoint site</w:t>
      </w:r>
      <w:r w:rsidRPr="00E4600E">
        <w:rPr>
          <w:rFonts w:cs="Arial"/>
          <w:sz w:val="22"/>
          <w:szCs w:val="22"/>
        </w:rPr>
        <w:t>, and transmits updated feedback form</w:t>
      </w:r>
      <w:r w:rsidR="003C1C02" w:rsidRPr="00E4600E">
        <w:rPr>
          <w:rFonts w:cs="Arial"/>
          <w:sz w:val="22"/>
          <w:szCs w:val="22"/>
        </w:rPr>
        <w:t>(s)</w:t>
      </w:r>
      <w:r w:rsidRPr="00E4600E">
        <w:rPr>
          <w:rFonts w:cs="Arial"/>
          <w:sz w:val="22"/>
          <w:szCs w:val="22"/>
        </w:rPr>
        <w:t xml:space="preserve"> to </w:t>
      </w:r>
      <w:r w:rsidR="003C1C02" w:rsidRPr="00E4600E">
        <w:rPr>
          <w:rFonts w:cs="Arial"/>
          <w:sz w:val="22"/>
          <w:szCs w:val="22"/>
        </w:rPr>
        <w:t xml:space="preserve">the </w:t>
      </w:r>
      <w:r w:rsidRPr="00E4600E">
        <w:rPr>
          <w:rFonts w:cs="Arial"/>
          <w:sz w:val="22"/>
          <w:szCs w:val="22"/>
        </w:rPr>
        <w:t xml:space="preserve">originator, </w:t>
      </w:r>
      <w:r w:rsidR="003C1C02" w:rsidRPr="00E4600E">
        <w:rPr>
          <w:rFonts w:cs="Arial"/>
          <w:sz w:val="22"/>
          <w:szCs w:val="22"/>
        </w:rPr>
        <w:t xml:space="preserve">the </w:t>
      </w:r>
      <w:r w:rsidRPr="00E4600E">
        <w:rPr>
          <w:rFonts w:cs="Arial"/>
          <w:sz w:val="22"/>
          <w:szCs w:val="22"/>
        </w:rPr>
        <w:t>originator’s supervisor, and</w:t>
      </w:r>
      <w:r w:rsidR="003C1C02" w:rsidRPr="00E4600E">
        <w:rPr>
          <w:rFonts w:cs="Arial"/>
          <w:sz w:val="22"/>
          <w:szCs w:val="22"/>
        </w:rPr>
        <w:t xml:space="preserve"> the </w:t>
      </w:r>
      <w:r w:rsidRPr="00E4600E">
        <w:rPr>
          <w:rFonts w:cs="Arial"/>
          <w:sz w:val="22"/>
          <w:szCs w:val="22"/>
        </w:rPr>
        <w:t>lead reviewer.</w:t>
      </w:r>
      <w:r w:rsidR="003C1C02" w:rsidRPr="00E4600E">
        <w:rPr>
          <w:rFonts w:cs="Arial"/>
          <w:sz w:val="22"/>
          <w:szCs w:val="22"/>
        </w:rPr>
        <w:t xml:space="preserve">  </w:t>
      </w:r>
      <w:r w:rsidR="004A30D3" w:rsidRPr="00E4600E">
        <w:rPr>
          <w:rFonts w:cs="Arial"/>
          <w:sz w:val="22"/>
          <w:szCs w:val="22"/>
        </w:rPr>
        <w:t xml:space="preserve">A </w:t>
      </w:r>
      <w:r w:rsidR="001A5895" w:rsidRPr="00E4600E">
        <w:rPr>
          <w:rFonts w:cs="Arial"/>
          <w:sz w:val="22"/>
          <w:szCs w:val="22"/>
        </w:rPr>
        <w:t xml:space="preserve">feedback form requiring a document change will </w:t>
      </w:r>
      <w:r w:rsidR="00900991" w:rsidRPr="00E4600E">
        <w:rPr>
          <w:rFonts w:cs="Arial"/>
          <w:sz w:val="22"/>
          <w:szCs w:val="22"/>
        </w:rPr>
        <w:t>be identified as “open, pending change notice</w:t>
      </w:r>
      <w:r w:rsidR="003C1C02" w:rsidRPr="00E4600E">
        <w:rPr>
          <w:rFonts w:cs="Arial"/>
          <w:sz w:val="22"/>
          <w:szCs w:val="22"/>
        </w:rPr>
        <w:t>,</w:t>
      </w:r>
      <w:r w:rsidR="00900991" w:rsidRPr="00E4600E">
        <w:rPr>
          <w:rFonts w:cs="Arial"/>
          <w:sz w:val="22"/>
          <w:szCs w:val="22"/>
        </w:rPr>
        <w:t xml:space="preserve">” and </w:t>
      </w:r>
      <w:r w:rsidR="001A5895" w:rsidRPr="00E4600E">
        <w:rPr>
          <w:rFonts w:cs="Arial"/>
          <w:sz w:val="22"/>
          <w:szCs w:val="22"/>
        </w:rPr>
        <w:t>continue to be tracked electronically</w:t>
      </w:r>
      <w:r w:rsidR="003C1C02" w:rsidRPr="00E4600E">
        <w:rPr>
          <w:rFonts w:cs="Arial"/>
          <w:sz w:val="22"/>
          <w:szCs w:val="22"/>
        </w:rPr>
        <w:t xml:space="preserve"> until a Change Notice is issued</w:t>
      </w:r>
      <w:r w:rsidR="001A5895" w:rsidRPr="00E4600E">
        <w:rPr>
          <w:rFonts w:cs="Arial"/>
          <w:sz w:val="22"/>
          <w:szCs w:val="22"/>
        </w:rPr>
        <w:t>.</w:t>
      </w:r>
      <w:r w:rsidR="003C1C02" w:rsidRPr="00E4600E">
        <w:rPr>
          <w:rFonts w:cs="Arial"/>
          <w:sz w:val="22"/>
          <w:szCs w:val="22"/>
        </w:rPr>
        <w:t xml:space="preserve">  Once the Change Notice has been issued, the feedback form will be closed in the database and posted on the Closed Feedback Forms SharePoint site.</w:t>
      </w:r>
    </w:p>
    <w:p w:rsidR="007C318C" w:rsidRPr="00E4600E" w:rsidRDefault="007C318C"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5B665C" w:rsidRPr="00E4600E" w:rsidRDefault="001A5895" w:rsidP="00E4600E">
      <w:pPr>
        <w:widowControl/>
        <w:numPr>
          <w:ilvl w:val="0"/>
          <w:numId w:val="19"/>
        </w:numPr>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807" w:hanging="533"/>
        <w:rPr>
          <w:rFonts w:cs="Arial"/>
          <w:sz w:val="22"/>
          <w:szCs w:val="22"/>
        </w:rPr>
      </w:pPr>
      <w:r w:rsidRPr="00E4600E">
        <w:rPr>
          <w:rFonts w:cs="Arial"/>
          <w:sz w:val="22"/>
          <w:szCs w:val="22"/>
        </w:rPr>
        <w:t xml:space="preserve">The lead reviewer </w:t>
      </w:r>
      <w:r w:rsidR="005B665C" w:rsidRPr="00E4600E">
        <w:rPr>
          <w:rFonts w:cs="Arial"/>
          <w:sz w:val="22"/>
          <w:szCs w:val="22"/>
        </w:rPr>
        <w:t>performs the following actions:</w:t>
      </w:r>
    </w:p>
    <w:p w:rsidR="005B665C" w:rsidRPr="00E4600E" w:rsidRDefault="005B665C"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266387" w:rsidRPr="00E4600E" w:rsidRDefault="00C22C56" w:rsidP="00E4600E">
      <w:pPr>
        <w:widowControl/>
        <w:numPr>
          <w:ilvl w:val="1"/>
          <w:numId w:val="19"/>
        </w:numPr>
        <w:tabs>
          <w:tab w:val="left" w:pos="240"/>
          <w:tab w:val="left" w:pos="840"/>
          <w:tab w:val="left" w:pos="2040"/>
          <w:tab w:val="left" w:pos="2640"/>
          <w:tab w:val="left" w:pos="3240"/>
          <w:tab w:val="left" w:pos="3840"/>
          <w:tab w:val="left" w:pos="4440"/>
          <w:tab w:val="left" w:pos="5040"/>
          <w:tab w:val="left" w:pos="5640"/>
          <w:tab w:val="left" w:pos="6240"/>
          <w:tab w:val="left" w:pos="6840"/>
        </w:tabs>
        <w:ind w:hanging="634"/>
        <w:rPr>
          <w:rFonts w:cs="Arial"/>
          <w:sz w:val="22"/>
          <w:szCs w:val="22"/>
        </w:rPr>
      </w:pPr>
      <w:r w:rsidRPr="00E4600E">
        <w:rPr>
          <w:rFonts w:cs="Arial"/>
          <w:sz w:val="22"/>
          <w:szCs w:val="22"/>
        </w:rPr>
        <w:t xml:space="preserve">Reviews the feedback form, and </w:t>
      </w:r>
      <w:r w:rsidR="00266387" w:rsidRPr="00E4600E">
        <w:rPr>
          <w:rFonts w:cs="Arial"/>
          <w:sz w:val="22"/>
          <w:szCs w:val="22"/>
        </w:rPr>
        <w:t xml:space="preserve">contacts the originator, early in the process, </w:t>
      </w:r>
      <w:r w:rsidR="00CD1CA2" w:rsidRPr="00E4600E">
        <w:rPr>
          <w:rFonts w:cs="Arial"/>
          <w:sz w:val="22"/>
          <w:szCs w:val="22"/>
        </w:rPr>
        <w:t xml:space="preserve">with a potential initial response, as well as works with the originator </w:t>
      </w:r>
      <w:r w:rsidR="00266387" w:rsidRPr="00E4600E">
        <w:rPr>
          <w:rFonts w:cs="Arial"/>
          <w:sz w:val="22"/>
          <w:szCs w:val="22"/>
        </w:rPr>
        <w:t>to fully understand the</w:t>
      </w:r>
      <w:r w:rsidRPr="00E4600E">
        <w:rPr>
          <w:rFonts w:cs="Arial"/>
          <w:sz w:val="22"/>
          <w:szCs w:val="22"/>
        </w:rPr>
        <w:t>ir</w:t>
      </w:r>
      <w:r w:rsidR="00266387" w:rsidRPr="00E4600E">
        <w:rPr>
          <w:rFonts w:cs="Arial"/>
          <w:sz w:val="22"/>
          <w:szCs w:val="22"/>
        </w:rPr>
        <w:t xml:space="preserve"> feedback.</w:t>
      </w:r>
      <w:r w:rsidR="00CD1CA2" w:rsidRPr="00E4600E">
        <w:rPr>
          <w:rFonts w:cs="Arial"/>
          <w:sz w:val="22"/>
          <w:szCs w:val="22"/>
        </w:rPr>
        <w:t xml:space="preserve">  At a minimum, the initial response should describe how the staff intends to address the issue if accepted, or provide an explanation why the recommendation was not accepted.</w:t>
      </w:r>
    </w:p>
    <w:p w:rsidR="00266387" w:rsidRPr="00E4600E" w:rsidRDefault="00266387" w:rsidP="00E4600E">
      <w:pPr>
        <w:widowControl/>
        <w:tabs>
          <w:tab w:val="left" w:pos="240"/>
          <w:tab w:val="left" w:pos="840"/>
          <w:tab w:val="left" w:pos="2040"/>
          <w:tab w:val="left" w:pos="2640"/>
          <w:tab w:val="left" w:pos="3240"/>
          <w:tab w:val="left" w:pos="3840"/>
          <w:tab w:val="left" w:pos="4440"/>
          <w:tab w:val="left" w:pos="5040"/>
          <w:tab w:val="left" w:pos="5640"/>
          <w:tab w:val="left" w:pos="6240"/>
          <w:tab w:val="left" w:pos="6840"/>
        </w:tabs>
        <w:ind w:left="1080"/>
        <w:rPr>
          <w:rFonts w:cs="Arial"/>
          <w:sz w:val="22"/>
          <w:szCs w:val="22"/>
        </w:rPr>
      </w:pPr>
    </w:p>
    <w:p w:rsidR="001A5895" w:rsidRPr="00E4600E" w:rsidRDefault="00C22C56" w:rsidP="00E4600E">
      <w:pPr>
        <w:widowControl/>
        <w:numPr>
          <w:ilvl w:val="1"/>
          <w:numId w:val="19"/>
        </w:numPr>
        <w:tabs>
          <w:tab w:val="left" w:pos="240"/>
          <w:tab w:val="left" w:pos="840"/>
          <w:tab w:val="left" w:pos="2040"/>
          <w:tab w:val="left" w:pos="2640"/>
          <w:tab w:val="left" w:pos="3240"/>
          <w:tab w:val="left" w:pos="3840"/>
          <w:tab w:val="left" w:pos="4440"/>
          <w:tab w:val="left" w:pos="5040"/>
          <w:tab w:val="left" w:pos="5640"/>
          <w:tab w:val="left" w:pos="6240"/>
          <w:tab w:val="left" w:pos="6840"/>
        </w:tabs>
        <w:ind w:hanging="634"/>
        <w:rPr>
          <w:rFonts w:cs="Arial"/>
          <w:sz w:val="22"/>
          <w:szCs w:val="22"/>
        </w:rPr>
      </w:pPr>
      <w:r w:rsidRPr="00E4600E">
        <w:rPr>
          <w:rFonts w:cs="Arial"/>
          <w:sz w:val="22"/>
          <w:szCs w:val="22"/>
        </w:rPr>
        <w:t xml:space="preserve">After </w:t>
      </w:r>
      <w:r w:rsidR="00CD1CA2" w:rsidRPr="00E4600E">
        <w:rPr>
          <w:rFonts w:cs="Arial"/>
          <w:sz w:val="22"/>
          <w:szCs w:val="22"/>
        </w:rPr>
        <w:t xml:space="preserve">a more comprehensive review, the technical lead will provide a more detailed response to the originator, </w:t>
      </w:r>
      <w:ins w:id="54" w:author="Author" w:date="2013-05-16T10:04:00Z">
        <w:r w:rsidR="00BF483A">
          <w:rPr>
            <w:rFonts w:cs="Arial"/>
            <w:sz w:val="22"/>
            <w:szCs w:val="22"/>
          </w:rPr>
          <w:t xml:space="preserve">as well as </w:t>
        </w:r>
      </w:ins>
      <w:r w:rsidR="00CD1CA2" w:rsidRPr="00E4600E">
        <w:rPr>
          <w:rFonts w:cs="Arial"/>
          <w:sz w:val="22"/>
          <w:szCs w:val="22"/>
        </w:rPr>
        <w:t>a possible date that the changes will be incorporated</w:t>
      </w:r>
      <w:ins w:id="55" w:author="Author" w:date="2013-05-16T10:04:00Z">
        <w:r w:rsidR="00BF483A">
          <w:rPr>
            <w:rFonts w:cs="Arial"/>
            <w:sz w:val="22"/>
            <w:szCs w:val="22"/>
          </w:rPr>
          <w:t>, or a reason that the form has been rejected</w:t>
        </w:r>
      </w:ins>
      <w:r w:rsidR="00CD1CA2" w:rsidRPr="00E4600E">
        <w:rPr>
          <w:rFonts w:cs="Arial"/>
          <w:sz w:val="22"/>
          <w:szCs w:val="22"/>
        </w:rPr>
        <w:t>.</w:t>
      </w:r>
      <w:r w:rsidR="001A5895" w:rsidRPr="00E4600E">
        <w:rPr>
          <w:rFonts w:cs="Arial"/>
          <w:sz w:val="22"/>
          <w:szCs w:val="22"/>
        </w:rPr>
        <w:t xml:space="preserve">  </w:t>
      </w:r>
    </w:p>
    <w:p w:rsidR="004F1955" w:rsidRPr="00E4600E" w:rsidRDefault="004F1955" w:rsidP="00E4600E">
      <w:pPr>
        <w:widowControl/>
        <w:tabs>
          <w:tab w:val="left" w:pos="240"/>
          <w:tab w:val="left" w:pos="840"/>
          <w:tab w:val="left" w:pos="2040"/>
          <w:tab w:val="left" w:pos="2640"/>
          <w:tab w:val="left" w:pos="3240"/>
          <w:tab w:val="left" w:pos="3840"/>
          <w:tab w:val="left" w:pos="4440"/>
          <w:tab w:val="left" w:pos="5040"/>
          <w:tab w:val="left" w:pos="5640"/>
          <w:tab w:val="left" w:pos="6240"/>
          <w:tab w:val="left" w:pos="6840"/>
        </w:tabs>
        <w:ind w:left="1080"/>
        <w:rPr>
          <w:rFonts w:cs="Arial"/>
          <w:sz w:val="22"/>
          <w:szCs w:val="22"/>
        </w:rPr>
      </w:pPr>
    </w:p>
    <w:p w:rsidR="001A5895" w:rsidRPr="00E4600E" w:rsidRDefault="00546428" w:rsidP="00E4600E">
      <w:pPr>
        <w:widowControl/>
        <w:numPr>
          <w:ilvl w:val="1"/>
          <w:numId w:val="19"/>
        </w:numPr>
        <w:tabs>
          <w:tab w:val="left" w:pos="240"/>
          <w:tab w:val="left" w:pos="840"/>
          <w:tab w:val="left" w:pos="2040"/>
          <w:tab w:val="left" w:pos="2640"/>
          <w:tab w:val="left" w:pos="3240"/>
          <w:tab w:val="left" w:pos="3840"/>
          <w:tab w:val="left" w:pos="4440"/>
          <w:tab w:val="left" w:pos="5040"/>
          <w:tab w:val="left" w:pos="5640"/>
          <w:tab w:val="left" w:pos="6240"/>
          <w:tab w:val="left" w:pos="6840"/>
        </w:tabs>
        <w:ind w:hanging="634"/>
        <w:rPr>
          <w:rFonts w:cs="Arial"/>
          <w:sz w:val="22"/>
          <w:szCs w:val="22"/>
        </w:rPr>
      </w:pPr>
      <w:r w:rsidRPr="00E4600E">
        <w:rPr>
          <w:rFonts w:cs="Arial"/>
          <w:sz w:val="22"/>
          <w:szCs w:val="22"/>
        </w:rPr>
        <w:t xml:space="preserve">For PI </w:t>
      </w:r>
      <w:proofErr w:type="gramStart"/>
      <w:r w:rsidRPr="00E4600E">
        <w:rPr>
          <w:rFonts w:cs="Arial"/>
          <w:sz w:val="22"/>
          <w:szCs w:val="22"/>
        </w:rPr>
        <w:t>feedback,</w:t>
      </w:r>
      <w:proofErr w:type="gramEnd"/>
      <w:r w:rsidRPr="00E4600E">
        <w:rPr>
          <w:rFonts w:cs="Arial"/>
          <w:sz w:val="22"/>
          <w:szCs w:val="22"/>
        </w:rPr>
        <w:t xml:space="preserve"> f</w:t>
      </w:r>
      <w:r w:rsidR="001A5895" w:rsidRPr="00E4600E">
        <w:rPr>
          <w:rFonts w:cs="Arial"/>
          <w:sz w:val="22"/>
          <w:szCs w:val="22"/>
        </w:rPr>
        <w:t xml:space="preserve">ollows the process in IMC 0608, </w:t>
      </w:r>
      <w:r w:rsidR="00900991" w:rsidRPr="00E4600E">
        <w:rPr>
          <w:rFonts w:cs="Arial"/>
          <w:sz w:val="22"/>
          <w:szCs w:val="22"/>
        </w:rPr>
        <w:t>“</w:t>
      </w:r>
      <w:r w:rsidR="001A5895" w:rsidRPr="00E4600E">
        <w:rPr>
          <w:rFonts w:cs="Arial"/>
          <w:sz w:val="22"/>
          <w:szCs w:val="22"/>
        </w:rPr>
        <w:t>Performance Indicator Program</w:t>
      </w:r>
      <w:r w:rsidR="00900991" w:rsidRPr="00E4600E">
        <w:rPr>
          <w:rFonts w:cs="Arial"/>
          <w:sz w:val="22"/>
          <w:szCs w:val="22"/>
        </w:rPr>
        <w:t>,”</w:t>
      </w:r>
      <w:r w:rsidR="001A5895" w:rsidRPr="00E4600E">
        <w:rPr>
          <w:rFonts w:cs="Arial"/>
          <w:sz w:val="22"/>
          <w:szCs w:val="22"/>
        </w:rPr>
        <w:t xml:space="preserve"> for resolving performance indicator interpretation issues.</w:t>
      </w:r>
    </w:p>
    <w:p w:rsidR="00546428" w:rsidRPr="00E4600E" w:rsidRDefault="00546428" w:rsidP="00E4600E">
      <w:pPr>
        <w:widowControl/>
        <w:tabs>
          <w:tab w:val="left" w:pos="240"/>
          <w:tab w:val="left" w:pos="840"/>
          <w:tab w:val="left" w:pos="2040"/>
          <w:tab w:val="left" w:pos="2640"/>
          <w:tab w:val="left" w:pos="3240"/>
          <w:tab w:val="left" w:pos="3840"/>
          <w:tab w:val="left" w:pos="4440"/>
          <w:tab w:val="left" w:pos="5040"/>
          <w:tab w:val="left" w:pos="5640"/>
          <w:tab w:val="left" w:pos="6240"/>
          <w:tab w:val="left" w:pos="6840"/>
        </w:tabs>
        <w:ind w:left="1080"/>
        <w:rPr>
          <w:rFonts w:cs="Arial"/>
          <w:sz w:val="22"/>
          <w:szCs w:val="22"/>
        </w:rPr>
      </w:pPr>
    </w:p>
    <w:p w:rsidR="00546428" w:rsidRPr="00E4600E" w:rsidRDefault="00546428" w:rsidP="00E4600E">
      <w:pPr>
        <w:widowControl/>
        <w:numPr>
          <w:ilvl w:val="1"/>
          <w:numId w:val="19"/>
        </w:numPr>
        <w:tabs>
          <w:tab w:val="left" w:pos="240"/>
          <w:tab w:val="left" w:pos="840"/>
          <w:tab w:val="left" w:pos="2040"/>
          <w:tab w:val="left" w:pos="2640"/>
          <w:tab w:val="left" w:pos="3240"/>
          <w:tab w:val="left" w:pos="3840"/>
          <w:tab w:val="left" w:pos="4440"/>
          <w:tab w:val="left" w:pos="5040"/>
          <w:tab w:val="left" w:pos="5640"/>
          <w:tab w:val="left" w:pos="6240"/>
          <w:tab w:val="left" w:pos="6840"/>
        </w:tabs>
        <w:ind w:hanging="634"/>
        <w:rPr>
          <w:rFonts w:cs="Arial"/>
          <w:sz w:val="22"/>
          <w:szCs w:val="22"/>
        </w:rPr>
      </w:pPr>
      <w:r w:rsidRPr="00E4600E">
        <w:rPr>
          <w:rFonts w:cs="Arial"/>
          <w:sz w:val="22"/>
          <w:szCs w:val="22"/>
        </w:rPr>
        <w:t xml:space="preserve">Completes section </w:t>
      </w:r>
      <w:r w:rsidR="00CD1CA2" w:rsidRPr="00E4600E">
        <w:rPr>
          <w:rFonts w:cs="Arial"/>
          <w:sz w:val="22"/>
          <w:szCs w:val="22"/>
        </w:rPr>
        <w:t xml:space="preserve">G and </w:t>
      </w:r>
      <w:r w:rsidRPr="00E4600E">
        <w:rPr>
          <w:rFonts w:cs="Arial"/>
          <w:sz w:val="22"/>
          <w:szCs w:val="22"/>
        </w:rPr>
        <w:t>H of the feedback form</w:t>
      </w:r>
      <w:ins w:id="56" w:author="Author" w:date="2013-05-16T10:06:00Z">
        <w:r w:rsidR="00BF483A">
          <w:rPr>
            <w:rFonts w:cs="Arial"/>
            <w:sz w:val="22"/>
            <w:szCs w:val="22"/>
          </w:rPr>
          <w:t xml:space="preserve"> on the Open Feedback Form Share Point site</w:t>
        </w:r>
      </w:ins>
      <w:r w:rsidRPr="00E4600E">
        <w:rPr>
          <w:rFonts w:cs="Arial"/>
          <w:sz w:val="22"/>
          <w:szCs w:val="22"/>
        </w:rPr>
        <w:t>, documenting the decision to be taken.</w:t>
      </w:r>
    </w:p>
    <w:p w:rsidR="00D62DF7" w:rsidRPr="00E4600E" w:rsidRDefault="00D62DF7" w:rsidP="00E4600E">
      <w:pPr>
        <w:pStyle w:val="ListParagraph"/>
        <w:rPr>
          <w:rFonts w:cs="Arial"/>
          <w:sz w:val="22"/>
          <w:szCs w:val="22"/>
        </w:rPr>
      </w:pPr>
    </w:p>
    <w:p w:rsidR="00D62DF7" w:rsidRPr="00E4600E" w:rsidRDefault="00967DB0" w:rsidP="00E4600E">
      <w:pPr>
        <w:widowControl/>
        <w:numPr>
          <w:ilvl w:val="1"/>
          <w:numId w:val="19"/>
        </w:numPr>
        <w:tabs>
          <w:tab w:val="left" w:pos="240"/>
          <w:tab w:val="left" w:pos="840"/>
          <w:tab w:val="left" w:pos="2040"/>
          <w:tab w:val="left" w:pos="2640"/>
          <w:tab w:val="left" w:pos="3240"/>
          <w:tab w:val="left" w:pos="3840"/>
          <w:tab w:val="left" w:pos="4440"/>
          <w:tab w:val="left" w:pos="5040"/>
          <w:tab w:val="left" w:pos="5640"/>
          <w:tab w:val="left" w:pos="6240"/>
          <w:tab w:val="left" w:pos="6840"/>
        </w:tabs>
        <w:ind w:hanging="634"/>
        <w:rPr>
          <w:rFonts w:cs="Arial"/>
          <w:sz w:val="22"/>
          <w:szCs w:val="22"/>
        </w:rPr>
      </w:pPr>
      <w:r w:rsidRPr="00E4600E">
        <w:rPr>
          <w:rFonts w:cs="Arial"/>
          <w:sz w:val="22"/>
          <w:szCs w:val="22"/>
        </w:rPr>
        <w:t>For urgent requests, r</w:t>
      </w:r>
      <w:r w:rsidR="00D62DF7" w:rsidRPr="00E4600E">
        <w:rPr>
          <w:rFonts w:cs="Arial"/>
          <w:sz w:val="22"/>
          <w:szCs w:val="22"/>
        </w:rPr>
        <w:t>ecommends</w:t>
      </w:r>
      <w:r w:rsidRPr="00E4600E">
        <w:rPr>
          <w:rFonts w:cs="Arial"/>
          <w:sz w:val="22"/>
          <w:szCs w:val="22"/>
        </w:rPr>
        <w:t xml:space="preserve"> to the appropriate branch chief</w:t>
      </w:r>
      <w:r w:rsidR="00D62DF7" w:rsidRPr="00E4600E">
        <w:rPr>
          <w:rFonts w:cs="Arial"/>
          <w:sz w:val="22"/>
          <w:szCs w:val="22"/>
        </w:rPr>
        <w:t xml:space="preserve"> that the timeline for an ROP document be interrupted or delayed.</w:t>
      </w:r>
    </w:p>
    <w:p w:rsidR="004C4310" w:rsidRPr="00E4600E" w:rsidRDefault="004C4310" w:rsidP="00E4600E">
      <w:pPr>
        <w:widowControl/>
        <w:tabs>
          <w:tab w:val="left" w:pos="240"/>
          <w:tab w:val="left" w:pos="8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4C4310" w:rsidRPr="00E4600E" w:rsidRDefault="00C72D3D"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ind w:left="1440"/>
        <w:rPr>
          <w:rFonts w:cs="Arial"/>
          <w:sz w:val="22"/>
          <w:szCs w:val="22"/>
        </w:rPr>
      </w:pPr>
      <w:proofErr w:type="gramStart"/>
      <w:r w:rsidRPr="00E4600E">
        <w:rPr>
          <w:rFonts w:cs="Arial"/>
          <w:sz w:val="22"/>
          <w:szCs w:val="22"/>
        </w:rPr>
        <w:t>Forwards the feedback form to the appropriate branch chief for final approval</w:t>
      </w:r>
      <w:r w:rsidR="00992373" w:rsidRPr="00E4600E">
        <w:rPr>
          <w:rFonts w:cs="Arial"/>
          <w:sz w:val="22"/>
          <w:szCs w:val="22"/>
        </w:rPr>
        <w:t xml:space="preserve">, </w:t>
      </w:r>
      <w:ins w:id="57" w:author="Author" w:date="2012-11-19T06:44:00Z">
        <w:r w:rsidR="00FF1773">
          <w:rPr>
            <w:rFonts w:cs="Arial"/>
            <w:sz w:val="22"/>
            <w:szCs w:val="22"/>
          </w:rPr>
          <w:t>or rejection of the feedback form.</w:t>
        </w:r>
      </w:ins>
      <w:proofErr w:type="gramEnd"/>
    </w:p>
    <w:p w:rsidR="005C3065" w:rsidRPr="00E4600E" w:rsidRDefault="005C3065" w:rsidP="00E4600E">
      <w:pPr>
        <w:widowControl/>
        <w:tabs>
          <w:tab w:val="left" w:pos="240"/>
          <w:tab w:val="left" w:pos="840"/>
          <w:tab w:val="left" w:pos="2040"/>
          <w:tab w:val="left" w:pos="2640"/>
          <w:tab w:val="left" w:pos="3240"/>
          <w:tab w:val="left" w:pos="3840"/>
          <w:tab w:val="left" w:pos="4440"/>
          <w:tab w:val="left" w:pos="5040"/>
          <w:tab w:val="left" w:pos="5640"/>
          <w:tab w:val="left" w:pos="6240"/>
          <w:tab w:val="left" w:pos="6840"/>
        </w:tabs>
        <w:ind w:left="1080"/>
        <w:rPr>
          <w:rFonts w:cs="Arial"/>
          <w:sz w:val="22"/>
          <w:szCs w:val="22"/>
        </w:rPr>
      </w:pPr>
    </w:p>
    <w:p w:rsidR="005C3065" w:rsidRPr="00E4600E" w:rsidRDefault="002D0B1D" w:rsidP="00E4600E">
      <w:pPr>
        <w:widowControl/>
        <w:numPr>
          <w:ilvl w:val="1"/>
          <w:numId w:val="19"/>
        </w:numPr>
        <w:tabs>
          <w:tab w:val="left" w:pos="240"/>
          <w:tab w:val="left" w:pos="840"/>
          <w:tab w:val="left" w:pos="2040"/>
          <w:tab w:val="left" w:pos="2640"/>
          <w:tab w:val="left" w:pos="3240"/>
          <w:tab w:val="left" w:pos="3840"/>
          <w:tab w:val="left" w:pos="4440"/>
          <w:tab w:val="left" w:pos="5040"/>
          <w:tab w:val="left" w:pos="5640"/>
          <w:tab w:val="left" w:pos="6240"/>
          <w:tab w:val="left" w:pos="6840"/>
        </w:tabs>
        <w:ind w:hanging="634"/>
        <w:rPr>
          <w:rFonts w:cs="Arial"/>
          <w:sz w:val="22"/>
          <w:szCs w:val="22"/>
        </w:rPr>
      </w:pPr>
      <w:r w:rsidRPr="00E4600E">
        <w:rPr>
          <w:rFonts w:cs="Arial"/>
          <w:sz w:val="22"/>
          <w:szCs w:val="22"/>
        </w:rPr>
        <w:t xml:space="preserve">Is responsible for </w:t>
      </w:r>
      <w:r w:rsidR="009A2464" w:rsidRPr="00E4600E">
        <w:rPr>
          <w:rFonts w:cs="Arial"/>
          <w:sz w:val="22"/>
          <w:szCs w:val="22"/>
        </w:rPr>
        <w:t>maintaining</w:t>
      </w:r>
      <w:r w:rsidRPr="00E4600E">
        <w:rPr>
          <w:rFonts w:cs="Arial"/>
          <w:sz w:val="22"/>
          <w:szCs w:val="22"/>
        </w:rPr>
        <w:t xml:space="preserve"> the </w:t>
      </w:r>
      <w:r w:rsidR="009A2464" w:rsidRPr="00E4600E">
        <w:rPr>
          <w:rFonts w:cs="Arial"/>
          <w:sz w:val="22"/>
          <w:szCs w:val="22"/>
        </w:rPr>
        <w:t xml:space="preserve">dates on the </w:t>
      </w:r>
      <w:r w:rsidR="00927F59" w:rsidRPr="00E4600E">
        <w:rPr>
          <w:rFonts w:cs="Arial"/>
          <w:sz w:val="22"/>
          <w:szCs w:val="22"/>
        </w:rPr>
        <w:t xml:space="preserve">ROP Feedback Forms </w:t>
      </w:r>
      <w:r w:rsidR="009A2464" w:rsidRPr="00E4600E">
        <w:rPr>
          <w:rFonts w:cs="Arial"/>
          <w:sz w:val="22"/>
          <w:szCs w:val="22"/>
        </w:rPr>
        <w:t xml:space="preserve">Document Timelines site to project an </w:t>
      </w:r>
      <w:r w:rsidR="00607CE4" w:rsidRPr="00E4600E">
        <w:rPr>
          <w:rFonts w:cs="Arial"/>
          <w:sz w:val="22"/>
          <w:szCs w:val="22"/>
        </w:rPr>
        <w:t xml:space="preserve">anticipated </w:t>
      </w:r>
      <w:r w:rsidR="009A2464" w:rsidRPr="00E4600E">
        <w:rPr>
          <w:rFonts w:cs="Arial"/>
          <w:sz w:val="22"/>
          <w:szCs w:val="22"/>
        </w:rPr>
        <w:t>revision of the document.</w:t>
      </w:r>
    </w:p>
    <w:p w:rsidR="00984938" w:rsidRPr="00E4600E" w:rsidRDefault="00984938" w:rsidP="00E4600E">
      <w:pPr>
        <w:widowControl/>
        <w:tabs>
          <w:tab w:val="left" w:pos="240"/>
          <w:tab w:val="left" w:pos="840"/>
          <w:tab w:val="left" w:pos="2040"/>
          <w:tab w:val="left" w:pos="2640"/>
          <w:tab w:val="left" w:pos="3240"/>
          <w:tab w:val="left" w:pos="3840"/>
          <w:tab w:val="left" w:pos="4440"/>
          <w:tab w:val="left" w:pos="5040"/>
          <w:tab w:val="left" w:pos="5640"/>
          <w:tab w:val="left" w:pos="6240"/>
          <w:tab w:val="left" w:pos="6840"/>
        </w:tabs>
        <w:ind w:left="1080"/>
        <w:rPr>
          <w:rFonts w:cs="Arial"/>
          <w:sz w:val="22"/>
          <w:szCs w:val="22"/>
        </w:rPr>
      </w:pPr>
    </w:p>
    <w:p w:rsidR="001A5895" w:rsidRPr="00E4600E" w:rsidRDefault="009A2464" w:rsidP="00E4600E">
      <w:pPr>
        <w:widowControl/>
        <w:numPr>
          <w:ilvl w:val="1"/>
          <w:numId w:val="19"/>
        </w:numPr>
        <w:tabs>
          <w:tab w:val="left" w:pos="240"/>
          <w:tab w:val="left" w:pos="840"/>
          <w:tab w:val="left" w:pos="2040"/>
          <w:tab w:val="left" w:pos="2640"/>
          <w:tab w:val="left" w:pos="3240"/>
          <w:tab w:val="left" w:pos="3840"/>
          <w:tab w:val="left" w:pos="4440"/>
          <w:tab w:val="left" w:pos="5040"/>
          <w:tab w:val="left" w:pos="5640"/>
          <w:tab w:val="left" w:pos="6240"/>
          <w:tab w:val="left" w:pos="6840"/>
        </w:tabs>
        <w:ind w:hanging="634"/>
        <w:rPr>
          <w:rFonts w:cs="Arial"/>
          <w:sz w:val="22"/>
          <w:szCs w:val="22"/>
        </w:rPr>
      </w:pPr>
      <w:r w:rsidRPr="00E4600E">
        <w:rPr>
          <w:rFonts w:cs="Arial"/>
          <w:sz w:val="22"/>
          <w:szCs w:val="22"/>
        </w:rPr>
        <w:t>I</w:t>
      </w:r>
      <w:r w:rsidR="001A5895" w:rsidRPr="00E4600E">
        <w:rPr>
          <w:rFonts w:cs="Arial"/>
          <w:sz w:val="22"/>
          <w:szCs w:val="22"/>
        </w:rPr>
        <w:t>ncorporate</w:t>
      </w:r>
      <w:r w:rsidRPr="00E4600E">
        <w:rPr>
          <w:rFonts w:cs="Arial"/>
          <w:sz w:val="22"/>
          <w:szCs w:val="22"/>
        </w:rPr>
        <w:t>s</w:t>
      </w:r>
      <w:r w:rsidR="001A5895" w:rsidRPr="00E4600E">
        <w:rPr>
          <w:rFonts w:cs="Arial"/>
          <w:sz w:val="22"/>
          <w:szCs w:val="22"/>
        </w:rPr>
        <w:t xml:space="preserve"> the approved program document changes </w:t>
      </w:r>
      <w:r w:rsidRPr="00E4600E">
        <w:rPr>
          <w:rFonts w:cs="Arial"/>
          <w:sz w:val="22"/>
          <w:szCs w:val="22"/>
        </w:rPr>
        <w:t>following</w:t>
      </w:r>
      <w:r w:rsidR="001A5895" w:rsidRPr="00E4600E">
        <w:rPr>
          <w:rFonts w:cs="Arial"/>
          <w:sz w:val="22"/>
          <w:szCs w:val="22"/>
        </w:rPr>
        <w:t xml:space="preserve"> the guidance of </w:t>
      </w:r>
      <w:r w:rsidR="00605A06" w:rsidRPr="00E4600E">
        <w:rPr>
          <w:rFonts w:cs="Arial"/>
          <w:sz w:val="22"/>
          <w:szCs w:val="22"/>
        </w:rPr>
        <w:t>IMC</w:t>
      </w:r>
      <w:r w:rsidR="001A5895" w:rsidRPr="00E4600E">
        <w:rPr>
          <w:rFonts w:cs="Arial"/>
          <w:sz w:val="22"/>
          <w:szCs w:val="22"/>
        </w:rPr>
        <w:t xml:space="preserve"> 0040, </w:t>
      </w:r>
      <w:r w:rsidR="00605A06" w:rsidRPr="00E4600E">
        <w:rPr>
          <w:rFonts w:cs="Arial"/>
          <w:sz w:val="22"/>
          <w:szCs w:val="22"/>
        </w:rPr>
        <w:t>“</w:t>
      </w:r>
      <w:r w:rsidR="001A5895" w:rsidRPr="00E4600E">
        <w:rPr>
          <w:rFonts w:cs="Arial"/>
          <w:sz w:val="22"/>
          <w:szCs w:val="22"/>
        </w:rPr>
        <w:t>Preparing, Revising, and Issuing Documents for the NRC Inspection Manual</w:t>
      </w:r>
      <w:r w:rsidR="00900991" w:rsidRPr="00E4600E">
        <w:rPr>
          <w:rFonts w:cs="Arial"/>
          <w:sz w:val="22"/>
          <w:szCs w:val="22"/>
        </w:rPr>
        <w:t>.</w:t>
      </w:r>
      <w:r w:rsidR="00605A06" w:rsidRPr="00E4600E">
        <w:rPr>
          <w:rFonts w:cs="Arial"/>
          <w:sz w:val="22"/>
          <w:szCs w:val="22"/>
        </w:rPr>
        <w:t>”</w:t>
      </w:r>
    </w:p>
    <w:p w:rsidR="004C4310" w:rsidRPr="00E4600E" w:rsidRDefault="004C4310" w:rsidP="00E4600E">
      <w:pPr>
        <w:widowControl/>
        <w:tabs>
          <w:tab w:val="left" w:pos="240"/>
          <w:tab w:val="left" w:pos="8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4C4310" w:rsidP="00E4600E">
      <w:pPr>
        <w:widowControl/>
        <w:numPr>
          <w:ilvl w:val="0"/>
          <w:numId w:val="32"/>
        </w:numPr>
        <w:tabs>
          <w:tab w:val="left" w:pos="274"/>
          <w:tab w:val="left" w:pos="806"/>
          <w:tab w:val="left" w:pos="1440"/>
          <w:tab w:val="left" w:pos="2074"/>
          <w:tab w:val="left" w:pos="2707"/>
        </w:tabs>
        <w:ind w:left="807" w:hanging="533"/>
        <w:rPr>
          <w:rFonts w:cs="Arial"/>
          <w:sz w:val="22"/>
          <w:szCs w:val="22"/>
        </w:rPr>
      </w:pPr>
      <w:r w:rsidRPr="00E4600E">
        <w:rPr>
          <w:rFonts w:cs="Arial"/>
          <w:sz w:val="22"/>
          <w:szCs w:val="22"/>
        </w:rPr>
        <w:t xml:space="preserve">The </w:t>
      </w:r>
      <w:r w:rsidR="00AF306E" w:rsidRPr="00E4600E">
        <w:rPr>
          <w:rFonts w:cs="Arial"/>
          <w:sz w:val="22"/>
          <w:szCs w:val="22"/>
        </w:rPr>
        <w:t xml:space="preserve">cognizant </w:t>
      </w:r>
      <w:r w:rsidRPr="00E4600E">
        <w:rPr>
          <w:rFonts w:cs="Arial"/>
          <w:sz w:val="22"/>
          <w:szCs w:val="22"/>
        </w:rPr>
        <w:t xml:space="preserve">branch chief reviews the feedback form, authorizes </w:t>
      </w:r>
      <w:r w:rsidR="00992373" w:rsidRPr="00E4600E">
        <w:rPr>
          <w:rFonts w:cs="Arial"/>
          <w:sz w:val="22"/>
          <w:szCs w:val="22"/>
        </w:rPr>
        <w:t xml:space="preserve">or rejects </w:t>
      </w:r>
      <w:r w:rsidRPr="00E4600E">
        <w:rPr>
          <w:rFonts w:cs="Arial"/>
          <w:sz w:val="22"/>
          <w:szCs w:val="22"/>
        </w:rPr>
        <w:t xml:space="preserve">the </w:t>
      </w:r>
      <w:r w:rsidR="00A67BE2">
        <w:rPr>
          <w:rFonts w:cs="Arial"/>
          <w:sz w:val="22"/>
          <w:szCs w:val="22"/>
        </w:rPr>
        <w:t xml:space="preserve">form </w:t>
      </w:r>
      <w:r w:rsidRPr="00E4600E">
        <w:rPr>
          <w:rFonts w:cs="Arial"/>
          <w:sz w:val="22"/>
          <w:szCs w:val="22"/>
        </w:rPr>
        <w:t xml:space="preserve">by signing </w:t>
      </w:r>
      <w:ins w:id="58" w:author="Author" w:date="2013-03-20T12:04:00Z">
        <w:r w:rsidR="00A67BE2">
          <w:rPr>
            <w:rFonts w:cs="Arial"/>
            <w:sz w:val="22"/>
            <w:szCs w:val="22"/>
          </w:rPr>
          <w:t xml:space="preserve">at </w:t>
        </w:r>
      </w:ins>
      <w:r w:rsidRPr="00E4600E">
        <w:rPr>
          <w:rFonts w:cs="Arial"/>
          <w:sz w:val="22"/>
          <w:szCs w:val="22"/>
        </w:rPr>
        <w:t xml:space="preserve">the </w:t>
      </w:r>
      <w:r w:rsidR="00992373" w:rsidRPr="00E4600E">
        <w:rPr>
          <w:rFonts w:cs="Arial"/>
          <w:sz w:val="22"/>
          <w:szCs w:val="22"/>
        </w:rPr>
        <w:t>HQ Branch Chief</w:t>
      </w:r>
      <w:r w:rsidRPr="00E4600E">
        <w:rPr>
          <w:rFonts w:cs="Arial"/>
          <w:sz w:val="22"/>
          <w:szCs w:val="22"/>
        </w:rPr>
        <w:t xml:space="preserve"> </w:t>
      </w:r>
      <w:proofErr w:type="gramStart"/>
      <w:r w:rsidRPr="00E4600E">
        <w:rPr>
          <w:rFonts w:cs="Arial"/>
          <w:sz w:val="22"/>
          <w:szCs w:val="22"/>
        </w:rPr>
        <w:t>signature</w:t>
      </w:r>
      <w:proofErr w:type="gramEnd"/>
      <w:r w:rsidRPr="00E4600E">
        <w:rPr>
          <w:rFonts w:cs="Arial"/>
          <w:sz w:val="22"/>
          <w:szCs w:val="22"/>
        </w:rPr>
        <w:t xml:space="preserve"> line in Section I, and delivers the feedback form to the ROP Feedback Coordinator</w:t>
      </w:r>
      <w:r w:rsidR="00766ABB" w:rsidRPr="00E4600E">
        <w:rPr>
          <w:rFonts w:cs="Arial"/>
          <w:sz w:val="22"/>
          <w:szCs w:val="22"/>
        </w:rPr>
        <w:t>.</w:t>
      </w:r>
      <w:r w:rsidR="006564DC" w:rsidRPr="00E4600E">
        <w:rPr>
          <w:rFonts w:cs="Arial"/>
          <w:sz w:val="22"/>
          <w:szCs w:val="22"/>
        </w:rPr>
        <w:t xml:space="preserve">  </w:t>
      </w:r>
      <w:r w:rsidR="00AF306E" w:rsidRPr="00E4600E">
        <w:rPr>
          <w:rFonts w:cs="Arial"/>
          <w:sz w:val="22"/>
          <w:szCs w:val="22"/>
        </w:rPr>
        <w:t xml:space="preserve">The branch chief </w:t>
      </w:r>
      <w:ins w:id="59" w:author="Author" w:date="2013-03-20T12:05:00Z">
        <w:r w:rsidR="00A67BE2">
          <w:rPr>
            <w:rFonts w:cs="Arial"/>
            <w:sz w:val="22"/>
            <w:szCs w:val="22"/>
          </w:rPr>
          <w:t xml:space="preserve">is only </w:t>
        </w:r>
        <w:r w:rsidR="00A67BE2" w:rsidRPr="00DB6D90">
          <w:rPr>
            <w:rFonts w:cs="Arial"/>
            <w:sz w:val="22"/>
            <w:szCs w:val="22"/>
          </w:rPr>
          <w:t>required</w:t>
        </w:r>
        <w:r w:rsidR="00A67BE2">
          <w:rPr>
            <w:rFonts w:cs="Arial"/>
            <w:sz w:val="22"/>
            <w:szCs w:val="22"/>
          </w:rPr>
          <w:t xml:space="preserve"> to sign the f</w:t>
        </w:r>
      </w:ins>
      <w:ins w:id="60" w:author="Author" w:date="2013-03-20T12:06:00Z">
        <w:r w:rsidR="00A67BE2">
          <w:rPr>
            <w:rFonts w:cs="Arial"/>
            <w:sz w:val="22"/>
            <w:szCs w:val="22"/>
          </w:rPr>
          <w:t>eedback f</w:t>
        </w:r>
      </w:ins>
      <w:ins w:id="61" w:author="Author" w:date="2013-03-20T12:05:00Z">
        <w:r w:rsidR="00A67BE2">
          <w:rPr>
            <w:rFonts w:cs="Arial"/>
            <w:sz w:val="22"/>
            <w:szCs w:val="22"/>
          </w:rPr>
          <w:t xml:space="preserve">orm if they are rejecting it.  </w:t>
        </w:r>
      </w:ins>
      <w:ins w:id="62" w:author="Author" w:date="2013-03-20T12:09:00Z">
        <w:r w:rsidR="00A67BE2">
          <w:rPr>
            <w:rFonts w:cs="Arial"/>
            <w:sz w:val="22"/>
            <w:szCs w:val="22"/>
          </w:rPr>
          <w:t>(</w:t>
        </w:r>
      </w:ins>
      <w:ins w:id="63" w:author="Author" w:date="2013-03-20T12:08:00Z">
        <w:r w:rsidR="00A67BE2">
          <w:rPr>
            <w:rFonts w:cs="Arial"/>
            <w:sz w:val="22"/>
            <w:szCs w:val="22"/>
          </w:rPr>
          <w:t>However, the technical lead must</w:t>
        </w:r>
      </w:ins>
      <w:ins w:id="64" w:author="Author" w:date="2013-03-20T12:09:00Z">
        <w:r w:rsidR="00A67BE2">
          <w:rPr>
            <w:rFonts w:cs="Arial"/>
            <w:sz w:val="22"/>
            <w:szCs w:val="22"/>
          </w:rPr>
          <w:t xml:space="preserve"> keep the branch chief apprised of </w:t>
        </w:r>
      </w:ins>
      <w:ins w:id="65" w:author="Author" w:date="2013-03-20T12:08:00Z">
        <w:r w:rsidR="00A67BE2">
          <w:rPr>
            <w:rFonts w:cs="Arial"/>
            <w:sz w:val="22"/>
            <w:szCs w:val="22"/>
          </w:rPr>
          <w:t>a</w:t>
        </w:r>
      </w:ins>
      <w:r w:rsidR="00AF306E" w:rsidRPr="00E4600E">
        <w:rPr>
          <w:rFonts w:cs="Arial"/>
          <w:sz w:val="22"/>
          <w:szCs w:val="22"/>
        </w:rPr>
        <w:t xml:space="preserve">ll urgent feedback requests that result in an interruption or delay of the ROP timeline </w:t>
      </w:r>
      <w:ins w:id="66" w:author="Author" w:date="2013-03-20T12:07:00Z">
        <w:r w:rsidR="00A67BE2">
          <w:rPr>
            <w:rFonts w:cs="Arial"/>
            <w:sz w:val="22"/>
            <w:szCs w:val="22"/>
          </w:rPr>
          <w:t>(</w:t>
        </w:r>
      </w:ins>
      <w:r w:rsidR="00AF306E" w:rsidRPr="00E4600E">
        <w:rPr>
          <w:rFonts w:cs="Arial"/>
          <w:sz w:val="22"/>
          <w:szCs w:val="22"/>
        </w:rPr>
        <w:t xml:space="preserve">published on the </w:t>
      </w:r>
      <w:r w:rsidR="00D57328" w:rsidRPr="00E4600E">
        <w:rPr>
          <w:rFonts w:cs="Arial"/>
          <w:sz w:val="22"/>
          <w:szCs w:val="22"/>
        </w:rPr>
        <w:t xml:space="preserve">ROP Feedback Forms </w:t>
      </w:r>
      <w:r w:rsidR="00AF306E" w:rsidRPr="00E4600E">
        <w:rPr>
          <w:rFonts w:cs="Arial"/>
          <w:sz w:val="22"/>
          <w:szCs w:val="22"/>
        </w:rPr>
        <w:t>Document Timelines site</w:t>
      </w:r>
      <w:ins w:id="67" w:author="Author" w:date="2013-03-20T12:07:00Z">
        <w:r w:rsidR="00A67BE2">
          <w:rPr>
            <w:rFonts w:cs="Arial"/>
            <w:sz w:val="22"/>
            <w:szCs w:val="22"/>
          </w:rPr>
          <w:t>)</w:t>
        </w:r>
      </w:ins>
      <w:ins w:id="68" w:author="Author" w:date="2013-03-20T12:09:00Z">
        <w:r w:rsidR="00A67BE2">
          <w:rPr>
            <w:rFonts w:cs="Arial"/>
            <w:sz w:val="22"/>
            <w:szCs w:val="22"/>
          </w:rPr>
          <w:t>)</w:t>
        </w:r>
      </w:ins>
      <w:r w:rsidR="00AF306E" w:rsidRPr="00E4600E">
        <w:rPr>
          <w:rFonts w:cs="Arial"/>
          <w:sz w:val="22"/>
          <w:szCs w:val="22"/>
        </w:rPr>
        <w:t>.</w:t>
      </w:r>
    </w:p>
    <w:p w:rsidR="00CD1CA2" w:rsidRPr="00E4600E" w:rsidRDefault="00CD1CA2" w:rsidP="00E4600E">
      <w:pPr>
        <w:widowControl/>
        <w:tabs>
          <w:tab w:val="left" w:pos="274"/>
          <w:tab w:val="left" w:pos="806"/>
          <w:tab w:val="left" w:pos="1440"/>
          <w:tab w:val="left" w:pos="2074"/>
          <w:tab w:val="left" w:pos="2707"/>
        </w:tabs>
        <w:ind w:left="360"/>
        <w:rPr>
          <w:ins w:id="69" w:author="Author" w:date="2012-11-15T10:12:00Z"/>
          <w:rFonts w:cs="Arial"/>
          <w:sz w:val="22"/>
          <w:szCs w:val="22"/>
        </w:rPr>
        <w:sectPr w:rsidR="00CD1CA2" w:rsidRPr="00E4600E" w:rsidSect="007C0EA2">
          <w:footerReference w:type="default" r:id="rId18"/>
          <w:pgSz w:w="12240" w:h="15840" w:code="1"/>
          <w:pgMar w:top="1440" w:right="1440" w:bottom="1440" w:left="1440" w:header="1440" w:footer="1440" w:gutter="0"/>
          <w:cols w:space="720"/>
          <w:noEndnote/>
          <w:docGrid w:linePitch="326"/>
        </w:sectPr>
      </w:pPr>
    </w:p>
    <w:p w:rsidR="004C4310" w:rsidRPr="00E4600E" w:rsidRDefault="004C4310" w:rsidP="00E4600E">
      <w:pPr>
        <w:widowControl/>
        <w:tabs>
          <w:tab w:val="left" w:pos="274"/>
          <w:tab w:val="left" w:pos="806"/>
          <w:tab w:val="left" w:pos="1440"/>
          <w:tab w:val="left" w:pos="2074"/>
          <w:tab w:val="left" w:pos="2707"/>
        </w:tabs>
        <w:ind w:left="360"/>
        <w:rPr>
          <w:rFonts w:cs="Arial"/>
          <w:sz w:val="22"/>
          <w:szCs w:val="22"/>
        </w:rPr>
      </w:pPr>
    </w:p>
    <w:p w:rsidR="001A5895" w:rsidRPr="00E4600E" w:rsidRDefault="00766ABB" w:rsidP="00E4600E">
      <w:pPr>
        <w:widowControl/>
        <w:tabs>
          <w:tab w:val="left" w:pos="274"/>
          <w:tab w:val="left" w:pos="806"/>
          <w:tab w:val="left" w:pos="1440"/>
          <w:tab w:val="left" w:pos="2074"/>
          <w:tab w:val="left" w:pos="2707"/>
        </w:tabs>
        <w:rPr>
          <w:rFonts w:cs="Arial"/>
          <w:sz w:val="22"/>
          <w:szCs w:val="22"/>
        </w:rPr>
      </w:pPr>
      <w:r w:rsidRPr="00E4600E">
        <w:rPr>
          <w:rFonts w:cs="Arial"/>
          <w:sz w:val="22"/>
          <w:szCs w:val="22"/>
        </w:rPr>
        <w:t>06.04</w:t>
      </w:r>
      <w:r w:rsidR="005E3D32" w:rsidRPr="00E4600E">
        <w:rPr>
          <w:rFonts w:cs="Arial"/>
          <w:sz w:val="22"/>
          <w:szCs w:val="22"/>
        </w:rPr>
        <w:tab/>
      </w:r>
      <w:r w:rsidR="001A5895" w:rsidRPr="00E4600E">
        <w:rPr>
          <w:rFonts w:cs="Arial"/>
          <w:sz w:val="22"/>
          <w:szCs w:val="22"/>
          <w:u w:val="single"/>
        </w:rPr>
        <w:t>Closing ROP Feedback Forms</w:t>
      </w:r>
      <w:r w:rsidR="00967DB0" w:rsidRPr="00E4600E">
        <w:rPr>
          <w:rFonts w:cs="Arial"/>
          <w:sz w:val="22"/>
          <w:szCs w:val="22"/>
        </w:rPr>
        <w:t>.</w:t>
      </w:r>
      <w:r w:rsidR="00A57C19" w:rsidRPr="00E4600E">
        <w:rPr>
          <w:rFonts w:cs="Arial"/>
          <w:sz w:val="22"/>
          <w:szCs w:val="22"/>
          <w:u w:val="single"/>
        </w:rPr>
        <w:fldChar w:fldCharType="begin"/>
      </w:r>
      <w:r w:rsidR="00CF04B7" w:rsidRPr="00E4600E">
        <w:rPr>
          <w:rFonts w:cs="Arial"/>
          <w:sz w:val="22"/>
          <w:szCs w:val="22"/>
          <w:u w:val="single"/>
        </w:rPr>
        <w:instrText xml:space="preserve"> TC "</w:instrText>
      </w:r>
      <w:bookmarkStart w:id="70" w:name="_Toc265230028"/>
      <w:r w:rsidR="00D07CDA" w:rsidRPr="00E4600E">
        <w:rPr>
          <w:rFonts w:cs="Arial"/>
          <w:sz w:val="22"/>
          <w:szCs w:val="22"/>
        </w:rPr>
        <w:instrText>06.04</w:instrText>
      </w:r>
      <w:r w:rsidR="00D07CDA" w:rsidRPr="00E4600E">
        <w:rPr>
          <w:rFonts w:cs="Arial"/>
          <w:sz w:val="22"/>
          <w:szCs w:val="22"/>
        </w:rPr>
        <w:tab/>
        <w:instrText>Closing ROP Feedback Forms</w:instrText>
      </w:r>
      <w:bookmarkEnd w:id="70"/>
      <w:r w:rsidR="00D07CDA" w:rsidRPr="00E4600E">
        <w:rPr>
          <w:rFonts w:cs="Arial"/>
          <w:sz w:val="22"/>
          <w:szCs w:val="22"/>
          <w:u w:val="single"/>
        </w:rPr>
        <w:instrText xml:space="preserve"> </w:instrText>
      </w:r>
      <w:r w:rsidR="00CF04B7" w:rsidRPr="00E4600E">
        <w:rPr>
          <w:rFonts w:cs="Arial"/>
          <w:sz w:val="22"/>
          <w:szCs w:val="22"/>
          <w:u w:val="single"/>
        </w:rPr>
        <w:instrText xml:space="preserve">" \f C \l "2" </w:instrText>
      </w:r>
      <w:r w:rsidR="00A57C19" w:rsidRPr="00E4600E">
        <w:rPr>
          <w:rFonts w:cs="Arial"/>
          <w:sz w:val="22"/>
          <w:szCs w:val="22"/>
          <w:u w:val="single"/>
        </w:rPr>
        <w:fldChar w:fldCharType="end"/>
      </w:r>
      <w:r w:rsidR="001A5895" w:rsidRPr="00E4600E">
        <w:rPr>
          <w:rFonts w:cs="Arial"/>
          <w:sz w:val="22"/>
          <w:szCs w:val="22"/>
        </w:rPr>
        <w:t xml:space="preserve">  IRIB closes a</w:t>
      </w:r>
      <w:r w:rsidR="00605A06" w:rsidRPr="00E4600E">
        <w:rPr>
          <w:rFonts w:cs="Arial"/>
          <w:sz w:val="22"/>
          <w:szCs w:val="22"/>
        </w:rPr>
        <w:t>n</w:t>
      </w:r>
      <w:r w:rsidR="001A5895" w:rsidRPr="00E4600E">
        <w:rPr>
          <w:rFonts w:cs="Arial"/>
          <w:sz w:val="22"/>
          <w:szCs w:val="22"/>
        </w:rPr>
        <w:t xml:space="preserve"> ROP feedback form</w:t>
      </w:r>
      <w:r w:rsidR="006822EF" w:rsidRPr="00E4600E">
        <w:rPr>
          <w:rFonts w:cs="Arial"/>
          <w:sz w:val="22"/>
          <w:szCs w:val="22"/>
        </w:rPr>
        <w:t xml:space="preserve"> upon receipt of approval </w:t>
      </w:r>
      <w:ins w:id="71" w:author="Author" w:date="2013-03-20T12:14:00Z">
        <w:r w:rsidR="00DB6D90">
          <w:rPr>
            <w:rFonts w:cs="Arial"/>
            <w:sz w:val="22"/>
            <w:szCs w:val="22"/>
          </w:rPr>
          <w:t xml:space="preserve">or rejection </w:t>
        </w:r>
      </w:ins>
      <w:r w:rsidR="006822EF" w:rsidRPr="00E4600E">
        <w:rPr>
          <w:rFonts w:cs="Arial"/>
          <w:sz w:val="22"/>
          <w:szCs w:val="22"/>
        </w:rPr>
        <w:t xml:space="preserve">from the cognizant </w:t>
      </w:r>
      <w:r w:rsidR="00AF306E" w:rsidRPr="00E4600E">
        <w:rPr>
          <w:rFonts w:cs="Arial"/>
          <w:sz w:val="22"/>
          <w:szCs w:val="22"/>
        </w:rPr>
        <w:t xml:space="preserve">branch chief </w:t>
      </w:r>
      <w:r w:rsidR="006822EF" w:rsidRPr="00E4600E">
        <w:rPr>
          <w:rFonts w:cs="Arial"/>
          <w:sz w:val="22"/>
          <w:szCs w:val="22"/>
        </w:rPr>
        <w:t>when no change is necessary to the document in question</w:t>
      </w:r>
      <w:r w:rsidR="004A30D3" w:rsidRPr="00E4600E">
        <w:rPr>
          <w:rFonts w:cs="Arial"/>
          <w:sz w:val="22"/>
          <w:szCs w:val="22"/>
        </w:rPr>
        <w:t>.</w:t>
      </w:r>
      <w:r w:rsidR="001A5895" w:rsidRPr="00E4600E">
        <w:rPr>
          <w:rFonts w:cs="Arial"/>
          <w:sz w:val="22"/>
          <w:szCs w:val="22"/>
        </w:rPr>
        <w:t xml:space="preserve">  </w:t>
      </w:r>
      <w:r w:rsidR="00CF0129" w:rsidRPr="00E4600E">
        <w:rPr>
          <w:rFonts w:cs="Arial"/>
          <w:sz w:val="22"/>
          <w:szCs w:val="22"/>
        </w:rPr>
        <w:t>When a change is necessary in the ROP document, t</w:t>
      </w:r>
      <w:r w:rsidR="001A5895" w:rsidRPr="00E4600E">
        <w:rPr>
          <w:rFonts w:cs="Arial"/>
          <w:sz w:val="22"/>
          <w:szCs w:val="22"/>
        </w:rPr>
        <w:t>he ROP Feedback Coordinator continue</w:t>
      </w:r>
      <w:r w:rsidR="007C0EA2" w:rsidRPr="00E4600E">
        <w:rPr>
          <w:rFonts w:cs="Arial"/>
          <w:sz w:val="22"/>
          <w:szCs w:val="22"/>
        </w:rPr>
        <w:t>s</w:t>
      </w:r>
      <w:r w:rsidR="001A5895" w:rsidRPr="00E4600E">
        <w:rPr>
          <w:rFonts w:cs="Arial"/>
          <w:sz w:val="22"/>
          <w:szCs w:val="22"/>
        </w:rPr>
        <w:t xml:space="preserve"> to electronically track feedback issues </w:t>
      </w:r>
      <w:r w:rsidR="00984938" w:rsidRPr="00E4600E">
        <w:rPr>
          <w:rFonts w:cs="Arial"/>
          <w:sz w:val="22"/>
          <w:szCs w:val="22"/>
        </w:rPr>
        <w:t xml:space="preserve">until the </w:t>
      </w:r>
      <w:r w:rsidR="008806F9" w:rsidRPr="00E4600E">
        <w:rPr>
          <w:rFonts w:cs="Arial"/>
          <w:sz w:val="22"/>
          <w:szCs w:val="22"/>
        </w:rPr>
        <w:t xml:space="preserve">IMC </w:t>
      </w:r>
      <w:r w:rsidR="001A5895" w:rsidRPr="00E4600E">
        <w:rPr>
          <w:rFonts w:cs="Arial"/>
          <w:sz w:val="22"/>
          <w:szCs w:val="22"/>
        </w:rPr>
        <w:t xml:space="preserve">or </w:t>
      </w:r>
      <w:r w:rsidR="006564DC" w:rsidRPr="00E4600E">
        <w:rPr>
          <w:rFonts w:cs="Arial"/>
          <w:sz w:val="22"/>
          <w:szCs w:val="22"/>
        </w:rPr>
        <w:t>I</w:t>
      </w:r>
      <w:r w:rsidR="008806F9" w:rsidRPr="00E4600E">
        <w:rPr>
          <w:rFonts w:cs="Arial"/>
          <w:sz w:val="22"/>
          <w:szCs w:val="22"/>
        </w:rPr>
        <w:t>P</w:t>
      </w:r>
      <w:r w:rsidR="006564DC" w:rsidRPr="00E4600E">
        <w:rPr>
          <w:rFonts w:cs="Arial"/>
          <w:sz w:val="22"/>
          <w:szCs w:val="22"/>
        </w:rPr>
        <w:t xml:space="preserve"> </w:t>
      </w:r>
      <w:r w:rsidR="001A5895" w:rsidRPr="00E4600E">
        <w:rPr>
          <w:rFonts w:cs="Arial"/>
          <w:sz w:val="22"/>
          <w:szCs w:val="22"/>
        </w:rPr>
        <w:t xml:space="preserve">is </w:t>
      </w:r>
      <w:r w:rsidR="00984938" w:rsidRPr="00E4600E">
        <w:rPr>
          <w:rFonts w:cs="Arial"/>
          <w:sz w:val="22"/>
          <w:szCs w:val="22"/>
        </w:rPr>
        <w:t>revised</w:t>
      </w:r>
      <w:r w:rsidR="004C4310" w:rsidRPr="00E4600E">
        <w:rPr>
          <w:rFonts w:cs="Arial"/>
          <w:sz w:val="22"/>
          <w:szCs w:val="22"/>
        </w:rPr>
        <w:t xml:space="preserve">.  </w:t>
      </w:r>
      <w:r w:rsidR="007C0EA2" w:rsidRPr="00E4600E">
        <w:rPr>
          <w:rFonts w:cs="Arial"/>
          <w:sz w:val="22"/>
          <w:szCs w:val="22"/>
        </w:rPr>
        <w:t xml:space="preserve">Prior to issuing </w:t>
      </w:r>
      <w:r w:rsidR="001A5895" w:rsidRPr="00E4600E">
        <w:rPr>
          <w:rFonts w:cs="Arial"/>
          <w:sz w:val="22"/>
          <w:szCs w:val="22"/>
        </w:rPr>
        <w:t xml:space="preserve">the </w:t>
      </w:r>
      <w:r w:rsidR="00D62DF7" w:rsidRPr="00E4600E">
        <w:rPr>
          <w:rFonts w:cs="Arial"/>
          <w:sz w:val="22"/>
          <w:szCs w:val="22"/>
        </w:rPr>
        <w:t xml:space="preserve">revised </w:t>
      </w:r>
      <w:r w:rsidR="00605A06" w:rsidRPr="00E4600E">
        <w:rPr>
          <w:rFonts w:cs="Arial"/>
          <w:sz w:val="22"/>
          <w:szCs w:val="22"/>
        </w:rPr>
        <w:t>I</w:t>
      </w:r>
      <w:r w:rsidR="008806F9" w:rsidRPr="00E4600E">
        <w:rPr>
          <w:rFonts w:cs="Arial"/>
          <w:sz w:val="22"/>
          <w:szCs w:val="22"/>
        </w:rPr>
        <w:t>MC</w:t>
      </w:r>
      <w:r w:rsidR="001A5895" w:rsidRPr="00E4600E">
        <w:rPr>
          <w:rFonts w:cs="Arial"/>
          <w:sz w:val="22"/>
          <w:szCs w:val="22"/>
        </w:rPr>
        <w:t xml:space="preserve"> or </w:t>
      </w:r>
      <w:r w:rsidR="00605A06" w:rsidRPr="00E4600E">
        <w:rPr>
          <w:rFonts w:cs="Arial"/>
          <w:sz w:val="22"/>
          <w:szCs w:val="22"/>
        </w:rPr>
        <w:t>I</w:t>
      </w:r>
      <w:r w:rsidR="008806F9" w:rsidRPr="00E4600E">
        <w:rPr>
          <w:rFonts w:cs="Arial"/>
          <w:sz w:val="22"/>
          <w:szCs w:val="22"/>
        </w:rPr>
        <w:t>P</w:t>
      </w:r>
      <w:r w:rsidR="007C0EA2" w:rsidRPr="00E4600E">
        <w:rPr>
          <w:rFonts w:cs="Arial"/>
          <w:sz w:val="22"/>
          <w:szCs w:val="22"/>
        </w:rPr>
        <w:t>,</w:t>
      </w:r>
      <w:r w:rsidR="001A5895" w:rsidRPr="00E4600E">
        <w:rPr>
          <w:rFonts w:cs="Arial"/>
          <w:sz w:val="22"/>
          <w:szCs w:val="22"/>
        </w:rPr>
        <w:t xml:space="preserve"> the ROP Feedback Coordinator will </w:t>
      </w:r>
      <w:r w:rsidR="007C0EA2" w:rsidRPr="00E4600E">
        <w:rPr>
          <w:rFonts w:cs="Arial"/>
          <w:sz w:val="22"/>
          <w:szCs w:val="22"/>
        </w:rPr>
        <w:t xml:space="preserve">work with the document lead to </w:t>
      </w:r>
      <w:r w:rsidR="001A5895" w:rsidRPr="00E4600E">
        <w:rPr>
          <w:rFonts w:cs="Arial"/>
          <w:sz w:val="22"/>
          <w:szCs w:val="22"/>
        </w:rPr>
        <w:t>close the feedback form</w:t>
      </w:r>
      <w:r w:rsidR="007C0EA2" w:rsidRPr="00E4600E">
        <w:rPr>
          <w:rFonts w:cs="Arial"/>
          <w:sz w:val="22"/>
          <w:szCs w:val="22"/>
        </w:rPr>
        <w:t>, and add it to ADAMS</w:t>
      </w:r>
      <w:r w:rsidR="00B67D6C" w:rsidRPr="00E4600E">
        <w:rPr>
          <w:rFonts w:cs="Arial"/>
          <w:sz w:val="22"/>
          <w:szCs w:val="22"/>
        </w:rPr>
        <w:t>.</w:t>
      </w:r>
      <w:r w:rsidR="001A5895" w:rsidRPr="00E4600E">
        <w:rPr>
          <w:rFonts w:cs="Arial"/>
          <w:sz w:val="22"/>
          <w:szCs w:val="22"/>
        </w:rPr>
        <w:t xml:space="preserve">  IMC 0608 describes the process for resolving performance indicator issues that are documented on ROP feedback forms.</w:t>
      </w: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1A5895" w:rsidRPr="00E4600E" w:rsidRDefault="001A5895" w:rsidP="00E4600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p w:rsidR="005F1867" w:rsidRPr="00E4600E" w:rsidRDefault="001A5895" w:rsidP="00E4600E">
      <w:pPr>
        <w:widowControl/>
        <w:tabs>
          <w:tab w:val="center" w:pos="4680"/>
          <w:tab w:val="left" w:pos="5040"/>
          <w:tab w:val="left" w:pos="5640"/>
          <w:tab w:val="left" w:pos="6240"/>
          <w:tab w:val="left" w:pos="6840"/>
        </w:tabs>
        <w:jc w:val="center"/>
        <w:rPr>
          <w:rFonts w:cs="Arial"/>
          <w:sz w:val="22"/>
          <w:szCs w:val="22"/>
        </w:rPr>
      </w:pPr>
      <w:r w:rsidRPr="00E4600E">
        <w:rPr>
          <w:rFonts w:cs="Arial"/>
          <w:sz w:val="22"/>
          <w:szCs w:val="22"/>
        </w:rPr>
        <w:t>END</w:t>
      </w:r>
    </w:p>
    <w:p w:rsidR="00FF1773" w:rsidRDefault="00FF1773" w:rsidP="00E4600E">
      <w:pPr>
        <w:widowControl/>
        <w:tabs>
          <w:tab w:val="left" w:pos="2016"/>
          <w:tab w:val="center" w:pos="4680"/>
          <w:tab w:val="left" w:pos="5040"/>
          <w:tab w:val="left" w:pos="5640"/>
          <w:tab w:val="left" w:pos="6240"/>
          <w:tab w:val="left" w:pos="6840"/>
        </w:tabs>
        <w:rPr>
          <w:rFonts w:cs="Arial"/>
          <w:sz w:val="22"/>
          <w:szCs w:val="22"/>
        </w:rPr>
        <w:sectPr w:rsidR="00FF1773" w:rsidSect="007C0EA2">
          <w:footerReference w:type="default" r:id="rId19"/>
          <w:pgSz w:w="12240" w:h="15840" w:code="1"/>
          <w:pgMar w:top="1440" w:right="1440" w:bottom="1440" w:left="1440" w:header="1440" w:footer="1440" w:gutter="0"/>
          <w:cols w:space="720"/>
          <w:noEndnote/>
          <w:docGrid w:linePitch="326"/>
        </w:sectPr>
      </w:pPr>
    </w:p>
    <w:p w:rsidR="00FF1773" w:rsidRDefault="00FF1773" w:rsidP="00E4600E">
      <w:pPr>
        <w:widowControl/>
        <w:tabs>
          <w:tab w:val="left" w:pos="2016"/>
          <w:tab w:val="center" w:pos="4680"/>
          <w:tab w:val="left" w:pos="5040"/>
          <w:tab w:val="left" w:pos="5640"/>
          <w:tab w:val="left" w:pos="6240"/>
          <w:tab w:val="left" w:pos="6840"/>
        </w:tabs>
        <w:rPr>
          <w:rFonts w:cs="Arial"/>
          <w:sz w:val="22"/>
          <w:szCs w:val="22"/>
        </w:rPr>
        <w:sectPr w:rsidR="00FF1773" w:rsidSect="008D191C">
          <w:footerReference w:type="default" r:id="rId20"/>
          <w:type w:val="continuous"/>
          <w:pgSz w:w="12240" w:h="15840"/>
          <w:pgMar w:top="1080" w:right="1440" w:bottom="720" w:left="1440" w:header="634" w:footer="720" w:gutter="0"/>
          <w:cols w:space="720"/>
          <w:noEndnote/>
          <w:docGrid w:linePitch="326"/>
        </w:sectPr>
      </w:pPr>
    </w:p>
    <w:tbl>
      <w:tblPr>
        <w:tblpPr w:leftFromText="180" w:rightFromText="180" w:vertAnchor="text" w:horzAnchor="margin" w:tblpY="461"/>
        <w:tblW w:w="9615" w:type="dxa"/>
        <w:tblBorders>
          <w:top w:val="single" w:sz="8" w:space="0" w:color="000000"/>
          <w:left w:val="single" w:sz="8" w:space="0" w:color="000000"/>
          <w:bottom w:val="single" w:sz="8" w:space="0" w:color="000000"/>
          <w:right w:val="single" w:sz="8" w:space="0" w:color="000000"/>
        </w:tblBorders>
        <w:tblLayout w:type="fixed"/>
        <w:tblCellMar>
          <w:top w:w="58" w:type="dxa"/>
          <w:left w:w="120" w:type="dxa"/>
          <w:right w:w="120" w:type="dxa"/>
        </w:tblCellMar>
        <w:tblLook w:val="0000" w:firstRow="0" w:lastRow="0" w:firstColumn="0" w:lastColumn="0" w:noHBand="0" w:noVBand="0"/>
      </w:tblPr>
      <w:tblGrid>
        <w:gridCol w:w="1748"/>
        <w:gridCol w:w="633"/>
        <w:gridCol w:w="22"/>
        <w:gridCol w:w="249"/>
        <w:gridCol w:w="261"/>
        <w:gridCol w:w="1276"/>
        <w:gridCol w:w="618"/>
        <w:gridCol w:w="1733"/>
        <w:gridCol w:w="670"/>
        <w:gridCol w:w="1771"/>
        <w:gridCol w:w="634"/>
      </w:tblGrid>
      <w:tr w:rsidR="00141CF7" w:rsidTr="00141CF7">
        <w:trPr>
          <w:trHeight w:val="564"/>
        </w:trPr>
        <w:tc>
          <w:tcPr>
            <w:tcW w:w="2381" w:type="dxa"/>
            <w:gridSpan w:val="2"/>
            <w:tcBorders>
              <w:top w:val="nil"/>
              <w:left w:val="nil"/>
              <w:bottom w:val="nil"/>
              <w:right w:val="single" w:sz="4" w:space="0" w:color="auto"/>
            </w:tcBorders>
          </w:tcPr>
          <w:p w:rsidR="00141CF7" w:rsidRPr="00DE611B"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
                <w:bCs/>
              </w:rPr>
            </w:pPr>
            <w:r>
              <w:rPr>
                <w:b/>
                <w:bCs/>
                <w:sz w:val="22"/>
                <w:szCs w:val="22"/>
              </w:rPr>
              <w:lastRenderedPageBreak/>
              <w:t>Feedback Form No</w:t>
            </w:r>
            <w:r>
              <w:rPr>
                <w:sz w:val="22"/>
                <w:szCs w:val="22"/>
              </w:rPr>
              <w:t>.</w:t>
            </w:r>
          </w:p>
        </w:tc>
        <w:tc>
          <w:tcPr>
            <w:tcW w:w="7234" w:type="dxa"/>
            <w:gridSpan w:val="9"/>
            <w:tcBorders>
              <w:top w:val="single" w:sz="8" w:space="0" w:color="000000"/>
              <w:left w:val="single" w:sz="4" w:space="0" w:color="auto"/>
              <w:bottom w:val="single" w:sz="4" w:space="0" w:color="auto"/>
              <w:right w:val="single" w:sz="4" w:space="0" w:color="auto"/>
            </w:tcBorders>
          </w:tcPr>
          <w:p w:rsidR="00141CF7"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sz w:val="22"/>
                <w:szCs w:val="22"/>
              </w:rPr>
            </w:pPr>
          </w:p>
          <w:p w:rsidR="00141CF7" w:rsidRPr="00DE611B"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b/>
                <w:bCs/>
              </w:rPr>
            </w:pPr>
            <w:r>
              <w:rPr>
                <w:rFonts w:cs="Arial"/>
                <w:sz w:val="16"/>
                <w:szCs w:val="16"/>
              </w:rPr>
              <w:t>(provided by IRIB)</w:t>
            </w:r>
          </w:p>
        </w:tc>
      </w:tr>
      <w:tr w:rsidR="00141CF7" w:rsidTr="00141CF7">
        <w:trPr>
          <w:trHeight w:val="146"/>
        </w:trPr>
        <w:tc>
          <w:tcPr>
            <w:tcW w:w="9615" w:type="dxa"/>
            <w:gridSpan w:val="11"/>
            <w:tcBorders>
              <w:top w:val="nil"/>
              <w:left w:val="nil"/>
              <w:bottom w:val="single" w:sz="4" w:space="0" w:color="auto"/>
              <w:right w:val="nil"/>
            </w:tcBorders>
          </w:tcPr>
          <w:p w:rsidR="00141CF7" w:rsidRPr="0080550B"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
                <w:bCs/>
                <w:sz w:val="16"/>
                <w:szCs w:val="16"/>
              </w:rPr>
            </w:pPr>
          </w:p>
        </w:tc>
      </w:tr>
      <w:tr w:rsidR="00141CF7" w:rsidTr="00141CF7">
        <w:trPr>
          <w:trHeight w:val="244"/>
        </w:trPr>
        <w:tc>
          <w:tcPr>
            <w:tcW w:w="9615" w:type="dxa"/>
            <w:gridSpan w:val="11"/>
            <w:tcBorders>
              <w:top w:val="single" w:sz="4" w:space="0" w:color="auto"/>
              <w:bottom w:val="single" w:sz="4" w:space="0" w:color="auto"/>
            </w:tcBorders>
            <w:vAlign w:val="center"/>
          </w:tcPr>
          <w:p w:rsidR="00141CF7" w:rsidRPr="00E4600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b/>
                <w:bCs/>
                <w:sz w:val="22"/>
                <w:szCs w:val="22"/>
              </w:rPr>
            </w:pPr>
            <w:r w:rsidRPr="00E4600E">
              <w:rPr>
                <w:rFonts w:cs="Arial"/>
                <w:b/>
                <w:bCs/>
                <w:sz w:val="22"/>
                <w:szCs w:val="22"/>
              </w:rPr>
              <w:t>INSTRUCTIONS:</w:t>
            </w:r>
          </w:p>
        </w:tc>
      </w:tr>
      <w:tr w:rsidR="00141CF7" w:rsidTr="00141CF7">
        <w:trPr>
          <w:trHeight w:val="644"/>
        </w:trPr>
        <w:tc>
          <w:tcPr>
            <w:tcW w:w="9615" w:type="dxa"/>
            <w:gridSpan w:val="11"/>
            <w:tcBorders>
              <w:top w:val="single" w:sz="4" w:space="0" w:color="auto"/>
              <w:bottom w:val="single" w:sz="4" w:space="0" w:color="auto"/>
            </w:tcBorders>
          </w:tcPr>
          <w:p w:rsidR="00141CF7" w:rsidRPr="0025486D"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18"/>
                <w:szCs w:val="18"/>
              </w:rPr>
            </w:pPr>
            <w:r w:rsidRPr="0025486D">
              <w:rPr>
                <w:rFonts w:cs="Arial"/>
                <w:sz w:val="18"/>
                <w:szCs w:val="18"/>
              </w:rPr>
              <w:t>Each feedback form should address only one (1) issue.</w:t>
            </w:r>
          </w:p>
          <w:p w:rsidR="00141CF7" w:rsidRPr="0025486D"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18"/>
                <w:szCs w:val="18"/>
              </w:rPr>
            </w:pPr>
            <w:r w:rsidRPr="0025486D">
              <w:rPr>
                <w:rFonts w:cs="Arial"/>
                <w:sz w:val="18"/>
                <w:szCs w:val="18"/>
              </w:rPr>
              <w:t xml:space="preserve">Originator: </w:t>
            </w:r>
            <w:r w:rsidR="00BF483A">
              <w:rPr>
                <w:rFonts w:cs="Arial"/>
                <w:sz w:val="18"/>
                <w:szCs w:val="18"/>
              </w:rPr>
              <w:t xml:space="preserve"> </w:t>
            </w:r>
            <w:r w:rsidRPr="0025486D">
              <w:rPr>
                <w:rFonts w:cs="Arial"/>
                <w:sz w:val="18"/>
                <w:szCs w:val="18"/>
              </w:rPr>
              <w:t>Complete Sections A through E and email form to your supervisor.</w:t>
            </w:r>
          </w:p>
          <w:p w:rsidR="00141CF7"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r w:rsidRPr="0025486D">
              <w:rPr>
                <w:rFonts w:cs="Arial"/>
                <w:sz w:val="18"/>
                <w:szCs w:val="18"/>
              </w:rPr>
              <w:t xml:space="preserve">Supervisor: </w:t>
            </w:r>
            <w:r w:rsidR="00BF483A">
              <w:rPr>
                <w:rFonts w:cs="Arial"/>
                <w:sz w:val="18"/>
                <w:szCs w:val="18"/>
              </w:rPr>
              <w:t xml:space="preserve"> </w:t>
            </w:r>
            <w:r w:rsidRPr="0025486D">
              <w:rPr>
                <w:rFonts w:cs="Arial"/>
                <w:sz w:val="18"/>
                <w:szCs w:val="18"/>
              </w:rPr>
              <w:t xml:space="preserve">Complete Section F; then email to the </w:t>
            </w:r>
            <w:r w:rsidRPr="0080550B">
              <w:rPr>
                <w:rFonts w:cs="Arial"/>
                <w:b/>
                <w:sz w:val="18"/>
                <w:szCs w:val="18"/>
              </w:rPr>
              <w:t>ROP_Feedback.Resource@nrc.gov</w:t>
            </w:r>
            <w:r w:rsidRPr="0025486D">
              <w:rPr>
                <w:rFonts w:cs="Arial"/>
                <w:sz w:val="18"/>
                <w:szCs w:val="18"/>
              </w:rPr>
              <w:t xml:space="preserve"> </w:t>
            </w:r>
            <w:ins w:id="72" w:author="Author" w:date="2013-03-20T11:58:00Z">
              <w:r w:rsidR="0080550B">
                <w:rPr>
                  <w:rFonts w:cs="Arial"/>
                  <w:sz w:val="18"/>
                  <w:szCs w:val="18"/>
                </w:rPr>
                <w:t xml:space="preserve">e-mail address </w:t>
              </w:r>
            </w:ins>
            <w:r w:rsidRPr="0025486D">
              <w:rPr>
                <w:rFonts w:cs="Arial"/>
                <w:sz w:val="18"/>
                <w:szCs w:val="18"/>
              </w:rPr>
              <w:t>and originator.</w:t>
            </w:r>
          </w:p>
        </w:tc>
      </w:tr>
      <w:tr w:rsidR="00141CF7" w:rsidTr="00141CF7">
        <w:trPr>
          <w:trHeight w:val="269"/>
        </w:trPr>
        <w:tc>
          <w:tcPr>
            <w:tcW w:w="9615" w:type="dxa"/>
            <w:gridSpan w:val="11"/>
            <w:tcBorders>
              <w:top w:val="single" w:sz="4" w:space="0" w:color="auto"/>
              <w:left w:val="single" w:sz="4" w:space="0" w:color="auto"/>
              <w:bottom w:val="nil"/>
              <w:right w:val="single" w:sz="4" w:space="0" w:color="auto"/>
            </w:tcBorders>
            <w:vAlign w:val="center"/>
          </w:tcPr>
          <w:p w:rsidR="00141CF7" w:rsidRPr="00E4600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E4600E">
              <w:rPr>
                <w:rFonts w:cs="Arial"/>
                <w:b/>
                <w:bCs/>
                <w:sz w:val="22"/>
                <w:szCs w:val="22"/>
              </w:rPr>
              <w:t>SECTION A:  NUMBER AND TITLE</w:t>
            </w:r>
          </w:p>
        </w:tc>
      </w:tr>
      <w:tr w:rsidR="00141CF7" w:rsidTr="00141CF7">
        <w:trPr>
          <w:trHeight w:val="269"/>
        </w:trPr>
        <w:tc>
          <w:tcPr>
            <w:tcW w:w="9615" w:type="dxa"/>
            <w:gridSpan w:val="11"/>
            <w:tcBorders>
              <w:top w:val="single" w:sz="4" w:space="0" w:color="auto"/>
              <w:left w:val="single" w:sz="4" w:space="0" w:color="auto"/>
              <w:bottom w:val="nil"/>
              <w:right w:val="single" w:sz="4" w:space="0" w:color="auto"/>
            </w:tcBorders>
          </w:tcPr>
          <w:p w:rsidR="00141CF7" w:rsidRPr="006015E7"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18"/>
                <w:szCs w:val="18"/>
              </w:rPr>
            </w:pPr>
            <w:r>
              <w:rPr>
                <w:rFonts w:cs="Arial"/>
                <w:sz w:val="18"/>
                <w:szCs w:val="18"/>
              </w:rPr>
              <w:t>(Enter the Number, Title, and Issue Date of the Inspection Manual Chapter (IMC), Inspection Procedure (IP), or Performance Indicator (PI).</w:t>
            </w:r>
          </w:p>
        </w:tc>
      </w:tr>
      <w:tr w:rsidR="00141CF7" w:rsidTr="00141CF7">
        <w:trPr>
          <w:trHeight w:val="293"/>
        </w:trPr>
        <w:tc>
          <w:tcPr>
            <w:tcW w:w="2652" w:type="dxa"/>
            <w:gridSpan w:val="4"/>
            <w:tcBorders>
              <w:top w:val="nil"/>
              <w:left w:val="single" w:sz="4" w:space="0" w:color="auto"/>
              <w:bottom w:val="nil"/>
              <w:right w:val="nil"/>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Pr>
                <w:rFonts w:cs="Arial"/>
                <w:bCs/>
                <w:sz w:val="22"/>
                <w:szCs w:val="22"/>
              </w:rPr>
              <w:t>IMC/IP</w:t>
            </w:r>
            <w:r>
              <w:rPr>
                <w:rFonts w:cs="Arial"/>
                <w:sz w:val="22"/>
                <w:szCs w:val="22"/>
              </w:rPr>
              <w:t xml:space="preserve"> Number &amp;</w:t>
            </w:r>
            <w:r w:rsidRPr="00BA0C9E">
              <w:rPr>
                <w:rFonts w:cs="Arial"/>
                <w:sz w:val="22"/>
                <w:szCs w:val="22"/>
              </w:rPr>
              <w:t xml:space="preserve"> Title</w:t>
            </w:r>
          </w:p>
        </w:tc>
        <w:tc>
          <w:tcPr>
            <w:tcW w:w="261" w:type="dxa"/>
            <w:tcBorders>
              <w:top w:val="nil"/>
              <w:left w:val="nil"/>
              <w:bottom w:val="nil"/>
              <w:right w:val="single" w:sz="4" w:space="0" w:color="auto"/>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p>
        </w:tc>
        <w:tc>
          <w:tcPr>
            <w:tcW w:w="6702" w:type="dxa"/>
            <w:gridSpan w:val="6"/>
            <w:tcBorders>
              <w:top w:val="single" w:sz="4" w:space="0" w:color="auto"/>
              <w:left w:val="nil"/>
              <w:bottom w:val="nil"/>
              <w:right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r w:rsidR="00141CF7" w:rsidTr="00141CF7">
        <w:trPr>
          <w:trHeight w:val="293"/>
        </w:trPr>
        <w:tc>
          <w:tcPr>
            <w:tcW w:w="2652" w:type="dxa"/>
            <w:gridSpan w:val="4"/>
            <w:tcBorders>
              <w:top w:val="nil"/>
              <w:left w:val="single" w:sz="4" w:space="0" w:color="auto"/>
              <w:bottom w:val="nil"/>
              <w:right w:val="nil"/>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sidRPr="00BA0C9E">
              <w:rPr>
                <w:rFonts w:cs="Arial"/>
                <w:sz w:val="22"/>
                <w:szCs w:val="22"/>
              </w:rPr>
              <w:t>Issue Date</w:t>
            </w:r>
          </w:p>
        </w:tc>
        <w:tc>
          <w:tcPr>
            <w:tcW w:w="261" w:type="dxa"/>
            <w:tcBorders>
              <w:top w:val="nil"/>
              <w:left w:val="nil"/>
              <w:bottom w:val="nil"/>
              <w:right w:val="single" w:sz="4" w:space="0" w:color="auto"/>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p>
        </w:tc>
        <w:tc>
          <w:tcPr>
            <w:tcW w:w="6702" w:type="dxa"/>
            <w:gridSpan w:val="6"/>
            <w:tcBorders>
              <w:top w:val="single" w:sz="4" w:space="0" w:color="auto"/>
              <w:left w:val="nil"/>
              <w:bottom w:val="nil"/>
              <w:right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r w:rsidR="00141CF7" w:rsidTr="00141CF7">
        <w:trPr>
          <w:trHeight w:val="293"/>
        </w:trPr>
        <w:tc>
          <w:tcPr>
            <w:tcW w:w="2652" w:type="dxa"/>
            <w:gridSpan w:val="4"/>
            <w:tcBorders>
              <w:top w:val="nil"/>
              <w:left w:val="single" w:sz="4" w:space="0" w:color="auto"/>
              <w:bottom w:val="single" w:sz="4" w:space="0" w:color="auto"/>
              <w:right w:val="nil"/>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sidRPr="00BA0C9E">
              <w:rPr>
                <w:rFonts w:cs="Arial"/>
                <w:sz w:val="22"/>
                <w:szCs w:val="22"/>
              </w:rPr>
              <w:t>Performance Indicator Flag (i.e. MS01):</w:t>
            </w:r>
          </w:p>
        </w:tc>
        <w:tc>
          <w:tcPr>
            <w:tcW w:w="261" w:type="dxa"/>
            <w:tcBorders>
              <w:top w:val="nil"/>
              <w:left w:val="nil"/>
              <w:bottom w:val="single" w:sz="4" w:space="0" w:color="auto"/>
              <w:right w:val="single" w:sz="4" w:space="0" w:color="auto"/>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p>
        </w:tc>
        <w:tc>
          <w:tcPr>
            <w:tcW w:w="6702" w:type="dxa"/>
            <w:gridSpan w:val="6"/>
            <w:tcBorders>
              <w:top w:val="single" w:sz="4" w:space="0" w:color="auto"/>
              <w:left w:val="nil"/>
              <w:bottom w:val="single" w:sz="4" w:space="0" w:color="auto"/>
              <w:right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r w:rsidR="00141CF7" w:rsidTr="00141CF7">
        <w:trPr>
          <w:trHeight w:val="269"/>
        </w:trPr>
        <w:tc>
          <w:tcPr>
            <w:tcW w:w="9615" w:type="dxa"/>
            <w:gridSpan w:val="11"/>
            <w:tcBorders>
              <w:top w:val="single" w:sz="4" w:space="0" w:color="auto"/>
              <w:left w:val="nil"/>
              <w:bottom w:val="single" w:sz="4" w:space="0" w:color="auto"/>
              <w:right w:val="nil"/>
            </w:tcBorders>
          </w:tcPr>
          <w:p w:rsidR="00141CF7" w:rsidRPr="00AA3066"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
                <w:bCs/>
              </w:rPr>
            </w:pPr>
          </w:p>
        </w:tc>
      </w:tr>
      <w:tr w:rsidR="00141CF7" w:rsidTr="00141CF7">
        <w:trPr>
          <w:trHeight w:val="269"/>
        </w:trPr>
        <w:tc>
          <w:tcPr>
            <w:tcW w:w="9615" w:type="dxa"/>
            <w:gridSpan w:val="11"/>
            <w:tcBorders>
              <w:top w:val="single" w:sz="4" w:space="0" w:color="auto"/>
              <w:left w:val="single" w:sz="4" w:space="0" w:color="auto"/>
              <w:bottom w:val="single" w:sz="4" w:space="0" w:color="auto"/>
              <w:right w:val="single" w:sz="4" w:space="0" w:color="auto"/>
            </w:tcBorders>
          </w:tcPr>
          <w:p w:rsidR="00141CF7" w:rsidRPr="006015E7"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18"/>
                <w:szCs w:val="18"/>
              </w:rPr>
            </w:pPr>
            <w:r w:rsidRPr="00E4600E">
              <w:rPr>
                <w:rFonts w:cs="Arial"/>
                <w:b/>
                <w:bCs/>
                <w:sz w:val="22"/>
                <w:szCs w:val="22"/>
              </w:rPr>
              <w:t>SECTION B:  TOPIC</w:t>
            </w:r>
            <w:r w:rsidRPr="00AA3066">
              <w:rPr>
                <w:rFonts w:cs="Arial"/>
              </w:rPr>
              <w:t xml:space="preserve"> </w:t>
            </w:r>
            <w:r w:rsidRPr="00AA3066">
              <w:rPr>
                <w:rFonts w:cs="Arial"/>
                <w:sz w:val="18"/>
                <w:szCs w:val="18"/>
              </w:rPr>
              <w:t>(Select all topic areas which apply.):</w:t>
            </w:r>
          </w:p>
        </w:tc>
      </w:tr>
      <w:tr w:rsidR="00141CF7" w:rsidTr="00141CF7">
        <w:trPr>
          <w:trHeight w:val="269"/>
        </w:trPr>
        <w:tc>
          <w:tcPr>
            <w:tcW w:w="1748" w:type="dxa"/>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Inspection</w:t>
            </w:r>
          </w:p>
        </w:tc>
        <w:tc>
          <w:tcPr>
            <w:tcW w:w="655" w:type="dxa"/>
            <w:gridSpan w:val="2"/>
            <w:tcBorders>
              <w:top w:val="single" w:sz="4" w:space="0" w:color="auto"/>
              <w:left w:val="nil"/>
              <w:bottom w:val="single" w:sz="4" w:space="0" w:color="auto"/>
              <w:right w:val="single" w:sz="4" w:space="0" w:color="auto"/>
            </w:tcBorders>
          </w:tcPr>
          <w:p w:rsidR="00141CF7" w:rsidRPr="00BA0C9E"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fldChar w:fldCharType="begin">
                <w:ffData>
                  <w:name w:val="Check10"/>
                  <w:enabled/>
                  <w:calcOnExit w:val="0"/>
                  <w:checkBox>
                    <w:sizeAuto/>
                    <w:default w:val="0"/>
                  </w:checkBox>
                </w:ffData>
              </w:fldChar>
            </w:r>
            <w:r w:rsidR="00141CF7" w:rsidRPr="00BA0C9E">
              <w:rPr>
                <w:rFonts w:cs="Arial"/>
                <w:bCs/>
                <w:sz w:val="22"/>
                <w:szCs w:val="22"/>
              </w:rPr>
              <w:instrText xml:space="preserve"> FORMCHECKBOX </w:instrText>
            </w:r>
            <w:r w:rsidRPr="00BA0C9E">
              <w:rPr>
                <w:rFonts w:cs="Arial"/>
                <w:bCs/>
                <w:sz w:val="22"/>
                <w:szCs w:val="22"/>
              </w:rPr>
            </w:r>
            <w:r w:rsidRPr="00BA0C9E">
              <w:rPr>
                <w:rFonts w:cs="Arial"/>
                <w:bCs/>
                <w:sz w:val="22"/>
                <w:szCs w:val="22"/>
              </w:rPr>
              <w:fldChar w:fldCharType="end"/>
            </w:r>
          </w:p>
        </w:tc>
        <w:tc>
          <w:tcPr>
            <w:tcW w:w="1786" w:type="dxa"/>
            <w:gridSpan w:val="3"/>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SDP</w:t>
            </w:r>
          </w:p>
        </w:tc>
        <w:tc>
          <w:tcPr>
            <w:tcW w:w="618" w:type="dxa"/>
            <w:tcBorders>
              <w:top w:val="single" w:sz="4" w:space="0" w:color="auto"/>
              <w:left w:val="nil"/>
              <w:bottom w:val="single" w:sz="4" w:space="0" w:color="auto"/>
              <w:right w:val="single" w:sz="4" w:space="0" w:color="auto"/>
            </w:tcBorders>
          </w:tcPr>
          <w:p w:rsidR="00141CF7" w:rsidRPr="00BA0C9E"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fldChar w:fldCharType="begin">
                <w:ffData>
                  <w:name w:val="Check10"/>
                  <w:enabled/>
                  <w:calcOnExit w:val="0"/>
                  <w:checkBox>
                    <w:sizeAuto/>
                    <w:default w:val="0"/>
                  </w:checkBox>
                </w:ffData>
              </w:fldChar>
            </w:r>
            <w:r w:rsidR="00141CF7" w:rsidRPr="00BA0C9E">
              <w:rPr>
                <w:rFonts w:cs="Arial"/>
                <w:bCs/>
                <w:sz w:val="22"/>
                <w:szCs w:val="22"/>
              </w:rPr>
              <w:instrText xml:space="preserve"> FORMCHECKBOX </w:instrText>
            </w:r>
            <w:r w:rsidRPr="00BA0C9E">
              <w:rPr>
                <w:rFonts w:cs="Arial"/>
                <w:bCs/>
                <w:sz w:val="22"/>
                <w:szCs w:val="22"/>
              </w:rPr>
            </w:r>
            <w:r w:rsidRPr="00BA0C9E">
              <w:rPr>
                <w:rFonts w:cs="Arial"/>
                <w:bCs/>
                <w:sz w:val="22"/>
                <w:szCs w:val="22"/>
              </w:rPr>
              <w:fldChar w:fldCharType="end"/>
            </w:r>
          </w:p>
        </w:tc>
        <w:tc>
          <w:tcPr>
            <w:tcW w:w="1733" w:type="dxa"/>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PIs</w:t>
            </w:r>
          </w:p>
        </w:tc>
        <w:tc>
          <w:tcPr>
            <w:tcW w:w="670" w:type="dxa"/>
            <w:tcBorders>
              <w:top w:val="single" w:sz="4" w:space="0" w:color="auto"/>
              <w:left w:val="nil"/>
              <w:bottom w:val="single" w:sz="4" w:space="0" w:color="auto"/>
              <w:right w:val="single" w:sz="4" w:space="0" w:color="auto"/>
            </w:tcBorders>
          </w:tcPr>
          <w:p w:rsidR="00141CF7" w:rsidRPr="00BA0C9E"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fldChar w:fldCharType="begin">
                <w:ffData>
                  <w:name w:val="Check10"/>
                  <w:enabled/>
                  <w:calcOnExit w:val="0"/>
                  <w:checkBox>
                    <w:sizeAuto/>
                    <w:default w:val="0"/>
                  </w:checkBox>
                </w:ffData>
              </w:fldChar>
            </w:r>
            <w:r w:rsidR="00141CF7" w:rsidRPr="00BA0C9E">
              <w:rPr>
                <w:rFonts w:cs="Arial"/>
                <w:bCs/>
                <w:sz w:val="22"/>
                <w:szCs w:val="22"/>
              </w:rPr>
              <w:instrText xml:space="preserve"> FORMCHECKBOX </w:instrText>
            </w:r>
            <w:r w:rsidRPr="00BA0C9E">
              <w:rPr>
                <w:rFonts w:cs="Arial"/>
                <w:bCs/>
                <w:sz w:val="22"/>
                <w:szCs w:val="22"/>
              </w:rPr>
            </w:r>
            <w:r w:rsidRPr="00BA0C9E">
              <w:rPr>
                <w:rFonts w:cs="Arial"/>
                <w:bCs/>
                <w:sz w:val="22"/>
                <w:szCs w:val="22"/>
              </w:rPr>
              <w:fldChar w:fldCharType="end"/>
            </w:r>
          </w:p>
        </w:tc>
        <w:tc>
          <w:tcPr>
            <w:tcW w:w="1771" w:type="dxa"/>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Training</w:t>
            </w:r>
          </w:p>
        </w:tc>
        <w:tc>
          <w:tcPr>
            <w:tcW w:w="634" w:type="dxa"/>
            <w:tcBorders>
              <w:top w:val="single" w:sz="4" w:space="0" w:color="auto"/>
              <w:left w:val="nil"/>
              <w:bottom w:val="single" w:sz="4" w:space="0" w:color="auto"/>
              <w:right w:val="single" w:sz="4" w:space="0" w:color="auto"/>
            </w:tcBorders>
          </w:tcPr>
          <w:p w:rsidR="00141CF7" w:rsidRPr="003B13FF"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rPr>
            </w:pPr>
            <w:r w:rsidRPr="003B13FF">
              <w:rPr>
                <w:rFonts w:cs="Arial"/>
                <w:bCs/>
              </w:rPr>
              <w:fldChar w:fldCharType="begin">
                <w:ffData>
                  <w:name w:val="Check10"/>
                  <w:enabled/>
                  <w:calcOnExit w:val="0"/>
                  <w:checkBox>
                    <w:sizeAuto/>
                    <w:default w:val="0"/>
                  </w:checkBox>
                </w:ffData>
              </w:fldChar>
            </w:r>
            <w:r w:rsidR="00141CF7" w:rsidRPr="003B13FF">
              <w:rPr>
                <w:rFonts w:cs="Arial"/>
                <w:bCs/>
              </w:rPr>
              <w:instrText xml:space="preserve"> FORMCHECKBOX </w:instrText>
            </w:r>
            <w:r w:rsidRPr="003B13FF">
              <w:rPr>
                <w:rFonts w:cs="Arial"/>
                <w:bCs/>
              </w:rPr>
            </w:r>
            <w:r w:rsidRPr="003B13FF">
              <w:rPr>
                <w:rFonts w:cs="Arial"/>
                <w:bCs/>
              </w:rPr>
              <w:fldChar w:fldCharType="end"/>
            </w:r>
          </w:p>
        </w:tc>
      </w:tr>
      <w:tr w:rsidR="00141CF7" w:rsidTr="00141CF7">
        <w:trPr>
          <w:trHeight w:val="269"/>
        </w:trPr>
        <w:tc>
          <w:tcPr>
            <w:tcW w:w="1748" w:type="dxa"/>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Assessment</w:t>
            </w:r>
          </w:p>
        </w:tc>
        <w:tc>
          <w:tcPr>
            <w:tcW w:w="655" w:type="dxa"/>
            <w:gridSpan w:val="2"/>
            <w:tcBorders>
              <w:top w:val="single" w:sz="4" w:space="0" w:color="auto"/>
              <w:left w:val="nil"/>
              <w:bottom w:val="single" w:sz="4" w:space="0" w:color="auto"/>
              <w:right w:val="single" w:sz="4" w:space="0" w:color="auto"/>
            </w:tcBorders>
          </w:tcPr>
          <w:p w:rsidR="00141CF7" w:rsidRPr="00BA0C9E"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fldChar w:fldCharType="begin">
                <w:ffData>
                  <w:name w:val="Check10"/>
                  <w:enabled/>
                  <w:calcOnExit w:val="0"/>
                  <w:checkBox>
                    <w:sizeAuto/>
                    <w:default w:val="0"/>
                  </w:checkBox>
                </w:ffData>
              </w:fldChar>
            </w:r>
            <w:r w:rsidR="00141CF7" w:rsidRPr="00BA0C9E">
              <w:rPr>
                <w:rFonts w:cs="Arial"/>
                <w:bCs/>
                <w:sz w:val="22"/>
                <w:szCs w:val="22"/>
              </w:rPr>
              <w:instrText xml:space="preserve"> FORMCHECKBOX </w:instrText>
            </w:r>
            <w:r w:rsidRPr="00BA0C9E">
              <w:rPr>
                <w:rFonts w:cs="Arial"/>
                <w:bCs/>
                <w:sz w:val="22"/>
                <w:szCs w:val="22"/>
              </w:rPr>
            </w:r>
            <w:r w:rsidRPr="00BA0C9E">
              <w:rPr>
                <w:rFonts w:cs="Arial"/>
                <w:bCs/>
                <w:sz w:val="22"/>
                <w:szCs w:val="22"/>
              </w:rPr>
              <w:fldChar w:fldCharType="end"/>
            </w:r>
          </w:p>
        </w:tc>
        <w:tc>
          <w:tcPr>
            <w:tcW w:w="1786" w:type="dxa"/>
            <w:gridSpan w:val="3"/>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Enforcement</w:t>
            </w:r>
          </w:p>
        </w:tc>
        <w:tc>
          <w:tcPr>
            <w:tcW w:w="618" w:type="dxa"/>
            <w:tcBorders>
              <w:top w:val="single" w:sz="4" w:space="0" w:color="auto"/>
              <w:left w:val="nil"/>
              <w:bottom w:val="single" w:sz="4" w:space="0" w:color="auto"/>
              <w:right w:val="single" w:sz="4" w:space="0" w:color="auto"/>
            </w:tcBorders>
          </w:tcPr>
          <w:p w:rsidR="00141CF7" w:rsidRPr="00BA0C9E"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fldChar w:fldCharType="begin">
                <w:ffData>
                  <w:name w:val="Check10"/>
                  <w:enabled/>
                  <w:calcOnExit w:val="0"/>
                  <w:checkBox>
                    <w:sizeAuto/>
                    <w:default w:val="0"/>
                  </w:checkBox>
                </w:ffData>
              </w:fldChar>
            </w:r>
            <w:r w:rsidR="00141CF7" w:rsidRPr="00BA0C9E">
              <w:rPr>
                <w:rFonts w:cs="Arial"/>
                <w:bCs/>
                <w:sz w:val="22"/>
                <w:szCs w:val="22"/>
              </w:rPr>
              <w:instrText xml:space="preserve"> FORMCHECKBOX </w:instrText>
            </w:r>
            <w:r w:rsidRPr="00BA0C9E">
              <w:rPr>
                <w:rFonts w:cs="Arial"/>
                <w:bCs/>
                <w:sz w:val="22"/>
                <w:szCs w:val="22"/>
              </w:rPr>
            </w:r>
            <w:r w:rsidRPr="00BA0C9E">
              <w:rPr>
                <w:rFonts w:cs="Arial"/>
                <w:bCs/>
                <w:sz w:val="22"/>
                <w:szCs w:val="22"/>
              </w:rPr>
              <w:fldChar w:fldCharType="end"/>
            </w:r>
          </w:p>
        </w:tc>
        <w:tc>
          <w:tcPr>
            <w:tcW w:w="1733" w:type="dxa"/>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Other</w:t>
            </w:r>
          </w:p>
        </w:tc>
        <w:tc>
          <w:tcPr>
            <w:tcW w:w="670" w:type="dxa"/>
            <w:tcBorders>
              <w:top w:val="single" w:sz="4" w:space="0" w:color="auto"/>
              <w:left w:val="nil"/>
              <w:bottom w:val="single" w:sz="4" w:space="0" w:color="auto"/>
              <w:right w:val="single" w:sz="4" w:space="0" w:color="auto"/>
            </w:tcBorders>
          </w:tcPr>
          <w:p w:rsidR="00141CF7" w:rsidRPr="00BA0C9E"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fldChar w:fldCharType="begin">
                <w:ffData>
                  <w:name w:val="Check10"/>
                  <w:enabled/>
                  <w:calcOnExit w:val="0"/>
                  <w:checkBox>
                    <w:sizeAuto/>
                    <w:default w:val="0"/>
                  </w:checkBox>
                </w:ffData>
              </w:fldChar>
            </w:r>
            <w:r w:rsidR="00141CF7" w:rsidRPr="00BA0C9E">
              <w:rPr>
                <w:rFonts w:cs="Arial"/>
                <w:bCs/>
                <w:sz w:val="22"/>
                <w:szCs w:val="22"/>
              </w:rPr>
              <w:instrText xml:space="preserve"> FORMCHECKBOX </w:instrText>
            </w:r>
            <w:r w:rsidRPr="00BA0C9E">
              <w:rPr>
                <w:rFonts w:cs="Arial"/>
                <w:bCs/>
                <w:sz w:val="22"/>
                <w:szCs w:val="22"/>
              </w:rPr>
            </w:r>
            <w:r w:rsidRPr="00BA0C9E">
              <w:rPr>
                <w:rFonts w:cs="Arial"/>
                <w:bCs/>
                <w:sz w:val="22"/>
                <w:szCs w:val="22"/>
              </w:rPr>
              <w:fldChar w:fldCharType="end"/>
            </w:r>
          </w:p>
        </w:tc>
        <w:tc>
          <w:tcPr>
            <w:tcW w:w="1771" w:type="dxa"/>
            <w:tcBorders>
              <w:top w:val="single" w:sz="4" w:space="0" w:color="auto"/>
              <w:left w:val="single" w:sz="4" w:space="0" w:color="auto"/>
              <w:bottom w:val="single" w:sz="4" w:space="0" w:color="auto"/>
              <w:right w:val="nil"/>
            </w:tcBorders>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sz w:val="22"/>
                <w:szCs w:val="22"/>
              </w:rPr>
            </w:pPr>
            <w:r w:rsidRPr="00BA0C9E">
              <w:rPr>
                <w:rFonts w:cs="Arial"/>
                <w:bCs/>
                <w:sz w:val="22"/>
                <w:szCs w:val="22"/>
              </w:rPr>
              <w:t>X-Cut Issue</w:t>
            </w:r>
          </w:p>
        </w:tc>
        <w:tc>
          <w:tcPr>
            <w:tcW w:w="634" w:type="dxa"/>
            <w:tcBorders>
              <w:top w:val="single" w:sz="4" w:space="0" w:color="auto"/>
              <w:left w:val="nil"/>
              <w:bottom w:val="single" w:sz="4" w:space="0" w:color="auto"/>
              <w:right w:val="single" w:sz="4" w:space="0" w:color="auto"/>
            </w:tcBorders>
          </w:tcPr>
          <w:p w:rsidR="00141CF7" w:rsidRPr="003B13FF" w:rsidRDefault="00A57C19"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rPr>
            </w:pPr>
            <w:r w:rsidRPr="003B13FF">
              <w:rPr>
                <w:rFonts w:cs="Arial"/>
                <w:bCs/>
              </w:rPr>
              <w:fldChar w:fldCharType="begin">
                <w:ffData>
                  <w:name w:val="Check10"/>
                  <w:enabled/>
                  <w:calcOnExit w:val="0"/>
                  <w:checkBox>
                    <w:sizeAuto/>
                    <w:default w:val="0"/>
                  </w:checkBox>
                </w:ffData>
              </w:fldChar>
            </w:r>
            <w:r w:rsidR="00141CF7" w:rsidRPr="003B13FF">
              <w:rPr>
                <w:rFonts w:cs="Arial"/>
                <w:bCs/>
              </w:rPr>
              <w:instrText xml:space="preserve"> FORMCHECKBOX </w:instrText>
            </w:r>
            <w:r w:rsidRPr="003B13FF">
              <w:rPr>
                <w:rFonts w:cs="Arial"/>
                <w:bCs/>
              </w:rPr>
            </w:r>
            <w:r w:rsidRPr="003B13FF">
              <w:rPr>
                <w:rFonts w:cs="Arial"/>
                <w:bCs/>
              </w:rPr>
              <w:fldChar w:fldCharType="end"/>
            </w:r>
          </w:p>
        </w:tc>
      </w:tr>
      <w:tr w:rsidR="00141CF7" w:rsidTr="00141CF7">
        <w:trPr>
          <w:trHeight w:val="269"/>
        </w:trPr>
        <w:tc>
          <w:tcPr>
            <w:tcW w:w="9615" w:type="dxa"/>
            <w:gridSpan w:val="11"/>
            <w:tcBorders>
              <w:top w:val="single" w:sz="4" w:space="0" w:color="auto"/>
              <w:left w:val="nil"/>
              <w:bottom w:val="single" w:sz="4" w:space="0" w:color="auto"/>
              <w:right w:val="nil"/>
            </w:tcBorders>
          </w:tcPr>
          <w:p w:rsidR="00141CF7"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
                <w:bCs/>
              </w:rPr>
            </w:pPr>
          </w:p>
        </w:tc>
      </w:tr>
      <w:tr w:rsidR="00141CF7" w:rsidTr="00141CF7">
        <w:trPr>
          <w:trHeight w:val="269"/>
        </w:trPr>
        <w:tc>
          <w:tcPr>
            <w:tcW w:w="9615" w:type="dxa"/>
            <w:gridSpan w:val="11"/>
            <w:tcBorders>
              <w:top w:val="single" w:sz="4" w:space="0" w:color="auto"/>
              <w:left w:val="single" w:sz="4" w:space="0" w:color="auto"/>
              <w:bottom w:val="single" w:sz="4" w:space="0" w:color="auto"/>
              <w:right w:val="single" w:sz="4" w:space="0" w:color="auto"/>
            </w:tcBorders>
            <w:vAlign w:val="center"/>
          </w:tcPr>
          <w:p w:rsidR="00141CF7" w:rsidRPr="00E4600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b/>
                <w:bCs/>
                <w:sz w:val="22"/>
                <w:szCs w:val="22"/>
              </w:rPr>
            </w:pPr>
            <w:r w:rsidRPr="00E4600E">
              <w:rPr>
                <w:rFonts w:cs="Arial"/>
                <w:b/>
                <w:bCs/>
                <w:sz w:val="22"/>
                <w:szCs w:val="22"/>
              </w:rPr>
              <w:t>SECTION C:  SUMMARY OF ISSUE</w:t>
            </w:r>
          </w:p>
        </w:tc>
      </w:tr>
      <w:tr w:rsidR="00141CF7" w:rsidTr="00141CF7">
        <w:trPr>
          <w:trHeight w:val="269"/>
        </w:trPr>
        <w:tc>
          <w:tcPr>
            <w:tcW w:w="9615" w:type="dxa"/>
            <w:gridSpan w:val="11"/>
            <w:tcBorders>
              <w:top w:val="single" w:sz="4" w:space="0" w:color="auto"/>
              <w:left w:val="single" w:sz="4" w:space="0" w:color="auto"/>
              <w:bottom w:val="single" w:sz="4" w:space="0" w:color="auto"/>
              <w:right w:val="single" w:sz="4" w:space="0" w:color="auto"/>
            </w:tcBorders>
          </w:tcPr>
          <w:p w:rsidR="00141CF7" w:rsidRPr="003B13FF"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rPr>
            </w:pPr>
            <w:r>
              <w:rPr>
                <w:rFonts w:cs="Arial"/>
                <w:sz w:val="18"/>
                <w:szCs w:val="18"/>
              </w:rPr>
              <w:t xml:space="preserve">(Identify the specific IP or IMC section to which the feedback issue applies. </w:t>
            </w:r>
            <w:r w:rsidR="00BF483A">
              <w:rPr>
                <w:rFonts w:cs="Arial"/>
                <w:sz w:val="18"/>
                <w:szCs w:val="18"/>
              </w:rPr>
              <w:t xml:space="preserve"> </w:t>
            </w:r>
            <w:r>
              <w:rPr>
                <w:rFonts w:cs="Arial"/>
                <w:sz w:val="18"/>
                <w:szCs w:val="18"/>
              </w:rPr>
              <w:t>Summarize the concern or issue in one or two sentences.)</w:t>
            </w:r>
          </w:p>
        </w:tc>
      </w:tr>
      <w:tr w:rsidR="00141CF7" w:rsidTr="00141CF7">
        <w:trPr>
          <w:trHeight w:val="2875"/>
        </w:trPr>
        <w:tc>
          <w:tcPr>
            <w:tcW w:w="9615" w:type="dxa"/>
            <w:gridSpan w:val="11"/>
            <w:tcBorders>
              <w:top w:val="single" w:sz="4" w:space="0" w:color="auto"/>
              <w:left w:val="single" w:sz="4" w:space="0" w:color="auto"/>
              <w:right w:val="single" w:sz="4" w:space="0" w:color="auto"/>
            </w:tcBorders>
          </w:tcPr>
          <w:p w:rsidR="00141CF7" w:rsidRPr="003B13FF"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Cs/>
              </w:rPr>
            </w:pPr>
          </w:p>
        </w:tc>
      </w:tr>
    </w:tbl>
    <w:p w:rsidR="00141CF7" w:rsidRDefault="00A70EAE" w:rsidP="00A70EAE">
      <w:pPr>
        <w:jc w:val="center"/>
        <w:rPr>
          <w:sz w:val="22"/>
          <w:szCs w:val="22"/>
        </w:rPr>
      </w:pPr>
      <w:r w:rsidRPr="00A70EAE">
        <w:rPr>
          <w:b/>
          <w:sz w:val="22"/>
          <w:szCs w:val="22"/>
        </w:rPr>
        <w:t>Exhibit 1:  REACTOR OVERSIGHT PROCESS FEEDBACK FORM</w:t>
      </w:r>
      <w:r w:rsidRPr="00A70EAE">
        <w:rPr>
          <w:sz w:val="22"/>
          <w:szCs w:val="22"/>
        </w:rPr>
        <w:t xml:space="preserve"> </w:t>
      </w:r>
    </w:p>
    <w:p w:rsidR="001B1F7A" w:rsidRDefault="001B1F7A" w:rsidP="00A70EAE">
      <w:pPr>
        <w:jc w:val="center"/>
        <w:rPr>
          <w:sz w:val="22"/>
          <w:szCs w:val="22"/>
        </w:rPr>
      </w:pPr>
    </w:p>
    <w:p w:rsidR="001B1F7A" w:rsidRDefault="001B1F7A" w:rsidP="00A70EAE">
      <w:pPr>
        <w:jc w:val="center"/>
        <w:rPr>
          <w:sz w:val="22"/>
          <w:szCs w:val="22"/>
        </w:rPr>
      </w:pPr>
    </w:p>
    <w:p w:rsidR="001B1F7A" w:rsidRDefault="001B1F7A" w:rsidP="00A70EAE">
      <w:pPr>
        <w:jc w:val="center"/>
        <w:rPr>
          <w:sz w:val="22"/>
          <w:szCs w:val="22"/>
        </w:rPr>
      </w:pPr>
    </w:p>
    <w:p w:rsidR="001B1F7A" w:rsidRPr="00141CF7" w:rsidRDefault="001B1F7A" w:rsidP="00A70EAE">
      <w:pPr>
        <w:jc w:val="center"/>
        <w:rPr>
          <w:sz w:val="22"/>
          <w:szCs w:val="22"/>
        </w:rPr>
      </w:pPr>
    </w:p>
    <w:p w:rsidR="00141CF7" w:rsidRDefault="00141CF7" w:rsidP="00A70EAE">
      <w:pPr>
        <w:jc w:val="center"/>
        <w:rPr>
          <w:sz w:val="22"/>
          <w:szCs w:val="22"/>
        </w:rPr>
        <w:sectPr w:rsidR="00141CF7" w:rsidSect="00BA276B">
          <w:headerReference w:type="default" r:id="rId21"/>
          <w:footerReference w:type="default" r:id="rId22"/>
          <w:pgSz w:w="12240" w:h="15840"/>
          <w:pgMar w:top="1080" w:right="1440" w:bottom="720" w:left="1440" w:header="1440" w:footer="1440" w:gutter="0"/>
          <w:cols w:space="720"/>
          <w:noEndnote/>
          <w:docGrid w:linePitch="326"/>
        </w:sectPr>
      </w:pPr>
    </w:p>
    <w:p w:rsidR="00E4600E" w:rsidRDefault="00E4600E"/>
    <w:tbl>
      <w:tblPr>
        <w:tblpPr w:leftFromText="180" w:rightFromText="180" w:horzAnchor="margin" w:tblpY="960"/>
        <w:tblW w:w="9553" w:type="dxa"/>
        <w:tblBorders>
          <w:top w:val="dotted" w:sz="4" w:space="0" w:color="auto"/>
          <w:left w:val="dotted" w:sz="4" w:space="0" w:color="auto"/>
          <w:bottom w:val="dotted" w:sz="4" w:space="0" w:color="auto"/>
          <w:right w:val="dotted" w:sz="4" w:space="0" w:color="auto"/>
        </w:tblBorders>
        <w:tblLayout w:type="fixed"/>
        <w:tblCellMar>
          <w:top w:w="58" w:type="dxa"/>
          <w:left w:w="120" w:type="dxa"/>
          <w:right w:w="120" w:type="dxa"/>
        </w:tblCellMar>
        <w:tblLook w:val="0000" w:firstRow="0" w:lastRow="0" w:firstColumn="0" w:lastColumn="0" w:noHBand="0" w:noVBand="0"/>
      </w:tblPr>
      <w:tblGrid>
        <w:gridCol w:w="9553"/>
      </w:tblGrid>
      <w:tr w:rsidR="00A70EAE" w:rsidTr="00A70EAE">
        <w:trPr>
          <w:trHeight w:val="112"/>
        </w:trPr>
        <w:tc>
          <w:tcPr>
            <w:tcW w:w="9553" w:type="dxa"/>
            <w:tcBorders>
              <w:top w:val="single" w:sz="4" w:space="0" w:color="auto"/>
              <w:left w:val="single" w:sz="4" w:space="0" w:color="auto"/>
              <w:right w:val="single" w:sz="4" w:space="0" w:color="auto"/>
            </w:tcBorders>
            <w:vAlign w:val="center"/>
          </w:tcPr>
          <w:p w:rsidR="00A70EAE" w:rsidRPr="00E4600E" w:rsidRDefault="00A70EAE" w:rsidP="00A70EA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b/>
                <w:bCs/>
                <w:sz w:val="22"/>
                <w:szCs w:val="22"/>
              </w:rPr>
            </w:pPr>
            <w:r w:rsidRPr="00E4600E">
              <w:rPr>
                <w:rFonts w:cs="Arial"/>
                <w:b/>
                <w:bCs/>
                <w:sz w:val="22"/>
                <w:szCs w:val="22"/>
              </w:rPr>
              <w:t>SECTION D:  COMMENT(S)/RECOMMENDATION(S)</w:t>
            </w:r>
          </w:p>
        </w:tc>
      </w:tr>
      <w:tr w:rsidR="00A70EAE" w:rsidTr="00A70EAE">
        <w:trPr>
          <w:trHeight w:val="1390"/>
        </w:trPr>
        <w:tc>
          <w:tcPr>
            <w:tcW w:w="9553" w:type="dxa"/>
            <w:tcBorders>
              <w:top w:val="single" w:sz="4" w:space="0" w:color="auto"/>
              <w:left w:val="single" w:sz="4" w:space="0" w:color="auto"/>
              <w:bottom w:val="single" w:sz="4" w:space="0" w:color="auto"/>
              <w:right w:val="single" w:sz="4" w:space="0" w:color="auto"/>
            </w:tcBorders>
          </w:tcPr>
          <w:p w:rsidR="00A70EAE" w:rsidRDefault="00A70EAE" w:rsidP="00A70EAE">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rPr>
            </w:pPr>
            <w:r>
              <w:rPr>
                <w:rFonts w:cs="Arial"/>
                <w:sz w:val="18"/>
                <w:szCs w:val="18"/>
              </w:rPr>
              <w:t>(Describe the issue and the impact to the IP or IMC and other related program documents (if known).  If the description includes an excerpt from another document, check in the box below and attach to the end of the feedback form, only the portion of the document that pertains to the issue.  Provide recommendation(s) and suggested resolution(s) for the issue.  Include in the recommendation if resources to implement the change will be impacted and how. Indicate whether training would be part of the solution.  If describing a PI interpretation issue: 1) state the licensee</w:t>
            </w:r>
            <w:r>
              <w:rPr>
                <w:rFonts w:cs="Arial"/>
                <w:sz w:val="18"/>
                <w:szCs w:val="18"/>
              </w:rPr>
              <w:sym w:font="WP TypographicSymbols" w:char="003D"/>
            </w:r>
            <w:r>
              <w:rPr>
                <w:rFonts w:cs="Arial"/>
                <w:sz w:val="18"/>
                <w:szCs w:val="18"/>
              </w:rPr>
              <w:t>s interpretation, 2) state the region</w:t>
            </w:r>
            <w:r>
              <w:rPr>
                <w:rFonts w:cs="Arial"/>
                <w:sz w:val="18"/>
                <w:szCs w:val="18"/>
              </w:rPr>
              <w:sym w:font="WP TypographicSymbols" w:char="003D"/>
            </w:r>
            <w:r>
              <w:rPr>
                <w:rFonts w:cs="Arial"/>
                <w:sz w:val="18"/>
                <w:szCs w:val="18"/>
              </w:rPr>
              <w:t>s position, and 3) provide any recommendation(s), if appropriate).</w:t>
            </w:r>
          </w:p>
        </w:tc>
      </w:tr>
      <w:tr w:rsidR="00A70EAE" w:rsidTr="00A70EAE">
        <w:trPr>
          <w:trHeight w:val="2061"/>
        </w:trPr>
        <w:tc>
          <w:tcPr>
            <w:tcW w:w="9553" w:type="dxa"/>
            <w:tcBorders>
              <w:top w:val="single" w:sz="4" w:space="0" w:color="auto"/>
              <w:left w:val="single" w:sz="4" w:space="0" w:color="auto"/>
              <w:right w:val="single" w:sz="4" w:space="0" w:color="auto"/>
            </w:tcBorders>
          </w:tcPr>
          <w:p w:rsidR="00A70EAE" w:rsidRDefault="00A70EAE" w:rsidP="00A70EAE">
            <w:pPr>
              <w:rPr>
                <w:rFonts w:cs="Arial"/>
              </w:rPr>
            </w:pPr>
            <w:r w:rsidRPr="00500257">
              <w:rPr>
                <w:rFonts w:cs="Arial"/>
                <w:sz w:val="22"/>
                <w:szCs w:val="22"/>
              </w:rPr>
              <w:t>Comment(s):</w:t>
            </w:r>
            <w:r>
              <w:rPr>
                <w:sz w:val="22"/>
                <w:szCs w:val="22"/>
              </w:rPr>
              <w:t xml:space="preserve"> </w:t>
            </w:r>
          </w:p>
        </w:tc>
      </w:tr>
      <w:tr w:rsidR="00A70EAE" w:rsidRPr="00305471" w:rsidTr="00A70EAE">
        <w:trPr>
          <w:trHeight w:val="5975"/>
        </w:trPr>
        <w:tc>
          <w:tcPr>
            <w:tcW w:w="9553" w:type="dxa"/>
            <w:tcBorders>
              <w:left w:val="single" w:sz="4" w:space="0" w:color="auto"/>
              <w:bottom w:val="single" w:sz="4" w:space="0" w:color="auto"/>
              <w:right w:val="single" w:sz="4" w:space="0" w:color="auto"/>
            </w:tcBorders>
          </w:tcPr>
          <w:tbl>
            <w:tblPr>
              <w:tblW w:w="9424" w:type="dxa"/>
              <w:tblBorders>
                <w:top w:val="nil"/>
                <w:left w:val="nil"/>
                <w:bottom w:val="nil"/>
                <w:right w:val="nil"/>
              </w:tblBorders>
              <w:tblLayout w:type="fixed"/>
              <w:tblLook w:val="0000" w:firstRow="0" w:lastRow="0" w:firstColumn="0" w:lastColumn="0" w:noHBand="0" w:noVBand="0"/>
            </w:tblPr>
            <w:tblGrid>
              <w:gridCol w:w="9424"/>
            </w:tblGrid>
            <w:tr w:rsidR="00A70EAE" w:rsidTr="00A70EAE">
              <w:trPr>
                <w:trHeight w:val="1425"/>
              </w:trPr>
              <w:tc>
                <w:tcPr>
                  <w:tcW w:w="9424" w:type="dxa"/>
                </w:tcPr>
                <w:p w:rsidR="00A70EAE" w:rsidRPr="004210D8" w:rsidRDefault="00A70EAE" w:rsidP="00A70EAE">
                  <w:pPr>
                    <w:pStyle w:val="Default"/>
                    <w:framePr w:hSpace="180" w:wrap="around" w:hAnchor="margin" w:y="960"/>
                    <w:rPr>
                      <w:strike/>
                      <w:sz w:val="23"/>
                      <w:szCs w:val="23"/>
                    </w:rPr>
                  </w:pPr>
                  <w:r w:rsidRPr="00500257">
                    <w:rPr>
                      <w:sz w:val="22"/>
                      <w:szCs w:val="22"/>
                    </w:rPr>
                    <w:t>Recommendation(s):</w:t>
                  </w:r>
                </w:p>
              </w:tc>
            </w:tr>
          </w:tbl>
          <w:p w:rsidR="00A70EAE" w:rsidRPr="00305471" w:rsidRDefault="00A70EAE" w:rsidP="00A70EAE">
            <w:pPr>
              <w:pStyle w:val="Default"/>
              <w:rPr>
                <w:sz w:val="22"/>
                <w:szCs w:val="22"/>
              </w:rPr>
            </w:pPr>
          </w:p>
        </w:tc>
      </w:tr>
      <w:tr w:rsidR="00A70EAE" w:rsidRPr="00305471" w:rsidTr="00A70EAE">
        <w:trPr>
          <w:trHeight w:val="919"/>
        </w:trPr>
        <w:tc>
          <w:tcPr>
            <w:tcW w:w="9553" w:type="dxa"/>
            <w:tcBorders>
              <w:top w:val="single" w:sz="4" w:space="0" w:color="auto"/>
              <w:left w:val="single" w:sz="4" w:space="0" w:color="auto"/>
              <w:bottom w:val="single" w:sz="4" w:space="0" w:color="auto"/>
              <w:right w:val="single" w:sz="4" w:space="0" w:color="auto"/>
            </w:tcBorders>
          </w:tcPr>
          <w:p w:rsidR="00A70EAE" w:rsidRDefault="00A70EAE" w:rsidP="00641005">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00257">
              <w:rPr>
                <w:rFonts w:cs="Arial"/>
                <w:sz w:val="22"/>
                <w:szCs w:val="22"/>
              </w:rPr>
              <w:t xml:space="preserve">Do you think </w:t>
            </w:r>
            <w:ins w:id="73" w:author="Author" w:date="2013-03-20T11:57:00Z">
              <w:r w:rsidR="0080550B">
                <w:rPr>
                  <w:rFonts w:cs="Arial"/>
                  <w:sz w:val="22"/>
                  <w:szCs w:val="22"/>
                </w:rPr>
                <w:t>a briefing</w:t>
              </w:r>
              <w:r w:rsidR="0080550B" w:rsidRPr="00500257">
                <w:rPr>
                  <w:rFonts w:cs="Arial"/>
                  <w:sz w:val="22"/>
                  <w:szCs w:val="22"/>
                </w:rPr>
                <w:t xml:space="preserve"> </w:t>
              </w:r>
            </w:ins>
            <w:r w:rsidRPr="00500257">
              <w:rPr>
                <w:rFonts w:cs="Arial"/>
                <w:sz w:val="22"/>
                <w:szCs w:val="22"/>
              </w:rPr>
              <w:t xml:space="preserve">is part of the solution?   Yes </w:t>
            </w:r>
            <w:r w:rsidR="00A57C19" w:rsidRPr="00500257">
              <w:rPr>
                <w:rFonts w:cs="Arial"/>
                <w:sz w:val="22"/>
                <w:szCs w:val="22"/>
              </w:rPr>
              <w:fldChar w:fldCharType="begin">
                <w:ffData>
                  <w:name w:val="Check4"/>
                  <w:enabled/>
                  <w:calcOnExit w:val="0"/>
                  <w:checkBox>
                    <w:sizeAuto/>
                    <w:default w:val="0"/>
                  </w:checkBox>
                </w:ffData>
              </w:fldChar>
            </w:r>
            <w:r w:rsidRPr="00500257">
              <w:rPr>
                <w:rFonts w:cs="Arial"/>
                <w:sz w:val="22"/>
                <w:szCs w:val="22"/>
              </w:rPr>
              <w:instrText xml:space="preserve"> FORMCHECKBOX </w:instrText>
            </w:r>
            <w:r w:rsidR="00A57C19" w:rsidRPr="00500257">
              <w:rPr>
                <w:rFonts w:cs="Arial"/>
                <w:sz w:val="22"/>
                <w:szCs w:val="22"/>
              </w:rPr>
            </w:r>
            <w:r w:rsidR="00A57C19" w:rsidRPr="00500257">
              <w:rPr>
                <w:rFonts w:cs="Arial"/>
                <w:sz w:val="22"/>
                <w:szCs w:val="22"/>
              </w:rPr>
              <w:fldChar w:fldCharType="end"/>
            </w:r>
            <w:r w:rsidRPr="00500257">
              <w:rPr>
                <w:rFonts w:cs="Arial"/>
                <w:sz w:val="22"/>
                <w:szCs w:val="22"/>
              </w:rPr>
              <w:t xml:space="preserve">   No </w:t>
            </w:r>
            <w:r w:rsidR="00A57C19">
              <w:rPr>
                <w:rFonts w:cs="Arial"/>
                <w:sz w:val="22"/>
                <w:szCs w:val="22"/>
              </w:rPr>
              <w:fldChar w:fldCharType="begin">
                <w:ffData>
                  <w:name w:val="Check5"/>
                  <w:enabled/>
                  <w:calcOnExit w:val="0"/>
                  <w:checkBox>
                    <w:sizeAuto/>
                    <w:default w:val="0"/>
                  </w:checkBox>
                </w:ffData>
              </w:fldChar>
            </w:r>
            <w:r>
              <w:rPr>
                <w:rFonts w:cs="Arial"/>
                <w:sz w:val="22"/>
                <w:szCs w:val="22"/>
              </w:rPr>
              <w:instrText xml:space="preserve"> FORMCHECKBOX </w:instrText>
            </w:r>
            <w:r w:rsidR="00A57C19">
              <w:rPr>
                <w:rFonts w:cs="Arial"/>
                <w:sz w:val="22"/>
                <w:szCs w:val="22"/>
              </w:rPr>
            </w:r>
            <w:r w:rsidR="00A57C19">
              <w:rPr>
                <w:rFonts w:cs="Arial"/>
                <w:sz w:val="22"/>
                <w:szCs w:val="22"/>
              </w:rPr>
              <w:fldChar w:fldCharType="end"/>
            </w:r>
          </w:p>
          <w:p w:rsidR="00A70EAE" w:rsidRPr="00500257" w:rsidRDefault="00A57C19" w:rsidP="00641005">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Pr>
                <w:rFonts w:cs="Arial"/>
                <w:sz w:val="22"/>
                <w:szCs w:val="22"/>
              </w:rPr>
              <w:fldChar w:fldCharType="begin">
                <w:ffData>
                  <w:name w:val="Check17"/>
                  <w:enabled/>
                  <w:calcOnExit w:val="0"/>
                  <w:checkBox>
                    <w:sizeAuto/>
                    <w:default w:val="0"/>
                  </w:checkBox>
                </w:ffData>
              </w:fldChar>
            </w:r>
            <w:r w:rsidR="00A70EAE">
              <w:rPr>
                <w:rFonts w:cs="Arial"/>
                <w:sz w:val="22"/>
                <w:szCs w:val="22"/>
              </w:rPr>
              <w:instrText xml:space="preserve"> FORMCHECKBOX </w:instrText>
            </w:r>
            <w:r>
              <w:rPr>
                <w:rFonts w:cs="Arial"/>
                <w:sz w:val="22"/>
                <w:szCs w:val="22"/>
              </w:rPr>
            </w:r>
            <w:r>
              <w:rPr>
                <w:rFonts w:cs="Arial"/>
                <w:sz w:val="22"/>
                <w:szCs w:val="22"/>
              </w:rPr>
              <w:fldChar w:fldCharType="end"/>
            </w:r>
            <w:r w:rsidR="00A70EAE">
              <w:rPr>
                <w:rFonts w:cs="Arial"/>
                <w:sz w:val="22"/>
                <w:szCs w:val="22"/>
              </w:rPr>
              <w:t xml:space="preserve"> </w:t>
            </w:r>
            <w:r w:rsidR="00A70EAE" w:rsidRPr="00305471">
              <w:rPr>
                <w:rFonts w:cs="Arial"/>
                <w:sz w:val="22"/>
                <w:szCs w:val="22"/>
              </w:rPr>
              <w:t xml:space="preserve">Check here if additional documentation is added to communicate this request. </w:t>
            </w:r>
            <w:r w:rsidR="00BF483A">
              <w:rPr>
                <w:rFonts w:cs="Arial"/>
                <w:sz w:val="22"/>
                <w:szCs w:val="22"/>
              </w:rPr>
              <w:t xml:space="preserve"> </w:t>
            </w:r>
            <w:r w:rsidR="00A70EAE" w:rsidRPr="00305471">
              <w:rPr>
                <w:rFonts w:cs="Arial"/>
                <w:sz w:val="22"/>
                <w:szCs w:val="22"/>
              </w:rPr>
              <w:t>Insert pages at the end of this feedback form. (Include only the relevant portions of a document.)</w:t>
            </w:r>
          </w:p>
        </w:tc>
      </w:tr>
    </w:tbl>
    <w:p w:rsidR="00141CF7" w:rsidRDefault="00A70EAE" w:rsidP="00A70EAE">
      <w:pPr>
        <w:sectPr w:rsidR="00141CF7" w:rsidSect="00BA276B">
          <w:footerReference w:type="default" r:id="rId23"/>
          <w:pgSz w:w="12240" w:h="15840"/>
          <w:pgMar w:top="1080" w:right="1440" w:bottom="720" w:left="1440" w:header="1440" w:footer="1440" w:gutter="0"/>
          <w:cols w:space="720"/>
          <w:noEndnote/>
          <w:docGrid w:linePitch="326"/>
        </w:sectPr>
      </w:pPr>
      <w:r>
        <w:br w:type="page"/>
      </w:r>
    </w:p>
    <w:tbl>
      <w:tblPr>
        <w:tblStyle w:val="TableGrid"/>
        <w:tblpPr w:leftFromText="180" w:rightFromText="180" w:vertAnchor="page" w:horzAnchor="margin" w:tblpY="1711"/>
        <w:tblW w:w="0" w:type="auto"/>
        <w:tblLayout w:type="fixed"/>
        <w:tblCellMar>
          <w:top w:w="58" w:type="dxa"/>
          <w:left w:w="115" w:type="dxa"/>
          <w:right w:w="115" w:type="dxa"/>
        </w:tblCellMar>
        <w:tblLook w:val="04A0" w:firstRow="1" w:lastRow="0" w:firstColumn="1" w:lastColumn="0" w:noHBand="0" w:noVBand="1"/>
      </w:tblPr>
      <w:tblGrid>
        <w:gridCol w:w="3535"/>
        <w:gridCol w:w="3060"/>
        <w:gridCol w:w="2970"/>
      </w:tblGrid>
      <w:tr w:rsidR="00141CF7" w:rsidTr="00141CF7">
        <w:tc>
          <w:tcPr>
            <w:tcW w:w="9565" w:type="dxa"/>
            <w:gridSpan w:val="3"/>
            <w:tcBorders>
              <w:bottom w:val="single" w:sz="4" w:space="0" w:color="auto"/>
            </w:tcBorders>
            <w:vAlign w:val="center"/>
          </w:tcPr>
          <w:p w:rsidR="00141CF7" w:rsidRPr="00E4600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b/>
                <w:sz w:val="22"/>
                <w:szCs w:val="22"/>
              </w:rPr>
            </w:pPr>
            <w:r w:rsidRPr="00E4600E">
              <w:rPr>
                <w:rFonts w:cs="Arial"/>
                <w:b/>
                <w:bCs/>
                <w:sz w:val="22"/>
                <w:szCs w:val="22"/>
              </w:rPr>
              <w:lastRenderedPageBreak/>
              <w:t>SECTION E:  ORIGINATOR SUBMITTAL INFORMATION</w:t>
            </w:r>
          </w:p>
        </w:tc>
      </w:tr>
      <w:tr w:rsidR="00141CF7" w:rsidTr="00141CF7">
        <w:trPr>
          <w:trHeight w:val="288"/>
        </w:trPr>
        <w:tc>
          <w:tcPr>
            <w:tcW w:w="3535" w:type="dxa"/>
            <w:tcBorders>
              <w:bottom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jc w:val="right"/>
              <w:rPr>
                <w:rFonts w:cs="Arial"/>
                <w:sz w:val="22"/>
                <w:szCs w:val="22"/>
              </w:rPr>
            </w:pPr>
            <w:r w:rsidRPr="00BA0C9E">
              <w:rPr>
                <w:rFonts w:cs="Arial"/>
                <w:sz w:val="22"/>
                <w:szCs w:val="22"/>
              </w:rPr>
              <w:t>Name:</w:t>
            </w:r>
          </w:p>
        </w:tc>
        <w:tc>
          <w:tcPr>
            <w:tcW w:w="6030" w:type="dxa"/>
            <w:gridSpan w:val="2"/>
            <w:tcBorders>
              <w:bottom w:val="single" w:sz="4" w:space="0" w:color="auto"/>
            </w:tcBorders>
            <w:vAlign w:val="center"/>
          </w:tcPr>
          <w:p w:rsidR="00141CF7" w:rsidRPr="00380F81"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p>
        </w:tc>
      </w:tr>
      <w:tr w:rsidR="00141CF7" w:rsidTr="00141CF7">
        <w:trPr>
          <w:trHeight w:val="288"/>
        </w:trPr>
        <w:tc>
          <w:tcPr>
            <w:tcW w:w="3535" w:type="dxa"/>
            <w:tcBorders>
              <w:bottom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jc w:val="right"/>
              <w:rPr>
                <w:rFonts w:cs="Arial"/>
                <w:sz w:val="22"/>
                <w:szCs w:val="22"/>
              </w:rPr>
            </w:pPr>
            <w:r w:rsidRPr="00BA0C9E">
              <w:rPr>
                <w:rFonts w:cs="Arial"/>
                <w:sz w:val="22"/>
                <w:szCs w:val="22"/>
              </w:rPr>
              <w:t>Email:</w:t>
            </w:r>
          </w:p>
        </w:tc>
        <w:tc>
          <w:tcPr>
            <w:tcW w:w="6030" w:type="dxa"/>
            <w:gridSpan w:val="2"/>
            <w:tcBorders>
              <w:bottom w:val="single" w:sz="4" w:space="0" w:color="auto"/>
            </w:tcBorders>
            <w:vAlign w:val="center"/>
          </w:tcPr>
          <w:p w:rsidR="00141CF7" w:rsidRPr="00380F81"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p>
        </w:tc>
      </w:tr>
      <w:tr w:rsidR="00141CF7" w:rsidTr="00141CF7">
        <w:trPr>
          <w:trHeight w:val="288"/>
        </w:trPr>
        <w:tc>
          <w:tcPr>
            <w:tcW w:w="3535" w:type="dxa"/>
            <w:tcBorders>
              <w:bottom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jc w:val="right"/>
              <w:rPr>
                <w:rFonts w:cs="Arial"/>
                <w:sz w:val="22"/>
                <w:szCs w:val="22"/>
              </w:rPr>
            </w:pPr>
            <w:r w:rsidRPr="00BA0C9E">
              <w:rPr>
                <w:rFonts w:cs="Arial"/>
                <w:sz w:val="22"/>
                <w:szCs w:val="22"/>
              </w:rPr>
              <w:t>Phone No:</w:t>
            </w:r>
          </w:p>
        </w:tc>
        <w:tc>
          <w:tcPr>
            <w:tcW w:w="6030" w:type="dxa"/>
            <w:gridSpan w:val="2"/>
            <w:tcBorders>
              <w:bottom w:val="single" w:sz="4" w:space="0" w:color="auto"/>
            </w:tcBorders>
            <w:vAlign w:val="center"/>
          </w:tcPr>
          <w:p w:rsidR="00141CF7" w:rsidRPr="00380F81"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p>
        </w:tc>
      </w:tr>
      <w:tr w:rsidR="00141CF7" w:rsidTr="00141CF7">
        <w:trPr>
          <w:trHeight w:val="288"/>
        </w:trPr>
        <w:tc>
          <w:tcPr>
            <w:tcW w:w="3535" w:type="dxa"/>
            <w:tcBorders>
              <w:bottom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jc w:val="right"/>
              <w:rPr>
                <w:rFonts w:cs="Arial"/>
                <w:sz w:val="22"/>
                <w:szCs w:val="22"/>
              </w:rPr>
            </w:pPr>
            <w:r w:rsidRPr="00BA0C9E">
              <w:rPr>
                <w:rFonts w:cs="Arial"/>
                <w:sz w:val="22"/>
                <w:szCs w:val="22"/>
              </w:rPr>
              <w:t>Plant Name or Region:</w:t>
            </w:r>
          </w:p>
        </w:tc>
        <w:tc>
          <w:tcPr>
            <w:tcW w:w="6030" w:type="dxa"/>
            <w:gridSpan w:val="2"/>
            <w:tcBorders>
              <w:bottom w:val="single" w:sz="4" w:space="0" w:color="auto"/>
            </w:tcBorders>
            <w:vAlign w:val="center"/>
          </w:tcPr>
          <w:p w:rsidR="00141CF7" w:rsidRPr="00380F81"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p>
        </w:tc>
      </w:tr>
      <w:tr w:rsidR="00141CF7" w:rsidTr="00141CF7">
        <w:trPr>
          <w:trHeight w:val="288"/>
        </w:trPr>
        <w:tc>
          <w:tcPr>
            <w:tcW w:w="3535" w:type="dxa"/>
            <w:tcBorders>
              <w:bottom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jc w:val="right"/>
              <w:rPr>
                <w:rFonts w:cs="Arial"/>
                <w:sz w:val="22"/>
                <w:szCs w:val="22"/>
              </w:rPr>
            </w:pPr>
            <w:r w:rsidRPr="00BA0C9E">
              <w:rPr>
                <w:rFonts w:cs="Arial"/>
                <w:sz w:val="22"/>
                <w:szCs w:val="22"/>
              </w:rPr>
              <w:t>Date submitted to Supervisor:</w:t>
            </w:r>
          </w:p>
        </w:tc>
        <w:tc>
          <w:tcPr>
            <w:tcW w:w="6030" w:type="dxa"/>
            <w:gridSpan w:val="2"/>
            <w:tcBorders>
              <w:bottom w:val="single" w:sz="4" w:space="0" w:color="auto"/>
            </w:tcBorders>
            <w:vAlign w:val="center"/>
          </w:tcPr>
          <w:p w:rsidR="00141CF7" w:rsidRPr="00380F81"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p>
        </w:tc>
      </w:tr>
      <w:tr w:rsidR="00141CF7" w:rsidTr="00141CF7">
        <w:trPr>
          <w:trHeight w:val="288"/>
        </w:trPr>
        <w:tc>
          <w:tcPr>
            <w:tcW w:w="3535" w:type="dxa"/>
            <w:tcBorders>
              <w:bottom w:val="single" w:sz="4" w:space="0" w:color="auto"/>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jc w:val="right"/>
              <w:rPr>
                <w:rFonts w:cs="Arial"/>
                <w:sz w:val="22"/>
                <w:szCs w:val="22"/>
              </w:rPr>
            </w:pPr>
            <w:r w:rsidRPr="00BA0C9E">
              <w:rPr>
                <w:rFonts w:cs="Arial"/>
                <w:sz w:val="22"/>
                <w:szCs w:val="22"/>
              </w:rPr>
              <w:t>Supervisor’s Name:</w:t>
            </w:r>
          </w:p>
        </w:tc>
        <w:tc>
          <w:tcPr>
            <w:tcW w:w="6030" w:type="dxa"/>
            <w:gridSpan w:val="2"/>
            <w:tcBorders>
              <w:bottom w:val="single" w:sz="4" w:space="0" w:color="auto"/>
            </w:tcBorders>
            <w:vAlign w:val="center"/>
          </w:tcPr>
          <w:p w:rsidR="00141CF7" w:rsidRPr="00380F81"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p>
        </w:tc>
      </w:tr>
      <w:tr w:rsidR="00141CF7" w:rsidTr="00141CF7">
        <w:trPr>
          <w:trHeight w:val="288"/>
        </w:trPr>
        <w:tc>
          <w:tcPr>
            <w:tcW w:w="3535" w:type="dxa"/>
            <w:tcBorders>
              <w:bottom w:val="single" w:sz="4" w:space="0" w:color="000000"/>
            </w:tcBorders>
            <w:vAlign w:val="center"/>
          </w:tcPr>
          <w:p w:rsidR="00141CF7" w:rsidRPr="00BA0C9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jc w:val="right"/>
              <w:rPr>
                <w:rFonts w:cs="Arial"/>
                <w:sz w:val="22"/>
                <w:szCs w:val="22"/>
              </w:rPr>
            </w:pPr>
            <w:r w:rsidRPr="00BA0C9E">
              <w:rPr>
                <w:rFonts w:cs="Arial"/>
                <w:sz w:val="22"/>
                <w:szCs w:val="22"/>
              </w:rPr>
              <w:t>Supervisor’s Email:</w:t>
            </w:r>
          </w:p>
        </w:tc>
        <w:tc>
          <w:tcPr>
            <w:tcW w:w="6030" w:type="dxa"/>
            <w:gridSpan w:val="2"/>
            <w:tcBorders>
              <w:bottom w:val="single" w:sz="4" w:space="0" w:color="000000"/>
            </w:tcBorders>
            <w:vAlign w:val="center"/>
          </w:tcPr>
          <w:p w:rsidR="00141CF7" w:rsidRPr="00380F81"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p>
        </w:tc>
      </w:tr>
      <w:tr w:rsidR="00141CF7" w:rsidTr="00141CF7">
        <w:trPr>
          <w:trHeight w:val="288"/>
        </w:trPr>
        <w:tc>
          <w:tcPr>
            <w:tcW w:w="9565" w:type="dxa"/>
            <w:gridSpan w:val="3"/>
            <w:tcBorders>
              <w:left w:val="nil"/>
              <w:bottom w:val="single" w:sz="4" w:space="0" w:color="auto"/>
              <w:right w:val="nil"/>
            </w:tcBorders>
          </w:tcPr>
          <w:p w:rsidR="00141CF7" w:rsidRPr="00A67BE2"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b/>
                <w:sz w:val="16"/>
                <w:szCs w:val="16"/>
              </w:rPr>
            </w:pPr>
          </w:p>
        </w:tc>
      </w:tr>
      <w:tr w:rsidR="00141CF7" w:rsidTr="00141CF7">
        <w:tc>
          <w:tcPr>
            <w:tcW w:w="9565" w:type="dxa"/>
            <w:gridSpan w:val="3"/>
            <w:tcBorders>
              <w:bottom w:val="single" w:sz="4" w:space="0" w:color="auto"/>
            </w:tcBorders>
            <w:vAlign w:val="center"/>
          </w:tcPr>
          <w:p w:rsidR="00141CF7" w:rsidRPr="00E4600E" w:rsidRDefault="00141CF7" w:rsidP="00141CF7">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b/>
                <w:sz w:val="22"/>
                <w:szCs w:val="22"/>
              </w:rPr>
            </w:pPr>
            <w:r w:rsidRPr="00E4600E">
              <w:rPr>
                <w:rFonts w:cs="Arial"/>
                <w:b/>
                <w:sz w:val="22"/>
                <w:szCs w:val="22"/>
              </w:rPr>
              <w:t>SECTION F:  SUPERVISOR’ REVIEW</w:t>
            </w:r>
          </w:p>
        </w:tc>
      </w:tr>
      <w:tr w:rsidR="00141CF7" w:rsidTr="006040C1">
        <w:tc>
          <w:tcPr>
            <w:tcW w:w="9565" w:type="dxa"/>
            <w:gridSpan w:val="3"/>
            <w:tcBorders>
              <w:top w:val="single" w:sz="4" w:space="0" w:color="auto"/>
              <w:bottom w:val="single" w:sz="4" w:space="0" w:color="auto"/>
            </w:tcBorders>
          </w:tcPr>
          <w:p w:rsidR="00141CF7" w:rsidRDefault="00141CF7" w:rsidP="00641005">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r w:rsidRPr="00AA3066">
              <w:rPr>
                <w:rFonts w:cs="Arial"/>
              </w:rPr>
              <w:t>(</w:t>
            </w:r>
            <w:r w:rsidRPr="00AA3066">
              <w:rPr>
                <w:rFonts w:cs="Arial"/>
                <w:sz w:val="18"/>
                <w:szCs w:val="18"/>
              </w:rPr>
              <w:t xml:space="preserve">Review sections A-E; add your remarks; and email to </w:t>
            </w:r>
            <w:r w:rsidRPr="0080550B">
              <w:rPr>
                <w:rFonts w:cs="Arial"/>
                <w:b/>
                <w:sz w:val="18"/>
                <w:szCs w:val="18"/>
              </w:rPr>
              <w:t>ROP_Feedback.Resource@nrc.gov</w:t>
            </w:r>
            <w:r w:rsidRPr="00AA3066">
              <w:rPr>
                <w:rFonts w:cs="Arial"/>
                <w:sz w:val="18"/>
                <w:szCs w:val="18"/>
              </w:rPr>
              <w:t>.  If request is urgent, state justification.)</w:t>
            </w:r>
          </w:p>
        </w:tc>
      </w:tr>
      <w:tr w:rsidR="00141CF7" w:rsidTr="006040C1">
        <w:trPr>
          <w:trHeight w:val="3289"/>
        </w:trPr>
        <w:tc>
          <w:tcPr>
            <w:tcW w:w="9565" w:type="dxa"/>
            <w:gridSpan w:val="3"/>
            <w:tcBorders>
              <w:top w:val="single" w:sz="4" w:space="0" w:color="auto"/>
              <w:left w:val="single" w:sz="2" w:space="0" w:color="auto"/>
              <w:bottom w:val="nil"/>
            </w:tcBorders>
          </w:tcPr>
          <w:p w:rsidR="00141CF7" w:rsidRPr="00C90B09" w:rsidRDefault="00141CF7" w:rsidP="00641005">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r w:rsidRPr="00AA3066">
              <w:rPr>
                <w:rFonts w:cs="Arial"/>
                <w:sz w:val="22"/>
                <w:szCs w:val="22"/>
              </w:rPr>
              <w:t>Supervisor</w:t>
            </w:r>
            <w:r>
              <w:rPr>
                <w:rFonts w:cs="Arial"/>
                <w:sz w:val="22"/>
                <w:szCs w:val="22"/>
              </w:rPr>
              <w:t>’</w:t>
            </w:r>
            <w:r w:rsidRPr="00AA3066">
              <w:rPr>
                <w:rFonts w:cs="Arial"/>
                <w:sz w:val="22"/>
                <w:szCs w:val="22"/>
              </w:rPr>
              <w:t>s Remarks (mandatory):</w:t>
            </w:r>
          </w:p>
        </w:tc>
      </w:tr>
      <w:tr w:rsidR="006040C1" w:rsidTr="006040C1">
        <w:trPr>
          <w:trHeight w:val="302"/>
        </w:trPr>
        <w:tc>
          <w:tcPr>
            <w:tcW w:w="6595" w:type="dxa"/>
            <w:gridSpan w:val="2"/>
            <w:tcBorders>
              <w:top w:val="nil"/>
              <w:left w:val="single" w:sz="2" w:space="0" w:color="auto"/>
              <w:bottom w:val="single" w:sz="2" w:space="0" w:color="auto"/>
              <w:right w:val="nil"/>
            </w:tcBorders>
          </w:tcPr>
          <w:p w:rsidR="006040C1" w:rsidRPr="00AA3066" w:rsidRDefault="006040C1" w:rsidP="006040C1">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r>
              <w:rPr>
                <w:rFonts w:cs="Arial"/>
                <w:sz w:val="22"/>
                <w:szCs w:val="22"/>
              </w:rPr>
              <w:t xml:space="preserve">Supervisor:  </w:t>
            </w:r>
          </w:p>
        </w:tc>
        <w:tc>
          <w:tcPr>
            <w:tcW w:w="2970" w:type="dxa"/>
            <w:tcBorders>
              <w:top w:val="nil"/>
              <w:left w:val="nil"/>
              <w:bottom w:val="single" w:sz="2" w:space="0" w:color="auto"/>
              <w:right w:val="single" w:sz="2" w:space="0" w:color="auto"/>
            </w:tcBorders>
          </w:tcPr>
          <w:p w:rsidR="006040C1" w:rsidRPr="00AA3066" w:rsidRDefault="006040C1" w:rsidP="006040C1">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r>
              <w:rPr>
                <w:rFonts w:cs="Arial"/>
                <w:sz w:val="22"/>
                <w:szCs w:val="22"/>
              </w:rPr>
              <w:t xml:space="preserve">Date:  </w:t>
            </w:r>
          </w:p>
        </w:tc>
      </w:tr>
      <w:tr w:rsidR="00141CF7" w:rsidTr="00141CF7">
        <w:trPr>
          <w:trHeight w:val="288"/>
        </w:trPr>
        <w:tc>
          <w:tcPr>
            <w:tcW w:w="9565" w:type="dxa"/>
            <w:gridSpan w:val="3"/>
            <w:tcBorders>
              <w:top w:val="nil"/>
            </w:tcBorders>
          </w:tcPr>
          <w:p w:rsidR="00141CF7" w:rsidRPr="006040C1" w:rsidRDefault="00141CF7" w:rsidP="006040C1">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18"/>
                <w:szCs w:val="18"/>
              </w:rPr>
            </w:pPr>
            <w:r w:rsidRPr="006040C1">
              <w:rPr>
                <w:rFonts w:cs="Arial"/>
                <w:sz w:val="18"/>
                <w:szCs w:val="18"/>
              </w:rPr>
              <w:t xml:space="preserve">If this request is </w:t>
            </w:r>
            <w:r w:rsidRPr="006040C1">
              <w:rPr>
                <w:rFonts w:cs="Arial"/>
                <w:b/>
                <w:sz w:val="18"/>
                <w:szCs w:val="18"/>
              </w:rPr>
              <w:t>URGENT</w:t>
            </w:r>
            <w:r w:rsidRPr="006040C1">
              <w:rPr>
                <w:rFonts w:cs="Arial"/>
                <w:sz w:val="18"/>
                <w:szCs w:val="18"/>
              </w:rPr>
              <w:t xml:space="preserve"> to require a change to the regularly scheduled revision of the ROP document (see ROP Feedback Forms Document Timelines site),  check </w:t>
            </w:r>
            <w:r w:rsidRPr="006040C1">
              <w:rPr>
                <w:rFonts w:cs="Arial"/>
                <w:b/>
                <w:sz w:val="18"/>
                <w:szCs w:val="18"/>
              </w:rPr>
              <w:t>Yes</w:t>
            </w:r>
            <w:r w:rsidRPr="006040C1">
              <w:rPr>
                <w:rFonts w:cs="Arial"/>
                <w:sz w:val="18"/>
                <w:szCs w:val="18"/>
              </w:rPr>
              <w:t xml:space="preserve"> here   Yes </w:t>
            </w:r>
            <w:r w:rsidR="00A57C19" w:rsidRPr="006040C1">
              <w:rPr>
                <w:rFonts w:cs="Arial"/>
                <w:sz w:val="18"/>
                <w:szCs w:val="18"/>
              </w:rPr>
              <w:fldChar w:fldCharType="begin">
                <w:ffData>
                  <w:name w:val="Check6"/>
                  <w:enabled/>
                  <w:calcOnExit w:val="0"/>
                  <w:checkBox>
                    <w:sizeAuto/>
                    <w:default w:val="0"/>
                  </w:checkBox>
                </w:ffData>
              </w:fldChar>
            </w:r>
            <w:r w:rsidRPr="006040C1">
              <w:rPr>
                <w:rFonts w:cs="Arial"/>
                <w:sz w:val="18"/>
                <w:szCs w:val="18"/>
              </w:rPr>
              <w:instrText xml:space="preserve"> FORMCHECKBOX </w:instrText>
            </w:r>
            <w:r w:rsidR="00A57C19" w:rsidRPr="006040C1">
              <w:rPr>
                <w:rFonts w:cs="Arial"/>
                <w:sz w:val="18"/>
                <w:szCs w:val="18"/>
              </w:rPr>
            </w:r>
            <w:r w:rsidR="00A57C19" w:rsidRPr="006040C1">
              <w:rPr>
                <w:rFonts w:cs="Arial"/>
                <w:sz w:val="18"/>
                <w:szCs w:val="18"/>
              </w:rPr>
              <w:fldChar w:fldCharType="end"/>
            </w:r>
          </w:p>
          <w:p w:rsidR="00141CF7" w:rsidRDefault="00BF483A" w:rsidP="006040C1">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rPr>
            </w:pPr>
            <w:r w:rsidRPr="006040C1">
              <w:rPr>
                <w:rFonts w:cs="Arial"/>
                <w:sz w:val="18"/>
                <w:szCs w:val="18"/>
              </w:rPr>
              <w:t>I</w:t>
            </w:r>
            <w:r w:rsidR="00141CF7" w:rsidRPr="006040C1">
              <w:rPr>
                <w:rFonts w:cs="Arial"/>
                <w:sz w:val="18"/>
                <w:szCs w:val="18"/>
              </w:rPr>
              <w:t xml:space="preserve">f </w:t>
            </w:r>
            <w:r w:rsidR="00141CF7" w:rsidRPr="006040C1">
              <w:rPr>
                <w:rFonts w:cs="Arial"/>
                <w:b/>
                <w:sz w:val="18"/>
                <w:szCs w:val="18"/>
              </w:rPr>
              <w:t>yes</w:t>
            </w:r>
            <w:r w:rsidR="00141CF7" w:rsidRPr="006040C1">
              <w:rPr>
                <w:rFonts w:cs="Arial"/>
                <w:sz w:val="18"/>
                <w:szCs w:val="18"/>
              </w:rPr>
              <w:t>, state reason for urgency:</w:t>
            </w:r>
            <w:r w:rsidR="0080550B">
              <w:rPr>
                <w:rFonts w:cs="Arial"/>
                <w:sz w:val="20"/>
                <w:szCs w:val="20"/>
              </w:rPr>
              <w:t xml:space="preserve">  ________________________________________________________</w:t>
            </w:r>
          </w:p>
        </w:tc>
      </w:tr>
    </w:tbl>
    <w:p w:rsidR="00141CF7" w:rsidRDefault="00141CF7" w:rsidP="00A70EAE"/>
    <w:p w:rsidR="00141CF7" w:rsidRDefault="00141CF7" w:rsidP="00A70EAE">
      <w:pPr>
        <w:sectPr w:rsidR="00141CF7" w:rsidSect="00F122D9">
          <w:headerReference w:type="default" r:id="rId24"/>
          <w:footerReference w:type="default" r:id="rId25"/>
          <w:pgSz w:w="12240" w:h="15840" w:code="1"/>
          <w:pgMar w:top="1440" w:right="1440" w:bottom="1440" w:left="1440" w:header="1440" w:footer="1440" w:gutter="0"/>
          <w:cols w:space="720"/>
          <w:noEndnote/>
          <w:docGrid w:linePitch="326"/>
        </w:sectPr>
      </w:pPr>
    </w:p>
    <w:tbl>
      <w:tblPr>
        <w:tblStyle w:val="TableGrid"/>
        <w:tblW w:w="9504" w:type="dxa"/>
        <w:tblLook w:val="04A0" w:firstRow="1" w:lastRow="0" w:firstColumn="1" w:lastColumn="0" w:noHBand="0" w:noVBand="1"/>
      </w:tblPr>
      <w:tblGrid>
        <w:gridCol w:w="6948"/>
        <w:gridCol w:w="2556"/>
      </w:tblGrid>
      <w:tr w:rsidR="00F122D9" w:rsidTr="00F122D9">
        <w:tc>
          <w:tcPr>
            <w:tcW w:w="9504" w:type="dxa"/>
            <w:gridSpan w:val="2"/>
            <w:vAlign w:val="center"/>
          </w:tcPr>
          <w:p w:rsidR="00F122D9" w:rsidRPr="00F122D9" w:rsidRDefault="00F122D9" w:rsidP="00F122D9">
            <w:pPr>
              <w:rPr>
                <w:rFonts w:cs="Arial"/>
                <w:b/>
                <w:sz w:val="22"/>
                <w:szCs w:val="22"/>
              </w:rPr>
            </w:pPr>
            <w:r w:rsidRPr="00E4600E">
              <w:rPr>
                <w:rFonts w:cs="Arial"/>
                <w:b/>
                <w:bCs/>
                <w:sz w:val="22"/>
                <w:szCs w:val="22"/>
              </w:rPr>
              <w:lastRenderedPageBreak/>
              <w:t>SECTION G:  LEAD REVIEWER ASSIGNED</w:t>
            </w:r>
          </w:p>
        </w:tc>
      </w:tr>
      <w:tr w:rsidR="00F122D9" w:rsidTr="00F122D9">
        <w:tc>
          <w:tcPr>
            <w:tcW w:w="9504" w:type="dxa"/>
            <w:gridSpan w:val="2"/>
          </w:tcPr>
          <w:p w:rsidR="00F122D9" w:rsidRPr="00F122D9" w:rsidRDefault="00F122D9" w:rsidP="00F122D9">
            <w:pPr>
              <w:rPr>
                <w:rFonts w:cs="Arial"/>
                <w:sz w:val="18"/>
                <w:szCs w:val="18"/>
              </w:rPr>
            </w:pPr>
            <w:r w:rsidRPr="00AA3066">
              <w:rPr>
                <w:rFonts w:cs="Arial"/>
                <w:sz w:val="18"/>
                <w:szCs w:val="18"/>
              </w:rPr>
              <w:t>(The Lead Reviewer reviews the feedback and recommends to accept or not to accept the feedback recommendation.)</w:t>
            </w:r>
          </w:p>
        </w:tc>
      </w:tr>
      <w:tr w:rsidR="00F122D9" w:rsidTr="00F122D9">
        <w:tc>
          <w:tcPr>
            <w:tcW w:w="9504" w:type="dxa"/>
            <w:gridSpan w:val="2"/>
          </w:tcPr>
          <w:p w:rsidR="00F122D9" w:rsidRPr="00DB6D90"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16"/>
                <w:szCs w:val="16"/>
              </w:rPr>
            </w:pPr>
          </w:p>
          <w:tbl>
            <w:tblPr>
              <w:tblW w:w="0" w:type="auto"/>
              <w:jc w:val="center"/>
              <w:tblCellMar>
                <w:left w:w="120" w:type="dxa"/>
                <w:right w:w="120" w:type="dxa"/>
              </w:tblCellMar>
              <w:tblLook w:val="0000" w:firstRow="0" w:lastRow="0" w:firstColumn="0" w:lastColumn="0" w:noHBand="0" w:noVBand="0"/>
            </w:tblPr>
            <w:tblGrid>
              <w:gridCol w:w="1611"/>
              <w:gridCol w:w="2671"/>
              <w:gridCol w:w="1079"/>
              <w:gridCol w:w="977"/>
              <w:gridCol w:w="1398"/>
              <w:gridCol w:w="1534"/>
            </w:tblGrid>
            <w:tr w:rsidR="00F122D9" w:rsidRPr="00BA0C9E" w:rsidTr="00CA6B54">
              <w:trPr>
                <w:trHeight w:val="288"/>
                <w:jc w:val="center"/>
              </w:trPr>
              <w:tc>
                <w:tcPr>
                  <w:tcW w:w="1618" w:type="dxa"/>
                  <w:tcBorders>
                    <w:top w:val="nil"/>
                    <w:left w:val="single" w:sz="6" w:space="0" w:color="FFFFFF"/>
                    <w:bottom w:val="nil"/>
                    <w:right w:val="single" w:sz="8" w:space="0" w:color="000000"/>
                  </w:tcBorders>
                  <w:vAlign w:val="bottom"/>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r w:rsidRPr="00BA0C9E">
                    <w:rPr>
                      <w:rFonts w:cs="Arial"/>
                      <w:sz w:val="22"/>
                      <w:szCs w:val="22"/>
                    </w:rPr>
                    <w:t>Assigned to:</w:t>
                  </w:r>
                </w:p>
              </w:tc>
              <w:tc>
                <w:tcPr>
                  <w:tcW w:w="2694" w:type="dxa"/>
                  <w:tcBorders>
                    <w:top w:val="single" w:sz="8" w:space="0" w:color="000000"/>
                    <w:left w:val="single" w:sz="8" w:space="0" w:color="000000"/>
                    <w:bottom w:val="single" w:sz="8" w:space="0" w:color="000000"/>
                    <w:right w:val="single" w:sz="8" w:space="0" w:color="000000"/>
                  </w:tcBorders>
                  <w:vAlign w:val="bottom"/>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p>
              </w:tc>
              <w:tc>
                <w:tcPr>
                  <w:tcW w:w="1080" w:type="dxa"/>
                  <w:tcBorders>
                    <w:top w:val="single" w:sz="6" w:space="0" w:color="FFFFFF"/>
                    <w:left w:val="single" w:sz="8" w:space="0" w:color="000000"/>
                    <w:bottom w:val="nil"/>
                    <w:right w:val="single" w:sz="8" w:space="0" w:color="auto"/>
                  </w:tcBorders>
                  <w:vAlign w:val="bottom"/>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r w:rsidRPr="00BA0C9E">
                    <w:rPr>
                      <w:rFonts w:cs="Arial"/>
                      <w:sz w:val="22"/>
                      <w:szCs w:val="22"/>
                    </w:rPr>
                    <w:t>Branch:</w:t>
                  </w:r>
                </w:p>
              </w:tc>
              <w:tc>
                <w:tcPr>
                  <w:tcW w:w="989" w:type="dxa"/>
                  <w:tcBorders>
                    <w:top w:val="single" w:sz="8" w:space="0" w:color="auto"/>
                    <w:left w:val="single" w:sz="8" w:space="0" w:color="auto"/>
                    <w:bottom w:val="single" w:sz="8" w:space="0" w:color="auto"/>
                    <w:right w:val="single" w:sz="8" w:space="0" w:color="auto"/>
                  </w:tcBorders>
                  <w:vAlign w:val="bottom"/>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p>
              </w:tc>
              <w:tc>
                <w:tcPr>
                  <w:tcW w:w="1406" w:type="dxa"/>
                  <w:tcBorders>
                    <w:top w:val="single" w:sz="6" w:space="0" w:color="FFFFFF"/>
                    <w:left w:val="single" w:sz="8" w:space="0" w:color="auto"/>
                    <w:bottom w:val="nil"/>
                    <w:right w:val="single" w:sz="8" w:space="0" w:color="000000"/>
                  </w:tcBorders>
                  <w:vAlign w:val="bottom"/>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r w:rsidRPr="00BA0C9E">
                    <w:rPr>
                      <w:rFonts w:cs="Arial"/>
                      <w:sz w:val="22"/>
                      <w:szCs w:val="22"/>
                    </w:rPr>
                    <w:t>Phone No:</w:t>
                  </w:r>
                </w:p>
              </w:tc>
              <w:tc>
                <w:tcPr>
                  <w:tcW w:w="1555" w:type="dxa"/>
                  <w:tcBorders>
                    <w:top w:val="single" w:sz="8" w:space="0" w:color="000000"/>
                    <w:left w:val="single" w:sz="8" w:space="0" w:color="000000"/>
                    <w:bottom w:val="single" w:sz="8" w:space="0" w:color="000000"/>
                    <w:right w:val="single" w:sz="8" w:space="0" w:color="000000"/>
                  </w:tcBorders>
                  <w:vAlign w:val="bottom"/>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p>
              </w:tc>
            </w:tr>
            <w:tr w:rsidR="00F122D9" w:rsidRPr="00BA0C9E" w:rsidTr="00CA6B54">
              <w:trPr>
                <w:trHeight w:val="288"/>
                <w:jc w:val="center"/>
              </w:trPr>
              <w:tc>
                <w:tcPr>
                  <w:tcW w:w="1618" w:type="dxa"/>
                  <w:tcBorders>
                    <w:top w:val="nil"/>
                    <w:left w:val="nil"/>
                    <w:bottom w:val="nil"/>
                    <w:right w:val="nil"/>
                  </w:tcBorders>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p>
              </w:tc>
              <w:tc>
                <w:tcPr>
                  <w:tcW w:w="2694" w:type="dxa"/>
                  <w:tcBorders>
                    <w:top w:val="nil"/>
                    <w:left w:val="nil"/>
                    <w:bottom w:val="nil"/>
                    <w:right w:val="nil"/>
                  </w:tcBorders>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r w:rsidRPr="00BA0C9E">
                    <w:rPr>
                      <w:rFonts w:cs="Arial"/>
                      <w:sz w:val="22"/>
                      <w:szCs w:val="22"/>
                    </w:rPr>
                    <w:t>(Lead Reviewer)</w:t>
                  </w:r>
                </w:p>
              </w:tc>
              <w:tc>
                <w:tcPr>
                  <w:tcW w:w="1080" w:type="dxa"/>
                  <w:tcBorders>
                    <w:top w:val="nil"/>
                    <w:left w:val="nil"/>
                    <w:bottom w:val="nil"/>
                    <w:right w:val="single" w:sz="8" w:space="0" w:color="auto"/>
                  </w:tcBorders>
                </w:tcPr>
                <w:p w:rsidR="00F122D9" w:rsidRPr="001630A2"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color w:val="FF0000"/>
                      <w:sz w:val="22"/>
                      <w:szCs w:val="22"/>
                    </w:rPr>
                  </w:pPr>
                  <w:r w:rsidRPr="001630A2">
                    <w:rPr>
                      <w:rFonts w:cs="Arial"/>
                      <w:color w:val="FF0000"/>
                      <w:sz w:val="22"/>
                      <w:szCs w:val="22"/>
                    </w:rPr>
                    <w:t>Office</w:t>
                  </w:r>
                </w:p>
              </w:tc>
              <w:tc>
                <w:tcPr>
                  <w:tcW w:w="989" w:type="dxa"/>
                  <w:tcBorders>
                    <w:top w:val="single" w:sz="8" w:space="0" w:color="auto"/>
                    <w:left w:val="single" w:sz="8" w:space="0" w:color="auto"/>
                    <w:bottom w:val="single" w:sz="8" w:space="0" w:color="auto"/>
                    <w:right w:val="single" w:sz="8" w:space="0" w:color="auto"/>
                  </w:tcBorders>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p>
              </w:tc>
              <w:tc>
                <w:tcPr>
                  <w:tcW w:w="2961" w:type="dxa"/>
                  <w:gridSpan w:val="2"/>
                  <w:tcBorders>
                    <w:top w:val="nil"/>
                    <w:left w:val="single" w:sz="8" w:space="0" w:color="auto"/>
                    <w:bottom w:val="nil"/>
                    <w:right w:val="nil"/>
                  </w:tcBorders>
                </w:tcPr>
                <w:p w:rsidR="00F122D9" w:rsidRPr="00BA0C9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spacing w:after="58"/>
                    <w:rPr>
                      <w:rFonts w:cs="Arial"/>
                      <w:sz w:val="22"/>
                      <w:szCs w:val="22"/>
                    </w:rPr>
                  </w:pPr>
                  <w:r>
                    <w:rPr>
                      <w:rFonts w:cs="Arial"/>
                      <w:sz w:val="22"/>
                      <w:szCs w:val="22"/>
                    </w:rPr>
                    <w:t>(</w:t>
                  </w:r>
                  <w:r w:rsidRPr="001630A2">
                    <w:rPr>
                      <w:rFonts w:cs="Arial"/>
                      <w:color w:val="FF0000"/>
                      <w:sz w:val="22"/>
                      <w:szCs w:val="22"/>
                    </w:rPr>
                    <w:t>Other than NRR)</w:t>
                  </w:r>
                </w:p>
              </w:tc>
            </w:tr>
          </w:tbl>
          <w:p w:rsidR="00F122D9" w:rsidRPr="0080550B" w:rsidRDefault="00F122D9" w:rsidP="00F122D9">
            <w:pPr>
              <w:rPr>
                <w:rFonts w:cs="Arial"/>
                <w:vanish/>
                <w:sz w:val="16"/>
                <w:szCs w:val="16"/>
              </w:rPr>
            </w:pPr>
          </w:p>
          <w:tbl>
            <w:tblPr>
              <w:tblW w:w="0" w:type="auto"/>
              <w:jc w:val="center"/>
              <w:tblCellMar>
                <w:left w:w="120" w:type="dxa"/>
                <w:right w:w="120" w:type="dxa"/>
              </w:tblCellMar>
              <w:tblLook w:val="0000" w:firstRow="0" w:lastRow="0" w:firstColumn="0" w:lastColumn="0" w:noHBand="0" w:noVBand="0"/>
            </w:tblPr>
            <w:tblGrid>
              <w:gridCol w:w="7623"/>
              <w:gridCol w:w="1656"/>
            </w:tblGrid>
            <w:tr w:rsidR="00F122D9" w:rsidRPr="00BA0C9E" w:rsidTr="00CA6B54">
              <w:trPr>
                <w:trHeight w:val="288"/>
                <w:jc w:val="center"/>
              </w:trPr>
              <w:tc>
                <w:tcPr>
                  <w:tcW w:w="7754" w:type="dxa"/>
                  <w:tcBorders>
                    <w:top w:val="nil"/>
                    <w:left w:val="nil"/>
                    <w:bottom w:val="nil"/>
                    <w:right w:val="single" w:sz="7" w:space="0" w:color="000000"/>
                  </w:tcBorders>
                  <w:vAlign w:val="bottom"/>
                </w:tcPr>
                <w:p w:rsidR="00F122D9" w:rsidRPr="00BA0C9E" w:rsidRDefault="00F122D9" w:rsidP="00F122D9">
                  <w:pPr>
                    <w:widowControl/>
                    <w:tabs>
                      <w:tab w:val="right" w:pos="7320"/>
                    </w:tabs>
                    <w:rPr>
                      <w:rFonts w:cs="Arial"/>
                      <w:sz w:val="22"/>
                      <w:szCs w:val="22"/>
                    </w:rPr>
                  </w:pPr>
                  <w:r w:rsidRPr="00BA0C9E">
                    <w:rPr>
                      <w:rFonts w:cs="Arial"/>
                      <w:sz w:val="22"/>
                      <w:szCs w:val="22"/>
                    </w:rPr>
                    <w:t>Date Lead Reviewer Received Feedback Form:</w:t>
                  </w:r>
                </w:p>
              </w:tc>
              <w:tc>
                <w:tcPr>
                  <w:tcW w:w="1687" w:type="dxa"/>
                  <w:tcBorders>
                    <w:top w:val="single" w:sz="7" w:space="0" w:color="000000"/>
                    <w:left w:val="single" w:sz="7" w:space="0" w:color="000000"/>
                    <w:bottom w:val="single" w:sz="7" w:space="0" w:color="000000"/>
                    <w:right w:val="single" w:sz="7" w:space="0" w:color="000000"/>
                  </w:tcBorders>
                  <w:vAlign w:val="bottom"/>
                </w:tcPr>
                <w:p w:rsidR="00F122D9" w:rsidRPr="00BA0C9E" w:rsidRDefault="00F122D9" w:rsidP="00F122D9">
                  <w:pPr>
                    <w:widowControl/>
                    <w:tabs>
                      <w:tab w:val="right" w:pos="7320"/>
                    </w:tabs>
                    <w:rPr>
                      <w:rFonts w:cs="Arial"/>
                      <w:sz w:val="22"/>
                      <w:szCs w:val="22"/>
                    </w:rPr>
                  </w:pPr>
                </w:p>
              </w:tc>
            </w:tr>
            <w:tr w:rsidR="00F122D9" w:rsidRPr="00BA0C9E" w:rsidTr="00CA6B54">
              <w:trPr>
                <w:trHeight w:val="288"/>
                <w:jc w:val="center"/>
              </w:trPr>
              <w:tc>
                <w:tcPr>
                  <w:tcW w:w="7754" w:type="dxa"/>
                  <w:tcBorders>
                    <w:top w:val="nil"/>
                    <w:left w:val="nil"/>
                    <w:bottom w:val="nil"/>
                    <w:right w:val="single" w:sz="7" w:space="0" w:color="000000"/>
                  </w:tcBorders>
                  <w:vAlign w:val="bottom"/>
                </w:tcPr>
                <w:p w:rsidR="00F122D9" w:rsidRPr="00BA0C9E" w:rsidRDefault="00F122D9" w:rsidP="00F122D9">
                  <w:pPr>
                    <w:widowControl/>
                    <w:tabs>
                      <w:tab w:val="right" w:pos="7320"/>
                    </w:tabs>
                    <w:rPr>
                      <w:rFonts w:cs="Arial"/>
                      <w:sz w:val="22"/>
                      <w:szCs w:val="22"/>
                    </w:rPr>
                  </w:pPr>
                  <w:r w:rsidRPr="00BA0C9E">
                    <w:rPr>
                      <w:rFonts w:cs="Arial"/>
                      <w:sz w:val="22"/>
                      <w:szCs w:val="22"/>
                    </w:rPr>
                    <w:t>Date Feedback Coordinator Acknowledged Receipt to Originator:</w:t>
                  </w:r>
                </w:p>
              </w:tc>
              <w:tc>
                <w:tcPr>
                  <w:tcW w:w="1687" w:type="dxa"/>
                  <w:tcBorders>
                    <w:top w:val="single" w:sz="7" w:space="0" w:color="000000"/>
                    <w:left w:val="single" w:sz="7" w:space="0" w:color="000000"/>
                    <w:bottom w:val="single" w:sz="7" w:space="0" w:color="000000"/>
                    <w:right w:val="single" w:sz="7" w:space="0" w:color="000000"/>
                  </w:tcBorders>
                  <w:vAlign w:val="bottom"/>
                </w:tcPr>
                <w:p w:rsidR="00F122D9" w:rsidRPr="00BA0C9E" w:rsidRDefault="00F122D9" w:rsidP="00F122D9">
                  <w:pPr>
                    <w:widowControl/>
                    <w:tabs>
                      <w:tab w:val="right" w:pos="7320"/>
                    </w:tabs>
                    <w:rPr>
                      <w:rFonts w:cs="Arial"/>
                      <w:sz w:val="22"/>
                      <w:szCs w:val="22"/>
                    </w:rPr>
                  </w:pPr>
                </w:p>
              </w:tc>
            </w:tr>
            <w:tr w:rsidR="00F122D9" w:rsidRPr="00BA0C9E" w:rsidTr="001630A2">
              <w:trPr>
                <w:trHeight w:val="343"/>
                <w:jc w:val="center"/>
              </w:trPr>
              <w:tc>
                <w:tcPr>
                  <w:tcW w:w="7754" w:type="dxa"/>
                  <w:tcBorders>
                    <w:top w:val="nil"/>
                    <w:left w:val="nil"/>
                    <w:bottom w:val="nil"/>
                    <w:right w:val="single" w:sz="7" w:space="0" w:color="000000"/>
                  </w:tcBorders>
                  <w:vAlign w:val="bottom"/>
                </w:tcPr>
                <w:p w:rsidR="00F122D9" w:rsidRPr="00BA0C9E" w:rsidRDefault="00F122D9" w:rsidP="00F122D9">
                  <w:pPr>
                    <w:widowControl/>
                    <w:tabs>
                      <w:tab w:val="right" w:pos="7320"/>
                    </w:tabs>
                    <w:rPr>
                      <w:rFonts w:cs="Arial"/>
                      <w:sz w:val="22"/>
                      <w:szCs w:val="22"/>
                    </w:rPr>
                  </w:pPr>
                  <w:r>
                    <w:rPr>
                      <w:rFonts w:cs="Arial"/>
                      <w:sz w:val="22"/>
                      <w:szCs w:val="22"/>
                    </w:rPr>
                    <w:t>Date Lead Reviewer Completed the Feedback Form</w:t>
                  </w:r>
                </w:p>
              </w:tc>
              <w:tc>
                <w:tcPr>
                  <w:tcW w:w="1687" w:type="dxa"/>
                  <w:tcBorders>
                    <w:top w:val="single" w:sz="7" w:space="0" w:color="000000"/>
                    <w:left w:val="single" w:sz="7" w:space="0" w:color="000000"/>
                    <w:bottom w:val="single" w:sz="7" w:space="0" w:color="000000"/>
                    <w:right w:val="single" w:sz="7" w:space="0" w:color="000000"/>
                  </w:tcBorders>
                  <w:vAlign w:val="bottom"/>
                </w:tcPr>
                <w:p w:rsidR="00F122D9" w:rsidRPr="00BA0C9E" w:rsidRDefault="00F122D9" w:rsidP="00F122D9">
                  <w:pPr>
                    <w:widowControl/>
                    <w:tabs>
                      <w:tab w:val="right" w:pos="7320"/>
                    </w:tabs>
                    <w:rPr>
                      <w:rFonts w:cs="Arial"/>
                      <w:sz w:val="22"/>
                      <w:szCs w:val="22"/>
                    </w:rPr>
                  </w:pPr>
                </w:p>
              </w:tc>
            </w:tr>
          </w:tbl>
          <w:p w:rsidR="00F122D9" w:rsidRDefault="00F122D9" w:rsidP="00F122D9">
            <w:pPr>
              <w:rPr>
                <w:rFonts w:cs="Arial"/>
                <w:sz w:val="22"/>
                <w:szCs w:val="22"/>
              </w:rPr>
            </w:pPr>
          </w:p>
        </w:tc>
      </w:tr>
      <w:tr w:rsidR="00F122D9" w:rsidTr="00F122D9">
        <w:tc>
          <w:tcPr>
            <w:tcW w:w="9504" w:type="dxa"/>
            <w:gridSpan w:val="2"/>
            <w:vAlign w:val="center"/>
          </w:tcPr>
          <w:p w:rsidR="00F122D9" w:rsidRDefault="00F122D9" w:rsidP="00F122D9">
            <w:pPr>
              <w:rPr>
                <w:rFonts w:cs="Arial"/>
                <w:sz w:val="22"/>
                <w:szCs w:val="22"/>
              </w:rPr>
            </w:pPr>
          </w:p>
        </w:tc>
      </w:tr>
      <w:tr w:rsidR="00F122D9" w:rsidTr="00F122D9">
        <w:tc>
          <w:tcPr>
            <w:tcW w:w="9504" w:type="dxa"/>
            <w:gridSpan w:val="2"/>
            <w:vAlign w:val="center"/>
          </w:tcPr>
          <w:p w:rsidR="00F122D9" w:rsidRDefault="00F122D9" w:rsidP="00F122D9">
            <w:pPr>
              <w:rPr>
                <w:rFonts w:cs="Arial"/>
                <w:sz w:val="22"/>
                <w:szCs w:val="22"/>
              </w:rPr>
            </w:pPr>
            <w:r w:rsidRPr="00E4600E">
              <w:rPr>
                <w:rFonts w:cs="Arial"/>
                <w:b/>
                <w:sz w:val="22"/>
                <w:szCs w:val="22"/>
              </w:rPr>
              <w:t>SECTION H:  LEAD REVIEWER’S RESPONSE:</w:t>
            </w:r>
          </w:p>
        </w:tc>
      </w:tr>
      <w:tr w:rsidR="00F122D9" w:rsidTr="00F122D9">
        <w:tc>
          <w:tcPr>
            <w:tcW w:w="9504" w:type="dxa"/>
            <w:gridSpan w:val="2"/>
          </w:tcPr>
          <w:p w:rsidR="00F122D9" w:rsidRPr="008B3E45"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D0051E">
              <w:rPr>
                <w:rFonts w:cs="Arial"/>
                <w:i/>
                <w:sz w:val="22"/>
                <w:szCs w:val="22"/>
              </w:rPr>
              <w:t>(Potential Initial Responses to Originator)</w:t>
            </w:r>
            <w:r>
              <w:rPr>
                <w:rFonts w:cs="Arial"/>
                <w:sz w:val="22"/>
                <w:szCs w:val="22"/>
              </w:rPr>
              <w:t xml:space="preserve"> </w:t>
            </w:r>
          </w:p>
          <w:p w:rsidR="00F122D9"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Pr>
                <w:rFonts w:cs="Arial"/>
                <w:sz w:val="22"/>
                <w:szCs w:val="22"/>
              </w:rPr>
              <w:t>Contacted Originator (and their Branch Chief, if ne</w:t>
            </w:r>
            <w:r w:rsidR="001630A2">
              <w:rPr>
                <w:rFonts w:cs="Arial"/>
                <w:sz w:val="22"/>
                <w:szCs w:val="22"/>
              </w:rPr>
              <w:t>cessary) with response. Date:</w:t>
            </w:r>
            <w:r>
              <w:rPr>
                <w:rFonts w:cs="Arial"/>
                <w:sz w:val="22"/>
                <w:szCs w:val="22"/>
              </w:rPr>
              <w:t>____________</w:t>
            </w:r>
          </w:p>
          <w:p w:rsidR="00F122D9"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ins w:id="74" w:author="Author" w:date="2013-08-07T15:51:00Z">
              <w:r>
                <w:rPr>
                  <w:rFonts w:cs="Arial"/>
                  <w:sz w:val="22"/>
                  <w:szCs w:val="22"/>
                </w:rPr>
                <w:t xml:space="preserve">Agree with </w:t>
              </w:r>
            </w:ins>
            <w:r w:rsidRPr="00BA0C9E">
              <w:rPr>
                <w:rFonts w:cs="Arial"/>
                <w:sz w:val="22"/>
                <w:szCs w:val="22"/>
              </w:rPr>
              <w:t xml:space="preserve">Change Recommended:  Yes </w:t>
            </w:r>
            <w:r w:rsidRPr="00BA0C9E">
              <w:rPr>
                <w:rFonts w:cs="Arial"/>
                <w:sz w:val="22"/>
                <w:szCs w:val="22"/>
              </w:rPr>
              <w:fldChar w:fldCharType="begin">
                <w:ffData>
                  <w:name w:val="Check18"/>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sidRPr="00BA0C9E">
              <w:rPr>
                <w:rFonts w:cs="Arial"/>
                <w:sz w:val="22"/>
                <w:szCs w:val="22"/>
              </w:rPr>
              <w:t xml:space="preserve">  No </w:t>
            </w:r>
            <w:r w:rsidRPr="00BA0C9E">
              <w:rPr>
                <w:rFonts w:cs="Arial"/>
                <w:sz w:val="22"/>
                <w:szCs w:val="22"/>
              </w:rPr>
              <w:fldChar w:fldCharType="begin">
                <w:ffData>
                  <w:name w:val="Check19"/>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sidRPr="00BA0C9E">
              <w:rPr>
                <w:rFonts w:cs="Arial"/>
                <w:sz w:val="22"/>
                <w:szCs w:val="22"/>
              </w:rPr>
              <w:t xml:space="preserve">    </w:t>
            </w:r>
          </w:p>
          <w:p w:rsidR="00F122D9" w:rsidRPr="0080550B"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ins w:id="75" w:author="Author" w:date="2013-08-07T15:51:00Z"/>
                <w:rFonts w:cs="Arial"/>
                <w:sz w:val="22"/>
                <w:szCs w:val="22"/>
              </w:rPr>
            </w:pPr>
            <w:ins w:id="76" w:author="Author" w:date="2013-08-07T15:51:00Z">
              <w:r w:rsidRPr="00BA0C9E">
                <w:rPr>
                  <w:rFonts w:cs="Arial"/>
                  <w:sz w:val="22"/>
                  <w:szCs w:val="22"/>
                </w:rPr>
                <w:fldChar w:fldCharType="begin">
                  <w:ffData>
                    <w:name w:val="Check18"/>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Pr>
                  <w:rFonts w:cs="Arial"/>
                  <w:sz w:val="22"/>
                  <w:szCs w:val="22"/>
                </w:rPr>
                <w:t xml:space="preserve"> Duplicate issue addressed in previous feedback form.  (</w:t>
              </w:r>
              <w:r w:rsidR="001630A2">
                <w:rPr>
                  <w:rFonts w:cs="Arial"/>
                  <w:sz w:val="22"/>
                  <w:szCs w:val="22"/>
                </w:rPr>
                <w:t>Form #:  _______</w:t>
              </w:r>
              <w:r>
                <w:rPr>
                  <w:rFonts w:cs="Arial"/>
                  <w:sz w:val="22"/>
                  <w:szCs w:val="22"/>
                </w:rPr>
                <w:t>)  Will not pursue.</w:t>
              </w:r>
            </w:ins>
          </w:p>
          <w:p w:rsidR="00F122D9"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ins w:id="77" w:author="Author" w:date="2013-08-07T15:51:00Z"/>
                <w:rFonts w:cs="Arial"/>
                <w:sz w:val="22"/>
                <w:szCs w:val="22"/>
              </w:rPr>
            </w:pPr>
            <w:ins w:id="78" w:author="Author" w:date="2013-08-07T15:51:00Z">
              <w:r w:rsidRPr="00BA0C9E">
                <w:rPr>
                  <w:rFonts w:cs="Arial"/>
                  <w:sz w:val="22"/>
                  <w:szCs w:val="22"/>
                </w:rPr>
                <w:fldChar w:fldCharType="begin">
                  <w:ffData>
                    <w:name w:val="Check18"/>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Pr>
                  <w:rFonts w:cs="Arial"/>
                  <w:sz w:val="22"/>
                  <w:szCs w:val="22"/>
                </w:rPr>
                <w:t xml:space="preserve"> Not in accordance with current ROP.  Will not pursue.</w:t>
              </w:r>
            </w:ins>
          </w:p>
          <w:p w:rsidR="00F122D9"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ins w:id="79" w:author="Author" w:date="2013-08-07T15:51:00Z"/>
                <w:rFonts w:cs="Arial"/>
                <w:sz w:val="22"/>
                <w:szCs w:val="22"/>
              </w:rPr>
            </w:pPr>
            <w:ins w:id="80" w:author="Author" w:date="2013-08-07T15:51:00Z">
              <w:r w:rsidRPr="00BA0C9E">
                <w:rPr>
                  <w:rFonts w:cs="Arial"/>
                  <w:sz w:val="22"/>
                  <w:szCs w:val="22"/>
                </w:rPr>
                <w:fldChar w:fldCharType="begin">
                  <w:ffData>
                    <w:name w:val="Check18"/>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Pr>
                  <w:rFonts w:cs="Arial"/>
                  <w:sz w:val="22"/>
                  <w:szCs w:val="22"/>
                </w:rPr>
                <w:t xml:space="preserve"> Issue can be resolved in next IMC/IP revision. </w:t>
              </w:r>
              <w:r w:rsidRPr="000F10A4">
                <w:rPr>
                  <w:rFonts w:cs="Arial"/>
                  <w:b/>
                  <w:sz w:val="22"/>
                  <w:szCs w:val="22"/>
                </w:rPr>
                <w:t>Tentative</w:t>
              </w:r>
              <w:r w:rsidR="001630A2">
                <w:rPr>
                  <w:rFonts w:cs="Arial"/>
                  <w:sz w:val="22"/>
                  <w:szCs w:val="22"/>
                </w:rPr>
                <w:t xml:space="preserve"> issue date:___________________</w:t>
              </w:r>
            </w:ins>
          </w:p>
          <w:p w:rsidR="00F122D9" w:rsidRDefault="00F122D9" w:rsidP="00F122D9">
            <w:pPr>
              <w:rPr>
                <w:rFonts w:cs="Arial"/>
                <w:sz w:val="22"/>
                <w:szCs w:val="22"/>
              </w:rPr>
            </w:pPr>
            <w:ins w:id="81" w:author="Author" w:date="2013-08-07T15:51:00Z">
              <w:r w:rsidRPr="00BA0C9E">
                <w:rPr>
                  <w:rFonts w:cs="Arial"/>
                  <w:sz w:val="22"/>
                  <w:szCs w:val="22"/>
                </w:rPr>
                <w:fldChar w:fldCharType="begin">
                  <w:ffData>
                    <w:name w:val="Check18"/>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Pr>
                  <w:rFonts w:cs="Arial"/>
                  <w:sz w:val="22"/>
                  <w:szCs w:val="22"/>
                </w:rPr>
                <w:t xml:space="preserve"> Major re-write/Research needed.  Will keep originator informed of progress.</w:t>
              </w:r>
            </w:ins>
          </w:p>
        </w:tc>
      </w:tr>
      <w:tr w:rsidR="00F122D9" w:rsidTr="00F122D9">
        <w:tc>
          <w:tcPr>
            <w:tcW w:w="9504" w:type="dxa"/>
            <w:gridSpan w:val="2"/>
          </w:tcPr>
          <w:p w:rsidR="00F122D9"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D0051E">
              <w:rPr>
                <w:rFonts w:cs="Arial"/>
                <w:i/>
                <w:sz w:val="22"/>
                <w:szCs w:val="22"/>
              </w:rPr>
              <w:t>(Detailed Response</w:t>
            </w:r>
            <w:r>
              <w:rPr>
                <w:rFonts w:cs="Arial"/>
                <w:i/>
                <w:sz w:val="22"/>
                <w:szCs w:val="22"/>
              </w:rPr>
              <w:t xml:space="preserve"> to Originator</w:t>
            </w:r>
            <w:r w:rsidRPr="00D0051E">
              <w:rPr>
                <w:rFonts w:cs="Arial"/>
                <w:i/>
                <w:sz w:val="22"/>
                <w:szCs w:val="22"/>
              </w:rPr>
              <w:t>)</w:t>
            </w:r>
            <w:r>
              <w:rPr>
                <w:rFonts w:cs="Arial"/>
                <w:i/>
                <w:sz w:val="22"/>
                <w:szCs w:val="22"/>
              </w:rPr>
              <w:t xml:space="preserve">  </w:t>
            </w:r>
            <w:r w:rsidRPr="00BA0C9E">
              <w:rPr>
                <w:rFonts w:cs="Arial"/>
                <w:sz w:val="22"/>
                <w:szCs w:val="22"/>
              </w:rPr>
              <w:t xml:space="preserve"> </w:t>
            </w:r>
            <w:ins w:id="82" w:author="Author" w:date="2013-08-07T15:51:00Z">
              <w:r>
                <w:rPr>
                  <w:rFonts w:cs="Arial"/>
                  <w:sz w:val="22"/>
                  <w:szCs w:val="22"/>
                </w:rPr>
                <w:t>Briefing</w:t>
              </w:r>
              <w:r w:rsidRPr="00BA0C9E">
                <w:rPr>
                  <w:rFonts w:cs="Arial"/>
                  <w:sz w:val="22"/>
                  <w:szCs w:val="22"/>
                </w:rPr>
                <w:t xml:space="preserve"> </w:t>
              </w:r>
            </w:ins>
            <w:r w:rsidRPr="00BA0C9E">
              <w:rPr>
                <w:rFonts w:cs="Arial"/>
                <w:sz w:val="22"/>
                <w:szCs w:val="22"/>
              </w:rPr>
              <w:t xml:space="preserve">Recommended:  Yes </w:t>
            </w:r>
            <w:r w:rsidRPr="00BA0C9E">
              <w:rPr>
                <w:rFonts w:cs="Arial"/>
                <w:sz w:val="22"/>
                <w:szCs w:val="22"/>
              </w:rPr>
              <w:fldChar w:fldCharType="begin">
                <w:ffData>
                  <w:name w:val="Check20"/>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sidRPr="00BA0C9E">
              <w:rPr>
                <w:rFonts w:cs="Arial"/>
                <w:sz w:val="22"/>
                <w:szCs w:val="22"/>
              </w:rPr>
              <w:t xml:space="preserve">  No </w:t>
            </w:r>
            <w:r w:rsidRPr="00BA0C9E">
              <w:rPr>
                <w:rFonts w:cs="Arial"/>
                <w:sz w:val="22"/>
                <w:szCs w:val="22"/>
              </w:rPr>
              <w:fldChar w:fldCharType="begin">
                <w:ffData>
                  <w:name w:val="Check21"/>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p>
          <w:p w:rsidR="00F122D9" w:rsidRDefault="00F122D9"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p w:rsidR="001630A2" w:rsidRDefault="001630A2" w:rsidP="00F122D9">
            <w:pPr>
              <w:rPr>
                <w:rFonts w:cs="Arial"/>
                <w:sz w:val="22"/>
                <w:szCs w:val="22"/>
              </w:rPr>
            </w:pPr>
          </w:p>
        </w:tc>
      </w:tr>
      <w:tr w:rsidR="00F122D9" w:rsidTr="00F122D9">
        <w:tc>
          <w:tcPr>
            <w:tcW w:w="9504" w:type="dxa"/>
            <w:gridSpan w:val="2"/>
            <w:vAlign w:val="center"/>
          </w:tcPr>
          <w:p w:rsidR="00F122D9" w:rsidRPr="00D0051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i/>
                <w:sz w:val="22"/>
                <w:szCs w:val="22"/>
              </w:rPr>
            </w:pPr>
            <w:r w:rsidRPr="00E4600E">
              <w:rPr>
                <w:rFonts w:cs="Arial"/>
                <w:b/>
                <w:bCs/>
                <w:sz w:val="22"/>
                <w:szCs w:val="22"/>
              </w:rPr>
              <w:t>SECTION I:  HEADQUARTERS COMPLETION TRACKING</w:t>
            </w:r>
          </w:p>
        </w:tc>
      </w:tr>
      <w:tr w:rsidR="00F122D9" w:rsidTr="001630A2">
        <w:trPr>
          <w:trHeight w:val="890"/>
        </w:trPr>
        <w:tc>
          <w:tcPr>
            <w:tcW w:w="9504" w:type="dxa"/>
            <w:gridSpan w:val="2"/>
          </w:tcPr>
          <w:p w:rsidR="00F122D9" w:rsidRPr="00E4600E"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b/>
                <w:bCs/>
                <w:sz w:val="22"/>
                <w:szCs w:val="22"/>
              </w:rPr>
            </w:pPr>
            <w:r>
              <w:rPr>
                <w:rFonts w:cs="Arial"/>
                <w:sz w:val="18"/>
                <w:szCs w:val="18"/>
              </w:rPr>
              <w:t xml:space="preserve">(The ROP feedback form is closed if a) the form is rejected, b) the resolution does not affect the program document, or c) </w:t>
            </w:r>
            <w:r>
              <w:rPr>
                <w:rFonts w:cs="Arial"/>
                <w:sz w:val="18"/>
                <w:szCs w:val="18"/>
                <w:u w:val="single"/>
              </w:rPr>
              <w:t>after</w:t>
            </w:r>
            <w:r>
              <w:rPr>
                <w:rFonts w:cs="Arial"/>
                <w:sz w:val="18"/>
                <w:szCs w:val="18"/>
              </w:rPr>
              <w:t xml:space="preserve"> the comments or suggestions are incorporated into a program document.  If the feedback form is not rejected it will remain open, and tracked until the revised document is issued.  </w:t>
            </w:r>
            <w:r w:rsidRPr="001630A2">
              <w:rPr>
                <w:rFonts w:cs="Arial"/>
                <w:color w:val="FF0000"/>
                <w:sz w:val="18"/>
                <w:szCs w:val="18"/>
              </w:rPr>
              <w:t>The approved feedback form comments will be incorporated in the revised inspection manual chapters and procedures.)</w:t>
            </w:r>
          </w:p>
        </w:tc>
      </w:tr>
      <w:tr w:rsidR="00F122D9" w:rsidTr="001630A2">
        <w:tc>
          <w:tcPr>
            <w:tcW w:w="6948" w:type="dxa"/>
            <w:vAlign w:val="center"/>
          </w:tcPr>
          <w:p w:rsidR="00F122D9"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18"/>
                <w:szCs w:val="18"/>
              </w:rPr>
            </w:pPr>
            <w:r>
              <w:rPr>
                <w:rFonts w:cs="Arial"/>
                <w:sz w:val="22"/>
                <w:szCs w:val="22"/>
              </w:rPr>
              <w:t>HQ Branch Chief:</w:t>
            </w:r>
          </w:p>
        </w:tc>
        <w:tc>
          <w:tcPr>
            <w:tcW w:w="2556" w:type="dxa"/>
            <w:vAlign w:val="center"/>
          </w:tcPr>
          <w:p w:rsidR="00F122D9" w:rsidRDefault="00F122D9"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18"/>
                <w:szCs w:val="18"/>
              </w:rPr>
            </w:pPr>
            <w:r>
              <w:rPr>
                <w:rFonts w:cs="Arial"/>
                <w:sz w:val="18"/>
                <w:szCs w:val="18"/>
              </w:rPr>
              <w:t>Date:</w:t>
            </w:r>
          </w:p>
        </w:tc>
      </w:tr>
      <w:tr w:rsidR="001630A2" w:rsidTr="001630A2">
        <w:tc>
          <w:tcPr>
            <w:tcW w:w="6948" w:type="dxa"/>
            <w:vAlign w:val="center"/>
          </w:tcPr>
          <w:p w:rsidR="001630A2" w:rsidRPr="001630A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color w:val="FF0000"/>
                <w:sz w:val="22"/>
                <w:szCs w:val="22"/>
              </w:rPr>
            </w:pPr>
            <w:r w:rsidRPr="001630A2">
              <w:rPr>
                <w:rFonts w:cs="Arial"/>
                <w:color w:val="FF0000"/>
                <w:sz w:val="22"/>
                <w:szCs w:val="22"/>
              </w:rPr>
              <w:t xml:space="preserve">Signature </w:t>
            </w:r>
            <w:r w:rsidRPr="001630A2">
              <w:rPr>
                <w:rFonts w:cs="Arial"/>
                <w:color w:val="FF0000"/>
                <w:sz w:val="22"/>
                <w:szCs w:val="22"/>
                <w:u w:val="single"/>
              </w:rPr>
              <w:t>required</w:t>
            </w:r>
            <w:r w:rsidRPr="001630A2">
              <w:rPr>
                <w:rFonts w:cs="Arial"/>
                <w:color w:val="FF0000"/>
                <w:sz w:val="22"/>
                <w:szCs w:val="22"/>
              </w:rPr>
              <w:t xml:space="preserve"> only if the Feedback Form is rejected.</w:t>
            </w:r>
          </w:p>
        </w:tc>
        <w:tc>
          <w:tcPr>
            <w:tcW w:w="2556" w:type="dxa"/>
            <w:shd w:val="clear" w:color="auto" w:fill="D9D9D9" w:themeFill="background1" w:themeFillShade="D9"/>
            <w:vAlign w:val="center"/>
          </w:tcPr>
          <w:p w:rsidR="001630A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r w:rsidR="001630A2" w:rsidTr="001630A2">
        <w:tc>
          <w:tcPr>
            <w:tcW w:w="6948" w:type="dxa"/>
            <w:vAlign w:val="center"/>
          </w:tcPr>
          <w:p w:rsidR="001630A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385222">
              <w:rPr>
                <w:rFonts w:cs="Arial"/>
                <w:sz w:val="22"/>
                <w:szCs w:val="22"/>
              </w:rPr>
              <w:t>Date Feedback Coordinator Updated Originator of Feedback Status</w:t>
            </w:r>
          </w:p>
        </w:tc>
        <w:tc>
          <w:tcPr>
            <w:tcW w:w="2556" w:type="dxa"/>
            <w:vAlign w:val="center"/>
          </w:tcPr>
          <w:p w:rsidR="001630A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r w:rsidR="001630A2" w:rsidTr="001630A2">
        <w:tc>
          <w:tcPr>
            <w:tcW w:w="6948" w:type="dxa"/>
            <w:vAlign w:val="center"/>
          </w:tcPr>
          <w:p w:rsidR="001630A2" w:rsidRPr="0038522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385222">
              <w:rPr>
                <w:rFonts w:cs="Arial"/>
                <w:sz w:val="22"/>
                <w:szCs w:val="22"/>
              </w:rPr>
              <w:t xml:space="preserve">Date Feedback Form </w:t>
            </w:r>
            <w:r>
              <w:rPr>
                <w:rFonts w:cs="Arial"/>
                <w:sz w:val="22"/>
                <w:szCs w:val="22"/>
              </w:rPr>
              <w:t>Closed</w:t>
            </w:r>
            <w:r w:rsidRPr="00385222">
              <w:rPr>
                <w:rFonts w:cs="Arial"/>
                <w:sz w:val="22"/>
                <w:szCs w:val="22"/>
              </w:rPr>
              <w:t xml:space="preserve"> in Database</w:t>
            </w:r>
            <w:r>
              <w:rPr>
                <w:rFonts w:cs="Arial"/>
                <w:sz w:val="22"/>
                <w:szCs w:val="22"/>
              </w:rPr>
              <w:t xml:space="preserve"> due to:  </w:t>
            </w:r>
            <w:r w:rsidRPr="00BA0C9E">
              <w:rPr>
                <w:rFonts w:cs="Arial"/>
                <w:sz w:val="22"/>
                <w:szCs w:val="22"/>
              </w:rPr>
              <w:fldChar w:fldCharType="begin">
                <w:ffData>
                  <w:name w:val="Check20"/>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Pr>
                <w:rFonts w:cs="Arial"/>
                <w:sz w:val="22"/>
                <w:szCs w:val="22"/>
              </w:rPr>
              <w:t xml:space="preserve"> form rejected</w:t>
            </w:r>
          </w:p>
        </w:tc>
        <w:tc>
          <w:tcPr>
            <w:tcW w:w="2556" w:type="dxa"/>
            <w:vAlign w:val="center"/>
          </w:tcPr>
          <w:p w:rsidR="001630A2" w:rsidRPr="0038522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r w:rsidR="001630A2" w:rsidTr="001630A2">
        <w:tc>
          <w:tcPr>
            <w:tcW w:w="6948" w:type="dxa"/>
            <w:vAlign w:val="center"/>
          </w:tcPr>
          <w:p w:rsidR="001630A2" w:rsidRPr="0038522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Pr>
                <w:rFonts w:cs="Arial"/>
                <w:sz w:val="22"/>
                <w:szCs w:val="22"/>
              </w:rPr>
              <w:t xml:space="preserve">                                                                  </w:t>
            </w:r>
            <w:r w:rsidRPr="00BA0C9E">
              <w:rPr>
                <w:rFonts w:cs="Arial"/>
                <w:sz w:val="22"/>
                <w:szCs w:val="22"/>
              </w:rPr>
              <w:fldChar w:fldCharType="begin">
                <w:ffData>
                  <w:name w:val="Check20"/>
                  <w:enabled/>
                  <w:calcOnExit w:val="0"/>
                  <w:checkBox>
                    <w:sizeAuto/>
                    <w:default w:val="0"/>
                  </w:checkBox>
                </w:ffData>
              </w:fldChar>
            </w:r>
            <w:r w:rsidRPr="00BA0C9E">
              <w:rPr>
                <w:rFonts w:cs="Arial"/>
                <w:sz w:val="22"/>
                <w:szCs w:val="22"/>
              </w:rPr>
              <w:instrText xml:space="preserve"> FORMCHECKBOX </w:instrText>
            </w:r>
            <w:r w:rsidRPr="00BA0C9E">
              <w:rPr>
                <w:rFonts w:cs="Arial"/>
                <w:sz w:val="22"/>
                <w:szCs w:val="22"/>
              </w:rPr>
            </w:r>
            <w:r w:rsidRPr="00BA0C9E">
              <w:rPr>
                <w:rFonts w:cs="Arial"/>
                <w:sz w:val="22"/>
                <w:szCs w:val="22"/>
              </w:rPr>
              <w:fldChar w:fldCharType="end"/>
            </w:r>
            <w:r>
              <w:rPr>
                <w:rFonts w:cs="Arial"/>
                <w:sz w:val="22"/>
                <w:szCs w:val="22"/>
              </w:rPr>
              <w:t xml:space="preserve">  issue resolved with CN</w:t>
            </w:r>
          </w:p>
        </w:tc>
        <w:tc>
          <w:tcPr>
            <w:tcW w:w="2556" w:type="dxa"/>
            <w:shd w:val="clear" w:color="auto" w:fill="D9D9D9" w:themeFill="background1" w:themeFillShade="D9"/>
            <w:vAlign w:val="center"/>
          </w:tcPr>
          <w:p w:rsidR="001630A2" w:rsidRPr="0038522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r w:rsidR="001630A2" w:rsidTr="001630A2">
        <w:tc>
          <w:tcPr>
            <w:tcW w:w="6948" w:type="dxa"/>
            <w:vAlign w:val="center"/>
          </w:tcPr>
          <w:p w:rsidR="001630A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385222">
              <w:rPr>
                <w:rFonts w:cs="Arial"/>
                <w:sz w:val="22"/>
                <w:szCs w:val="22"/>
              </w:rPr>
              <w:t>Date Revised Document Issued</w:t>
            </w:r>
            <w:r>
              <w:rPr>
                <w:rFonts w:cs="Arial"/>
                <w:sz w:val="22"/>
                <w:szCs w:val="22"/>
              </w:rPr>
              <w:t xml:space="preserve"> </w:t>
            </w:r>
            <w:r w:rsidRPr="001630A2">
              <w:rPr>
                <w:rFonts w:cs="Arial"/>
                <w:color w:val="FF0000"/>
                <w:sz w:val="22"/>
                <w:szCs w:val="22"/>
              </w:rPr>
              <w:t>(if applicable)</w:t>
            </w:r>
          </w:p>
        </w:tc>
        <w:tc>
          <w:tcPr>
            <w:tcW w:w="2556" w:type="dxa"/>
            <w:vAlign w:val="center"/>
          </w:tcPr>
          <w:p w:rsidR="001630A2" w:rsidRDefault="001630A2" w:rsidP="00F122D9">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p>
        </w:tc>
      </w:tr>
    </w:tbl>
    <w:p w:rsidR="00A06569" w:rsidRPr="00624615" w:rsidRDefault="00A06569">
      <w:pPr>
        <w:rPr>
          <w:rFonts w:cs="Arial"/>
          <w:sz w:val="22"/>
          <w:szCs w:val="22"/>
        </w:rPr>
      </w:pPr>
    </w:p>
    <w:p w:rsidR="00624615" w:rsidRPr="00624615" w:rsidRDefault="00624615" w:rsidP="00A70EAE">
      <w:pPr>
        <w:rPr>
          <w:sz w:val="22"/>
          <w:szCs w:val="22"/>
        </w:rPr>
      </w:pPr>
    </w:p>
    <w:p w:rsidR="00624615" w:rsidRDefault="00624615" w:rsidP="00A70EAE">
      <w:pPr>
        <w:sectPr w:rsidR="00624615" w:rsidSect="00624615">
          <w:headerReference w:type="default" r:id="rId26"/>
          <w:footerReference w:type="default" r:id="rId27"/>
          <w:pgSz w:w="12240" w:h="15840" w:code="1"/>
          <w:pgMar w:top="1440" w:right="1440" w:bottom="1440" w:left="1440" w:header="1440" w:footer="1440" w:gutter="0"/>
          <w:pgNumType w:start="1"/>
          <w:cols w:space="720"/>
          <w:noEndnote/>
          <w:docGrid w:linePitch="326"/>
        </w:sectPr>
      </w:pPr>
    </w:p>
    <w:p w:rsidR="00141CF7" w:rsidRDefault="00141CF7" w:rsidP="00A70EAE"/>
    <w:p w:rsidR="001A5895" w:rsidRDefault="00141CF7" w:rsidP="00D07CDA">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Pr>
          <w:rFonts w:cs="Arial"/>
          <w:sz w:val="22"/>
          <w:szCs w:val="22"/>
        </w:rPr>
        <w:t>A</w:t>
      </w:r>
      <w:r w:rsidR="001A5895" w:rsidRPr="00533FD4">
        <w:rPr>
          <w:rFonts w:cs="Arial"/>
          <w:sz w:val="22"/>
          <w:szCs w:val="22"/>
        </w:rPr>
        <w:t>TTACHMENT 1</w:t>
      </w:r>
      <w:r w:rsidR="00D07CDA" w:rsidRPr="00533FD4">
        <w:rPr>
          <w:rFonts w:cs="Arial"/>
          <w:sz w:val="22"/>
          <w:szCs w:val="22"/>
        </w:rPr>
        <w:t xml:space="preserve"> - </w:t>
      </w:r>
      <w:r w:rsidR="001A5895" w:rsidRPr="00533FD4">
        <w:rPr>
          <w:rFonts w:cs="Arial"/>
          <w:sz w:val="22"/>
          <w:szCs w:val="22"/>
        </w:rPr>
        <w:t xml:space="preserve">Revision History - </w:t>
      </w:r>
      <w:r w:rsidR="00BA75EE" w:rsidRPr="00533FD4">
        <w:rPr>
          <w:rFonts w:cs="Arial"/>
          <w:sz w:val="22"/>
          <w:szCs w:val="22"/>
        </w:rPr>
        <w:t>I</w:t>
      </w:r>
      <w:r w:rsidR="001A5895" w:rsidRPr="00533FD4">
        <w:rPr>
          <w:rFonts w:cs="Arial"/>
          <w:sz w:val="22"/>
          <w:szCs w:val="22"/>
        </w:rPr>
        <w:t>MC0801</w:t>
      </w:r>
      <w:r w:rsidR="00A57C19" w:rsidRPr="00533FD4">
        <w:rPr>
          <w:rFonts w:cs="Arial"/>
          <w:sz w:val="22"/>
          <w:szCs w:val="22"/>
        </w:rPr>
        <w:fldChar w:fldCharType="begin"/>
      </w:r>
      <w:r w:rsidR="00D07CDA" w:rsidRPr="00533FD4">
        <w:rPr>
          <w:rFonts w:cs="Arial"/>
          <w:sz w:val="22"/>
          <w:szCs w:val="22"/>
        </w:rPr>
        <w:instrText xml:space="preserve"> TC "</w:instrText>
      </w:r>
      <w:bookmarkStart w:id="83" w:name="_Toc265230030"/>
      <w:r w:rsidR="00D07CDA" w:rsidRPr="00533FD4">
        <w:rPr>
          <w:rFonts w:cs="Arial"/>
          <w:sz w:val="22"/>
          <w:szCs w:val="22"/>
        </w:rPr>
        <w:instrText>ATTACHMENT 1 - Revision History - IMC0801</w:instrText>
      </w:r>
      <w:bookmarkEnd w:id="83"/>
      <w:r w:rsidR="00D07CDA" w:rsidRPr="00533FD4">
        <w:rPr>
          <w:rFonts w:cs="Arial"/>
          <w:sz w:val="22"/>
          <w:szCs w:val="22"/>
        </w:rPr>
        <w:instrText xml:space="preserve">" \f C \l "1" </w:instrText>
      </w:r>
      <w:r w:rsidR="00A57C19" w:rsidRPr="00533FD4">
        <w:rPr>
          <w:rFonts w:cs="Arial"/>
          <w:sz w:val="22"/>
          <w:szCs w:val="22"/>
        </w:rPr>
        <w:fldChar w:fldCharType="end"/>
      </w:r>
    </w:p>
    <w:p w:rsidR="001B1F7A" w:rsidRPr="00533FD4" w:rsidRDefault="001B1F7A" w:rsidP="00D07CDA">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530"/>
        <w:gridCol w:w="1800"/>
        <w:gridCol w:w="5490"/>
        <w:gridCol w:w="1890"/>
        <w:gridCol w:w="2160"/>
      </w:tblGrid>
      <w:tr w:rsidR="005F7CC7" w:rsidRPr="00533FD4" w:rsidTr="005F7CC7">
        <w:tc>
          <w:tcPr>
            <w:tcW w:w="153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Commitment Tracking Number</w:t>
            </w:r>
          </w:p>
        </w:tc>
        <w:tc>
          <w:tcPr>
            <w:tcW w:w="1800" w:type="dxa"/>
            <w:tcBorders>
              <w:top w:val="single" w:sz="7" w:space="0" w:color="000000"/>
              <w:left w:val="single" w:sz="7" w:space="0" w:color="000000"/>
              <w:bottom w:val="single" w:sz="7" w:space="0" w:color="000000"/>
              <w:right w:val="single" w:sz="7" w:space="0" w:color="000000"/>
            </w:tcBorders>
          </w:tcPr>
          <w:p w:rsidR="005F7CC7"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Pr>
                <w:rFonts w:cs="Arial"/>
                <w:sz w:val="22"/>
                <w:szCs w:val="22"/>
              </w:rPr>
              <w:t>Accession Number</w:t>
            </w:r>
          </w:p>
          <w:p w:rsidR="005F7CC7"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sidRPr="00533FD4">
              <w:rPr>
                <w:rFonts w:cs="Arial"/>
                <w:sz w:val="22"/>
                <w:szCs w:val="22"/>
              </w:rPr>
              <w:t>Issue Date</w:t>
            </w:r>
          </w:p>
          <w:p w:rsidR="005F7CC7" w:rsidRPr="00533FD4" w:rsidRDefault="006362AE"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Pr>
                <w:rFonts w:cs="Arial"/>
                <w:sz w:val="22"/>
                <w:szCs w:val="22"/>
              </w:rPr>
              <w:t>Change Not</w:t>
            </w:r>
            <w:r w:rsidR="005F7CC7">
              <w:rPr>
                <w:rFonts w:cs="Arial"/>
                <w:sz w:val="22"/>
                <w:szCs w:val="22"/>
              </w:rPr>
              <w:t>ice</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0F10A4">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sidRPr="00533FD4">
              <w:rPr>
                <w:rFonts w:cs="Arial"/>
                <w:sz w:val="22"/>
                <w:szCs w:val="22"/>
              </w:rPr>
              <w:t>Description of Change</w:t>
            </w:r>
          </w:p>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Pr>
                <w:rFonts w:cs="Arial"/>
                <w:sz w:val="22"/>
                <w:szCs w:val="22"/>
              </w:rPr>
              <w:t xml:space="preserve">Description of </w:t>
            </w:r>
            <w:r w:rsidRPr="00533FD4">
              <w:rPr>
                <w:rFonts w:cs="Arial"/>
                <w:sz w:val="22"/>
                <w:szCs w:val="22"/>
              </w:rPr>
              <w:t>Training Required</w:t>
            </w:r>
            <w:r>
              <w:rPr>
                <w:rFonts w:cs="Arial"/>
                <w:sz w:val="22"/>
                <w:szCs w:val="22"/>
              </w:rPr>
              <w:t xml:space="preserve"> and Completion Date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 xml:space="preserve">Comment </w:t>
            </w:r>
            <w:r>
              <w:rPr>
                <w:rFonts w:cs="Arial"/>
                <w:sz w:val="22"/>
                <w:szCs w:val="22"/>
              </w:rPr>
              <w:t xml:space="preserve">and Feedback </w:t>
            </w:r>
            <w:r w:rsidRPr="00533FD4">
              <w:rPr>
                <w:rFonts w:cs="Arial"/>
                <w:sz w:val="22"/>
                <w:szCs w:val="22"/>
              </w:rPr>
              <w:t>Resolution  Accession Number</w:t>
            </w:r>
          </w:p>
        </w:tc>
      </w:tr>
      <w:tr w:rsidR="005F7CC7" w:rsidRPr="00533FD4" w:rsidTr="005F7CC7">
        <w:tc>
          <w:tcPr>
            <w:tcW w:w="153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c>
          <w:tcPr>
            <w:tcW w:w="180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02/15/06</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Revision history reviewed for the last four years</w:t>
            </w: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None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r>
      <w:tr w:rsidR="005F7CC7" w:rsidRPr="00533FD4" w:rsidTr="005F7CC7">
        <w:tc>
          <w:tcPr>
            <w:tcW w:w="153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c>
          <w:tcPr>
            <w:tcW w:w="180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 xml:space="preserve">03/05/02 </w:t>
            </w:r>
          </w:p>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CN 02-007</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Revised to reflect significant changes in the agency's oversight process and associated programs that have occurred since its last issuance on 01/01/83. This revision captures the feedback process associated with implementing the Reactor Oversight Process. It also describes in detail the feedback process and the role of those individuals with responsibility for reviewing and closing out feedback issues. This IMC includes an attachment that will be used to document feedback concerns.</w:t>
            </w: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None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r>
      <w:tr w:rsidR="005F7CC7" w:rsidRPr="00533FD4" w:rsidTr="005F7CC7">
        <w:tc>
          <w:tcPr>
            <w:tcW w:w="153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c>
          <w:tcPr>
            <w:tcW w:w="180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 xml:space="preserve">01/27/05 </w:t>
            </w:r>
          </w:p>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CN 05-004</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 xml:space="preserve">Revised so IIPB receives copies of all Feedback Forms concurrently with regional management via PIPBCAL. The feedback form (Exhibit 1) was revised to reflect this change and enhance the documentation and submission of issues and concerns. Enhancements were also made to improve the tracking of the resolved feedback forms until the revised document is issued. </w:t>
            </w: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None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r>
      <w:tr w:rsidR="005F7CC7" w:rsidRPr="00533FD4" w:rsidTr="005F7CC7">
        <w:tc>
          <w:tcPr>
            <w:tcW w:w="153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c>
          <w:tcPr>
            <w:tcW w:w="180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03/13/06</w:t>
            </w:r>
          </w:p>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CN 06-006</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 xml:space="preserve">Revision updates position titles as per the NRR reorganization and incorporates assigning a high, medium, or low priority to the Feedback issue.  </w:t>
            </w:r>
            <w:proofErr w:type="gramStart"/>
            <w:r w:rsidRPr="00533FD4">
              <w:rPr>
                <w:rFonts w:cs="Arial"/>
                <w:sz w:val="22"/>
                <w:szCs w:val="22"/>
              </w:rPr>
              <w:t>Completion of priority are</w:t>
            </w:r>
            <w:proofErr w:type="gramEnd"/>
            <w:r w:rsidRPr="00533FD4">
              <w:rPr>
                <w:rFonts w:cs="Arial"/>
                <w:sz w:val="22"/>
                <w:szCs w:val="22"/>
              </w:rPr>
              <w:t xml:space="preserve"> to be as follows: </w:t>
            </w:r>
            <w:r w:rsidR="002C5DD9">
              <w:rPr>
                <w:rFonts w:cs="Arial"/>
                <w:sz w:val="22"/>
                <w:szCs w:val="22"/>
              </w:rPr>
              <w:t xml:space="preserve"> </w:t>
            </w:r>
            <w:r w:rsidRPr="00533FD4">
              <w:rPr>
                <w:rFonts w:cs="Arial"/>
                <w:sz w:val="22"/>
                <w:szCs w:val="22"/>
              </w:rPr>
              <w:t xml:space="preserve">A high priority will be completed immediately, a medium priority will be completed within 90 days, and low priority within 180 days.  </w:t>
            </w: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None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r>
    </w:tbl>
    <w:p w:rsidR="005F7CC7" w:rsidRDefault="005F7CC7">
      <w:pPr>
        <w:sectPr w:rsidR="005F7CC7" w:rsidSect="00141CF7">
          <w:headerReference w:type="default" r:id="rId28"/>
          <w:footerReference w:type="even" r:id="rId29"/>
          <w:footerReference w:type="default" r:id="rId30"/>
          <w:pgSz w:w="15840" w:h="12240" w:orient="landscape"/>
          <w:pgMar w:top="1080" w:right="1080" w:bottom="720" w:left="1440" w:header="1440" w:footer="1440" w:gutter="0"/>
          <w:pgNumType w:start="1"/>
          <w:cols w:space="720"/>
          <w:noEndnote/>
          <w:docGrid w:linePitch="326"/>
        </w:sectPr>
      </w:pPr>
    </w:p>
    <w:p w:rsidR="005F7CC7" w:rsidRPr="005F7CC7" w:rsidRDefault="005F7CC7">
      <w:pPr>
        <w:rPr>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620"/>
        <w:gridCol w:w="1710"/>
        <w:gridCol w:w="5490"/>
        <w:gridCol w:w="1890"/>
        <w:gridCol w:w="2160"/>
      </w:tblGrid>
      <w:tr w:rsidR="005F7CC7" w:rsidRPr="00533FD4" w:rsidTr="006362AE">
        <w:tc>
          <w:tcPr>
            <w:tcW w:w="1620" w:type="dxa"/>
            <w:tcBorders>
              <w:top w:val="single" w:sz="7" w:space="0" w:color="000000"/>
              <w:left w:val="single" w:sz="7" w:space="0" w:color="000000"/>
              <w:bottom w:val="single" w:sz="7" w:space="0" w:color="000000"/>
              <w:right w:val="single" w:sz="7" w:space="0" w:color="000000"/>
            </w:tcBorders>
          </w:tcPr>
          <w:p w:rsidR="005F7CC7" w:rsidRPr="00533FD4" w:rsidRDefault="005F7CC7" w:rsidP="002E502C">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Commitment Tracking Number</w:t>
            </w:r>
          </w:p>
        </w:tc>
        <w:tc>
          <w:tcPr>
            <w:tcW w:w="1710" w:type="dxa"/>
            <w:tcBorders>
              <w:top w:val="single" w:sz="7" w:space="0" w:color="000000"/>
              <w:left w:val="single" w:sz="7" w:space="0" w:color="000000"/>
              <w:bottom w:val="single" w:sz="7" w:space="0" w:color="000000"/>
              <w:right w:val="single" w:sz="7" w:space="0" w:color="000000"/>
            </w:tcBorders>
          </w:tcPr>
          <w:p w:rsidR="005F7CC7" w:rsidRDefault="005F7CC7" w:rsidP="002E502C">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Pr>
                <w:rFonts w:cs="Arial"/>
                <w:sz w:val="22"/>
                <w:szCs w:val="22"/>
              </w:rPr>
              <w:t>Accession Number</w:t>
            </w:r>
          </w:p>
          <w:p w:rsidR="005F7CC7" w:rsidRDefault="005F7CC7" w:rsidP="002E502C">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sidRPr="00533FD4">
              <w:rPr>
                <w:rFonts w:cs="Arial"/>
                <w:sz w:val="22"/>
                <w:szCs w:val="22"/>
              </w:rPr>
              <w:t>Issue Date</w:t>
            </w:r>
          </w:p>
          <w:p w:rsidR="005F7CC7" w:rsidRPr="00533FD4" w:rsidRDefault="006362AE" w:rsidP="002E502C">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Pr>
                <w:rFonts w:cs="Arial"/>
                <w:sz w:val="22"/>
                <w:szCs w:val="22"/>
              </w:rPr>
              <w:t>Change Not</w:t>
            </w:r>
            <w:r w:rsidR="005F7CC7">
              <w:rPr>
                <w:rFonts w:cs="Arial"/>
                <w:sz w:val="22"/>
                <w:szCs w:val="22"/>
              </w:rPr>
              <w:t>ice</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0E6220">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r w:rsidRPr="00533FD4">
              <w:rPr>
                <w:rFonts w:cs="Arial"/>
                <w:sz w:val="22"/>
                <w:szCs w:val="22"/>
              </w:rPr>
              <w:t>Description of Change</w:t>
            </w:r>
          </w:p>
          <w:p w:rsidR="005F7CC7" w:rsidRPr="00533FD4" w:rsidRDefault="005F7CC7" w:rsidP="002E502C">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center"/>
              <w:rPr>
                <w:rFonts w:cs="Arial"/>
                <w:sz w:val="22"/>
                <w:szCs w:val="22"/>
              </w:rPr>
            </w:pP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2E502C">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Pr>
                <w:rFonts w:cs="Arial"/>
                <w:sz w:val="22"/>
                <w:szCs w:val="22"/>
              </w:rPr>
              <w:t xml:space="preserve">Description of </w:t>
            </w:r>
            <w:r w:rsidRPr="00533FD4">
              <w:rPr>
                <w:rFonts w:cs="Arial"/>
                <w:sz w:val="22"/>
                <w:szCs w:val="22"/>
              </w:rPr>
              <w:t>Training Required</w:t>
            </w:r>
            <w:r>
              <w:rPr>
                <w:rFonts w:cs="Arial"/>
                <w:sz w:val="22"/>
                <w:szCs w:val="22"/>
              </w:rPr>
              <w:t xml:space="preserve"> and Completion Date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2E502C">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 xml:space="preserve">Comment </w:t>
            </w:r>
            <w:r>
              <w:rPr>
                <w:rFonts w:cs="Arial"/>
                <w:sz w:val="22"/>
                <w:szCs w:val="22"/>
              </w:rPr>
              <w:t xml:space="preserve">and Feedback </w:t>
            </w:r>
            <w:r w:rsidRPr="00533FD4">
              <w:rPr>
                <w:rFonts w:cs="Arial"/>
                <w:sz w:val="22"/>
                <w:szCs w:val="22"/>
              </w:rPr>
              <w:t>Resolution  Accession Number</w:t>
            </w:r>
          </w:p>
        </w:tc>
      </w:tr>
      <w:tr w:rsidR="005F7CC7" w:rsidRPr="00533FD4" w:rsidTr="006362AE">
        <w:tc>
          <w:tcPr>
            <w:tcW w:w="162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c>
          <w:tcPr>
            <w:tcW w:w="171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10/19/06</w:t>
            </w:r>
          </w:p>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CN 06-028</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Revision introduces use of the NRR Work Planning Center to assign TAC number and assign task to reviewer using the Work Planning and Characterization Form.</w:t>
            </w: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None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rPr>
                <w:rFonts w:cs="Arial"/>
                <w:sz w:val="22"/>
                <w:szCs w:val="22"/>
              </w:rPr>
            </w:pPr>
            <w:r w:rsidRPr="00533FD4">
              <w:rPr>
                <w:rFonts w:cs="Arial"/>
                <w:sz w:val="22"/>
                <w:szCs w:val="22"/>
              </w:rPr>
              <w:t>N/A</w:t>
            </w:r>
          </w:p>
        </w:tc>
      </w:tr>
      <w:tr w:rsidR="005F7CC7" w:rsidRPr="00533FD4" w:rsidTr="006362AE">
        <w:tc>
          <w:tcPr>
            <w:tcW w:w="162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N/A</w:t>
            </w:r>
          </w:p>
        </w:tc>
        <w:tc>
          <w:tcPr>
            <w:tcW w:w="171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07/01/08</w:t>
            </w:r>
          </w:p>
          <w:p w:rsidR="005F7CC7" w:rsidRPr="00533FD4" w:rsidRDefault="005F7CC7" w:rsidP="00BA276B">
            <w:pPr>
              <w:rPr>
                <w:rFonts w:cs="Arial"/>
                <w:sz w:val="22"/>
                <w:szCs w:val="22"/>
              </w:rPr>
            </w:pPr>
            <w:r w:rsidRPr="00533FD4">
              <w:rPr>
                <w:rFonts w:cs="Arial"/>
                <w:sz w:val="22"/>
                <w:szCs w:val="22"/>
              </w:rPr>
              <w:t>CN 08-019</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Revised to more efficiently use TAC numbers for management of the feedback process and to comply with the formatting requirements of IMC 0040.</w:t>
            </w: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None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N/A</w:t>
            </w:r>
          </w:p>
        </w:tc>
      </w:tr>
      <w:tr w:rsidR="005F7CC7" w:rsidRPr="00533FD4" w:rsidTr="006362AE">
        <w:tc>
          <w:tcPr>
            <w:tcW w:w="162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N/A</w:t>
            </w:r>
          </w:p>
        </w:tc>
        <w:tc>
          <w:tcPr>
            <w:tcW w:w="171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07/06/10</w:t>
            </w:r>
          </w:p>
          <w:p w:rsidR="005F7CC7" w:rsidRPr="00533FD4" w:rsidRDefault="005F7CC7" w:rsidP="00BA276B">
            <w:pPr>
              <w:rPr>
                <w:rFonts w:cs="Arial"/>
                <w:sz w:val="22"/>
                <w:szCs w:val="22"/>
              </w:rPr>
            </w:pPr>
            <w:r w:rsidRPr="00533FD4">
              <w:rPr>
                <w:rFonts w:cs="Arial"/>
                <w:sz w:val="22"/>
                <w:szCs w:val="22"/>
              </w:rPr>
              <w:t>CN 10-015</w:t>
            </w:r>
          </w:p>
        </w:tc>
        <w:tc>
          <w:tcPr>
            <w:tcW w:w="54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Publish timelines on SharePoint to communicate tentative schedule for annual revision of documents associated with ROP feedback forms. The feedback form is revised to facilitate editing and adding attachments. Policy is changed to require supervisor approval before feedback form is transmitted to IRIB.</w:t>
            </w:r>
          </w:p>
        </w:tc>
        <w:tc>
          <w:tcPr>
            <w:tcW w:w="189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None</w:t>
            </w:r>
          </w:p>
        </w:tc>
        <w:tc>
          <w:tcPr>
            <w:tcW w:w="2160" w:type="dxa"/>
            <w:tcBorders>
              <w:top w:val="single" w:sz="7" w:space="0" w:color="000000"/>
              <w:left w:val="single" w:sz="7" w:space="0" w:color="000000"/>
              <w:bottom w:val="single" w:sz="7" w:space="0" w:color="000000"/>
              <w:right w:val="single" w:sz="7" w:space="0" w:color="000000"/>
            </w:tcBorders>
          </w:tcPr>
          <w:p w:rsidR="005F7CC7" w:rsidRPr="00533FD4" w:rsidRDefault="005F7CC7" w:rsidP="00BA276B">
            <w:pPr>
              <w:rPr>
                <w:rFonts w:cs="Arial"/>
                <w:sz w:val="22"/>
                <w:szCs w:val="22"/>
              </w:rPr>
            </w:pPr>
            <w:r w:rsidRPr="00533FD4">
              <w:rPr>
                <w:rFonts w:cs="Arial"/>
                <w:sz w:val="22"/>
                <w:szCs w:val="22"/>
              </w:rPr>
              <w:t>ML101810505</w:t>
            </w:r>
          </w:p>
        </w:tc>
      </w:tr>
      <w:tr w:rsidR="00B67D6C" w:rsidRPr="00533FD4" w:rsidTr="006362AE">
        <w:tc>
          <w:tcPr>
            <w:tcW w:w="1620" w:type="dxa"/>
            <w:tcBorders>
              <w:top w:val="single" w:sz="7" w:space="0" w:color="000000"/>
              <w:left w:val="single" w:sz="7" w:space="0" w:color="000000"/>
              <w:bottom w:val="single" w:sz="7" w:space="0" w:color="000000"/>
              <w:right w:val="single" w:sz="7" w:space="0" w:color="000000"/>
            </w:tcBorders>
          </w:tcPr>
          <w:p w:rsidR="00B67D6C" w:rsidRPr="00533FD4" w:rsidRDefault="00B67D6C" w:rsidP="00BA276B">
            <w:pPr>
              <w:rPr>
                <w:rFonts w:cs="Arial"/>
                <w:sz w:val="22"/>
                <w:szCs w:val="22"/>
              </w:rPr>
            </w:pPr>
            <w:r>
              <w:rPr>
                <w:rFonts w:cs="Arial"/>
                <w:sz w:val="22"/>
                <w:szCs w:val="22"/>
              </w:rPr>
              <w:t>N/A</w:t>
            </w:r>
          </w:p>
        </w:tc>
        <w:tc>
          <w:tcPr>
            <w:tcW w:w="1710" w:type="dxa"/>
            <w:tcBorders>
              <w:top w:val="single" w:sz="7" w:space="0" w:color="000000"/>
              <w:left w:val="single" w:sz="7" w:space="0" w:color="000000"/>
              <w:bottom w:val="single" w:sz="7" w:space="0" w:color="000000"/>
              <w:right w:val="single" w:sz="7" w:space="0" w:color="000000"/>
            </w:tcBorders>
          </w:tcPr>
          <w:p w:rsidR="00B67D6C" w:rsidRDefault="00B67D6C" w:rsidP="00BA276B">
            <w:pPr>
              <w:rPr>
                <w:rFonts w:cs="Arial"/>
                <w:sz w:val="22"/>
                <w:szCs w:val="22"/>
              </w:rPr>
            </w:pPr>
            <w:r>
              <w:rPr>
                <w:rFonts w:cs="Arial"/>
                <w:sz w:val="22"/>
                <w:szCs w:val="22"/>
              </w:rPr>
              <w:t>ML</w:t>
            </w:r>
            <w:r w:rsidR="00A06569">
              <w:rPr>
                <w:rFonts w:cs="Arial"/>
                <w:sz w:val="22"/>
                <w:szCs w:val="22"/>
              </w:rPr>
              <w:t>13219A209</w:t>
            </w:r>
          </w:p>
          <w:p w:rsidR="00B67D6C" w:rsidRDefault="00A06569" w:rsidP="00BA276B">
            <w:pPr>
              <w:rPr>
                <w:rFonts w:cs="Arial"/>
                <w:sz w:val="22"/>
                <w:szCs w:val="22"/>
              </w:rPr>
            </w:pPr>
            <w:r>
              <w:rPr>
                <w:rFonts w:cs="Arial"/>
                <w:sz w:val="22"/>
                <w:szCs w:val="22"/>
              </w:rPr>
              <w:t>08/08/13</w:t>
            </w:r>
          </w:p>
          <w:p w:rsidR="00B67D6C" w:rsidRPr="00533FD4" w:rsidRDefault="00B67D6C" w:rsidP="00A06569">
            <w:pPr>
              <w:rPr>
                <w:rFonts w:cs="Arial"/>
                <w:sz w:val="22"/>
                <w:szCs w:val="22"/>
              </w:rPr>
            </w:pPr>
            <w:r>
              <w:rPr>
                <w:rFonts w:cs="Arial"/>
                <w:sz w:val="22"/>
                <w:szCs w:val="22"/>
              </w:rPr>
              <w:t xml:space="preserve">CN </w:t>
            </w:r>
            <w:r w:rsidR="008B3E45">
              <w:rPr>
                <w:rFonts w:cs="Arial"/>
                <w:sz w:val="22"/>
                <w:szCs w:val="22"/>
              </w:rPr>
              <w:t>13</w:t>
            </w:r>
            <w:r>
              <w:rPr>
                <w:rFonts w:cs="Arial"/>
                <w:sz w:val="22"/>
                <w:szCs w:val="22"/>
              </w:rPr>
              <w:t>-</w:t>
            </w:r>
            <w:r w:rsidR="00A06569">
              <w:rPr>
                <w:rFonts w:cs="Arial"/>
                <w:sz w:val="22"/>
                <w:szCs w:val="22"/>
              </w:rPr>
              <w:t>016</w:t>
            </w:r>
          </w:p>
        </w:tc>
        <w:tc>
          <w:tcPr>
            <w:tcW w:w="5490" w:type="dxa"/>
            <w:tcBorders>
              <w:top w:val="single" w:sz="7" w:space="0" w:color="000000"/>
              <w:left w:val="single" w:sz="7" w:space="0" w:color="000000"/>
              <w:bottom w:val="single" w:sz="7" w:space="0" w:color="000000"/>
              <w:right w:val="single" w:sz="7" w:space="0" w:color="000000"/>
            </w:tcBorders>
          </w:tcPr>
          <w:p w:rsidR="00B67D6C" w:rsidRPr="00533FD4" w:rsidRDefault="00175B0B" w:rsidP="000E6220">
            <w:pPr>
              <w:rPr>
                <w:rFonts w:cs="Arial"/>
                <w:sz w:val="22"/>
                <w:szCs w:val="22"/>
              </w:rPr>
            </w:pPr>
            <w:r>
              <w:rPr>
                <w:rFonts w:cs="Arial"/>
                <w:sz w:val="22"/>
                <w:szCs w:val="22"/>
              </w:rPr>
              <w:t xml:space="preserve">This revision incorporates use of the ROP Feedback Forms SharePoint site, </w:t>
            </w:r>
            <w:r w:rsidR="000E6220">
              <w:rPr>
                <w:rFonts w:cs="Arial"/>
                <w:sz w:val="22"/>
                <w:szCs w:val="22"/>
              </w:rPr>
              <w:t xml:space="preserve">as well as </w:t>
            </w:r>
            <w:r w:rsidR="00D854DD">
              <w:rPr>
                <w:rFonts w:cs="Arial"/>
                <w:sz w:val="22"/>
                <w:szCs w:val="22"/>
              </w:rPr>
              <w:t xml:space="preserve">changes in signature requirements, and </w:t>
            </w:r>
            <w:r w:rsidR="00A70EAE">
              <w:rPr>
                <w:rFonts w:cs="Arial"/>
                <w:sz w:val="22"/>
                <w:szCs w:val="22"/>
              </w:rPr>
              <w:t>additional information from the program office</w:t>
            </w:r>
            <w:r w:rsidR="00D854DD">
              <w:rPr>
                <w:rFonts w:cs="Arial"/>
                <w:sz w:val="22"/>
                <w:szCs w:val="22"/>
              </w:rPr>
              <w:t xml:space="preserve"> about contacting the originator in a timely manner</w:t>
            </w:r>
            <w:r w:rsidR="00A70EAE">
              <w:rPr>
                <w:rFonts w:cs="Arial"/>
                <w:sz w:val="22"/>
                <w:szCs w:val="22"/>
              </w:rPr>
              <w:t>.</w:t>
            </w:r>
          </w:p>
        </w:tc>
        <w:tc>
          <w:tcPr>
            <w:tcW w:w="1890" w:type="dxa"/>
            <w:tcBorders>
              <w:top w:val="single" w:sz="7" w:space="0" w:color="000000"/>
              <w:left w:val="single" w:sz="7" w:space="0" w:color="000000"/>
              <w:bottom w:val="single" w:sz="7" w:space="0" w:color="000000"/>
              <w:right w:val="single" w:sz="7" w:space="0" w:color="000000"/>
            </w:tcBorders>
          </w:tcPr>
          <w:p w:rsidR="00B67D6C" w:rsidRPr="00533FD4" w:rsidRDefault="00B67D6C" w:rsidP="00BA276B">
            <w:pPr>
              <w:rPr>
                <w:rFonts w:cs="Arial"/>
                <w:sz w:val="22"/>
                <w:szCs w:val="22"/>
              </w:rPr>
            </w:pPr>
          </w:p>
        </w:tc>
        <w:tc>
          <w:tcPr>
            <w:tcW w:w="2160" w:type="dxa"/>
            <w:tcBorders>
              <w:top w:val="single" w:sz="7" w:space="0" w:color="000000"/>
              <w:left w:val="single" w:sz="7" w:space="0" w:color="000000"/>
              <w:bottom w:val="single" w:sz="7" w:space="0" w:color="000000"/>
              <w:right w:val="single" w:sz="7" w:space="0" w:color="000000"/>
            </w:tcBorders>
          </w:tcPr>
          <w:p w:rsidR="00B67D6C" w:rsidRPr="00533FD4" w:rsidRDefault="00B67D6C" w:rsidP="00BA276B">
            <w:pPr>
              <w:rPr>
                <w:rFonts w:cs="Arial"/>
                <w:sz w:val="22"/>
                <w:szCs w:val="22"/>
              </w:rPr>
            </w:pPr>
          </w:p>
        </w:tc>
      </w:tr>
    </w:tbl>
    <w:p w:rsidR="001A5895" w:rsidRPr="00533FD4" w:rsidRDefault="001A5895" w:rsidP="00BA276B">
      <w:pPr>
        <w:widowControl/>
        <w:tabs>
          <w:tab w:val="left" w:pos="240"/>
          <w:tab w:val="left" w:pos="840"/>
          <w:tab w:val="left" w:pos="1440"/>
          <w:tab w:val="left" w:pos="2040"/>
          <w:tab w:val="left" w:pos="2640"/>
          <w:tab w:val="left" w:pos="3240"/>
          <w:tab w:val="left" w:pos="3840"/>
          <w:tab w:val="left" w:pos="4440"/>
          <w:tab w:val="left" w:pos="5040"/>
          <w:tab w:val="left" w:pos="5640"/>
          <w:tab w:val="left" w:pos="6240"/>
          <w:tab w:val="left" w:pos="6840"/>
        </w:tabs>
        <w:jc w:val="both"/>
        <w:rPr>
          <w:rFonts w:cs="Arial"/>
          <w:sz w:val="22"/>
          <w:szCs w:val="22"/>
        </w:rPr>
      </w:pPr>
    </w:p>
    <w:sectPr w:rsidR="001A5895" w:rsidRPr="00533FD4" w:rsidSect="00BA276B">
      <w:headerReference w:type="default" r:id="rId31"/>
      <w:footerReference w:type="default" r:id="rId32"/>
      <w:pgSz w:w="15840" w:h="12240" w:orient="landscape"/>
      <w:pgMar w:top="1080" w:right="1080" w:bottom="720" w:left="1440" w:header="1440" w:footer="144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852" w:rsidRDefault="00E55852">
      <w:r>
        <w:separator/>
      </w:r>
    </w:p>
  </w:endnote>
  <w:endnote w:type="continuationSeparator" w:id="0">
    <w:p w:rsidR="00E55852" w:rsidRDefault="00E5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P TypographicSymbol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Default="00A06569" w:rsidP="007957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06569" w:rsidRDefault="00A06569" w:rsidP="005F1867">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33FD4" w:rsidRDefault="00A06569" w:rsidP="00E903A6">
    <w:pPr>
      <w:tabs>
        <w:tab w:val="center" w:pos="4680"/>
        <w:tab w:val="right" w:pos="9360"/>
      </w:tabs>
      <w:jc w:val="both"/>
      <w:rPr>
        <w:rFonts w:cs="Arial"/>
        <w:sz w:val="22"/>
        <w:szCs w:val="22"/>
      </w:rPr>
    </w:pPr>
    <w:r w:rsidRPr="00533FD4">
      <w:rPr>
        <w:sz w:val="22"/>
        <w:szCs w:val="22"/>
      </w:rPr>
      <w:t xml:space="preserve">Issue Date: </w:t>
    </w:r>
    <w:r>
      <w:rPr>
        <w:sz w:val="22"/>
        <w:szCs w:val="22"/>
      </w:rPr>
      <w:t xml:space="preserve"> 08/08/13</w:t>
    </w:r>
    <w:r w:rsidRPr="00533FD4">
      <w:rPr>
        <w:sz w:val="22"/>
        <w:szCs w:val="22"/>
      </w:rPr>
      <w:tab/>
    </w:r>
    <w:r>
      <w:rPr>
        <w:sz w:val="22"/>
        <w:szCs w:val="22"/>
      </w:rPr>
      <w:t>6</w:t>
    </w:r>
    <w:r w:rsidRPr="00533FD4">
      <w:rPr>
        <w:sz w:val="22"/>
        <w:szCs w:val="22"/>
      </w:rPr>
      <w:tab/>
      <w:t>0801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BA276B" w:rsidRDefault="00A06569" w:rsidP="00E903A6">
    <w:pPr>
      <w:tabs>
        <w:tab w:val="center" w:pos="4680"/>
        <w:tab w:val="right" w:pos="9360"/>
      </w:tabs>
      <w:jc w:val="both"/>
      <w:rPr>
        <w:rFonts w:cs="Arial"/>
        <w:sz w:val="22"/>
        <w:szCs w:val="22"/>
      </w:rPr>
    </w:pPr>
    <w:r w:rsidRPr="00BA276B">
      <w:rPr>
        <w:sz w:val="22"/>
        <w:szCs w:val="22"/>
      </w:rPr>
      <w:t>Issue Date: 07/06/10</w:t>
    </w:r>
    <w:r>
      <w:tab/>
    </w:r>
    <w:r w:rsidRPr="00BA276B">
      <w:rPr>
        <w:sz w:val="22"/>
        <w:szCs w:val="22"/>
      </w:rPr>
      <w:t>E-</w:t>
    </w:r>
    <w:r w:rsidRPr="00BA276B">
      <w:rPr>
        <w:sz w:val="22"/>
        <w:szCs w:val="22"/>
      </w:rPr>
      <w:fldChar w:fldCharType="begin"/>
    </w:r>
    <w:r w:rsidRPr="00BA276B">
      <w:rPr>
        <w:sz w:val="22"/>
        <w:szCs w:val="22"/>
      </w:rPr>
      <w:instrText xml:space="preserve"> PAGE   \* MERGEFORMAT </w:instrText>
    </w:r>
    <w:r w:rsidRPr="00BA276B">
      <w:rPr>
        <w:sz w:val="22"/>
        <w:szCs w:val="22"/>
      </w:rPr>
      <w:fldChar w:fldCharType="separate"/>
    </w:r>
    <w:r>
      <w:rPr>
        <w:noProof/>
        <w:sz w:val="22"/>
        <w:szCs w:val="22"/>
      </w:rPr>
      <w:t>2</w:t>
    </w:r>
    <w:r w:rsidRPr="00BA276B">
      <w:rPr>
        <w:sz w:val="22"/>
        <w:szCs w:val="22"/>
      </w:rPr>
      <w:fldChar w:fldCharType="end"/>
    </w:r>
    <w:r w:rsidRPr="00BA276B">
      <w:rPr>
        <w:sz w:val="22"/>
        <w:szCs w:val="22"/>
      </w:rPr>
      <w:t xml:space="preserve"> </w:t>
    </w:r>
    <w:r w:rsidRPr="00BA276B">
      <w:rPr>
        <w:sz w:val="22"/>
        <w:szCs w:val="22"/>
      </w:rPr>
      <w:tab/>
      <w:t>0801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BA276B" w:rsidRDefault="00A06569" w:rsidP="00E903A6">
    <w:pPr>
      <w:tabs>
        <w:tab w:val="center" w:pos="4680"/>
        <w:tab w:val="right" w:pos="9360"/>
      </w:tabs>
      <w:jc w:val="both"/>
      <w:rPr>
        <w:rFonts w:cs="Arial"/>
        <w:sz w:val="22"/>
        <w:szCs w:val="22"/>
      </w:rPr>
    </w:pPr>
    <w:r w:rsidRPr="00BA276B">
      <w:rPr>
        <w:sz w:val="22"/>
        <w:szCs w:val="22"/>
      </w:rPr>
      <w:t xml:space="preserve">Issue Date: </w:t>
    </w:r>
    <w:r>
      <w:rPr>
        <w:sz w:val="22"/>
        <w:szCs w:val="22"/>
      </w:rPr>
      <w:t xml:space="preserve"> 08/08/13</w:t>
    </w:r>
    <w:r>
      <w:tab/>
    </w:r>
    <w:r w:rsidRPr="00BA276B">
      <w:rPr>
        <w:sz w:val="22"/>
        <w:szCs w:val="22"/>
      </w:rPr>
      <w:t>E-</w:t>
    </w:r>
    <w:r>
      <w:rPr>
        <w:sz w:val="22"/>
        <w:szCs w:val="22"/>
      </w:rPr>
      <w:t>1</w:t>
    </w:r>
    <w:r w:rsidRPr="00BA276B">
      <w:rPr>
        <w:sz w:val="22"/>
        <w:szCs w:val="22"/>
      </w:rPr>
      <w:tab/>
      <w:t>0801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BA276B" w:rsidRDefault="00A06569" w:rsidP="00E903A6">
    <w:pPr>
      <w:tabs>
        <w:tab w:val="center" w:pos="4680"/>
        <w:tab w:val="right" w:pos="9360"/>
      </w:tabs>
      <w:jc w:val="both"/>
      <w:rPr>
        <w:rFonts w:cs="Arial"/>
        <w:sz w:val="22"/>
        <w:szCs w:val="22"/>
      </w:rPr>
    </w:pPr>
    <w:r w:rsidRPr="00BA276B">
      <w:rPr>
        <w:sz w:val="22"/>
        <w:szCs w:val="22"/>
      </w:rPr>
      <w:t xml:space="preserve">Issue Date: </w:t>
    </w:r>
    <w:r>
      <w:rPr>
        <w:sz w:val="22"/>
        <w:szCs w:val="22"/>
      </w:rPr>
      <w:t xml:space="preserve"> 08/08/13</w:t>
    </w:r>
    <w:r>
      <w:tab/>
    </w:r>
    <w:r w:rsidRPr="00BA276B">
      <w:rPr>
        <w:sz w:val="22"/>
        <w:szCs w:val="22"/>
      </w:rPr>
      <w:t>E-</w:t>
    </w:r>
    <w:r>
      <w:rPr>
        <w:sz w:val="22"/>
        <w:szCs w:val="22"/>
      </w:rPr>
      <w:t>2</w:t>
    </w:r>
    <w:r w:rsidRPr="00BA276B">
      <w:rPr>
        <w:sz w:val="22"/>
        <w:szCs w:val="22"/>
      </w:rPr>
      <w:tab/>
      <w:t>0801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BA276B" w:rsidRDefault="00A06569" w:rsidP="00E903A6">
    <w:pPr>
      <w:tabs>
        <w:tab w:val="center" w:pos="4680"/>
        <w:tab w:val="right" w:pos="9360"/>
      </w:tabs>
      <w:jc w:val="both"/>
      <w:rPr>
        <w:rFonts w:cs="Arial"/>
        <w:sz w:val="22"/>
        <w:szCs w:val="22"/>
      </w:rPr>
    </w:pPr>
    <w:r w:rsidRPr="00BA276B">
      <w:rPr>
        <w:sz w:val="22"/>
        <w:szCs w:val="22"/>
      </w:rPr>
      <w:t xml:space="preserve">Issue Date: </w:t>
    </w:r>
    <w:r>
      <w:rPr>
        <w:sz w:val="22"/>
        <w:szCs w:val="22"/>
      </w:rPr>
      <w:t xml:space="preserve"> 08/08/13</w:t>
    </w:r>
    <w:r>
      <w:tab/>
    </w:r>
    <w:r w:rsidRPr="00BA276B">
      <w:rPr>
        <w:sz w:val="22"/>
        <w:szCs w:val="22"/>
      </w:rPr>
      <w:t>E-</w:t>
    </w:r>
    <w:r>
      <w:rPr>
        <w:sz w:val="22"/>
        <w:szCs w:val="22"/>
      </w:rPr>
      <w:t>3</w:t>
    </w:r>
    <w:r w:rsidRPr="00BA276B">
      <w:rPr>
        <w:sz w:val="22"/>
        <w:szCs w:val="22"/>
      </w:rPr>
      <w:tab/>
      <w:t>0801</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9B" w:rsidRPr="00BA276B" w:rsidRDefault="00C3259B" w:rsidP="00E903A6">
    <w:pPr>
      <w:tabs>
        <w:tab w:val="center" w:pos="4680"/>
        <w:tab w:val="right" w:pos="9360"/>
      </w:tabs>
      <w:jc w:val="both"/>
      <w:rPr>
        <w:rFonts w:cs="Arial"/>
        <w:sz w:val="22"/>
        <w:szCs w:val="22"/>
      </w:rPr>
    </w:pPr>
    <w:r w:rsidRPr="00BA276B">
      <w:rPr>
        <w:sz w:val="22"/>
        <w:szCs w:val="22"/>
      </w:rPr>
      <w:t xml:space="preserve">Issue Date: </w:t>
    </w:r>
    <w:r>
      <w:rPr>
        <w:sz w:val="22"/>
        <w:szCs w:val="22"/>
      </w:rPr>
      <w:t xml:space="preserve"> 08/08/13</w:t>
    </w:r>
    <w:r>
      <w:tab/>
    </w:r>
    <w:r w:rsidRPr="00BA276B">
      <w:rPr>
        <w:sz w:val="22"/>
        <w:szCs w:val="22"/>
      </w:rPr>
      <w:t>E-</w:t>
    </w:r>
    <w:r w:rsidR="00B5224D">
      <w:rPr>
        <w:sz w:val="22"/>
        <w:szCs w:val="22"/>
      </w:rPr>
      <w:t>4</w:t>
    </w:r>
    <w:r w:rsidRPr="00BA276B">
      <w:rPr>
        <w:sz w:val="22"/>
        <w:szCs w:val="22"/>
      </w:rPr>
      <w:tab/>
      <w:t>0801</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Default="00A06569"/>
  <w:p w:rsidR="00A06569" w:rsidRDefault="00A06569">
    <w:pPr>
      <w:tabs>
        <w:tab w:val="center" w:pos="6660"/>
        <w:tab w:val="right" w:pos="13320"/>
      </w:tabs>
      <w:jc w:val="both"/>
      <w:rPr>
        <w:rFonts w:cs="Arial"/>
        <w:sz w:val="22"/>
        <w:szCs w:val="22"/>
      </w:rPr>
    </w:pPr>
    <w:r>
      <w:rPr>
        <w:rFonts w:cs="Arial"/>
      </w:rPr>
      <w:t>Issue Date: 10/19/06</w:t>
    </w:r>
    <w:r>
      <w:rPr>
        <w:rFonts w:cs="Arial"/>
      </w:rPr>
      <w:tab/>
      <w:t>A-1</w:t>
    </w:r>
    <w:r>
      <w:rPr>
        <w:rFonts w:cs="Arial"/>
      </w:rPr>
      <w:tab/>
      <w:t xml:space="preserve">0801, </w:t>
    </w:r>
    <w:proofErr w:type="spellStart"/>
    <w:r>
      <w:rPr>
        <w:rFonts w:cs="Arial"/>
      </w:rPr>
      <w:t>Att</w:t>
    </w:r>
    <w:proofErr w:type="spellEnd"/>
    <w:r>
      <w:rPr>
        <w:rFonts w:cs="Arial"/>
      </w:rPr>
      <w:t xml:space="preserve"> 1</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BA276B" w:rsidRDefault="00A06569" w:rsidP="002C5DD9">
    <w:pPr>
      <w:tabs>
        <w:tab w:val="center" w:pos="6120"/>
        <w:tab w:val="right" w:pos="12960"/>
      </w:tabs>
      <w:rPr>
        <w:sz w:val="22"/>
        <w:szCs w:val="22"/>
      </w:rPr>
    </w:pPr>
    <w:r w:rsidRPr="00BA276B">
      <w:rPr>
        <w:rFonts w:cs="Arial"/>
        <w:sz w:val="22"/>
        <w:szCs w:val="22"/>
      </w:rPr>
      <w:t xml:space="preserve">Issue Date:  </w:t>
    </w:r>
    <w:r>
      <w:rPr>
        <w:sz w:val="22"/>
        <w:szCs w:val="22"/>
      </w:rPr>
      <w:t>08/08/13</w:t>
    </w:r>
    <w:r w:rsidRPr="00BA276B">
      <w:rPr>
        <w:sz w:val="22"/>
        <w:szCs w:val="22"/>
      </w:rPr>
      <w:tab/>
      <w:t>Att1-</w:t>
    </w:r>
    <w:r w:rsidRPr="00BA276B">
      <w:rPr>
        <w:rStyle w:val="PageNumber"/>
        <w:sz w:val="22"/>
        <w:szCs w:val="22"/>
      </w:rPr>
      <w:fldChar w:fldCharType="begin"/>
    </w:r>
    <w:r w:rsidRPr="00BA276B">
      <w:rPr>
        <w:rStyle w:val="PageNumber"/>
        <w:sz w:val="22"/>
        <w:szCs w:val="22"/>
      </w:rPr>
      <w:instrText xml:space="preserve"> PAGE </w:instrText>
    </w:r>
    <w:r w:rsidRPr="00BA276B">
      <w:rPr>
        <w:rStyle w:val="PageNumber"/>
        <w:sz w:val="22"/>
        <w:szCs w:val="22"/>
      </w:rPr>
      <w:fldChar w:fldCharType="separate"/>
    </w:r>
    <w:r w:rsidR="008A0A5A">
      <w:rPr>
        <w:rStyle w:val="PageNumber"/>
        <w:noProof/>
        <w:sz w:val="22"/>
        <w:szCs w:val="22"/>
      </w:rPr>
      <w:t>1</w:t>
    </w:r>
    <w:r w:rsidRPr="00BA276B">
      <w:rPr>
        <w:rStyle w:val="PageNumber"/>
        <w:sz w:val="22"/>
        <w:szCs w:val="22"/>
      </w:rPr>
      <w:fldChar w:fldCharType="end"/>
    </w:r>
    <w:r>
      <w:rPr>
        <w:sz w:val="22"/>
        <w:szCs w:val="22"/>
      </w:rPr>
      <w:tab/>
    </w:r>
    <w:r w:rsidRPr="00BA276B">
      <w:rPr>
        <w:sz w:val="22"/>
        <w:szCs w:val="22"/>
      </w:rPr>
      <w:t>0801</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BA276B" w:rsidRDefault="00A06569" w:rsidP="002C5DD9">
    <w:pPr>
      <w:tabs>
        <w:tab w:val="center" w:pos="6120"/>
        <w:tab w:val="right" w:pos="12960"/>
      </w:tabs>
      <w:rPr>
        <w:sz w:val="22"/>
        <w:szCs w:val="22"/>
      </w:rPr>
    </w:pPr>
    <w:r w:rsidRPr="00BA276B">
      <w:rPr>
        <w:rFonts w:cs="Arial"/>
        <w:sz w:val="22"/>
        <w:szCs w:val="22"/>
      </w:rPr>
      <w:t xml:space="preserve">Issue Date:  </w:t>
    </w:r>
    <w:r>
      <w:rPr>
        <w:sz w:val="22"/>
        <w:szCs w:val="22"/>
      </w:rPr>
      <w:t>08/08/13</w:t>
    </w:r>
    <w:r w:rsidRPr="00BA276B">
      <w:rPr>
        <w:sz w:val="22"/>
        <w:szCs w:val="22"/>
      </w:rPr>
      <w:tab/>
      <w:t>Att1-</w:t>
    </w:r>
    <w:r>
      <w:rPr>
        <w:rStyle w:val="PageNumber"/>
        <w:sz w:val="22"/>
        <w:szCs w:val="22"/>
      </w:rPr>
      <w:t>2</w:t>
    </w:r>
    <w:r w:rsidRPr="00BA276B">
      <w:rPr>
        <w:sz w:val="22"/>
        <w:szCs w:val="22"/>
      </w:rPr>
      <w:tab/>
      <w:t>0801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Default="00A06569">
    <w:pPr>
      <w:spacing w:line="24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33FD4" w:rsidRDefault="00A06569">
    <w:pPr>
      <w:tabs>
        <w:tab w:val="center" w:pos="4680"/>
        <w:tab w:val="right" w:pos="9360"/>
      </w:tabs>
      <w:jc w:val="both"/>
      <w:rPr>
        <w:rFonts w:cs="Arial"/>
        <w:sz w:val="22"/>
        <w:szCs w:val="22"/>
      </w:rPr>
    </w:pPr>
    <w:r w:rsidRPr="00533FD4">
      <w:rPr>
        <w:rFonts w:cs="Arial"/>
        <w:sz w:val="22"/>
        <w:szCs w:val="22"/>
      </w:rPr>
      <w:t xml:space="preserve">Issue Date: </w:t>
    </w:r>
    <w:r>
      <w:rPr>
        <w:rFonts w:cs="Arial"/>
        <w:sz w:val="22"/>
        <w:szCs w:val="22"/>
      </w:rPr>
      <w:t xml:space="preserve"> 08/08/13</w:t>
    </w:r>
    <w:r w:rsidRPr="00533FD4">
      <w:rPr>
        <w:rFonts w:cs="Arial"/>
        <w:sz w:val="22"/>
        <w:szCs w:val="22"/>
      </w:rPr>
      <w:tab/>
    </w:r>
    <w:proofErr w:type="spellStart"/>
    <w:r>
      <w:rPr>
        <w:rFonts w:cs="Arial"/>
        <w:sz w:val="22"/>
        <w:szCs w:val="22"/>
      </w:rPr>
      <w:t>i</w:t>
    </w:r>
    <w:proofErr w:type="spellEnd"/>
    <w:r w:rsidRPr="00533FD4">
      <w:rPr>
        <w:rFonts w:cs="Arial"/>
        <w:sz w:val="22"/>
        <w:szCs w:val="22"/>
      </w:rPr>
      <w:tab/>
      <w:t>0801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F1867" w:rsidRDefault="00A06569" w:rsidP="00E903A6">
    <w:pPr>
      <w:tabs>
        <w:tab w:val="center" w:pos="4680"/>
        <w:tab w:val="right" w:pos="9360"/>
      </w:tabs>
      <w:jc w:val="both"/>
      <w:rPr>
        <w:rFonts w:cs="Arial"/>
      </w:rPr>
    </w:pPr>
    <w:r>
      <w:t>Issue Date: XX/XX/XX</w:t>
    </w:r>
    <w:r>
      <w:tab/>
    </w:r>
    <w:r>
      <w:fldChar w:fldCharType="begin"/>
    </w:r>
    <w:r>
      <w:instrText xml:space="preserve"> PAGE   \* MERGEFORMAT </w:instrText>
    </w:r>
    <w:r>
      <w:fldChar w:fldCharType="separate"/>
    </w:r>
    <w:r>
      <w:rPr>
        <w:noProof/>
      </w:rPr>
      <w:t>1</w:t>
    </w:r>
    <w:r>
      <w:rPr>
        <w:noProof/>
      </w:rPr>
      <w:fldChar w:fldCharType="end"/>
    </w:r>
    <w:r>
      <w:t xml:space="preserve"> </w:t>
    </w:r>
    <w:r>
      <w:tab/>
      <w:t>0801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33FD4" w:rsidRDefault="00A06569" w:rsidP="00E903A6">
    <w:pPr>
      <w:tabs>
        <w:tab w:val="center" w:pos="4680"/>
        <w:tab w:val="right" w:pos="9360"/>
      </w:tabs>
      <w:jc w:val="both"/>
      <w:rPr>
        <w:rFonts w:cs="Arial"/>
        <w:sz w:val="22"/>
        <w:szCs w:val="22"/>
      </w:rPr>
    </w:pPr>
    <w:r w:rsidRPr="00533FD4">
      <w:rPr>
        <w:sz w:val="22"/>
        <w:szCs w:val="22"/>
      </w:rPr>
      <w:t xml:space="preserve">Issue Date: </w:t>
    </w:r>
    <w:r>
      <w:rPr>
        <w:sz w:val="22"/>
        <w:szCs w:val="22"/>
      </w:rPr>
      <w:t xml:space="preserve"> 08/08/13</w:t>
    </w:r>
    <w:r w:rsidRPr="00533FD4">
      <w:rPr>
        <w:sz w:val="22"/>
        <w:szCs w:val="22"/>
      </w:rPr>
      <w:tab/>
    </w:r>
    <w:r w:rsidRPr="00533FD4">
      <w:rPr>
        <w:sz w:val="22"/>
        <w:szCs w:val="22"/>
      </w:rPr>
      <w:fldChar w:fldCharType="begin"/>
    </w:r>
    <w:r w:rsidRPr="00533FD4">
      <w:rPr>
        <w:sz w:val="22"/>
        <w:szCs w:val="22"/>
      </w:rPr>
      <w:instrText xml:space="preserve"> PAGE   \* MERGEFORMAT </w:instrText>
    </w:r>
    <w:r w:rsidRPr="00533FD4">
      <w:rPr>
        <w:sz w:val="22"/>
        <w:szCs w:val="22"/>
      </w:rPr>
      <w:fldChar w:fldCharType="separate"/>
    </w:r>
    <w:r w:rsidR="008A0A5A">
      <w:rPr>
        <w:noProof/>
        <w:sz w:val="22"/>
        <w:szCs w:val="22"/>
      </w:rPr>
      <w:t>1</w:t>
    </w:r>
    <w:r w:rsidRPr="00533FD4">
      <w:rPr>
        <w:sz w:val="22"/>
        <w:szCs w:val="22"/>
      </w:rPr>
      <w:fldChar w:fldCharType="end"/>
    </w:r>
    <w:r w:rsidRPr="00533FD4">
      <w:rPr>
        <w:sz w:val="22"/>
        <w:szCs w:val="22"/>
      </w:rPr>
      <w:tab/>
      <w:t>0801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33FD4" w:rsidRDefault="00A06569" w:rsidP="00E903A6">
    <w:pPr>
      <w:tabs>
        <w:tab w:val="center" w:pos="4680"/>
        <w:tab w:val="right" w:pos="9360"/>
      </w:tabs>
      <w:jc w:val="both"/>
      <w:rPr>
        <w:rFonts w:cs="Arial"/>
        <w:sz w:val="22"/>
        <w:szCs w:val="22"/>
      </w:rPr>
    </w:pPr>
    <w:r w:rsidRPr="00533FD4">
      <w:rPr>
        <w:sz w:val="22"/>
        <w:szCs w:val="22"/>
      </w:rPr>
      <w:t xml:space="preserve">Issue Date: </w:t>
    </w:r>
    <w:r>
      <w:rPr>
        <w:sz w:val="22"/>
        <w:szCs w:val="22"/>
      </w:rPr>
      <w:t xml:space="preserve"> 08/08/13</w:t>
    </w:r>
    <w:r w:rsidRPr="00533FD4">
      <w:rPr>
        <w:sz w:val="22"/>
        <w:szCs w:val="22"/>
      </w:rPr>
      <w:tab/>
    </w:r>
    <w:r>
      <w:rPr>
        <w:sz w:val="22"/>
        <w:szCs w:val="22"/>
      </w:rPr>
      <w:t>2</w:t>
    </w:r>
    <w:r w:rsidRPr="00533FD4">
      <w:rPr>
        <w:sz w:val="22"/>
        <w:szCs w:val="22"/>
      </w:rPr>
      <w:tab/>
      <w:t>0801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33FD4" w:rsidRDefault="00A06569" w:rsidP="00E903A6">
    <w:pPr>
      <w:tabs>
        <w:tab w:val="center" w:pos="4680"/>
        <w:tab w:val="right" w:pos="9360"/>
      </w:tabs>
      <w:jc w:val="both"/>
      <w:rPr>
        <w:rFonts w:cs="Arial"/>
        <w:sz w:val="22"/>
        <w:szCs w:val="22"/>
      </w:rPr>
    </w:pPr>
    <w:r w:rsidRPr="00533FD4">
      <w:rPr>
        <w:sz w:val="22"/>
        <w:szCs w:val="22"/>
      </w:rPr>
      <w:t xml:space="preserve">Issue Date: </w:t>
    </w:r>
    <w:r>
      <w:rPr>
        <w:sz w:val="22"/>
        <w:szCs w:val="22"/>
      </w:rPr>
      <w:t xml:space="preserve"> 08/08/13</w:t>
    </w:r>
    <w:r w:rsidRPr="00533FD4">
      <w:rPr>
        <w:sz w:val="22"/>
        <w:szCs w:val="22"/>
      </w:rPr>
      <w:tab/>
    </w:r>
    <w:r>
      <w:rPr>
        <w:sz w:val="22"/>
        <w:szCs w:val="22"/>
      </w:rPr>
      <w:t>3</w:t>
    </w:r>
    <w:r w:rsidRPr="00533FD4">
      <w:rPr>
        <w:sz w:val="22"/>
        <w:szCs w:val="22"/>
      </w:rPr>
      <w:tab/>
      <w:t>0801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33FD4" w:rsidRDefault="00A06569" w:rsidP="00E903A6">
    <w:pPr>
      <w:tabs>
        <w:tab w:val="center" w:pos="4680"/>
        <w:tab w:val="right" w:pos="9360"/>
      </w:tabs>
      <w:jc w:val="both"/>
      <w:rPr>
        <w:rFonts w:cs="Arial"/>
        <w:sz w:val="22"/>
        <w:szCs w:val="22"/>
      </w:rPr>
    </w:pPr>
    <w:r w:rsidRPr="00533FD4">
      <w:rPr>
        <w:sz w:val="22"/>
        <w:szCs w:val="22"/>
      </w:rPr>
      <w:t xml:space="preserve">Issue Date: </w:t>
    </w:r>
    <w:r>
      <w:rPr>
        <w:sz w:val="22"/>
        <w:szCs w:val="22"/>
      </w:rPr>
      <w:t xml:space="preserve"> 08/08/13</w:t>
    </w:r>
    <w:r w:rsidRPr="00533FD4">
      <w:rPr>
        <w:sz w:val="22"/>
        <w:szCs w:val="22"/>
      </w:rPr>
      <w:tab/>
    </w:r>
    <w:r>
      <w:rPr>
        <w:sz w:val="22"/>
        <w:szCs w:val="22"/>
      </w:rPr>
      <w:t>4</w:t>
    </w:r>
    <w:r w:rsidRPr="00533FD4">
      <w:rPr>
        <w:sz w:val="22"/>
        <w:szCs w:val="22"/>
      </w:rPr>
      <w:tab/>
      <w:t>0801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533FD4" w:rsidRDefault="00A06569" w:rsidP="00E903A6">
    <w:pPr>
      <w:tabs>
        <w:tab w:val="center" w:pos="4680"/>
        <w:tab w:val="right" w:pos="9360"/>
      </w:tabs>
      <w:jc w:val="both"/>
      <w:rPr>
        <w:rFonts w:cs="Arial"/>
        <w:sz w:val="22"/>
        <w:szCs w:val="22"/>
      </w:rPr>
    </w:pPr>
    <w:r w:rsidRPr="00533FD4">
      <w:rPr>
        <w:sz w:val="22"/>
        <w:szCs w:val="22"/>
      </w:rPr>
      <w:t xml:space="preserve">Issue Date: </w:t>
    </w:r>
    <w:r>
      <w:rPr>
        <w:sz w:val="22"/>
        <w:szCs w:val="22"/>
      </w:rPr>
      <w:t xml:space="preserve"> 08/08/13</w:t>
    </w:r>
    <w:r w:rsidRPr="00533FD4">
      <w:rPr>
        <w:sz w:val="22"/>
        <w:szCs w:val="22"/>
      </w:rPr>
      <w:tab/>
    </w:r>
    <w:r>
      <w:rPr>
        <w:sz w:val="22"/>
        <w:szCs w:val="22"/>
      </w:rPr>
      <w:t>5</w:t>
    </w:r>
    <w:r w:rsidRPr="00533FD4">
      <w:rPr>
        <w:sz w:val="22"/>
        <w:szCs w:val="22"/>
      </w:rPr>
      <w:tab/>
      <w:t>0801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852" w:rsidRDefault="00E55852">
      <w:r>
        <w:separator/>
      </w:r>
    </w:p>
  </w:footnote>
  <w:footnote w:type="continuationSeparator" w:id="0">
    <w:p w:rsidR="00E55852" w:rsidRDefault="00E55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A70EAE" w:rsidRDefault="00A06569" w:rsidP="00A70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Pr="00A06569" w:rsidRDefault="00A06569" w:rsidP="00A70EAE">
    <w:pPr>
      <w:pStyle w:val="Header"/>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9B" w:rsidRPr="00A06569" w:rsidRDefault="00C3259B" w:rsidP="00A70EAE">
    <w:pPr>
      <w:pStyle w:val="Header"/>
      <w:rPr>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Default="00A0656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69" w:rsidRDefault="00A065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E32AAFE"/>
    <w:name w:val="AutoList2"/>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2"/>
    <w:multiLevelType w:val="multilevel"/>
    <w:tmpl w:val="00000000"/>
    <w:name w:val="AutoList1"/>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nsid w:val="00000003"/>
    <w:multiLevelType w:val="multilevel"/>
    <w:tmpl w:val="00000000"/>
    <w:name w:val="InspManual"/>
    <w:lvl w:ilvl="0">
      <w:start w:val="1"/>
      <w:numFmt w:val="decimal"/>
      <w:lvlText w:val="0801-%1"/>
      <w:lvlJc w:val="left"/>
    </w:lvl>
    <w:lvl w:ilvl="1">
      <w:start w:val="1"/>
      <w:numFmt w:val="decimal"/>
      <w:lvlText w:val="%1.%2"/>
      <w:lvlJc w:val="left"/>
    </w:lvl>
    <w:lvl w:ilvl="2">
      <w:start w:val="1"/>
      <w:numFmt w:val="lowerLetter"/>
      <w:lvlText w:val="%3."/>
      <w:lvlJc w:val="left"/>
    </w:lvl>
    <w:lvl w:ilvl="3">
      <w:start w:val="1"/>
      <w:numFmt w:val="decimal"/>
      <w:lvlText w:val="%4."/>
      <w:lvlJc w:val="left"/>
    </w:lvl>
    <w:lvl w:ilvl="4">
      <w:start w:val="1"/>
      <w:numFmt w:val="lowerLetter"/>
      <w:lvlText w:val="(%5)"/>
      <w:lvlJc w:val="left"/>
    </w:lvl>
    <w:lvl w:ilvl="5">
      <w:start w:val="1"/>
      <w:numFmt w:val="decimal"/>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nsid w:val="03784712"/>
    <w:multiLevelType w:val="hybridMultilevel"/>
    <w:tmpl w:val="97D2ED24"/>
    <w:lvl w:ilvl="0" w:tplc="0409000F">
      <w:start w:val="1"/>
      <w:numFmt w:val="decimal"/>
      <w:lvlText w:val="%1."/>
      <w:lvlJc w:val="left"/>
      <w:pPr>
        <w:tabs>
          <w:tab w:val="num" w:pos="1560"/>
        </w:tabs>
        <w:ind w:left="1560" w:hanging="360"/>
      </w:p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4">
    <w:nsid w:val="0D61766E"/>
    <w:multiLevelType w:val="hybridMultilevel"/>
    <w:tmpl w:val="39A6E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20667"/>
    <w:multiLevelType w:val="hybridMultilevel"/>
    <w:tmpl w:val="75D4A014"/>
    <w:lvl w:ilvl="0" w:tplc="5D1C7272">
      <w:start w:val="1"/>
      <w:numFmt w:val="lowerLetter"/>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6">
    <w:nsid w:val="1C132EAC"/>
    <w:multiLevelType w:val="hybridMultilevel"/>
    <w:tmpl w:val="6E4241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75003"/>
    <w:multiLevelType w:val="hybridMultilevel"/>
    <w:tmpl w:val="A1D020AC"/>
    <w:lvl w:ilvl="0" w:tplc="04090019">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2A64FB"/>
    <w:multiLevelType w:val="hybridMultilevel"/>
    <w:tmpl w:val="8034C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D143A"/>
    <w:multiLevelType w:val="hybridMultilevel"/>
    <w:tmpl w:val="2F88CC5C"/>
    <w:lvl w:ilvl="0" w:tplc="8642279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947561"/>
    <w:multiLevelType w:val="multilevel"/>
    <w:tmpl w:val="1E32AAFE"/>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1">
    <w:nsid w:val="2A326A18"/>
    <w:multiLevelType w:val="hybridMultilevel"/>
    <w:tmpl w:val="42263782"/>
    <w:lvl w:ilvl="0" w:tplc="F386E99E">
      <w:start w:val="1"/>
      <w:numFmt w:val="lowerLetter"/>
      <w:lvlText w:val="%1."/>
      <w:lvlJc w:val="left"/>
      <w:pPr>
        <w:ind w:left="994" w:hanging="360"/>
      </w:pPr>
    </w:lvl>
    <w:lvl w:ilvl="1" w:tplc="D522245C" w:tentative="1">
      <w:start w:val="1"/>
      <w:numFmt w:val="lowerLetter"/>
      <w:lvlText w:val="%2."/>
      <w:lvlJc w:val="left"/>
      <w:pPr>
        <w:ind w:left="1714" w:hanging="360"/>
      </w:pPr>
    </w:lvl>
    <w:lvl w:ilvl="2" w:tplc="2280E392" w:tentative="1">
      <w:start w:val="1"/>
      <w:numFmt w:val="lowerRoman"/>
      <w:lvlText w:val="%3."/>
      <w:lvlJc w:val="right"/>
      <w:pPr>
        <w:ind w:left="2434" w:hanging="180"/>
      </w:pPr>
    </w:lvl>
    <w:lvl w:ilvl="3" w:tplc="0E807FA0" w:tentative="1">
      <w:start w:val="1"/>
      <w:numFmt w:val="decimal"/>
      <w:lvlText w:val="%4."/>
      <w:lvlJc w:val="left"/>
      <w:pPr>
        <w:ind w:left="3154" w:hanging="360"/>
      </w:pPr>
    </w:lvl>
    <w:lvl w:ilvl="4" w:tplc="8E6E922A" w:tentative="1">
      <w:start w:val="1"/>
      <w:numFmt w:val="lowerLetter"/>
      <w:lvlText w:val="%5."/>
      <w:lvlJc w:val="left"/>
      <w:pPr>
        <w:ind w:left="3874" w:hanging="360"/>
      </w:pPr>
    </w:lvl>
    <w:lvl w:ilvl="5" w:tplc="FCC480E6" w:tentative="1">
      <w:start w:val="1"/>
      <w:numFmt w:val="lowerRoman"/>
      <w:lvlText w:val="%6."/>
      <w:lvlJc w:val="right"/>
      <w:pPr>
        <w:ind w:left="4594" w:hanging="180"/>
      </w:pPr>
    </w:lvl>
    <w:lvl w:ilvl="6" w:tplc="6A361A4E" w:tentative="1">
      <w:start w:val="1"/>
      <w:numFmt w:val="decimal"/>
      <w:lvlText w:val="%7."/>
      <w:lvlJc w:val="left"/>
      <w:pPr>
        <w:ind w:left="5314" w:hanging="360"/>
      </w:pPr>
    </w:lvl>
    <w:lvl w:ilvl="7" w:tplc="6B400B46" w:tentative="1">
      <w:start w:val="1"/>
      <w:numFmt w:val="lowerLetter"/>
      <w:lvlText w:val="%8."/>
      <w:lvlJc w:val="left"/>
      <w:pPr>
        <w:ind w:left="6034" w:hanging="360"/>
      </w:pPr>
    </w:lvl>
    <w:lvl w:ilvl="8" w:tplc="DB3E9440" w:tentative="1">
      <w:start w:val="1"/>
      <w:numFmt w:val="lowerRoman"/>
      <w:lvlText w:val="%9."/>
      <w:lvlJc w:val="right"/>
      <w:pPr>
        <w:ind w:left="6754" w:hanging="180"/>
      </w:pPr>
    </w:lvl>
  </w:abstractNum>
  <w:abstractNum w:abstractNumId="12">
    <w:nsid w:val="2ABE6BDF"/>
    <w:multiLevelType w:val="hybridMultilevel"/>
    <w:tmpl w:val="62A4AA08"/>
    <w:lvl w:ilvl="0" w:tplc="04090019">
      <w:start w:val="2"/>
      <w:numFmt w:val="lowerLetter"/>
      <w:lvlText w:val="%1."/>
      <w:lvlJc w:val="left"/>
      <w:pPr>
        <w:tabs>
          <w:tab w:val="num" w:pos="2340"/>
        </w:tabs>
        <w:ind w:left="2340" w:hanging="360"/>
      </w:pPr>
      <w:rPr>
        <w:rFonts w:hint="default"/>
      </w:rPr>
    </w:lvl>
    <w:lvl w:ilvl="1" w:tplc="04090019">
      <w:start w:val="1"/>
      <w:numFmt w:val="decimal"/>
      <w:lvlText w:val="%2."/>
      <w:lvlJc w:val="left"/>
      <w:pPr>
        <w:tabs>
          <w:tab w:val="num" w:pos="1440"/>
        </w:tabs>
        <w:ind w:left="1440" w:hanging="360"/>
      </w:pPr>
      <w:rPr>
        <w:rFonts w:hint="default"/>
      </w:rPr>
    </w:lvl>
    <w:lvl w:ilvl="2" w:tplc="0409001B">
      <w:start w:val="3"/>
      <w:numFmt w:val="lowerLetter"/>
      <w:lvlText w:val="%3."/>
      <w:lvlJc w:val="left"/>
      <w:pPr>
        <w:tabs>
          <w:tab w:val="num" w:pos="533"/>
        </w:tabs>
        <w:ind w:left="2340" w:hanging="2066"/>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F375B4"/>
    <w:multiLevelType w:val="hybridMultilevel"/>
    <w:tmpl w:val="786C549A"/>
    <w:lvl w:ilvl="0" w:tplc="D2A80F3C">
      <w:start w:val="1"/>
      <w:numFmt w:val="lowerLetter"/>
      <w:lvlText w:val="%1."/>
      <w:lvlJc w:val="left"/>
      <w:pPr>
        <w:ind w:left="994" w:hanging="360"/>
      </w:pPr>
    </w:lvl>
    <w:lvl w:ilvl="1" w:tplc="0409000F" w:tentative="1">
      <w:start w:val="1"/>
      <w:numFmt w:val="lowerLetter"/>
      <w:lvlText w:val="%2."/>
      <w:lvlJc w:val="left"/>
      <w:pPr>
        <w:ind w:left="1714" w:hanging="360"/>
      </w:pPr>
    </w:lvl>
    <w:lvl w:ilvl="2" w:tplc="76FE83F8"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4">
    <w:nsid w:val="2F2A2293"/>
    <w:multiLevelType w:val="multilevel"/>
    <w:tmpl w:val="1E32AAFE"/>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5">
    <w:nsid w:val="3024048F"/>
    <w:multiLevelType w:val="multilevel"/>
    <w:tmpl w:val="00000000"/>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6">
    <w:nsid w:val="31A257F1"/>
    <w:multiLevelType w:val="hybridMultilevel"/>
    <w:tmpl w:val="D95E85D2"/>
    <w:lvl w:ilvl="0" w:tplc="16A2B55A">
      <w:start w:val="1"/>
      <w:numFmt w:val="lowerLetter"/>
      <w:lvlText w:val="%1."/>
      <w:lvlJc w:val="left"/>
      <w:pPr>
        <w:tabs>
          <w:tab w:val="num" w:pos="1800"/>
        </w:tabs>
        <w:ind w:left="1800" w:hanging="360"/>
      </w:pPr>
      <w:rPr>
        <w:rFonts w:hint="default"/>
      </w:rPr>
    </w:lvl>
    <w:lvl w:ilvl="1" w:tplc="DF3E00BC">
      <w:start w:val="2"/>
      <w:numFmt w:val="decimal"/>
      <w:lvlText w:val="%2."/>
      <w:lvlJc w:val="left"/>
      <w:pPr>
        <w:tabs>
          <w:tab w:val="num" w:pos="1440"/>
        </w:tabs>
        <w:ind w:left="1440" w:hanging="360"/>
      </w:pPr>
      <w:rPr>
        <w:rFonts w:hint="default"/>
      </w:rPr>
    </w:lvl>
    <w:lvl w:ilvl="2" w:tplc="66FE74A8">
      <w:start w:val="1"/>
      <w:numFmt w:val="lowerLetter"/>
      <w:lvlText w:val="(%3)"/>
      <w:lvlJc w:val="left"/>
      <w:pPr>
        <w:tabs>
          <w:tab w:val="num" w:pos="2340"/>
        </w:tabs>
        <w:ind w:left="2340" w:hanging="360"/>
      </w:pPr>
      <w:rPr>
        <w:rFonts w:hint="default"/>
      </w:rPr>
    </w:lvl>
    <w:lvl w:ilvl="3" w:tplc="AD982BF2" w:tentative="1">
      <w:start w:val="1"/>
      <w:numFmt w:val="decimal"/>
      <w:lvlText w:val="%4."/>
      <w:lvlJc w:val="left"/>
      <w:pPr>
        <w:tabs>
          <w:tab w:val="num" w:pos="2880"/>
        </w:tabs>
        <w:ind w:left="2880" w:hanging="360"/>
      </w:pPr>
    </w:lvl>
    <w:lvl w:ilvl="4" w:tplc="5B1E17C8" w:tentative="1">
      <w:start w:val="1"/>
      <w:numFmt w:val="lowerLetter"/>
      <w:lvlText w:val="%5."/>
      <w:lvlJc w:val="left"/>
      <w:pPr>
        <w:tabs>
          <w:tab w:val="num" w:pos="3600"/>
        </w:tabs>
        <w:ind w:left="3600" w:hanging="360"/>
      </w:pPr>
    </w:lvl>
    <w:lvl w:ilvl="5" w:tplc="DCBCD848" w:tentative="1">
      <w:start w:val="1"/>
      <w:numFmt w:val="lowerRoman"/>
      <w:lvlText w:val="%6."/>
      <w:lvlJc w:val="right"/>
      <w:pPr>
        <w:tabs>
          <w:tab w:val="num" w:pos="4320"/>
        </w:tabs>
        <w:ind w:left="4320" w:hanging="180"/>
      </w:pPr>
    </w:lvl>
    <w:lvl w:ilvl="6" w:tplc="E8A0E138" w:tentative="1">
      <w:start w:val="1"/>
      <w:numFmt w:val="decimal"/>
      <w:lvlText w:val="%7."/>
      <w:lvlJc w:val="left"/>
      <w:pPr>
        <w:tabs>
          <w:tab w:val="num" w:pos="5040"/>
        </w:tabs>
        <w:ind w:left="5040" w:hanging="360"/>
      </w:pPr>
    </w:lvl>
    <w:lvl w:ilvl="7" w:tplc="DE829E30" w:tentative="1">
      <w:start w:val="1"/>
      <w:numFmt w:val="lowerLetter"/>
      <w:lvlText w:val="%8."/>
      <w:lvlJc w:val="left"/>
      <w:pPr>
        <w:tabs>
          <w:tab w:val="num" w:pos="5760"/>
        </w:tabs>
        <w:ind w:left="5760" w:hanging="360"/>
      </w:pPr>
    </w:lvl>
    <w:lvl w:ilvl="8" w:tplc="41889294" w:tentative="1">
      <w:start w:val="1"/>
      <w:numFmt w:val="lowerRoman"/>
      <w:lvlText w:val="%9."/>
      <w:lvlJc w:val="right"/>
      <w:pPr>
        <w:tabs>
          <w:tab w:val="num" w:pos="6480"/>
        </w:tabs>
        <w:ind w:left="6480" w:hanging="180"/>
      </w:pPr>
    </w:lvl>
  </w:abstractNum>
  <w:abstractNum w:abstractNumId="17">
    <w:nsid w:val="36423EAF"/>
    <w:multiLevelType w:val="hybridMultilevel"/>
    <w:tmpl w:val="70AC1880"/>
    <w:lvl w:ilvl="0" w:tplc="B6B81F0C">
      <w:start w:val="3"/>
      <w:numFmt w:val="lowerLetter"/>
      <w:lvlText w:val="%1."/>
      <w:lvlJc w:val="left"/>
      <w:pPr>
        <w:ind w:left="1080" w:hanging="360"/>
      </w:pPr>
      <w:rPr>
        <w:rFonts w:hint="default"/>
      </w:rPr>
    </w:lvl>
    <w:lvl w:ilvl="1" w:tplc="C56EB85E">
      <w:start w:val="1"/>
      <w:numFmt w:val="lowerLetter"/>
      <w:lvlText w:val="%2."/>
      <w:lvlJc w:val="left"/>
      <w:pPr>
        <w:ind w:left="1800" w:hanging="360"/>
      </w:pPr>
    </w:lvl>
    <w:lvl w:ilvl="2" w:tplc="2B246B5E"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04355D"/>
    <w:multiLevelType w:val="hybridMultilevel"/>
    <w:tmpl w:val="C0C2549E"/>
    <w:lvl w:ilvl="0" w:tplc="58EA80C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95D0A"/>
    <w:multiLevelType w:val="hybridMultilevel"/>
    <w:tmpl w:val="864A5908"/>
    <w:lvl w:ilvl="0" w:tplc="8006D634">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00073A8"/>
    <w:multiLevelType w:val="multilevel"/>
    <w:tmpl w:val="1398044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25A4BE7"/>
    <w:multiLevelType w:val="hybridMultilevel"/>
    <w:tmpl w:val="5C5E0936"/>
    <w:lvl w:ilvl="0" w:tplc="FCC00460">
      <w:start w:val="1"/>
      <w:numFmt w:val="bullet"/>
      <w:lvlText w:val=""/>
      <w:lvlJc w:val="left"/>
      <w:pPr>
        <w:tabs>
          <w:tab w:val="num" w:pos="720"/>
        </w:tabs>
        <w:ind w:left="720" w:hanging="360"/>
      </w:pPr>
      <w:rPr>
        <w:rFonts w:ascii="Symbol" w:hAnsi="Symbol" w:hint="default"/>
      </w:rPr>
    </w:lvl>
    <w:lvl w:ilvl="1" w:tplc="4D1A507A" w:tentative="1">
      <w:start w:val="1"/>
      <w:numFmt w:val="bullet"/>
      <w:lvlText w:val="o"/>
      <w:lvlJc w:val="left"/>
      <w:pPr>
        <w:tabs>
          <w:tab w:val="num" w:pos="1440"/>
        </w:tabs>
        <w:ind w:left="1440" w:hanging="360"/>
      </w:pPr>
      <w:rPr>
        <w:rFonts w:ascii="Courier New" w:hAnsi="Courier New" w:cs="Courier New" w:hint="default"/>
      </w:rPr>
    </w:lvl>
    <w:lvl w:ilvl="2" w:tplc="DE98FC9E" w:tentative="1">
      <w:start w:val="1"/>
      <w:numFmt w:val="bullet"/>
      <w:lvlText w:val=""/>
      <w:lvlJc w:val="left"/>
      <w:pPr>
        <w:tabs>
          <w:tab w:val="num" w:pos="2160"/>
        </w:tabs>
        <w:ind w:left="2160" w:hanging="360"/>
      </w:pPr>
      <w:rPr>
        <w:rFonts w:ascii="Wingdings" w:hAnsi="Wingdings" w:hint="default"/>
      </w:rPr>
    </w:lvl>
    <w:lvl w:ilvl="3" w:tplc="E79004E0" w:tentative="1">
      <w:start w:val="1"/>
      <w:numFmt w:val="bullet"/>
      <w:lvlText w:val=""/>
      <w:lvlJc w:val="left"/>
      <w:pPr>
        <w:tabs>
          <w:tab w:val="num" w:pos="2880"/>
        </w:tabs>
        <w:ind w:left="2880" w:hanging="360"/>
      </w:pPr>
      <w:rPr>
        <w:rFonts w:ascii="Symbol" w:hAnsi="Symbol" w:hint="default"/>
      </w:rPr>
    </w:lvl>
    <w:lvl w:ilvl="4" w:tplc="60448EB2" w:tentative="1">
      <w:start w:val="1"/>
      <w:numFmt w:val="bullet"/>
      <w:lvlText w:val="o"/>
      <w:lvlJc w:val="left"/>
      <w:pPr>
        <w:tabs>
          <w:tab w:val="num" w:pos="3600"/>
        </w:tabs>
        <w:ind w:left="3600" w:hanging="360"/>
      </w:pPr>
      <w:rPr>
        <w:rFonts w:ascii="Courier New" w:hAnsi="Courier New" w:cs="Courier New" w:hint="default"/>
      </w:rPr>
    </w:lvl>
    <w:lvl w:ilvl="5" w:tplc="C80E7876" w:tentative="1">
      <w:start w:val="1"/>
      <w:numFmt w:val="bullet"/>
      <w:lvlText w:val=""/>
      <w:lvlJc w:val="left"/>
      <w:pPr>
        <w:tabs>
          <w:tab w:val="num" w:pos="4320"/>
        </w:tabs>
        <w:ind w:left="4320" w:hanging="360"/>
      </w:pPr>
      <w:rPr>
        <w:rFonts w:ascii="Wingdings" w:hAnsi="Wingdings" w:hint="default"/>
      </w:rPr>
    </w:lvl>
    <w:lvl w:ilvl="6" w:tplc="B2EA6C38" w:tentative="1">
      <w:start w:val="1"/>
      <w:numFmt w:val="bullet"/>
      <w:lvlText w:val=""/>
      <w:lvlJc w:val="left"/>
      <w:pPr>
        <w:tabs>
          <w:tab w:val="num" w:pos="5040"/>
        </w:tabs>
        <w:ind w:left="5040" w:hanging="360"/>
      </w:pPr>
      <w:rPr>
        <w:rFonts w:ascii="Symbol" w:hAnsi="Symbol" w:hint="default"/>
      </w:rPr>
    </w:lvl>
    <w:lvl w:ilvl="7" w:tplc="0DBE7274" w:tentative="1">
      <w:start w:val="1"/>
      <w:numFmt w:val="bullet"/>
      <w:lvlText w:val="o"/>
      <w:lvlJc w:val="left"/>
      <w:pPr>
        <w:tabs>
          <w:tab w:val="num" w:pos="5760"/>
        </w:tabs>
        <w:ind w:left="5760" w:hanging="360"/>
      </w:pPr>
      <w:rPr>
        <w:rFonts w:ascii="Courier New" w:hAnsi="Courier New" w:cs="Courier New" w:hint="default"/>
      </w:rPr>
    </w:lvl>
    <w:lvl w:ilvl="8" w:tplc="6E74E770" w:tentative="1">
      <w:start w:val="1"/>
      <w:numFmt w:val="bullet"/>
      <w:lvlText w:val=""/>
      <w:lvlJc w:val="left"/>
      <w:pPr>
        <w:tabs>
          <w:tab w:val="num" w:pos="6480"/>
        </w:tabs>
        <w:ind w:left="6480" w:hanging="360"/>
      </w:pPr>
      <w:rPr>
        <w:rFonts w:ascii="Wingdings" w:hAnsi="Wingdings" w:hint="default"/>
      </w:rPr>
    </w:lvl>
  </w:abstractNum>
  <w:abstractNum w:abstractNumId="22">
    <w:nsid w:val="44500294"/>
    <w:multiLevelType w:val="multilevel"/>
    <w:tmpl w:val="724A0C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6DA6B8D"/>
    <w:multiLevelType w:val="multilevel"/>
    <w:tmpl w:val="9D76204C"/>
    <w:lvl w:ilvl="0">
      <w:start w:val="6"/>
      <w:numFmt w:val="decimalZero"/>
      <w:lvlText w:val="%1"/>
      <w:lvlJc w:val="left"/>
      <w:pPr>
        <w:ind w:left="600" w:hanging="600"/>
      </w:pPr>
      <w:rPr>
        <w:rFonts w:hint="default"/>
      </w:rPr>
    </w:lvl>
    <w:lvl w:ilvl="1">
      <w:start w:val="2"/>
      <w:numFmt w:val="decimalZero"/>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BE41F03"/>
    <w:multiLevelType w:val="multilevel"/>
    <w:tmpl w:val="0A827002"/>
    <w:lvl w:ilvl="0">
      <w:start w:val="1"/>
      <w:numFmt w:val="lowerLetter"/>
      <w:lvlText w:val="%1."/>
      <w:lvlJc w:val="left"/>
      <w:pPr>
        <w:tabs>
          <w:tab w:val="num" w:pos="1800"/>
        </w:tabs>
        <w:ind w:left="180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E502972"/>
    <w:multiLevelType w:val="hybridMultilevel"/>
    <w:tmpl w:val="537C39C8"/>
    <w:lvl w:ilvl="0" w:tplc="7B7220AC">
      <w:start w:val="1"/>
      <w:numFmt w:val="decimal"/>
      <w:lvlText w:val="%1."/>
      <w:lvlJc w:val="left"/>
      <w:pPr>
        <w:tabs>
          <w:tab w:val="num" w:pos="720"/>
        </w:tabs>
        <w:ind w:left="720" w:hanging="360"/>
      </w:pPr>
      <w:rPr>
        <w:rFonts w:hint="default"/>
      </w:rPr>
    </w:lvl>
    <w:lvl w:ilvl="1" w:tplc="C04CAA22" w:tentative="1">
      <w:start w:val="1"/>
      <w:numFmt w:val="lowerLetter"/>
      <w:lvlText w:val="%2."/>
      <w:lvlJc w:val="left"/>
      <w:pPr>
        <w:tabs>
          <w:tab w:val="num" w:pos="1440"/>
        </w:tabs>
        <w:ind w:left="1440" w:hanging="360"/>
      </w:pPr>
    </w:lvl>
    <w:lvl w:ilvl="2" w:tplc="55D061DE">
      <w:start w:val="1"/>
      <w:numFmt w:val="decimal"/>
      <w:lvlText w:val="%3."/>
      <w:lvlJc w:val="left"/>
      <w:pPr>
        <w:tabs>
          <w:tab w:val="num" w:pos="1170"/>
        </w:tabs>
        <w:ind w:left="1170" w:hanging="360"/>
      </w:pPr>
      <w:rPr>
        <w:rFonts w:hint="default"/>
      </w:rPr>
    </w:lvl>
    <w:lvl w:ilvl="3" w:tplc="FCBECF9A">
      <w:start w:val="1"/>
      <w:numFmt w:val="decimal"/>
      <w:lvlText w:val="%4."/>
      <w:lvlJc w:val="left"/>
      <w:pPr>
        <w:tabs>
          <w:tab w:val="num" w:pos="2880"/>
        </w:tabs>
        <w:ind w:left="2880" w:hanging="360"/>
      </w:pPr>
    </w:lvl>
    <w:lvl w:ilvl="4" w:tplc="D3F8700C" w:tentative="1">
      <w:start w:val="1"/>
      <w:numFmt w:val="lowerLetter"/>
      <w:lvlText w:val="%5."/>
      <w:lvlJc w:val="left"/>
      <w:pPr>
        <w:tabs>
          <w:tab w:val="num" w:pos="3600"/>
        </w:tabs>
        <w:ind w:left="3600" w:hanging="360"/>
      </w:pPr>
    </w:lvl>
    <w:lvl w:ilvl="5" w:tplc="DEF871DC" w:tentative="1">
      <w:start w:val="1"/>
      <w:numFmt w:val="lowerRoman"/>
      <w:lvlText w:val="%6."/>
      <w:lvlJc w:val="right"/>
      <w:pPr>
        <w:tabs>
          <w:tab w:val="num" w:pos="4320"/>
        </w:tabs>
        <w:ind w:left="4320" w:hanging="180"/>
      </w:pPr>
    </w:lvl>
    <w:lvl w:ilvl="6" w:tplc="7062C378" w:tentative="1">
      <w:start w:val="1"/>
      <w:numFmt w:val="decimal"/>
      <w:lvlText w:val="%7."/>
      <w:lvlJc w:val="left"/>
      <w:pPr>
        <w:tabs>
          <w:tab w:val="num" w:pos="5040"/>
        </w:tabs>
        <w:ind w:left="5040" w:hanging="360"/>
      </w:pPr>
    </w:lvl>
    <w:lvl w:ilvl="7" w:tplc="581ED8C6" w:tentative="1">
      <w:start w:val="1"/>
      <w:numFmt w:val="lowerLetter"/>
      <w:lvlText w:val="%8."/>
      <w:lvlJc w:val="left"/>
      <w:pPr>
        <w:tabs>
          <w:tab w:val="num" w:pos="5760"/>
        </w:tabs>
        <w:ind w:left="5760" w:hanging="360"/>
      </w:pPr>
    </w:lvl>
    <w:lvl w:ilvl="8" w:tplc="9FD2A47E" w:tentative="1">
      <w:start w:val="1"/>
      <w:numFmt w:val="lowerRoman"/>
      <w:lvlText w:val="%9."/>
      <w:lvlJc w:val="right"/>
      <w:pPr>
        <w:tabs>
          <w:tab w:val="num" w:pos="6480"/>
        </w:tabs>
        <w:ind w:left="6480" w:hanging="180"/>
      </w:pPr>
    </w:lvl>
  </w:abstractNum>
  <w:abstractNum w:abstractNumId="26">
    <w:nsid w:val="54492BF2"/>
    <w:multiLevelType w:val="hybridMultilevel"/>
    <w:tmpl w:val="81DEA790"/>
    <w:lvl w:ilvl="0" w:tplc="9D4A9C02">
      <w:start w:val="1"/>
      <w:numFmt w:val="decimal"/>
      <w:lvlText w:val="%1."/>
      <w:lvlJc w:val="left"/>
      <w:pPr>
        <w:tabs>
          <w:tab w:val="num" w:pos="844"/>
        </w:tabs>
        <w:ind w:left="844" w:hanging="570"/>
      </w:pPr>
      <w:rPr>
        <w:rFonts w:hint="default"/>
      </w:rPr>
    </w:lvl>
    <w:lvl w:ilvl="1" w:tplc="04090019" w:tentative="1">
      <w:start w:val="1"/>
      <w:numFmt w:val="lowerLetter"/>
      <w:lvlText w:val="%2."/>
      <w:lvlJc w:val="left"/>
      <w:pPr>
        <w:tabs>
          <w:tab w:val="num" w:pos="1354"/>
        </w:tabs>
        <w:ind w:left="1354" w:hanging="360"/>
      </w:pPr>
    </w:lvl>
    <w:lvl w:ilvl="2" w:tplc="8382A264" w:tentative="1">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27">
    <w:nsid w:val="56F40877"/>
    <w:multiLevelType w:val="hybridMultilevel"/>
    <w:tmpl w:val="80826DDA"/>
    <w:lvl w:ilvl="0" w:tplc="64D2659C">
      <w:start w:val="1"/>
      <w:numFmt w:val="lowerLetter"/>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236AED"/>
    <w:multiLevelType w:val="hybridMultilevel"/>
    <w:tmpl w:val="87122E16"/>
    <w:lvl w:ilvl="0" w:tplc="55BA1A56">
      <w:start w:val="1"/>
      <w:numFmt w:val="decimal"/>
      <w:lvlText w:val="%1."/>
      <w:lvlJc w:val="left"/>
      <w:pPr>
        <w:ind w:left="12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B924A0"/>
    <w:multiLevelType w:val="hybridMultilevel"/>
    <w:tmpl w:val="77AED432"/>
    <w:lvl w:ilvl="0" w:tplc="ACEC8136">
      <w:start w:val="2"/>
      <w:numFmt w:val="decimal"/>
      <w:lvlText w:val="%1."/>
      <w:lvlJc w:val="left"/>
      <w:pPr>
        <w:tabs>
          <w:tab w:val="num" w:pos="1166"/>
        </w:tabs>
        <w:ind w:left="1166" w:hanging="360"/>
      </w:pPr>
      <w:rPr>
        <w:rFonts w:hint="default"/>
      </w:rPr>
    </w:lvl>
    <w:lvl w:ilvl="1" w:tplc="04090019" w:tentative="1">
      <w:start w:val="1"/>
      <w:numFmt w:val="lowerLetter"/>
      <w:lvlText w:val="%2."/>
      <w:lvlJc w:val="left"/>
      <w:pPr>
        <w:tabs>
          <w:tab w:val="num" w:pos="1886"/>
        </w:tabs>
        <w:ind w:left="1886" w:hanging="360"/>
      </w:pPr>
    </w:lvl>
    <w:lvl w:ilvl="2" w:tplc="0409001B" w:tentative="1">
      <w:start w:val="1"/>
      <w:numFmt w:val="lowerRoman"/>
      <w:lvlText w:val="%3."/>
      <w:lvlJc w:val="right"/>
      <w:pPr>
        <w:tabs>
          <w:tab w:val="num" w:pos="2606"/>
        </w:tabs>
        <w:ind w:left="2606" w:hanging="180"/>
      </w:pPr>
    </w:lvl>
    <w:lvl w:ilvl="3" w:tplc="0409000F" w:tentative="1">
      <w:start w:val="1"/>
      <w:numFmt w:val="decimal"/>
      <w:lvlText w:val="%4."/>
      <w:lvlJc w:val="left"/>
      <w:pPr>
        <w:tabs>
          <w:tab w:val="num" w:pos="3326"/>
        </w:tabs>
        <w:ind w:left="3326" w:hanging="360"/>
      </w:pPr>
    </w:lvl>
    <w:lvl w:ilvl="4" w:tplc="04090019" w:tentative="1">
      <w:start w:val="1"/>
      <w:numFmt w:val="lowerLetter"/>
      <w:lvlText w:val="%5."/>
      <w:lvlJc w:val="left"/>
      <w:pPr>
        <w:tabs>
          <w:tab w:val="num" w:pos="4046"/>
        </w:tabs>
        <w:ind w:left="4046" w:hanging="360"/>
      </w:pPr>
    </w:lvl>
    <w:lvl w:ilvl="5" w:tplc="0409001B" w:tentative="1">
      <w:start w:val="1"/>
      <w:numFmt w:val="lowerRoman"/>
      <w:lvlText w:val="%6."/>
      <w:lvlJc w:val="right"/>
      <w:pPr>
        <w:tabs>
          <w:tab w:val="num" w:pos="4766"/>
        </w:tabs>
        <w:ind w:left="4766" w:hanging="180"/>
      </w:pPr>
    </w:lvl>
    <w:lvl w:ilvl="6" w:tplc="0409000F" w:tentative="1">
      <w:start w:val="1"/>
      <w:numFmt w:val="decimal"/>
      <w:lvlText w:val="%7."/>
      <w:lvlJc w:val="left"/>
      <w:pPr>
        <w:tabs>
          <w:tab w:val="num" w:pos="5486"/>
        </w:tabs>
        <w:ind w:left="5486" w:hanging="360"/>
      </w:pPr>
    </w:lvl>
    <w:lvl w:ilvl="7" w:tplc="04090019" w:tentative="1">
      <w:start w:val="1"/>
      <w:numFmt w:val="lowerLetter"/>
      <w:lvlText w:val="%8."/>
      <w:lvlJc w:val="left"/>
      <w:pPr>
        <w:tabs>
          <w:tab w:val="num" w:pos="6206"/>
        </w:tabs>
        <w:ind w:left="6206" w:hanging="360"/>
      </w:pPr>
    </w:lvl>
    <w:lvl w:ilvl="8" w:tplc="0409001B" w:tentative="1">
      <w:start w:val="1"/>
      <w:numFmt w:val="lowerRoman"/>
      <w:lvlText w:val="%9."/>
      <w:lvlJc w:val="right"/>
      <w:pPr>
        <w:tabs>
          <w:tab w:val="num" w:pos="6926"/>
        </w:tabs>
        <w:ind w:left="6926" w:hanging="180"/>
      </w:pPr>
    </w:lvl>
  </w:abstractNum>
  <w:abstractNum w:abstractNumId="30">
    <w:nsid w:val="5F480ED8"/>
    <w:multiLevelType w:val="multilevel"/>
    <w:tmpl w:val="537C39C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00853C7"/>
    <w:multiLevelType w:val="multilevel"/>
    <w:tmpl w:val="A32AF380"/>
    <w:lvl w:ilvl="0">
      <w:start w:val="6"/>
      <w:numFmt w:val="decimalZero"/>
      <w:lvlText w:val="%1"/>
      <w:lvlJc w:val="left"/>
      <w:pPr>
        <w:ind w:left="600" w:hanging="600"/>
      </w:pPr>
      <w:rPr>
        <w:rFonts w:hint="default"/>
      </w:rPr>
    </w:lvl>
    <w:lvl w:ilvl="1">
      <w:start w:val="2"/>
      <w:numFmt w:val="decimalZero"/>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2">
    <w:nsid w:val="62856084"/>
    <w:multiLevelType w:val="hybridMultilevel"/>
    <w:tmpl w:val="EE4ED242"/>
    <w:lvl w:ilvl="0" w:tplc="D1B8396C">
      <w:start w:val="1"/>
      <w:numFmt w:val="lowerLetter"/>
      <w:lvlText w:val="%1."/>
      <w:lvlJc w:val="left"/>
      <w:pPr>
        <w:ind w:left="994" w:hanging="360"/>
      </w:pPr>
    </w:lvl>
    <w:lvl w:ilvl="1" w:tplc="33164E96" w:tentative="1">
      <w:start w:val="1"/>
      <w:numFmt w:val="lowerLetter"/>
      <w:lvlText w:val="%2."/>
      <w:lvlJc w:val="left"/>
      <w:pPr>
        <w:ind w:left="1714" w:hanging="360"/>
      </w:pPr>
    </w:lvl>
    <w:lvl w:ilvl="2" w:tplc="47865310" w:tentative="1">
      <w:start w:val="1"/>
      <w:numFmt w:val="lowerRoman"/>
      <w:lvlText w:val="%3."/>
      <w:lvlJc w:val="right"/>
      <w:pPr>
        <w:ind w:left="2434" w:hanging="180"/>
      </w:pPr>
    </w:lvl>
    <w:lvl w:ilvl="3" w:tplc="0EA6457C" w:tentative="1">
      <w:start w:val="1"/>
      <w:numFmt w:val="decimal"/>
      <w:lvlText w:val="%4."/>
      <w:lvlJc w:val="left"/>
      <w:pPr>
        <w:ind w:left="3154" w:hanging="360"/>
      </w:pPr>
    </w:lvl>
    <w:lvl w:ilvl="4" w:tplc="0284C5D8" w:tentative="1">
      <w:start w:val="1"/>
      <w:numFmt w:val="lowerLetter"/>
      <w:lvlText w:val="%5."/>
      <w:lvlJc w:val="left"/>
      <w:pPr>
        <w:ind w:left="3874" w:hanging="360"/>
      </w:pPr>
    </w:lvl>
    <w:lvl w:ilvl="5" w:tplc="6DA60E20" w:tentative="1">
      <w:start w:val="1"/>
      <w:numFmt w:val="lowerRoman"/>
      <w:lvlText w:val="%6."/>
      <w:lvlJc w:val="right"/>
      <w:pPr>
        <w:ind w:left="4594" w:hanging="180"/>
      </w:pPr>
    </w:lvl>
    <w:lvl w:ilvl="6" w:tplc="2A74FEA0" w:tentative="1">
      <w:start w:val="1"/>
      <w:numFmt w:val="decimal"/>
      <w:lvlText w:val="%7."/>
      <w:lvlJc w:val="left"/>
      <w:pPr>
        <w:ind w:left="5314" w:hanging="360"/>
      </w:pPr>
    </w:lvl>
    <w:lvl w:ilvl="7" w:tplc="E61E9A1C" w:tentative="1">
      <w:start w:val="1"/>
      <w:numFmt w:val="lowerLetter"/>
      <w:lvlText w:val="%8."/>
      <w:lvlJc w:val="left"/>
      <w:pPr>
        <w:ind w:left="6034" w:hanging="360"/>
      </w:pPr>
    </w:lvl>
    <w:lvl w:ilvl="8" w:tplc="D302A0AE" w:tentative="1">
      <w:start w:val="1"/>
      <w:numFmt w:val="lowerRoman"/>
      <w:lvlText w:val="%9."/>
      <w:lvlJc w:val="right"/>
      <w:pPr>
        <w:ind w:left="6754" w:hanging="180"/>
      </w:pPr>
    </w:lvl>
  </w:abstractNum>
  <w:abstractNum w:abstractNumId="33">
    <w:nsid w:val="63464737"/>
    <w:multiLevelType w:val="hybridMultilevel"/>
    <w:tmpl w:val="B554DC86"/>
    <w:lvl w:ilvl="0" w:tplc="04090019">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D30C57"/>
    <w:multiLevelType w:val="hybridMultilevel"/>
    <w:tmpl w:val="B4ACBFF6"/>
    <w:lvl w:ilvl="0" w:tplc="0409000F">
      <w:start w:val="2"/>
      <w:numFmt w:val="decimal"/>
      <w:lvlText w:val="%1."/>
      <w:lvlJc w:val="left"/>
      <w:pPr>
        <w:tabs>
          <w:tab w:val="num" w:pos="1166"/>
        </w:tabs>
        <w:ind w:left="1166" w:hanging="360"/>
      </w:pPr>
      <w:rPr>
        <w:rFonts w:hint="default"/>
      </w:rPr>
    </w:lvl>
    <w:lvl w:ilvl="1" w:tplc="04090019" w:tentative="1">
      <w:start w:val="1"/>
      <w:numFmt w:val="lowerLetter"/>
      <w:lvlText w:val="%2."/>
      <w:lvlJc w:val="left"/>
      <w:pPr>
        <w:tabs>
          <w:tab w:val="num" w:pos="1886"/>
        </w:tabs>
        <w:ind w:left="1886" w:hanging="360"/>
      </w:pPr>
    </w:lvl>
    <w:lvl w:ilvl="2" w:tplc="0409001B" w:tentative="1">
      <w:start w:val="1"/>
      <w:numFmt w:val="lowerRoman"/>
      <w:lvlText w:val="%3."/>
      <w:lvlJc w:val="right"/>
      <w:pPr>
        <w:tabs>
          <w:tab w:val="num" w:pos="2606"/>
        </w:tabs>
        <w:ind w:left="2606" w:hanging="180"/>
      </w:pPr>
    </w:lvl>
    <w:lvl w:ilvl="3" w:tplc="0409000F" w:tentative="1">
      <w:start w:val="1"/>
      <w:numFmt w:val="decimal"/>
      <w:lvlText w:val="%4."/>
      <w:lvlJc w:val="left"/>
      <w:pPr>
        <w:tabs>
          <w:tab w:val="num" w:pos="3326"/>
        </w:tabs>
        <w:ind w:left="3326" w:hanging="360"/>
      </w:pPr>
    </w:lvl>
    <w:lvl w:ilvl="4" w:tplc="04090019" w:tentative="1">
      <w:start w:val="1"/>
      <w:numFmt w:val="lowerLetter"/>
      <w:lvlText w:val="%5."/>
      <w:lvlJc w:val="left"/>
      <w:pPr>
        <w:tabs>
          <w:tab w:val="num" w:pos="4046"/>
        </w:tabs>
        <w:ind w:left="4046" w:hanging="360"/>
      </w:pPr>
    </w:lvl>
    <w:lvl w:ilvl="5" w:tplc="0409001B" w:tentative="1">
      <w:start w:val="1"/>
      <w:numFmt w:val="lowerRoman"/>
      <w:lvlText w:val="%6."/>
      <w:lvlJc w:val="right"/>
      <w:pPr>
        <w:tabs>
          <w:tab w:val="num" w:pos="4766"/>
        </w:tabs>
        <w:ind w:left="4766" w:hanging="180"/>
      </w:pPr>
    </w:lvl>
    <w:lvl w:ilvl="6" w:tplc="0409000F" w:tentative="1">
      <w:start w:val="1"/>
      <w:numFmt w:val="decimal"/>
      <w:lvlText w:val="%7."/>
      <w:lvlJc w:val="left"/>
      <w:pPr>
        <w:tabs>
          <w:tab w:val="num" w:pos="5486"/>
        </w:tabs>
        <w:ind w:left="5486" w:hanging="360"/>
      </w:pPr>
    </w:lvl>
    <w:lvl w:ilvl="7" w:tplc="04090019" w:tentative="1">
      <w:start w:val="1"/>
      <w:numFmt w:val="lowerLetter"/>
      <w:lvlText w:val="%8."/>
      <w:lvlJc w:val="left"/>
      <w:pPr>
        <w:tabs>
          <w:tab w:val="num" w:pos="6206"/>
        </w:tabs>
        <w:ind w:left="6206" w:hanging="360"/>
      </w:pPr>
    </w:lvl>
    <w:lvl w:ilvl="8" w:tplc="0409001B" w:tentative="1">
      <w:start w:val="1"/>
      <w:numFmt w:val="lowerRoman"/>
      <w:lvlText w:val="%9."/>
      <w:lvlJc w:val="right"/>
      <w:pPr>
        <w:tabs>
          <w:tab w:val="num" w:pos="6926"/>
        </w:tabs>
        <w:ind w:left="6926" w:hanging="180"/>
      </w:pPr>
    </w:lvl>
  </w:abstractNum>
  <w:abstractNum w:abstractNumId="35">
    <w:nsid w:val="6EF3331E"/>
    <w:multiLevelType w:val="multilevel"/>
    <w:tmpl w:val="5C5E09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19E055B"/>
    <w:multiLevelType w:val="hybridMultilevel"/>
    <w:tmpl w:val="638A0726"/>
    <w:lvl w:ilvl="0" w:tplc="6D7C9F44">
      <w:start w:val="2"/>
      <w:numFmt w:val="lowerLetter"/>
      <w:lvlText w:val="%1."/>
      <w:lvlJc w:val="left"/>
      <w:pPr>
        <w:ind w:left="720" w:hanging="360"/>
      </w:pPr>
      <w:rPr>
        <w:rFonts w:hint="default"/>
      </w:rPr>
    </w:lvl>
    <w:lvl w:ilvl="1" w:tplc="6C5C6294" w:tentative="1">
      <w:start w:val="1"/>
      <w:numFmt w:val="lowerLetter"/>
      <w:lvlText w:val="%2."/>
      <w:lvlJc w:val="left"/>
      <w:pPr>
        <w:ind w:left="1440" w:hanging="360"/>
      </w:pPr>
    </w:lvl>
    <w:lvl w:ilvl="2" w:tplc="2C4A9AE8" w:tentative="1">
      <w:start w:val="1"/>
      <w:numFmt w:val="lowerRoman"/>
      <w:lvlText w:val="%3."/>
      <w:lvlJc w:val="right"/>
      <w:pPr>
        <w:ind w:left="2160" w:hanging="180"/>
      </w:pPr>
    </w:lvl>
    <w:lvl w:ilvl="3" w:tplc="4EA2288C" w:tentative="1">
      <w:start w:val="1"/>
      <w:numFmt w:val="decimal"/>
      <w:lvlText w:val="%4."/>
      <w:lvlJc w:val="left"/>
      <w:pPr>
        <w:ind w:left="2880" w:hanging="360"/>
      </w:pPr>
    </w:lvl>
    <w:lvl w:ilvl="4" w:tplc="EE4A4236" w:tentative="1">
      <w:start w:val="1"/>
      <w:numFmt w:val="lowerLetter"/>
      <w:lvlText w:val="%5."/>
      <w:lvlJc w:val="left"/>
      <w:pPr>
        <w:ind w:left="3600" w:hanging="360"/>
      </w:pPr>
    </w:lvl>
    <w:lvl w:ilvl="5" w:tplc="93082342" w:tentative="1">
      <w:start w:val="1"/>
      <w:numFmt w:val="lowerRoman"/>
      <w:lvlText w:val="%6."/>
      <w:lvlJc w:val="right"/>
      <w:pPr>
        <w:ind w:left="4320" w:hanging="180"/>
      </w:pPr>
    </w:lvl>
    <w:lvl w:ilvl="6" w:tplc="02943DF2" w:tentative="1">
      <w:start w:val="1"/>
      <w:numFmt w:val="decimal"/>
      <w:lvlText w:val="%7."/>
      <w:lvlJc w:val="left"/>
      <w:pPr>
        <w:ind w:left="5040" w:hanging="360"/>
      </w:pPr>
    </w:lvl>
    <w:lvl w:ilvl="7" w:tplc="01C07912" w:tentative="1">
      <w:start w:val="1"/>
      <w:numFmt w:val="lowerLetter"/>
      <w:lvlText w:val="%8."/>
      <w:lvlJc w:val="left"/>
      <w:pPr>
        <w:ind w:left="5760" w:hanging="360"/>
      </w:pPr>
    </w:lvl>
    <w:lvl w:ilvl="8" w:tplc="050E52BE" w:tentative="1">
      <w:start w:val="1"/>
      <w:numFmt w:val="lowerRoman"/>
      <w:lvlText w:val="%9."/>
      <w:lvlJc w:val="right"/>
      <w:pPr>
        <w:ind w:left="6480" w:hanging="180"/>
      </w:pPr>
    </w:lvl>
  </w:abstractNum>
  <w:abstractNum w:abstractNumId="37">
    <w:nsid w:val="73CF1C90"/>
    <w:multiLevelType w:val="hybridMultilevel"/>
    <w:tmpl w:val="EA36C838"/>
    <w:lvl w:ilvl="0" w:tplc="86422798">
      <w:start w:val="1"/>
      <w:numFmt w:val="bullet"/>
      <w:lvlText w:val=""/>
      <w:lvlJc w:val="left"/>
      <w:pPr>
        <w:ind w:left="792" w:hanging="360"/>
      </w:pPr>
      <w:rPr>
        <w:rFonts w:ascii="Symbol" w:hAnsi="Symbol" w:hint="default"/>
      </w:rPr>
    </w:lvl>
    <w:lvl w:ilvl="1" w:tplc="04090019" w:tentative="1">
      <w:start w:val="1"/>
      <w:numFmt w:val="bullet"/>
      <w:lvlText w:val="o"/>
      <w:lvlJc w:val="left"/>
      <w:pPr>
        <w:ind w:left="1512" w:hanging="360"/>
      </w:pPr>
      <w:rPr>
        <w:rFonts w:ascii="Courier New" w:hAnsi="Courier New" w:cs="Courier New" w:hint="default"/>
      </w:rPr>
    </w:lvl>
    <w:lvl w:ilvl="2" w:tplc="0409001B" w:tentative="1">
      <w:start w:val="1"/>
      <w:numFmt w:val="bullet"/>
      <w:lvlText w:val=""/>
      <w:lvlJc w:val="left"/>
      <w:pPr>
        <w:ind w:left="2232" w:hanging="360"/>
      </w:pPr>
      <w:rPr>
        <w:rFonts w:ascii="Wingdings" w:hAnsi="Wingdings" w:hint="default"/>
      </w:rPr>
    </w:lvl>
    <w:lvl w:ilvl="3" w:tplc="0409000F" w:tentative="1">
      <w:start w:val="1"/>
      <w:numFmt w:val="bullet"/>
      <w:lvlText w:val=""/>
      <w:lvlJc w:val="left"/>
      <w:pPr>
        <w:ind w:left="2952" w:hanging="360"/>
      </w:pPr>
      <w:rPr>
        <w:rFonts w:ascii="Symbol" w:hAnsi="Symbol" w:hint="default"/>
      </w:rPr>
    </w:lvl>
    <w:lvl w:ilvl="4" w:tplc="04090019" w:tentative="1">
      <w:start w:val="1"/>
      <w:numFmt w:val="bullet"/>
      <w:lvlText w:val="o"/>
      <w:lvlJc w:val="left"/>
      <w:pPr>
        <w:ind w:left="3672" w:hanging="360"/>
      </w:pPr>
      <w:rPr>
        <w:rFonts w:ascii="Courier New" w:hAnsi="Courier New" w:cs="Courier New" w:hint="default"/>
      </w:rPr>
    </w:lvl>
    <w:lvl w:ilvl="5" w:tplc="0409001B" w:tentative="1">
      <w:start w:val="1"/>
      <w:numFmt w:val="bullet"/>
      <w:lvlText w:val=""/>
      <w:lvlJc w:val="left"/>
      <w:pPr>
        <w:ind w:left="4392" w:hanging="360"/>
      </w:pPr>
      <w:rPr>
        <w:rFonts w:ascii="Wingdings" w:hAnsi="Wingdings" w:hint="default"/>
      </w:rPr>
    </w:lvl>
    <w:lvl w:ilvl="6" w:tplc="0409000F" w:tentative="1">
      <w:start w:val="1"/>
      <w:numFmt w:val="bullet"/>
      <w:lvlText w:val=""/>
      <w:lvlJc w:val="left"/>
      <w:pPr>
        <w:ind w:left="5112" w:hanging="360"/>
      </w:pPr>
      <w:rPr>
        <w:rFonts w:ascii="Symbol" w:hAnsi="Symbol" w:hint="default"/>
      </w:rPr>
    </w:lvl>
    <w:lvl w:ilvl="7" w:tplc="04090019" w:tentative="1">
      <w:start w:val="1"/>
      <w:numFmt w:val="bullet"/>
      <w:lvlText w:val="o"/>
      <w:lvlJc w:val="left"/>
      <w:pPr>
        <w:ind w:left="5832" w:hanging="360"/>
      </w:pPr>
      <w:rPr>
        <w:rFonts w:ascii="Courier New" w:hAnsi="Courier New" w:cs="Courier New" w:hint="default"/>
      </w:rPr>
    </w:lvl>
    <w:lvl w:ilvl="8" w:tplc="0409001B" w:tentative="1">
      <w:start w:val="1"/>
      <w:numFmt w:val="bullet"/>
      <w:lvlText w:val=""/>
      <w:lvlJc w:val="left"/>
      <w:pPr>
        <w:ind w:left="6552" w:hanging="360"/>
      </w:pPr>
      <w:rPr>
        <w:rFonts w:ascii="Wingdings" w:hAnsi="Wingdings" w:hint="default"/>
      </w:rPr>
    </w:lvl>
  </w:abstractNum>
  <w:abstractNum w:abstractNumId="38">
    <w:nsid w:val="75DE0493"/>
    <w:multiLevelType w:val="hybridMultilevel"/>
    <w:tmpl w:val="4C301FCE"/>
    <w:lvl w:ilvl="0" w:tplc="04090001">
      <w:start w:val="1"/>
      <w:numFmt w:val="low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9">
    <w:nsid w:val="7FFA62A8"/>
    <w:multiLevelType w:val="hybridMultilevel"/>
    <w:tmpl w:val="2FD2D8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 w:ilvl="0">
        <w:start w:val="1"/>
        <w:numFmt w:val="decimal"/>
        <w:lvlText w:val="%1."/>
        <w:lvlJc w:val="left"/>
      </w:lvl>
    </w:lvlOverride>
    <w:lvlOverride w:ilvl="1">
      <w:startOverride w:val="1"/>
      <w:lvl w:ilvl="1">
        <w:start w:val="1"/>
        <w:numFmt w:val="lowerLetter"/>
        <w:lvlText w:val="(%2)"/>
        <w:lvlJc w:val="left"/>
        <w:rPr>
          <w:sz w:val="24"/>
          <w:szCs w:val="24"/>
        </w:rPr>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lvlOverride w:ilvl="0">
      <w:startOverride w:val="4"/>
      <w:lvl w:ilvl="0">
        <w:start w:val="4"/>
        <w:numFmt w:val="lowerLetter"/>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3">
    <w:abstractNumId w:val="15"/>
  </w:num>
  <w:num w:numId="4">
    <w:abstractNumId w:val="10"/>
  </w:num>
  <w:num w:numId="5">
    <w:abstractNumId w:val="14"/>
  </w:num>
  <w:num w:numId="6">
    <w:abstractNumId w:val="3"/>
  </w:num>
  <w:num w:numId="7">
    <w:abstractNumId w:val="21"/>
  </w:num>
  <w:num w:numId="8">
    <w:abstractNumId w:val="7"/>
  </w:num>
  <w:num w:numId="9">
    <w:abstractNumId w:val="34"/>
  </w:num>
  <w:num w:numId="10">
    <w:abstractNumId w:val="16"/>
  </w:num>
  <w:num w:numId="11">
    <w:abstractNumId w:val="26"/>
  </w:num>
  <w:num w:numId="12">
    <w:abstractNumId w:val="29"/>
  </w:num>
  <w:num w:numId="13">
    <w:abstractNumId w:val="24"/>
  </w:num>
  <w:num w:numId="14">
    <w:abstractNumId w:val="25"/>
  </w:num>
  <w:num w:numId="15">
    <w:abstractNumId w:val="22"/>
  </w:num>
  <w:num w:numId="16">
    <w:abstractNumId w:val="19"/>
  </w:num>
  <w:num w:numId="17">
    <w:abstractNumId w:val="20"/>
  </w:num>
  <w:num w:numId="18">
    <w:abstractNumId w:val="30"/>
  </w:num>
  <w:num w:numId="19">
    <w:abstractNumId w:val="12"/>
  </w:num>
  <w:num w:numId="20">
    <w:abstractNumId w:val="35"/>
  </w:num>
  <w:num w:numId="21">
    <w:abstractNumId w:val="6"/>
  </w:num>
  <w:num w:numId="22">
    <w:abstractNumId w:val="27"/>
  </w:num>
  <w:num w:numId="23">
    <w:abstractNumId w:val="36"/>
  </w:num>
  <w:num w:numId="24">
    <w:abstractNumId w:val="38"/>
  </w:num>
  <w:num w:numId="25">
    <w:abstractNumId w:val="9"/>
  </w:num>
  <w:num w:numId="26">
    <w:abstractNumId w:val="31"/>
  </w:num>
  <w:num w:numId="27">
    <w:abstractNumId w:val="23"/>
  </w:num>
  <w:num w:numId="28">
    <w:abstractNumId w:val="39"/>
  </w:num>
  <w:num w:numId="29">
    <w:abstractNumId w:val="37"/>
  </w:num>
  <w:num w:numId="30">
    <w:abstractNumId w:val="33"/>
  </w:num>
  <w:num w:numId="31">
    <w:abstractNumId w:val="17"/>
  </w:num>
  <w:num w:numId="32">
    <w:abstractNumId w:val="18"/>
  </w:num>
  <w:num w:numId="33">
    <w:abstractNumId w:val="13"/>
  </w:num>
  <w:num w:numId="34">
    <w:abstractNumId w:val="5"/>
  </w:num>
  <w:num w:numId="35">
    <w:abstractNumId w:val="32"/>
  </w:num>
  <w:num w:numId="36">
    <w:abstractNumId w:val="11"/>
  </w:num>
  <w:num w:numId="37">
    <w:abstractNumId w:val="28"/>
  </w:num>
  <w:num w:numId="38">
    <w:abstractNumId w:val="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A5895"/>
    <w:rsid w:val="00013B03"/>
    <w:rsid w:val="0003582B"/>
    <w:rsid w:val="000364E1"/>
    <w:rsid w:val="00037DE3"/>
    <w:rsid w:val="000544C4"/>
    <w:rsid w:val="00055112"/>
    <w:rsid w:val="00066F16"/>
    <w:rsid w:val="000709DA"/>
    <w:rsid w:val="00080758"/>
    <w:rsid w:val="0008310E"/>
    <w:rsid w:val="00087479"/>
    <w:rsid w:val="000B00F9"/>
    <w:rsid w:val="000B0D0C"/>
    <w:rsid w:val="000B24C0"/>
    <w:rsid w:val="000B6ACE"/>
    <w:rsid w:val="000B78A2"/>
    <w:rsid w:val="000C1D10"/>
    <w:rsid w:val="000C350D"/>
    <w:rsid w:val="000C65FB"/>
    <w:rsid w:val="000D7E8C"/>
    <w:rsid w:val="000E1F68"/>
    <w:rsid w:val="000E6220"/>
    <w:rsid w:val="000E71CA"/>
    <w:rsid w:val="000E777F"/>
    <w:rsid w:val="000F02DA"/>
    <w:rsid w:val="000F10A4"/>
    <w:rsid w:val="0010026E"/>
    <w:rsid w:val="00101D65"/>
    <w:rsid w:val="00106072"/>
    <w:rsid w:val="00120E5B"/>
    <w:rsid w:val="00121CB8"/>
    <w:rsid w:val="00125000"/>
    <w:rsid w:val="00136AFB"/>
    <w:rsid w:val="00141363"/>
    <w:rsid w:val="00141CF7"/>
    <w:rsid w:val="001630A2"/>
    <w:rsid w:val="00175B0B"/>
    <w:rsid w:val="00177DB2"/>
    <w:rsid w:val="00186F61"/>
    <w:rsid w:val="001A216D"/>
    <w:rsid w:val="001A5895"/>
    <w:rsid w:val="001B1F7A"/>
    <w:rsid w:val="001B3E8C"/>
    <w:rsid w:val="001B3FD5"/>
    <w:rsid w:val="001B512A"/>
    <w:rsid w:val="001B569B"/>
    <w:rsid w:val="001C14CC"/>
    <w:rsid w:val="001C5EAC"/>
    <w:rsid w:val="001D32F6"/>
    <w:rsid w:val="001D66C3"/>
    <w:rsid w:val="001E4D49"/>
    <w:rsid w:val="001E6584"/>
    <w:rsid w:val="0020299A"/>
    <w:rsid w:val="00205F9B"/>
    <w:rsid w:val="0021073B"/>
    <w:rsid w:val="002107C9"/>
    <w:rsid w:val="002178D9"/>
    <w:rsid w:val="002237D5"/>
    <w:rsid w:val="0022433D"/>
    <w:rsid w:val="00230AEE"/>
    <w:rsid w:val="0024143D"/>
    <w:rsid w:val="0024753C"/>
    <w:rsid w:val="00250BC7"/>
    <w:rsid w:val="00257983"/>
    <w:rsid w:val="00266387"/>
    <w:rsid w:val="00271F03"/>
    <w:rsid w:val="00280F9A"/>
    <w:rsid w:val="0029444D"/>
    <w:rsid w:val="002A03B9"/>
    <w:rsid w:val="002A1AA9"/>
    <w:rsid w:val="002C5DD9"/>
    <w:rsid w:val="002D0B1D"/>
    <w:rsid w:val="002D4CD1"/>
    <w:rsid w:val="002E502C"/>
    <w:rsid w:val="00311BF4"/>
    <w:rsid w:val="00314213"/>
    <w:rsid w:val="00317F62"/>
    <w:rsid w:val="00326EEC"/>
    <w:rsid w:val="00332682"/>
    <w:rsid w:val="00337838"/>
    <w:rsid w:val="00371D67"/>
    <w:rsid w:val="0038597F"/>
    <w:rsid w:val="00392B38"/>
    <w:rsid w:val="003940B8"/>
    <w:rsid w:val="00396002"/>
    <w:rsid w:val="00397F6B"/>
    <w:rsid w:val="003B03D3"/>
    <w:rsid w:val="003B10C2"/>
    <w:rsid w:val="003C1C02"/>
    <w:rsid w:val="003C2D26"/>
    <w:rsid w:val="003C49FC"/>
    <w:rsid w:val="003D249F"/>
    <w:rsid w:val="003E7FB1"/>
    <w:rsid w:val="0040321E"/>
    <w:rsid w:val="00420F25"/>
    <w:rsid w:val="0042615F"/>
    <w:rsid w:val="00427565"/>
    <w:rsid w:val="00436297"/>
    <w:rsid w:val="004511EC"/>
    <w:rsid w:val="00451F44"/>
    <w:rsid w:val="00455629"/>
    <w:rsid w:val="004608B5"/>
    <w:rsid w:val="004666D5"/>
    <w:rsid w:val="00481968"/>
    <w:rsid w:val="0048298B"/>
    <w:rsid w:val="004A30D3"/>
    <w:rsid w:val="004A3B27"/>
    <w:rsid w:val="004A656A"/>
    <w:rsid w:val="004B54D9"/>
    <w:rsid w:val="004C4310"/>
    <w:rsid w:val="004C7C14"/>
    <w:rsid w:val="004D06D2"/>
    <w:rsid w:val="004D3FDA"/>
    <w:rsid w:val="004E71CC"/>
    <w:rsid w:val="004F1955"/>
    <w:rsid w:val="004F224B"/>
    <w:rsid w:val="004F2ACC"/>
    <w:rsid w:val="004F3996"/>
    <w:rsid w:val="004F49F3"/>
    <w:rsid w:val="004F54A8"/>
    <w:rsid w:val="004F5F22"/>
    <w:rsid w:val="004F69D2"/>
    <w:rsid w:val="00500257"/>
    <w:rsid w:val="00501F61"/>
    <w:rsid w:val="0050398D"/>
    <w:rsid w:val="00511BB5"/>
    <w:rsid w:val="00517E4F"/>
    <w:rsid w:val="00523618"/>
    <w:rsid w:val="00533FD4"/>
    <w:rsid w:val="00534D7F"/>
    <w:rsid w:val="00545646"/>
    <w:rsid w:val="00546428"/>
    <w:rsid w:val="00556485"/>
    <w:rsid w:val="0056346A"/>
    <w:rsid w:val="00571CB0"/>
    <w:rsid w:val="00575B3B"/>
    <w:rsid w:val="005844C0"/>
    <w:rsid w:val="005B45AC"/>
    <w:rsid w:val="005B665C"/>
    <w:rsid w:val="005C1CCF"/>
    <w:rsid w:val="005C3065"/>
    <w:rsid w:val="005D03AF"/>
    <w:rsid w:val="005E3D32"/>
    <w:rsid w:val="005E40A9"/>
    <w:rsid w:val="005F1867"/>
    <w:rsid w:val="005F7CC7"/>
    <w:rsid w:val="00601498"/>
    <w:rsid w:val="006015E7"/>
    <w:rsid w:val="006040C1"/>
    <w:rsid w:val="00605A06"/>
    <w:rsid w:val="00607CE4"/>
    <w:rsid w:val="006141E9"/>
    <w:rsid w:val="00617C21"/>
    <w:rsid w:val="00624615"/>
    <w:rsid w:val="00626F01"/>
    <w:rsid w:val="006325D6"/>
    <w:rsid w:val="00632B00"/>
    <w:rsid w:val="006362AE"/>
    <w:rsid w:val="00641005"/>
    <w:rsid w:val="00647237"/>
    <w:rsid w:val="00650800"/>
    <w:rsid w:val="006564DC"/>
    <w:rsid w:val="00657F5B"/>
    <w:rsid w:val="00660A7D"/>
    <w:rsid w:val="006618EA"/>
    <w:rsid w:val="006758B5"/>
    <w:rsid w:val="006822EF"/>
    <w:rsid w:val="006838CE"/>
    <w:rsid w:val="00686033"/>
    <w:rsid w:val="006B5FD1"/>
    <w:rsid w:val="006D2CC4"/>
    <w:rsid w:val="006F043D"/>
    <w:rsid w:val="006F2C27"/>
    <w:rsid w:val="006F5C5A"/>
    <w:rsid w:val="00701E1A"/>
    <w:rsid w:val="0070730D"/>
    <w:rsid w:val="00714878"/>
    <w:rsid w:val="00724FC4"/>
    <w:rsid w:val="00726283"/>
    <w:rsid w:val="00730D39"/>
    <w:rsid w:val="00732CD5"/>
    <w:rsid w:val="00733B72"/>
    <w:rsid w:val="00746BFF"/>
    <w:rsid w:val="00755A85"/>
    <w:rsid w:val="00757B1E"/>
    <w:rsid w:val="00766ABB"/>
    <w:rsid w:val="007757BB"/>
    <w:rsid w:val="00777B43"/>
    <w:rsid w:val="007820C0"/>
    <w:rsid w:val="0078567A"/>
    <w:rsid w:val="00791FB4"/>
    <w:rsid w:val="00795708"/>
    <w:rsid w:val="00796F41"/>
    <w:rsid w:val="007A0E1B"/>
    <w:rsid w:val="007A550F"/>
    <w:rsid w:val="007B06B8"/>
    <w:rsid w:val="007C09DD"/>
    <w:rsid w:val="007C0EA2"/>
    <w:rsid w:val="007C318C"/>
    <w:rsid w:val="007C4BDB"/>
    <w:rsid w:val="007C735E"/>
    <w:rsid w:val="007C7BB0"/>
    <w:rsid w:val="007D1405"/>
    <w:rsid w:val="007D4595"/>
    <w:rsid w:val="007F1166"/>
    <w:rsid w:val="00801A3D"/>
    <w:rsid w:val="0080550B"/>
    <w:rsid w:val="0081684D"/>
    <w:rsid w:val="00821AD3"/>
    <w:rsid w:val="00845645"/>
    <w:rsid w:val="008474F0"/>
    <w:rsid w:val="00852822"/>
    <w:rsid w:val="008701C7"/>
    <w:rsid w:val="00876837"/>
    <w:rsid w:val="008806F9"/>
    <w:rsid w:val="0088731C"/>
    <w:rsid w:val="00892C81"/>
    <w:rsid w:val="008A0661"/>
    <w:rsid w:val="008A0A5A"/>
    <w:rsid w:val="008A30CF"/>
    <w:rsid w:val="008A3A38"/>
    <w:rsid w:val="008A6C65"/>
    <w:rsid w:val="008B0BBA"/>
    <w:rsid w:val="008B3E45"/>
    <w:rsid w:val="008C27F6"/>
    <w:rsid w:val="008D0035"/>
    <w:rsid w:val="008D191C"/>
    <w:rsid w:val="008F3F1A"/>
    <w:rsid w:val="00900991"/>
    <w:rsid w:val="00901E1D"/>
    <w:rsid w:val="00905A0D"/>
    <w:rsid w:val="0091231B"/>
    <w:rsid w:val="00927F59"/>
    <w:rsid w:val="00930FC9"/>
    <w:rsid w:val="00931E70"/>
    <w:rsid w:val="009334F2"/>
    <w:rsid w:val="0093368A"/>
    <w:rsid w:val="00941190"/>
    <w:rsid w:val="0094594D"/>
    <w:rsid w:val="00950E34"/>
    <w:rsid w:val="00956013"/>
    <w:rsid w:val="0096015B"/>
    <w:rsid w:val="009652F1"/>
    <w:rsid w:val="00967DB0"/>
    <w:rsid w:val="00976955"/>
    <w:rsid w:val="00984938"/>
    <w:rsid w:val="009851B3"/>
    <w:rsid w:val="00987822"/>
    <w:rsid w:val="00987AA8"/>
    <w:rsid w:val="00990280"/>
    <w:rsid w:val="00990651"/>
    <w:rsid w:val="00992373"/>
    <w:rsid w:val="009953B9"/>
    <w:rsid w:val="00997EBD"/>
    <w:rsid w:val="009A2464"/>
    <w:rsid w:val="009A657D"/>
    <w:rsid w:val="009B2166"/>
    <w:rsid w:val="009B467C"/>
    <w:rsid w:val="009C38B8"/>
    <w:rsid w:val="009C661A"/>
    <w:rsid w:val="009D137A"/>
    <w:rsid w:val="009E6AE1"/>
    <w:rsid w:val="00A06569"/>
    <w:rsid w:val="00A22C0B"/>
    <w:rsid w:val="00A5136A"/>
    <w:rsid w:val="00A539A0"/>
    <w:rsid w:val="00A57C19"/>
    <w:rsid w:val="00A67BE2"/>
    <w:rsid w:val="00A70011"/>
    <w:rsid w:val="00A70EAE"/>
    <w:rsid w:val="00A70F79"/>
    <w:rsid w:val="00A825E2"/>
    <w:rsid w:val="00A85974"/>
    <w:rsid w:val="00A90110"/>
    <w:rsid w:val="00A95E32"/>
    <w:rsid w:val="00A9689E"/>
    <w:rsid w:val="00AA3066"/>
    <w:rsid w:val="00AB107D"/>
    <w:rsid w:val="00AD2972"/>
    <w:rsid w:val="00AD29DD"/>
    <w:rsid w:val="00AD6AFD"/>
    <w:rsid w:val="00AE063E"/>
    <w:rsid w:val="00AE11EF"/>
    <w:rsid w:val="00AF12C3"/>
    <w:rsid w:val="00AF306E"/>
    <w:rsid w:val="00AF3F69"/>
    <w:rsid w:val="00AF60BE"/>
    <w:rsid w:val="00B00678"/>
    <w:rsid w:val="00B04BAF"/>
    <w:rsid w:val="00B125F1"/>
    <w:rsid w:val="00B23970"/>
    <w:rsid w:val="00B26CC3"/>
    <w:rsid w:val="00B432A7"/>
    <w:rsid w:val="00B517EB"/>
    <w:rsid w:val="00B51BCB"/>
    <w:rsid w:val="00B5224D"/>
    <w:rsid w:val="00B52A81"/>
    <w:rsid w:val="00B627D1"/>
    <w:rsid w:val="00B67D6C"/>
    <w:rsid w:val="00B71245"/>
    <w:rsid w:val="00B8237C"/>
    <w:rsid w:val="00B826E4"/>
    <w:rsid w:val="00B91691"/>
    <w:rsid w:val="00B9369D"/>
    <w:rsid w:val="00B9584B"/>
    <w:rsid w:val="00B973DF"/>
    <w:rsid w:val="00B97927"/>
    <w:rsid w:val="00BA276B"/>
    <w:rsid w:val="00BA3A1B"/>
    <w:rsid w:val="00BA75EE"/>
    <w:rsid w:val="00BB0DEA"/>
    <w:rsid w:val="00BC032B"/>
    <w:rsid w:val="00BC1BD0"/>
    <w:rsid w:val="00BC2DE7"/>
    <w:rsid w:val="00BD3DA9"/>
    <w:rsid w:val="00BD71E3"/>
    <w:rsid w:val="00BE14C1"/>
    <w:rsid w:val="00BF483A"/>
    <w:rsid w:val="00BF5049"/>
    <w:rsid w:val="00C0324B"/>
    <w:rsid w:val="00C22C56"/>
    <w:rsid w:val="00C278EA"/>
    <w:rsid w:val="00C3259B"/>
    <w:rsid w:val="00C46160"/>
    <w:rsid w:val="00C466B3"/>
    <w:rsid w:val="00C72D3D"/>
    <w:rsid w:val="00C73982"/>
    <w:rsid w:val="00C74CD3"/>
    <w:rsid w:val="00C765B8"/>
    <w:rsid w:val="00C95503"/>
    <w:rsid w:val="00CA4065"/>
    <w:rsid w:val="00CA4A2B"/>
    <w:rsid w:val="00CA7C2C"/>
    <w:rsid w:val="00CB0332"/>
    <w:rsid w:val="00CC1932"/>
    <w:rsid w:val="00CC29F2"/>
    <w:rsid w:val="00CD1CA2"/>
    <w:rsid w:val="00CE7C32"/>
    <w:rsid w:val="00CF0129"/>
    <w:rsid w:val="00CF04B7"/>
    <w:rsid w:val="00D026C3"/>
    <w:rsid w:val="00D0287E"/>
    <w:rsid w:val="00D032D6"/>
    <w:rsid w:val="00D07CDA"/>
    <w:rsid w:val="00D20E03"/>
    <w:rsid w:val="00D21A2C"/>
    <w:rsid w:val="00D56A00"/>
    <w:rsid w:val="00D57328"/>
    <w:rsid w:val="00D62DF7"/>
    <w:rsid w:val="00D72A9B"/>
    <w:rsid w:val="00D7698A"/>
    <w:rsid w:val="00D805E1"/>
    <w:rsid w:val="00D854DD"/>
    <w:rsid w:val="00D85754"/>
    <w:rsid w:val="00D9287A"/>
    <w:rsid w:val="00D97106"/>
    <w:rsid w:val="00D9788C"/>
    <w:rsid w:val="00DA402D"/>
    <w:rsid w:val="00DB6D90"/>
    <w:rsid w:val="00DC37E1"/>
    <w:rsid w:val="00DE2BD1"/>
    <w:rsid w:val="00E059B1"/>
    <w:rsid w:val="00E11450"/>
    <w:rsid w:val="00E17689"/>
    <w:rsid w:val="00E33100"/>
    <w:rsid w:val="00E34BEB"/>
    <w:rsid w:val="00E4600E"/>
    <w:rsid w:val="00E46404"/>
    <w:rsid w:val="00E4672A"/>
    <w:rsid w:val="00E4685F"/>
    <w:rsid w:val="00E531C7"/>
    <w:rsid w:val="00E55852"/>
    <w:rsid w:val="00E65F9B"/>
    <w:rsid w:val="00E73751"/>
    <w:rsid w:val="00E903A6"/>
    <w:rsid w:val="00EA0D3B"/>
    <w:rsid w:val="00EB1931"/>
    <w:rsid w:val="00EB497E"/>
    <w:rsid w:val="00EC3808"/>
    <w:rsid w:val="00ED1699"/>
    <w:rsid w:val="00ED18C8"/>
    <w:rsid w:val="00ED4425"/>
    <w:rsid w:val="00ED7BA0"/>
    <w:rsid w:val="00ED7E50"/>
    <w:rsid w:val="00EF46E2"/>
    <w:rsid w:val="00EF6E4B"/>
    <w:rsid w:val="00F039C2"/>
    <w:rsid w:val="00F0573D"/>
    <w:rsid w:val="00F122D9"/>
    <w:rsid w:val="00F258CE"/>
    <w:rsid w:val="00F378FD"/>
    <w:rsid w:val="00F45500"/>
    <w:rsid w:val="00F64194"/>
    <w:rsid w:val="00F67B10"/>
    <w:rsid w:val="00F7173F"/>
    <w:rsid w:val="00F76E2B"/>
    <w:rsid w:val="00F83992"/>
    <w:rsid w:val="00F969BC"/>
    <w:rsid w:val="00FA3AAA"/>
    <w:rsid w:val="00FB187C"/>
    <w:rsid w:val="00FB3C6B"/>
    <w:rsid w:val="00FC3039"/>
    <w:rsid w:val="00FC5EAC"/>
    <w:rsid w:val="00FE7096"/>
    <w:rsid w:val="00FF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685F"/>
    <w:pPr>
      <w:widowControl w:val="0"/>
      <w:autoSpaceDE w:val="0"/>
      <w:autoSpaceDN w:val="0"/>
      <w:adjustRightInd w:val="0"/>
    </w:pPr>
    <w:rPr>
      <w:rFonts w:ascii="Arial" w:hAnsi="Arial"/>
      <w:sz w:val="24"/>
      <w:szCs w:val="24"/>
    </w:rPr>
  </w:style>
  <w:style w:type="paragraph" w:styleId="Heading1">
    <w:name w:val="heading 1"/>
    <w:basedOn w:val="Normal"/>
    <w:next w:val="Normal"/>
    <w:qFormat/>
    <w:rsid w:val="00517E4F"/>
    <w:pPr>
      <w:keepNext/>
      <w:spacing w:before="240" w:after="60"/>
      <w:outlineLvl w:val="0"/>
    </w:pPr>
    <w:rPr>
      <w:rFonts w:cs="Arial"/>
      <w:b/>
      <w:bCs/>
      <w:kern w:val="32"/>
      <w:sz w:val="32"/>
      <w:szCs w:val="32"/>
    </w:rPr>
  </w:style>
  <w:style w:type="paragraph" w:styleId="Heading2">
    <w:name w:val="heading 2"/>
    <w:basedOn w:val="Normal"/>
    <w:next w:val="Normal"/>
    <w:qFormat/>
    <w:rsid w:val="00517E4F"/>
    <w:pPr>
      <w:keepNext/>
      <w:spacing w:before="240" w:after="60"/>
      <w:outlineLvl w:val="1"/>
    </w:pPr>
    <w:rPr>
      <w:rFonts w:cs="Arial"/>
      <w:b/>
      <w:bCs/>
      <w:i/>
      <w:iCs/>
      <w:sz w:val="28"/>
      <w:szCs w:val="28"/>
    </w:rPr>
  </w:style>
  <w:style w:type="paragraph" w:styleId="Heading3">
    <w:name w:val="heading 3"/>
    <w:basedOn w:val="Normal"/>
    <w:next w:val="Normal"/>
    <w:qFormat/>
    <w:rsid w:val="00517E4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4685F"/>
  </w:style>
  <w:style w:type="paragraph" w:customStyle="1" w:styleId="Level1">
    <w:name w:val="Level 1"/>
    <w:basedOn w:val="Normal"/>
    <w:rsid w:val="00E4685F"/>
    <w:pPr>
      <w:ind w:left="840" w:hanging="600"/>
      <w:outlineLvl w:val="0"/>
    </w:pPr>
  </w:style>
  <w:style w:type="paragraph" w:customStyle="1" w:styleId="Level2">
    <w:name w:val="Level 2"/>
    <w:basedOn w:val="Normal"/>
    <w:link w:val="Level2Char"/>
    <w:rsid w:val="00E4685F"/>
    <w:pPr>
      <w:ind w:left="2040" w:hanging="600"/>
      <w:outlineLvl w:val="1"/>
    </w:pPr>
  </w:style>
  <w:style w:type="paragraph" w:styleId="BalloonText">
    <w:name w:val="Balloon Text"/>
    <w:basedOn w:val="Normal"/>
    <w:semiHidden/>
    <w:rsid w:val="008A6C65"/>
    <w:rPr>
      <w:rFonts w:ascii="Tahoma" w:hAnsi="Tahoma" w:cs="Tahoma"/>
      <w:sz w:val="16"/>
      <w:szCs w:val="16"/>
    </w:rPr>
  </w:style>
  <w:style w:type="paragraph" w:styleId="Header">
    <w:name w:val="header"/>
    <w:basedOn w:val="Normal"/>
    <w:rsid w:val="000E71CA"/>
    <w:pPr>
      <w:tabs>
        <w:tab w:val="center" w:pos="4320"/>
        <w:tab w:val="right" w:pos="8640"/>
      </w:tabs>
    </w:pPr>
  </w:style>
  <w:style w:type="paragraph" w:styleId="Footer">
    <w:name w:val="footer"/>
    <w:basedOn w:val="Normal"/>
    <w:link w:val="FooterChar"/>
    <w:uiPriority w:val="99"/>
    <w:rsid w:val="000E71CA"/>
    <w:pPr>
      <w:tabs>
        <w:tab w:val="center" w:pos="4320"/>
        <w:tab w:val="right" w:pos="8640"/>
      </w:tabs>
    </w:pPr>
  </w:style>
  <w:style w:type="character" w:styleId="PageNumber">
    <w:name w:val="page number"/>
    <w:basedOn w:val="DefaultParagraphFont"/>
    <w:rsid w:val="00647237"/>
  </w:style>
  <w:style w:type="paragraph" w:customStyle="1" w:styleId="StyleJustifiedLeft0Hanging1">
    <w:name w:val="Style Justified Left:  0&quot; Hanging:  1&quot;"/>
    <w:basedOn w:val="Level1"/>
    <w:rsid w:val="00E73751"/>
    <w:pPr>
      <w:ind w:left="1440" w:hanging="1440"/>
      <w:jc w:val="both"/>
    </w:pPr>
    <w:rPr>
      <w:szCs w:val="20"/>
    </w:rPr>
  </w:style>
  <w:style w:type="character" w:customStyle="1" w:styleId="Level2Char">
    <w:name w:val="Level 2 Char"/>
    <w:basedOn w:val="DefaultParagraphFont"/>
    <w:link w:val="Level2"/>
    <w:rsid w:val="00E73751"/>
    <w:rPr>
      <w:rFonts w:ascii="Arial" w:hAnsi="Arial"/>
      <w:sz w:val="24"/>
      <w:szCs w:val="24"/>
    </w:rPr>
  </w:style>
  <w:style w:type="paragraph" w:styleId="TOC1">
    <w:name w:val="toc 1"/>
    <w:basedOn w:val="Normal"/>
    <w:next w:val="Normal"/>
    <w:autoRedefine/>
    <w:uiPriority w:val="39"/>
    <w:rsid w:val="00795708"/>
    <w:pPr>
      <w:spacing w:before="120" w:after="120"/>
    </w:pPr>
  </w:style>
  <w:style w:type="paragraph" w:styleId="TOC2">
    <w:name w:val="toc 2"/>
    <w:basedOn w:val="Normal"/>
    <w:next w:val="Normal"/>
    <w:autoRedefine/>
    <w:uiPriority w:val="39"/>
    <w:rsid w:val="00136AFB"/>
    <w:pPr>
      <w:ind w:left="240"/>
    </w:pPr>
  </w:style>
  <w:style w:type="character" w:styleId="Hyperlink">
    <w:name w:val="Hyperlink"/>
    <w:basedOn w:val="DefaultParagraphFont"/>
    <w:rsid w:val="00990651"/>
    <w:rPr>
      <w:color w:val="0000FF"/>
      <w:u w:val="single"/>
    </w:rPr>
  </w:style>
  <w:style w:type="table" w:styleId="TableGrid">
    <w:name w:val="Table Grid"/>
    <w:basedOn w:val="TableNormal"/>
    <w:rsid w:val="00632B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032D6"/>
    <w:pPr>
      <w:ind w:left="720"/>
    </w:pPr>
  </w:style>
  <w:style w:type="character" w:styleId="FollowedHyperlink">
    <w:name w:val="FollowedHyperlink"/>
    <w:basedOn w:val="DefaultParagraphFont"/>
    <w:rsid w:val="00427565"/>
    <w:rPr>
      <w:color w:val="800080"/>
      <w:u w:val="single"/>
    </w:rPr>
  </w:style>
  <w:style w:type="character" w:customStyle="1" w:styleId="FooterChar">
    <w:name w:val="Footer Char"/>
    <w:basedOn w:val="DefaultParagraphFont"/>
    <w:link w:val="Footer"/>
    <w:uiPriority w:val="99"/>
    <w:rsid w:val="00801A3D"/>
    <w:rPr>
      <w:rFonts w:ascii="Arial" w:hAnsi="Arial"/>
      <w:sz w:val="24"/>
      <w:szCs w:val="24"/>
    </w:rPr>
  </w:style>
  <w:style w:type="paragraph" w:styleId="Revision">
    <w:name w:val="Revision"/>
    <w:hidden/>
    <w:uiPriority w:val="99"/>
    <w:semiHidden/>
    <w:rsid w:val="00280F9A"/>
    <w:rPr>
      <w:rFonts w:ascii="Arial" w:hAnsi="Arial"/>
      <w:sz w:val="24"/>
      <w:szCs w:val="24"/>
    </w:rPr>
  </w:style>
  <w:style w:type="paragraph" w:customStyle="1" w:styleId="Default">
    <w:name w:val="Default"/>
    <w:rsid w:val="00A70EAE"/>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OP_Feedback.Resource@nrc.gov" TargetMode="External"/><Relationship Id="rId20" Type="http://schemas.openxmlformats.org/officeDocument/2006/relationships/footer" Target="footer11.xml"/><Relationship Id="rId29"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footer" Target="footer18.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3.xm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footer" Target="footer15.xml"/><Relationship Id="rId30"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B91F0-5E46-4D71-9317-374C2B56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21597</CharactersWithSpaces>
  <SharedDoc>false</SharedDoc>
  <HLinks>
    <vt:vector size="48" baseType="variant">
      <vt:variant>
        <vt:i4>1966097</vt:i4>
      </vt:variant>
      <vt:variant>
        <vt:i4>102</vt:i4>
      </vt:variant>
      <vt:variant>
        <vt:i4>0</vt:i4>
      </vt:variant>
      <vt:variant>
        <vt:i4>5</vt:i4>
      </vt:variant>
      <vt:variant>
        <vt:lpwstr>http://portal.nrc.gov/edo/nrr/dirs/irib/ROP Feedback Forms/Lists/Document Timelines/ROPFFs Submitted.aspx</vt:lpwstr>
      </vt:variant>
      <vt:variant>
        <vt:lpwstr/>
      </vt:variant>
      <vt:variant>
        <vt:i4>1966097</vt:i4>
      </vt:variant>
      <vt:variant>
        <vt:i4>75</vt:i4>
      </vt:variant>
      <vt:variant>
        <vt:i4>0</vt:i4>
      </vt:variant>
      <vt:variant>
        <vt:i4>5</vt:i4>
      </vt:variant>
      <vt:variant>
        <vt:lpwstr>http://portal.nrc.gov/edo/nrr/dirs/irib/ROP Feedback Forms/Lists/Document Timelines/ROPFFs Submitted.aspx</vt:lpwstr>
      </vt:variant>
      <vt:variant>
        <vt:lpwstr/>
      </vt:variant>
      <vt:variant>
        <vt:i4>1966097</vt:i4>
      </vt:variant>
      <vt:variant>
        <vt:i4>72</vt:i4>
      </vt:variant>
      <vt:variant>
        <vt:i4>0</vt:i4>
      </vt:variant>
      <vt:variant>
        <vt:i4>5</vt:i4>
      </vt:variant>
      <vt:variant>
        <vt:lpwstr>http://portal.nrc.gov/edo/nrr/dirs/irib/ROP Feedback Forms/Lists/Document Timelines/ROPFFs Submitted.aspx</vt:lpwstr>
      </vt:variant>
      <vt:variant>
        <vt:lpwstr/>
      </vt:variant>
      <vt:variant>
        <vt:i4>3407934</vt:i4>
      </vt:variant>
      <vt:variant>
        <vt:i4>69</vt:i4>
      </vt:variant>
      <vt:variant>
        <vt:i4>0</vt:i4>
      </vt:variant>
      <vt:variant>
        <vt:i4>5</vt:i4>
      </vt:variant>
      <vt:variant>
        <vt:lpwstr>http://nrr10.nrc.gov/rop-digital-city/feedback.html</vt:lpwstr>
      </vt:variant>
      <vt:variant>
        <vt:lpwstr/>
      </vt:variant>
      <vt:variant>
        <vt:i4>7929920</vt:i4>
      </vt:variant>
      <vt:variant>
        <vt:i4>66</vt:i4>
      </vt:variant>
      <vt:variant>
        <vt:i4>0</vt:i4>
      </vt:variant>
      <vt:variant>
        <vt:i4>5</vt:i4>
      </vt:variant>
      <vt:variant>
        <vt:lpwstr>http://portal.nrc.gov/edo/nrr/dirs/irib/ROP Feedback Forms/Open Feedback Forms/Forms/Tracking.aspx?Paged=TRUE&amp;p_FSObjType=0&amp;p_FileLeafRef=1245%2d1440%2edoc&amp;p_ID=69&amp;View=%7b4AF7D295%2dC9A1%2d4A1D%2d91E8%2d671C3ABBD36B%7d&amp;SortField=LinkFilename&amp;SortD</vt:lpwstr>
      </vt:variant>
      <vt:variant>
        <vt:lpwstr/>
      </vt:variant>
      <vt:variant>
        <vt:i4>1966097</vt:i4>
      </vt:variant>
      <vt:variant>
        <vt:i4>63</vt:i4>
      </vt:variant>
      <vt:variant>
        <vt:i4>0</vt:i4>
      </vt:variant>
      <vt:variant>
        <vt:i4>5</vt:i4>
      </vt:variant>
      <vt:variant>
        <vt:lpwstr>http://portal.nrc.gov/edo/nrr/dirs/irib/ROP Feedback Forms/Lists/Document Timelines/ROPFFs Submitted.aspx</vt:lpwstr>
      </vt:variant>
      <vt:variant>
        <vt:lpwstr/>
      </vt:variant>
      <vt:variant>
        <vt:i4>1966097</vt:i4>
      </vt:variant>
      <vt:variant>
        <vt:i4>60</vt:i4>
      </vt:variant>
      <vt:variant>
        <vt:i4>0</vt:i4>
      </vt:variant>
      <vt:variant>
        <vt:i4>5</vt:i4>
      </vt:variant>
      <vt:variant>
        <vt:lpwstr>http://portal.nrc.gov/edo/nrr/dirs/irib/ROP Feedback Forms/Lists/Document Timelines/ROPFFs Submitted.aspx</vt:lpwstr>
      </vt:variant>
      <vt:variant>
        <vt:lpwstr/>
      </vt:variant>
      <vt:variant>
        <vt:i4>1966097</vt:i4>
      </vt:variant>
      <vt:variant>
        <vt:i4>57</vt:i4>
      </vt:variant>
      <vt:variant>
        <vt:i4>0</vt:i4>
      </vt:variant>
      <vt:variant>
        <vt:i4>5</vt:i4>
      </vt:variant>
      <vt:variant>
        <vt:lpwstr>http://portal.nrc.gov/edo/nrr/dirs/irib/ROP Feedback Forms/Lists/Document Timelines/ROPFFs Submitted.aspx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2008-06-26T13:13:00Z</cp:lastPrinted>
  <dcterms:created xsi:type="dcterms:W3CDTF">2013-08-07T20:06:00Z</dcterms:created>
  <dcterms:modified xsi:type="dcterms:W3CDTF">2013-08-07T20:07:00Z</dcterms:modified>
</cp:coreProperties>
</file>