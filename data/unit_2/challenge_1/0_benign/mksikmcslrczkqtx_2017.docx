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78F" w:rsidRDefault="00F82005" w:rsidP="0005378F">
      <w:pPr>
        <w:tabs>
          <w:tab w:val="center" w:pos="4680"/>
          <w:tab w:val="right" w:pos="9360"/>
        </w:tabs>
        <w:jc w:val="center"/>
        <w:rPr>
          <w:rFonts w:ascii="Arial" w:hAnsi="Arial"/>
        </w:rPr>
      </w:pPr>
      <w:bookmarkStart w:id="0" w:name="QuickMark_1"/>
      <w:bookmarkStart w:id="1" w:name="_GoBack"/>
      <w:bookmarkEnd w:id="0"/>
      <w:bookmarkEnd w:id="1"/>
      <w:r>
        <w:rPr>
          <w:rFonts w:ascii="Arial" w:hAnsi="Arial" w:cs="Arial"/>
        </w:rPr>
        <w:tab/>
      </w:r>
      <w:r w:rsidR="00CA7430" w:rsidRPr="002A5EA3">
        <w:rPr>
          <w:rFonts w:ascii="Arial" w:hAnsi="Arial" w:cs="Arial"/>
          <w:b/>
          <w:sz w:val="38"/>
        </w:rPr>
        <w:t>NRC INSPECTION MANUAL</w:t>
      </w:r>
      <w:r>
        <w:rPr>
          <w:rFonts w:ascii="Arial" w:hAnsi="Arial" w:cs="Arial"/>
          <w:b/>
          <w:sz w:val="38"/>
        </w:rPr>
        <w:tab/>
      </w:r>
      <w:ins w:id="2" w:author="Micewski, Laura" w:date="2015-03-10T15:55:00Z">
        <w:r w:rsidR="00627F75">
          <w:rPr>
            <w:rFonts w:ascii="Arial" w:hAnsi="Arial"/>
            <w:sz w:val="20"/>
          </w:rPr>
          <w:t>QVIB/MVIB/EVIB</w:t>
        </w:r>
      </w:ins>
    </w:p>
    <w:p w:rsidR="0005378F" w:rsidRPr="00ED6592" w:rsidRDefault="00CA7430" w:rsidP="0005378F">
      <w:pPr>
        <w:pBdr>
          <w:top w:val="single" w:sz="6" w:space="1" w:color="auto"/>
          <w:bottom w:val="single" w:sz="6" w:space="1" w:color="auto"/>
        </w:pBdr>
        <w:tabs>
          <w:tab w:val="center" w:pos="4680"/>
          <w:tab w:val="right" w:pos="9360"/>
        </w:tabs>
        <w:jc w:val="center"/>
        <w:rPr>
          <w:rFonts w:ascii="Arial" w:hAnsi="Arial"/>
          <w:sz w:val="22"/>
          <w:szCs w:val="22"/>
        </w:rPr>
      </w:pPr>
      <w:r w:rsidRPr="00ED6592">
        <w:rPr>
          <w:rFonts w:ascii="Arial" w:hAnsi="Arial"/>
          <w:sz w:val="22"/>
          <w:szCs w:val="22"/>
        </w:rPr>
        <w:t>INSPECTION PROCEDURE 43005</w:t>
      </w:r>
      <w:r w:rsidRPr="00ED6592">
        <w:rPr>
          <w:rFonts w:ascii="Arial" w:hAnsi="Arial"/>
          <w:sz w:val="22"/>
          <w:szCs w:val="22"/>
        </w:rPr>
        <w:fldChar w:fldCharType="begin"/>
      </w:r>
      <w:r w:rsidRPr="00ED6592">
        <w:rPr>
          <w:rFonts w:ascii="Arial" w:hAnsi="Arial"/>
          <w:sz w:val="22"/>
          <w:szCs w:val="22"/>
        </w:rPr>
        <w:instrText xml:space="preserve"> ADVANCE \u 4</w:instrText>
      </w:r>
      <w:r w:rsidRPr="00ED6592">
        <w:rPr>
          <w:rFonts w:ascii="Arial" w:hAnsi="Arial"/>
          <w:sz w:val="22"/>
          <w:szCs w:val="22"/>
        </w:rPr>
        <w:fldChar w:fldCharType="end"/>
      </w:r>
    </w:p>
    <w:p w:rsidR="00F82005" w:rsidRDefault="00F82005" w:rsidP="0005378F">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spacing w:line="240" w:lineRule="exact"/>
        <w:jc w:val="center"/>
        <w:rPr>
          <w:rFonts w:ascii="Arial" w:hAnsi="Arial"/>
        </w:rPr>
      </w:pPr>
    </w:p>
    <w:p w:rsidR="00CA7430" w:rsidRPr="00ED6592" w:rsidRDefault="00CA7430" w:rsidP="00F8200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jc w:val="center"/>
        <w:rPr>
          <w:rFonts w:ascii="Arial" w:hAnsi="Arial"/>
          <w:sz w:val="22"/>
          <w:szCs w:val="22"/>
        </w:rPr>
      </w:pPr>
      <w:r w:rsidRPr="00ED6592">
        <w:rPr>
          <w:rFonts w:ascii="Arial" w:hAnsi="Arial"/>
          <w:sz w:val="22"/>
          <w:szCs w:val="22"/>
        </w:rPr>
        <w:t xml:space="preserve">NRC OVERSIGHT OF THIRD-PARTY ORGANIZATIONS </w:t>
      </w:r>
    </w:p>
    <w:p w:rsidR="00CA7430" w:rsidRPr="00ED6592" w:rsidRDefault="00CA7430" w:rsidP="00F8200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jc w:val="center"/>
        <w:rPr>
          <w:rFonts w:ascii="Arial" w:hAnsi="Arial"/>
          <w:sz w:val="22"/>
          <w:szCs w:val="22"/>
        </w:rPr>
      </w:pPr>
      <w:r w:rsidRPr="00ED6592">
        <w:rPr>
          <w:rFonts w:ascii="Arial" w:hAnsi="Arial"/>
          <w:sz w:val="22"/>
          <w:szCs w:val="22"/>
        </w:rPr>
        <w:t>IMPLEMENTING QUALITY ASSURANCE REQUIREMENTS</w:t>
      </w:r>
    </w:p>
    <w:p w:rsidR="00CA7430" w:rsidRPr="001E46FC" w:rsidRDefault="00CA7430" w:rsidP="00F8200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F8200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Default="00CA7430" w:rsidP="00B91A28">
      <w:pPr>
        <w:tabs>
          <w:tab w:val="left" w:pos="274"/>
          <w:tab w:val="left" w:pos="806"/>
          <w:tab w:val="left" w:pos="1440"/>
          <w:tab w:val="left" w:pos="2074"/>
          <w:tab w:val="left" w:pos="2707"/>
          <w:tab w:val="left" w:pos="3240"/>
        </w:tabs>
        <w:rPr>
          <w:rFonts w:ascii="Arial" w:hAnsi="Arial" w:cs="Arial"/>
          <w:sz w:val="22"/>
          <w:szCs w:val="22"/>
        </w:rPr>
      </w:pPr>
      <w:r w:rsidRPr="001E46FC">
        <w:rPr>
          <w:rFonts w:ascii="Arial" w:hAnsi="Arial" w:cs="Arial"/>
          <w:sz w:val="22"/>
          <w:szCs w:val="22"/>
        </w:rPr>
        <w:t xml:space="preserve">PROGRAM APPLICABILITY: </w:t>
      </w:r>
      <w:r w:rsidR="00B91A28">
        <w:rPr>
          <w:rFonts w:ascii="Arial" w:hAnsi="Arial" w:cs="Arial"/>
          <w:sz w:val="22"/>
          <w:szCs w:val="22"/>
        </w:rPr>
        <w:t xml:space="preserve"> </w:t>
      </w:r>
      <w:r w:rsidRPr="001E46FC">
        <w:rPr>
          <w:rFonts w:ascii="Arial" w:hAnsi="Arial" w:cs="Arial"/>
          <w:sz w:val="22"/>
          <w:szCs w:val="22"/>
        </w:rPr>
        <w:t xml:space="preserve">2507 </w:t>
      </w:r>
      <w:r w:rsidR="008257B5">
        <w:rPr>
          <w:rFonts w:ascii="Arial" w:hAnsi="Arial" w:cs="Arial"/>
          <w:sz w:val="22"/>
          <w:szCs w:val="22"/>
        </w:rPr>
        <w:tab/>
      </w:r>
    </w:p>
    <w:p w:rsidR="00B91A28" w:rsidRPr="001E46FC" w:rsidRDefault="00B91A28" w:rsidP="00B91A28">
      <w:pPr>
        <w:tabs>
          <w:tab w:val="left" w:pos="274"/>
          <w:tab w:val="left" w:pos="806"/>
          <w:tab w:val="left" w:pos="1440"/>
          <w:tab w:val="left" w:pos="2074"/>
          <w:tab w:val="left" w:pos="2707"/>
          <w:tab w:val="left" w:pos="3240"/>
        </w:tabs>
        <w:rPr>
          <w:rFonts w:ascii="Arial" w:hAnsi="Arial" w:cs="Arial"/>
          <w:sz w:val="22"/>
          <w:szCs w:val="22"/>
        </w:rPr>
      </w:pPr>
    </w:p>
    <w:p w:rsidR="00CA7430" w:rsidRPr="001E46FC" w:rsidRDefault="00CA7430" w:rsidP="00F8200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F8200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1454" w:hanging="1454"/>
        <w:jc w:val="both"/>
        <w:rPr>
          <w:rFonts w:ascii="Arial" w:hAnsi="Arial" w:cs="Arial"/>
          <w:sz w:val="22"/>
          <w:szCs w:val="22"/>
        </w:rPr>
      </w:pPr>
      <w:r w:rsidRPr="001E46FC">
        <w:rPr>
          <w:rFonts w:ascii="Arial" w:hAnsi="Arial" w:cs="Arial"/>
          <w:sz w:val="22"/>
          <w:szCs w:val="22"/>
        </w:rPr>
        <w:t>43005-01</w:t>
      </w:r>
      <w:r w:rsidRPr="001E46FC">
        <w:rPr>
          <w:rFonts w:ascii="Arial" w:hAnsi="Arial" w:cs="Arial"/>
          <w:sz w:val="22"/>
          <w:szCs w:val="22"/>
        </w:rPr>
        <w:tab/>
        <w:t>INSPECTION OBJECTIVES</w:t>
      </w:r>
    </w:p>
    <w:p w:rsidR="00CA7430" w:rsidRPr="001E46FC" w:rsidRDefault="00CA7430" w:rsidP="00F8200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jc w:val="both"/>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1E46FC">
        <w:rPr>
          <w:rFonts w:ascii="Arial" w:hAnsi="Arial" w:cs="Arial"/>
          <w:sz w:val="22"/>
          <w:szCs w:val="22"/>
        </w:rPr>
        <w:t>01.01</w:t>
      </w:r>
      <w:r w:rsidRPr="001E46FC">
        <w:rPr>
          <w:rFonts w:ascii="Arial" w:hAnsi="Arial" w:cs="Arial"/>
          <w:sz w:val="22"/>
          <w:szCs w:val="22"/>
        </w:rPr>
        <w:tab/>
        <w:t>To verify, by direct observation, the effectiveness of the independent oversight activities performed by third-party organizations to qualify vendors in accordance with the requirements of Appendix B to 10 CFR Part 50</w:t>
      </w:r>
      <w:ins w:id="3" w:author="Micewski, Laura" w:date="2015-01-06T14:36:00Z">
        <w:r w:rsidR="0071649C" w:rsidRPr="001E46FC">
          <w:rPr>
            <w:rFonts w:ascii="Arial" w:hAnsi="Arial" w:cs="Arial"/>
            <w:sz w:val="22"/>
            <w:szCs w:val="22"/>
          </w:rPr>
          <w:t xml:space="preserve"> and 10 CFR Part 21.</w:t>
        </w:r>
      </w:ins>
    </w:p>
    <w:p w:rsidR="001E46FC" w:rsidRDefault="001E46FC"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1454" w:hanging="1454"/>
        <w:rPr>
          <w:rFonts w:ascii="Arial" w:hAnsi="Arial" w:cs="Arial"/>
          <w:sz w:val="22"/>
          <w:szCs w:val="22"/>
        </w:rPr>
      </w:pPr>
      <w:r w:rsidRPr="001E46FC">
        <w:rPr>
          <w:rFonts w:ascii="Arial" w:hAnsi="Arial" w:cs="Arial"/>
          <w:sz w:val="22"/>
          <w:szCs w:val="22"/>
        </w:rPr>
        <w:t>43005-02</w:t>
      </w:r>
      <w:r w:rsidRPr="001E46FC">
        <w:rPr>
          <w:rFonts w:ascii="Arial" w:hAnsi="Arial" w:cs="Arial"/>
          <w:sz w:val="22"/>
          <w:szCs w:val="22"/>
        </w:rPr>
        <w:tab/>
        <w:t>INSPECTION REQUIREMENTS</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sidRPr="001E46FC">
        <w:rPr>
          <w:rFonts w:ascii="Arial" w:hAnsi="Arial" w:cs="Arial"/>
          <w:sz w:val="22"/>
          <w:szCs w:val="22"/>
        </w:rPr>
        <w:t>02.01</w:t>
      </w:r>
      <w:r w:rsidRPr="001E46FC">
        <w:rPr>
          <w:rFonts w:ascii="Arial" w:hAnsi="Arial" w:cs="Arial"/>
          <w:sz w:val="22"/>
          <w:szCs w:val="22"/>
        </w:rPr>
        <w:tab/>
        <w:t>Observe third-party organization's implementation of oversight activities (i.e., safety-related audits, commercial grade surveys, and vendor certifications) used to qualify vendors who supply safety-related components or services to the nuclear industry.</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1454" w:hanging="1454"/>
        <w:rPr>
          <w:rFonts w:ascii="Arial" w:hAnsi="Arial" w:cs="Arial"/>
          <w:sz w:val="22"/>
          <w:szCs w:val="22"/>
        </w:rPr>
      </w:pPr>
      <w:r w:rsidRPr="001E46FC">
        <w:rPr>
          <w:rFonts w:ascii="Arial" w:hAnsi="Arial" w:cs="Arial"/>
          <w:sz w:val="22"/>
          <w:szCs w:val="22"/>
        </w:rPr>
        <w:t>43005-03</w:t>
      </w:r>
      <w:r w:rsidRPr="001E46FC">
        <w:rPr>
          <w:rFonts w:ascii="Arial" w:hAnsi="Arial" w:cs="Arial"/>
          <w:sz w:val="22"/>
          <w:szCs w:val="22"/>
        </w:rPr>
        <w:tab/>
        <w:t>INSPECTION GUIDANCE</w:t>
      </w:r>
    </w:p>
    <w:p w:rsidR="00F56D5C" w:rsidRPr="001E46FC" w:rsidRDefault="00F56D5C"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F56D5C" w:rsidRPr="001E46FC" w:rsidRDefault="00F56D5C" w:rsidP="001E46FC">
      <w:pPr>
        <w:rPr>
          <w:rFonts w:ascii="Arial" w:hAnsi="Arial" w:cs="Arial"/>
          <w:sz w:val="22"/>
          <w:szCs w:val="22"/>
        </w:rPr>
      </w:pPr>
      <w:r w:rsidRPr="001E46FC">
        <w:rPr>
          <w:rFonts w:ascii="Arial" w:hAnsi="Arial" w:cs="Arial"/>
          <w:sz w:val="22"/>
          <w:szCs w:val="22"/>
        </w:rPr>
        <w:t>The applicable Inspection Manual Chapter will be followed for additional guidance.</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850" w:hanging="850"/>
        <w:rPr>
          <w:rFonts w:ascii="Arial" w:hAnsi="Arial" w:cs="Arial"/>
          <w:sz w:val="22"/>
          <w:szCs w:val="22"/>
        </w:rPr>
      </w:pPr>
      <w:r w:rsidRPr="001E46FC">
        <w:rPr>
          <w:rFonts w:ascii="Arial" w:hAnsi="Arial" w:cs="Arial"/>
          <w:sz w:val="22"/>
          <w:szCs w:val="22"/>
        </w:rPr>
        <w:t>03.01</w:t>
      </w:r>
      <w:r w:rsidRPr="001E46FC">
        <w:rPr>
          <w:rFonts w:ascii="Arial" w:hAnsi="Arial" w:cs="Arial"/>
          <w:sz w:val="22"/>
          <w:szCs w:val="22"/>
        </w:rPr>
        <w:tab/>
      </w:r>
      <w:r w:rsidRPr="001E46FC">
        <w:rPr>
          <w:rFonts w:ascii="Arial" w:hAnsi="Arial" w:cs="Arial"/>
          <w:sz w:val="22"/>
          <w:szCs w:val="22"/>
          <w:u w:val="single"/>
        </w:rPr>
        <w:t>Observation of oversight activities</w:t>
      </w:r>
      <w:r w:rsidRPr="001E46FC">
        <w:rPr>
          <w:rFonts w:ascii="Arial" w:hAnsi="Arial" w:cs="Arial"/>
          <w:sz w:val="22"/>
          <w:szCs w:val="22"/>
        </w:rPr>
        <w:t>.</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numPr>
          <w:ilvl w:val="0"/>
          <w:numId w:val="1"/>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sidRPr="001E46FC">
        <w:rPr>
          <w:rFonts w:ascii="Arial" w:hAnsi="Arial" w:cs="Arial"/>
          <w:sz w:val="22"/>
          <w:szCs w:val="22"/>
          <w:u w:val="single"/>
        </w:rPr>
        <w:t>Preparation activities</w:t>
      </w:r>
      <w:r w:rsidRPr="001E46FC">
        <w:rPr>
          <w:rFonts w:ascii="Arial" w:hAnsi="Arial" w:cs="Arial"/>
          <w:sz w:val="22"/>
          <w:szCs w:val="22"/>
        </w:rPr>
        <w:t>.  Notify appropriate contact person of the organization (e.g., Nuclear Utility Procurement Issues Committee Chairman) of intent to observe activities within a reasonable time frame, between 30 to 90 days, prior to the scheduled start date.</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sidRPr="001E46FC">
        <w:rPr>
          <w:rFonts w:ascii="Arial" w:hAnsi="Arial" w:cs="Arial"/>
          <w:sz w:val="22"/>
          <w:szCs w:val="22"/>
        </w:rPr>
        <w:tab/>
      </w:r>
      <w:r w:rsidRPr="001E46FC">
        <w:rPr>
          <w:rFonts w:ascii="Arial" w:hAnsi="Arial" w:cs="Arial"/>
          <w:sz w:val="22"/>
          <w:szCs w:val="22"/>
        </w:rPr>
        <w:tab/>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sidRPr="001E46FC">
        <w:rPr>
          <w:rFonts w:ascii="Arial" w:hAnsi="Arial" w:cs="Arial"/>
          <w:sz w:val="22"/>
          <w:szCs w:val="22"/>
        </w:rPr>
        <w:tab/>
      </w:r>
      <w:r w:rsidRPr="001E46FC">
        <w:rPr>
          <w:rFonts w:ascii="Arial" w:hAnsi="Arial" w:cs="Arial"/>
          <w:sz w:val="22"/>
          <w:szCs w:val="22"/>
        </w:rPr>
        <w:tab/>
        <w:t>It is expected that the organization:</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sidRPr="001E46FC">
        <w:rPr>
          <w:rFonts w:ascii="Arial" w:hAnsi="Arial" w:cs="Arial"/>
          <w:sz w:val="22"/>
          <w:szCs w:val="22"/>
        </w:rPr>
        <w:tab/>
      </w:r>
    </w:p>
    <w:p w:rsidR="00CA7430" w:rsidRPr="001E46FC" w:rsidRDefault="00CA7430" w:rsidP="001E46FC">
      <w:pPr>
        <w:numPr>
          <w:ilvl w:val="0"/>
          <w:numId w:val="2"/>
        </w:numPr>
        <w:tabs>
          <w:tab w:val="left" w:pos="274"/>
          <w:tab w:val="left" w:pos="806"/>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sidRPr="001E46FC">
        <w:rPr>
          <w:rFonts w:ascii="Arial" w:hAnsi="Arial" w:cs="Arial"/>
          <w:sz w:val="22"/>
          <w:szCs w:val="22"/>
        </w:rPr>
        <w:t>Communicate the NRC's interest to participate as an observer to the appropriate team leader.</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01F08" w:rsidRDefault="00CA7430" w:rsidP="001E46FC">
      <w:pPr>
        <w:numPr>
          <w:ilvl w:val="0"/>
          <w:numId w:val="2"/>
        </w:numPr>
        <w:tabs>
          <w:tab w:val="left" w:pos="274"/>
          <w:tab w:val="left" w:pos="806"/>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sectPr w:rsidR="00C01F08" w:rsidSect="001E46FC">
          <w:headerReference w:type="even" r:id="rId8"/>
          <w:headerReference w:type="default" r:id="rId9"/>
          <w:footerReference w:type="even" r:id="rId10"/>
          <w:footerReference w:type="default" r:id="rId11"/>
          <w:type w:val="continuous"/>
          <w:pgSz w:w="12240" w:h="15840"/>
          <w:pgMar w:top="1080" w:right="1440" w:bottom="720" w:left="1440" w:header="1440" w:footer="1440" w:gutter="0"/>
          <w:cols w:space="720"/>
          <w:docGrid w:linePitch="326"/>
        </w:sectPr>
      </w:pPr>
      <w:r w:rsidRPr="001E46FC">
        <w:rPr>
          <w:rFonts w:ascii="Arial" w:hAnsi="Arial" w:cs="Arial"/>
          <w:sz w:val="22"/>
          <w:szCs w:val="22"/>
        </w:rPr>
        <w:t>Include the NRC inspector(s) on distribution of all correspondence, including notification letter, activity plan, schedule and logistics, audit report and follow-up correspondence, including significant notifications issued to other members of the organization as a result of the activities performed.</w:t>
      </w:r>
    </w:p>
    <w:p w:rsidR="00CA7430" w:rsidRPr="001E46FC" w:rsidRDefault="00CA7430" w:rsidP="00C01F08">
      <w:pPr>
        <w:tabs>
          <w:tab w:val="left" w:pos="274"/>
          <w:tab w:val="left" w:pos="806"/>
          <w:tab w:val="left" w:pos="2074"/>
          <w:tab w:val="left" w:pos="2707"/>
          <w:tab w:val="left" w:pos="3240"/>
          <w:tab w:val="left" w:pos="3874"/>
          <w:tab w:val="left" w:pos="4507"/>
          <w:tab w:val="left" w:pos="5040"/>
          <w:tab w:val="left" w:pos="5674"/>
          <w:tab w:val="left" w:pos="6307"/>
          <w:tab w:val="left" w:pos="7474"/>
          <w:tab w:val="left" w:pos="8122"/>
          <w:tab w:val="left" w:pos="8726"/>
        </w:tabs>
        <w:ind w:left="1440"/>
        <w:rPr>
          <w:rFonts w:ascii="Arial" w:hAnsi="Arial" w:cs="Arial"/>
          <w:sz w:val="22"/>
          <w:szCs w:val="22"/>
        </w:rPr>
      </w:pPr>
    </w:p>
    <w:p w:rsidR="00FB621A"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802"/>
        <w:rPr>
          <w:rFonts w:ascii="Arial" w:hAnsi="Arial" w:cs="Arial"/>
          <w:sz w:val="22"/>
          <w:szCs w:val="22"/>
        </w:rPr>
      </w:pPr>
      <w:r w:rsidRPr="001E46FC">
        <w:rPr>
          <w:rFonts w:ascii="Arial" w:hAnsi="Arial" w:cs="Arial"/>
          <w:sz w:val="22"/>
          <w:szCs w:val="22"/>
          <w:u w:val="single"/>
        </w:rPr>
        <w:t>Observation activities</w:t>
      </w:r>
      <w:r w:rsidRPr="001E46FC">
        <w:rPr>
          <w:rFonts w:ascii="Arial" w:hAnsi="Arial" w:cs="Arial"/>
          <w:sz w:val="22"/>
          <w:szCs w:val="22"/>
        </w:rPr>
        <w:t>.  Observe the third-party organization's implementation of activities, including daily meetings.</w:t>
      </w:r>
      <w:ins w:id="4" w:author="Micewski, Laura" w:date="2015-06-25T13:24:00Z">
        <w:r w:rsidR="00C918DB" w:rsidRPr="001E46FC">
          <w:rPr>
            <w:rFonts w:ascii="Arial" w:hAnsi="Arial" w:cs="Arial"/>
            <w:sz w:val="22"/>
            <w:szCs w:val="22"/>
          </w:rPr>
          <w:t xml:space="preserve">  </w:t>
        </w:r>
      </w:ins>
      <w:ins w:id="5" w:author="Micewski, Laura" w:date="2015-02-26T13:14:00Z">
        <w:r w:rsidR="00541A91" w:rsidRPr="001E46FC">
          <w:rPr>
            <w:rFonts w:ascii="Arial" w:hAnsi="Arial" w:cs="Arial"/>
            <w:sz w:val="22"/>
            <w:szCs w:val="22"/>
          </w:rPr>
          <w:t>T</w:t>
        </w:r>
      </w:ins>
      <w:ins w:id="6" w:author="Micewski, Laura" w:date="2015-02-26T13:09:00Z">
        <w:r w:rsidR="00541A91" w:rsidRPr="001E46FC">
          <w:rPr>
            <w:rFonts w:ascii="Arial" w:hAnsi="Arial" w:cs="Arial"/>
            <w:sz w:val="22"/>
            <w:szCs w:val="22"/>
          </w:rPr>
          <w:t>he NRC inspector</w:t>
        </w:r>
      </w:ins>
      <w:ins w:id="7" w:author="Micewski, Laura" w:date="2015-02-26T13:14:00Z">
        <w:r w:rsidR="00541A91" w:rsidRPr="001E46FC">
          <w:rPr>
            <w:rFonts w:ascii="Arial" w:hAnsi="Arial" w:cs="Arial"/>
            <w:sz w:val="22"/>
            <w:szCs w:val="22"/>
          </w:rPr>
          <w:t>s</w:t>
        </w:r>
      </w:ins>
      <w:ins w:id="8" w:author="Micewski, Laura" w:date="2015-02-26T13:09:00Z">
        <w:r w:rsidR="00541A91" w:rsidRPr="001E46FC">
          <w:rPr>
            <w:rFonts w:ascii="Arial" w:hAnsi="Arial" w:cs="Arial"/>
            <w:sz w:val="22"/>
            <w:szCs w:val="22"/>
          </w:rPr>
          <w:t xml:space="preserve"> </w:t>
        </w:r>
      </w:ins>
      <w:ins w:id="9" w:author="Micewski, Laura" w:date="2015-02-26T13:14:00Z">
        <w:r w:rsidR="00541A91" w:rsidRPr="001E46FC">
          <w:rPr>
            <w:rFonts w:ascii="Arial" w:hAnsi="Arial" w:cs="Arial"/>
            <w:sz w:val="22"/>
            <w:szCs w:val="22"/>
          </w:rPr>
          <w:t xml:space="preserve">shall also </w:t>
        </w:r>
      </w:ins>
      <w:ins w:id="10" w:author="Micewski, Laura" w:date="2015-02-26T13:15:00Z">
        <w:r w:rsidR="00A02093" w:rsidRPr="001E46FC">
          <w:rPr>
            <w:rFonts w:ascii="Arial" w:hAnsi="Arial" w:cs="Arial"/>
            <w:sz w:val="22"/>
            <w:szCs w:val="22"/>
          </w:rPr>
          <w:t>independently assess</w:t>
        </w:r>
      </w:ins>
      <w:ins w:id="11" w:author="Micewski, Laura" w:date="2015-02-26T13:09:00Z">
        <w:r w:rsidR="00541A91" w:rsidRPr="001E46FC">
          <w:rPr>
            <w:rFonts w:ascii="Arial" w:hAnsi="Arial" w:cs="Arial"/>
            <w:sz w:val="22"/>
            <w:szCs w:val="22"/>
          </w:rPr>
          <w:t xml:space="preserve"> the vendor</w:t>
        </w:r>
      </w:ins>
      <w:ins w:id="12" w:author="Micewski, Laura" w:date="2015-02-26T13:10:00Z">
        <w:r w:rsidR="00A02093" w:rsidRPr="001E46FC">
          <w:rPr>
            <w:rFonts w:ascii="Arial" w:hAnsi="Arial" w:cs="Arial"/>
            <w:sz w:val="22"/>
            <w:szCs w:val="22"/>
          </w:rPr>
          <w:t>’s implementation of the</w:t>
        </w:r>
        <w:r w:rsidR="00541A91" w:rsidRPr="001E46FC">
          <w:rPr>
            <w:rFonts w:ascii="Arial" w:hAnsi="Arial" w:cs="Arial"/>
            <w:sz w:val="22"/>
            <w:szCs w:val="22"/>
          </w:rPr>
          <w:t xml:space="preserve"> QA program</w:t>
        </w:r>
      </w:ins>
      <w:ins w:id="13" w:author="Micewski, Laura" w:date="2015-02-26T13:14:00Z">
        <w:r w:rsidR="00541A91" w:rsidRPr="001E46FC">
          <w:rPr>
            <w:rFonts w:ascii="Arial" w:hAnsi="Arial" w:cs="Arial"/>
            <w:sz w:val="22"/>
            <w:szCs w:val="22"/>
          </w:rPr>
          <w:t>, in order to evaluate whether the third-party auditor is effectively identifying and responding</w:t>
        </w:r>
      </w:ins>
      <w:ins w:id="14" w:author="Micewski, Laura" w:date="2015-02-26T13:15:00Z">
        <w:r w:rsidR="00A02093" w:rsidRPr="001E46FC">
          <w:rPr>
            <w:rFonts w:ascii="Arial" w:hAnsi="Arial" w:cs="Arial"/>
            <w:sz w:val="22"/>
            <w:szCs w:val="22"/>
          </w:rPr>
          <w:t xml:space="preserve"> to any issues or weaknesses</w:t>
        </w:r>
      </w:ins>
      <w:ins w:id="15" w:author="Micewski, Laura" w:date="2015-02-26T13:10:00Z">
        <w:r w:rsidR="00541A91" w:rsidRPr="001E46FC">
          <w:rPr>
            <w:rFonts w:ascii="Arial" w:hAnsi="Arial" w:cs="Arial"/>
            <w:sz w:val="22"/>
            <w:szCs w:val="22"/>
          </w:rPr>
          <w:t xml:space="preserve">.  </w:t>
        </w:r>
      </w:ins>
      <w:ins w:id="16" w:author="Micewski, Laura" w:date="2015-02-26T13:11:00Z">
        <w:r w:rsidR="00541A91" w:rsidRPr="001E46FC">
          <w:rPr>
            <w:rFonts w:ascii="Arial" w:hAnsi="Arial" w:cs="Arial"/>
            <w:sz w:val="22"/>
            <w:szCs w:val="22"/>
          </w:rPr>
          <w:t>The NRC inspector</w:t>
        </w:r>
        <w:r w:rsidR="00A02093" w:rsidRPr="001E46FC">
          <w:rPr>
            <w:rFonts w:ascii="Arial" w:hAnsi="Arial" w:cs="Arial"/>
            <w:sz w:val="22"/>
            <w:szCs w:val="22"/>
          </w:rPr>
          <w:t>s should</w:t>
        </w:r>
        <w:r w:rsidR="00541A91" w:rsidRPr="001E46FC">
          <w:rPr>
            <w:rFonts w:ascii="Arial" w:hAnsi="Arial" w:cs="Arial"/>
            <w:sz w:val="22"/>
            <w:szCs w:val="22"/>
          </w:rPr>
          <w:t xml:space="preserve"> ensure the third-party organization is appropriately focus</w:t>
        </w:r>
      </w:ins>
      <w:ins w:id="17" w:author="Micewski, Laura" w:date="2015-02-26T13:12:00Z">
        <w:r w:rsidR="00541A91" w:rsidRPr="001E46FC">
          <w:rPr>
            <w:rFonts w:ascii="Arial" w:hAnsi="Arial" w:cs="Arial"/>
            <w:sz w:val="22"/>
            <w:szCs w:val="22"/>
          </w:rPr>
          <w:t>ing</w:t>
        </w:r>
      </w:ins>
      <w:ins w:id="18" w:author="Micewski, Laura" w:date="2015-02-26T13:11:00Z">
        <w:r w:rsidR="00541A91" w:rsidRPr="001E46FC">
          <w:rPr>
            <w:rFonts w:ascii="Arial" w:hAnsi="Arial" w:cs="Arial"/>
            <w:sz w:val="22"/>
            <w:szCs w:val="22"/>
          </w:rPr>
          <w:t xml:space="preserve"> the</w:t>
        </w:r>
      </w:ins>
      <w:ins w:id="19" w:author="Micewski, Laura" w:date="2015-02-26T13:12:00Z">
        <w:r w:rsidR="00541A91" w:rsidRPr="001E46FC">
          <w:rPr>
            <w:rFonts w:ascii="Arial" w:hAnsi="Arial" w:cs="Arial"/>
            <w:sz w:val="22"/>
            <w:szCs w:val="22"/>
          </w:rPr>
          <w:t>ir</w:t>
        </w:r>
      </w:ins>
      <w:ins w:id="20" w:author="Micewski, Laura" w:date="2015-02-26T13:11:00Z">
        <w:r w:rsidR="00541A91" w:rsidRPr="001E46FC">
          <w:rPr>
            <w:rFonts w:ascii="Arial" w:hAnsi="Arial" w:cs="Arial"/>
            <w:sz w:val="22"/>
            <w:szCs w:val="22"/>
          </w:rPr>
          <w:t xml:space="preserve"> </w:t>
        </w:r>
      </w:ins>
      <w:ins w:id="21" w:author="McCain, Debra" w:date="2015-09-17T13:45:00Z">
        <w:r w:rsidR="00BD2717">
          <w:rPr>
            <w:rFonts w:ascii="Arial" w:hAnsi="Arial" w:cs="Arial"/>
            <w:sz w:val="22"/>
            <w:szCs w:val="22"/>
          </w:rPr>
          <w:t xml:space="preserve">audit </w:t>
        </w:r>
      </w:ins>
      <w:ins w:id="22" w:author="Micewski, Laura" w:date="2015-02-26T13:11:00Z">
        <w:r w:rsidR="00541A91" w:rsidRPr="001E46FC">
          <w:rPr>
            <w:rFonts w:ascii="Arial" w:hAnsi="Arial" w:cs="Arial"/>
            <w:sz w:val="22"/>
            <w:szCs w:val="22"/>
          </w:rPr>
          <w:t>effort on those Appendix B criteria most relevant to the activities that the vendor performs.</w:t>
        </w:r>
      </w:ins>
      <w:ins w:id="23" w:author="Micewski, Laura" w:date="2015-02-26T13:12:00Z">
        <w:r w:rsidR="00541A91" w:rsidRPr="001E46FC">
          <w:rPr>
            <w:rFonts w:ascii="Arial" w:hAnsi="Arial" w:cs="Arial"/>
            <w:sz w:val="22"/>
            <w:szCs w:val="22"/>
          </w:rPr>
          <w:t xml:space="preserve">  The NRC inspector should also verify that the third-party organization is adequately considering the scope of supply for which the vendor is </w:t>
        </w:r>
      </w:ins>
      <w:ins w:id="24" w:author="Micewski, Laura" w:date="2015-02-26T13:13:00Z">
        <w:r w:rsidR="00541A91" w:rsidRPr="001E46FC">
          <w:rPr>
            <w:rFonts w:ascii="Arial" w:hAnsi="Arial" w:cs="Arial"/>
            <w:sz w:val="22"/>
            <w:szCs w:val="22"/>
          </w:rPr>
          <w:t>qualified.</w:t>
        </w:r>
      </w:ins>
      <w:ins w:id="25" w:author="Micewski, Laura" w:date="2015-02-26T13:11:00Z">
        <w:r w:rsidR="00541A91" w:rsidRPr="001E46FC">
          <w:rPr>
            <w:rFonts w:ascii="Arial" w:hAnsi="Arial" w:cs="Arial"/>
            <w:sz w:val="22"/>
            <w:szCs w:val="22"/>
          </w:rPr>
          <w:t xml:space="preserve"> </w:t>
        </w:r>
      </w:ins>
    </w:p>
    <w:p w:rsidR="00F77009" w:rsidRDefault="00F77009"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802"/>
        <w:rPr>
          <w:rFonts w:ascii="Arial" w:hAnsi="Arial" w:cs="Arial"/>
          <w:sz w:val="22"/>
          <w:szCs w:val="22"/>
        </w:rPr>
      </w:pPr>
    </w:p>
    <w:p w:rsidR="00FF0F94" w:rsidRPr="001E46FC" w:rsidRDefault="00A02093"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802"/>
        <w:rPr>
          <w:ins w:id="26" w:author="McIntyre, Richard" w:date="2015-03-02T12:33:00Z"/>
          <w:rFonts w:ascii="Arial" w:hAnsi="Arial" w:cs="Arial"/>
          <w:sz w:val="22"/>
          <w:szCs w:val="22"/>
        </w:rPr>
      </w:pPr>
      <w:ins w:id="27" w:author="Micewski, Laura" w:date="2015-02-26T13:18:00Z">
        <w:del w:id="28" w:author="jeffrey jacobson" w:date="2015-03-02T09:35:00Z">
          <w:r w:rsidRPr="001E46FC" w:rsidDel="00FB621A">
            <w:rPr>
              <w:rFonts w:ascii="Arial" w:hAnsi="Arial" w:cs="Arial"/>
              <w:sz w:val="22"/>
              <w:szCs w:val="22"/>
            </w:rPr>
            <w:tab/>
          </w:r>
        </w:del>
      </w:ins>
      <w:ins w:id="29" w:author="Micewski, Laura" w:date="2015-02-26T12:45:00Z">
        <w:r w:rsidR="00B25A15" w:rsidRPr="001E46FC">
          <w:rPr>
            <w:rFonts w:ascii="Arial" w:hAnsi="Arial" w:cs="Arial"/>
            <w:sz w:val="22"/>
            <w:szCs w:val="22"/>
          </w:rPr>
          <w:t>This observation should normally include an independent review of the documents reviewed</w:t>
        </w:r>
        <w:r w:rsidRPr="001E46FC">
          <w:rPr>
            <w:rFonts w:ascii="Arial" w:hAnsi="Arial" w:cs="Arial"/>
            <w:sz w:val="22"/>
            <w:szCs w:val="22"/>
          </w:rPr>
          <w:t xml:space="preserve"> by the auditing organization</w:t>
        </w:r>
      </w:ins>
      <w:ins w:id="30" w:author="Micewski, Laura" w:date="2015-02-26T13:18:00Z">
        <w:r w:rsidRPr="001E46FC">
          <w:rPr>
            <w:rFonts w:ascii="Arial" w:hAnsi="Arial" w:cs="Arial"/>
            <w:sz w:val="22"/>
            <w:szCs w:val="22"/>
          </w:rPr>
          <w:t xml:space="preserve">.  </w:t>
        </w:r>
      </w:ins>
      <w:ins w:id="31" w:author="Micewski, Laura" w:date="2015-02-26T13:17:00Z">
        <w:r w:rsidRPr="001E46FC">
          <w:rPr>
            <w:rFonts w:ascii="Arial" w:hAnsi="Arial" w:cs="Arial"/>
            <w:sz w:val="22"/>
            <w:szCs w:val="22"/>
          </w:rPr>
          <w:t xml:space="preserve">The NRC inspectors </w:t>
        </w:r>
      </w:ins>
      <w:ins w:id="32" w:author="McIntyre, Richard" w:date="2015-03-02T12:36:00Z">
        <w:r w:rsidR="00FF0F94" w:rsidRPr="001E46FC">
          <w:rPr>
            <w:rFonts w:ascii="Arial" w:hAnsi="Arial" w:cs="Arial"/>
            <w:sz w:val="22"/>
            <w:szCs w:val="22"/>
          </w:rPr>
          <w:t>should</w:t>
        </w:r>
      </w:ins>
      <w:ins w:id="33" w:author="Micewski, Laura" w:date="2015-02-26T13:17:00Z">
        <w:r w:rsidRPr="001E46FC">
          <w:rPr>
            <w:rFonts w:ascii="Arial" w:hAnsi="Arial" w:cs="Arial"/>
            <w:sz w:val="22"/>
            <w:szCs w:val="22"/>
          </w:rPr>
          <w:t xml:space="preserve"> also accompany the third-party auditors</w:t>
        </w:r>
      </w:ins>
      <w:ins w:id="34" w:author="Micewski, Laura" w:date="2015-02-26T13:18:00Z">
        <w:r w:rsidRPr="001E46FC">
          <w:rPr>
            <w:rFonts w:ascii="Arial" w:hAnsi="Arial" w:cs="Arial"/>
            <w:sz w:val="22"/>
            <w:szCs w:val="22"/>
          </w:rPr>
          <w:t xml:space="preserve"> while they perform walkthroughs, observations of production, testing, or inspection activities, or interviews with vendor </w:t>
        </w:r>
      </w:ins>
      <w:ins w:id="35" w:author="Micewski, Laura" w:date="2015-02-26T13:19:00Z">
        <w:r w:rsidRPr="001E46FC">
          <w:rPr>
            <w:rFonts w:ascii="Arial" w:hAnsi="Arial" w:cs="Arial"/>
            <w:sz w:val="22"/>
            <w:szCs w:val="22"/>
          </w:rPr>
          <w:t>personnel</w:t>
        </w:r>
      </w:ins>
      <w:ins w:id="36" w:author="Micewski, Laura" w:date="2015-02-26T13:18:00Z">
        <w:r w:rsidRPr="001E46FC">
          <w:rPr>
            <w:rFonts w:ascii="Arial" w:hAnsi="Arial" w:cs="Arial"/>
            <w:sz w:val="22"/>
            <w:szCs w:val="22"/>
          </w:rPr>
          <w:t>.</w:t>
        </w:r>
      </w:ins>
      <w:ins w:id="37" w:author="Micewski, Laura" w:date="2015-02-26T13:19:00Z">
        <w:r w:rsidRPr="001E46FC">
          <w:rPr>
            <w:rFonts w:ascii="Arial" w:hAnsi="Arial" w:cs="Arial"/>
            <w:sz w:val="22"/>
            <w:szCs w:val="22"/>
          </w:rPr>
          <w:t xml:space="preserve"> </w:t>
        </w:r>
      </w:ins>
      <w:ins w:id="38" w:author="Micewski, Laura" w:date="2015-02-26T13:17:00Z">
        <w:r w:rsidRPr="001E46FC">
          <w:rPr>
            <w:rFonts w:ascii="Arial" w:hAnsi="Arial" w:cs="Arial"/>
            <w:sz w:val="22"/>
            <w:szCs w:val="22"/>
          </w:rPr>
          <w:t xml:space="preserve"> </w:t>
        </w:r>
      </w:ins>
    </w:p>
    <w:p w:rsidR="00FF0F94" w:rsidRPr="001E46FC" w:rsidRDefault="00FF0F94"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802"/>
        <w:rPr>
          <w:ins w:id="39" w:author="McIntyre, Richard" w:date="2015-03-02T12:33:00Z"/>
          <w:rFonts w:ascii="Arial" w:hAnsi="Arial" w:cs="Arial"/>
          <w:sz w:val="22"/>
          <w:szCs w:val="22"/>
        </w:rPr>
      </w:pPr>
    </w:p>
    <w:p w:rsidR="00B25A15" w:rsidRPr="001E46FC" w:rsidRDefault="00FF0F94"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802"/>
        <w:rPr>
          <w:ins w:id="40" w:author="jeffrey jacobson" w:date="2015-03-02T09:36:00Z"/>
          <w:rFonts w:ascii="Arial" w:hAnsi="Arial" w:cs="Arial"/>
          <w:sz w:val="22"/>
          <w:szCs w:val="22"/>
        </w:rPr>
      </w:pPr>
      <w:ins w:id="41" w:author="McIntyre, Richard" w:date="2015-03-02T12:33:00Z">
        <w:r w:rsidRPr="001E46FC">
          <w:rPr>
            <w:rFonts w:ascii="Arial" w:hAnsi="Arial" w:cs="Arial"/>
            <w:sz w:val="22"/>
            <w:szCs w:val="22"/>
          </w:rPr>
          <w:t xml:space="preserve">If the third-party audit includes a focused review in a technical area by </w:t>
        </w:r>
      </w:ins>
      <w:ins w:id="42" w:author="Micewski, Laura" w:date="2015-06-25T13:12:00Z">
        <w:r w:rsidR="004F258D" w:rsidRPr="001E46FC">
          <w:rPr>
            <w:rFonts w:ascii="Arial" w:hAnsi="Arial" w:cs="Arial"/>
            <w:sz w:val="22"/>
            <w:szCs w:val="22"/>
          </w:rPr>
          <w:t xml:space="preserve">a </w:t>
        </w:r>
      </w:ins>
      <w:ins w:id="43" w:author="McIntyre, Richard" w:date="2015-03-02T12:33:00Z">
        <w:r w:rsidRPr="001E46FC">
          <w:rPr>
            <w:rFonts w:ascii="Arial" w:hAnsi="Arial" w:cs="Arial"/>
            <w:sz w:val="22"/>
            <w:szCs w:val="22"/>
          </w:rPr>
          <w:t>technical specialist, the NRC inspectors should evaluate whether or not the technical specialist’s review is focused on the proper areas and whether or not the technical</w:t>
        </w:r>
      </w:ins>
      <w:ins w:id="44" w:author="McIntyre, Richard" w:date="2015-03-02T12:34:00Z">
        <w:r w:rsidRPr="001E46FC">
          <w:rPr>
            <w:rFonts w:ascii="Arial" w:hAnsi="Arial" w:cs="Arial"/>
            <w:sz w:val="22"/>
            <w:szCs w:val="22"/>
          </w:rPr>
          <w:t xml:space="preserve"> </w:t>
        </w:r>
      </w:ins>
      <w:ins w:id="45" w:author="McIntyre, Richard" w:date="2015-03-02T12:33:00Z">
        <w:r w:rsidRPr="001E46FC">
          <w:rPr>
            <w:rFonts w:ascii="Arial" w:hAnsi="Arial" w:cs="Arial"/>
            <w:sz w:val="22"/>
            <w:szCs w:val="22"/>
          </w:rPr>
          <w:t>specialist’s conclusions are reflective of the vendor’s performance in the area being reviewed</w:t>
        </w:r>
      </w:ins>
      <w:ins w:id="46" w:author="McIntyre, Richard" w:date="2015-03-02T12:34:00Z">
        <w:r w:rsidRPr="001E46FC">
          <w:rPr>
            <w:rFonts w:ascii="Arial" w:hAnsi="Arial" w:cs="Arial"/>
            <w:sz w:val="22"/>
            <w:szCs w:val="22"/>
          </w:rPr>
          <w:t>.</w:t>
        </w:r>
      </w:ins>
      <w:ins w:id="47" w:author="McIntyre, Richard" w:date="2015-03-02T12:33:00Z">
        <w:r w:rsidRPr="001E46FC">
          <w:rPr>
            <w:rFonts w:ascii="Arial" w:hAnsi="Arial" w:cs="Arial"/>
            <w:sz w:val="22"/>
            <w:szCs w:val="22"/>
          </w:rPr>
          <w:t xml:space="preserve"> </w:t>
        </w:r>
      </w:ins>
      <w:ins w:id="48" w:author="McIntyre, Richard" w:date="2015-03-02T12:34:00Z">
        <w:r w:rsidRPr="001E46FC">
          <w:rPr>
            <w:rFonts w:ascii="Arial" w:hAnsi="Arial" w:cs="Arial"/>
            <w:sz w:val="22"/>
            <w:szCs w:val="22"/>
          </w:rPr>
          <w:t xml:space="preserve"> </w:t>
        </w:r>
      </w:ins>
      <w:ins w:id="49" w:author="Micewski, Laura" w:date="2015-02-26T12:45:00Z">
        <w:r w:rsidR="00B25A15" w:rsidRPr="001E46FC">
          <w:rPr>
            <w:rFonts w:ascii="Arial" w:hAnsi="Arial" w:cs="Arial"/>
            <w:sz w:val="22"/>
            <w:szCs w:val="22"/>
          </w:rPr>
          <w:t xml:space="preserve">If the NRC inspector(s) need to review additional documents in order to draw their own conclusion, they </w:t>
        </w:r>
      </w:ins>
      <w:ins w:id="50" w:author="Micewski, Laura" w:date="2015-02-26T13:07:00Z">
        <w:r w:rsidR="00541A91" w:rsidRPr="001E46FC">
          <w:rPr>
            <w:rFonts w:ascii="Arial" w:hAnsi="Arial" w:cs="Arial"/>
            <w:sz w:val="22"/>
            <w:szCs w:val="22"/>
          </w:rPr>
          <w:t xml:space="preserve">may </w:t>
        </w:r>
      </w:ins>
      <w:ins w:id="51" w:author="Micewski, Laura" w:date="2015-02-26T12:49:00Z">
        <w:r w:rsidR="00B25A15" w:rsidRPr="001E46FC">
          <w:rPr>
            <w:rFonts w:ascii="Arial" w:hAnsi="Arial" w:cs="Arial"/>
            <w:sz w:val="22"/>
            <w:szCs w:val="22"/>
          </w:rPr>
          <w:t xml:space="preserve">request them from the audited vendor.  The NRC inspectors should do this independently, and should not allow their activities to interfere with the conduct of the third-party </w:t>
        </w:r>
      </w:ins>
      <w:ins w:id="52" w:author="Micewski, Laura" w:date="2015-02-26T12:50:00Z">
        <w:r w:rsidR="00B25A15" w:rsidRPr="001E46FC">
          <w:rPr>
            <w:rFonts w:ascii="Arial" w:hAnsi="Arial" w:cs="Arial"/>
            <w:sz w:val="22"/>
            <w:szCs w:val="22"/>
          </w:rPr>
          <w:t>organization’s audit.</w:t>
        </w:r>
      </w:ins>
      <w:ins w:id="53" w:author="Micewski, Laura" w:date="2015-02-26T12:53:00Z">
        <w:r w:rsidR="00B25A15" w:rsidRPr="001E46FC">
          <w:rPr>
            <w:rFonts w:ascii="Arial" w:hAnsi="Arial" w:cs="Arial"/>
            <w:sz w:val="22"/>
            <w:szCs w:val="22"/>
          </w:rPr>
          <w:t xml:space="preserve">  The NRC inspectors should in no way attempt to direct or lead the third-party organization</w:t>
        </w:r>
      </w:ins>
      <w:ins w:id="54" w:author="Micewski, Laura" w:date="2015-02-26T13:20:00Z">
        <w:r w:rsidR="00A02093" w:rsidRPr="001E46FC">
          <w:rPr>
            <w:rFonts w:ascii="Arial" w:hAnsi="Arial" w:cs="Arial"/>
            <w:sz w:val="22"/>
            <w:szCs w:val="22"/>
          </w:rPr>
          <w:t>’s audit</w:t>
        </w:r>
      </w:ins>
      <w:ins w:id="55" w:author="Micewski, Laura" w:date="2015-02-26T12:53:00Z">
        <w:r w:rsidR="00B25A15" w:rsidRPr="001E46FC">
          <w:rPr>
            <w:rFonts w:ascii="Arial" w:hAnsi="Arial" w:cs="Arial"/>
            <w:sz w:val="22"/>
            <w:szCs w:val="22"/>
          </w:rPr>
          <w:t xml:space="preserve">.  If the third-party audit appears to be inadequate or ineffective, this will be </w:t>
        </w:r>
      </w:ins>
      <w:ins w:id="56" w:author="Micewski, Laura" w:date="2015-02-26T12:54:00Z">
        <w:r w:rsidR="00B25A15" w:rsidRPr="001E46FC">
          <w:rPr>
            <w:rFonts w:ascii="Arial" w:hAnsi="Arial" w:cs="Arial"/>
            <w:sz w:val="22"/>
            <w:szCs w:val="22"/>
          </w:rPr>
          <w:t>documented in the trip report.</w:t>
        </w:r>
      </w:ins>
      <w:ins w:id="57" w:author="Micewski, Laura" w:date="2015-02-26T12:50:00Z">
        <w:r w:rsidR="00B25A15" w:rsidRPr="001E46FC">
          <w:rPr>
            <w:rFonts w:ascii="Arial" w:hAnsi="Arial" w:cs="Arial"/>
            <w:sz w:val="22"/>
            <w:szCs w:val="22"/>
          </w:rPr>
          <w:t xml:space="preserve">  </w:t>
        </w:r>
      </w:ins>
    </w:p>
    <w:p w:rsidR="001E46FC" w:rsidRDefault="001E46FC"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806"/>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806"/>
        <w:rPr>
          <w:rFonts w:ascii="Arial" w:hAnsi="Arial" w:cs="Arial"/>
          <w:sz w:val="22"/>
          <w:szCs w:val="22"/>
        </w:rPr>
      </w:pPr>
      <w:r w:rsidRPr="001E46FC">
        <w:rPr>
          <w:rFonts w:ascii="Arial" w:hAnsi="Arial" w:cs="Arial"/>
          <w:sz w:val="22"/>
          <w:szCs w:val="22"/>
        </w:rPr>
        <w:t>In the event of a situation in which the organization's team is not recognizing a compliance issue, communicate the issue to the organization's team leader and, as appropriate, document the issue in the trip report, including any actions taken by the appropriate organization's team leader.  Allow enough time for the organization's team to recognize the issue before communicating it to the organization's team leader.</w:t>
      </w:r>
      <w:ins w:id="58" w:author="Micewski, Laura" w:date="2015-02-26T12:51:00Z">
        <w:r w:rsidR="00B25A15" w:rsidRPr="001E46FC">
          <w:rPr>
            <w:rFonts w:ascii="Arial" w:hAnsi="Arial" w:cs="Arial"/>
            <w:sz w:val="22"/>
            <w:szCs w:val="22"/>
          </w:rPr>
          <w:t xml:space="preserve">  </w:t>
        </w:r>
      </w:ins>
      <w:ins w:id="59" w:author="McIntyre, Richard" w:date="2015-03-02T12:35:00Z">
        <w:r w:rsidR="00FF0F94" w:rsidRPr="001E46FC">
          <w:rPr>
            <w:rFonts w:ascii="Arial" w:hAnsi="Arial" w:cs="Arial"/>
            <w:sz w:val="22"/>
            <w:szCs w:val="22"/>
          </w:rPr>
          <w:t>T</w:t>
        </w:r>
      </w:ins>
      <w:ins w:id="60" w:author="Micewski, Laura" w:date="2015-02-26T12:51:00Z">
        <w:r w:rsidR="00B25A15" w:rsidRPr="001E46FC">
          <w:rPr>
            <w:rFonts w:ascii="Arial" w:hAnsi="Arial" w:cs="Arial"/>
            <w:sz w:val="22"/>
            <w:szCs w:val="22"/>
          </w:rPr>
          <w:t>he inspectors should wait until the audit team conducts their daily debrief before concluding that the audit team has not recognized an issue.</w:t>
        </w:r>
      </w:ins>
      <w:del w:id="61" w:author="Micewski, Laura" w:date="2015-02-26T12:51:00Z">
        <w:r w:rsidRPr="001E46FC" w:rsidDel="00B25A15">
          <w:rPr>
            <w:rFonts w:ascii="Arial" w:hAnsi="Arial" w:cs="Arial"/>
            <w:sz w:val="22"/>
            <w:szCs w:val="22"/>
          </w:rPr>
          <w:delText xml:space="preserve"> </w:delText>
        </w:r>
      </w:del>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numPr>
          <w:ilvl w:val="1"/>
          <w:numId w:val="2"/>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sidRPr="001E46FC">
        <w:rPr>
          <w:rFonts w:ascii="Arial" w:hAnsi="Arial" w:cs="Arial"/>
          <w:sz w:val="22"/>
          <w:szCs w:val="22"/>
          <w:u w:val="single"/>
        </w:rPr>
        <w:t>Documentation</w:t>
      </w:r>
      <w:r w:rsidRPr="001E46FC">
        <w:rPr>
          <w:rFonts w:ascii="Arial" w:hAnsi="Arial" w:cs="Arial"/>
          <w:sz w:val="22"/>
          <w:szCs w:val="22"/>
        </w:rPr>
        <w:t>.  Prepare a trip report documenting the effectiveness of the independent oversight activities performed by third-party organizations, including any issue discussed during the observation with the organization's team lead</w:t>
      </w:r>
      <w:r w:rsidR="00F77009">
        <w:rPr>
          <w:rFonts w:ascii="Arial" w:hAnsi="Arial" w:cs="Arial"/>
          <w:sz w:val="22"/>
          <w:szCs w:val="22"/>
        </w:rPr>
        <w:t>er.  The trip report is addressed</w:t>
      </w:r>
      <w:r w:rsidRPr="001E46FC">
        <w:rPr>
          <w:rFonts w:ascii="Arial" w:hAnsi="Arial" w:cs="Arial"/>
          <w:sz w:val="22"/>
          <w:szCs w:val="22"/>
        </w:rPr>
        <w:t xml:space="preserve"> to the Director of the Division of Construction Inspection and Operational Programs (DCIP) in the Office of New Reactors.</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01F08" w:rsidRDefault="00CA7430" w:rsidP="001E46FC">
      <w:pPr>
        <w:numPr>
          <w:ilvl w:val="1"/>
          <w:numId w:val="2"/>
        </w:numPr>
        <w:tabs>
          <w:tab w:val="left" w:pos="274"/>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sectPr w:rsidR="00C01F08" w:rsidSect="00C01F08">
          <w:pgSz w:w="12240" w:h="15840"/>
          <w:pgMar w:top="1080" w:right="1440" w:bottom="720" w:left="1440" w:header="1440" w:footer="1440" w:gutter="0"/>
          <w:cols w:space="720"/>
          <w:docGrid w:linePitch="326"/>
        </w:sectPr>
      </w:pPr>
      <w:r w:rsidRPr="001E46FC">
        <w:rPr>
          <w:rFonts w:ascii="Arial" w:hAnsi="Arial" w:cs="Arial"/>
          <w:sz w:val="22"/>
          <w:szCs w:val="22"/>
          <w:u w:val="single"/>
        </w:rPr>
        <w:t>Follow up</w:t>
      </w:r>
      <w:r w:rsidRPr="001E46FC">
        <w:rPr>
          <w:rFonts w:ascii="Arial" w:hAnsi="Arial" w:cs="Arial"/>
          <w:sz w:val="22"/>
          <w:szCs w:val="22"/>
        </w:rPr>
        <w:t>.  As needed, send a letter to the organization to address any issue documented in the trip report.  When possible, the NRC will discuss the trip report at the next scheduled periodic meeting with the organization</w:t>
      </w:r>
      <w:r w:rsidR="00C01F08">
        <w:rPr>
          <w:rFonts w:ascii="Arial" w:hAnsi="Arial" w:cs="Arial"/>
          <w:sz w:val="22"/>
          <w:szCs w:val="22"/>
        </w:rPr>
        <w:t>.</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ind w:left="1454" w:hanging="1454"/>
        <w:rPr>
          <w:rFonts w:ascii="Arial" w:hAnsi="Arial" w:cs="Arial"/>
          <w:sz w:val="22"/>
          <w:szCs w:val="22"/>
        </w:rPr>
      </w:pPr>
      <w:r w:rsidRPr="001E46FC">
        <w:rPr>
          <w:rFonts w:ascii="Arial" w:hAnsi="Arial" w:cs="Arial"/>
          <w:sz w:val="22"/>
          <w:szCs w:val="22"/>
        </w:rPr>
        <w:t>43005-04</w:t>
      </w:r>
      <w:r w:rsidRPr="001E46FC">
        <w:rPr>
          <w:rFonts w:ascii="Arial" w:hAnsi="Arial" w:cs="Arial"/>
          <w:sz w:val="22"/>
          <w:szCs w:val="22"/>
        </w:rPr>
        <w:tab/>
        <w:t>RESOURCE ESTIMATE</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sidRPr="001E46FC">
        <w:rPr>
          <w:rFonts w:ascii="Arial" w:hAnsi="Arial" w:cs="Arial"/>
          <w:sz w:val="22"/>
          <w:szCs w:val="22"/>
        </w:rPr>
        <w:t>The resource estimate for this inspection procedure is approximately 80 hours of direct observation</w:t>
      </w:r>
      <w:ins w:id="62" w:author="Micewski, Laura" w:date="2015-06-25T13:13:00Z">
        <w:r w:rsidR="004F258D" w:rsidRPr="001E46FC">
          <w:rPr>
            <w:rFonts w:ascii="Arial" w:hAnsi="Arial" w:cs="Arial"/>
            <w:sz w:val="22"/>
            <w:szCs w:val="22"/>
          </w:rPr>
          <w:t xml:space="preserve"> per </w:t>
        </w:r>
      </w:ins>
      <w:ins w:id="63" w:author="Micewski, Laura" w:date="2015-06-25T13:19:00Z">
        <w:r w:rsidR="004F258D" w:rsidRPr="001E46FC">
          <w:rPr>
            <w:rFonts w:ascii="Arial" w:hAnsi="Arial" w:cs="Arial"/>
            <w:sz w:val="22"/>
            <w:szCs w:val="22"/>
          </w:rPr>
          <w:t>audit</w:t>
        </w:r>
      </w:ins>
      <w:ins w:id="64" w:author="Micewski, Laura" w:date="2015-06-25T13:13:00Z">
        <w:r w:rsidR="004F258D" w:rsidRPr="001E46FC">
          <w:rPr>
            <w:rFonts w:ascii="Arial" w:hAnsi="Arial" w:cs="Arial"/>
            <w:sz w:val="22"/>
            <w:szCs w:val="22"/>
          </w:rPr>
          <w:t xml:space="preserve"> observed</w:t>
        </w:r>
      </w:ins>
      <w:r w:rsidRPr="001E46FC">
        <w:rPr>
          <w:rFonts w:ascii="Arial" w:hAnsi="Arial" w:cs="Arial"/>
          <w:sz w:val="22"/>
          <w:szCs w:val="22"/>
        </w:rPr>
        <w:t>.</w:t>
      </w:r>
    </w:p>
    <w:p w:rsidR="00C57702" w:rsidRPr="001E46FC" w:rsidRDefault="00C577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707DBE" w:rsidRPr="001E46FC" w:rsidRDefault="00707DBE"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57702" w:rsidRPr="001E46FC" w:rsidRDefault="00C577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1E46FC">
        <w:rPr>
          <w:rFonts w:ascii="Arial" w:hAnsi="Arial" w:cs="Arial"/>
          <w:sz w:val="22"/>
          <w:szCs w:val="22"/>
        </w:rPr>
        <w:t>43005-05</w:t>
      </w:r>
      <w:r w:rsidRPr="001E46FC">
        <w:rPr>
          <w:rFonts w:ascii="Arial" w:hAnsi="Arial" w:cs="Arial"/>
          <w:sz w:val="22"/>
          <w:szCs w:val="22"/>
        </w:rPr>
        <w:tab/>
        <w:t>REFERENCES</w:t>
      </w:r>
    </w:p>
    <w:p w:rsidR="00C57702" w:rsidRPr="001E46FC" w:rsidRDefault="00C577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57702" w:rsidRPr="001E46FC" w:rsidRDefault="00C577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1E46FC">
        <w:rPr>
          <w:rFonts w:ascii="Arial" w:hAnsi="Arial" w:cs="Arial"/>
          <w:sz w:val="22"/>
          <w:szCs w:val="22"/>
        </w:rPr>
        <w:t xml:space="preserve">U.S. Code of Federal Regulations. 10 CFR Part 21, </w:t>
      </w:r>
      <w:r w:rsidR="006563D8" w:rsidRPr="001E46FC">
        <w:rPr>
          <w:rFonts w:ascii="Arial" w:hAnsi="Arial" w:cs="Arial"/>
          <w:sz w:val="22"/>
          <w:szCs w:val="22"/>
        </w:rPr>
        <w:t>“</w:t>
      </w:r>
      <w:r w:rsidRPr="001E46FC">
        <w:rPr>
          <w:rFonts w:ascii="Arial" w:hAnsi="Arial" w:cs="Arial"/>
          <w:sz w:val="22"/>
          <w:szCs w:val="22"/>
        </w:rPr>
        <w:t>Reporting of Defects and Noncompliance.</w:t>
      </w:r>
      <w:r w:rsidR="006563D8" w:rsidRPr="001E46FC">
        <w:rPr>
          <w:rFonts w:ascii="Arial" w:hAnsi="Arial" w:cs="Arial"/>
          <w:sz w:val="22"/>
          <w:szCs w:val="22"/>
        </w:rPr>
        <w:t>”</w:t>
      </w:r>
    </w:p>
    <w:p w:rsidR="00C57702" w:rsidRPr="001E46FC" w:rsidRDefault="00C577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57702" w:rsidRPr="001E46FC" w:rsidRDefault="00C577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1E46FC">
        <w:rPr>
          <w:rFonts w:ascii="Arial" w:hAnsi="Arial" w:cs="Arial"/>
          <w:sz w:val="22"/>
          <w:szCs w:val="22"/>
        </w:rPr>
        <w:t xml:space="preserve">U.S. Code of Federal Regulations. 10 CFR Part 50, Appendix B, </w:t>
      </w:r>
      <w:r w:rsidR="006563D8" w:rsidRPr="001E46FC">
        <w:rPr>
          <w:rFonts w:ascii="Arial" w:hAnsi="Arial" w:cs="Arial"/>
          <w:sz w:val="22"/>
          <w:szCs w:val="22"/>
        </w:rPr>
        <w:t>“</w:t>
      </w:r>
      <w:r w:rsidRPr="001E46FC">
        <w:rPr>
          <w:rFonts w:ascii="Arial" w:hAnsi="Arial" w:cs="Arial"/>
          <w:sz w:val="22"/>
          <w:szCs w:val="22"/>
        </w:rPr>
        <w:t>Quality Assurance Criteria for Nuclear Power Plants and Fuel Reprocessing Plants.</w:t>
      </w:r>
      <w:r w:rsidR="006563D8" w:rsidRPr="001E46FC">
        <w:rPr>
          <w:rFonts w:ascii="Arial" w:hAnsi="Arial" w:cs="Arial"/>
          <w:sz w:val="22"/>
          <w:szCs w:val="22"/>
        </w:rPr>
        <w:t>”</w:t>
      </w:r>
    </w:p>
    <w:p w:rsidR="00C57702" w:rsidRPr="001E46FC" w:rsidRDefault="00C577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57702" w:rsidRPr="001E46FC" w:rsidRDefault="00C577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1E46FC">
        <w:rPr>
          <w:rFonts w:ascii="Arial" w:hAnsi="Arial" w:cs="Arial"/>
          <w:sz w:val="22"/>
          <w:szCs w:val="22"/>
        </w:rPr>
        <w:t>Manual Chapter 2507, “Vendor Inspections”</w:t>
      </w:r>
    </w:p>
    <w:p w:rsidR="00C57702" w:rsidRPr="001E46FC" w:rsidRDefault="00C577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5C6902" w:rsidRPr="001E46FC" w:rsidRDefault="005C6902"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jc w:val="center"/>
        <w:rPr>
          <w:rFonts w:ascii="Arial" w:hAnsi="Arial" w:cs="Arial"/>
          <w:sz w:val="22"/>
          <w:szCs w:val="22"/>
        </w:rPr>
      </w:pPr>
      <w:r w:rsidRPr="001E46FC">
        <w:rPr>
          <w:rFonts w:ascii="Arial" w:hAnsi="Arial" w:cs="Arial"/>
          <w:sz w:val="22"/>
          <w:szCs w:val="22"/>
        </w:rPr>
        <w:t>END</w:t>
      </w:r>
    </w:p>
    <w:p w:rsidR="00CA7430" w:rsidRPr="001E46FC" w:rsidRDefault="00CA7430"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1E46FC" w:rsidRDefault="001E46FC"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Pr>
          <w:rFonts w:ascii="Arial" w:hAnsi="Arial" w:cs="Arial"/>
          <w:sz w:val="22"/>
          <w:szCs w:val="22"/>
        </w:rPr>
        <w:t>Attachment</w:t>
      </w:r>
    </w:p>
    <w:p w:rsidR="00CA7430" w:rsidRPr="001E46FC" w:rsidRDefault="001E46FC"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r>
        <w:rPr>
          <w:rFonts w:ascii="Arial" w:hAnsi="Arial" w:cs="Arial"/>
          <w:sz w:val="22"/>
          <w:szCs w:val="22"/>
        </w:rPr>
        <w:t xml:space="preserve"> </w:t>
      </w:r>
      <w:r w:rsidR="00CA7430" w:rsidRPr="001E46FC">
        <w:rPr>
          <w:rFonts w:ascii="Arial" w:hAnsi="Arial" w:cs="Arial"/>
          <w:sz w:val="22"/>
          <w:szCs w:val="22"/>
        </w:rPr>
        <w:t xml:space="preserve"> Revision History</w:t>
      </w:r>
    </w:p>
    <w:p w:rsidR="000816DA" w:rsidRPr="001E46FC" w:rsidRDefault="000816DA"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0816DA" w:rsidRPr="001E46FC" w:rsidRDefault="000816DA" w:rsidP="001E46FC">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22"/>
          <w:tab w:val="left" w:pos="8726"/>
        </w:tabs>
        <w:rPr>
          <w:rFonts w:ascii="Arial" w:hAnsi="Arial" w:cs="Arial"/>
          <w:sz w:val="22"/>
          <w:szCs w:val="22"/>
        </w:rPr>
      </w:pPr>
    </w:p>
    <w:p w:rsidR="002A5EA3" w:rsidRPr="00C01F08" w:rsidRDefault="002A5EA3" w:rsidP="002A5EA3">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sz w:val="22"/>
          <w:szCs w:val="22"/>
        </w:rPr>
        <w:sectPr w:rsidR="002A5EA3" w:rsidRPr="00C01F08" w:rsidSect="00C01F08">
          <w:pgSz w:w="12240" w:h="15840"/>
          <w:pgMar w:top="1080" w:right="1440" w:bottom="720" w:left="1440" w:header="1440" w:footer="1440" w:gutter="0"/>
          <w:cols w:space="720"/>
          <w:docGrid w:linePitch="326"/>
        </w:sectPr>
      </w:pPr>
    </w:p>
    <w:p w:rsidR="002A5EA3" w:rsidRPr="00C01F08" w:rsidRDefault="002A5EA3" w:rsidP="002A5EA3">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sz w:val="22"/>
          <w:szCs w:val="22"/>
        </w:rPr>
      </w:pPr>
    </w:p>
    <w:p w:rsidR="00CA7430" w:rsidRPr="00C14119" w:rsidRDefault="00CA7430" w:rsidP="001E46FC">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center"/>
        <w:rPr>
          <w:rFonts w:ascii="Arial" w:hAnsi="Arial" w:cs="Arial"/>
          <w:sz w:val="22"/>
          <w:szCs w:val="22"/>
        </w:rPr>
      </w:pPr>
      <w:r w:rsidRPr="00C14119">
        <w:rPr>
          <w:rFonts w:ascii="Arial" w:hAnsi="Arial" w:cs="Arial"/>
          <w:sz w:val="22"/>
          <w:szCs w:val="22"/>
        </w:rPr>
        <w:t>Attachment 1</w:t>
      </w:r>
      <w:r w:rsidR="001E46FC" w:rsidRPr="00C14119">
        <w:rPr>
          <w:rFonts w:ascii="Arial" w:hAnsi="Arial" w:cs="Arial"/>
          <w:sz w:val="22"/>
          <w:szCs w:val="22"/>
        </w:rPr>
        <w:t xml:space="preserve">- </w:t>
      </w:r>
      <w:r w:rsidRPr="00C14119">
        <w:rPr>
          <w:rFonts w:ascii="Arial" w:hAnsi="Arial" w:cs="Arial"/>
          <w:sz w:val="22"/>
          <w:szCs w:val="22"/>
        </w:rPr>
        <w:t>Revision History Sheet for IP 43005</w:t>
      </w:r>
    </w:p>
    <w:p w:rsidR="00CA7430" w:rsidRPr="00C14119" w:rsidRDefault="00CA7430">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both"/>
        <w:rPr>
          <w:rFonts w:ascii="Arial" w:hAnsi="Arial" w:cs="Arial"/>
          <w:sz w:val="22"/>
          <w:szCs w:val="22"/>
        </w:rPr>
      </w:pPr>
    </w:p>
    <w:tbl>
      <w:tblPr>
        <w:tblW w:w="1314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1530"/>
        <w:gridCol w:w="2160"/>
        <w:gridCol w:w="4590"/>
        <w:gridCol w:w="2340"/>
        <w:gridCol w:w="2520"/>
      </w:tblGrid>
      <w:tr w:rsidR="001E46FC" w:rsidRPr="00C14119" w:rsidTr="00BD2717">
        <w:trPr>
          <w:cantSplit/>
        </w:trPr>
        <w:tc>
          <w:tcPr>
            <w:tcW w:w="15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Commitment Tracking Number</w:t>
            </w:r>
          </w:p>
        </w:tc>
        <w:tc>
          <w:tcPr>
            <w:tcW w:w="21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BD2717">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 xml:space="preserve">Accession Number </w:t>
            </w:r>
          </w:p>
          <w:p w:rsidR="00BD2717" w:rsidRDefault="00BD2717" w:rsidP="00BD2717">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Pr>
                <w:rFonts w:ascii="Arial" w:hAnsi="Arial" w:cs="Arial"/>
                <w:sz w:val="22"/>
                <w:szCs w:val="22"/>
              </w:rPr>
              <w:t>I</w:t>
            </w:r>
            <w:r w:rsidR="001E46FC" w:rsidRPr="00C14119">
              <w:rPr>
                <w:rFonts w:ascii="Arial" w:hAnsi="Arial" w:cs="Arial"/>
                <w:sz w:val="22"/>
                <w:szCs w:val="22"/>
              </w:rPr>
              <w:t xml:space="preserve">ssue Date </w:t>
            </w:r>
          </w:p>
          <w:p w:rsidR="001E46FC" w:rsidRPr="00C14119" w:rsidRDefault="001E46FC" w:rsidP="00BD2717">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Change Notice</w:t>
            </w:r>
          </w:p>
        </w:tc>
        <w:tc>
          <w:tcPr>
            <w:tcW w:w="459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1E46FC">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jc w:val="center"/>
              <w:rPr>
                <w:rFonts w:ascii="Arial" w:hAnsi="Arial" w:cs="Arial"/>
                <w:sz w:val="22"/>
                <w:szCs w:val="22"/>
              </w:rPr>
            </w:pPr>
            <w:r w:rsidRPr="00C14119">
              <w:rPr>
                <w:rFonts w:ascii="Arial" w:hAnsi="Arial" w:cs="Arial"/>
                <w:sz w:val="22"/>
                <w:szCs w:val="22"/>
              </w:rPr>
              <w:t>Description of Change</w:t>
            </w:r>
          </w:p>
        </w:tc>
        <w:tc>
          <w:tcPr>
            <w:tcW w:w="234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 xml:space="preserve">Description of Training Required and </w:t>
            </w:r>
            <w:r w:rsidR="00C14119" w:rsidRPr="00C14119">
              <w:rPr>
                <w:rFonts w:ascii="Arial" w:hAnsi="Arial" w:cs="Arial"/>
                <w:sz w:val="22"/>
                <w:szCs w:val="22"/>
              </w:rPr>
              <w:t xml:space="preserve">Completion </w:t>
            </w:r>
            <w:r w:rsidRPr="00C14119">
              <w:rPr>
                <w:rFonts w:ascii="Arial" w:hAnsi="Arial" w:cs="Arial"/>
                <w:sz w:val="22"/>
                <w:szCs w:val="22"/>
              </w:rPr>
              <w:t>Date</w:t>
            </w:r>
          </w:p>
        </w:tc>
        <w:tc>
          <w:tcPr>
            <w:tcW w:w="252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Comment and Feedback Resolution Accession Number</w:t>
            </w:r>
          </w:p>
          <w:p w:rsidR="001E46FC" w:rsidRPr="00C14119" w:rsidRDefault="00C01F08"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Pr>
                <w:rFonts w:ascii="Arial" w:hAnsi="Arial" w:cs="Arial"/>
                <w:sz w:val="22"/>
                <w:szCs w:val="22"/>
              </w:rPr>
              <w:t>(Pre-Decisional, Non-Public)</w:t>
            </w:r>
          </w:p>
        </w:tc>
      </w:tr>
      <w:tr w:rsidR="001E46FC" w:rsidRPr="00C14119" w:rsidTr="00BD2717">
        <w:trPr>
          <w:cantSplit/>
        </w:trPr>
        <w:tc>
          <w:tcPr>
            <w:tcW w:w="15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N/A</w:t>
            </w:r>
          </w:p>
        </w:tc>
        <w:tc>
          <w:tcPr>
            <w:tcW w:w="21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10/03/07</w:t>
            </w:r>
          </w:p>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CN 07-030</w:t>
            </w:r>
          </w:p>
        </w:tc>
        <w:tc>
          <w:tcPr>
            <w:tcW w:w="459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Initial issue to support inspections of vendor programs described in IMC 2507 and 2700.</w:t>
            </w:r>
          </w:p>
          <w:p w:rsidR="00860AE9" w:rsidRDefault="00860AE9"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p>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Researched commitments for 4 years and found none.</w:t>
            </w:r>
            <w:r w:rsidRPr="00C14119">
              <w:rPr>
                <w:rFonts w:ascii="Arial" w:hAnsi="Arial" w:cs="Arial"/>
                <w:sz w:val="22"/>
                <w:szCs w:val="22"/>
              </w:rPr>
              <w:tab/>
            </w:r>
          </w:p>
        </w:tc>
        <w:tc>
          <w:tcPr>
            <w:tcW w:w="234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center" w:pos="664"/>
              </w:tabs>
              <w:jc w:val="both"/>
              <w:rPr>
                <w:rFonts w:ascii="Arial" w:hAnsi="Arial" w:cs="Arial"/>
                <w:sz w:val="22"/>
                <w:szCs w:val="22"/>
              </w:rPr>
            </w:pPr>
            <w:r w:rsidRPr="00C14119">
              <w:rPr>
                <w:rFonts w:ascii="Arial" w:hAnsi="Arial" w:cs="Arial"/>
                <w:sz w:val="22"/>
                <w:szCs w:val="22"/>
              </w:rPr>
              <w:t>N/A</w:t>
            </w:r>
          </w:p>
        </w:tc>
        <w:tc>
          <w:tcPr>
            <w:tcW w:w="252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N/A</w:t>
            </w:r>
          </w:p>
        </w:tc>
      </w:tr>
      <w:tr w:rsidR="001E46FC" w:rsidRPr="00C14119" w:rsidTr="00BD2717">
        <w:trPr>
          <w:cantSplit/>
        </w:trPr>
        <w:tc>
          <w:tcPr>
            <w:tcW w:w="15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N/A</w:t>
            </w:r>
          </w:p>
        </w:tc>
        <w:tc>
          <w:tcPr>
            <w:tcW w:w="21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ML110871959</w:t>
            </w:r>
          </w:p>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04/25/11</w:t>
            </w:r>
          </w:p>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CN 11-007</w:t>
            </w:r>
          </w:p>
        </w:tc>
        <w:tc>
          <w:tcPr>
            <w:tcW w:w="459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Revised Inspection Procedure to refer to the applicable Manual Chapter.  Added the reference section, including the applicable Manual Chapters.  This revision is in response to OIG audit (OIG-10-A-02 (ML103020267)).</w:t>
            </w:r>
          </w:p>
        </w:tc>
        <w:tc>
          <w:tcPr>
            <w:tcW w:w="234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center" w:pos="664"/>
              </w:tabs>
              <w:rPr>
                <w:rFonts w:ascii="Arial" w:hAnsi="Arial" w:cs="Arial"/>
                <w:sz w:val="22"/>
                <w:szCs w:val="22"/>
              </w:rPr>
            </w:pPr>
            <w:r w:rsidRPr="00C14119">
              <w:rPr>
                <w:rFonts w:ascii="Arial" w:hAnsi="Arial" w:cs="Arial"/>
                <w:sz w:val="22"/>
                <w:szCs w:val="22"/>
              </w:rPr>
              <w:t>N/A</w:t>
            </w:r>
          </w:p>
        </w:tc>
        <w:tc>
          <w:tcPr>
            <w:tcW w:w="252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cs="Arial"/>
                <w:sz w:val="22"/>
                <w:szCs w:val="22"/>
              </w:rPr>
            </w:pPr>
            <w:r w:rsidRPr="00C14119">
              <w:rPr>
                <w:rFonts w:ascii="Arial" w:hAnsi="Arial" w:cs="Arial"/>
                <w:sz w:val="22"/>
                <w:szCs w:val="22"/>
              </w:rPr>
              <w:t>N/A</w:t>
            </w:r>
          </w:p>
        </w:tc>
      </w:tr>
      <w:tr w:rsidR="001E46FC" w:rsidRPr="00C14119" w:rsidTr="00BD2717">
        <w:trPr>
          <w:cantSplit/>
        </w:trPr>
        <w:tc>
          <w:tcPr>
            <w:tcW w:w="15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BD2717"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sz w:val="22"/>
                <w:szCs w:val="22"/>
              </w:rPr>
            </w:pPr>
            <w:r>
              <w:rPr>
                <w:rFonts w:ascii="Arial" w:hAnsi="Arial"/>
                <w:sz w:val="22"/>
                <w:szCs w:val="22"/>
              </w:rPr>
              <w:t>N/A</w:t>
            </w:r>
          </w:p>
        </w:tc>
        <w:tc>
          <w:tcPr>
            <w:tcW w:w="21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Default="00A1344F"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sz w:val="22"/>
                <w:szCs w:val="22"/>
              </w:rPr>
            </w:pPr>
            <w:r>
              <w:rPr>
                <w:rFonts w:ascii="Arial" w:hAnsi="Arial"/>
                <w:sz w:val="22"/>
                <w:szCs w:val="22"/>
              </w:rPr>
              <w:t>ML15198A460</w:t>
            </w:r>
          </w:p>
          <w:p w:rsidR="00BD2717" w:rsidRDefault="00C01F08"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sz w:val="22"/>
                <w:szCs w:val="22"/>
              </w:rPr>
            </w:pPr>
            <w:r>
              <w:rPr>
                <w:rFonts w:ascii="Arial" w:hAnsi="Arial"/>
                <w:sz w:val="22"/>
                <w:szCs w:val="22"/>
              </w:rPr>
              <w:t>10/08/15</w:t>
            </w:r>
          </w:p>
          <w:p w:rsidR="00BD2717" w:rsidRPr="00C14119" w:rsidRDefault="00BD2717"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sz w:val="22"/>
                <w:szCs w:val="22"/>
              </w:rPr>
            </w:pPr>
            <w:r>
              <w:rPr>
                <w:rFonts w:ascii="Arial" w:hAnsi="Arial"/>
                <w:sz w:val="22"/>
                <w:szCs w:val="22"/>
              </w:rPr>
              <w:t>CN 15-</w:t>
            </w:r>
            <w:r w:rsidR="00C01F08">
              <w:rPr>
                <w:rFonts w:ascii="Arial" w:hAnsi="Arial"/>
                <w:sz w:val="22"/>
                <w:szCs w:val="22"/>
              </w:rPr>
              <w:t>019</w:t>
            </w:r>
          </w:p>
        </w:tc>
        <w:tc>
          <w:tcPr>
            <w:tcW w:w="459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1E46FC"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sz w:val="22"/>
                <w:szCs w:val="22"/>
              </w:rPr>
            </w:pPr>
            <w:r w:rsidRPr="00C14119">
              <w:rPr>
                <w:rFonts w:ascii="Arial" w:hAnsi="Arial"/>
                <w:sz w:val="22"/>
                <w:szCs w:val="22"/>
              </w:rPr>
              <w:t>Revised Inspection Procedure to delete the requirement to inspect the vendor’s 10 CFR Part 21 program, and applicable references.  Removed reference to Manual Chapter 2700, which has been superseded by Manual Chapter 2507.  Deleted requirement to address trip report to Director, Division of Engineering in NRR.  Added guidance for observing without interfering with the third party audit.</w:t>
            </w:r>
          </w:p>
        </w:tc>
        <w:tc>
          <w:tcPr>
            <w:tcW w:w="234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683788" w:rsidRDefault="001E46FC" w:rsidP="00C01F08">
            <w:pPr>
              <w:tabs>
                <w:tab w:val="center" w:pos="664"/>
              </w:tabs>
              <w:rPr>
                <w:rFonts w:ascii="Arial" w:hAnsi="Arial"/>
                <w:sz w:val="22"/>
                <w:szCs w:val="22"/>
              </w:rPr>
            </w:pPr>
            <w:r w:rsidRPr="00683788">
              <w:rPr>
                <w:rFonts w:ascii="Arial" w:hAnsi="Arial"/>
                <w:sz w:val="22"/>
                <w:szCs w:val="22"/>
              </w:rPr>
              <w:t>N/A</w:t>
            </w:r>
          </w:p>
        </w:tc>
        <w:tc>
          <w:tcPr>
            <w:tcW w:w="252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rsidR="001E46FC" w:rsidRPr="00C14119" w:rsidRDefault="00C14119" w:rsidP="00C01F08">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rPr>
                <w:rFonts w:ascii="Arial" w:hAnsi="Arial"/>
                <w:sz w:val="22"/>
                <w:szCs w:val="22"/>
              </w:rPr>
            </w:pPr>
            <w:r>
              <w:rPr>
                <w:rFonts w:ascii="Arial" w:hAnsi="Arial"/>
                <w:sz w:val="22"/>
                <w:szCs w:val="22"/>
              </w:rPr>
              <w:t>ML15198A462</w:t>
            </w:r>
          </w:p>
        </w:tc>
      </w:tr>
    </w:tbl>
    <w:p w:rsidR="00CA7430" w:rsidRDefault="00CA7430" w:rsidP="001E46FC">
      <w:pPr>
        <w:tabs>
          <w:tab w:val="left" w:pos="245"/>
          <w:tab w:val="left" w:pos="850"/>
          <w:tab w:val="left" w:pos="1454"/>
          <w:tab w:val="left" w:pos="2059"/>
          <w:tab w:val="left" w:pos="2664"/>
          <w:tab w:val="left" w:pos="3269"/>
          <w:tab w:val="left" w:pos="3874"/>
          <w:tab w:val="left" w:pos="4478"/>
          <w:tab w:val="left" w:pos="5083"/>
          <w:tab w:val="left" w:pos="5688"/>
          <w:tab w:val="left" w:pos="6293"/>
          <w:tab w:val="left" w:pos="6898"/>
          <w:tab w:val="left" w:pos="7502"/>
          <w:tab w:val="left" w:pos="8107"/>
          <w:tab w:val="left" w:pos="8712"/>
          <w:tab w:val="left" w:pos="9317"/>
          <w:tab w:val="left" w:pos="9922"/>
          <w:tab w:val="left" w:pos="10526"/>
        </w:tabs>
        <w:spacing w:line="0" w:lineRule="atLeast"/>
      </w:pPr>
    </w:p>
    <w:sectPr w:rsidR="00CA7430" w:rsidSect="001E46FC">
      <w:headerReference w:type="default" r:id="rId12"/>
      <w:footerReference w:type="default" r:id="rId13"/>
      <w:pgSz w:w="15840" w:h="12240" w:orient="landscape"/>
      <w:pgMar w:top="1080" w:right="1440" w:bottom="720" w:left="1440" w:header="1440" w:footer="144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896" w:rsidRDefault="00B62896">
      <w:r>
        <w:separator/>
      </w:r>
    </w:p>
  </w:endnote>
  <w:endnote w:type="continuationSeparator" w:id="0">
    <w:p w:rsidR="00B62896" w:rsidRDefault="00B6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etter Gothic 12cpi">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91" w:rsidRDefault="00541A9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91" w:rsidRPr="001E46FC" w:rsidRDefault="00541A91" w:rsidP="00B85521">
    <w:pPr>
      <w:tabs>
        <w:tab w:val="center" w:pos="4680"/>
        <w:tab w:val="right" w:pos="9360"/>
      </w:tabs>
      <w:rPr>
        <w:rFonts w:ascii="Arial" w:hAnsi="Arial" w:cs="Arial"/>
        <w:sz w:val="22"/>
        <w:szCs w:val="22"/>
      </w:rPr>
    </w:pPr>
    <w:r w:rsidRPr="001E46FC">
      <w:rPr>
        <w:rFonts w:ascii="Arial" w:hAnsi="Arial"/>
        <w:sz w:val="22"/>
        <w:szCs w:val="22"/>
      </w:rPr>
      <w:t>I</w:t>
    </w:r>
    <w:r w:rsidR="001E46FC">
      <w:rPr>
        <w:rFonts w:ascii="Arial" w:hAnsi="Arial"/>
        <w:sz w:val="22"/>
        <w:szCs w:val="22"/>
      </w:rPr>
      <w:t xml:space="preserve">ssue Date:  </w:t>
    </w:r>
    <w:r w:rsidR="00C01F08">
      <w:rPr>
        <w:rFonts w:ascii="Arial" w:hAnsi="Arial"/>
        <w:sz w:val="22"/>
        <w:szCs w:val="22"/>
      </w:rPr>
      <w:t>10/08/15</w:t>
    </w:r>
    <w:r w:rsidRPr="001E46FC">
      <w:rPr>
        <w:rFonts w:ascii="Arial" w:hAnsi="Arial"/>
        <w:sz w:val="22"/>
        <w:szCs w:val="22"/>
      </w:rPr>
      <w:tab/>
    </w:r>
    <w:r w:rsidRPr="001E46FC">
      <w:rPr>
        <w:rStyle w:val="PageNumber"/>
        <w:rFonts w:ascii="Arial" w:hAnsi="Arial" w:cs="Arial"/>
        <w:sz w:val="22"/>
        <w:szCs w:val="22"/>
      </w:rPr>
      <w:fldChar w:fldCharType="begin"/>
    </w:r>
    <w:r w:rsidRPr="001E46FC">
      <w:rPr>
        <w:rStyle w:val="PageNumber"/>
        <w:rFonts w:ascii="Arial" w:hAnsi="Arial" w:cs="Arial"/>
        <w:sz w:val="22"/>
        <w:szCs w:val="22"/>
      </w:rPr>
      <w:instrText xml:space="preserve"> PAGE </w:instrText>
    </w:r>
    <w:r w:rsidRPr="001E46FC">
      <w:rPr>
        <w:rStyle w:val="PageNumber"/>
        <w:rFonts w:ascii="Arial" w:hAnsi="Arial" w:cs="Arial"/>
        <w:sz w:val="22"/>
        <w:szCs w:val="22"/>
      </w:rPr>
      <w:fldChar w:fldCharType="separate"/>
    </w:r>
    <w:r w:rsidR="00C01F08">
      <w:rPr>
        <w:rStyle w:val="PageNumber"/>
        <w:rFonts w:ascii="Arial" w:hAnsi="Arial" w:cs="Arial"/>
        <w:noProof/>
        <w:sz w:val="22"/>
        <w:szCs w:val="22"/>
      </w:rPr>
      <w:t>1</w:t>
    </w:r>
    <w:r w:rsidRPr="001E46FC">
      <w:rPr>
        <w:rStyle w:val="PageNumber"/>
        <w:rFonts w:ascii="Arial" w:hAnsi="Arial" w:cs="Arial"/>
        <w:sz w:val="22"/>
        <w:szCs w:val="22"/>
      </w:rPr>
      <w:fldChar w:fldCharType="end"/>
    </w:r>
    <w:r w:rsidRPr="001E46FC">
      <w:rPr>
        <w:rStyle w:val="PageNumber"/>
        <w:rFonts w:ascii="Arial" w:hAnsi="Arial" w:cs="Arial"/>
        <w:sz w:val="22"/>
        <w:szCs w:val="22"/>
      </w:rPr>
      <w:tab/>
    </w:r>
    <w:r w:rsidRPr="001E46FC">
      <w:rPr>
        <w:rFonts w:ascii="Arial" w:hAnsi="Arial" w:cs="Arial"/>
        <w:sz w:val="22"/>
        <w:szCs w:val="22"/>
      </w:rPr>
      <w:t>43005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91" w:rsidRPr="00C14119" w:rsidRDefault="00541A91" w:rsidP="00B85521">
    <w:pPr>
      <w:tabs>
        <w:tab w:val="center" w:pos="6480"/>
        <w:tab w:val="right" w:pos="12960"/>
      </w:tabs>
      <w:rPr>
        <w:rFonts w:ascii="Arial" w:hAnsi="Arial" w:cs="Arial"/>
        <w:sz w:val="22"/>
        <w:szCs w:val="22"/>
      </w:rPr>
    </w:pPr>
    <w:r w:rsidRPr="00C14119">
      <w:rPr>
        <w:rFonts w:ascii="Arial" w:hAnsi="Arial" w:cs="Arial"/>
        <w:sz w:val="22"/>
        <w:szCs w:val="22"/>
      </w:rPr>
      <w:t>I</w:t>
    </w:r>
    <w:r w:rsidR="001E46FC" w:rsidRPr="00C14119">
      <w:rPr>
        <w:rFonts w:ascii="Arial" w:hAnsi="Arial" w:cs="Arial"/>
        <w:sz w:val="22"/>
        <w:szCs w:val="22"/>
      </w:rPr>
      <w:t xml:space="preserve">ssue Date:  </w:t>
    </w:r>
    <w:r w:rsidR="00C01F08">
      <w:rPr>
        <w:rFonts w:ascii="Arial" w:hAnsi="Arial" w:cs="Arial"/>
        <w:sz w:val="22"/>
        <w:szCs w:val="22"/>
      </w:rPr>
      <w:t>10/08/15</w:t>
    </w:r>
    <w:r w:rsidRPr="00C14119">
      <w:rPr>
        <w:rFonts w:ascii="Arial" w:hAnsi="Arial" w:cs="Arial"/>
        <w:sz w:val="22"/>
        <w:szCs w:val="22"/>
      </w:rPr>
      <w:tab/>
    </w:r>
    <w:r w:rsidRPr="00C14119">
      <w:rPr>
        <w:rStyle w:val="PageNumber"/>
        <w:rFonts w:ascii="Arial" w:hAnsi="Arial" w:cs="Arial"/>
        <w:sz w:val="22"/>
        <w:szCs w:val="22"/>
      </w:rPr>
      <w:t>Att1-</w:t>
    </w:r>
    <w:r w:rsidRPr="00C14119">
      <w:rPr>
        <w:rStyle w:val="PageNumber"/>
        <w:rFonts w:ascii="Arial" w:hAnsi="Arial" w:cs="Arial"/>
        <w:sz w:val="22"/>
        <w:szCs w:val="22"/>
      </w:rPr>
      <w:fldChar w:fldCharType="begin"/>
    </w:r>
    <w:r w:rsidRPr="00C14119">
      <w:rPr>
        <w:rStyle w:val="PageNumber"/>
        <w:rFonts w:ascii="Arial" w:hAnsi="Arial" w:cs="Arial"/>
        <w:sz w:val="22"/>
        <w:szCs w:val="22"/>
      </w:rPr>
      <w:instrText xml:space="preserve"> PAGE </w:instrText>
    </w:r>
    <w:r w:rsidRPr="00C14119">
      <w:rPr>
        <w:rStyle w:val="PageNumber"/>
        <w:rFonts w:ascii="Arial" w:hAnsi="Arial" w:cs="Arial"/>
        <w:sz w:val="22"/>
        <w:szCs w:val="22"/>
      </w:rPr>
      <w:fldChar w:fldCharType="separate"/>
    </w:r>
    <w:r w:rsidR="00C01F08">
      <w:rPr>
        <w:rStyle w:val="PageNumber"/>
        <w:rFonts w:ascii="Arial" w:hAnsi="Arial" w:cs="Arial"/>
        <w:noProof/>
        <w:sz w:val="22"/>
        <w:szCs w:val="22"/>
      </w:rPr>
      <w:t>1</w:t>
    </w:r>
    <w:r w:rsidRPr="00C14119">
      <w:rPr>
        <w:rStyle w:val="PageNumber"/>
        <w:rFonts w:ascii="Arial" w:hAnsi="Arial" w:cs="Arial"/>
        <w:sz w:val="22"/>
        <w:szCs w:val="22"/>
      </w:rPr>
      <w:fldChar w:fldCharType="end"/>
    </w:r>
    <w:r w:rsidRPr="00C14119">
      <w:rPr>
        <w:rStyle w:val="PageNumber"/>
        <w:rFonts w:ascii="Arial" w:hAnsi="Arial" w:cs="Arial"/>
        <w:sz w:val="22"/>
        <w:szCs w:val="22"/>
      </w:rPr>
      <w:tab/>
    </w:r>
    <w:r w:rsidRPr="00C14119">
      <w:rPr>
        <w:rFonts w:ascii="Arial" w:hAnsi="Arial" w:cs="Arial"/>
        <w:sz w:val="22"/>
        <w:szCs w:val="22"/>
      </w:rPr>
      <w:t>43005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896" w:rsidRDefault="00B62896">
      <w:r>
        <w:separator/>
      </w:r>
    </w:p>
  </w:footnote>
  <w:footnote w:type="continuationSeparator" w:id="0">
    <w:p w:rsidR="00B62896" w:rsidRDefault="00B628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91" w:rsidRDefault="00541A9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91" w:rsidRDefault="00541A9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91" w:rsidRDefault="00541A9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644E"/>
    <w:multiLevelType w:val="multilevel"/>
    <w:tmpl w:val="4A72579A"/>
    <w:lvl w:ilvl="0">
      <w:start w:val="1"/>
      <w:numFmt w:val="lowerLetter"/>
      <w:lvlText w:val="%1."/>
      <w:lvlJc w:val="left"/>
      <w:pPr>
        <w:tabs>
          <w:tab w:val="num" w:pos="806"/>
        </w:tabs>
        <w:ind w:left="806" w:hanging="532"/>
      </w:pPr>
      <w:rPr>
        <w:rFonts w:hint="default"/>
      </w:rPr>
    </w:lvl>
    <w:lvl w:ilvl="1">
      <w:start w:val="1"/>
      <w:numFmt w:val="decimal"/>
      <w:lvlText w:val="%2."/>
      <w:lvlJc w:val="left"/>
      <w:pPr>
        <w:tabs>
          <w:tab w:val="num" w:pos="1440"/>
        </w:tabs>
        <w:ind w:left="1440" w:hanging="634"/>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AF873AB"/>
    <w:multiLevelType w:val="hybridMultilevel"/>
    <w:tmpl w:val="D93094CA"/>
    <w:lvl w:ilvl="0" w:tplc="22F45EFA">
      <w:start w:val="1"/>
      <w:numFmt w:val="decimal"/>
      <w:lvlText w:val="%1."/>
      <w:lvlJc w:val="left"/>
      <w:pPr>
        <w:tabs>
          <w:tab w:val="num" w:pos="1440"/>
        </w:tabs>
        <w:ind w:left="1440" w:hanging="634"/>
      </w:pPr>
      <w:rPr>
        <w:rFonts w:hint="default"/>
      </w:rPr>
    </w:lvl>
    <w:lvl w:ilvl="1" w:tplc="C666B560">
      <w:start w:val="2"/>
      <w:numFmt w:val="lowerLetter"/>
      <w:lvlText w:val="%2."/>
      <w:lvlJc w:val="left"/>
      <w:pPr>
        <w:tabs>
          <w:tab w:val="num" w:pos="802"/>
        </w:tabs>
        <w:ind w:left="802" w:hanging="5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95A0111"/>
    <w:multiLevelType w:val="hybridMultilevel"/>
    <w:tmpl w:val="4A72579A"/>
    <w:lvl w:ilvl="0" w:tplc="CCFA46E0">
      <w:start w:val="1"/>
      <w:numFmt w:val="lowerLetter"/>
      <w:lvlText w:val="%1."/>
      <w:lvlJc w:val="left"/>
      <w:pPr>
        <w:tabs>
          <w:tab w:val="num" w:pos="806"/>
        </w:tabs>
        <w:ind w:left="806" w:hanging="532"/>
      </w:pPr>
      <w:rPr>
        <w:rFonts w:hint="default"/>
      </w:rPr>
    </w:lvl>
    <w:lvl w:ilvl="1" w:tplc="AC4C9010">
      <w:start w:val="1"/>
      <w:numFmt w:val="decimal"/>
      <w:lvlText w:val="%2."/>
      <w:lvlJc w:val="left"/>
      <w:pPr>
        <w:tabs>
          <w:tab w:val="num" w:pos="1440"/>
        </w:tabs>
        <w:ind w:left="1440" w:hanging="634"/>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8A4C27"/>
    <w:multiLevelType w:val="hybridMultilevel"/>
    <w:tmpl w:val="7C9034F8"/>
    <w:lvl w:ilvl="0" w:tplc="CF882416">
      <w:start w:val="1"/>
      <w:numFmt w:val="lowerLetter"/>
      <w:lvlText w:val="%1."/>
      <w:lvlJc w:val="left"/>
      <w:pPr>
        <w:tabs>
          <w:tab w:val="num" w:pos="806"/>
        </w:tabs>
        <w:ind w:left="806" w:hanging="5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Cain, Debra">
    <w15:presenceInfo w15:providerId="AD" w15:userId="S-1-5-21-1922771939-1581663855-1617787245-13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605"/>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A3"/>
    <w:rsid w:val="000019EC"/>
    <w:rsid w:val="0005378F"/>
    <w:rsid w:val="000816DA"/>
    <w:rsid w:val="000E02E2"/>
    <w:rsid w:val="000F3AFA"/>
    <w:rsid w:val="00141722"/>
    <w:rsid w:val="00166658"/>
    <w:rsid w:val="001B542A"/>
    <w:rsid w:val="001B7E47"/>
    <w:rsid w:val="001C7C2E"/>
    <w:rsid w:val="001E46FC"/>
    <w:rsid w:val="00234BCB"/>
    <w:rsid w:val="002A5EA3"/>
    <w:rsid w:val="002C740D"/>
    <w:rsid w:val="002D38A8"/>
    <w:rsid w:val="002E37CF"/>
    <w:rsid w:val="003540DD"/>
    <w:rsid w:val="0037319C"/>
    <w:rsid w:val="00425C44"/>
    <w:rsid w:val="004B4182"/>
    <w:rsid w:val="004F258D"/>
    <w:rsid w:val="004F7A68"/>
    <w:rsid w:val="0053551E"/>
    <w:rsid w:val="00541A91"/>
    <w:rsid w:val="005B7BD8"/>
    <w:rsid w:val="005C6902"/>
    <w:rsid w:val="00607787"/>
    <w:rsid w:val="00627F75"/>
    <w:rsid w:val="006344CD"/>
    <w:rsid w:val="006563D8"/>
    <w:rsid w:val="00657260"/>
    <w:rsid w:val="00660EC3"/>
    <w:rsid w:val="00683788"/>
    <w:rsid w:val="00686B9E"/>
    <w:rsid w:val="006C59C2"/>
    <w:rsid w:val="006F5196"/>
    <w:rsid w:val="00707DBE"/>
    <w:rsid w:val="00715CDE"/>
    <w:rsid w:val="0071649C"/>
    <w:rsid w:val="00721AB5"/>
    <w:rsid w:val="00747D97"/>
    <w:rsid w:val="007509FA"/>
    <w:rsid w:val="007819B9"/>
    <w:rsid w:val="008257B5"/>
    <w:rsid w:val="00860AE9"/>
    <w:rsid w:val="00876E1F"/>
    <w:rsid w:val="008823BE"/>
    <w:rsid w:val="0090038E"/>
    <w:rsid w:val="009A43EF"/>
    <w:rsid w:val="009F35C4"/>
    <w:rsid w:val="00A02093"/>
    <w:rsid w:val="00A1344F"/>
    <w:rsid w:val="00A15357"/>
    <w:rsid w:val="00A65959"/>
    <w:rsid w:val="00AB2E00"/>
    <w:rsid w:val="00AD334B"/>
    <w:rsid w:val="00AD3857"/>
    <w:rsid w:val="00B25A15"/>
    <w:rsid w:val="00B50064"/>
    <w:rsid w:val="00B54BD1"/>
    <w:rsid w:val="00B62896"/>
    <w:rsid w:val="00B71C2D"/>
    <w:rsid w:val="00B85521"/>
    <w:rsid w:val="00B91A28"/>
    <w:rsid w:val="00BB5FB0"/>
    <w:rsid w:val="00BD2717"/>
    <w:rsid w:val="00C01F08"/>
    <w:rsid w:val="00C14119"/>
    <w:rsid w:val="00C57702"/>
    <w:rsid w:val="00C61EDD"/>
    <w:rsid w:val="00C70211"/>
    <w:rsid w:val="00C918DB"/>
    <w:rsid w:val="00CA0417"/>
    <w:rsid w:val="00CA7430"/>
    <w:rsid w:val="00D13DAC"/>
    <w:rsid w:val="00D27918"/>
    <w:rsid w:val="00D46159"/>
    <w:rsid w:val="00DB6F30"/>
    <w:rsid w:val="00DC255E"/>
    <w:rsid w:val="00DE4B21"/>
    <w:rsid w:val="00E72E67"/>
    <w:rsid w:val="00E978DB"/>
    <w:rsid w:val="00ED6592"/>
    <w:rsid w:val="00F56D5C"/>
    <w:rsid w:val="00F77009"/>
    <w:rsid w:val="00F82005"/>
    <w:rsid w:val="00F844CF"/>
    <w:rsid w:val="00FA57C6"/>
    <w:rsid w:val="00FB621A"/>
    <w:rsid w:val="00FE1AF5"/>
    <w:rsid w:val="00FF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D45ABB-C776-4850-89A3-0EB414C1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5EA3"/>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pPr>
  </w:style>
  <w:style w:type="paragraph" w:customStyle="1" w:styleId="11">
    <w:name w:val="_11"/>
    <w:basedOn w:val="Normal"/>
    <w:pPr>
      <w:widowControl w:val="0"/>
      <w:tabs>
        <w:tab w:val="left" w:pos="5040"/>
        <w:tab w:val="left" w:pos="5760"/>
        <w:tab w:val="left" w:pos="6480"/>
        <w:tab w:val="left" w:pos="7200"/>
        <w:tab w:val="left" w:pos="7920"/>
      </w:tabs>
      <w:ind w:left="5040"/>
    </w:pPr>
  </w:style>
  <w:style w:type="paragraph" w:customStyle="1" w:styleId="10">
    <w:name w:val="_10"/>
    <w:basedOn w:val="Normal"/>
    <w:pPr>
      <w:widowControl w:val="0"/>
      <w:tabs>
        <w:tab w:val="left" w:pos="5760"/>
        <w:tab w:val="left" w:pos="6480"/>
        <w:tab w:val="left" w:pos="7200"/>
        <w:tab w:val="left" w:pos="7920"/>
      </w:tabs>
      <w:ind w:left="5760"/>
    </w:pPr>
  </w:style>
  <w:style w:type="character" w:customStyle="1" w:styleId="ManualStyle">
    <w:name w:val="Manual Style"/>
    <w:basedOn w:val="DefaultParagraphFont"/>
    <w:rPr>
      <w:rFonts w:ascii="Letter Gothic 12cpi" w:hAnsi="Letter Gothic 12cpi"/>
      <w:sz w:val="24"/>
    </w:rPr>
  </w:style>
  <w:style w:type="paragraph" w:customStyle="1" w:styleId="26">
    <w:name w:val="_26"/>
    <w:basedOn w:val="Normal"/>
    <w:pPr>
      <w:spacing w:line="240" w:lineRule="exact"/>
    </w:pPr>
  </w:style>
  <w:style w:type="character" w:customStyle="1" w:styleId="DefaultPara">
    <w:name w:val="Default Para"/>
    <w:basedOn w:val="DefaultParagraphFont"/>
  </w:style>
  <w:style w:type="paragraph" w:customStyle="1" w:styleId="WPNormal">
    <w:name w:val="WP_Normal"/>
    <w:basedOn w:val="Normal"/>
  </w:style>
  <w:style w:type="paragraph" w:customStyle="1" w:styleId="DefinitionT">
    <w:name w:val="Definition T"/>
    <w:basedOn w:val="Normal"/>
  </w:style>
  <w:style w:type="paragraph" w:customStyle="1" w:styleId="DefinitionL">
    <w:name w:val="Definition L"/>
    <w:basedOn w:val="Normal"/>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pPr>
  </w:style>
  <w:style w:type="character" w:customStyle="1" w:styleId="Definition">
    <w:name w:val="Definition"/>
    <w:basedOn w:val="DefaultParagraphFont"/>
    <w:rPr>
      <w:i/>
    </w:rPr>
  </w:style>
  <w:style w:type="paragraph" w:customStyle="1" w:styleId="H1">
    <w:name w:val="H1"/>
    <w:basedOn w:val="Normal"/>
    <w:rPr>
      <w:rFonts w:ascii="Letter Gothic 12cpi" w:hAnsi="Letter Gothic 12cpi"/>
      <w:b/>
      <w:sz w:val="48"/>
    </w:rPr>
  </w:style>
  <w:style w:type="paragraph" w:customStyle="1" w:styleId="H2">
    <w:name w:val="H2"/>
    <w:basedOn w:val="Normal"/>
    <w:rPr>
      <w:rFonts w:ascii="Letter Gothic 12cpi" w:hAnsi="Letter Gothic 12cpi"/>
      <w:b/>
      <w:sz w:val="36"/>
    </w:rPr>
  </w:style>
  <w:style w:type="paragraph" w:customStyle="1" w:styleId="H3">
    <w:name w:val="H3"/>
    <w:basedOn w:val="Normal"/>
    <w:rPr>
      <w:rFonts w:ascii="Letter Gothic 12cpi" w:hAnsi="Letter Gothic 12cpi"/>
      <w:b/>
      <w:sz w:val="28"/>
    </w:rPr>
  </w:style>
  <w:style w:type="paragraph" w:customStyle="1" w:styleId="H4">
    <w:name w:val="H4"/>
    <w:basedOn w:val="Normal"/>
    <w:rPr>
      <w:rFonts w:ascii="Letter Gothic 12cpi" w:hAnsi="Letter Gothic 12cpi"/>
      <w:b/>
    </w:rPr>
  </w:style>
  <w:style w:type="paragraph" w:customStyle="1" w:styleId="H5">
    <w:name w:val="H5"/>
    <w:basedOn w:val="Normal"/>
    <w:rPr>
      <w:rFonts w:ascii="Letter Gothic 12cpi" w:hAnsi="Letter Gothic 12cpi"/>
      <w:b/>
      <w:sz w:val="20"/>
    </w:rPr>
  </w:style>
  <w:style w:type="paragraph" w:customStyle="1" w:styleId="H6">
    <w:name w:val="H6"/>
    <w:basedOn w:val="Normal"/>
    <w:rPr>
      <w:rFonts w:ascii="Letter Gothic 12cpi" w:hAnsi="Letter Gothic 12cpi"/>
      <w:b/>
      <w:sz w:val="16"/>
    </w:rPr>
  </w:style>
  <w:style w:type="paragraph" w:customStyle="1" w:styleId="Address">
    <w:name w:val="Address"/>
    <w:basedOn w:val="Normal"/>
    <w:rPr>
      <w:i/>
    </w:rPr>
  </w:style>
  <w:style w:type="paragraph" w:customStyle="1" w:styleId="Blockquote">
    <w:name w:val="Blockquote"/>
    <w:basedOn w:val="Normal"/>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ight="360"/>
    </w:pPr>
  </w:style>
  <w:style w:type="character" w:customStyle="1" w:styleId="CITE">
    <w:name w:val="CITE"/>
    <w:basedOn w:val="DefaultParagraphFont"/>
    <w:rPr>
      <w:i/>
    </w:rPr>
  </w:style>
  <w:style w:type="character" w:customStyle="1" w:styleId="CODE">
    <w:name w:val="CODE"/>
    <w:basedOn w:val="DefaultParagraphFont"/>
    <w:rPr>
      <w:rFonts w:ascii="Courier New" w:hAnsi="Courier New"/>
      <w:sz w:val="20"/>
    </w:rPr>
  </w:style>
  <w:style w:type="character" w:customStyle="1" w:styleId="WPEmphasis">
    <w:name w:val="WP_Emphasis"/>
    <w:basedOn w:val="DefaultParagraphFont"/>
    <w:rPr>
      <w:i/>
    </w:rPr>
  </w:style>
  <w:style w:type="character" w:customStyle="1" w:styleId="WPHyperlink">
    <w:name w:val="WP_Hyperlink"/>
    <w:basedOn w:val="DefaultParagraphFont"/>
    <w:rPr>
      <w:color w:val="0000FF"/>
      <w:u w:val="single"/>
    </w:rPr>
  </w:style>
  <w:style w:type="character" w:customStyle="1" w:styleId="FollowedHype">
    <w:name w:val="FollowedHype"/>
    <w:basedOn w:val="DefaultParagraphFont"/>
    <w:rPr>
      <w:color w:val="800080"/>
      <w:u w:val="single"/>
    </w:rPr>
  </w:style>
  <w:style w:type="character" w:customStyle="1" w:styleId="Keyboard">
    <w:name w:val="Keyboard"/>
    <w:basedOn w:val="DefaultParagraphFont"/>
    <w:rPr>
      <w:rFonts w:ascii="Courier New" w:hAnsi="Courier New"/>
      <w:b/>
      <w:sz w:val="20"/>
    </w:rPr>
  </w:style>
  <w:style w:type="paragraph" w:customStyle="1" w:styleId="Preformatted">
    <w:name w:val="Preformatted"/>
    <w:basedOn w:val="Normal"/>
    <w:pPr>
      <w:tabs>
        <w:tab w:val="left" w:pos="0"/>
        <w:tab w:val="left" w:pos="959"/>
        <w:tab w:val="left" w:pos="1918"/>
        <w:tab w:val="left" w:pos="2876"/>
        <w:tab w:val="left" w:pos="3835"/>
        <w:tab w:val="left" w:pos="4794"/>
        <w:tab w:val="left" w:pos="5754"/>
        <w:tab w:val="left" w:pos="6713"/>
        <w:tab w:val="left" w:pos="7672"/>
        <w:tab w:val="left" w:pos="8630"/>
        <w:tab w:val="left" w:pos="9360"/>
      </w:tabs>
    </w:pPr>
    <w:rPr>
      <w:rFonts w:ascii="Courier New" w:hAnsi="Courier New"/>
      <w:sz w:val="20"/>
    </w:rPr>
  </w:style>
  <w:style w:type="paragraph" w:customStyle="1" w:styleId="zBottomof">
    <w:name w:val="zBottom of"/>
    <w:basedOn w:val="Normal"/>
    <w:pPr>
      <w:pBdr>
        <w:top w:val="double" w:sz="8" w:space="2" w:color="000000"/>
      </w:pBdr>
      <w:shd w:val="pct50" w:color="000000" w:fill="0000FF"/>
      <w:jc w:val="center"/>
    </w:pPr>
    <w:rPr>
      <w:rFonts w:ascii="Arial" w:hAnsi="Arial"/>
      <w:vanish/>
      <w:color w:val="000080"/>
      <w:sz w:val="16"/>
    </w:rPr>
  </w:style>
  <w:style w:type="paragraph" w:customStyle="1" w:styleId="zTopofFor">
    <w:name w:val="zTop of For"/>
    <w:basedOn w:val="Normal"/>
    <w:pPr>
      <w:pBdr>
        <w:bottom w:val="double" w:sz="8" w:space="2" w:color="000000"/>
      </w:pBdr>
      <w:shd w:val="pct50" w:color="000000" w:fill="0000FF"/>
      <w:jc w:val="center"/>
    </w:pPr>
    <w:rPr>
      <w:rFonts w:ascii="Arial" w:hAnsi="Arial"/>
      <w:vanish/>
      <w:color w:val="000080"/>
      <w:sz w:val="16"/>
    </w:rPr>
  </w:style>
  <w:style w:type="character" w:customStyle="1" w:styleId="Sample">
    <w:name w:val="Sample"/>
    <w:basedOn w:val="DefaultParagraphFont"/>
    <w:rPr>
      <w:rFonts w:ascii="Courier New" w:hAnsi="Courier New"/>
    </w:rPr>
  </w:style>
  <w:style w:type="character" w:customStyle="1" w:styleId="WPStrong">
    <w:name w:val="WP_Strong"/>
    <w:basedOn w:val="DefaultParagraphFont"/>
    <w:rPr>
      <w:b/>
    </w:rPr>
  </w:style>
  <w:style w:type="character" w:customStyle="1" w:styleId="Typewriter">
    <w:name w:val="Typewriter"/>
    <w:basedOn w:val="DefaultParagraphFont"/>
    <w:rPr>
      <w:rFonts w:ascii="Courier New" w:hAnsi="Courier New"/>
      <w:sz w:val="20"/>
    </w:rPr>
  </w:style>
  <w:style w:type="character" w:customStyle="1" w:styleId="Variable">
    <w:name w:val="Variable"/>
    <w:basedOn w:val="DefaultParagraphFont"/>
    <w:rPr>
      <w:i/>
    </w:rPr>
  </w:style>
  <w:style w:type="character" w:customStyle="1" w:styleId="HTMLMarkup">
    <w:name w:val="HTML Markup"/>
    <w:basedOn w:val="DefaultParagraphFont"/>
    <w:rPr>
      <w:vanish/>
      <w:color w:val="FF0000"/>
    </w:rPr>
  </w:style>
  <w:style w:type="character" w:customStyle="1" w:styleId="Comment">
    <w:name w:val="Comment"/>
    <w:basedOn w:val="DefaultParagraphFont"/>
    <w:rPr>
      <w:vanish/>
    </w:rPr>
  </w:style>
  <w:style w:type="paragraph" w:customStyle="1" w:styleId="25">
    <w:name w:val="_25"/>
    <w:basedOn w:val="Normal"/>
    <w:pPr>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23">
    <w:name w:val="_23"/>
    <w:basedOn w:val="Normal"/>
    <w:pPr>
      <w:tabs>
        <w:tab w:val="left" w:pos="2880"/>
        <w:tab w:val="left" w:pos="3600"/>
        <w:tab w:val="left" w:pos="4320"/>
        <w:tab w:val="left" w:pos="5040"/>
        <w:tab w:val="left" w:pos="5760"/>
        <w:tab w:val="left" w:pos="6480"/>
        <w:tab w:val="left" w:pos="7200"/>
        <w:tab w:val="left" w:pos="7920"/>
      </w:tabs>
      <w:ind w:left="2880"/>
    </w:pPr>
  </w:style>
  <w:style w:type="paragraph" w:customStyle="1" w:styleId="22">
    <w:name w:val="_22"/>
    <w:basedOn w:val="Normal"/>
    <w:pPr>
      <w:tabs>
        <w:tab w:val="left" w:pos="3600"/>
        <w:tab w:val="left" w:pos="4320"/>
        <w:tab w:val="left" w:pos="5040"/>
        <w:tab w:val="left" w:pos="5760"/>
        <w:tab w:val="left" w:pos="6480"/>
        <w:tab w:val="left" w:pos="7200"/>
        <w:tab w:val="left" w:pos="7920"/>
      </w:tabs>
      <w:ind w:left="3600"/>
    </w:pPr>
  </w:style>
  <w:style w:type="paragraph" w:customStyle="1" w:styleId="21">
    <w:name w:val="_21"/>
    <w:basedOn w:val="Normal"/>
    <w:pPr>
      <w:tabs>
        <w:tab w:val="left" w:pos="4320"/>
        <w:tab w:val="left" w:pos="5040"/>
        <w:tab w:val="left" w:pos="5760"/>
        <w:tab w:val="left" w:pos="6480"/>
        <w:tab w:val="left" w:pos="7200"/>
        <w:tab w:val="left" w:pos="7920"/>
      </w:tabs>
      <w:ind w:left="4320"/>
    </w:pPr>
  </w:style>
  <w:style w:type="paragraph" w:customStyle="1" w:styleId="20">
    <w:name w:val="_20"/>
    <w:basedOn w:val="Normal"/>
    <w:pPr>
      <w:tabs>
        <w:tab w:val="left" w:pos="5040"/>
        <w:tab w:val="left" w:pos="5760"/>
        <w:tab w:val="left" w:pos="6480"/>
        <w:tab w:val="left" w:pos="7200"/>
        <w:tab w:val="left" w:pos="7920"/>
      </w:tabs>
      <w:ind w:left="5040"/>
    </w:pPr>
  </w:style>
  <w:style w:type="paragraph" w:customStyle="1" w:styleId="19">
    <w:name w:val="_19"/>
    <w:basedOn w:val="Normal"/>
    <w:pPr>
      <w:tabs>
        <w:tab w:val="left" w:pos="5760"/>
        <w:tab w:val="left" w:pos="6480"/>
        <w:tab w:val="left" w:pos="7200"/>
        <w:tab w:val="left" w:pos="7920"/>
      </w:tabs>
      <w:ind w:left="5760"/>
    </w:pPr>
  </w:style>
  <w:style w:type="paragraph" w:customStyle="1" w:styleId="18">
    <w:name w:val="_18"/>
    <w:basedOn w:val="Normal"/>
    <w:pPr>
      <w:tabs>
        <w:tab w:val="left" w:pos="6480"/>
        <w:tab w:val="left" w:pos="7200"/>
        <w:tab w:val="left" w:pos="7920"/>
      </w:tabs>
      <w:ind w:left="6480"/>
    </w:pPr>
  </w:style>
  <w:style w:type="paragraph" w:customStyle="1" w:styleId="9">
    <w:name w:val="_9"/>
    <w:basedOn w:val="Normal"/>
    <w:pPr>
      <w:tabs>
        <w:tab w:val="left" w:pos="6480"/>
        <w:tab w:val="left" w:pos="7200"/>
        <w:tab w:val="left" w:pos="7920"/>
      </w:tabs>
      <w:ind w:left="6480"/>
    </w:pPr>
  </w:style>
  <w:style w:type="paragraph" w:customStyle="1" w:styleId="8">
    <w:name w:val="_8"/>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7">
    <w:name w:val="_7"/>
    <w:basedOn w:val="Normal"/>
    <w:pPr>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5">
    <w:name w:val="_5"/>
    <w:basedOn w:val="Normal"/>
    <w:pPr>
      <w:tabs>
        <w:tab w:val="left" w:pos="2880"/>
        <w:tab w:val="left" w:pos="3600"/>
        <w:tab w:val="left" w:pos="4320"/>
        <w:tab w:val="left" w:pos="5040"/>
        <w:tab w:val="left" w:pos="5760"/>
        <w:tab w:val="left" w:pos="6480"/>
        <w:tab w:val="left" w:pos="7200"/>
        <w:tab w:val="left" w:pos="7920"/>
      </w:tabs>
      <w:ind w:left="2880"/>
    </w:pPr>
  </w:style>
  <w:style w:type="paragraph" w:customStyle="1" w:styleId="4">
    <w:name w:val="_4"/>
    <w:basedOn w:val="Normal"/>
    <w:pPr>
      <w:tabs>
        <w:tab w:val="left" w:pos="3600"/>
        <w:tab w:val="left" w:pos="4320"/>
        <w:tab w:val="left" w:pos="5040"/>
        <w:tab w:val="left" w:pos="5760"/>
        <w:tab w:val="left" w:pos="6480"/>
        <w:tab w:val="left" w:pos="7200"/>
        <w:tab w:val="left" w:pos="7920"/>
      </w:tabs>
      <w:ind w:left="3600"/>
    </w:pPr>
  </w:style>
  <w:style w:type="paragraph" w:customStyle="1" w:styleId="3">
    <w:name w:val="_3"/>
    <w:basedOn w:val="Normal"/>
    <w:pPr>
      <w:tabs>
        <w:tab w:val="left" w:pos="4320"/>
        <w:tab w:val="left" w:pos="5040"/>
        <w:tab w:val="left" w:pos="5760"/>
        <w:tab w:val="left" w:pos="6480"/>
        <w:tab w:val="left" w:pos="7200"/>
        <w:tab w:val="left" w:pos="7920"/>
      </w:tabs>
      <w:ind w:left="4320"/>
    </w:pPr>
  </w:style>
  <w:style w:type="paragraph" w:customStyle="1" w:styleId="2">
    <w:name w:val="_2"/>
    <w:basedOn w:val="Normal"/>
    <w:pPr>
      <w:tabs>
        <w:tab w:val="left" w:pos="5040"/>
        <w:tab w:val="left" w:pos="5760"/>
        <w:tab w:val="left" w:pos="6480"/>
        <w:tab w:val="left" w:pos="7200"/>
        <w:tab w:val="left" w:pos="7920"/>
      </w:tabs>
      <w:ind w:left="5040"/>
    </w:pPr>
  </w:style>
  <w:style w:type="paragraph" w:customStyle="1" w:styleId="1">
    <w:name w:val="_1"/>
    <w:basedOn w:val="Normal"/>
    <w:pPr>
      <w:tabs>
        <w:tab w:val="left" w:pos="5760"/>
        <w:tab w:val="left" w:pos="6480"/>
        <w:tab w:val="left" w:pos="7200"/>
        <w:tab w:val="left" w:pos="7920"/>
      </w:tabs>
      <w:ind w:left="5760"/>
    </w:pPr>
  </w:style>
  <w:style w:type="paragraph" w:customStyle="1" w:styleId="a">
    <w:name w:val="_"/>
    <w:basedOn w:val="Normal"/>
    <w:pPr>
      <w:tabs>
        <w:tab w:val="left" w:pos="6480"/>
        <w:tab w:val="left" w:pos="7200"/>
        <w:tab w:val="left" w:pos="7920"/>
      </w:tabs>
      <w:ind w:left="6480"/>
    </w:pPr>
  </w:style>
  <w:style w:type="paragraph" w:styleId="FootnoteText">
    <w:name w:val="footnote text"/>
    <w:basedOn w:val="Normal"/>
    <w:semiHidden/>
    <w:pPr>
      <w:ind w:firstLine="720"/>
    </w:pPr>
    <w:rPr>
      <w:rFonts w:ascii="Arial" w:hAnsi="Arial"/>
      <w:sz w:val="22"/>
    </w:rPr>
  </w:style>
  <w:style w:type="character" w:styleId="FootnoteReference">
    <w:name w:val="footnote reference"/>
    <w:basedOn w:val="DefaultParagraphFont"/>
    <w:semiHidden/>
    <w:rPr>
      <w:vertAlign w:val="superscript"/>
    </w:rPr>
  </w:style>
  <w:style w:type="paragraph" w:styleId="Footer">
    <w:name w:val="footer"/>
    <w:basedOn w:val="Normal"/>
    <w:rsid w:val="002A5EA3"/>
    <w:pPr>
      <w:tabs>
        <w:tab w:val="center" w:pos="4320"/>
        <w:tab w:val="right" w:pos="8640"/>
      </w:tabs>
    </w:pPr>
  </w:style>
  <w:style w:type="character" w:styleId="PageNumber">
    <w:name w:val="page number"/>
    <w:basedOn w:val="DefaultParagraphFont"/>
    <w:rsid w:val="00B85521"/>
  </w:style>
  <w:style w:type="paragraph" w:styleId="BalloonText">
    <w:name w:val="Balloon Text"/>
    <w:basedOn w:val="Normal"/>
    <w:link w:val="BalloonTextChar"/>
    <w:rsid w:val="006F5196"/>
    <w:rPr>
      <w:rFonts w:ascii="Tahoma" w:hAnsi="Tahoma" w:cs="Tahoma"/>
      <w:sz w:val="16"/>
      <w:szCs w:val="16"/>
    </w:rPr>
  </w:style>
  <w:style w:type="character" w:customStyle="1" w:styleId="BalloonTextChar">
    <w:name w:val="Balloon Text Char"/>
    <w:basedOn w:val="DefaultParagraphFont"/>
    <w:link w:val="BalloonText"/>
    <w:rsid w:val="006F5196"/>
    <w:rPr>
      <w:rFonts w:ascii="Tahoma" w:hAnsi="Tahoma" w:cs="Tahoma"/>
      <w:sz w:val="16"/>
      <w:szCs w:val="16"/>
    </w:rPr>
  </w:style>
  <w:style w:type="paragraph" w:styleId="Revision">
    <w:name w:val="Revision"/>
    <w:hidden/>
    <w:uiPriority w:val="99"/>
    <w:semiHidden/>
    <w:rsid w:val="008257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29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C3E58-3CFD-4D68-90E8-6DC6035D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USNRC</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 Kendzia</dc:creator>
  <cp:lastModifiedBy>Curran, Bridget</cp:lastModifiedBy>
  <cp:revision>2</cp:revision>
  <cp:lastPrinted>2015-07-17T20:36:00Z</cp:lastPrinted>
  <dcterms:created xsi:type="dcterms:W3CDTF">2015-10-07T14:30:00Z</dcterms:created>
  <dcterms:modified xsi:type="dcterms:W3CDTF">2015-10-07T14:30:00Z</dcterms:modified>
</cp:coreProperties>
</file>