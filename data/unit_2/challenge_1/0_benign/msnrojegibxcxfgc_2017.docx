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51689E" w14:textId="6AE261B9" w:rsidR="00533405" w:rsidRPr="00533405" w:rsidRDefault="0047352C" w:rsidP="00533405">
      <w:pPr>
        <w:ind w:left="1440" w:firstLine="720"/>
        <w:rPr>
          <w:rFonts w:cs="Arial"/>
          <w:szCs w:val="22"/>
        </w:rPr>
      </w:pPr>
      <w:r w:rsidRPr="00533405">
        <w:rPr>
          <w:rFonts w:cs="Arial"/>
          <w:b/>
          <w:sz w:val="32"/>
          <w:szCs w:val="32"/>
          <w:lang w:val="en-CA"/>
        </w:rPr>
        <w:fldChar w:fldCharType="begin"/>
      </w:r>
      <w:r w:rsidRPr="00533405">
        <w:rPr>
          <w:rFonts w:cs="Arial"/>
          <w:b/>
          <w:sz w:val="32"/>
          <w:szCs w:val="32"/>
          <w:lang w:val="en-CA"/>
        </w:rPr>
        <w:instrText xml:space="preserve"> SEQ CHAPTER \h \r 1</w:instrText>
      </w:r>
      <w:r w:rsidRPr="00533405">
        <w:rPr>
          <w:rFonts w:cs="Arial"/>
          <w:b/>
          <w:sz w:val="32"/>
          <w:szCs w:val="32"/>
          <w:lang w:val="en-CA"/>
        </w:rPr>
        <w:fldChar w:fldCharType="end"/>
      </w:r>
      <w:r w:rsidRPr="00533405">
        <w:rPr>
          <w:rFonts w:cs="Arial"/>
          <w:b/>
          <w:bCs/>
          <w:sz w:val="32"/>
          <w:szCs w:val="32"/>
        </w:rPr>
        <w:t>NRC INSPECTION MANUAL</w:t>
      </w:r>
      <w:r w:rsidR="00533405" w:rsidRPr="00533405">
        <w:rPr>
          <w:rFonts w:cs="Arial"/>
          <w:b/>
          <w:bCs/>
          <w:sz w:val="32"/>
          <w:szCs w:val="32"/>
        </w:rPr>
        <w:t xml:space="preserve"> </w:t>
      </w:r>
      <w:r w:rsidR="00533405" w:rsidRPr="00533405">
        <w:rPr>
          <w:rFonts w:cs="Arial"/>
          <w:b/>
          <w:bCs/>
          <w:sz w:val="32"/>
          <w:szCs w:val="32"/>
        </w:rPr>
        <w:tab/>
      </w:r>
      <w:r w:rsidR="00533405" w:rsidRPr="00533405">
        <w:rPr>
          <w:rFonts w:cs="Arial"/>
          <w:b/>
          <w:bCs/>
          <w:sz w:val="32"/>
          <w:szCs w:val="32"/>
        </w:rPr>
        <w:tab/>
      </w:r>
      <w:r w:rsidR="00533405" w:rsidRPr="00533405">
        <w:rPr>
          <w:rFonts w:cs="Arial"/>
          <w:b/>
          <w:bCs/>
          <w:sz w:val="32"/>
          <w:szCs w:val="32"/>
        </w:rPr>
        <w:tab/>
        <w:t xml:space="preserve">     </w:t>
      </w:r>
      <w:r w:rsidR="00533405" w:rsidRPr="00D11BBC">
        <w:rPr>
          <w:rFonts w:cs="Arial"/>
          <w:sz w:val="20"/>
        </w:rPr>
        <w:t>IPAB</w:t>
      </w:r>
    </w:p>
    <w:p w14:paraId="1EEEAC2B" w14:textId="77777777" w:rsidR="00C54B6C" w:rsidRPr="00363928" w:rsidRDefault="00C54B6C" w:rsidP="0047352C">
      <w:pPr>
        <w:jc w:val="center"/>
        <w:rPr>
          <w:rFonts w:cs="Arial"/>
          <w:szCs w:val="22"/>
          <w:u w:val="single"/>
        </w:rPr>
      </w:pPr>
      <w:bookmarkStart w:id="0" w:name="_GoBack"/>
      <w:bookmarkEnd w:id="0"/>
    </w:p>
    <w:p w14:paraId="454FAAEA" w14:textId="7BA8F48E" w:rsidR="0047352C" w:rsidRPr="00533405" w:rsidRDefault="007232B8" w:rsidP="009C0AA4">
      <w:pPr>
        <w:pBdr>
          <w:top w:val="single" w:sz="4" w:space="2" w:color="auto"/>
          <w:bottom w:val="single" w:sz="4" w:space="1" w:color="auto"/>
          <w:between w:val="single" w:sz="4" w:space="2" w:color="auto"/>
        </w:pBdr>
        <w:jc w:val="center"/>
        <w:rPr>
          <w:rFonts w:cs="Arial"/>
          <w:szCs w:val="22"/>
        </w:rPr>
      </w:pPr>
      <w:r w:rsidRPr="00533405">
        <w:rPr>
          <w:rFonts w:cs="Arial"/>
          <w:szCs w:val="22"/>
        </w:rPr>
        <w:t xml:space="preserve">INSPECTION </w:t>
      </w:r>
      <w:r w:rsidR="0047352C" w:rsidRPr="00533405">
        <w:rPr>
          <w:rFonts w:cs="Arial"/>
          <w:szCs w:val="22"/>
        </w:rPr>
        <w:t>MANUAL CHAPTER 03</w:t>
      </w:r>
      <w:r w:rsidR="000C70C0" w:rsidRPr="00533405">
        <w:rPr>
          <w:rFonts w:cs="Arial"/>
          <w:szCs w:val="22"/>
        </w:rPr>
        <w:t>07 APPENDIX C</w:t>
      </w:r>
    </w:p>
    <w:p w14:paraId="1C5C9CD1" w14:textId="77777777" w:rsidR="009C0AA4" w:rsidRPr="00533405" w:rsidRDefault="009C0AA4" w:rsidP="000B3BA8">
      <w:pPr>
        <w:jc w:val="center"/>
        <w:rPr>
          <w:rFonts w:cs="Arial"/>
          <w:szCs w:val="22"/>
        </w:rPr>
      </w:pPr>
    </w:p>
    <w:p w14:paraId="27F8AE2E" w14:textId="77777777" w:rsidR="007232B8" w:rsidRPr="00533405" w:rsidRDefault="007232B8" w:rsidP="000B3BA8">
      <w:pPr>
        <w:jc w:val="center"/>
        <w:rPr>
          <w:rFonts w:cs="Arial"/>
          <w:szCs w:val="22"/>
        </w:rPr>
      </w:pPr>
    </w:p>
    <w:p w14:paraId="66B4B1E4" w14:textId="4907F6B7" w:rsidR="0047352C" w:rsidRPr="00533405" w:rsidRDefault="000C70C0" w:rsidP="000C70C0">
      <w:pPr>
        <w:jc w:val="center"/>
        <w:rPr>
          <w:rFonts w:cs="Arial"/>
          <w:szCs w:val="22"/>
        </w:rPr>
      </w:pPr>
      <w:r w:rsidRPr="00533405">
        <w:rPr>
          <w:rFonts w:cs="Arial"/>
          <w:szCs w:val="22"/>
        </w:rPr>
        <w:t>REA</w:t>
      </w:r>
      <w:r w:rsidR="00A27FD4" w:rsidRPr="00533405">
        <w:rPr>
          <w:rFonts w:cs="Arial"/>
          <w:szCs w:val="22"/>
        </w:rPr>
        <w:t xml:space="preserve">CTOR OVERSIGHT PROCESS </w:t>
      </w:r>
      <w:r w:rsidRPr="00533405">
        <w:rPr>
          <w:rFonts w:cs="Arial"/>
          <w:szCs w:val="22"/>
        </w:rPr>
        <w:t xml:space="preserve">SELF-ASSESSMENT </w:t>
      </w:r>
      <w:r w:rsidR="00A27FD4" w:rsidRPr="00533405">
        <w:rPr>
          <w:rFonts w:cs="Arial"/>
          <w:szCs w:val="22"/>
        </w:rPr>
        <w:t xml:space="preserve">REGIONAL </w:t>
      </w:r>
      <w:r w:rsidR="00C07822" w:rsidRPr="00533405">
        <w:rPr>
          <w:rFonts w:cs="Arial"/>
          <w:szCs w:val="22"/>
        </w:rPr>
        <w:t>PEER REVIEWS</w:t>
      </w:r>
    </w:p>
    <w:p w14:paraId="44B54EFD" w14:textId="77777777" w:rsidR="000C70C0" w:rsidRDefault="000C70C0" w:rsidP="00A27FD4">
      <w:pPr>
        <w:rPr>
          <w:rFonts w:cs="Arial"/>
          <w:szCs w:val="22"/>
        </w:rPr>
      </w:pPr>
    </w:p>
    <w:p w14:paraId="6D8B9190" w14:textId="2AF296CD" w:rsidR="000105A7" w:rsidRPr="00533405" w:rsidRDefault="000105A7" w:rsidP="000105A7">
      <w:pPr>
        <w:jc w:val="center"/>
        <w:rPr>
          <w:rFonts w:cs="Arial"/>
          <w:szCs w:val="22"/>
        </w:rPr>
      </w:pPr>
      <w:ins w:id="1" w:author="Curran, Bridget" w:date="2016-07-15T07:27:00Z">
        <w:r>
          <w:rPr>
            <w:rFonts w:cs="Arial"/>
            <w:szCs w:val="22"/>
          </w:rPr>
          <w:t>Effective Date:  07/</w:t>
        </w:r>
      </w:ins>
      <w:ins w:id="2" w:author="Curran, Bridget" w:date="2016-07-15T09:28:00Z">
        <w:r w:rsidR="00461FDF">
          <w:rPr>
            <w:rFonts w:cs="Arial"/>
            <w:szCs w:val="22"/>
          </w:rPr>
          <w:t>15</w:t>
        </w:r>
      </w:ins>
      <w:ins w:id="3" w:author="Curran, Bridget" w:date="2016-07-15T07:27:00Z">
        <w:r>
          <w:rPr>
            <w:rFonts w:cs="Arial"/>
            <w:szCs w:val="22"/>
          </w:rPr>
          <w:t>/2016</w:t>
        </w:r>
      </w:ins>
    </w:p>
    <w:p w14:paraId="7AA413E7" w14:textId="77777777" w:rsidR="000C70C0" w:rsidRPr="00533405" w:rsidRDefault="000C70C0" w:rsidP="00A27FD4">
      <w:pPr>
        <w:rPr>
          <w:rFonts w:cs="Arial"/>
          <w:szCs w:val="22"/>
        </w:rPr>
      </w:pPr>
    </w:p>
    <w:p w14:paraId="36AA2995" w14:textId="60253FD8" w:rsidR="000C70C0" w:rsidRPr="00533405" w:rsidRDefault="000C70C0" w:rsidP="000C70C0">
      <w:pPr>
        <w:tabs>
          <w:tab w:val="left" w:pos="274"/>
          <w:tab w:val="left" w:pos="806"/>
          <w:tab w:val="left" w:pos="1440"/>
          <w:tab w:val="left" w:pos="2074"/>
          <w:tab w:val="left" w:pos="2707"/>
        </w:tabs>
        <w:rPr>
          <w:rFonts w:cs="Arial"/>
          <w:szCs w:val="22"/>
        </w:rPr>
      </w:pPr>
      <w:r w:rsidRPr="00533405">
        <w:rPr>
          <w:rFonts w:cs="Arial"/>
          <w:szCs w:val="22"/>
        </w:rPr>
        <w:t>0307C-01</w:t>
      </w:r>
      <w:r w:rsidRPr="00533405">
        <w:rPr>
          <w:rFonts w:cs="Arial"/>
          <w:szCs w:val="22"/>
        </w:rPr>
        <w:tab/>
        <w:t>PURPOSE</w:t>
      </w:r>
    </w:p>
    <w:p w14:paraId="390A0E40" w14:textId="77777777" w:rsidR="000C70C0" w:rsidRPr="00533405" w:rsidRDefault="000C70C0" w:rsidP="000C70C0">
      <w:pPr>
        <w:rPr>
          <w:rFonts w:cs="Arial"/>
          <w:szCs w:val="22"/>
        </w:rPr>
      </w:pPr>
    </w:p>
    <w:p w14:paraId="3284C10A" w14:textId="393D1373" w:rsidR="00A27FD4" w:rsidRPr="00533405" w:rsidRDefault="000C70C0" w:rsidP="000C70C0">
      <w:pPr>
        <w:rPr>
          <w:rFonts w:cs="Arial"/>
          <w:szCs w:val="22"/>
        </w:rPr>
      </w:pPr>
      <w:r w:rsidRPr="00533405">
        <w:rPr>
          <w:rFonts w:cs="Arial"/>
          <w:szCs w:val="22"/>
        </w:rPr>
        <w:t xml:space="preserve">The </w:t>
      </w:r>
      <w:r w:rsidR="00A27FD4" w:rsidRPr="00533405">
        <w:rPr>
          <w:rFonts w:cs="Arial"/>
          <w:szCs w:val="22"/>
        </w:rPr>
        <w:t xml:space="preserve">Reactor Oversight Process (ROP) self-assessment program evaluates the overall effectiveness of the ROP in meeting its pre-established goals and intended outcomes.  This procedure provides the process for </w:t>
      </w:r>
      <w:r w:rsidR="004751F1">
        <w:rPr>
          <w:rFonts w:cs="Arial"/>
          <w:szCs w:val="22"/>
        </w:rPr>
        <w:t>assessing</w:t>
      </w:r>
      <w:r w:rsidR="004751F1" w:rsidRPr="00533405">
        <w:rPr>
          <w:rFonts w:cs="Arial"/>
          <w:szCs w:val="22"/>
        </w:rPr>
        <w:t xml:space="preserve"> </w:t>
      </w:r>
      <w:r w:rsidR="00A27FD4" w:rsidRPr="00533405">
        <w:rPr>
          <w:rFonts w:cs="Arial"/>
          <w:szCs w:val="22"/>
        </w:rPr>
        <w:t>regional effectiveness and consistency in implementing the ROP</w:t>
      </w:r>
      <w:r w:rsidR="00294411" w:rsidRPr="00533405">
        <w:rPr>
          <w:rFonts w:cs="Arial"/>
          <w:szCs w:val="22"/>
        </w:rPr>
        <w:t xml:space="preserve"> in accordance with </w:t>
      </w:r>
      <w:r w:rsidR="00EE6B1E" w:rsidRPr="00533405">
        <w:rPr>
          <w:rFonts w:cs="Arial"/>
          <w:szCs w:val="22"/>
        </w:rPr>
        <w:t xml:space="preserve">ROP </w:t>
      </w:r>
      <w:r w:rsidR="00294411" w:rsidRPr="00533405">
        <w:rPr>
          <w:rFonts w:cs="Arial"/>
          <w:szCs w:val="22"/>
        </w:rPr>
        <w:t>self-assessment process described in Inspection Manual Chapter (IMC) 0307, ROP Self-Assessment Program</w:t>
      </w:r>
      <w:r w:rsidR="00A27FD4" w:rsidRPr="00533405">
        <w:rPr>
          <w:rFonts w:cs="Arial"/>
          <w:szCs w:val="22"/>
        </w:rPr>
        <w:t>.</w:t>
      </w:r>
    </w:p>
    <w:p w14:paraId="6A727A7B" w14:textId="77777777" w:rsidR="000C70C0" w:rsidRPr="00533405" w:rsidRDefault="000C70C0" w:rsidP="000C70C0">
      <w:pPr>
        <w:rPr>
          <w:rFonts w:cs="Arial"/>
          <w:szCs w:val="22"/>
        </w:rPr>
      </w:pPr>
    </w:p>
    <w:p w14:paraId="44D19DAB" w14:textId="77777777" w:rsidR="000C70C0" w:rsidRPr="00533405" w:rsidRDefault="000C70C0" w:rsidP="000C70C0">
      <w:pPr>
        <w:rPr>
          <w:rFonts w:cs="Arial"/>
          <w:szCs w:val="22"/>
        </w:rPr>
      </w:pPr>
    </w:p>
    <w:p w14:paraId="389A92EC" w14:textId="100F3B75" w:rsidR="000C70C0" w:rsidRPr="00533405" w:rsidRDefault="000C70C0" w:rsidP="000C70C0">
      <w:pPr>
        <w:tabs>
          <w:tab w:val="left" w:pos="720"/>
          <w:tab w:val="left" w:pos="1440"/>
        </w:tabs>
        <w:ind w:left="1440" w:hanging="1440"/>
        <w:rPr>
          <w:rFonts w:cs="Arial"/>
          <w:szCs w:val="22"/>
        </w:rPr>
      </w:pPr>
      <w:r w:rsidRPr="00533405">
        <w:rPr>
          <w:rFonts w:cs="Arial"/>
          <w:szCs w:val="22"/>
        </w:rPr>
        <w:t>0307C-02</w:t>
      </w:r>
      <w:r w:rsidRPr="00533405">
        <w:rPr>
          <w:rFonts w:cs="Arial"/>
          <w:szCs w:val="22"/>
        </w:rPr>
        <w:tab/>
        <w:t>OBJECTIVES</w:t>
      </w:r>
    </w:p>
    <w:p w14:paraId="5EC2B598" w14:textId="77777777" w:rsidR="000C70C0" w:rsidRPr="00533405" w:rsidRDefault="000C70C0" w:rsidP="000C70C0">
      <w:pPr>
        <w:rPr>
          <w:rFonts w:cs="Arial"/>
          <w:szCs w:val="22"/>
        </w:rPr>
      </w:pPr>
    </w:p>
    <w:p w14:paraId="5ECAB373" w14:textId="130F385E" w:rsidR="00C07822" w:rsidRPr="00533405" w:rsidRDefault="000C70C0" w:rsidP="000C70C0">
      <w:pPr>
        <w:tabs>
          <w:tab w:val="left" w:pos="806"/>
        </w:tabs>
        <w:rPr>
          <w:rFonts w:cs="Arial"/>
          <w:szCs w:val="22"/>
        </w:rPr>
      </w:pPr>
      <w:r w:rsidRPr="00533405">
        <w:rPr>
          <w:rFonts w:cs="Arial"/>
          <w:szCs w:val="22"/>
        </w:rPr>
        <w:t>02.01</w:t>
      </w:r>
      <w:r w:rsidRPr="00533405">
        <w:rPr>
          <w:rFonts w:cs="Arial"/>
          <w:szCs w:val="22"/>
        </w:rPr>
        <w:tab/>
      </w:r>
      <w:r w:rsidR="00FB1D1E">
        <w:rPr>
          <w:rFonts w:cs="Arial"/>
          <w:szCs w:val="22"/>
        </w:rPr>
        <w:t>Identify</w:t>
      </w:r>
      <w:r w:rsidR="003D35D6">
        <w:rPr>
          <w:rFonts w:cs="Arial"/>
          <w:szCs w:val="22"/>
        </w:rPr>
        <w:t xml:space="preserve"> strengths, weaknesses, areas for</w:t>
      </w:r>
      <w:r w:rsidR="00FB1D1E">
        <w:rPr>
          <w:rFonts w:cs="Arial"/>
          <w:szCs w:val="22"/>
        </w:rPr>
        <w:t xml:space="preserve"> improvement, and best practices among the regions.</w:t>
      </w:r>
    </w:p>
    <w:p w14:paraId="5C05C136" w14:textId="77777777" w:rsidR="00C07822" w:rsidRPr="00533405" w:rsidRDefault="00C07822" w:rsidP="000C70C0">
      <w:pPr>
        <w:tabs>
          <w:tab w:val="left" w:pos="806"/>
        </w:tabs>
        <w:rPr>
          <w:rFonts w:cs="Arial"/>
          <w:szCs w:val="22"/>
        </w:rPr>
      </w:pPr>
    </w:p>
    <w:p w14:paraId="63D215CC" w14:textId="6CBDFDBB" w:rsidR="00C07822" w:rsidRPr="00533405" w:rsidRDefault="000C70C0" w:rsidP="00FB1D1E">
      <w:pPr>
        <w:tabs>
          <w:tab w:val="left" w:pos="806"/>
        </w:tabs>
        <w:rPr>
          <w:rFonts w:cs="Arial"/>
          <w:szCs w:val="22"/>
        </w:rPr>
      </w:pPr>
      <w:r w:rsidRPr="00533405">
        <w:rPr>
          <w:rFonts w:cs="Arial"/>
          <w:szCs w:val="22"/>
        </w:rPr>
        <w:t>02.02</w:t>
      </w:r>
      <w:r w:rsidRPr="00533405">
        <w:rPr>
          <w:rFonts w:cs="Arial"/>
          <w:szCs w:val="22"/>
        </w:rPr>
        <w:tab/>
      </w:r>
      <w:r w:rsidR="003D35D6">
        <w:rPr>
          <w:rFonts w:cs="Arial"/>
          <w:szCs w:val="22"/>
        </w:rPr>
        <w:t xml:space="preserve">Ensure predictable, reliable, and consistent ROP implementation across regions. </w:t>
      </w:r>
    </w:p>
    <w:p w14:paraId="491CE027" w14:textId="5E5C2D77" w:rsidR="00C07822" w:rsidRPr="00533405" w:rsidRDefault="00C07822">
      <w:pPr>
        <w:tabs>
          <w:tab w:val="left" w:pos="806"/>
        </w:tabs>
        <w:rPr>
          <w:rFonts w:cs="Arial"/>
          <w:szCs w:val="22"/>
        </w:rPr>
      </w:pPr>
    </w:p>
    <w:p w14:paraId="6C73021B" w14:textId="2A57DFAD" w:rsidR="00C07822" w:rsidRPr="00533405" w:rsidRDefault="000C70C0">
      <w:pPr>
        <w:tabs>
          <w:tab w:val="left" w:pos="806"/>
        </w:tabs>
        <w:rPr>
          <w:rFonts w:cs="Arial"/>
          <w:szCs w:val="22"/>
        </w:rPr>
      </w:pPr>
      <w:r w:rsidRPr="00533405">
        <w:rPr>
          <w:rFonts w:cs="Arial"/>
          <w:szCs w:val="22"/>
        </w:rPr>
        <w:t>02.03</w:t>
      </w:r>
      <w:r w:rsidRPr="00533405">
        <w:rPr>
          <w:rFonts w:cs="Arial"/>
          <w:szCs w:val="22"/>
        </w:rPr>
        <w:tab/>
      </w:r>
      <w:r w:rsidR="009F46B4">
        <w:rPr>
          <w:rFonts w:cs="Arial"/>
          <w:szCs w:val="22"/>
        </w:rPr>
        <w:t>Determine the adequacy of NRR support provided to the regional offices to carry out their functions related to the ROP.</w:t>
      </w:r>
      <w:r w:rsidR="00C07822" w:rsidRPr="00533405">
        <w:rPr>
          <w:rFonts w:cs="Arial"/>
          <w:szCs w:val="22"/>
        </w:rPr>
        <w:t xml:space="preserve"> </w:t>
      </w:r>
    </w:p>
    <w:p w14:paraId="78BF8D4C" w14:textId="77777777" w:rsidR="0000059C" w:rsidRPr="00533405" w:rsidRDefault="0000059C" w:rsidP="0000059C">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cs="Arial"/>
          <w:szCs w:val="22"/>
        </w:rPr>
      </w:pPr>
    </w:p>
    <w:p w14:paraId="679C9A6A" w14:textId="77777777" w:rsidR="0000059C" w:rsidRPr="00533405" w:rsidRDefault="0000059C" w:rsidP="0000059C">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cs="Arial"/>
          <w:szCs w:val="22"/>
        </w:rPr>
      </w:pPr>
    </w:p>
    <w:p w14:paraId="0092BEB8" w14:textId="33689FE4" w:rsidR="0047352C" w:rsidRPr="00533405" w:rsidRDefault="0000059C" w:rsidP="00112695">
      <w:pPr>
        <w:tabs>
          <w:tab w:val="left" w:pos="720"/>
          <w:tab w:val="left" w:pos="1440"/>
        </w:tabs>
        <w:ind w:left="1440" w:hanging="1440"/>
        <w:rPr>
          <w:rFonts w:cs="Arial"/>
          <w:szCs w:val="22"/>
        </w:rPr>
      </w:pPr>
      <w:r w:rsidRPr="00533405">
        <w:rPr>
          <w:rFonts w:cs="Arial"/>
          <w:szCs w:val="22"/>
        </w:rPr>
        <w:t>0307</w:t>
      </w:r>
      <w:r w:rsidR="00EE6B1E" w:rsidRPr="00533405">
        <w:rPr>
          <w:rFonts w:cs="Arial"/>
          <w:szCs w:val="22"/>
        </w:rPr>
        <w:t>C</w:t>
      </w:r>
      <w:r w:rsidR="0047352C" w:rsidRPr="00533405">
        <w:rPr>
          <w:rFonts w:cs="Arial"/>
          <w:szCs w:val="22"/>
        </w:rPr>
        <w:t>-0</w:t>
      </w:r>
      <w:r w:rsidRPr="00533405">
        <w:rPr>
          <w:rFonts w:cs="Arial"/>
          <w:szCs w:val="22"/>
        </w:rPr>
        <w:t>3</w:t>
      </w:r>
      <w:r w:rsidR="0047352C" w:rsidRPr="00533405">
        <w:rPr>
          <w:rFonts w:cs="Arial"/>
          <w:szCs w:val="22"/>
        </w:rPr>
        <w:tab/>
        <w:t>RESPONSIBILITIES AND AUTHORITIES</w:t>
      </w:r>
    </w:p>
    <w:p w14:paraId="18AB480D" w14:textId="77777777" w:rsidR="0047352C" w:rsidRPr="00533405" w:rsidRDefault="0047352C" w:rsidP="00112695">
      <w:pPr>
        <w:rPr>
          <w:rFonts w:cs="Arial"/>
          <w:szCs w:val="22"/>
        </w:rPr>
      </w:pPr>
    </w:p>
    <w:p w14:paraId="10A92EDB" w14:textId="416F4813" w:rsidR="00546814" w:rsidRPr="00533405" w:rsidRDefault="00546814" w:rsidP="00533405">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634" w:hanging="634"/>
        <w:rPr>
          <w:rFonts w:cs="Arial"/>
          <w:szCs w:val="22"/>
          <w:u w:val="single"/>
        </w:rPr>
      </w:pPr>
      <w:r w:rsidRPr="00533405">
        <w:rPr>
          <w:rFonts w:cs="Arial"/>
          <w:szCs w:val="22"/>
        </w:rPr>
        <w:t>03.01</w:t>
      </w:r>
      <w:r w:rsidRPr="00533405">
        <w:rPr>
          <w:rFonts w:cs="Arial"/>
          <w:b/>
          <w:szCs w:val="22"/>
        </w:rPr>
        <w:tab/>
      </w:r>
      <w:r w:rsidRPr="00533405">
        <w:rPr>
          <w:rFonts w:cs="Arial"/>
          <w:szCs w:val="22"/>
          <w:u w:val="single"/>
        </w:rPr>
        <w:t>Director, Division of Inspection and Regional Support (DIRS), Office of Nuclear Reactor Regulation (NRR)</w:t>
      </w:r>
    </w:p>
    <w:p w14:paraId="457752DD" w14:textId="77777777" w:rsidR="00546814" w:rsidRPr="00533405" w:rsidRDefault="00546814" w:rsidP="00546814">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cs="Arial"/>
          <w:szCs w:val="22"/>
        </w:rPr>
      </w:pPr>
    </w:p>
    <w:p w14:paraId="30507CE2" w14:textId="47ABDB23" w:rsidR="00CD7F94" w:rsidRPr="00533405" w:rsidRDefault="00CA6B1A" w:rsidP="00CD7F94">
      <w:pPr>
        <w:widowControl w:val="0"/>
        <w:numPr>
          <w:ilvl w:val="0"/>
          <w:numId w:val="4"/>
        </w:numPr>
        <w:tabs>
          <w:tab w:val="left" w:pos="274"/>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cs="Arial"/>
          <w:szCs w:val="22"/>
        </w:rPr>
      </w:pPr>
      <w:r w:rsidRPr="00533405">
        <w:rPr>
          <w:rFonts w:cs="Arial"/>
          <w:szCs w:val="22"/>
        </w:rPr>
        <w:t>Oversees</w:t>
      </w:r>
      <w:r w:rsidR="00546814" w:rsidRPr="00533405">
        <w:rPr>
          <w:rFonts w:cs="Arial"/>
          <w:szCs w:val="22"/>
        </w:rPr>
        <w:t xml:space="preserve"> implementation of the </w:t>
      </w:r>
      <w:r w:rsidR="00CD7F94" w:rsidRPr="00533405">
        <w:rPr>
          <w:rFonts w:cs="Arial"/>
          <w:szCs w:val="22"/>
        </w:rPr>
        <w:t>regional peer reviews</w:t>
      </w:r>
      <w:r w:rsidR="00546814" w:rsidRPr="00533405">
        <w:rPr>
          <w:rFonts w:cs="Arial"/>
          <w:szCs w:val="22"/>
        </w:rPr>
        <w:t>.</w:t>
      </w:r>
    </w:p>
    <w:p w14:paraId="48D7A763" w14:textId="1AD3BAF4" w:rsidR="00546814" w:rsidRPr="00533405" w:rsidRDefault="00CD7F94" w:rsidP="00CD7F94">
      <w:pPr>
        <w:widowControl w:val="0"/>
        <w:tabs>
          <w:tab w:val="left" w:pos="274"/>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cs="Arial"/>
          <w:szCs w:val="22"/>
        </w:rPr>
      </w:pPr>
      <w:r w:rsidRPr="00533405">
        <w:rPr>
          <w:rFonts w:cs="Arial"/>
          <w:szCs w:val="22"/>
        </w:rPr>
        <w:t xml:space="preserve"> </w:t>
      </w:r>
    </w:p>
    <w:p w14:paraId="143D5496" w14:textId="41B26A1F" w:rsidR="00546814" w:rsidRDefault="00546814" w:rsidP="00546814">
      <w:pPr>
        <w:widowControl w:val="0"/>
        <w:numPr>
          <w:ilvl w:val="0"/>
          <w:numId w:val="4"/>
        </w:numPr>
        <w:tabs>
          <w:tab w:val="left" w:pos="274"/>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cs="Arial"/>
          <w:szCs w:val="22"/>
        </w:rPr>
      </w:pPr>
      <w:r w:rsidRPr="00533405">
        <w:rPr>
          <w:rFonts w:cs="Arial"/>
          <w:szCs w:val="22"/>
        </w:rPr>
        <w:t xml:space="preserve">Reviews, approves, and </w:t>
      </w:r>
      <w:r w:rsidR="0074026B" w:rsidRPr="00533405">
        <w:rPr>
          <w:rFonts w:cs="Arial"/>
          <w:szCs w:val="22"/>
        </w:rPr>
        <w:t>issues</w:t>
      </w:r>
      <w:r w:rsidR="00CD7F94" w:rsidRPr="00533405">
        <w:rPr>
          <w:rFonts w:cs="Arial"/>
          <w:szCs w:val="22"/>
        </w:rPr>
        <w:t xml:space="preserve"> report</w:t>
      </w:r>
      <w:r w:rsidR="0074026B" w:rsidRPr="00533405">
        <w:rPr>
          <w:rFonts w:cs="Arial"/>
          <w:szCs w:val="22"/>
        </w:rPr>
        <w:t>s</w:t>
      </w:r>
      <w:r w:rsidR="00CD7F94" w:rsidRPr="00533405">
        <w:rPr>
          <w:rFonts w:cs="Arial"/>
          <w:szCs w:val="22"/>
        </w:rPr>
        <w:t xml:space="preserve"> on the results of the annual regional peer review</w:t>
      </w:r>
      <w:r w:rsidR="002D1975" w:rsidRPr="00533405">
        <w:rPr>
          <w:rFonts w:cs="Arial"/>
          <w:szCs w:val="22"/>
        </w:rPr>
        <w:t>s</w:t>
      </w:r>
      <w:r w:rsidR="00CD7F94" w:rsidRPr="00533405">
        <w:rPr>
          <w:rFonts w:cs="Arial"/>
          <w:szCs w:val="22"/>
        </w:rPr>
        <w:t xml:space="preserve">. </w:t>
      </w:r>
    </w:p>
    <w:p w14:paraId="3445B555" w14:textId="77777777" w:rsidR="0099079F" w:rsidRDefault="0099079F" w:rsidP="0099079F">
      <w:pPr>
        <w:pStyle w:val="ListParagraph"/>
        <w:rPr>
          <w:rFonts w:cs="Arial"/>
          <w:szCs w:val="22"/>
        </w:rPr>
      </w:pPr>
    </w:p>
    <w:p w14:paraId="6A4A0243" w14:textId="714A546B" w:rsidR="0099079F" w:rsidRPr="00533405" w:rsidRDefault="0099079F" w:rsidP="00546814">
      <w:pPr>
        <w:widowControl w:val="0"/>
        <w:numPr>
          <w:ilvl w:val="0"/>
          <w:numId w:val="4"/>
        </w:numPr>
        <w:tabs>
          <w:tab w:val="left" w:pos="274"/>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cs="Arial"/>
          <w:szCs w:val="22"/>
        </w:rPr>
      </w:pPr>
      <w:r>
        <w:rPr>
          <w:rFonts w:cs="Arial"/>
          <w:szCs w:val="22"/>
        </w:rPr>
        <w:t>Reviews, approves, and issues the charters for the annual regional peer reviews.</w:t>
      </w:r>
    </w:p>
    <w:p w14:paraId="35B49C7B" w14:textId="77777777" w:rsidR="00546814" w:rsidRPr="00533405" w:rsidRDefault="00546814" w:rsidP="00546814">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cs="Arial"/>
          <w:szCs w:val="22"/>
        </w:rPr>
      </w:pPr>
    </w:p>
    <w:p w14:paraId="12CACC8D" w14:textId="6AF018B5" w:rsidR="00546814" w:rsidRPr="00533405" w:rsidRDefault="00546814" w:rsidP="007407BF">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630" w:hanging="630"/>
        <w:rPr>
          <w:rFonts w:cs="Arial"/>
          <w:b/>
          <w:szCs w:val="22"/>
        </w:rPr>
      </w:pPr>
      <w:r w:rsidRPr="00533405">
        <w:rPr>
          <w:rFonts w:cs="Arial"/>
          <w:szCs w:val="22"/>
        </w:rPr>
        <w:t>03</w:t>
      </w:r>
      <w:r w:rsidR="00533405">
        <w:rPr>
          <w:rFonts w:cs="Arial"/>
          <w:szCs w:val="22"/>
        </w:rPr>
        <w:t>.0</w:t>
      </w:r>
      <w:r w:rsidR="00A579E5">
        <w:rPr>
          <w:rFonts w:cs="Arial"/>
          <w:szCs w:val="22"/>
        </w:rPr>
        <w:t>2</w:t>
      </w:r>
      <w:r w:rsidR="00533405">
        <w:rPr>
          <w:rFonts w:cs="Arial"/>
          <w:szCs w:val="22"/>
        </w:rPr>
        <w:t xml:space="preserve"> </w:t>
      </w:r>
      <w:r w:rsidRPr="00533405">
        <w:rPr>
          <w:rFonts w:cs="Arial"/>
          <w:szCs w:val="22"/>
          <w:u w:val="single"/>
        </w:rPr>
        <w:t xml:space="preserve">Regional Directors, </w:t>
      </w:r>
      <w:r w:rsidR="007407BF">
        <w:rPr>
          <w:rFonts w:cs="Arial"/>
          <w:szCs w:val="22"/>
          <w:u w:val="single"/>
        </w:rPr>
        <w:t xml:space="preserve">Branch Chiefs, and Staff, </w:t>
      </w:r>
      <w:r w:rsidRPr="00533405">
        <w:rPr>
          <w:rFonts w:cs="Arial"/>
          <w:szCs w:val="22"/>
          <w:u w:val="single"/>
        </w:rPr>
        <w:t xml:space="preserve">Divisions of Reactor Safety and Reactor Projects </w:t>
      </w:r>
    </w:p>
    <w:p w14:paraId="00B6755C" w14:textId="77777777" w:rsidR="00546814" w:rsidRPr="00533405" w:rsidRDefault="00546814" w:rsidP="00546814">
      <w:pPr>
        <w:pStyle w:val="ListParagraph"/>
        <w:rPr>
          <w:rFonts w:cs="Arial"/>
          <w:sz w:val="22"/>
          <w:szCs w:val="22"/>
        </w:rPr>
      </w:pPr>
    </w:p>
    <w:p w14:paraId="1438DAFB" w14:textId="77777777" w:rsidR="000105A7" w:rsidRDefault="00546814" w:rsidP="00546814">
      <w:pPr>
        <w:pStyle w:val="ListParagraph"/>
        <w:numPr>
          <w:ilvl w:val="0"/>
          <w:numId w:val="9"/>
        </w:num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cs="Arial"/>
          <w:sz w:val="22"/>
          <w:szCs w:val="22"/>
        </w:rPr>
        <w:sectPr w:rsidR="000105A7" w:rsidSect="009B4183">
          <w:footerReference w:type="default" r:id="rId8"/>
          <w:pgSz w:w="12240" w:h="15840"/>
          <w:pgMar w:top="1440" w:right="1440" w:bottom="1440" w:left="1440" w:header="1440" w:footer="1440" w:gutter="0"/>
          <w:pgNumType w:start="1"/>
          <w:cols w:space="720"/>
          <w:docGrid w:linePitch="272"/>
        </w:sectPr>
      </w:pPr>
      <w:r w:rsidRPr="00533405">
        <w:rPr>
          <w:rFonts w:cs="Arial"/>
          <w:sz w:val="22"/>
          <w:szCs w:val="22"/>
        </w:rPr>
        <w:t xml:space="preserve">Ensure </w:t>
      </w:r>
      <w:r w:rsidR="002D1975" w:rsidRPr="00533405">
        <w:rPr>
          <w:rFonts w:cs="Arial"/>
          <w:sz w:val="22"/>
          <w:szCs w:val="22"/>
        </w:rPr>
        <w:t xml:space="preserve">applicable </w:t>
      </w:r>
      <w:r w:rsidRPr="00533405">
        <w:rPr>
          <w:rFonts w:cs="Arial"/>
          <w:sz w:val="22"/>
          <w:szCs w:val="22"/>
        </w:rPr>
        <w:t xml:space="preserve">regional data is collected and submitted to facilitate </w:t>
      </w:r>
      <w:r w:rsidR="002D1975" w:rsidRPr="00533405">
        <w:rPr>
          <w:rFonts w:cs="Arial"/>
          <w:sz w:val="22"/>
          <w:szCs w:val="22"/>
        </w:rPr>
        <w:t>the regional peer reviews</w:t>
      </w:r>
      <w:r w:rsidRPr="00533405">
        <w:rPr>
          <w:rFonts w:cs="Arial"/>
          <w:sz w:val="22"/>
          <w:szCs w:val="22"/>
        </w:rPr>
        <w:t>.</w:t>
      </w:r>
    </w:p>
    <w:p w14:paraId="5A589EF0" w14:textId="5765341D" w:rsidR="006811F9" w:rsidRDefault="000F1133" w:rsidP="00546814">
      <w:pPr>
        <w:pStyle w:val="ListParagraph"/>
        <w:numPr>
          <w:ilvl w:val="0"/>
          <w:numId w:val="9"/>
        </w:num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cs="Arial"/>
          <w:sz w:val="22"/>
          <w:szCs w:val="22"/>
        </w:rPr>
      </w:pPr>
      <w:r>
        <w:rPr>
          <w:rFonts w:cs="Arial"/>
          <w:sz w:val="22"/>
          <w:szCs w:val="22"/>
        </w:rPr>
        <w:lastRenderedPageBreak/>
        <w:t>Help</w:t>
      </w:r>
      <w:r w:rsidR="00543791">
        <w:rPr>
          <w:rFonts w:cs="Arial"/>
          <w:sz w:val="22"/>
          <w:szCs w:val="22"/>
        </w:rPr>
        <w:t>s</w:t>
      </w:r>
      <w:r>
        <w:rPr>
          <w:rFonts w:cs="Arial"/>
          <w:sz w:val="22"/>
          <w:szCs w:val="22"/>
        </w:rPr>
        <w:t xml:space="preserve"> coordinate the peer review team’s office visit and p</w:t>
      </w:r>
      <w:r w:rsidR="006811F9">
        <w:rPr>
          <w:rFonts w:cs="Arial"/>
          <w:sz w:val="22"/>
          <w:szCs w:val="22"/>
        </w:rPr>
        <w:t>rovides office and meeting space to facilitate the regional peer review team.</w:t>
      </w:r>
    </w:p>
    <w:p w14:paraId="64B77412" w14:textId="77777777" w:rsidR="000F1133" w:rsidRPr="000F1133" w:rsidRDefault="000F1133" w:rsidP="000F1133">
      <w:pPr>
        <w:pStyle w:val="ListParagraph"/>
        <w:rPr>
          <w:rFonts w:cs="Arial"/>
          <w:sz w:val="22"/>
          <w:szCs w:val="22"/>
        </w:rPr>
      </w:pPr>
    </w:p>
    <w:p w14:paraId="74470C80" w14:textId="37E727E7" w:rsidR="000F1133" w:rsidRDefault="000F1133" w:rsidP="00546814">
      <w:pPr>
        <w:pStyle w:val="ListParagraph"/>
        <w:numPr>
          <w:ilvl w:val="0"/>
          <w:numId w:val="9"/>
        </w:num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cs="Arial"/>
          <w:sz w:val="22"/>
          <w:szCs w:val="22"/>
        </w:rPr>
      </w:pPr>
      <w:r>
        <w:rPr>
          <w:rFonts w:cs="Arial"/>
          <w:sz w:val="22"/>
          <w:szCs w:val="22"/>
        </w:rPr>
        <w:t>Review and provide comments on the draft charter.</w:t>
      </w:r>
    </w:p>
    <w:p w14:paraId="557FDE88" w14:textId="77777777" w:rsidR="001146B7" w:rsidRPr="001146B7" w:rsidRDefault="001146B7" w:rsidP="001146B7">
      <w:pPr>
        <w:pStyle w:val="ListParagraph"/>
        <w:rPr>
          <w:rFonts w:cs="Arial"/>
          <w:sz w:val="22"/>
          <w:szCs w:val="22"/>
        </w:rPr>
      </w:pPr>
    </w:p>
    <w:p w14:paraId="051A1AB9" w14:textId="18FF7707" w:rsidR="001146B7" w:rsidRDefault="001146B7" w:rsidP="00546814">
      <w:pPr>
        <w:pStyle w:val="ListParagraph"/>
        <w:numPr>
          <w:ilvl w:val="0"/>
          <w:numId w:val="9"/>
        </w:num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cs="Arial"/>
          <w:sz w:val="22"/>
          <w:szCs w:val="22"/>
        </w:rPr>
      </w:pPr>
      <w:r>
        <w:rPr>
          <w:rFonts w:cs="Arial"/>
          <w:sz w:val="22"/>
          <w:szCs w:val="22"/>
        </w:rPr>
        <w:t xml:space="preserve">Ensures findings from all regional peer reviews are assessed for applicability in assigned region. </w:t>
      </w:r>
    </w:p>
    <w:p w14:paraId="443A38E8" w14:textId="77777777" w:rsidR="000F1133" w:rsidRPr="000F1133" w:rsidRDefault="000F1133" w:rsidP="000F1133">
      <w:pPr>
        <w:pStyle w:val="ListParagraph"/>
        <w:rPr>
          <w:rFonts w:cs="Arial"/>
          <w:sz w:val="22"/>
          <w:szCs w:val="22"/>
        </w:rPr>
      </w:pPr>
    </w:p>
    <w:p w14:paraId="74B44EA6" w14:textId="365459CB" w:rsidR="000F1133" w:rsidRDefault="000F1133" w:rsidP="00546814">
      <w:pPr>
        <w:pStyle w:val="ListParagraph"/>
        <w:numPr>
          <w:ilvl w:val="0"/>
          <w:numId w:val="9"/>
        </w:num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cs="Arial"/>
          <w:sz w:val="22"/>
          <w:szCs w:val="22"/>
        </w:rPr>
      </w:pPr>
      <w:r>
        <w:rPr>
          <w:rFonts w:cs="Arial"/>
          <w:sz w:val="22"/>
          <w:szCs w:val="22"/>
        </w:rPr>
        <w:t>Provides staff for the regional peer review team.</w:t>
      </w:r>
    </w:p>
    <w:p w14:paraId="6DC7852D" w14:textId="77777777" w:rsidR="00546814" w:rsidRPr="00533405" w:rsidRDefault="00546814" w:rsidP="00546814">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cs="Arial"/>
          <w:szCs w:val="22"/>
          <w:u w:val="single"/>
        </w:rPr>
      </w:pPr>
    </w:p>
    <w:p w14:paraId="1A4CFA0C" w14:textId="090D7835" w:rsidR="00546814" w:rsidRPr="00533405" w:rsidRDefault="00546814" w:rsidP="00546814">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cs="Arial"/>
          <w:szCs w:val="22"/>
        </w:rPr>
      </w:pPr>
      <w:r w:rsidRPr="00533405">
        <w:rPr>
          <w:rFonts w:cs="Arial"/>
          <w:szCs w:val="22"/>
        </w:rPr>
        <w:t>03.0</w:t>
      </w:r>
      <w:r w:rsidR="00A579E5">
        <w:rPr>
          <w:rFonts w:cs="Arial"/>
          <w:szCs w:val="22"/>
        </w:rPr>
        <w:t>3</w:t>
      </w:r>
      <w:r w:rsidRPr="00533405">
        <w:rPr>
          <w:rFonts w:cs="Arial"/>
          <w:szCs w:val="22"/>
        </w:rPr>
        <w:tab/>
      </w:r>
      <w:r w:rsidRPr="00533405">
        <w:rPr>
          <w:rFonts w:cs="Arial"/>
          <w:szCs w:val="22"/>
          <w:u w:val="single"/>
        </w:rPr>
        <w:t>Chief, Performance Assessment Branch</w:t>
      </w:r>
      <w:r w:rsidR="004571CA" w:rsidRPr="00533405">
        <w:rPr>
          <w:rFonts w:cs="Arial"/>
          <w:szCs w:val="22"/>
          <w:u w:val="single"/>
        </w:rPr>
        <w:t xml:space="preserve"> (IPAB)</w:t>
      </w:r>
    </w:p>
    <w:p w14:paraId="7EFC1A0A" w14:textId="77777777" w:rsidR="00546814" w:rsidRPr="00533405" w:rsidRDefault="00546814" w:rsidP="00546814">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cs="Arial"/>
          <w:szCs w:val="22"/>
        </w:rPr>
      </w:pPr>
    </w:p>
    <w:p w14:paraId="287FFB21" w14:textId="139E0857" w:rsidR="00546814" w:rsidRPr="00533405" w:rsidRDefault="00546814" w:rsidP="00546814">
      <w:pPr>
        <w:widowControl w:val="0"/>
        <w:numPr>
          <w:ilvl w:val="0"/>
          <w:numId w:val="5"/>
        </w:numPr>
        <w:tabs>
          <w:tab w:val="left" w:pos="274"/>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cs="Arial"/>
          <w:szCs w:val="22"/>
        </w:rPr>
      </w:pPr>
      <w:r w:rsidRPr="00533405">
        <w:rPr>
          <w:rFonts w:cs="Arial"/>
          <w:szCs w:val="22"/>
        </w:rPr>
        <w:t xml:space="preserve">Monitors the effectiveness of corrective actions and improvements to the ROP that are developed in response to </w:t>
      </w:r>
      <w:r w:rsidR="002D1975" w:rsidRPr="00533405">
        <w:rPr>
          <w:rFonts w:cs="Arial"/>
          <w:szCs w:val="22"/>
        </w:rPr>
        <w:t>the regional peer reviews</w:t>
      </w:r>
      <w:r w:rsidRPr="00533405">
        <w:rPr>
          <w:rFonts w:cs="Arial"/>
          <w:szCs w:val="22"/>
        </w:rPr>
        <w:t>.</w:t>
      </w:r>
    </w:p>
    <w:p w14:paraId="50D1E074" w14:textId="77777777" w:rsidR="00546814" w:rsidRPr="00533405" w:rsidRDefault="00546814" w:rsidP="00546814">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cs="Arial"/>
          <w:szCs w:val="22"/>
        </w:rPr>
      </w:pPr>
    </w:p>
    <w:p w14:paraId="169E3F05" w14:textId="1428AF59" w:rsidR="00546814" w:rsidRDefault="00546814" w:rsidP="00A00FED">
      <w:pPr>
        <w:widowControl w:val="0"/>
        <w:numPr>
          <w:ilvl w:val="0"/>
          <w:numId w:val="5"/>
        </w:num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cs="Arial"/>
          <w:szCs w:val="22"/>
        </w:rPr>
      </w:pPr>
      <w:r w:rsidRPr="00533405">
        <w:rPr>
          <w:rFonts w:cs="Arial"/>
          <w:szCs w:val="22"/>
        </w:rPr>
        <w:t xml:space="preserve">Develops the </w:t>
      </w:r>
      <w:r w:rsidR="002D1975" w:rsidRPr="00533405">
        <w:rPr>
          <w:rFonts w:cs="Arial"/>
          <w:szCs w:val="22"/>
        </w:rPr>
        <w:t>charter</w:t>
      </w:r>
      <w:r w:rsidR="00E4086B" w:rsidRPr="00533405">
        <w:rPr>
          <w:rFonts w:cs="Arial"/>
          <w:szCs w:val="22"/>
        </w:rPr>
        <w:t>s</w:t>
      </w:r>
      <w:r w:rsidR="002D1975" w:rsidRPr="00533405">
        <w:rPr>
          <w:rFonts w:cs="Arial"/>
          <w:szCs w:val="22"/>
        </w:rPr>
        <w:t xml:space="preserve"> for the annual regional peer reviews</w:t>
      </w:r>
      <w:r w:rsidRPr="00533405">
        <w:rPr>
          <w:rFonts w:cs="Arial"/>
          <w:szCs w:val="22"/>
        </w:rPr>
        <w:t>.</w:t>
      </w:r>
    </w:p>
    <w:p w14:paraId="4A2AF60F" w14:textId="77777777" w:rsidR="00836792" w:rsidRDefault="00836792" w:rsidP="00836792">
      <w:pPr>
        <w:pStyle w:val="ListParagraph"/>
        <w:rPr>
          <w:rFonts w:cs="Arial"/>
          <w:szCs w:val="22"/>
        </w:rPr>
      </w:pPr>
    </w:p>
    <w:p w14:paraId="28C5DFE4" w14:textId="6D2E7B2F" w:rsidR="00836792" w:rsidRPr="00533405" w:rsidRDefault="00836792" w:rsidP="00A00FED">
      <w:pPr>
        <w:widowControl w:val="0"/>
        <w:numPr>
          <w:ilvl w:val="0"/>
          <w:numId w:val="5"/>
        </w:num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cs="Arial"/>
          <w:szCs w:val="22"/>
        </w:rPr>
      </w:pPr>
      <w:r>
        <w:rPr>
          <w:rFonts w:cs="Arial"/>
          <w:szCs w:val="22"/>
        </w:rPr>
        <w:t xml:space="preserve">Provides staff for the regional peer review team. </w:t>
      </w:r>
    </w:p>
    <w:p w14:paraId="070B7EB2" w14:textId="77777777" w:rsidR="00546814" w:rsidRPr="00533405" w:rsidRDefault="00546814" w:rsidP="00546814">
      <w:pPr>
        <w:pStyle w:val="ListParagraph"/>
        <w:rPr>
          <w:rFonts w:cs="Arial"/>
          <w:sz w:val="22"/>
          <w:szCs w:val="22"/>
        </w:rPr>
      </w:pPr>
    </w:p>
    <w:p w14:paraId="783B67CF" w14:textId="1659CD0D" w:rsidR="00546814" w:rsidRPr="00533405" w:rsidRDefault="00546814" w:rsidP="00546814">
      <w:pPr>
        <w:widowControl w:val="0"/>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cs="Arial"/>
          <w:szCs w:val="22"/>
        </w:rPr>
      </w:pPr>
      <w:r w:rsidRPr="00533405">
        <w:rPr>
          <w:rFonts w:cs="Arial"/>
          <w:szCs w:val="22"/>
        </w:rPr>
        <w:t>0</w:t>
      </w:r>
      <w:r w:rsidR="00580871" w:rsidRPr="00533405">
        <w:rPr>
          <w:rFonts w:cs="Arial"/>
          <w:szCs w:val="22"/>
        </w:rPr>
        <w:t>3</w:t>
      </w:r>
      <w:r w:rsidRPr="00533405">
        <w:rPr>
          <w:rFonts w:cs="Arial"/>
          <w:szCs w:val="22"/>
        </w:rPr>
        <w:t>.0</w:t>
      </w:r>
      <w:r w:rsidR="00A579E5">
        <w:rPr>
          <w:rFonts w:cs="Arial"/>
          <w:szCs w:val="22"/>
        </w:rPr>
        <w:t>4</w:t>
      </w:r>
      <w:r w:rsidRPr="00533405">
        <w:rPr>
          <w:rFonts w:cs="Arial"/>
          <w:szCs w:val="22"/>
        </w:rPr>
        <w:tab/>
      </w:r>
      <w:r w:rsidRPr="00533405">
        <w:rPr>
          <w:rFonts w:cs="Arial"/>
          <w:szCs w:val="22"/>
          <w:u w:val="single"/>
        </w:rPr>
        <w:t xml:space="preserve">Chief, Reactor Inspection Branch (IRIB) </w:t>
      </w:r>
    </w:p>
    <w:p w14:paraId="2770DC34" w14:textId="77777777" w:rsidR="00546814" w:rsidRPr="00533405" w:rsidRDefault="00546814" w:rsidP="00546814">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cs="Arial"/>
          <w:szCs w:val="22"/>
        </w:rPr>
      </w:pPr>
    </w:p>
    <w:p w14:paraId="2FBC9095" w14:textId="486927D4" w:rsidR="00546814" w:rsidRPr="00533405" w:rsidRDefault="00B75338" w:rsidP="00546814">
      <w:pPr>
        <w:widowControl w:val="0"/>
        <w:numPr>
          <w:ilvl w:val="0"/>
          <w:numId w:val="7"/>
        </w:num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cs="Arial"/>
          <w:szCs w:val="22"/>
        </w:rPr>
      </w:pPr>
      <w:r>
        <w:rPr>
          <w:rFonts w:cs="Arial"/>
          <w:szCs w:val="22"/>
        </w:rPr>
        <w:t>Provide</w:t>
      </w:r>
      <w:r w:rsidR="006811F9">
        <w:rPr>
          <w:rFonts w:cs="Arial"/>
          <w:szCs w:val="22"/>
        </w:rPr>
        <w:t>s</w:t>
      </w:r>
      <w:r>
        <w:rPr>
          <w:rFonts w:cs="Arial"/>
          <w:szCs w:val="22"/>
        </w:rPr>
        <w:t xml:space="preserve"> staff for the regional peer review team.</w:t>
      </w:r>
    </w:p>
    <w:p w14:paraId="4AAFE8F9" w14:textId="77777777" w:rsidR="0047352C" w:rsidRPr="00533405" w:rsidRDefault="0047352C" w:rsidP="00112695">
      <w:pPr>
        <w:rPr>
          <w:rFonts w:cs="Arial"/>
          <w:szCs w:val="22"/>
        </w:rPr>
      </w:pPr>
    </w:p>
    <w:p w14:paraId="5F7559F1" w14:textId="77777777" w:rsidR="00580871" w:rsidRPr="00533405" w:rsidRDefault="00580871" w:rsidP="00112695">
      <w:pPr>
        <w:rPr>
          <w:rFonts w:cs="Arial"/>
          <w:szCs w:val="22"/>
        </w:rPr>
      </w:pPr>
    </w:p>
    <w:p w14:paraId="08A90A2E" w14:textId="77777777" w:rsidR="00A11D4C" w:rsidRPr="00533405" w:rsidRDefault="0047352C" w:rsidP="00112695">
      <w:pPr>
        <w:tabs>
          <w:tab w:val="left" w:pos="720"/>
          <w:tab w:val="left" w:pos="1440"/>
        </w:tabs>
        <w:ind w:left="1440" w:hanging="1440"/>
        <w:rPr>
          <w:rFonts w:cs="Arial"/>
          <w:szCs w:val="22"/>
        </w:rPr>
      </w:pPr>
      <w:r w:rsidRPr="00533405">
        <w:rPr>
          <w:rFonts w:cs="Arial"/>
          <w:szCs w:val="22"/>
        </w:rPr>
        <w:t>03</w:t>
      </w:r>
      <w:r w:rsidR="00580871" w:rsidRPr="00533405">
        <w:rPr>
          <w:rFonts w:cs="Arial"/>
          <w:szCs w:val="22"/>
        </w:rPr>
        <w:t>07C</w:t>
      </w:r>
      <w:r w:rsidRPr="00533405">
        <w:rPr>
          <w:rFonts w:cs="Arial"/>
          <w:szCs w:val="22"/>
        </w:rPr>
        <w:t>-0</w:t>
      </w:r>
      <w:r w:rsidR="00284FC1" w:rsidRPr="00533405">
        <w:rPr>
          <w:rFonts w:cs="Arial"/>
          <w:szCs w:val="22"/>
        </w:rPr>
        <w:t>4</w:t>
      </w:r>
      <w:r w:rsidRPr="00533405">
        <w:rPr>
          <w:rFonts w:cs="Arial"/>
          <w:szCs w:val="22"/>
        </w:rPr>
        <w:tab/>
      </w:r>
      <w:r w:rsidR="00D17869" w:rsidRPr="00533405">
        <w:rPr>
          <w:rFonts w:cs="Arial"/>
          <w:szCs w:val="22"/>
        </w:rPr>
        <w:t>REQUIREMENTS</w:t>
      </w:r>
    </w:p>
    <w:p w14:paraId="6453D426" w14:textId="77777777" w:rsidR="00A11D4C" w:rsidRPr="00533405" w:rsidRDefault="00A11D4C" w:rsidP="00112695">
      <w:pPr>
        <w:tabs>
          <w:tab w:val="left" w:pos="720"/>
          <w:tab w:val="left" w:pos="1440"/>
        </w:tabs>
        <w:ind w:left="1440" w:hanging="1440"/>
        <w:rPr>
          <w:rFonts w:cs="Arial"/>
          <w:szCs w:val="22"/>
        </w:rPr>
      </w:pPr>
    </w:p>
    <w:p w14:paraId="4F7052A2" w14:textId="2CB384F1" w:rsidR="00281850" w:rsidRPr="00533405" w:rsidRDefault="00B550A9" w:rsidP="00281850">
      <w:pPr>
        <w:rPr>
          <w:rFonts w:cs="Arial"/>
          <w:szCs w:val="22"/>
        </w:rPr>
      </w:pPr>
      <w:r w:rsidRPr="00533405">
        <w:rPr>
          <w:rFonts w:cs="Arial"/>
          <w:szCs w:val="22"/>
        </w:rPr>
        <w:t xml:space="preserve">The ROP self-assessment program will </w:t>
      </w:r>
      <w:r w:rsidR="003413E6" w:rsidRPr="00533405">
        <w:rPr>
          <w:rFonts w:cs="Arial"/>
          <w:szCs w:val="22"/>
        </w:rPr>
        <w:t xml:space="preserve">include </w:t>
      </w:r>
      <w:r w:rsidR="00281850" w:rsidRPr="00533405">
        <w:rPr>
          <w:rFonts w:cs="Arial"/>
          <w:szCs w:val="22"/>
        </w:rPr>
        <w:t>peer review</w:t>
      </w:r>
      <w:r w:rsidR="000F2240" w:rsidRPr="00533405">
        <w:rPr>
          <w:rFonts w:cs="Arial"/>
          <w:szCs w:val="22"/>
        </w:rPr>
        <w:t>s on</w:t>
      </w:r>
      <w:r w:rsidR="00281850" w:rsidRPr="00533405">
        <w:rPr>
          <w:rFonts w:cs="Arial"/>
          <w:szCs w:val="22"/>
        </w:rPr>
        <w:t xml:space="preserve"> regional implementation of the ROP </w:t>
      </w:r>
      <w:r w:rsidR="008A7766" w:rsidRPr="00533405">
        <w:rPr>
          <w:rFonts w:cs="Arial"/>
          <w:szCs w:val="22"/>
        </w:rPr>
        <w:t>to identify strengths, weakness</w:t>
      </w:r>
      <w:r w:rsidR="002315B8">
        <w:rPr>
          <w:rFonts w:cs="Arial"/>
          <w:szCs w:val="22"/>
        </w:rPr>
        <w:t>es</w:t>
      </w:r>
      <w:r w:rsidR="008A7766" w:rsidRPr="00533405">
        <w:rPr>
          <w:rFonts w:cs="Arial"/>
          <w:szCs w:val="22"/>
        </w:rPr>
        <w:t xml:space="preserve">, areas </w:t>
      </w:r>
      <w:r w:rsidR="005136F1">
        <w:rPr>
          <w:rFonts w:cs="Arial"/>
          <w:szCs w:val="22"/>
        </w:rPr>
        <w:t>for</w:t>
      </w:r>
      <w:r w:rsidR="008A7766" w:rsidRPr="00533405">
        <w:rPr>
          <w:rFonts w:cs="Arial"/>
          <w:szCs w:val="22"/>
        </w:rPr>
        <w:t xml:space="preserve"> improvement, and best practices among the regions and </w:t>
      </w:r>
      <w:r w:rsidR="00281850" w:rsidRPr="00533405">
        <w:rPr>
          <w:rFonts w:cs="Arial"/>
          <w:szCs w:val="22"/>
        </w:rPr>
        <w:t>to ensure predictable</w:t>
      </w:r>
      <w:r w:rsidR="005136F1">
        <w:rPr>
          <w:rFonts w:cs="Arial"/>
          <w:szCs w:val="22"/>
        </w:rPr>
        <w:t>,</w:t>
      </w:r>
      <w:r w:rsidR="00281850" w:rsidRPr="00533405">
        <w:rPr>
          <w:rFonts w:cs="Arial"/>
          <w:szCs w:val="22"/>
        </w:rPr>
        <w:t xml:space="preserve"> reliable</w:t>
      </w:r>
      <w:r w:rsidR="005136F1">
        <w:rPr>
          <w:rFonts w:cs="Arial"/>
          <w:szCs w:val="22"/>
        </w:rPr>
        <w:t>, and consistent</w:t>
      </w:r>
      <w:r w:rsidR="00281850" w:rsidRPr="00533405">
        <w:rPr>
          <w:rFonts w:cs="Arial"/>
          <w:szCs w:val="22"/>
        </w:rPr>
        <w:t xml:space="preserve"> </w:t>
      </w:r>
      <w:r w:rsidR="008A7766" w:rsidRPr="00533405">
        <w:rPr>
          <w:rFonts w:cs="Arial"/>
          <w:szCs w:val="22"/>
        </w:rPr>
        <w:t xml:space="preserve">ROP </w:t>
      </w:r>
      <w:r w:rsidR="00281850" w:rsidRPr="00533405">
        <w:rPr>
          <w:rFonts w:cs="Arial"/>
          <w:szCs w:val="22"/>
        </w:rPr>
        <w:t xml:space="preserve">implementation across </w:t>
      </w:r>
      <w:r w:rsidR="00E4086B" w:rsidRPr="00533405">
        <w:rPr>
          <w:rFonts w:cs="Arial"/>
          <w:szCs w:val="22"/>
        </w:rPr>
        <w:t>all</w:t>
      </w:r>
      <w:r w:rsidR="00281850" w:rsidRPr="00533405">
        <w:rPr>
          <w:rFonts w:cs="Arial"/>
          <w:szCs w:val="22"/>
        </w:rPr>
        <w:t xml:space="preserve"> regions</w:t>
      </w:r>
      <w:r w:rsidR="008A7766" w:rsidRPr="00533405">
        <w:rPr>
          <w:rFonts w:cs="Arial"/>
          <w:szCs w:val="22"/>
        </w:rPr>
        <w:t>.</w:t>
      </w:r>
    </w:p>
    <w:p w14:paraId="09EF93E7" w14:textId="77777777" w:rsidR="0047352C" w:rsidRPr="00533405" w:rsidRDefault="0047352C" w:rsidP="00112695">
      <w:pPr>
        <w:rPr>
          <w:rFonts w:cs="Arial"/>
          <w:szCs w:val="22"/>
        </w:rPr>
      </w:pPr>
    </w:p>
    <w:p w14:paraId="2D66C1AA" w14:textId="53C40FA8" w:rsidR="0063183A" w:rsidRPr="00533405" w:rsidRDefault="002D7E82" w:rsidP="00112695">
      <w:pPr>
        <w:rPr>
          <w:rFonts w:cs="Arial"/>
          <w:szCs w:val="22"/>
        </w:rPr>
      </w:pPr>
      <w:r w:rsidRPr="00533405">
        <w:rPr>
          <w:rFonts w:cs="Arial"/>
          <w:szCs w:val="22"/>
        </w:rPr>
        <w:t xml:space="preserve">04.01   </w:t>
      </w:r>
      <w:r w:rsidR="0065799F" w:rsidRPr="00533405">
        <w:rPr>
          <w:rFonts w:cs="Arial"/>
          <w:szCs w:val="22"/>
          <w:u w:val="single"/>
        </w:rPr>
        <w:t>Scope and Process</w:t>
      </w:r>
    </w:p>
    <w:p w14:paraId="2CB54FFE" w14:textId="77777777" w:rsidR="0063183A" w:rsidRPr="00533405" w:rsidRDefault="0063183A" w:rsidP="000105A7">
      <w:pPr>
        <w:rPr>
          <w:rFonts w:cs="Arial"/>
          <w:szCs w:val="22"/>
        </w:rPr>
      </w:pPr>
    </w:p>
    <w:p w14:paraId="239987CF" w14:textId="3BA21AAC" w:rsidR="0065799F" w:rsidRPr="00533405" w:rsidRDefault="0065799F" w:rsidP="000105A7">
      <w:pPr>
        <w:pStyle w:val="ListParagraph"/>
        <w:numPr>
          <w:ilvl w:val="0"/>
          <w:numId w:val="14"/>
        </w:numPr>
        <w:rPr>
          <w:rFonts w:cs="Arial"/>
          <w:sz w:val="22"/>
          <w:szCs w:val="22"/>
        </w:rPr>
      </w:pPr>
      <w:r w:rsidRPr="00533405">
        <w:rPr>
          <w:rFonts w:cs="Arial"/>
          <w:sz w:val="22"/>
          <w:szCs w:val="22"/>
        </w:rPr>
        <w:t>Implementation Procedure</w:t>
      </w:r>
    </w:p>
    <w:p w14:paraId="53FBD9A1" w14:textId="77777777" w:rsidR="0065799F" w:rsidRPr="00533405" w:rsidRDefault="0065799F" w:rsidP="000105A7">
      <w:pPr>
        <w:pStyle w:val="ListParagraph"/>
        <w:ind w:left="1444"/>
        <w:rPr>
          <w:rFonts w:cs="Arial"/>
          <w:sz w:val="22"/>
          <w:szCs w:val="22"/>
        </w:rPr>
      </w:pPr>
    </w:p>
    <w:p w14:paraId="700BC973" w14:textId="4B713544" w:rsidR="0063183A" w:rsidRPr="00533405" w:rsidRDefault="00566DAE" w:rsidP="000105A7">
      <w:pPr>
        <w:pStyle w:val="ListParagraph"/>
        <w:ind w:left="810"/>
        <w:rPr>
          <w:rFonts w:cs="Arial"/>
          <w:sz w:val="22"/>
          <w:szCs w:val="22"/>
        </w:rPr>
      </w:pPr>
      <w:r w:rsidRPr="00533405">
        <w:rPr>
          <w:rFonts w:cs="Arial"/>
          <w:sz w:val="22"/>
          <w:szCs w:val="22"/>
        </w:rPr>
        <w:t xml:space="preserve">The regional peer reviews will be conducted annually and focus on one </w:t>
      </w:r>
      <w:r w:rsidR="00663B22" w:rsidRPr="00533405">
        <w:rPr>
          <w:rFonts w:cs="Arial"/>
          <w:sz w:val="22"/>
          <w:szCs w:val="22"/>
        </w:rPr>
        <w:t xml:space="preserve">specific </w:t>
      </w:r>
      <w:r w:rsidRPr="00533405">
        <w:rPr>
          <w:rFonts w:cs="Arial"/>
          <w:sz w:val="22"/>
          <w:szCs w:val="22"/>
        </w:rPr>
        <w:t xml:space="preserve">region </w:t>
      </w:r>
      <w:r w:rsidR="00663B22" w:rsidRPr="00533405">
        <w:rPr>
          <w:rFonts w:cs="Arial"/>
          <w:sz w:val="22"/>
          <w:szCs w:val="22"/>
        </w:rPr>
        <w:t>each</w:t>
      </w:r>
      <w:r w:rsidRPr="00533405">
        <w:rPr>
          <w:rFonts w:cs="Arial"/>
          <w:sz w:val="22"/>
          <w:szCs w:val="22"/>
        </w:rPr>
        <w:t xml:space="preserve"> year.  The region that is being reviewed will rotate each year and in lieu of a peer review, a comprehensive independent evaluation of the ROP will be performed every fifth year in all regions </w:t>
      </w:r>
      <w:r w:rsidR="00853169" w:rsidRPr="00533405">
        <w:rPr>
          <w:rFonts w:cs="Arial"/>
          <w:sz w:val="22"/>
          <w:szCs w:val="22"/>
        </w:rPr>
        <w:t>to get an unbiased review of</w:t>
      </w:r>
      <w:r w:rsidRPr="00533405">
        <w:rPr>
          <w:rFonts w:cs="Arial"/>
          <w:sz w:val="22"/>
          <w:szCs w:val="22"/>
        </w:rPr>
        <w:t xml:space="preserve"> ROP effectiveness.  As such, over a five-year period, each region will receive one implementation assessment and the overall program will be subjected to one comprehensive independent evaluation.  </w:t>
      </w:r>
    </w:p>
    <w:p w14:paraId="4723611B" w14:textId="77777777" w:rsidR="000048D0" w:rsidRPr="00533405" w:rsidRDefault="000048D0" w:rsidP="000105A7">
      <w:pPr>
        <w:ind w:left="810"/>
        <w:rPr>
          <w:rFonts w:cs="Arial"/>
          <w:szCs w:val="22"/>
        </w:rPr>
      </w:pPr>
    </w:p>
    <w:p w14:paraId="125A94DF" w14:textId="77777777" w:rsidR="000105A7" w:rsidRDefault="00317361" w:rsidP="000105A7">
      <w:pPr>
        <w:pStyle w:val="ListParagraph"/>
        <w:tabs>
          <w:tab w:val="left" w:pos="1440"/>
        </w:tabs>
        <w:ind w:left="810"/>
        <w:rPr>
          <w:rFonts w:cs="Arial"/>
          <w:sz w:val="22"/>
          <w:szCs w:val="22"/>
        </w:rPr>
        <w:sectPr w:rsidR="000105A7" w:rsidSect="000105A7">
          <w:footerReference w:type="default" r:id="rId9"/>
          <w:pgSz w:w="12240" w:h="15840"/>
          <w:pgMar w:top="1440" w:right="1440" w:bottom="1440" w:left="1440" w:header="1440" w:footer="1440" w:gutter="0"/>
          <w:cols w:space="720"/>
          <w:docGrid w:linePitch="272"/>
        </w:sectPr>
      </w:pPr>
      <w:r w:rsidRPr="00533405">
        <w:rPr>
          <w:rFonts w:cs="Arial"/>
          <w:sz w:val="22"/>
          <w:szCs w:val="22"/>
        </w:rPr>
        <w:t xml:space="preserve">The </w:t>
      </w:r>
      <w:r w:rsidR="00075A19" w:rsidRPr="00533405">
        <w:rPr>
          <w:rFonts w:cs="Arial"/>
          <w:sz w:val="22"/>
          <w:szCs w:val="22"/>
        </w:rPr>
        <w:t>NRR program office will draft a</w:t>
      </w:r>
      <w:r w:rsidR="006409F6" w:rsidRPr="00533405">
        <w:rPr>
          <w:rFonts w:cs="Arial"/>
          <w:sz w:val="22"/>
          <w:szCs w:val="22"/>
        </w:rPr>
        <w:t xml:space="preserve"> </w:t>
      </w:r>
      <w:r w:rsidRPr="00533405">
        <w:rPr>
          <w:rFonts w:cs="Arial"/>
          <w:sz w:val="22"/>
          <w:szCs w:val="22"/>
        </w:rPr>
        <w:t>charter for each</w:t>
      </w:r>
      <w:r w:rsidR="006409F6" w:rsidRPr="00533405">
        <w:rPr>
          <w:rFonts w:cs="Arial"/>
          <w:sz w:val="22"/>
          <w:szCs w:val="22"/>
        </w:rPr>
        <w:t xml:space="preserve"> year’s</w:t>
      </w:r>
      <w:r w:rsidRPr="00533405">
        <w:rPr>
          <w:rFonts w:cs="Arial"/>
          <w:sz w:val="22"/>
          <w:szCs w:val="22"/>
        </w:rPr>
        <w:t xml:space="preserve"> regional peer review </w:t>
      </w:r>
      <w:r w:rsidR="006409F6" w:rsidRPr="00533405">
        <w:rPr>
          <w:rFonts w:cs="Arial"/>
          <w:sz w:val="22"/>
          <w:szCs w:val="22"/>
        </w:rPr>
        <w:t>that outlines which</w:t>
      </w:r>
      <w:r w:rsidRPr="00533405">
        <w:rPr>
          <w:rFonts w:cs="Arial"/>
          <w:sz w:val="22"/>
          <w:szCs w:val="22"/>
        </w:rPr>
        <w:t xml:space="preserve"> elements are going to be </w:t>
      </w:r>
      <w:r w:rsidR="00CE2322" w:rsidRPr="00533405">
        <w:rPr>
          <w:rFonts w:cs="Arial"/>
          <w:sz w:val="22"/>
          <w:szCs w:val="22"/>
        </w:rPr>
        <w:t>assessed</w:t>
      </w:r>
      <w:r w:rsidRPr="00533405">
        <w:rPr>
          <w:rFonts w:cs="Arial"/>
          <w:sz w:val="22"/>
          <w:szCs w:val="22"/>
        </w:rPr>
        <w:t xml:space="preserve"> during that year’</w:t>
      </w:r>
      <w:r w:rsidR="006F68EE" w:rsidRPr="00533405">
        <w:rPr>
          <w:rFonts w:cs="Arial"/>
          <w:sz w:val="22"/>
          <w:szCs w:val="22"/>
        </w:rPr>
        <w:t xml:space="preserve">s </w:t>
      </w:r>
      <w:r w:rsidR="00CE2322" w:rsidRPr="00533405">
        <w:rPr>
          <w:rFonts w:cs="Arial"/>
          <w:sz w:val="22"/>
          <w:szCs w:val="22"/>
        </w:rPr>
        <w:t>review</w:t>
      </w:r>
      <w:r w:rsidRPr="00533405">
        <w:rPr>
          <w:rFonts w:cs="Arial"/>
          <w:sz w:val="22"/>
          <w:szCs w:val="22"/>
        </w:rPr>
        <w:t>.</w:t>
      </w:r>
      <w:r w:rsidR="00EE2CA1" w:rsidRPr="00533405">
        <w:rPr>
          <w:rFonts w:cs="Arial"/>
          <w:sz w:val="22"/>
          <w:szCs w:val="22"/>
        </w:rPr>
        <w:t xml:space="preserve">  The draft charter will be shared with the region that is being reviewed to get feedback before the charter is finalized.</w:t>
      </w:r>
      <w:r w:rsidRPr="00533405">
        <w:rPr>
          <w:rFonts w:cs="Arial"/>
          <w:sz w:val="22"/>
          <w:szCs w:val="22"/>
        </w:rPr>
        <w:t xml:space="preserve">  </w:t>
      </w:r>
      <w:r w:rsidR="006F68EE" w:rsidRPr="00533405">
        <w:rPr>
          <w:rFonts w:cs="Arial"/>
          <w:sz w:val="22"/>
          <w:szCs w:val="22"/>
        </w:rPr>
        <w:t xml:space="preserve">The </w:t>
      </w:r>
      <w:r w:rsidR="006409F6" w:rsidRPr="00533405">
        <w:rPr>
          <w:rFonts w:cs="Arial"/>
          <w:sz w:val="22"/>
          <w:szCs w:val="22"/>
        </w:rPr>
        <w:t xml:space="preserve">charter for the </w:t>
      </w:r>
      <w:r w:rsidR="006F68EE" w:rsidRPr="00533405">
        <w:rPr>
          <w:rFonts w:cs="Arial"/>
          <w:sz w:val="22"/>
          <w:szCs w:val="22"/>
        </w:rPr>
        <w:t xml:space="preserve">peer review will typically consist of several standard elements as well as some specific elements based on particular areas of interest.  Identified problem areas from previous peer reviews are generally of particular interest.  </w:t>
      </w:r>
    </w:p>
    <w:p w14:paraId="3B5F9C75" w14:textId="7DFFE518" w:rsidR="000048D0" w:rsidRPr="00533405" w:rsidRDefault="000048D0" w:rsidP="0082408F">
      <w:pPr>
        <w:pStyle w:val="ListParagraph"/>
        <w:tabs>
          <w:tab w:val="left" w:pos="1440"/>
        </w:tabs>
        <w:ind w:left="810"/>
        <w:rPr>
          <w:rFonts w:cs="Arial"/>
          <w:sz w:val="22"/>
          <w:szCs w:val="22"/>
        </w:rPr>
      </w:pPr>
      <w:r w:rsidRPr="00533405">
        <w:rPr>
          <w:rFonts w:cs="Arial"/>
          <w:sz w:val="22"/>
          <w:szCs w:val="22"/>
        </w:rPr>
        <w:lastRenderedPageBreak/>
        <w:t>The regional peer reviews will be performed by a team consisting of the necessary expertise to adequately evaluate the areas assigned by the NRR program office</w:t>
      </w:r>
      <w:r w:rsidR="00317361" w:rsidRPr="00533405">
        <w:rPr>
          <w:rFonts w:cs="Arial"/>
          <w:sz w:val="22"/>
          <w:szCs w:val="22"/>
        </w:rPr>
        <w:t xml:space="preserve"> in the charter</w:t>
      </w:r>
      <w:r w:rsidRPr="00533405">
        <w:rPr>
          <w:rFonts w:cs="Arial"/>
          <w:sz w:val="22"/>
          <w:szCs w:val="22"/>
        </w:rPr>
        <w:t xml:space="preserve">.  </w:t>
      </w:r>
      <w:r w:rsidR="00623FD0">
        <w:rPr>
          <w:rFonts w:cs="Arial"/>
          <w:sz w:val="22"/>
          <w:szCs w:val="22"/>
        </w:rPr>
        <w:t xml:space="preserve">The team should </w:t>
      </w:r>
      <w:r w:rsidRPr="00533405">
        <w:rPr>
          <w:rFonts w:cs="Arial"/>
          <w:sz w:val="22"/>
          <w:szCs w:val="22"/>
        </w:rPr>
        <w:t>include a member from each region not being reviewed and a member from both IPAB and IRIB.  Consideration should be given to have the team leader be someone from t</w:t>
      </w:r>
      <w:r w:rsidR="00200E84" w:rsidRPr="00533405">
        <w:rPr>
          <w:rFonts w:cs="Arial"/>
          <w:sz w:val="22"/>
          <w:szCs w:val="22"/>
        </w:rPr>
        <w:t>he region scheduled for the following</w:t>
      </w:r>
      <w:r w:rsidRPr="00533405">
        <w:rPr>
          <w:rFonts w:cs="Arial"/>
          <w:sz w:val="22"/>
          <w:szCs w:val="22"/>
        </w:rPr>
        <w:t xml:space="preserve"> year’s regional peer review to help that region prepare for the upcoming review.</w:t>
      </w:r>
    </w:p>
    <w:p w14:paraId="45B73935" w14:textId="77777777" w:rsidR="005C4474" w:rsidRPr="00533405" w:rsidRDefault="005C4474" w:rsidP="0082408F">
      <w:pPr>
        <w:ind w:left="810"/>
        <w:rPr>
          <w:rFonts w:cs="Arial"/>
          <w:szCs w:val="22"/>
        </w:rPr>
      </w:pPr>
    </w:p>
    <w:p w14:paraId="7840CC7B" w14:textId="372C2E0D" w:rsidR="000048D0" w:rsidRPr="00533405" w:rsidRDefault="00132767" w:rsidP="0082408F">
      <w:pPr>
        <w:ind w:left="810"/>
        <w:rPr>
          <w:rFonts w:cs="Arial"/>
          <w:szCs w:val="22"/>
        </w:rPr>
      </w:pPr>
      <w:r w:rsidRPr="00533405">
        <w:rPr>
          <w:rFonts w:cs="Arial"/>
          <w:szCs w:val="22"/>
        </w:rPr>
        <w:t>The team l</w:t>
      </w:r>
      <w:r w:rsidR="005C4474" w:rsidRPr="00533405">
        <w:rPr>
          <w:rFonts w:cs="Arial"/>
          <w:szCs w:val="22"/>
        </w:rPr>
        <w:t xml:space="preserve">eader of the regional </w:t>
      </w:r>
      <w:r w:rsidR="00586FBC" w:rsidRPr="00533405">
        <w:rPr>
          <w:rFonts w:cs="Arial"/>
          <w:szCs w:val="22"/>
        </w:rPr>
        <w:t>peer review</w:t>
      </w:r>
      <w:r w:rsidR="005C4474" w:rsidRPr="00533405">
        <w:rPr>
          <w:rFonts w:cs="Arial"/>
          <w:szCs w:val="22"/>
        </w:rPr>
        <w:t xml:space="preserve"> will contact the appropriate </w:t>
      </w:r>
      <w:r w:rsidR="00247309" w:rsidRPr="00533405">
        <w:rPr>
          <w:rFonts w:cs="Arial"/>
          <w:szCs w:val="22"/>
        </w:rPr>
        <w:t xml:space="preserve">region </w:t>
      </w:r>
      <w:r w:rsidR="00C405AA" w:rsidRPr="00533405">
        <w:rPr>
          <w:rFonts w:cs="Arial"/>
          <w:szCs w:val="22"/>
        </w:rPr>
        <w:t xml:space="preserve">to arrange an optimal time for the office visit.  </w:t>
      </w:r>
      <w:r w:rsidR="00592F20">
        <w:rPr>
          <w:rFonts w:cs="Arial"/>
          <w:szCs w:val="22"/>
        </w:rPr>
        <w:t xml:space="preserve">The team leader will conduct an entrance meeting </w:t>
      </w:r>
      <w:r w:rsidR="008A1AA3">
        <w:rPr>
          <w:rFonts w:cs="Arial"/>
          <w:szCs w:val="22"/>
        </w:rPr>
        <w:t xml:space="preserve">with applicable regional personnel </w:t>
      </w:r>
      <w:r w:rsidR="00592F20">
        <w:rPr>
          <w:rFonts w:cs="Arial"/>
          <w:szCs w:val="22"/>
        </w:rPr>
        <w:t xml:space="preserve">upon arrival to help facilitate the review.  </w:t>
      </w:r>
      <w:r w:rsidR="00247309" w:rsidRPr="00533405">
        <w:rPr>
          <w:rFonts w:cs="Arial"/>
          <w:szCs w:val="22"/>
        </w:rPr>
        <w:t>The office visit will typically be one week, with some support needed for preparation and documentation to facilitate the effectiveness of the</w:t>
      </w:r>
      <w:r w:rsidR="00897DCF" w:rsidRPr="00533405">
        <w:rPr>
          <w:rFonts w:cs="Arial"/>
          <w:szCs w:val="22"/>
        </w:rPr>
        <w:t xml:space="preserve"> onsite week.  Additional visits to the regional office may be scheduled if necessary to meet the</w:t>
      </w:r>
      <w:r w:rsidR="001322E8" w:rsidRPr="00533405">
        <w:rPr>
          <w:rFonts w:cs="Arial"/>
          <w:szCs w:val="22"/>
        </w:rPr>
        <w:t xml:space="preserve"> objectives of the peer review, but efforts should be made to limit the office visit to one week.</w:t>
      </w:r>
    </w:p>
    <w:p w14:paraId="027A95FE" w14:textId="68F17767" w:rsidR="00C405AA" w:rsidRPr="00533405" w:rsidRDefault="00C405AA" w:rsidP="0082408F">
      <w:pPr>
        <w:ind w:left="810"/>
        <w:rPr>
          <w:rFonts w:cs="Arial"/>
          <w:szCs w:val="22"/>
        </w:rPr>
      </w:pPr>
    </w:p>
    <w:p w14:paraId="3C4529B4" w14:textId="5D04B7DD" w:rsidR="00981326" w:rsidRPr="00533405" w:rsidRDefault="00247309" w:rsidP="0082408F">
      <w:pPr>
        <w:pStyle w:val="ListParagraph"/>
        <w:ind w:left="810"/>
        <w:rPr>
          <w:rFonts w:cs="Arial"/>
          <w:sz w:val="22"/>
          <w:szCs w:val="22"/>
        </w:rPr>
      </w:pPr>
      <w:r w:rsidRPr="00533405">
        <w:rPr>
          <w:rFonts w:cs="Arial"/>
          <w:sz w:val="22"/>
          <w:szCs w:val="22"/>
        </w:rPr>
        <w:t xml:space="preserve">The </w:t>
      </w:r>
      <w:r w:rsidR="001322E8" w:rsidRPr="00533405">
        <w:rPr>
          <w:rFonts w:cs="Arial"/>
          <w:sz w:val="22"/>
          <w:szCs w:val="22"/>
        </w:rPr>
        <w:t>review team</w:t>
      </w:r>
      <w:r w:rsidRPr="00533405">
        <w:rPr>
          <w:rFonts w:cs="Arial"/>
          <w:sz w:val="22"/>
          <w:szCs w:val="22"/>
        </w:rPr>
        <w:t xml:space="preserve"> will</w:t>
      </w:r>
      <w:r w:rsidR="00C524AA" w:rsidRPr="00533405">
        <w:rPr>
          <w:rFonts w:cs="Arial"/>
          <w:sz w:val="22"/>
          <w:szCs w:val="22"/>
        </w:rPr>
        <w:t xml:space="preserve"> evaluate the </w:t>
      </w:r>
      <w:r w:rsidR="002E1388" w:rsidRPr="00533405">
        <w:rPr>
          <w:rFonts w:cs="Arial"/>
          <w:sz w:val="22"/>
          <w:szCs w:val="22"/>
        </w:rPr>
        <w:t xml:space="preserve">strengths, weaknesses, areas </w:t>
      </w:r>
      <w:r w:rsidR="00795E10">
        <w:rPr>
          <w:rFonts w:cs="Arial"/>
          <w:sz w:val="22"/>
          <w:szCs w:val="22"/>
        </w:rPr>
        <w:t>for</w:t>
      </w:r>
      <w:r w:rsidR="002E1388" w:rsidRPr="00533405">
        <w:rPr>
          <w:rFonts w:cs="Arial"/>
          <w:sz w:val="22"/>
          <w:szCs w:val="22"/>
        </w:rPr>
        <w:t xml:space="preserve"> improvement, and best practices of </w:t>
      </w:r>
      <w:r w:rsidR="00C524AA" w:rsidRPr="00533405">
        <w:rPr>
          <w:rFonts w:cs="Arial"/>
          <w:sz w:val="22"/>
          <w:szCs w:val="22"/>
        </w:rPr>
        <w:t xml:space="preserve">delegated </w:t>
      </w:r>
      <w:r w:rsidR="006D095C" w:rsidRPr="00533405">
        <w:rPr>
          <w:rFonts w:cs="Arial"/>
          <w:sz w:val="22"/>
          <w:szCs w:val="22"/>
        </w:rPr>
        <w:t>ROP</w:t>
      </w:r>
      <w:r w:rsidRPr="00533405">
        <w:rPr>
          <w:rFonts w:cs="Arial"/>
          <w:sz w:val="22"/>
          <w:szCs w:val="22"/>
        </w:rPr>
        <w:t xml:space="preserve"> functions within the r</w:t>
      </w:r>
      <w:r w:rsidR="00C524AA" w:rsidRPr="00533405">
        <w:rPr>
          <w:rFonts w:cs="Arial"/>
          <w:sz w:val="22"/>
          <w:szCs w:val="22"/>
        </w:rPr>
        <w:t xml:space="preserve">egion </w:t>
      </w:r>
      <w:r w:rsidR="001555EF" w:rsidRPr="00533405">
        <w:rPr>
          <w:rFonts w:cs="Arial"/>
          <w:sz w:val="22"/>
          <w:szCs w:val="22"/>
        </w:rPr>
        <w:t>as well as</w:t>
      </w:r>
      <w:r w:rsidR="00C524AA" w:rsidRPr="00533405">
        <w:rPr>
          <w:rFonts w:cs="Arial"/>
          <w:sz w:val="22"/>
          <w:szCs w:val="22"/>
        </w:rPr>
        <w:t xml:space="preserve"> the suppor</w:t>
      </w:r>
      <w:r w:rsidRPr="00533405">
        <w:rPr>
          <w:rFonts w:cs="Arial"/>
          <w:sz w:val="22"/>
          <w:szCs w:val="22"/>
        </w:rPr>
        <w:t>t and guidance provided to the regional o</w:t>
      </w:r>
      <w:r w:rsidR="00C524AA" w:rsidRPr="00533405">
        <w:rPr>
          <w:rFonts w:cs="Arial"/>
          <w:sz w:val="22"/>
          <w:szCs w:val="22"/>
        </w:rPr>
        <w:t xml:space="preserve">ffices by NRR.  For those ROP functions where definitive requirements have been previously established, the </w:t>
      </w:r>
      <w:r w:rsidR="001555EF" w:rsidRPr="00533405">
        <w:rPr>
          <w:rFonts w:cs="Arial"/>
          <w:sz w:val="22"/>
          <w:szCs w:val="22"/>
        </w:rPr>
        <w:t>evaluation</w:t>
      </w:r>
      <w:r w:rsidR="00C524AA" w:rsidRPr="00533405">
        <w:rPr>
          <w:rFonts w:cs="Arial"/>
          <w:sz w:val="22"/>
          <w:szCs w:val="22"/>
        </w:rPr>
        <w:t xml:space="preserve"> will be based on objective measurements of performance against those requirements.  </w:t>
      </w:r>
    </w:p>
    <w:p w14:paraId="0B0636FD" w14:textId="77777777" w:rsidR="001555EF" w:rsidRPr="00533405" w:rsidRDefault="001555EF" w:rsidP="0082408F">
      <w:pPr>
        <w:pStyle w:val="ListParagraph"/>
        <w:ind w:left="810"/>
        <w:rPr>
          <w:rFonts w:cs="Arial"/>
          <w:sz w:val="22"/>
          <w:szCs w:val="22"/>
        </w:rPr>
      </w:pPr>
    </w:p>
    <w:p w14:paraId="23859846" w14:textId="243EE020" w:rsidR="00981326" w:rsidRPr="00533405" w:rsidRDefault="00981326" w:rsidP="0082408F">
      <w:pPr>
        <w:pStyle w:val="ListParagraph"/>
        <w:tabs>
          <w:tab w:val="left" w:pos="1440"/>
        </w:tabs>
        <w:ind w:left="810"/>
        <w:rPr>
          <w:rFonts w:cs="Arial"/>
          <w:sz w:val="22"/>
          <w:szCs w:val="22"/>
        </w:rPr>
      </w:pPr>
      <w:r w:rsidRPr="00533405">
        <w:rPr>
          <w:rFonts w:cs="Arial"/>
          <w:sz w:val="22"/>
          <w:szCs w:val="22"/>
        </w:rPr>
        <w:t>An exit meetin</w:t>
      </w:r>
      <w:r w:rsidR="001322E8" w:rsidRPr="00533405">
        <w:rPr>
          <w:rFonts w:cs="Arial"/>
          <w:sz w:val="22"/>
          <w:szCs w:val="22"/>
        </w:rPr>
        <w:t>g will</w:t>
      </w:r>
      <w:r w:rsidRPr="00533405">
        <w:rPr>
          <w:rFonts w:cs="Arial"/>
          <w:sz w:val="22"/>
          <w:szCs w:val="22"/>
        </w:rPr>
        <w:t xml:space="preserve"> be scheduled at the end of the regional peer review to discuss the findings of the review team.  </w:t>
      </w:r>
      <w:r w:rsidR="00A64A47" w:rsidRPr="00533405">
        <w:rPr>
          <w:rFonts w:cs="Arial"/>
          <w:sz w:val="22"/>
          <w:szCs w:val="22"/>
        </w:rPr>
        <w:t>Throughout the week, the team l</w:t>
      </w:r>
      <w:r w:rsidRPr="00533405">
        <w:rPr>
          <w:rFonts w:cs="Arial"/>
          <w:sz w:val="22"/>
          <w:szCs w:val="22"/>
        </w:rPr>
        <w:t>eader will discuss the team’s</w:t>
      </w:r>
      <w:r w:rsidR="00A64A47" w:rsidRPr="00533405">
        <w:rPr>
          <w:rFonts w:cs="Arial"/>
          <w:sz w:val="22"/>
          <w:szCs w:val="22"/>
        </w:rPr>
        <w:t xml:space="preserve"> findings with the appropriate r</w:t>
      </w:r>
      <w:r w:rsidRPr="00533405">
        <w:rPr>
          <w:rFonts w:cs="Arial"/>
          <w:sz w:val="22"/>
          <w:szCs w:val="22"/>
        </w:rPr>
        <w:t xml:space="preserve">egional management.  </w:t>
      </w:r>
    </w:p>
    <w:p w14:paraId="5DC202A0" w14:textId="77777777" w:rsidR="003E6D63" w:rsidRPr="00533405" w:rsidRDefault="003E6D63" w:rsidP="003E6D63">
      <w:pPr>
        <w:pStyle w:val="ListParagraph"/>
        <w:rPr>
          <w:rFonts w:cs="Arial"/>
          <w:sz w:val="22"/>
          <w:szCs w:val="22"/>
        </w:rPr>
      </w:pPr>
    </w:p>
    <w:p w14:paraId="69238914" w14:textId="77777777" w:rsidR="00226480" w:rsidRPr="00533405" w:rsidRDefault="003E6D63" w:rsidP="0082408F">
      <w:pPr>
        <w:pStyle w:val="ListParagraph"/>
        <w:numPr>
          <w:ilvl w:val="0"/>
          <w:numId w:val="14"/>
        </w:numPr>
        <w:tabs>
          <w:tab w:val="left" w:pos="1440"/>
        </w:tabs>
        <w:rPr>
          <w:rFonts w:cs="Arial"/>
          <w:sz w:val="22"/>
          <w:szCs w:val="22"/>
        </w:rPr>
      </w:pPr>
      <w:r w:rsidRPr="00533405">
        <w:rPr>
          <w:rFonts w:cs="Arial"/>
          <w:sz w:val="22"/>
          <w:szCs w:val="22"/>
        </w:rPr>
        <w:t>Schedule</w:t>
      </w:r>
    </w:p>
    <w:p w14:paraId="4FC881C8" w14:textId="77777777" w:rsidR="00226480" w:rsidRPr="00533405" w:rsidRDefault="00226480" w:rsidP="00226480">
      <w:pPr>
        <w:pStyle w:val="ListParagraph"/>
        <w:tabs>
          <w:tab w:val="left" w:pos="1440"/>
        </w:tabs>
        <w:ind w:left="1444"/>
        <w:rPr>
          <w:rFonts w:cs="Arial"/>
          <w:sz w:val="22"/>
          <w:szCs w:val="22"/>
        </w:rPr>
      </w:pPr>
    </w:p>
    <w:p w14:paraId="7CA0DC92" w14:textId="32F7C4F0" w:rsidR="00226480" w:rsidRPr="00533405" w:rsidRDefault="003E6D63" w:rsidP="0082408F">
      <w:pPr>
        <w:pStyle w:val="ListParagraph"/>
        <w:ind w:left="810"/>
        <w:rPr>
          <w:rFonts w:cs="Arial"/>
          <w:sz w:val="22"/>
          <w:szCs w:val="22"/>
        </w:rPr>
      </w:pPr>
      <w:r w:rsidRPr="00533405">
        <w:rPr>
          <w:rFonts w:cs="Arial"/>
          <w:sz w:val="22"/>
          <w:szCs w:val="22"/>
        </w:rPr>
        <w:t xml:space="preserve">The office visit for the regional peer review will typically be scheduled </w:t>
      </w:r>
      <w:r w:rsidR="00B30CCD">
        <w:rPr>
          <w:rFonts w:cs="Arial"/>
          <w:sz w:val="22"/>
          <w:szCs w:val="22"/>
        </w:rPr>
        <w:t>between</w:t>
      </w:r>
      <w:r w:rsidRPr="00533405">
        <w:rPr>
          <w:rFonts w:cs="Arial"/>
          <w:sz w:val="22"/>
          <w:szCs w:val="22"/>
        </w:rPr>
        <w:t xml:space="preserve"> May </w:t>
      </w:r>
      <w:r w:rsidR="00B30CCD">
        <w:rPr>
          <w:rFonts w:cs="Arial"/>
          <w:sz w:val="22"/>
          <w:szCs w:val="22"/>
        </w:rPr>
        <w:t xml:space="preserve">(after the Agency Action Review Meeting) and September </w:t>
      </w:r>
      <w:r w:rsidRPr="00533405">
        <w:rPr>
          <w:rFonts w:cs="Arial"/>
          <w:sz w:val="22"/>
          <w:szCs w:val="22"/>
        </w:rPr>
        <w:t xml:space="preserve">of a given year.  Consideration should be given to schedule the office visit to minimize the impact on regional operations and maximize the effectiveness and efficiency of the review team activities. </w:t>
      </w:r>
    </w:p>
    <w:p w14:paraId="622EB44F" w14:textId="77777777" w:rsidR="00226480" w:rsidRPr="00533405" w:rsidRDefault="00226480" w:rsidP="0082408F">
      <w:pPr>
        <w:pStyle w:val="ListParagraph"/>
        <w:ind w:left="810"/>
        <w:rPr>
          <w:rFonts w:cs="Arial"/>
          <w:sz w:val="22"/>
          <w:szCs w:val="22"/>
        </w:rPr>
      </w:pPr>
    </w:p>
    <w:p w14:paraId="681B9F19" w14:textId="35E83AD2" w:rsidR="003E6D63" w:rsidRPr="00533405" w:rsidRDefault="003E6D63" w:rsidP="0082408F">
      <w:pPr>
        <w:pStyle w:val="ListParagraph"/>
        <w:ind w:left="810"/>
        <w:rPr>
          <w:rFonts w:cs="Arial"/>
          <w:sz w:val="22"/>
          <w:szCs w:val="22"/>
        </w:rPr>
      </w:pPr>
      <w:r w:rsidRPr="00533405">
        <w:rPr>
          <w:rFonts w:cs="Arial"/>
          <w:sz w:val="22"/>
          <w:szCs w:val="22"/>
        </w:rPr>
        <w:t>Preliminary results will typically be summarized and discussed with the regional division director</w:t>
      </w:r>
      <w:r w:rsidR="00B30CCD">
        <w:rPr>
          <w:rFonts w:cs="Arial"/>
          <w:sz w:val="22"/>
          <w:szCs w:val="22"/>
        </w:rPr>
        <w:t xml:space="preserve"> counterparts during routinely scheduled meetings or phone calls. </w:t>
      </w:r>
    </w:p>
    <w:p w14:paraId="6F4EA832" w14:textId="77777777" w:rsidR="00981326" w:rsidRPr="00533405" w:rsidRDefault="00981326" w:rsidP="00981326">
      <w:pPr>
        <w:pStyle w:val="ListParagraph"/>
        <w:rPr>
          <w:rFonts w:cs="Arial"/>
          <w:sz w:val="22"/>
          <w:szCs w:val="22"/>
        </w:rPr>
      </w:pPr>
    </w:p>
    <w:p w14:paraId="74C6BD33" w14:textId="416D8627" w:rsidR="00981326" w:rsidRPr="00533405" w:rsidRDefault="0082408F" w:rsidP="0082408F">
      <w:pPr>
        <w:pStyle w:val="ListParagraph"/>
        <w:numPr>
          <w:ilvl w:val="1"/>
          <w:numId w:val="13"/>
        </w:numPr>
        <w:ind w:left="0" w:firstLine="0"/>
        <w:rPr>
          <w:rFonts w:cs="Arial"/>
          <w:sz w:val="22"/>
          <w:szCs w:val="22"/>
        </w:rPr>
      </w:pPr>
      <w:r w:rsidRPr="00533405">
        <w:rPr>
          <w:rFonts w:cs="Arial"/>
          <w:sz w:val="22"/>
          <w:szCs w:val="22"/>
        </w:rPr>
        <w:t xml:space="preserve">   </w:t>
      </w:r>
      <w:r w:rsidR="0026773E" w:rsidRPr="00533405">
        <w:rPr>
          <w:rFonts w:cs="Arial"/>
          <w:sz w:val="22"/>
          <w:szCs w:val="22"/>
          <w:u w:val="single"/>
        </w:rPr>
        <w:t>Documentation Required</w:t>
      </w:r>
    </w:p>
    <w:p w14:paraId="41662B9E" w14:textId="77777777" w:rsidR="0026773E" w:rsidRPr="00533405" w:rsidRDefault="0026773E" w:rsidP="00981326">
      <w:pPr>
        <w:tabs>
          <w:tab w:val="left" w:pos="1440"/>
        </w:tabs>
        <w:rPr>
          <w:rFonts w:cs="Arial"/>
          <w:szCs w:val="22"/>
        </w:rPr>
      </w:pPr>
    </w:p>
    <w:p w14:paraId="2786BE8C" w14:textId="77777777" w:rsidR="00226480" w:rsidRPr="00533405" w:rsidRDefault="00226480" w:rsidP="0082408F">
      <w:pPr>
        <w:pStyle w:val="ListParagraph"/>
        <w:numPr>
          <w:ilvl w:val="0"/>
          <w:numId w:val="15"/>
        </w:numPr>
        <w:tabs>
          <w:tab w:val="left" w:pos="1440"/>
        </w:tabs>
        <w:rPr>
          <w:rFonts w:cs="Arial"/>
          <w:sz w:val="22"/>
          <w:szCs w:val="22"/>
        </w:rPr>
      </w:pPr>
      <w:r w:rsidRPr="00533405">
        <w:rPr>
          <w:rFonts w:cs="Arial"/>
          <w:sz w:val="22"/>
          <w:szCs w:val="22"/>
        </w:rPr>
        <w:t>Draft Report</w:t>
      </w:r>
    </w:p>
    <w:p w14:paraId="3DB37C76" w14:textId="77777777" w:rsidR="00226480" w:rsidRPr="00533405" w:rsidRDefault="00226480" w:rsidP="00226480">
      <w:pPr>
        <w:pStyle w:val="ListParagraph"/>
        <w:tabs>
          <w:tab w:val="left" w:pos="1440"/>
        </w:tabs>
        <w:ind w:left="1440"/>
        <w:rPr>
          <w:rFonts w:cs="Arial"/>
          <w:sz w:val="22"/>
          <w:szCs w:val="22"/>
        </w:rPr>
      </w:pPr>
    </w:p>
    <w:p w14:paraId="57FC26B4" w14:textId="77777777" w:rsidR="000105A7" w:rsidRDefault="0026773E" w:rsidP="0082408F">
      <w:pPr>
        <w:pStyle w:val="ListParagraph"/>
        <w:ind w:left="810"/>
        <w:rPr>
          <w:rFonts w:cs="Arial"/>
          <w:sz w:val="22"/>
          <w:szCs w:val="22"/>
        </w:rPr>
        <w:sectPr w:rsidR="000105A7" w:rsidSect="000105A7">
          <w:footerReference w:type="default" r:id="rId10"/>
          <w:pgSz w:w="12240" w:h="15840"/>
          <w:pgMar w:top="1440" w:right="1440" w:bottom="1440" w:left="1440" w:header="1440" w:footer="1440" w:gutter="0"/>
          <w:cols w:space="720"/>
          <w:docGrid w:linePitch="272"/>
        </w:sectPr>
      </w:pPr>
      <w:r w:rsidRPr="00533405">
        <w:rPr>
          <w:rFonts w:cs="Arial"/>
          <w:sz w:val="22"/>
          <w:szCs w:val="22"/>
        </w:rPr>
        <w:t xml:space="preserve">A </w:t>
      </w:r>
      <w:r w:rsidR="00C31F4E" w:rsidRPr="00533405">
        <w:rPr>
          <w:rFonts w:cs="Arial"/>
          <w:sz w:val="22"/>
          <w:szCs w:val="22"/>
        </w:rPr>
        <w:t xml:space="preserve">draft </w:t>
      </w:r>
      <w:r w:rsidRPr="00533405">
        <w:rPr>
          <w:rFonts w:cs="Arial"/>
          <w:sz w:val="22"/>
          <w:szCs w:val="22"/>
        </w:rPr>
        <w:t>r</w:t>
      </w:r>
      <w:r w:rsidR="005C6DD0" w:rsidRPr="00533405">
        <w:rPr>
          <w:rFonts w:cs="Arial"/>
          <w:sz w:val="22"/>
          <w:szCs w:val="22"/>
        </w:rPr>
        <w:t>eport will</w:t>
      </w:r>
      <w:r w:rsidR="00C31F4E" w:rsidRPr="00533405">
        <w:rPr>
          <w:rFonts w:cs="Arial"/>
          <w:sz w:val="22"/>
          <w:szCs w:val="22"/>
        </w:rPr>
        <w:t xml:space="preserve"> be prepared by the t</w:t>
      </w:r>
      <w:r w:rsidRPr="00533405">
        <w:rPr>
          <w:rFonts w:cs="Arial"/>
          <w:sz w:val="22"/>
          <w:szCs w:val="22"/>
        </w:rPr>
        <w:t xml:space="preserve">eam </w:t>
      </w:r>
      <w:r w:rsidR="00C31F4E" w:rsidRPr="00533405">
        <w:rPr>
          <w:rFonts w:cs="Arial"/>
          <w:sz w:val="22"/>
          <w:szCs w:val="22"/>
        </w:rPr>
        <w:t>l</w:t>
      </w:r>
      <w:r w:rsidRPr="00533405">
        <w:rPr>
          <w:rFonts w:cs="Arial"/>
          <w:sz w:val="22"/>
          <w:szCs w:val="22"/>
        </w:rPr>
        <w:t>eader</w:t>
      </w:r>
      <w:r w:rsidR="00C31F4E" w:rsidRPr="00533405">
        <w:rPr>
          <w:rFonts w:cs="Arial"/>
          <w:sz w:val="22"/>
          <w:szCs w:val="22"/>
        </w:rPr>
        <w:t xml:space="preserve">, with inputs from the team members, within 45 days of </w:t>
      </w:r>
      <w:r w:rsidR="00A579E5">
        <w:rPr>
          <w:rFonts w:cs="Arial"/>
          <w:sz w:val="22"/>
          <w:szCs w:val="22"/>
        </w:rPr>
        <w:t>the exit meeting</w:t>
      </w:r>
      <w:r w:rsidR="005C6DD0" w:rsidRPr="00533405">
        <w:rPr>
          <w:rFonts w:cs="Arial"/>
          <w:sz w:val="22"/>
          <w:szCs w:val="22"/>
        </w:rPr>
        <w:t>.  This report will</w:t>
      </w:r>
      <w:r w:rsidRPr="00533405">
        <w:rPr>
          <w:rFonts w:cs="Arial"/>
          <w:sz w:val="22"/>
          <w:szCs w:val="22"/>
        </w:rPr>
        <w:t xml:space="preserve"> summarize the findings of the assessment team regarding the </w:t>
      </w:r>
      <w:r w:rsidR="00C31F4E" w:rsidRPr="00533405">
        <w:rPr>
          <w:rFonts w:cs="Arial"/>
          <w:sz w:val="22"/>
          <w:szCs w:val="22"/>
        </w:rPr>
        <w:t>effectiveness</w:t>
      </w:r>
      <w:r w:rsidRPr="00533405">
        <w:rPr>
          <w:rFonts w:cs="Arial"/>
          <w:sz w:val="22"/>
          <w:szCs w:val="22"/>
        </w:rPr>
        <w:t xml:space="preserve"> and consistency of</w:t>
      </w:r>
      <w:r w:rsidR="00C31F4E" w:rsidRPr="00533405">
        <w:rPr>
          <w:rFonts w:cs="Arial"/>
          <w:sz w:val="22"/>
          <w:szCs w:val="22"/>
        </w:rPr>
        <w:t xml:space="preserve"> program implementation by the r</w:t>
      </w:r>
      <w:r w:rsidRPr="00533405">
        <w:rPr>
          <w:rFonts w:cs="Arial"/>
          <w:sz w:val="22"/>
          <w:szCs w:val="22"/>
        </w:rPr>
        <w:t xml:space="preserve">egional </w:t>
      </w:r>
      <w:r w:rsidR="00C31F4E" w:rsidRPr="00533405">
        <w:rPr>
          <w:rFonts w:cs="Arial"/>
          <w:sz w:val="22"/>
          <w:szCs w:val="22"/>
        </w:rPr>
        <w:t>o</w:t>
      </w:r>
      <w:r w:rsidRPr="00533405">
        <w:rPr>
          <w:rFonts w:cs="Arial"/>
          <w:sz w:val="22"/>
          <w:szCs w:val="22"/>
        </w:rPr>
        <w:t xml:space="preserve">ffice and any areas where the program office can provide additional support for the </w:t>
      </w:r>
      <w:r w:rsidR="00C31F4E" w:rsidRPr="00533405">
        <w:rPr>
          <w:rFonts w:cs="Arial"/>
          <w:sz w:val="22"/>
          <w:szCs w:val="22"/>
        </w:rPr>
        <w:t>regional o</w:t>
      </w:r>
      <w:r w:rsidRPr="00533405">
        <w:rPr>
          <w:rFonts w:cs="Arial"/>
          <w:sz w:val="22"/>
          <w:szCs w:val="22"/>
        </w:rPr>
        <w:t xml:space="preserve">ffice.  The report </w:t>
      </w:r>
      <w:r w:rsidR="005C6DD0" w:rsidRPr="00533405">
        <w:rPr>
          <w:rFonts w:cs="Arial"/>
          <w:sz w:val="22"/>
          <w:szCs w:val="22"/>
        </w:rPr>
        <w:t>wi</w:t>
      </w:r>
      <w:r w:rsidRPr="00533405">
        <w:rPr>
          <w:rFonts w:cs="Arial"/>
          <w:sz w:val="22"/>
          <w:szCs w:val="22"/>
        </w:rPr>
        <w:t xml:space="preserve">ll be from the DIRS Director to the appropriate </w:t>
      </w:r>
      <w:r w:rsidR="00C31F4E" w:rsidRPr="00533405">
        <w:rPr>
          <w:rFonts w:cs="Arial"/>
          <w:sz w:val="22"/>
          <w:szCs w:val="22"/>
        </w:rPr>
        <w:t>r</w:t>
      </w:r>
      <w:r w:rsidRPr="00533405">
        <w:rPr>
          <w:rFonts w:cs="Arial"/>
          <w:sz w:val="22"/>
          <w:szCs w:val="22"/>
        </w:rPr>
        <w:t xml:space="preserve">egional </w:t>
      </w:r>
      <w:r w:rsidR="00C31F4E" w:rsidRPr="00533405">
        <w:rPr>
          <w:rFonts w:cs="Arial"/>
          <w:sz w:val="22"/>
          <w:szCs w:val="22"/>
        </w:rPr>
        <w:t>division director and other appropriate regional o</w:t>
      </w:r>
      <w:r w:rsidRPr="00533405">
        <w:rPr>
          <w:rFonts w:cs="Arial"/>
          <w:sz w:val="22"/>
          <w:szCs w:val="22"/>
        </w:rPr>
        <w:t>ffice personnel</w:t>
      </w:r>
      <w:r w:rsidR="00C31F4E" w:rsidRPr="00533405">
        <w:rPr>
          <w:rFonts w:cs="Arial"/>
          <w:sz w:val="22"/>
          <w:szCs w:val="22"/>
        </w:rPr>
        <w:t xml:space="preserve"> based on the scope of the peer review</w:t>
      </w:r>
      <w:r w:rsidRPr="00533405">
        <w:rPr>
          <w:rFonts w:cs="Arial"/>
          <w:sz w:val="22"/>
          <w:szCs w:val="22"/>
        </w:rPr>
        <w:t>.  Prior to final distribution of the report, a prelimin</w:t>
      </w:r>
      <w:r w:rsidR="00C31F4E" w:rsidRPr="00533405">
        <w:rPr>
          <w:rFonts w:cs="Arial"/>
          <w:sz w:val="22"/>
          <w:szCs w:val="22"/>
        </w:rPr>
        <w:t xml:space="preserve">ary copy </w:t>
      </w:r>
      <w:r w:rsidR="005C6DD0" w:rsidRPr="00533405">
        <w:rPr>
          <w:rFonts w:cs="Arial"/>
          <w:sz w:val="22"/>
          <w:szCs w:val="22"/>
        </w:rPr>
        <w:t>will</w:t>
      </w:r>
      <w:r w:rsidR="00C31F4E" w:rsidRPr="00533405">
        <w:rPr>
          <w:rFonts w:cs="Arial"/>
          <w:sz w:val="22"/>
          <w:szCs w:val="22"/>
        </w:rPr>
        <w:t xml:space="preserve"> be sent to the regional o</w:t>
      </w:r>
      <w:r w:rsidRPr="00533405">
        <w:rPr>
          <w:rFonts w:cs="Arial"/>
          <w:sz w:val="22"/>
          <w:szCs w:val="22"/>
        </w:rPr>
        <w:t>ffic</w:t>
      </w:r>
      <w:r w:rsidR="00C31F4E" w:rsidRPr="00533405">
        <w:rPr>
          <w:rFonts w:cs="Arial"/>
          <w:sz w:val="22"/>
          <w:szCs w:val="22"/>
        </w:rPr>
        <w:t>e for review and comment.  The r</w:t>
      </w:r>
      <w:r w:rsidRPr="00533405">
        <w:rPr>
          <w:rFonts w:cs="Arial"/>
          <w:sz w:val="22"/>
          <w:szCs w:val="22"/>
        </w:rPr>
        <w:t xml:space="preserve">egional </w:t>
      </w:r>
      <w:r w:rsidR="00C31F4E" w:rsidRPr="00533405">
        <w:rPr>
          <w:rFonts w:cs="Arial"/>
          <w:sz w:val="22"/>
          <w:szCs w:val="22"/>
        </w:rPr>
        <w:t>o</w:t>
      </w:r>
      <w:r w:rsidRPr="00533405">
        <w:rPr>
          <w:rFonts w:cs="Arial"/>
          <w:sz w:val="22"/>
          <w:szCs w:val="22"/>
        </w:rPr>
        <w:t>ffice’s comments wil</w:t>
      </w:r>
      <w:r w:rsidR="0068433F" w:rsidRPr="00533405">
        <w:rPr>
          <w:rFonts w:cs="Arial"/>
          <w:sz w:val="22"/>
          <w:szCs w:val="22"/>
        </w:rPr>
        <w:t>l be considered for inclusion in</w:t>
      </w:r>
      <w:r w:rsidRPr="00533405">
        <w:rPr>
          <w:rFonts w:cs="Arial"/>
          <w:sz w:val="22"/>
          <w:szCs w:val="22"/>
        </w:rPr>
        <w:t xml:space="preserve"> the final report.</w:t>
      </w:r>
    </w:p>
    <w:p w14:paraId="4B7D8D37" w14:textId="040C479C" w:rsidR="00A64348" w:rsidRPr="00533405" w:rsidRDefault="00A64348" w:rsidP="0082408F">
      <w:pPr>
        <w:pStyle w:val="ListParagraph"/>
        <w:ind w:left="810"/>
        <w:rPr>
          <w:rFonts w:cs="Arial"/>
          <w:sz w:val="22"/>
          <w:szCs w:val="22"/>
        </w:rPr>
      </w:pPr>
      <w:r w:rsidRPr="00533405">
        <w:rPr>
          <w:rFonts w:cs="Arial"/>
          <w:sz w:val="22"/>
          <w:szCs w:val="22"/>
        </w:rPr>
        <w:lastRenderedPageBreak/>
        <w:t>The draft report will be shared with the other regional offices for their review and evaluation and to compare to their own program implementation.  The purpose of this review is to determine if the noted strengths and weaknesses are unique to the region being re</w:t>
      </w:r>
      <w:r w:rsidR="009952FE" w:rsidRPr="00533405">
        <w:rPr>
          <w:rFonts w:cs="Arial"/>
          <w:sz w:val="22"/>
          <w:szCs w:val="22"/>
        </w:rPr>
        <w:t xml:space="preserve">viewed or whether they are </w:t>
      </w:r>
      <w:r w:rsidR="00AF4C2F" w:rsidRPr="00533405">
        <w:rPr>
          <w:rFonts w:cs="Arial"/>
          <w:sz w:val="22"/>
          <w:szCs w:val="22"/>
        </w:rPr>
        <w:t>widespread across the</w:t>
      </w:r>
      <w:r w:rsidRPr="00533405">
        <w:rPr>
          <w:rFonts w:cs="Arial"/>
          <w:sz w:val="22"/>
          <w:szCs w:val="22"/>
        </w:rPr>
        <w:t xml:space="preserve"> regions.  The </w:t>
      </w:r>
      <w:r w:rsidR="007407BF">
        <w:rPr>
          <w:rFonts w:cs="Arial"/>
          <w:sz w:val="22"/>
          <w:szCs w:val="22"/>
        </w:rPr>
        <w:t xml:space="preserve">responses </w:t>
      </w:r>
      <w:r w:rsidRPr="00533405">
        <w:rPr>
          <w:rFonts w:cs="Arial"/>
          <w:sz w:val="22"/>
          <w:szCs w:val="22"/>
        </w:rPr>
        <w:t>from the other regions</w:t>
      </w:r>
      <w:r w:rsidR="007407BF">
        <w:rPr>
          <w:rFonts w:cs="Arial"/>
          <w:sz w:val="22"/>
          <w:szCs w:val="22"/>
        </w:rPr>
        <w:t xml:space="preserve"> are due 30 days after issuance of the draft report and</w:t>
      </w:r>
      <w:r w:rsidRPr="00533405">
        <w:rPr>
          <w:rFonts w:cs="Arial"/>
          <w:sz w:val="22"/>
          <w:szCs w:val="22"/>
        </w:rPr>
        <w:t xml:space="preserve"> will be included as enclosures to the final report. </w:t>
      </w:r>
    </w:p>
    <w:p w14:paraId="2BC13A8F" w14:textId="77777777" w:rsidR="00A64348" w:rsidRPr="00533405" w:rsidRDefault="00A64348" w:rsidP="00A64348">
      <w:pPr>
        <w:pStyle w:val="ListParagraph"/>
        <w:rPr>
          <w:rFonts w:cs="Arial"/>
          <w:sz w:val="22"/>
          <w:szCs w:val="22"/>
        </w:rPr>
      </w:pPr>
    </w:p>
    <w:p w14:paraId="29BAA27F" w14:textId="77777777" w:rsidR="00226480" w:rsidRPr="00533405" w:rsidRDefault="00226480" w:rsidP="0082408F">
      <w:pPr>
        <w:pStyle w:val="ListParagraph"/>
        <w:numPr>
          <w:ilvl w:val="0"/>
          <w:numId w:val="15"/>
        </w:numPr>
        <w:tabs>
          <w:tab w:val="left" w:pos="1440"/>
        </w:tabs>
        <w:rPr>
          <w:rFonts w:cs="Arial"/>
          <w:sz w:val="22"/>
          <w:szCs w:val="22"/>
        </w:rPr>
      </w:pPr>
      <w:r w:rsidRPr="00533405">
        <w:rPr>
          <w:rFonts w:cs="Arial"/>
          <w:sz w:val="22"/>
          <w:szCs w:val="22"/>
        </w:rPr>
        <w:t>Final Report</w:t>
      </w:r>
    </w:p>
    <w:p w14:paraId="17C40BDF" w14:textId="77777777" w:rsidR="00226480" w:rsidRPr="00533405" w:rsidRDefault="00226480" w:rsidP="00226480">
      <w:pPr>
        <w:pStyle w:val="ListParagraph"/>
        <w:tabs>
          <w:tab w:val="left" w:pos="1440"/>
        </w:tabs>
        <w:ind w:left="1440"/>
        <w:rPr>
          <w:rFonts w:cs="Arial"/>
          <w:sz w:val="22"/>
          <w:szCs w:val="22"/>
        </w:rPr>
      </w:pPr>
    </w:p>
    <w:p w14:paraId="380ED2FE" w14:textId="111FF788" w:rsidR="00A64348" w:rsidRPr="00533405" w:rsidRDefault="00A64348" w:rsidP="0082408F">
      <w:pPr>
        <w:pStyle w:val="ListParagraph"/>
        <w:ind w:left="810"/>
        <w:rPr>
          <w:rFonts w:cs="Arial"/>
          <w:sz w:val="22"/>
          <w:szCs w:val="22"/>
        </w:rPr>
      </w:pPr>
      <w:r w:rsidRPr="00533405">
        <w:rPr>
          <w:rFonts w:cs="Arial"/>
          <w:sz w:val="22"/>
          <w:szCs w:val="22"/>
        </w:rPr>
        <w:t>The final report</w:t>
      </w:r>
      <w:r w:rsidR="00CF1679">
        <w:rPr>
          <w:rFonts w:cs="Arial"/>
          <w:sz w:val="22"/>
          <w:szCs w:val="22"/>
        </w:rPr>
        <w:t xml:space="preserve"> is due by mid-January and</w:t>
      </w:r>
      <w:r w:rsidRPr="00533405">
        <w:rPr>
          <w:rFonts w:cs="Arial"/>
          <w:sz w:val="22"/>
          <w:szCs w:val="22"/>
        </w:rPr>
        <w:t xml:space="preserve"> will include a</w:t>
      </w:r>
      <w:r w:rsidR="00CF1679">
        <w:rPr>
          <w:rFonts w:cs="Arial"/>
          <w:sz w:val="22"/>
          <w:szCs w:val="22"/>
        </w:rPr>
        <w:t>n assessment of the objectives listed in this IMC as well as any specific items listed in the charter.  The final report will summarize</w:t>
      </w:r>
      <w:r w:rsidRPr="00533405">
        <w:rPr>
          <w:rFonts w:cs="Arial"/>
          <w:sz w:val="22"/>
          <w:szCs w:val="22"/>
        </w:rPr>
        <w:t xml:space="preserve"> the strengths and weaknesses of regional program implementation, highlighting best practices and noting potential areas for improvement.  The report will also include the staff’s resolution of any issues and/or plans to address those issues moving forward.  </w:t>
      </w:r>
      <w:r w:rsidR="00B30CCD">
        <w:rPr>
          <w:rFonts w:cs="Arial"/>
          <w:sz w:val="22"/>
          <w:szCs w:val="22"/>
        </w:rPr>
        <w:t>A summary of the</w:t>
      </w:r>
      <w:r w:rsidRPr="00533405">
        <w:rPr>
          <w:rFonts w:cs="Arial"/>
          <w:sz w:val="22"/>
          <w:szCs w:val="22"/>
        </w:rPr>
        <w:t xml:space="preserve"> final report will be made publicly available. </w:t>
      </w:r>
    </w:p>
    <w:p w14:paraId="75E80725" w14:textId="77777777" w:rsidR="0026773E" w:rsidRPr="00533405" w:rsidRDefault="0026773E" w:rsidP="0026773E">
      <w:pPr>
        <w:tabs>
          <w:tab w:val="left" w:pos="1440"/>
        </w:tabs>
        <w:rPr>
          <w:rFonts w:cs="Arial"/>
          <w:szCs w:val="22"/>
        </w:rPr>
      </w:pPr>
    </w:p>
    <w:p w14:paraId="04190D40" w14:textId="77777777" w:rsidR="00226480" w:rsidRPr="00533405" w:rsidRDefault="00226480" w:rsidP="0082408F">
      <w:pPr>
        <w:pStyle w:val="ListParagraph"/>
        <w:numPr>
          <w:ilvl w:val="0"/>
          <w:numId w:val="15"/>
        </w:numPr>
        <w:tabs>
          <w:tab w:val="left" w:pos="1440"/>
        </w:tabs>
        <w:rPr>
          <w:rFonts w:cs="Arial"/>
          <w:sz w:val="22"/>
          <w:szCs w:val="22"/>
        </w:rPr>
      </w:pPr>
      <w:r w:rsidRPr="00533405">
        <w:rPr>
          <w:rFonts w:cs="Arial"/>
          <w:sz w:val="22"/>
          <w:szCs w:val="22"/>
        </w:rPr>
        <w:t>Follow-up</w:t>
      </w:r>
    </w:p>
    <w:p w14:paraId="2B8A3C59" w14:textId="77777777" w:rsidR="00226480" w:rsidRPr="00533405" w:rsidRDefault="00226480" w:rsidP="00226480">
      <w:pPr>
        <w:pStyle w:val="ListParagraph"/>
        <w:tabs>
          <w:tab w:val="left" w:pos="1440"/>
        </w:tabs>
        <w:ind w:left="1440"/>
        <w:rPr>
          <w:rFonts w:cs="Arial"/>
          <w:sz w:val="22"/>
          <w:szCs w:val="22"/>
        </w:rPr>
      </w:pPr>
    </w:p>
    <w:p w14:paraId="523550CE" w14:textId="07C5EF1C" w:rsidR="0026773E" w:rsidRPr="00533405" w:rsidRDefault="0026773E" w:rsidP="0082408F">
      <w:pPr>
        <w:pStyle w:val="ListParagraph"/>
        <w:ind w:left="810"/>
        <w:rPr>
          <w:rFonts w:cs="Arial"/>
          <w:sz w:val="22"/>
          <w:szCs w:val="22"/>
        </w:rPr>
      </w:pPr>
      <w:r w:rsidRPr="00533405">
        <w:rPr>
          <w:rFonts w:cs="Arial"/>
          <w:sz w:val="22"/>
          <w:szCs w:val="22"/>
        </w:rPr>
        <w:t>The results of the regional peer reviews will be referenced in the annual ROP self</w:t>
      </w:r>
      <w:r w:rsidR="00533405">
        <w:rPr>
          <w:rFonts w:cs="Arial"/>
          <w:sz w:val="22"/>
          <w:szCs w:val="22"/>
        </w:rPr>
        <w:noBreakHyphen/>
      </w:r>
      <w:r w:rsidRPr="00533405">
        <w:rPr>
          <w:rFonts w:cs="Arial"/>
          <w:sz w:val="22"/>
          <w:szCs w:val="22"/>
        </w:rPr>
        <w:t xml:space="preserve">assessment report and presented to senior NRC management at the Agency Action Review Meeting.  Lessons learned and recommended program improvements will be entered into the ROP feedback form process as </w:t>
      </w:r>
      <w:r w:rsidR="00774C22">
        <w:rPr>
          <w:rFonts w:cs="Arial"/>
          <w:sz w:val="22"/>
          <w:szCs w:val="22"/>
        </w:rPr>
        <w:t>applicable</w:t>
      </w:r>
      <w:r w:rsidRPr="00533405">
        <w:rPr>
          <w:rFonts w:cs="Arial"/>
          <w:sz w:val="22"/>
          <w:szCs w:val="22"/>
        </w:rPr>
        <w:t xml:space="preserve">. </w:t>
      </w:r>
    </w:p>
    <w:p w14:paraId="5A2074CB" w14:textId="77777777" w:rsidR="0063183A" w:rsidRPr="00533405" w:rsidRDefault="0063183A" w:rsidP="00112695">
      <w:pPr>
        <w:rPr>
          <w:rFonts w:cs="Arial"/>
          <w:szCs w:val="22"/>
        </w:rPr>
      </w:pPr>
    </w:p>
    <w:p w14:paraId="4ABCDA1D" w14:textId="77777777" w:rsidR="00935767" w:rsidRPr="00533405" w:rsidRDefault="00935767" w:rsidP="00112695">
      <w:pPr>
        <w:numPr>
          <w:ilvl w:val="12"/>
          <w:numId w:val="0"/>
        </w:numPr>
        <w:rPr>
          <w:rFonts w:cs="Arial"/>
          <w:szCs w:val="22"/>
        </w:rPr>
      </w:pPr>
    </w:p>
    <w:p w14:paraId="1B76B598" w14:textId="77777777" w:rsidR="0047352C" w:rsidRPr="00533405" w:rsidRDefault="0047352C" w:rsidP="00935767">
      <w:pPr>
        <w:numPr>
          <w:ilvl w:val="12"/>
          <w:numId w:val="0"/>
        </w:numPr>
        <w:jc w:val="center"/>
        <w:rPr>
          <w:rFonts w:cs="Arial"/>
          <w:szCs w:val="22"/>
        </w:rPr>
      </w:pPr>
      <w:r w:rsidRPr="00533405">
        <w:rPr>
          <w:rFonts w:cs="Arial"/>
          <w:szCs w:val="22"/>
        </w:rPr>
        <w:t>END</w:t>
      </w:r>
    </w:p>
    <w:p w14:paraId="726DD80B" w14:textId="77777777" w:rsidR="0047352C" w:rsidRPr="00533405" w:rsidRDefault="0047352C">
      <w:pPr>
        <w:numPr>
          <w:ilvl w:val="12"/>
          <w:numId w:val="0"/>
        </w:numPr>
        <w:rPr>
          <w:rFonts w:cs="Arial"/>
          <w:szCs w:val="22"/>
        </w:rPr>
      </w:pPr>
    </w:p>
    <w:p w14:paraId="4CB19868" w14:textId="77777777" w:rsidR="00363928" w:rsidRDefault="00363928" w:rsidP="000C43B4">
      <w:pPr>
        <w:numPr>
          <w:ilvl w:val="12"/>
          <w:numId w:val="0"/>
        </w:numPr>
        <w:rPr>
          <w:rFonts w:cs="Arial"/>
          <w:szCs w:val="22"/>
        </w:rPr>
        <w:sectPr w:rsidR="00363928" w:rsidSect="000105A7">
          <w:footerReference w:type="default" r:id="rId11"/>
          <w:pgSz w:w="12240" w:h="15840"/>
          <w:pgMar w:top="1440" w:right="1440" w:bottom="1440" w:left="1440" w:header="1440" w:footer="1440" w:gutter="0"/>
          <w:cols w:space="720"/>
          <w:docGrid w:linePitch="272"/>
        </w:sectPr>
      </w:pPr>
    </w:p>
    <w:p w14:paraId="14076C08" w14:textId="77777777" w:rsidR="00363928" w:rsidRPr="00AA205C" w:rsidRDefault="00363928" w:rsidP="00363928">
      <w:pPr>
        <w:pStyle w:val="Header01"/>
        <w:tabs>
          <w:tab w:val="left" w:pos="3240"/>
          <w:tab w:val="left" w:pos="3874"/>
          <w:tab w:val="left" w:pos="4507"/>
          <w:tab w:val="left" w:pos="5040"/>
          <w:tab w:val="left" w:pos="5674"/>
          <w:tab w:val="left" w:pos="6307"/>
          <w:tab w:val="left" w:pos="6926"/>
          <w:tab w:val="left" w:pos="7474"/>
          <w:tab w:val="left" w:pos="8107"/>
          <w:tab w:val="left" w:pos="8726"/>
        </w:tabs>
        <w:jc w:val="center"/>
        <w:rPr>
          <w:sz w:val="22"/>
          <w:szCs w:val="22"/>
        </w:rPr>
      </w:pPr>
      <w:bookmarkStart w:id="4" w:name="_Toc166392890"/>
      <w:bookmarkStart w:id="5" w:name="_Toc166462813"/>
      <w:bookmarkStart w:id="6" w:name="_Toc168390786"/>
      <w:bookmarkStart w:id="7" w:name="_Toc168390861"/>
      <w:bookmarkStart w:id="8" w:name="_Toc168393146"/>
      <w:bookmarkStart w:id="9" w:name="_Toc168393299"/>
      <w:bookmarkStart w:id="10" w:name="_Toc168393404"/>
      <w:bookmarkStart w:id="11" w:name="_Toc168911238"/>
      <w:bookmarkStart w:id="12" w:name="_Toc168911467"/>
      <w:bookmarkStart w:id="13" w:name="_Toc192323324"/>
      <w:bookmarkStart w:id="14" w:name="_Toc193523661"/>
      <w:bookmarkStart w:id="15" w:name="_Toc237151135"/>
      <w:r>
        <w:rPr>
          <w:sz w:val="22"/>
          <w:szCs w:val="22"/>
        </w:rPr>
        <w:lastRenderedPageBreak/>
        <w:t xml:space="preserve">Attachment 1:  </w:t>
      </w:r>
      <w:r w:rsidRPr="00AA205C">
        <w:rPr>
          <w:sz w:val="22"/>
          <w:szCs w:val="22"/>
        </w:rPr>
        <w:t xml:space="preserve">Revision History </w:t>
      </w:r>
      <w:bookmarkEnd w:id="4"/>
      <w:bookmarkEnd w:id="5"/>
      <w:bookmarkEnd w:id="6"/>
      <w:bookmarkEnd w:id="7"/>
      <w:bookmarkEnd w:id="8"/>
      <w:bookmarkEnd w:id="9"/>
      <w:bookmarkEnd w:id="10"/>
      <w:bookmarkEnd w:id="11"/>
      <w:bookmarkEnd w:id="12"/>
      <w:bookmarkEnd w:id="13"/>
      <w:bookmarkEnd w:id="14"/>
      <w:bookmarkEnd w:id="15"/>
      <w:r w:rsidRPr="00AA205C">
        <w:rPr>
          <w:sz w:val="22"/>
          <w:szCs w:val="22"/>
        </w:rPr>
        <w:t xml:space="preserve">for </w:t>
      </w:r>
      <w:r>
        <w:rPr>
          <w:sz w:val="22"/>
          <w:szCs w:val="22"/>
        </w:rPr>
        <w:t>IMC 0307 Appendix C</w:t>
      </w:r>
    </w:p>
    <w:p w14:paraId="7BC8363C" w14:textId="77777777" w:rsidR="00363928" w:rsidRPr="00AA205C" w:rsidRDefault="00363928" w:rsidP="00363928">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6926"/>
          <w:tab w:val="left" w:pos="7474"/>
          <w:tab w:val="left" w:pos="8107"/>
          <w:tab w:val="left" w:pos="8726"/>
        </w:tabs>
        <w:jc w:val="center"/>
        <w:outlineLvl w:val="1"/>
        <w:rPr>
          <w:rFonts w:cs="Arial"/>
          <w:szCs w:val="22"/>
        </w:rPr>
      </w:pPr>
    </w:p>
    <w:tbl>
      <w:tblPr>
        <w:tblW w:w="13230" w:type="dxa"/>
        <w:tblInd w:w="120" w:type="dxa"/>
        <w:tblLayout w:type="fixed"/>
        <w:tblCellMar>
          <w:left w:w="120" w:type="dxa"/>
          <w:right w:w="120" w:type="dxa"/>
        </w:tblCellMar>
        <w:tblLook w:val="0000" w:firstRow="0" w:lastRow="0" w:firstColumn="0" w:lastColumn="0" w:noHBand="0" w:noVBand="0"/>
      </w:tblPr>
      <w:tblGrid>
        <w:gridCol w:w="1620"/>
        <w:gridCol w:w="1790"/>
        <w:gridCol w:w="5320"/>
        <w:gridCol w:w="2520"/>
        <w:gridCol w:w="1980"/>
      </w:tblGrid>
      <w:tr w:rsidR="00363928" w:rsidRPr="00AA205C" w14:paraId="09FB029F" w14:textId="77777777" w:rsidTr="0089495D">
        <w:tc>
          <w:tcPr>
            <w:tcW w:w="1620" w:type="dxa"/>
            <w:tcBorders>
              <w:top w:val="single" w:sz="7" w:space="0" w:color="000000"/>
              <w:left w:val="single" w:sz="7" w:space="0" w:color="000000"/>
              <w:bottom w:val="single" w:sz="7" w:space="0" w:color="000000"/>
              <w:right w:val="single" w:sz="7" w:space="0" w:color="000000"/>
            </w:tcBorders>
          </w:tcPr>
          <w:p w14:paraId="4AD59900" w14:textId="77777777" w:rsidR="00363928" w:rsidRPr="00AA205C" w:rsidRDefault="00363928" w:rsidP="0089495D">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6926"/>
                <w:tab w:val="left" w:pos="7474"/>
                <w:tab w:val="left" w:pos="8107"/>
                <w:tab w:val="left" w:pos="8726"/>
              </w:tabs>
              <w:outlineLvl w:val="1"/>
              <w:rPr>
                <w:rFonts w:cs="Arial"/>
                <w:szCs w:val="22"/>
              </w:rPr>
            </w:pPr>
            <w:r w:rsidRPr="00AA205C">
              <w:rPr>
                <w:rFonts w:cs="Arial"/>
                <w:szCs w:val="22"/>
              </w:rPr>
              <w:t>Commitment Tracking Number</w:t>
            </w:r>
          </w:p>
        </w:tc>
        <w:tc>
          <w:tcPr>
            <w:tcW w:w="1790" w:type="dxa"/>
            <w:tcBorders>
              <w:top w:val="single" w:sz="7" w:space="0" w:color="000000"/>
              <w:left w:val="single" w:sz="7" w:space="0" w:color="000000"/>
              <w:bottom w:val="single" w:sz="7" w:space="0" w:color="000000"/>
              <w:right w:val="single" w:sz="7" w:space="0" w:color="000000"/>
            </w:tcBorders>
          </w:tcPr>
          <w:p w14:paraId="7F5B82EB" w14:textId="77777777" w:rsidR="00363928" w:rsidRDefault="00363928" w:rsidP="0089495D">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6926"/>
                <w:tab w:val="left" w:pos="7474"/>
                <w:tab w:val="left" w:pos="8107"/>
                <w:tab w:val="left" w:pos="8726"/>
              </w:tabs>
              <w:jc w:val="center"/>
              <w:outlineLvl w:val="1"/>
              <w:rPr>
                <w:rFonts w:cs="Arial"/>
                <w:szCs w:val="22"/>
              </w:rPr>
            </w:pPr>
            <w:r>
              <w:rPr>
                <w:rFonts w:cs="Arial"/>
                <w:szCs w:val="22"/>
              </w:rPr>
              <w:t>Accession Number</w:t>
            </w:r>
          </w:p>
          <w:p w14:paraId="74BA5D1D" w14:textId="77777777" w:rsidR="00363928" w:rsidRDefault="00363928" w:rsidP="0089495D">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6926"/>
                <w:tab w:val="left" w:pos="7474"/>
                <w:tab w:val="left" w:pos="8107"/>
                <w:tab w:val="left" w:pos="8726"/>
              </w:tabs>
              <w:jc w:val="center"/>
              <w:outlineLvl w:val="1"/>
              <w:rPr>
                <w:rFonts w:cs="Arial"/>
                <w:szCs w:val="22"/>
              </w:rPr>
            </w:pPr>
            <w:r w:rsidRPr="00AA205C">
              <w:rPr>
                <w:rFonts w:cs="Arial"/>
                <w:szCs w:val="22"/>
              </w:rPr>
              <w:t>Issue Date</w:t>
            </w:r>
          </w:p>
          <w:p w14:paraId="2C932988" w14:textId="77777777" w:rsidR="00363928" w:rsidRPr="00AA205C" w:rsidRDefault="00363928" w:rsidP="0089495D">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6926"/>
                <w:tab w:val="left" w:pos="7474"/>
                <w:tab w:val="left" w:pos="8107"/>
                <w:tab w:val="left" w:pos="8726"/>
              </w:tabs>
              <w:jc w:val="center"/>
              <w:outlineLvl w:val="1"/>
              <w:rPr>
                <w:rFonts w:cs="Arial"/>
                <w:szCs w:val="22"/>
              </w:rPr>
            </w:pPr>
            <w:r>
              <w:rPr>
                <w:rFonts w:cs="Arial"/>
                <w:szCs w:val="22"/>
              </w:rPr>
              <w:t>Change Notice</w:t>
            </w:r>
          </w:p>
        </w:tc>
        <w:tc>
          <w:tcPr>
            <w:tcW w:w="5320" w:type="dxa"/>
            <w:tcBorders>
              <w:top w:val="single" w:sz="7" w:space="0" w:color="000000"/>
              <w:left w:val="single" w:sz="7" w:space="0" w:color="000000"/>
              <w:bottom w:val="single" w:sz="7" w:space="0" w:color="000000"/>
              <w:right w:val="single" w:sz="7" w:space="0" w:color="000000"/>
            </w:tcBorders>
          </w:tcPr>
          <w:p w14:paraId="24AD13F6" w14:textId="77777777" w:rsidR="00363928" w:rsidRPr="00AA205C" w:rsidRDefault="00363928" w:rsidP="0089495D">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6926"/>
                <w:tab w:val="left" w:pos="7474"/>
                <w:tab w:val="left" w:pos="8107"/>
                <w:tab w:val="left" w:pos="8726"/>
              </w:tabs>
              <w:jc w:val="center"/>
              <w:outlineLvl w:val="1"/>
              <w:rPr>
                <w:rFonts w:cs="Arial"/>
                <w:szCs w:val="22"/>
              </w:rPr>
            </w:pPr>
            <w:r w:rsidRPr="00AA205C">
              <w:rPr>
                <w:rFonts w:cs="Arial"/>
                <w:szCs w:val="22"/>
              </w:rPr>
              <w:t>Description of Change</w:t>
            </w:r>
          </w:p>
        </w:tc>
        <w:tc>
          <w:tcPr>
            <w:tcW w:w="2520" w:type="dxa"/>
            <w:tcBorders>
              <w:top w:val="single" w:sz="7" w:space="0" w:color="000000"/>
              <w:left w:val="single" w:sz="7" w:space="0" w:color="000000"/>
              <w:bottom w:val="single" w:sz="7" w:space="0" w:color="000000"/>
              <w:right w:val="single" w:sz="7" w:space="0" w:color="000000"/>
            </w:tcBorders>
          </w:tcPr>
          <w:p w14:paraId="1EE377C5" w14:textId="77777777" w:rsidR="00363928" w:rsidRPr="00AA205C" w:rsidRDefault="00363928" w:rsidP="0089495D">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6926"/>
                <w:tab w:val="left" w:pos="7474"/>
                <w:tab w:val="left" w:pos="8107"/>
                <w:tab w:val="left" w:pos="8726"/>
              </w:tabs>
              <w:outlineLvl w:val="1"/>
              <w:rPr>
                <w:rFonts w:cs="Arial"/>
                <w:szCs w:val="22"/>
              </w:rPr>
            </w:pPr>
            <w:r>
              <w:rPr>
                <w:rFonts w:cs="Arial"/>
                <w:szCs w:val="22"/>
              </w:rPr>
              <w:t xml:space="preserve">Description  of </w:t>
            </w:r>
            <w:r w:rsidRPr="00AA205C">
              <w:rPr>
                <w:rFonts w:cs="Arial"/>
                <w:szCs w:val="22"/>
              </w:rPr>
              <w:t xml:space="preserve">Training </w:t>
            </w:r>
            <w:r>
              <w:rPr>
                <w:rFonts w:cs="Arial"/>
                <w:szCs w:val="22"/>
              </w:rPr>
              <w:t>Required and Completion Date</w:t>
            </w:r>
          </w:p>
        </w:tc>
        <w:tc>
          <w:tcPr>
            <w:tcW w:w="1980" w:type="dxa"/>
            <w:tcBorders>
              <w:top w:val="single" w:sz="7" w:space="0" w:color="000000"/>
              <w:left w:val="single" w:sz="7" w:space="0" w:color="000000"/>
              <w:bottom w:val="single" w:sz="7" w:space="0" w:color="000000"/>
              <w:right w:val="single" w:sz="7" w:space="0" w:color="000000"/>
            </w:tcBorders>
          </w:tcPr>
          <w:p w14:paraId="17768B46" w14:textId="77777777" w:rsidR="00363928" w:rsidRDefault="00363928" w:rsidP="0089495D">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6926"/>
                <w:tab w:val="left" w:pos="7474"/>
                <w:tab w:val="left" w:pos="8107"/>
                <w:tab w:val="left" w:pos="8726"/>
              </w:tabs>
              <w:outlineLvl w:val="1"/>
              <w:rPr>
                <w:rFonts w:cs="Arial"/>
                <w:szCs w:val="22"/>
              </w:rPr>
            </w:pPr>
            <w:r w:rsidRPr="00AA205C">
              <w:rPr>
                <w:rFonts w:cs="Arial"/>
                <w:szCs w:val="22"/>
              </w:rPr>
              <w:t xml:space="preserve">Comment </w:t>
            </w:r>
            <w:r>
              <w:rPr>
                <w:rFonts w:cs="Arial"/>
                <w:szCs w:val="22"/>
              </w:rPr>
              <w:t xml:space="preserve">and  Feedback </w:t>
            </w:r>
            <w:r w:rsidRPr="00AA205C">
              <w:rPr>
                <w:rFonts w:cs="Arial"/>
                <w:szCs w:val="22"/>
              </w:rPr>
              <w:t>Resolution Accession Number</w:t>
            </w:r>
          </w:p>
          <w:p w14:paraId="39C9B394" w14:textId="77777777" w:rsidR="00363928" w:rsidRPr="00AA205C" w:rsidRDefault="00363928" w:rsidP="0089495D">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6926"/>
                <w:tab w:val="left" w:pos="7474"/>
                <w:tab w:val="left" w:pos="8107"/>
                <w:tab w:val="left" w:pos="8726"/>
              </w:tabs>
              <w:outlineLvl w:val="1"/>
              <w:rPr>
                <w:rFonts w:cs="Arial"/>
                <w:szCs w:val="22"/>
              </w:rPr>
            </w:pPr>
            <w:r>
              <w:rPr>
                <w:rFonts w:cs="Arial"/>
                <w:szCs w:val="22"/>
              </w:rPr>
              <w:t>(Pre-Decisional, Non-Public)</w:t>
            </w:r>
          </w:p>
        </w:tc>
      </w:tr>
      <w:tr w:rsidR="00363928" w:rsidRPr="00AA205C" w14:paraId="70811EE6" w14:textId="77777777" w:rsidTr="0089495D">
        <w:tc>
          <w:tcPr>
            <w:tcW w:w="1620" w:type="dxa"/>
            <w:tcBorders>
              <w:top w:val="single" w:sz="7" w:space="0" w:color="000000"/>
              <w:left w:val="single" w:sz="7" w:space="0" w:color="000000"/>
              <w:bottom w:val="single" w:sz="7" w:space="0" w:color="000000"/>
              <w:right w:val="single" w:sz="7" w:space="0" w:color="000000"/>
            </w:tcBorders>
          </w:tcPr>
          <w:p w14:paraId="7DA036AB" w14:textId="77777777" w:rsidR="00363928" w:rsidRPr="00AA205C" w:rsidRDefault="00363928" w:rsidP="0089495D">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6926"/>
                <w:tab w:val="left" w:pos="7474"/>
                <w:tab w:val="left" w:pos="8107"/>
                <w:tab w:val="left" w:pos="8726"/>
              </w:tabs>
              <w:outlineLvl w:val="1"/>
              <w:rPr>
                <w:rFonts w:cs="Arial"/>
                <w:szCs w:val="22"/>
              </w:rPr>
            </w:pPr>
          </w:p>
        </w:tc>
        <w:tc>
          <w:tcPr>
            <w:tcW w:w="1790" w:type="dxa"/>
            <w:tcBorders>
              <w:top w:val="single" w:sz="7" w:space="0" w:color="000000"/>
              <w:left w:val="single" w:sz="7" w:space="0" w:color="000000"/>
              <w:bottom w:val="single" w:sz="7" w:space="0" w:color="000000"/>
              <w:right w:val="single" w:sz="7" w:space="0" w:color="000000"/>
            </w:tcBorders>
          </w:tcPr>
          <w:p w14:paraId="065E4512" w14:textId="77777777" w:rsidR="00363928" w:rsidRDefault="00363928" w:rsidP="0089495D">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6926"/>
                <w:tab w:val="left" w:pos="7474"/>
                <w:tab w:val="left" w:pos="8107"/>
                <w:tab w:val="left" w:pos="8726"/>
              </w:tabs>
              <w:outlineLvl w:val="1"/>
              <w:rPr>
                <w:rFonts w:cs="Arial"/>
                <w:szCs w:val="22"/>
              </w:rPr>
            </w:pPr>
            <w:r>
              <w:rPr>
                <w:rFonts w:cs="Arial"/>
                <w:szCs w:val="22"/>
              </w:rPr>
              <w:t>ML16147A455</w:t>
            </w:r>
          </w:p>
          <w:p w14:paraId="698C7C42" w14:textId="7F65BE39" w:rsidR="00363928" w:rsidRDefault="000105A7" w:rsidP="0089495D">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6926"/>
                <w:tab w:val="left" w:pos="7474"/>
                <w:tab w:val="left" w:pos="8107"/>
                <w:tab w:val="left" w:pos="8726"/>
              </w:tabs>
              <w:outlineLvl w:val="1"/>
              <w:rPr>
                <w:rFonts w:cs="Arial"/>
                <w:szCs w:val="22"/>
              </w:rPr>
            </w:pPr>
            <w:r>
              <w:rPr>
                <w:rFonts w:cs="Arial"/>
                <w:szCs w:val="22"/>
              </w:rPr>
              <w:t>07/15/16</w:t>
            </w:r>
          </w:p>
          <w:p w14:paraId="4D87DD12" w14:textId="467A8A6E" w:rsidR="00363928" w:rsidRPr="00AA205C" w:rsidRDefault="00363928" w:rsidP="0089495D">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6926"/>
                <w:tab w:val="left" w:pos="7474"/>
                <w:tab w:val="left" w:pos="8107"/>
                <w:tab w:val="left" w:pos="8726"/>
              </w:tabs>
              <w:outlineLvl w:val="1"/>
              <w:rPr>
                <w:rFonts w:cs="Arial"/>
                <w:szCs w:val="22"/>
              </w:rPr>
            </w:pPr>
            <w:r>
              <w:rPr>
                <w:rFonts w:cs="Arial"/>
                <w:szCs w:val="22"/>
              </w:rPr>
              <w:t>CN 16-</w:t>
            </w:r>
            <w:r w:rsidR="000105A7">
              <w:rPr>
                <w:rFonts w:cs="Arial"/>
                <w:szCs w:val="22"/>
              </w:rPr>
              <w:t>016</w:t>
            </w:r>
          </w:p>
        </w:tc>
        <w:tc>
          <w:tcPr>
            <w:tcW w:w="5320" w:type="dxa"/>
            <w:tcBorders>
              <w:top w:val="single" w:sz="7" w:space="0" w:color="000000"/>
              <w:left w:val="single" w:sz="7" w:space="0" w:color="000000"/>
              <w:bottom w:val="single" w:sz="7" w:space="0" w:color="000000"/>
              <w:right w:val="single" w:sz="7" w:space="0" w:color="000000"/>
            </w:tcBorders>
          </w:tcPr>
          <w:p w14:paraId="7038E75C" w14:textId="77777777" w:rsidR="00363928" w:rsidRPr="00AA205C" w:rsidRDefault="00363928" w:rsidP="0089495D">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6926"/>
                <w:tab w:val="left" w:pos="7474"/>
                <w:tab w:val="left" w:pos="8107"/>
                <w:tab w:val="left" w:pos="8726"/>
              </w:tabs>
              <w:outlineLvl w:val="1"/>
              <w:rPr>
                <w:rFonts w:cs="Arial"/>
                <w:szCs w:val="22"/>
              </w:rPr>
            </w:pPr>
            <w:r>
              <w:rPr>
                <w:rFonts w:cs="Arial"/>
                <w:szCs w:val="22"/>
              </w:rPr>
              <w:t>Initial issuance.  Created to address self-assessment process changes.  Researched commitments for the last four years and found none.</w:t>
            </w:r>
          </w:p>
        </w:tc>
        <w:tc>
          <w:tcPr>
            <w:tcW w:w="2520" w:type="dxa"/>
            <w:tcBorders>
              <w:top w:val="single" w:sz="7" w:space="0" w:color="000000"/>
              <w:left w:val="single" w:sz="7" w:space="0" w:color="000000"/>
              <w:bottom w:val="single" w:sz="7" w:space="0" w:color="000000"/>
              <w:right w:val="single" w:sz="7" w:space="0" w:color="000000"/>
            </w:tcBorders>
          </w:tcPr>
          <w:p w14:paraId="52109CDF" w14:textId="77777777" w:rsidR="00363928" w:rsidRPr="00AA205C" w:rsidRDefault="00363928" w:rsidP="0089495D">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6926"/>
                <w:tab w:val="left" w:pos="7474"/>
                <w:tab w:val="left" w:pos="8107"/>
                <w:tab w:val="left" w:pos="8726"/>
              </w:tabs>
              <w:outlineLvl w:val="1"/>
              <w:rPr>
                <w:rFonts w:cs="Arial"/>
                <w:szCs w:val="22"/>
              </w:rPr>
            </w:pPr>
            <w:r>
              <w:rPr>
                <w:rFonts w:cs="Arial"/>
                <w:szCs w:val="22"/>
              </w:rPr>
              <w:t>None</w:t>
            </w:r>
          </w:p>
        </w:tc>
        <w:tc>
          <w:tcPr>
            <w:tcW w:w="1980" w:type="dxa"/>
            <w:tcBorders>
              <w:top w:val="single" w:sz="7" w:space="0" w:color="000000"/>
              <w:left w:val="single" w:sz="7" w:space="0" w:color="000000"/>
              <w:bottom w:val="single" w:sz="7" w:space="0" w:color="000000"/>
              <w:right w:val="single" w:sz="7" w:space="0" w:color="000000"/>
            </w:tcBorders>
          </w:tcPr>
          <w:p w14:paraId="625EF8F1" w14:textId="77777777" w:rsidR="00363928" w:rsidRPr="00AA205C" w:rsidRDefault="00363928" w:rsidP="0089495D">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6926"/>
                <w:tab w:val="left" w:pos="7474"/>
                <w:tab w:val="left" w:pos="8107"/>
                <w:tab w:val="left" w:pos="8726"/>
              </w:tabs>
              <w:outlineLvl w:val="1"/>
              <w:rPr>
                <w:rFonts w:cs="Arial"/>
                <w:szCs w:val="22"/>
              </w:rPr>
            </w:pPr>
            <w:r>
              <w:rPr>
                <w:rFonts w:cs="Arial"/>
                <w:szCs w:val="22"/>
              </w:rPr>
              <w:t>ML16148A045</w:t>
            </w:r>
          </w:p>
        </w:tc>
      </w:tr>
      <w:tr w:rsidR="00363928" w:rsidRPr="00AA205C" w14:paraId="404B005A" w14:textId="77777777" w:rsidTr="0089495D">
        <w:tc>
          <w:tcPr>
            <w:tcW w:w="1620" w:type="dxa"/>
            <w:tcBorders>
              <w:top w:val="single" w:sz="7" w:space="0" w:color="000000"/>
              <w:left w:val="single" w:sz="7" w:space="0" w:color="000000"/>
              <w:bottom w:val="single" w:sz="7" w:space="0" w:color="000000"/>
              <w:right w:val="single" w:sz="7" w:space="0" w:color="000000"/>
            </w:tcBorders>
          </w:tcPr>
          <w:p w14:paraId="248B463B" w14:textId="77777777" w:rsidR="00363928" w:rsidRPr="00AA205C" w:rsidRDefault="00363928" w:rsidP="0089495D">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6926"/>
                <w:tab w:val="left" w:pos="7474"/>
                <w:tab w:val="left" w:pos="8107"/>
                <w:tab w:val="left" w:pos="8726"/>
              </w:tabs>
              <w:outlineLvl w:val="1"/>
              <w:rPr>
                <w:rFonts w:cs="Arial"/>
                <w:szCs w:val="22"/>
              </w:rPr>
            </w:pPr>
          </w:p>
        </w:tc>
        <w:tc>
          <w:tcPr>
            <w:tcW w:w="1790" w:type="dxa"/>
            <w:tcBorders>
              <w:top w:val="single" w:sz="7" w:space="0" w:color="000000"/>
              <w:left w:val="single" w:sz="7" w:space="0" w:color="000000"/>
              <w:bottom w:val="single" w:sz="7" w:space="0" w:color="000000"/>
              <w:right w:val="single" w:sz="7" w:space="0" w:color="000000"/>
            </w:tcBorders>
          </w:tcPr>
          <w:p w14:paraId="0E1215D6" w14:textId="77777777" w:rsidR="00363928" w:rsidRPr="00AA205C" w:rsidRDefault="00363928" w:rsidP="0089495D">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6926"/>
                <w:tab w:val="left" w:pos="7474"/>
                <w:tab w:val="left" w:pos="8107"/>
                <w:tab w:val="left" w:pos="8726"/>
              </w:tabs>
              <w:outlineLvl w:val="1"/>
              <w:rPr>
                <w:rFonts w:cs="Arial"/>
                <w:szCs w:val="22"/>
              </w:rPr>
            </w:pPr>
          </w:p>
        </w:tc>
        <w:tc>
          <w:tcPr>
            <w:tcW w:w="5320" w:type="dxa"/>
            <w:tcBorders>
              <w:top w:val="single" w:sz="7" w:space="0" w:color="000000"/>
              <w:left w:val="single" w:sz="7" w:space="0" w:color="000000"/>
              <w:bottom w:val="single" w:sz="7" w:space="0" w:color="000000"/>
              <w:right w:val="single" w:sz="7" w:space="0" w:color="000000"/>
            </w:tcBorders>
          </w:tcPr>
          <w:p w14:paraId="66DC6265" w14:textId="77777777" w:rsidR="00363928" w:rsidRPr="00AA205C" w:rsidRDefault="00363928" w:rsidP="0089495D">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6926"/>
                <w:tab w:val="left" w:pos="7474"/>
                <w:tab w:val="left" w:pos="8107"/>
                <w:tab w:val="left" w:pos="8726"/>
              </w:tabs>
              <w:outlineLvl w:val="1"/>
              <w:rPr>
                <w:rFonts w:cs="Arial"/>
                <w:szCs w:val="22"/>
              </w:rPr>
            </w:pPr>
          </w:p>
        </w:tc>
        <w:tc>
          <w:tcPr>
            <w:tcW w:w="2520" w:type="dxa"/>
            <w:tcBorders>
              <w:top w:val="single" w:sz="7" w:space="0" w:color="000000"/>
              <w:left w:val="single" w:sz="7" w:space="0" w:color="000000"/>
              <w:bottom w:val="single" w:sz="7" w:space="0" w:color="000000"/>
              <w:right w:val="single" w:sz="7" w:space="0" w:color="000000"/>
            </w:tcBorders>
          </w:tcPr>
          <w:p w14:paraId="2FB7AA9D" w14:textId="77777777" w:rsidR="00363928" w:rsidRPr="00AA205C" w:rsidRDefault="00363928" w:rsidP="0089495D">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6926"/>
                <w:tab w:val="left" w:pos="7474"/>
                <w:tab w:val="left" w:pos="8107"/>
                <w:tab w:val="left" w:pos="8726"/>
              </w:tabs>
              <w:outlineLvl w:val="1"/>
              <w:rPr>
                <w:rFonts w:cs="Arial"/>
                <w:szCs w:val="22"/>
              </w:rPr>
            </w:pPr>
          </w:p>
        </w:tc>
        <w:tc>
          <w:tcPr>
            <w:tcW w:w="1980" w:type="dxa"/>
            <w:tcBorders>
              <w:top w:val="single" w:sz="7" w:space="0" w:color="000000"/>
              <w:left w:val="single" w:sz="7" w:space="0" w:color="000000"/>
              <w:bottom w:val="single" w:sz="7" w:space="0" w:color="000000"/>
              <w:right w:val="single" w:sz="7" w:space="0" w:color="000000"/>
            </w:tcBorders>
          </w:tcPr>
          <w:p w14:paraId="34190E6B" w14:textId="77777777" w:rsidR="00363928" w:rsidRPr="00AA205C" w:rsidRDefault="00363928" w:rsidP="0089495D">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6926"/>
                <w:tab w:val="left" w:pos="7474"/>
                <w:tab w:val="left" w:pos="8107"/>
                <w:tab w:val="left" w:pos="8726"/>
              </w:tabs>
              <w:outlineLvl w:val="1"/>
              <w:rPr>
                <w:rFonts w:cs="Arial"/>
                <w:szCs w:val="22"/>
              </w:rPr>
            </w:pPr>
          </w:p>
        </w:tc>
      </w:tr>
      <w:tr w:rsidR="00363928" w:rsidRPr="00AA205C" w14:paraId="260BD029" w14:textId="77777777" w:rsidTr="0089495D">
        <w:tc>
          <w:tcPr>
            <w:tcW w:w="1620" w:type="dxa"/>
            <w:tcBorders>
              <w:top w:val="single" w:sz="7" w:space="0" w:color="000000"/>
              <w:left w:val="single" w:sz="7" w:space="0" w:color="000000"/>
              <w:bottom w:val="single" w:sz="7" w:space="0" w:color="000000"/>
              <w:right w:val="single" w:sz="7" w:space="0" w:color="000000"/>
            </w:tcBorders>
          </w:tcPr>
          <w:p w14:paraId="1859629A" w14:textId="77777777" w:rsidR="00363928" w:rsidRPr="00AA205C" w:rsidRDefault="00363928" w:rsidP="0089495D">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6926"/>
                <w:tab w:val="left" w:pos="7474"/>
                <w:tab w:val="left" w:pos="8107"/>
                <w:tab w:val="left" w:pos="8726"/>
              </w:tabs>
              <w:outlineLvl w:val="1"/>
              <w:rPr>
                <w:rFonts w:cs="Arial"/>
                <w:szCs w:val="22"/>
              </w:rPr>
            </w:pPr>
          </w:p>
        </w:tc>
        <w:tc>
          <w:tcPr>
            <w:tcW w:w="1790" w:type="dxa"/>
            <w:tcBorders>
              <w:top w:val="single" w:sz="7" w:space="0" w:color="000000"/>
              <w:left w:val="single" w:sz="7" w:space="0" w:color="000000"/>
              <w:bottom w:val="single" w:sz="7" w:space="0" w:color="000000"/>
              <w:right w:val="single" w:sz="7" w:space="0" w:color="000000"/>
            </w:tcBorders>
          </w:tcPr>
          <w:p w14:paraId="3828629F" w14:textId="77777777" w:rsidR="00363928" w:rsidRPr="00AA205C" w:rsidRDefault="00363928" w:rsidP="0089495D">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6926"/>
                <w:tab w:val="left" w:pos="7474"/>
                <w:tab w:val="left" w:pos="8107"/>
                <w:tab w:val="left" w:pos="8726"/>
              </w:tabs>
              <w:outlineLvl w:val="1"/>
              <w:rPr>
                <w:rFonts w:cs="Arial"/>
                <w:szCs w:val="22"/>
              </w:rPr>
            </w:pPr>
          </w:p>
        </w:tc>
        <w:tc>
          <w:tcPr>
            <w:tcW w:w="5320" w:type="dxa"/>
            <w:tcBorders>
              <w:top w:val="single" w:sz="7" w:space="0" w:color="000000"/>
              <w:left w:val="single" w:sz="7" w:space="0" w:color="000000"/>
              <w:bottom w:val="single" w:sz="7" w:space="0" w:color="000000"/>
              <w:right w:val="single" w:sz="7" w:space="0" w:color="000000"/>
            </w:tcBorders>
          </w:tcPr>
          <w:p w14:paraId="005C3BD7" w14:textId="77777777" w:rsidR="00363928" w:rsidRPr="00AA205C" w:rsidRDefault="00363928" w:rsidP="0089495D">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6926"/>
                <w:tab w:val="left" w:pos="7474"/>
                <w:tab w:val="left" w:pos="8107"/>
                <w:tab w:val="left" w:pos="8726"/>
              </w:tabs>
              <w:outlineLvl w:val="1"/>
              <w:rPr>
                <w:rFonts w:cs="Arial"/>
                <w:szCs w:val="22"/>
              </w:rPr>
            </w:pPr>
          </w:p>
        </w:tc>
        <w:tc>
          <w:tcPr>
            <w:tcW w:w="2520" w:type="dxa"/>
            <w:tcBorders>
              <w:top w:val="single" w:sz="7" w:space="0" w:color="000000"/>
              <w:left w:val="single" w:sz="7" w:space="0" w:color="000000"/>
              <w:bottom w:val="single" w:sz="7" w:space="0" w:color="000000"/>
              <w:right w:val="single" w:sz="7" w:space="0" w:color="000000"/>
            </w:tcBorders>
          </w:tcPr>
          <w:p w14:paraId="6D7064EB" w14:textId="77777777" w:rsidR="00363928" w:rsidRPr="00AA205C" w:rsidRDefault="00363928" w:rsidP="0089495D">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6926"/>
                <w:tab w:val="left" w:pos="7474"/>
                <w:tab w:val="left" w:pos="8107"/>
                <w:tab w:val="left" w:pos="8726"/>
              </w:tabs>
              <w:outlineLvl w:val="1"/>
              <w:rPr>
                <w:rFonts w:cs="Arial"/>
                <w:szCs w:val="22"/>
              </w:rPr>
            </w:pPr>
          </w:p>
        </w:tc>
        <w:tc>
          <w:tcPr>
            <w:tcW w:w="1980" w:type="dxa"/>
            <w:tcBorders>
              <w:top w:val="single" w:sz="7" w:space="0" w:color="000000"/>
              <w:left w:val="single" w:sz="7" w:space="0" w:color="000000"/>
              <w:bottom w:val="single" w:sz="7" w:space="0" w:color="000000"/>
              <w:right w:val="single" w:sz="7" w:space="0" w:color="000000"/>
            </w:tcBorders>
          </w:tcPr>
          <w:p w14:paraId="0BDC85F5" w14:textId="77777777" w:rsidR="00363928" w:rsidRPr="00AA205C" w:rsidRDefault="00363928" w:rsidP="0089495D">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6926"/>
                <w:tab w:val="left" w:pos="7474"/>
                <w:tab w:val="left" w:pos="8107"/>
                <w:tab w:val="left" w:pos="8726"/>
              </w:tabs>
              <w:outlineLvl w:val="1"/>
              <w:rPr>
                <w:rFonts w:cs="Arial"/>
                <w:szCs w:val="22"/>
              </w:rPr>
            </w:pPr>
          </w:p>
        </w:tc>
      </w:tr>
    </w:tbl>
    <w:p w14:paraId="2E3D8BAA" w14:textId="77777777" w:rsidR="00363928" w:rsidRPr="00533405" w:rsidRDefault="00363928" w:rsidP="00363928">
      <w:pPr>
        <w:numPr>
          <w:ilvl w:val="12"/>
          <w:numId w:val="0"/>
        </w:numPr>
        <w:rPr>
          <w:rFonts w:cs="Arial"/>
          <w:szCs w:val="22"/>
        </w:rPr>
      </w:pPr>
    </w:p>
    <w:p w14:paraId="7BF3D5FA" w14:textId="4D9AF4E3" w:rsidR="00F06F36" w:rsidRPr="00533405" w:rsidRDefault="00F06F36" w:rsidP="000C43B4">
      <w:pPr>
        <w:numPr>
          <w:ilvl w:val="12"/>
          <w:numId w:val="0"/>
        </w:numPr>
        <w:rPr>
          <w:rFonts w:cs="Arial"/>
          <w:szCs w:val="22"/>
        </w:rPr>
      </w:pPr>
    </w:p>
    <w:sectPr w:rsidR="00F06F36" w:rsidRPr="00533405" w:rsidSect="000849B2">
      <w:footerReference w:type="default" r:id="rId12"/>
      <w:pgSz w:w="15840" w:h="12240" w:orient="landscape"/>
      <w:pgMar w:top="1440" w:right="1440" w:bottom="1440" w:left="1440" w:header="1440" w:footer="144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19B89D" w14:textId="77777777" w:rsidR="00A0264D" w:rsidRDefault="00A0264D">
      <w:r>
        <w:separator/>
      </w:r>
    </w:p>
  </w:endnote>
  <w:endnote w:type="continuationSeparator" w:id="0">
    <w:p w14:paraId="61A08734" w14:textId="77777777" w:rsidR="00A0264D" w:rsidRDefault="00A02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000242" w14:textId="0E3049CA" w:rsidR="00533405" w:rsidRPr="00E10791" w:rsidRDefault="00533405" w:rsidP="00533405">
    <w:pPr>
      <w:tabs>
        <w:tab w:val="center" w:pos="4680"/>
        <w:tab w:val="right" w:pos="9360"/>
      </w:tabs>
      <w:rPr>
        <w:rFonts w:cs="Arial"/>
        <w:szCs w:val="22"/>
      </w:rPr>
    </w:pPr>
    <w:r w:rsidRPr="00E10791">
      <w:rPr>
        <w:rFonts w:cs="Arial"/>
        <w:szCs w:val="22"/>
      </w:rPr>
      <w:t>Issue Date:</w:t>
    </w:r>
    <w:r w:rsidR="000105A7">
      <w:rPr>
        <w:rFonts w:cs="Arial"/>
        <w:szCs w:val="22"/>
      </w:rPr>
      <w:t xml:space="preserve">  07/15/16</w:t>
    </w:r>
    <w:r w:rsidRPr="00E10791">
      <w:rPr>
        <w:rFonts w:cs="Arial"/>
        <w:szCs w:val="22"/>
      </w:rPr>
      <w:tab/>
    </w:r>
    <w:r w:rsidRPr="00176EA4">
      <w:rPr>
        <w:rFonts w:cs="Arial"/>
        <w:szCs w:val="22"/>
      </w:rPr>
      <w:fldChar w:fldCharType="begin"/>
    </w:r>
    <w:r w:rsidRPr="00176EA4">
      <w:rPr>
        <w:rFonts w:cs="Arial"/>
        <w:szCs w:val="22"/>
      </w:rPr>
      <w:instrText xml:space="preserve"> PAGE   \* MERGEFORMAT </w:instrText>
    </w:r>
    <w:r w:rsidRPr="00176EA4">
      <w:rPr>
        <w:rFonts w:cs="Arial"/>
        <w:szCs w:val="22"/>
      </w:rPr>
      <w:fldChar w:fldCharType="separate"/>
    </w:r>
    <w:r w:rsidR="00320CFD">
      <w:rPr>
        <w:rFonts w:cs="Arial"/>
        <w:noProof/>
        <w:szCs w:val="22"/>
      </w:rPr>
      <w:t>1</w:t>
    </w:r>
    <w:r w:rsidRPr="00176EA4">
      <w:rPr>
        <w:rFonts w:cs="Arial"/>
        <w:noProof/>
        <w:szCs w:val="22"/>
      </w:rPr>
      <w:fldChar w:fldCharType="end"/>
    </w:r>
    <w:r w:rsidRPr="00E10791">
      <w:rPr>
        <w:rFonts w:cs="Arial"/>
        <w:szCs w:val="22"/>
      </w:rPr>
      <w:tab/>
      <w:t>03</w:t>
    </w:r>
    <w:r>
      <w:rPr>
        <w:rFonts w:cs="Arial"/>
        <w:szCs w:val="22"/>
      </w:rPr>
      <w:t>07 Appendix 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86E019" w14:textId="77777777" w:rsidR="000105A7" w:rsidRPr="00E10791" w:rsidRDefault="000105A7" w:rsidP="00533405">
    <w:pPr>
      <w:tabs>
        <w:tab w:val="center" w:pos="4680"/>
        <w:tab w:val="right" w:pos="9360"/>
      </w:tabs>
      <w:rPr>
        <w:rFonts w:cs="Arial"/>
        <w:szCs w:val="22"/>
      </w:rPr>
    </w:pPr>
    <w:r w:rsidRPr="00E10791">
      <w:rPr>
        <w:rFonts w:cs="Arial"/>
        <w:szCs w:val="22"/>
      </w:rPr>
      <w:t>Issue Date:</w:t>
    </w:r>
    <w:r>
      <w:rPr>
        <w:rFonts w:cs="Arial"/>
        <w:szCs w:val="22"/>
      </w:rPr>
      <w:t xml:space="preserve">  07/15/16</w:t>
    </w:r>
    <w:r w:rsidRPr="00E10791">
      <w:rPr>
        <w:rFonts w:cs="Arial"/>
        <w:szCs w:val="22"/>
      </w:rPr>
      <w:tab/>
    </w:r>
    <w:r w:rsidRPr="00176EA4">
      <w:rPr>
        <w:rFonts w:cs="Arial"/>
        <w:szCs w:val="22"/>
      </w:rPr>
      <w:fldChar w:fldCharType="begin"/>
    </w:r>
    <w:r w:rsidRPr="00176EA4">
      <w:rPr>
        <w:rFonts w:cs="Arial"/>
        <w:szCs w:val="22"/>
      </w:rPr>
      <w:instrText xml:space="preserve"> PAGE   \* MERGEFORMAT </w:instrText>
    </w:r>
    <w:r w:rsidRPr="00176EA4">
      <w:rPr>
        <w:rFonts w:cs="Arial"/>
        <w:szCs w:val="22"/>
      </w:rPr>
      <w:fldChar w:fldCharType="separate"/>
    </w:r>
    <w:r w:rsidR="00320CFD">
      <w:rPr>
        <w:rFonts w:cs="Arial"/>
        <w:noProof/>
        <w:szCs w:val="22"/>
      </w:rPr>
      <w:t>2</w:t>
    </w:r>
    <w:r w:rsidRPr="00176EA4">
      <w:rPr>
        <w:rFonts w:cs="Arial"/>
        <w:noProof/>
        <w:szCs w:val="22"/>
      </w:rPr>
      <w:fldChar w:fldCharType="end"/>
    </w:r>
    <w:r w:rsidRPr="00E10791">
      <w:rPr>
        <w:rFonts w:cs="Arial"/>
        <w:szCs w:val="22"/>
      </w:rPr>
      <w:tab/>
      <w:t>03</w:t>
    </w:r>
    <w:r>
      <w:rPr>
        <w:rFonts w:cs="Arial"/>
        <w:szCs w:val="22"/>
      </w:rPr>
      <w:t>07 Appendix 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F615A" w14:textId="77777777" w:rsidR="000105A7" w:rsidRPr="00E10791" w:rsidRDefault="000105A7" w:rsidP="00533405">
    <w:pPr>
      <w:tabs>
        <w:tab w:val="center" w:pos="4680"/>
        <w:tab w:val="right" w:pos="9360"/>
      </w:tabs>
      <w:rPr>
        <w:rFonts w:cs="Arial"/>
        <w:szCs w:val="22"/>
      </w:rPr>
    </w:pPr>
    <w:r w:rsidRPr="00E10791">
      <w:rPr>
        <w:rFonts w:cs="Arial"/>
        <w:szCs w:val="22"/>
      </w:rPr>
      <w:t>Issue Date:</w:t>
    </w:r>
    <w:r>
      <w:rPr>
        <w:rFonts w:cs="Arial"/>
        <w:szCs w:val="22"/>
      </w:rPr>
      <w:t xml:space="preserve">  07/15/16</w:t>
    </w:r>
    <w:r w:rsidRPr="00E10791">
      <w:rPr>
        <w:rFonts w:cs="Arial"/>
        <w:szCs w:val="22"/>
      </w:rPr>
      <w:tab/>
    </w:r>
    <w:r w:rsidRPr="00176EA4">
      <w:rPr>
        <w:rFonts w:cs="Arial"/>
        <w:szCs w:val="22"/>
      </w:rPr>
      <w:fldChar w:fldCharType="begin"/>
    </w:r>
    <w:r w:rsidRPr="00176EA4">
      <w:rPr>
        <w:rFonts w:cs="Arial"/>
        <w:szCs w:val="22"/>
      </w:rPr>
      <w:instrText xml:space="preserve"> PAGE   \* MERGEFORMAT </w:instrText>
    </w:r>
    <w:r w:rsidRPr="00176EA4">
      <w:rPr>
        <w:rFonts w:cs="Arial"/>
        <w:szCs w:val="22"/>
      </w:rPr>
      <w:fldChar w:fldCharType="separate"/>
    </w:r>
    <w:r w:rsidR="00320CFD">
      <w:rPr>
        <w:rFonts w:cs="Arial"/>
        <w:noProof/>
        <w:szCs w:val="22"/>
      </w:rPr>
      <w:t>3</w:t>
    </w:r>
    <w:r w:rsidRPr="00176EA4">
      <w:rPr>
        <w:rFonts w:cs="Arial"/>
        <w:noProof/>
        <w:szCs w:val="22"/>
      </w:rPr>
      <w:fldChar w:fldCharType="end"/>
    </w:r>
    <w:r w:rsidRPr="00E10791">
      <w:rPr>
        <w:rFonts w:cs="Arial"/>
        <w:szCs w:val="22"/>
      </w:rPr>
      <w:tab/>
      <w:t>03</w:t>
    </w:r>
    <w:r>
      <w:rPr>
        <w:rFonts w:cs="Arial"/>
        <w:szCs w:val="22"/>
      </w:rPr>
      <w:t>07 Appendix C</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0D08A" w14:textId="77777777" w:rsidR="000105A7" w:rsidRPr="00E10791" w:rsidRDefault="000105A7" w:rsidP="00533405">
    <w:pPr>
      <w:tabs>
        <w:tab w:val="center" w:pos="4680"/>
        <w:tab w:val="right" w:pos="9360"/>
      </w:tabs>
      <w:rPr>
        <w:rFonts w:cs="Arial"/>
        <w:szCs w:val="22"/>
      </w:rPr>
    </w:pPr>
    <w:r w:rsidRPr="00E10791">
      <w:rPr>
        <w:rFonts w:cs="Arial"/>
        <w:szCs w:val="22"/>
      </w:rPr>
      <w:t>Issue Date:</w:t>
    </w:r>
    <w:r>
      <w:rPr>
        <w:rFonts w:cs="Arial"/>
        <w:szCs w:val="22"/>
      </w:rPr>
      <w:t xml:space="preserve">  07/15/16</w:t>
    </w:r>
    <w:r w:rsidRPr="00E10791">
      <w:rPr>
        <w:rFonts w:cs="Arial"/>
        <w:szCs w:val="22"/>
      </w:rPr>
      <w:tab/>
    </w:r>
    <w:r w:rsidRPr="00176EA4">
      <w:rPr>
        <w:rFonts w:cs="Arial"/>
        <w:szCs w:val="22"/>
      </w:rPr>
      <w:fldChar w:fldCharType="begin"/>
    </w:r>
    <w:r w:rsidRPr="00176EA4">
      <w:rPr>
        <w:rFonts w:cs="Arial"/>
        <w:szCs w:val="22"/>
      </w:rPr>
      <w:instrText xml:space="preserve"> PAGE   \* MERGEFORMAT </w:instrText>
    </w:r>
    <w:r w:rsidRPr="00176EA4">
      <w:rPr>
        <w:rFonts w:cs="Arial"/>
        <w:szCs w:val="22"/>
      </w:rPr>
      <w:fldChar w:fldCharType="separate"/>
    </w:r>
    <w:r w:rsidR="00320CFD">
      <w:rPr>
        <w:rFonts w:cs="Arial"/>
        <w:noProof/>
        <w:szCs w:val="22"/>
      </w:rPr>
      <w:t>4</w:t>
    </w:r>
    <w:r w:rsidRPr="00176EA4">
      <w:rPr>
        <w:rFonts w:cs="Arial"/>
        <w:noProof/>
        <w:szCs w:val="22"/>
      </w:rPr>
      <w:fldChar w:fldCharType="end"/>
    </w:r>
    <w:r w:rsidRPr="00E10791">
      <w:rPr>
        <w:rFonts w:cs="Arial"/>
        <w:szCs w:val="22"/>
      </w:rPr>
      <w:tab/>
      <w:t>03</w:t>
    </w:r>
    <w:r>
      <w:rPr>
        <w:rFonts w:cs="Arial"/>
        <w:szCs w:val="22"/>
      </w:rPr>
      <w:t>07 Appendix C</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23B946" w14:textId="309FE25E" w:rsidR="00DA6C00" w:rsidRPr="00E10791" w:rsidRDefault="00FA0562" w:rsidP="00DA6C00">
    <w:pPr>
      <w:tabs>
        <w:tab w:val="center" w:pos="6480"/>
        <w:tab w:val="right" w:pos="12960"/>
      </w:tabs>
      <w:rPr>
        <w:rFonts w:cs="Arial"/>
        <w:szCs w:val="22"/>
      </w:rPr>
    </w:pPr>
    <w:r w:rsidRPr="00E10791">
      <w:rPr>
        <w:rFonts w:cs="Arial"/>
        <w:szCs w:val="22"/>
      </w:rPr>
      <w:t>Issue Date:</w:t>
    </w:r>
    <w:r w:rsidR="000105A7">
      <w:rPr>
        <w:rFonts w:cs="Arial"/>
        <w:szCs w:val="22"/>
      </w:rPr>
      <w:t xml:space="preserve">  07/15/16</w:t>
    </w:r>
    <w:r w:rsidRPr="00E10791">
      <w:rPr>
        <w:rFonts w:cs="Arial"/>
        <w:szCs w:val="22"/>
      </w:rPr>
      <w:tab/>
    </w:r>
    <w:r>
      <w:rPr>
        <w:rFonts w:cs="Arial"/>
        <w:szCs w:val="22"/>
      </w:rPr>
      <w:t>Att1-</w:t>
    </w:r>
    <w:r w:rsidRPr="00176EA4">
      <w:rPr>
        <w:rFonts w:cs="Arial"/>
        <w:szCs w:val="22"/>
      </w:rPr>
      <w:fldChar w:fldCharType="begin"/>
    </w:r>
    <w:r w:rsidRPr="00176EA4">
      <w:rPr>
        <w:rFonts w:cs="Arial"/>
        <w:szCs w:val="22"/>
      </w:rPr>
      <w:instrText xml:space="preserve"> PAGE   \* MERGEFORMAT </w:instrText>
    </w:r>
    <w:r w:rsidRPr="00176EA4">
      <w:rPr>
        <w:rFonts w:cs="Arial"/>
        <w:szCs w:val="22"/>
      </w:rPr>
      <w:fldChar w:fldCharType="separate"/>
    </w:r>
    <w:r w:rsidR="00320CFD">
      <w:rPr>
        <w:rFonts w:cs="Arial"/>
        <w:noProof/>
        <w:szCs w:val="22"/>
      </w:rPr>
      <w:t>1</w:t>
    </w:r>
    <w:r w:rsidRPr="00176EA4">
      <w:rPr>
        <w:rFonts w:cs="Arial"/>
        <w:noProof/>
        <w:szCs w:val="22"/>
      </w:rPr>
      <w:fldChar w:fldCharType="end"/>
    </w:r>
    <w:r w:rsidRPr="00E10791">
      <w:rPr>
        <w:rFonts w:cs="Arial"/>
        <w:szCs w:val="22"/>
      </w:rPr>
      <w:tab/>
      <w:t>03</w:t>
    </w:r>
    <w:r>
      <w:rPr>
        <w:rFonts w:cs="Arial"/>
        <w:szCs w:val="22"/>
      </w:rPr>
      <w:t>07 Appendix 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2B2788" w14:textId="77777777" w:rsidR="00A0264D" w:rsidRDefault="00A0264D">
      <w:r>
        <w:separator/>
      </w:r>
    </w:p>
  </w:footnote>
  <w:footnote w:type="continuationSeparator" w:id="0">
    <w:p w14:paraId="75C093CE" w14:textId="77777777" w:rsidR="00A0264D" w:rsidRDefault="00A026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CD5497BE"/>
    <w:lvl w:ilvl="0">
      <w:numFmt w:val="bullet"/>
      <w:lvlText w:val="*"/>
      <w:lvlJc w:val="left"/>
    </w:lvl>
  </w:abstractNum>
  <w:abstractNum w:abstractNumId="1" w15:restartNumberingAfterBreak="0">
    <w:nsid w:val="0DED7689"/>
    <w:multiLevelType w:val="multilevel"/>
    <w:tmpl w:val="89528D24"/>
    <w:lvl w:ilvl="0">
      <w:start w:val="1"/>
      <w:numFmt w:val="lowerLetter"/>
      <w:lvlText w:val="%1."/>
      <w:lvlJc w:val="left"/>
      <w:pPr>
        <w:tabs>
          <w:tab w:val="num" w:pos="806"/>
        </w:tabs>
        <w:ind w:left="806" w:hanging="532"/>
      </w:pPr>
      <w:rPr>
        <w:rFonts w:ascii="Arial" w:hAnsi="Arial" w:hint="default"/>
        <w:b w:val="0"/>
        <w:i w:val="0"/>
        <w:sz w:val="22"/>
        <w:szCs w:val="22"/>
      </w:rPr>
    </w:lvl>
    <w:lvl w:ilvl="1">
      <w:start w:val="1"/>
      <w:numFmt w:val="decimal"/>
      <w:lvlText w:val="%2."/>
      <w:lvlJc w:val="left"/>
      <w:pPr>
        <w:tabs>
          <w:tab w:val="num" w:pos="1440"/>
        </w:tabs>
        <w:ind w:left="1440" w:hanging="634"/>
      </w:pPr>
      <w:rPr>
        <w:rFonts w:ascii="Arial" w:hAnsi="Arial" w:hint="default"/>
        <w:b w:val="0"/>
        <w:i w:val="0"/>
        <w:sz w:val="24"/>
        <w:szCs w:val="24"/>
      </w:rPr>
    </w:lvl>
    <w:lvl w:ilvl="2">
      <w:start w:val="1"/>
      <w:numFmt w:val="lowerLetter"/>
      <w:lvlText w:val="(%3)"/>
      <w:lvlJc w:val="left"/>
      <w:pPr>
        <w:tabs>
          <w:tab w:val="num" w:pos="2074"/>
        </w:tabs>
        <w:ind w:left="2074" w:hanging="634"/>
      </w:pPr>
      <w:rPr>
        <w:rFonts w:ascii="Arial" w:hAnsi="Arial" w:hint="default"/>
        <w:b w:val="0"/>
        <w:i w:val="0"/>
        <w:sz w:val="24"/>
        <w:szCs w:val="24"/>
      </w:rPr>
    </w:lvl>
    <w:lvl w:ilvl="3">
      <w:start w:val="1"/>
      <w:numFmt w:val="decimal"/>
      <w:lvlText w:val="(%4)"/>
      <w:lvlJc w:val="left"/>
      <w:pPr>
        <w:tabs>
          <w:tab w:val="num" w:pos="2707"/>
        </w:tabs>
        <w:ind w:left="2707" w:hanging="633"/>
      </w:pPr>
      <w:rPr>
        <w:rFonts w:ascii="Arial" w:hAnsi="Arial" w:hint="default"/>
        <w:b w:val="0"/>
        <w:i w:val="0"/>
        <w:sz w:val="24"/>
        <w:szCs w:val="24"/>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3960"/>
        </w:tabs>
        <w:ind w:left="3600" w:firstLine="0"/>
      </w:pPr>
      <w:rPr>
        <w:rFonts w:hint="default"/>
      </w:rPr>
    </w:lvl>
    <w:lvl w:ilvl="6">
      <w:start w:val="1"/>
      <w:numFmt w:val="none"/>
      <w:lvlText w:val=""/>
      <w:lvlJc w:val="left"/>
      <w:pPr>
        <w:tabs>
          <w:tab w:val="num" w:pos="4680"/>
        </w:tabs>
        <w:ind w:left="4320" w:firstLine="0"/>
      </w:pPr>
      <w:rPr>
        <w:rFonts w:hint="default"/>
      </w:rPr>
    </w:lvl>
    <w:lvl w:ilvl="7">
      <w:start w:val="1"/>
      <w:numFmt w:val="none"/>
      <w:lvlText w:val=""/>
      <w:lvlJc w:val="left"/>
      <w:pPr>
        <w:tabs>
          <w:tab w:val="num" w:pos="5400"/>
        </w:tabs>
        <w:ind w:left="5040" w:firstLine="0"/>
      </w:pPr>
      <w:rPr>
        <w:rFonts w:hint="default"/>
      </w:rPr>
    </w:lvl>
    <w:lvl w:ilvl="8">
      <w:start w:val="1"/>
      <w:numFmt w:val="none"/>
      <w:lvlText w:val=""/>
      <w:lvlJc w:val="left"/>
      <w:pPr>
        <w:tabs>
          <w:tab w:val="num" w:pos="10080"/>
        </w:tabs>
        <w:ind w:left="10080" w:hanging="4320"/>
      </w:pPr>
      <w:rPr>
        <w:rFonts w:hint="default"/>
      </w:rPr>
    </w:lvl>
  </w:abstractNum>
  <w:abstractNum w:abstractNumId="2" w15:restartNumberingAfterBreak="0">
    <w:nsid w:val="0F5F6BEC"/>
    <w:multiLevelType w:val="hybridMultilevel"/>
    <w:tmpl w:val="DA42A6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892EB9"/>
    <w:multiLevelType w:val="multilevel"/>
    <w:tmpl w:val="34C4C940"/>
    <w:lvl w:ilvl="0">
      <w:start w:val="4"/>
      <w:numFmt w:val="decimalZero"/>
      <w:lvlText w:val="%1"/>
      <w:lvlJc w:val="left"/>
      <w:pPr>
        <w:ind w:left="540" w:hanging="540"/>
      </w:pPr>
      <w:rPr>
        <w:rFonts w:hint="default"/>
      </w:rPr>
    </w:lvl>
    <w:lvl w:ilvl="1">
      <w:start w:val="2"/>
      <w:numFmt w:val="decimalZero"/>
      <w:lvlText w:val="%1.%2"/>
      <w:lvlJc w:val="left"/>
      <w:pPr>
        <w:ind w:left="126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D945E86"/>
    <w:multiLevelType w:val="multilevel"/>
    <w:tmpl w:val="E772C47C"/>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5" w15:restartNumberingAfterBreak="0">
    <w:nsid w:val="27C97F3F"/>
    <w:multiLevelType w:val="hybridMultilevel"/>
    <w:tmpl w:val="95882310"/>
    <w:lvl w:ilvl="0" w:tplc="F6DA92DC">
      <w:start w:val="1"/>
      <w:numFmt w:val="lowerLetter"/>
      <w:lvlText w:val="%1."/>
      <w:lvlJc w:val="left"/>
      <w:pPr>
        <w:ind w:left="1804" w:hanging="360"/>
      </w:pPr>
      <w:rPr>
        <w:rFonts w:hint="default"/>
      </w:rPr>
    </w:lvl>
    <w:lvl w:ilvl="1" w:tplc="04090019" w:tentative="1">
      <w:start w:val="1"/>
      <w:numFmt w:val="lowerLetter"/>
      <w:lvlText w:val="%2."/>
      <w:lvlJc w:val="left"/>
      <w:pPr>
        <w:ind w:left="2524" w:hanging="360"/>
      </w:pPr>
    </w:lvl>
    <w:lvl w:ilvl="2" w:tplc="0409001B" w:tentative="1">
      <w:start w:val="1"/>
      <w:numFmt w:val="lowerRoman"/>
      <w:lvlText w:val="%3."/>
      <w:lvlJc w:val="right"/>
      <w:pPr>
        <w:ind w:left="3244" w:hanging="180"/>
      </w:pPr>
    </w:lvl>
    <w:lvl w:ilvl="3" w:tplc="0409000F" w:tentative="1">
      <w:start w:val="1"/>
      <w:numFmt w:val="decimal"/>
      <w:lvlText w:val="%4."/>
      <w:lvlJc w:val="left"/>
      <w:pPr>
        <w:ind w:left="3964" w:hanging="360"/>
      </w:pPr>
    </w:lvl>
    <w:lvl w:ilvl="4" w:tplc="04090019" w:tentative="1">
      <w:start w:val="1"/>
      <w:numFmt w:val="lowerLetter"/>
      <w:lvlText w:val="%5."/>
      <w:lvlJc w:val="left"/>
      <w:pPr>
        <w:ind w:left="4684" w:hanging="360"/>
      </w:pPr>
    </w:lvl>
    <w:lvl w:ilvl="5" w:tplc="0409001B" w:tentative="1">
      <w:start w:val="1"/>
      <w:numFmt w:val="lowerRoman"/>
      <w:lvlText w:val="%6."/>
      <w:lvlJc w:val="right"/>
      <w:pPr>
        <w:ind w:left="5404" w:hanging="180"/>
      </w:pPr>
    </w:lvl>
    <w:lvl w:ilvl="6" w:tplc="0409000F" w:tentative="1">
      <w:start w:val="1"/>
      <w:numFmt w:val="decimal"/>
      <w:lvlText w:val="%7."/>
      <w:lvlJc w:val="left"/>
      <w:pPr>
        <w:ind w:left="6124" w:hanging="360"/>
      </w:pPr>
    </w:lvl>
    <w:lvl w:ilvl="7" w:tplc="04090019" w:tentative="1">
      <w:start w:val="1"/>
      <w:numFmt w:val="lowerLetter"/>
      <w:lvlText w:val="%8."/>
      <w:lvlJc w:val="left"/>
      <w:pPr>
        <w:ind w:left="6844" w:hanging="360"/>
      </w:pPr>
    </w:lvl>
    <w:lvl w:ilvl="8" w:tplc="0409001B" w:tentative="1">
      <w:start w:val="1"/>
      <w:numFmt w:val="lowerRoman"/>
      <w:lvlText w:val="%9."/>
      <w:lvlJc w:val="right"/>
      <w:pPr>
        <w:ind w:left="7564" w:hanging="180"/>
      </w:pPr>
    </w:lvl>
  </w:abstractNum>
  <w:abstractNum w:abstractNumId="6" w15:restartNumberingAfterBreak="0">
    <w:nsid w:val="33D52CE0"/>
    <w:multiLevelType w:val="hybridMultilevel"/>
    <w:tmpl w:val="DA42A6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D95357"/>
    <w:multiLevelType w:val="multilevel"/>
    <w:tmpl w:val="FC90E36A"/>
    <w:lvl w:ilvl="0">
      <w:start w:val="6"/>
      <w:numFmt w:val="decimalZero"/>
      <w:lvlText w:val="%1"/>
      <w:lvlJc w:val="left"/>
      <w:pPr>
        <w:tabs>
          <w:tab w:val="num" w:pos="810"/>
        </w:tabs>
        <w:ind w:left="810" w:hanging="810"/>
      </w:pPr>
      <w:rPr>
        <w:rFonts w:hint="default"/>
      </w:rPr>
    </w:lvl>
    <w:lvl w:ilvl="1">
      <w:start w:val="4"/>
      <w:numFmt w:val="decimalZero"/>
      <w:lvlText w:val="%1.%2"/>
      <w:lvlJc w:val="left"/>
      <w:pPr>
        <w:tabs>
          <w:tab w:val="num" w:pos="810"/>
        </w:tabs>
        <w:ind w:left="810" w:hanging="810"/>
      </w:pPr>
      <w:rPr>
        <w:rFonts w:hint="default"/>
      </w:rPr>
    </w:lvl>
    <w:lvl w:ilvl="2">
      <w:start w:val="1"/>
      <w:numFmt w:val="decimal"/>
      <w:lvlText w:val="%1.%2.%3"/>
      <w:lvlJc w:val="left"/>
      <w:pPr>
        <w:tabs>
          <w:tab w:val="num" w:pos="810"/>
        </w:tabs>
        <w:ind w:left="810" w:hanging="81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477F1DD0"/>
    <w:multiLevelType w:val="hybridMultilevel"/>
    <w:tmpl w:val="D07014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DC5077"/>
    <w:multiLevelType w:val="multilevel"/>
    <w:tmpl w:val="89528D24"/>
    <w:lvl w:ilvl="0">
      <w:start w:val="1"/>
      <w:numFmt w:val="lowerLetter"/>
      <w:lvlText w:val="%1."/>
      <w:lvlJc w:val="left"/>
      <w:pPr>
        <w:tabs>
          <w:tab w:val="num" w:pos="806"/>
        </w:tabs>
        <w:ind w:left="806" w:hanging="532"/>
      </w:pPr>
      <w:rPr>
        <w:rFonts w:ascii="Arial" w:hAnsi="Arial" w:hint="default"/>
        <w:b w:val="0"/>
        <w:i w:val="0"/>
        <w:sz w:val="22"/>
        <w:szCs w:val="22"/>
      </w:rPr>
    </w:lvl>
    <w:lvl w:ilvl="1">
      <w:start w:val="1"/>
      <w:numFmt w:val="decimal"/>
      <w:lvlText w:val="%2."/>
      <w:lvlJc w:val="left"/>
      <w:pPr>
        <w:tabs>
          <w:tab w:val="num" w:pos="1440"/>
        </w:tabs>
        <w:ind w:left="1440" w:hanging="634"/>
      </w:pPr>
      <w:rPr>
        <w:rFonts w:ascii="Arial" w:hAnsi="Arial" w:hint="default"/>
        <w:b w:val="0"/>
        <w:i w:val="0"/>
        <w:sz w:val="24"/>
        <w:szCs w:val="24"/>
      </w:rPr>
    </w:lvl>
    <w:lvl w:ilvl="2">
      <w:start w:val="1"/>
      <w:numFmt w:val="lowerLetter"/>
      <w:lvlText w:val="(%3)"/>
      <w:lvlJc w:val="left"/>
      <w:pPr>
        <w:tabs>
          <w:tab w:val="num" w:pos="2074"/>
        </w:tabs>
        <w:ind w:left="2074" w:hanging="634"/>
      </w:pPr>
      <w:rPr>
        <w:rFonts w:ascii="Arial" w:hAnsi="Arial" w:hint="default"/>
        <w:b w:val="0"/>
        <w:i w:val="0"/>
        <w:sz w:val="24"/>
        <w:szCs w:val="24"/>
      </w:rPr>
    </w:lvl>
    <w:lvl w:ilvl="3">
      <w:start w:val="1"/>
      <w:numFmt w:val="decimal"/>
      <w:lvlText w:val="(%4)"/>
      <w:lvlJc w:val="left"/>
      <w:pPr>
        <w:tabs>
          <w:tab w:val="num" w:pos="2707"/>
        </w:tabs>
        <w:ind w:left="2707" w:hanging="633"/>
      </w:pPr>
      <w:rPr>
        <w:rFonts w:ascii="Arial" w:hAnsi="Arial" w:hint="default"/>
        <w:b w:val="0"/>
        <w:i w:val="0"/>
        <w:sz w:val="24"/>
        <w:szCs w:val="24"/>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3960"/>
        </w:tabs>
        <w:ind w:left="3600" w:firstLine="0"/>
      </w:pPr>
      <w:rPr>
        <w:rFonts w:hint="default"/>
      </w:rPr>
    </w:lvl>
    <w:lvl w:ilvl="6">
      <w:start w:val="1"/>
      <w:numFmt w:val="none"/>
      <w:lvlText w:val=""/>
      <w:lvlJc w:val="left"/>
      <w:pPr>
        <w:tabs>
          <w:tab w:val="num" w:pos="4680"/>
        </w:tabs>
        <w:ind w:left="4320" w:firstLine="0"/>
      </w:pPr>
      <w:rPr>
        <w:rFonts w:hint="default"/>
      </w:rPr>
    </w:lvl>
    <w:lvl w:ilvl="7">
      <w:start w:val="1"/>
      <w:numFmt w:val="none"/>
      <w:lvlText w:val=""/>
      <w:lvlJc w:val="left"/>
      <w:pPr>
        <w:tabs>
          <w:tab w:val="num" w:pos="5400"/>
        </w:tabs>
        <w:ind w:left="5040" w:firstLine="0"/>
      </w:pPr>
      <w:rPr>
        <w:rFonts w:hint="default"/>
      </w:rPr>
    </w:lvl>
    <w:lvl w:ilvl="8">
      <w:start w:val="1"/>
      <w:numFmt w:val="none"/>
      <w:lvlText w:val=""/>
      <w:lvlJc w:val="left"/>
      <w:pPr>
        <w:tabs>
          <w:tab w:val="num" w:pos="10080"/>
        </w:tabs>
        <w:ind w:left="10080" w:hanging="4320"/>
      </w:pPr>
      <w:rPr>
        <w:rFonts w:hint="default"/>
      </w:rPr>
    </w:lvl>
  </w:abstractNum>
  <w:abstractNum w:abstractNumId="10" w15:restartNumberingAfterBreak="0">
    <w:nsid w:val="591F5539"/>
    <w:multiLevelType w:val="hybridMultilevel"/>
    <w:tmpl w:val="CB02B5EC"/>
    <w:lvl w:ilvl="0" w:tplc="BC9C54EC">
      <w:start w:val="1"/>
      <w:numFmt w:val="lowerLetter"/>
      <w:lvlText w:val="%1."/>
      <w:lvlJc w:val="left"/>
      <w:pPr>
        <w:ind w:left="1800" w:hanging="360"/>
      </w:pPr>
      <w:rPr>
        <w:rFonts w:hint="default"/>
        <w:sz w:val="22"/>
        <w:szCs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6C9B3981"/>
    <w:multiLevelType w:val="multilevel"/>
    <w:tmpl w:val="0570EE4E"/>
    <w:lvl w:ilvl="0">
      <w:start w:val="1"/>
      <w:numFmt w:val="lowerLetter"/>
      <w:lvlText w:val="%1."/>
      <w:lvlJc w:val="left"/>
      <w:pPr>
        <w:tabs>
          <w:tab w:val="num" w:pos="806"/>
        </w:tabs>
        <w:ind w:left="806" w:hanging="532"/>
      </w:pPr>
      <w:rPr>
        <w:rFonts w:ascii="Arial" w:hAnsi="Arial" w:hint="default"/>
        <w:b w:val="0"/>
        <w:i w:val="0"/>
        <w:sz w:val="22"/>
        <w:szCs w:val="22"/>
      </w:rPr>
    </w:lvl>
    <w:lvl w:ilvl="1">
      <w:start w:val="1"/>
      <w:numFmt w:val="lowerLetter"/>
      <w:lvlText w:val="%2."/>
      <w:lvlJc w:val="left"/>
      <w:pPr>
        <w:tabs>
          <w:tab w:val="num" w:pos="1440"/>
        </w:tabs>
        <w:ind w:left="1440" w:hanging="634"/>
      </w:pPr>
      <w:rPr>
        <w:rFonts w:hint="default"/>
        <w:b w:val="0"/>
        <w:i w:val="0"/>
        <w:sz w:val="22"/>
        <w:szCs w:val="22"/>
      </w:rPr>
    </w:lvl>
    <w:lvl w:ilvl="2">
      <w:start w:val="1"/>
      <w:numFmt w:val="lowerLetter"/>
      <w:lvlText w:val="(%3)"/>
      <w:lvlJc w:val="left"/>
      <w:pPr>
        <w:tabs>
          <w:tab w:val="num" w:pos="2074"/>
        </w:tabs>
        <w:ind w:left="2074" w:hanging="634"/>
      </w:pPr>
      <w:rPr>
        <w:rFonts w:ascii="Arial" w:hAnsi="Arial" w:hint="default"/>
        <w:b w:val="0"/>
        <w:i w:val="0"/>
        <w:sz w:val="24"/>
        <w:szCs w:val="24"/>
      </w:rPr>
    </w:lvl>
    <w:lvl w:ilvl="3">
      <w:start w:val="1"/>
      <w:numFmt w:val="decimal"/>
      <w:lvlText w:val="(%4)"/>
      <w:lvlJc w:val="left"/>
      <w:pPr>
        <w:tabs>
          <w:tab w:val="num" w:pos="2707"/>
        </w:tabs>
        <w:ind w:left="2707" w:hanging="633"/>
      </w:pPr>
      <w:rPr>
        <w:rFonts w:ascii="Arial" w:hAnsi="Arial" w:hint="default"/>
        <w:b w:val="0"/>
        <w:i w:val="0"/>
        <w:sz w:val="24"/>
        <w:szCs w:val="24"/>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3960"/>
        </w:tabs>
        <w:ind w:left="3600" w:firstLine="0"/>
      </w:pPr>
      <w:rPr>
        <w:rFonts w:hint="default"/>
      </w:rPr>
    </w:lvl>
    <w:lvl w:ilvl="6">
      <w:start w:val="1"/>
      <w:numFmt w:val="none"/>
      <w:lvlText w:val=""/>
      <w:lvlJc w:val="left"/>
      <w:pPr>
        <w:tabs>
          <w:tab w:val="num" w:pos="4680"/>
        </w:tabs>
        <w:ind w:left="4320" w:firstLine="0"/>
      </w:pPr>
      <w:rPr>
        <w:rFonts w:hint="default"/>
      </w:rPr>
    </w:lvl>
    <w:lvl w:ilvl="7">
      <w:start w:val="1"/>
      <w:numFmt w:val="none"/>
      <w:lvlText w:val=""/>
      <w:lvlJc w:val="left"/>
      <w:pPr>
        <w:tabs>
          <w:tab w:val="num" w:pos="5400"/>
        </w:tabs>
        <w:ind w:left="5040" w:firstLine="0"/>
      </w:pPr>
      <w:rPr>
        <w:rFonts w:hint="default"/>
      </w:rPr>
    </w:lvl>
    <w:lvl w:ilvl="8">
      <w:start w:val="1"/>
      <w:numFmt w:val="none"/>
      <w:lvlText w:val=""/>
      <w:lvlJc w:val="left"/>
      <w:pPr>
        <w:tabs>
          <w:tab w:val="num" w:pos="10080"/>
        </w:tabs>
        <w:ind w:left="10080" w:hanging="4320"/>
      </w:pPr>
      <w:rPr>
        <w:rFonts w:hint="default"/>
      </w:rPr>
    </w:lvl>
  </w:abstractNum>
  <w:abstractNum w:abstractNumId="12" w15:restartNumberingAfterBreak="0">
    <w:nsid w:val="7D5449E0"/>
    <w:multiLevelType w:val="multilevel"/>
    <w:tmpl w:val="89528D24"/>
    <w:lvl w:ilvl="0">
      <w:start w:val="1"/>
      <w:numFmt w:val="lowerLetter"/>
      <w:lvlText w:val="%1."/>
      <w:lvlJc w:val="left"/>
      <w:pPr>
        <w:tabs>
          <w:tab w:val="num" w:pos="806"/>
        </w:tabs>
        <w:ind w:left="806" w:hanging="532"/>
      </w:pPr>
      <w:rPr>
        <w:rFonts w:ascii="Arial" w:hAnsi="Arial" w:hint="default"/>
        <w:b w:val="0"/>
        <w:i w:val="0"/>
        <w:sz w:val="22"/>
        <w:szCs w:val="22"/>
      </w:rPr>
    </w:lvl>
    <w:lvl w:ilvl="1">
      <w:start w:val="1"/>
      <w:numFmt w:val="decimal"/>
      <w:lvlText w:val="%2."/>
      <w:lvlJc w:val="left"/>
      <w:pPr>
        <w:tabs>
          <w:tab w:val="num" w:pos="1440"/>
        </w:tabs>
        <w:ind w:left="1440" w:hanging="634"/>
      </w:pPr>
      <w:rPr>
        <w:rFonts w:ascii="Arial" w:hAnsi="Arial" w:hint="default"/>
        <w:b w:val="0"/>
        <w:i w:val="0"/>
        <w:sz w:val="24"/>
        <w:szCs w:val="24"/>
      </w:rPr>
    </w:lvl>
    <w:lvl w:ilvl="2">
      <w:start w:val="1"/>
      <w:numFmt w:val="lowerLetter"/>
      <w:lvlText w:val="(%3)"/>
      <w:lvlJc w:val="left"/>
      <w:pPr>
        <w:tabs>
          <w:tab w:val="num" w:pos="2074"/>
        </w:tabs>
        <w:ind w:left="2074" w:hanging="634"/>
      </w:pPr>
      <w:rPr>
        <w:rFonts w:ascii="Arial" w:hAnsi="Arial" w:hint="default"/>
        <w:b w:val="0"/>
        <w:i w:val="0"/>
        <w:sz w:val="24"/>
        <w:szCs w:val="24"/>
      </w:rPr>
    </w:lvl>
    <w:lvl w:ilvl="3">
      <w:start w:val="1"/>
      <w:numFmt w:val="decimal"/>
      <w:lvlText w:val="(%4)"/>
      <w:lvlJc w:val="left"/>
      <w:pPr>
        <w:tabs>
          <w:tab w:val="num" w:pos="2707"/>
        </w:tabs>
        <w:ind w:left="2707" w:hanging="633"/>
      </w:pPr>
      <w:rPr>
        <w:rFonts w:ascii="Arial" w:hAnsi="Arial" w:hint="default"/>
        <w:b w:val="0"/>
        <w:i w:val="0"/>
        <w:sz w:val="24"/>
        <w:szCs w:val="24"/>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3960"/>
        </w:tabs>
        <w:ind w:left="3600" w:firstLine="0"/>
      </w:pPr>
      <w:rPr>
        <w:rFonts w:hint="default"/>
      </w:rPr>
    </w:lvl>
    <w:lvl w:ilvl="6">
      <w:start w:val="1"/>
      <w:numFmt w:val="none"/>
      <w:lvlText w:val=""/>
      <w:lvlJc w:val="left"/>
      <w:pPr>
        <w:tabs>
          <w:tab w:val="num" w:pos="4680"/>
        </w:tabs>
        <w:ind w:left="4320" w:firstLine="0"/>
      </w:pPr>
      <w:rPr>
        <w:rFonts w:hint="default"/>
      </w:rPr>
    </w:lvl>
    <w:lvl w:ilvl="7">
      <w:start w:val="1"/>
      <w:numFmt w:val="none"/>
      <w:lvlText w:val=""/>
      <w:lvlJc w:val="left"/>
      <w:pPr>
        <w:tabs>
          <w:tab w:val="num" w:pos="5400"/>
        </w:tabs>
        <w:ind w:left="5040" w:firstLine="0"/>
      </w:pPr>
      <w:rPr>
        <w:rFonts w:hint="default"/>
      </w:rPr>
    </w:lvl>
    <w:lvl w:ilvl="8">
      <w:start w:val="1"/>
      <w:numFmt w:val="none"/>
      <w:lvlText w:val=""/>
      <w:lvlJc w:val="left"/>
      <w:pPr>
        <w:tabs>
          <w:tab w:val="num" w:pos="10080"/>
        </w:tabs>
        <w:ind w:left="10080" w:hanging="4320"/>
      </w:pPr>
      <w:rPr>
        <w:rFonts w:hint="default"/>
      </w:rPr>
    </w:lvl>
  </w:abstractNum>
  <w:abstractNum w:abstractNumId="13" w15:restartNumberingAfterBreak="0">
    <w:nsid w:val="7DDE7A5F"/>
    <w:multiLevelType w:val="hybridMultilevel"/>
    <w:tmpl w:val="A44466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F506E5A"/>
    <w:multiLevelType w:val="multilevel"/>
    <w:tmpl w:val="1C9631AE"/>
    <w:lvl w:ilvl="0">
      <w:start w:val="1"/>
      <w:numFmt w:val="lowerLetter"/>
      <w:lvlText w:val="%1."/>
      <w:lvlJc w:val="left"/>
      <w:pPr>
        <w:tabs>
          <w:tab w:val="num" w:pos="806"/>
        </w:tabs>
        <w:ind w:left="806" w:hanging="532"/>
      </w:pPr>
      <w:rPr>
        <w:rFonts w:ascii="Arial" w:hAnsi="Arial" w:hint="default"/>
        <w:b w:val="0"/>
        <w:i w:val="0"/>
        <w:sz w:val="22"/>
        <w:szCs w:val="22"/>
      </w:rPr>
    </w:lvl>
    <w:lvl w:ilvl="1">
      <w:start w:val="1"/>
      <w:numFmt w:val="lowerLetter"/>
      <w:lvlText w:val="%2."/>
      <w:lvlJc w:val="left"/>
      <w:pPr>
        <w:tabs>
          <w:tab w:val="num" w:pos="1444"/>
        </w:tabs>
        <w:ind w:left="1444" w:hanging="634"/>
      </w:pPr>
      <w:rPr>
        <w:rFonts w:hint="default"/>
        <w:b w:val="0"/>
        <w:i w:val="0"/>
        <w:sz w:val="22"/>
        <w:szCs w:val="22"/>
      </w:rPr>
    </w:lvl>
    <w:lvl w:ilvl="2">
      <w:start w:val="1"/>
      <w:numFmt w:val="lowerLetter"/>
      <w:lvlText w:val="(%3)"/>
      <w:lvlJc w:val="left"/>
      <w:pPr>
        <w:tabs>
          <w:tab w:val="num" w:pos="2074"/>
        </w:tabs>
        <w:ind w:left="2074" w:hanging="634"/>
      </w:pPr>
      <w:rPr>
        <w:rFonts w:ascii="Arial" w:hAnsi="Arial" w:hint="default"/>
        <w:b w:val="0"/>
        <w:i w:val="0"/>
        <w:sz w:val="24"/>
        <w:szCs w:val="24"/>
      </w:rPr>
    </w:lvl>
    <w:lvl w:ilvl="3">
      <w:start w:val="1"/>
      <w:numFmt w:val="decimal"/>
      <w:lvlText w:val="(%4)"/>
      <w:lvlJc w:val="left"/>
      <w:pPr>
        <w:tabs>
          <w:tab w:val="num" w:pos="2707"/>
        </w:tabs>
        <w:ind w:left="2707" w:hanging="633"/>
      </w:pPr>
      <w:rPr>
        <w:rFonts w:ascii="Arial" w:hAnsi="Arial" w:hint="default"/>
        <w:b w:val="0"/>
        <w:i w:val="0"/>
        <w:sz w:val="24"/>
        <w:szCs w:val="24"/>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3960"/>
        </w:tabs>
        <w:ind w:left="3600" w:firstLine="0"/>
      </w:pPr>
      <w:rPr>
        <w:rFonts w:hint="default"/>
      </w:rPr>
    </w:lvl>
    <w:lvl w:ilvl="6">
      <w:start w:val="1"/>
      <w:numFmt w:val="none"/>
      <w:lvlText w:val=""/>
      <w:lvlJc w:val="left"/>
      <w:pPr>
        <w:tabs>
          <w:tab w:val="num" w:pos="4680"/>
        </w:tabs>
        <w:ind w:left="4320" w:firstLine="0"/>
      </w:pPr>
      <w:rPr>
        <w:rFonts w:hint="default"/>
      </w:rPr>
    </w:lvl>
    <w:lvl w:ilvl="7">
      <w:start w:val="1"/>
      <w:numFmt w:val="none"/>
      <w:lvlText w:val=""/>
      <w:lvlJc w:val="left"/>
      <w:pPr>
        <w:tabs>
          <w:tab w:val="num" w:pos="5400"/>
        </w:tabs>
        <w:ind w:left="5040" w:firstLine="0"/>
      </w:pPr>
      <w:rPr>
        <w:rFonts w:hint="default"/>
      </w:rPr>
    </w:lvl>
    <w:lvl w:ilvl="8">
      <w:start w:val="1"/>
      <w:numFmt w:val="none"/>
      <w:lvlText w:val=""/>
      <w:lvlJc w:val="left"/>
      <w:pPr>
        <w:tabs>
          <w:tab w:val="num" w:pos="10080"/>
        </w:tabs>
        <w:ind w:left="10080" w:hanging="4320"/>
      </w:pPr>
      <w:rPr>
        <w:rFonts w:hint="default"/>
      </w:rPr>
    </w:lvl>
  </w:abstractNum>
  <w:num w:numId="1">
    <w:abstractNumId w:val="0"/>
    <w:lvlOverride w:ilvl="0">
      <w:lvl w:ilvl="0">
        <w:start w:val="1"/>
        <w:numFmt w:val="bullet"/>
        <w:lvlText w:val="•"/>
        <w:legacy w:legacy="1" w:legacySpace="0" w:legacyIndent="1"/>
        <w:lvlJc w:val="left"/>
        <w:pPr>
          <w:ind w:left="1" w:hanging="1"/>
        </w:pPr>
        <w:rPr>
          <w:rFonts w:ascii="Arial" w:hAnsi="Arial" w:cs="Arial" w:hint="default"/>
        </w:rPr>
      </w:lvl>
    </w:lvlOverride>
  </w:num>
  <w:num w:numId="2">
    <w:abstractNumId w:val="7"/>
  </w:num>
  <w:num w:numId="3">
    <w:abstractNumId w:val="4"/>
  </w:num>
  <w:num w:numId="4">
    <w:abstractNumId w:val="12"/>
  </w:num>
  <w:num w:numId="5">
    <w:abstractNumId w:val="11"/>
  </w:num>
  <w:num w:numId="6">
    <w:abstractNumId w:val="14"/>
  </w:num>
  <w:num w:numId="7">
    <w:abstractNumId w:val="8"/>
  </w:num>
  <w:num w:numId="8">
    <w:abstractNumId w:val="2"/>
  </w:num>
  <w:num w:numId="9">
    <w:abstractNumId w:val="6"/>
  </w:num>
  <w:num w:numId="10">
    <w:abstractNumId w:val="13"/>
  </w:num>
  <w:num w:numId="11">
    <w:abstractNumId w:val="10"/>
  </w:num>
  <w:num w:numId="12">
    <w:abstractNumId w:val="5"/>
  </w:num>
  <w:num w:numId="13">
    <w:abstractNumId w:val="3"/>
  </w:num>
  <w:num w:numId="14">
    <w:abstractNumId w:val="9"/>
  </w:num>
  <w:num w:numId="1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urran, Bridget">
    <w15:presenceInfo w15:providerId="AD" w15:userId="S-1-5-21-1922771939-1581663855-1617787245-397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34"/>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52C"/>
    <w:rsid w:val="0000059C"/>
    <w:rsid w:val="00001FBE"/>
    <w:rsid w:val="000048D0"/>
    <w:rsid w:val="000103CA"/>
    <w:rsid w:val="000105A7"/>
    <w:rsid w:val="00071673"/>
    <w:rsid w:val="00075A19"/>
    <w:rsid w:val="00093306"/>
    <w:rsid w:val="00096558"/>
    <w:rsid w:val="000A2A55"/>
    <w:rsid w:val="000A72E1"/>
    <w:rsid w:val="000B3BA8"/>
    <w:rsid w:val="000C43B4"/>
    <w:rsid w:val="000C70C0"/>
    <w:rsid w:val="000C7BD9"/>
    <w:rsid w:val="000D5415"/>
    <w:rsid w:val="000D6B82"/>
    <w:rsid w:val="000D70F9"/>
    <w:rsid w:val="000E016D"/>
    <w:rsid w:val="000E53F1"/>
    <w:rsid w:val="000E65AB"/>
    <w:rsid w:val="000E6F48"/>
    <w:rsid w:val="000F1133"/>
    <w:rsid w:val="000F2240"/>
    <w:rsid w:val="00106D98"/>
    <w:rsid w:val="00111C0A"/>
    <w:rsid w:val="00112695"/>
    <w:rsid w:val="001146B7"/>
    <w:rsid w:val="00124F8B"/>
    <w:rsid w:val="00130BC6"/>
    <w:rsid w:val="001322E8"/>
    <w:rsid w:val="00132767"/>
    <w:rsid w:val="00132EC0"/>
    <w:rsid w:val="001451F5"/>
    <w:rsid w:val="00150BBB"/>
    <w:rsid w:val="001555EF"/>
    <w:rsid w:val="00174D4A"/>
    <w:rsid w:val="001764FD"/>
    <w:rsid w:val="00176EA4"/>
    <w:rsid w:val="0019196E"/>
    <w:rsid w:val="001B0862"/>
    <w:rsid w:val="001D56FA"/>
    <w:rsid w:val="001F2B57"/>
    <w:rsid w:val="001F3472"/>
    <w:rsid w:val="001F7045"/>
    <w:rsid w:val="001F7A23"/>
    <w:rsid w:val="00200E84"/>
    <w:rsid w:val="00204156"/>
    <w:rsid w:val="0020508B"/>
    <w:rsid w:val="00221034"/>
    <w:rsid w:val="00226480"/>
    <w:rsid w:val="002315B8"/>
    <w:rsid w:val="00247309"/>
    <w:rsid w:val="002479BA"/>
    <w:rsid w:val="0026450D"/>
    <w:rsid w:val="0026773E"/>
    <w:rsid w:val="00272D65"/>
    <w:rsid w:val="00281850"/>
    <w:rsid w:val="00284FC1"/>
    <w:rsid w:val="00294411"/>
    <w:rsid w:val="002A71FC"/>
    <w:rsid w:val="002B29E1"/>
    <w:rsid w:val="002D1975"/>
    <w:rsid w:val="002D75F6"/>
    <w:rsid w:val="002D7E82"/>
    <w:rsid w:val="002E1388"/>
    <w:rsid w:val="002E2E3A"/>
    <w:rsid w:val="002F354A"/>
    <w:rsid w:val="0030038F"/>
    <w:rsid w:val="00301700"/>
    <w:rsid w:val="00311B01"/>
    <w:rsid w:val="00317361"/>
    <w:rsid w:val="00320CFD"/>
    <w:rsid w:val="003210BF"/>
    <w:rsid w:val="00331343"/>
    <w:rsid w:val="003413E6"/>
    <w:rsid w:val="003564EA"/>
    <w:rsid w:val="00362043"/>
    <w:rsid w:val="00363928"/>
    <w:rsid w:val="00363BA4"/>
    <w:rsid w:val="003739F1"/>
    <w:rsid w:val="00374E1A"/>
    <w:rsid w:val="0037728E"/>
    <w:rsid w:val="00391CC1"/>
    <w:rsid w:val="00394EE5"/>
    <w:rsid w:val="003A15BF"/>
    <w:rsid w:val="003C769D"/>
    <w:rsid w:val="003D35D6"/>
    <w:rsid w:val="003E6D63"/>
    <w:rsid w:val="003F0709"/>
    <w:rsid w:val="00404BDF"/>
    <w:rsid w:val="00423758"/>
    <w:rsid w:val="0044001E"/>
    <w:rsid w:val="00442B3F"/>
    <w:rsid w:val="004548AE"/>
    <w:rsid w:val="00457033"/>
    <w:rsid w:val="004571CA"/>
    <w:rsid w:val="004601D6"/>
    <w:rsid w:val="00461FDF"/>
    <w:rsid w:val="004705C0"/>
    <w:rsid w:val="0047352C"/>
    <w:rsid w:val="00474945"/>
    <w:rsid w:val="00474EB4"/>
    <w:rsid w:val="004751F1"/>
    <w:rsid w:val="00494BFD"/>
    <w:rsid w:val="004A0727"/>
    <w:rsid w:val="004A6B43"/>
    <w:rsid w:val="004D0A7E"/>
    <w:rsid w:val="004E2466"/>
    <w:rsid w:val="00501AEB"/>
    <w:rsid w:val="005136F1"/>
    <w:rsid w:val="005162E4"/>
    <w:rsid w:val="00533405"/>
    <w:rsid w:val="00543791"/>
    <w:rsid w:val="00546814"/>
    <w:rsid w:val="005540E3"/>
    <w:rsid w:val="00556813"/>
    <w:rsid w:val="00566DAE"/>
    <w:rsid w:val="00580871"/>
    <w:rsid w:val="00586FBC"/>
    <w:rsid w:val="00591BF1"/>
    <w:rsid w:val="005924A1"/>
    <w:rsid w:val="00592F20"/>
    <w:rsid w:val="005C0010"/>
    <w:rsid w:val="005C4474"/>
    <w:rsid w:val="005C6DD0"/>
    <w:rsid w:val="005D155E"/>
    <w:rsid w:val="005D7F93"/>
    <w:rsid w:val="005E1093"/>
    <w:rsid w:val="005E16A9"/>
    <w:rsid w:val="00612EC0"/>
    <w:rsid w:val="00623FD0"/>
    <w:rsid w:val="0063183A"/>
    <w:rsid w:val="00632077"/>
    <w:rsid w:val="0063782F"/>
    <w:rsid w:val="006409F6"/>
    <w:rsid w:val="00645A5B"/>
    <w:rsid w:val="0065799F"/>
    <w:rsid w:val="00663B22"/>
    <w:rsid w:val="00663F9B"/>
    <w:rsid w:val="006811F9"/>
    <w:rsid w:val="0068433F"/>
    <w:rsid w:val="006855A0"/>
    <w:rsid w:val="00690651"/>
    <w:rsid w:val="00694732"/>
    <w:rsid w:val="006A0B2B"/>
    <w:rsid w:val="006A2A20"/>
    <w:rsid w:val="006B0D33"/>
    <w:rsid w:val="006B106D"/>
    <w:rsid w:val="006B17F2"/>
    <w:rsid w:val="006D095C"/>
    <w:rsid w:val="006E3865"/>
    <w:rsid w:val="006E5521"/>
    <w:rsid w:val="006E7F0C"/>
    <w:rsid w:val="006F68EE"/>
    <w:rsid w:val="00701AB0"/>
    <w:rsid w:val="00702A71"/>
    <w:rsid w:val="00714CC9"/>
    <w:rsid w:val="00715025"/>
    <w:rsid w:val="007232B8"/>
    <w:rsid w:val="0074026B"/>
    <w:rsid w:val="007407BF"/>
    <w:rsid w:val="00767D8F"/>
    <w:rsid w:val="00774C22"/>
    <w:rsid w:val="00777AF1"/>
    <w:rsid w:val="00785923"/>
    <w:rsid w:val="00795E10"/>
    <w:rsid w:val="007B5B3E"/>
    <w:rsid w:val="007B7E9E"/>
    <w:rsid w:val="007C2B6E"/>
    <w:rsid w:val="007D02BD"/>
    <w:rsid w:val="007D05D2"/>
    <w:rsid w:val="007D30A0"/>
    <w:rsid w:val="007D4FDD"/>
    <w:rsid w:val="007F1CCD"/>
    <w:rsid w:val="0081078A"/>
    <w:rsid w:val="00811C4C"/>
    <w:rsid w:val="00817617"/>
    <w:rsid w:val="0082408F"/>
    <w:rsid w:val="008360FA"/>
    <w:rsid w:val="00836792"/>
    <w:rsid w:val="00840BC2"/>
    <w:rsid w:val="00844486"/>
    <w:rsid w:val="008459BB"/>
    <w:rsid w:val="00853169"/>
    <w:rsid w:val="008542AA"/>
    <w:rsid w:val="00855636"/>
    <w:rsid w:val="00863915"/>
    <w:rsid w:val="008810BE"/>
    <w:rsid w:val="00887FD6"/>
    <w:rsid w:val="00890CAA"/>
    <w:rsid w:val="00897DCF"/>
    <w:rsid w:val="008A0B74"/>
    <w:rsid w:val="008A1AA3"/>
    <w:rsid w:val="008A341E"/>
    <w:rsid w:val="008A7766"/>
    <w:rsid w:val="008B39D1"/>
    <w:rsid w:val="008C393B"/>
    <w:rsid w:val="008D49C4"/>
    <w:rsid w:val="008D7270"/>
    <w:rsid w:val="008F4549"/>
    <w:rsid w:val="009012B2"/>
    <w:rsid w:val="0093063D"/>
    <w:rsid w:val="009315B5"/>
    <w:rsid w:val="00935767"/>
    <w:rsid w:val="00962112"/>
    <w:rsid w:val="00972E36"/>
    <w:rsid w:val="00981326"/>
    <w:rsid w:val="00984449"/>
    <w:rsid w:val="00986AA1"/>
    <w:rsid w:val="0099079F"/>
    <w:rsid w:val="009952FE"/>
    <w:rsid w:val="009A3709"/>
    <w:rsid w:val="009B4183"/>
    <w:rsid w:val="009C0AA4"/>
    <w:rsid w:val="009D0228"/>
    <w:rsid w:val="009E2448"/>
    <w:rsid w:val="009E5B34"/>
    <w:rsid w:val="009F3B82"/>
    <w:rsid w:val="009F46B4"/>
    <w:rsid w:val="00A002AF"/>
    <w:rsid w:val="00A0264D"/>
    <w:rsid w:val="00A07946"/>
    <w:rsid w:val="00A11D4C"/>
    <w:rsid w:val="00A16C68"/>
    <w:rsid w:val="00A27FD4"/>
    <w:rsid w:val="00A439FF"/>
    <w:rsid w:val="00A469FF"/>
    <w:rsid w:val="00A579E5"/>
    <w:rsid w:val="00A6175B"/>
    <w:rsid w:val="00A64348"/>
    <w:rsid w:val="00A64A47"/>
    <w:rsid w:val="00A727C5"/>
    <w:rsid w:val="00A86014"/>
    <w:rsid w:val="00A87CA2"/>
    <w:rsid w:val="00A95310"/>
    <w:rsid w:val="00AA5EF7"/>
    <w:rsid w:val="00AC259B"/>
    <w:rsid w:val="00AD3556"/>
    <w:rsid w:val="00AD76B8"/>
    <w:rsid w:val="00AD7817"/>
    <w:rsid w:val="00AF44C5"/>
    <w:rsid w:val="00AF4C2F"/>
    <w:rsid w:val="00AF57D9"/>
    <w:rsid w:val="00AF78DC"/>
    <w:rsid w:val="00B10E4A"/>
    <w:rsid w:val="00B30CCD"/>
    <w:rsid w:val="00B5297B"/>
    <w:rsid w:val="00B550A9"/>
    <w:rsid w:val="00B57179"/>
    <w:rsid w:val="00B621A5"/>
    <w:rsid w:val="00B66C32"/>
    <w:rsid w:val="00B72FAD"/>
    <w:rsid w:val="00B75338"/>
    <w:rsid w:val="00B93A01"/>
    <w:rsid w:val="00B95267"/>
    <w:rsid w:val="00B9752B"/>
    <w:rsid w:val="00BA2FF6"/>
    <w:rsid w:val="00BB4465"/>
    <w:rsid w:val="00BC0CCE"/>
    <w:rsid w:val="00BD3B21"/>
    <w:rsid w:val="00BF6183"/>
    <w:rsid w:val="00C07822"/>
    <w:rsid w:val="00C21230"/>
    <w:rsid w:val="00C23BCE"/>
    <w:rsid w:val="00C27765"/>
    <w:rsid w:val="00C31F4E"/>
    <w:rsid w:val="00C405AA"/>
    <w:rsid w:val="00C524AA"/>
    <w:rsid w:val="00C54B6C"/>
    <w:rsid w:val="00C6088C"/>
    <w:rsid w:val="00C6212C"/>
    <w:rsid w:val="00C70B20"/>
    <w:rsid w:val="00C74B82"/>
    <w:rsid w:val="00C762CB"/>
    <w:rsid w:val="00C9109F"/>
    <w:rsid w:val="00CA28BA"/>
    <w:rsid w:val="00CA4541"/>
    <w:rsid w:val="00CA6B1A"/>
    <w:rsid w:val="00CB5816"/>
    <w:rsid w:val="00CB62E1"/>
    <w:rsid w:val="00CD7F94"/>
    <w:rsid w:val="00CE1973"/>
    <w:rsid w:val="00CE2322"/>
    <w:rsid w:val="00CE5480"/>
    <w:rsid w:val="00CF1679"/>
    <w:rsid w:val="00D03D99"/>
    <w:rsid w:val="00D11BBC"/>
    <w:rsid w:val="00D17869"/>
    <w:rsid w:val="00D3391D"/>
    <w:rsid w:val="00D350F6"/>
    <w:rsid w:val="00D77C40"/>
    <w:rsid w:val="00D81CF7"/>
    <w:rsid w:val="00D900B6"/>
    <w:rsid w:val="00DA225B"/>
    <w:rsid w:val="00DC6C66"/>
    <w:rsid w:val="00DD0B46"/>
    <w:rsid w:val="00DF0071"/>
    <w:rsid w:val="00DF502E"/>
    <w:rsid w:val="00E02C88"/>
    <w:rsid w:val="00E10791"/>
    <w:rsid w:val="00E33A45"/>
    <w:rsid w:val="00E37707"/>
    <w:rsid w:val="00E4086B"/>
    <w:rsid w:val="00E52300"/>
    <w:rsid w:val="00E53AD6"/>
    <w:rsid w:val="00E607B8"/>
    <w:rsid w:val="00E72328"/>
    <w:rsid w:val="00E87354"/>
    <w:rsid w:val="00E95D3F"/>
    <w:rsid w:val="00E971C2"/>
    <w:rsid w:val="00EA1DE9"/>
    <w:rsid w:val="00EB4918"/>
    <w:rsid w:val="00EE1367"/>
    <w:rsid w:val="00EE2CA1"/>
    <w:rsid w:val="00EE6B1E"/>
    <w:rsid w:val="00EF221D"/>
    <w:rsid w:val="00EF606E"/>
    <w:rsid w:val="00F04762"/>
    <w:rsid w:val="00F04A3F"/>
    <w:rsid w:val="00F06F36"/>
    <w:rsid w:val="00F30B55"/>
    <w:rsid w:val="00F46278"/>
    <w:rsid w:val="00F56DC1"/>
    <w:rsid w:val="00F726A9"/>
    <w:rsid w:val="00F904EE"/>
    <w:rsid w:val="00F93204"/>
    <w:rsid w:val="00FA0562"/>
    <w:rsid w:val="00FA2B04"/>
    <w:rsid w:val="00FB1D1E"/>
    <w:rsid w:val="00FD287C"/>
    <w:rsid w:val="00FD6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5470459"/>
  <w15:docId w15:val="{79F8E9FE-5E17-488A-B390-1A2A363BF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sz w:val="22"/>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352C"/>
    <w:pPr>
      <w:autoSpaceDE w:val="0"/>
      <w:autoSpaceDN w:val="0"/>
      <w:adjustRightInd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rsid w:val="0047352C"/>
    <w:pPr>
      <w:autoSpaceDE w:val="0"/>
      <w:autoSpaceDN w:val="0"/>
      <w:adjustRightInd w:val="0"/>
      <w:ind w:left="720"/>
    </w:pPr>
    <w:rPr>
      <w:sz w:val="24"/>
      <w:szCs w:val="24"/>
    </w:rPr>
  </w:style>
  <w:style w:type="paragraph" w:styleId="Header">
    <w:name w:val="header"/>
    <w:basedOn w:val="Normal"/>
    <w:rsid w:val="0047352C"/>
    <w:pPr>
      <w:tabs>
        <w:tab w:val="center" w:pos="4320"/>
        <w:tab w:val="right" w:pos="8640"/>
      </w:tabs>
    </w:pPr>
  </w:style>
  <w:style w:type="paragraph" w:styleId="Footer">
    <w:name w:val="footer"/>
    <w:basedOn w:val="Normal"/>
    <w:link w:val="FooterChar"/>
    <w:uiPriority w:val="99"/>
    <w:rsid w:val="0047352C"/>
    <w:pPr>
      <w:tabs>
        <w:tab w:val="center" w:pos="4320"/>
        <w:tab w:val="right" w:pos="8640"/>
      </w:tabs>
    </w:pPr>
  </w:style>
  <w:style w:type="character" w:styleId="PageNumber">
    <w:name w:val="page number"/>
    <w:basedOn w:val="DefaultParagraphFont"/>
    <w:rsid w:val="004D0A7E"/>
  </w:style>
  <w:style w:type="paragraph" w:styleId="BalloonText">
    <w:name w:val="Balloon Text"/>
    <w:basedOn w:val="Normal"/>
    <w:semiHidden/>
    <w:rsid w:val="00124F8B"/>
    <w:rPr>
      <w:rFonts w:ascii="Tahoma" w:hAnsi="Tahoma" w:cs="Tahoma"/>
      <w:sz w:val="16"/>
      <w:szCs w:val="16"/>
    </w:rPr>
  </w:style>
  <w:style w:type="paragraph" w:styleId="BodyText">
    <w:name w:val="Body Text"/>
    <w:basedOn w:val="Normal"/>
    <w:rsid w:val="00863915"/>
    <w:pPr>
      <w:spacing w:after="120"/>
    </w:pPr>
    <w:rPr>
      <w:sz w:val="24"/>
      <w:szCs w:val="24"/>
    </w:rPr>
  </w:style>
  <w:style w:type="character" w:styleId="CommentReference">
    <w:name w:val="annotation reference"/>
    <w:basedOn w:val="DefaultParagraphFont"/>
    <w:rsid w:val="007232B8"/>
    <w:rPr>
      <w:sz w:val="16"/>
      <w:szCs w:val="16"/>
    </w:rPr>
  </w:style>
  <w:style w:type="paragraph" w:styleId="CommentText">
    <w:name w:val="annotation text"/>
    <w:basedOn w:val="Normal"/>
    <w:link w:val="CommentTextChar"/>
    <w:rsid w:val="007232B8"/>
  </w:style>
  <w:style w:type="character" w:customStyle="1" w:styleId="CommentTextChar">
    <w:name w:val="Comment Text Char"/>
    <w:basedOn w:val="DefaultParagraphFont"/>
    <w:link w:val="CommentText"/>
    <w:rsid w:val="007232B8"/>
  </w:style>
  <w:style w:type="paragraph" w:styleId="CommentSubject">
    <w:name w:val="annotation subject"/>
    <w:basedOn w:val="CommentText"/>
    <w:next w:val="CommentText"/>
    <w:link w:val="CommentSubjectChar"/>
    <w:rsid w:val="007232B8"/>
    <w:rPr>
      <w:b/>
      <w:bCs/>
    </w:rPr>
  </w:style>
  <w:style w:type="character" w:customStyle="1" w:styleId="CommentSubjectChar">
    <w:name w:val="Comment Subject Char"/>
    <w:basedOn w:val="CommentTextChar"/>
    <w:link w:val="CommentSubject"/>
    <w:rsid w:val="007232B8"/>
    <w:rPr>
      <w:b/>
      <w:bCs/>
    </w:rPr>
  </w:style>
  <w:style w:type="paragraph" w:styleId="NormalWeb">
    <w:name w:val="Normal (Web)"/>
    <w:basedOn w:val="Normal"/>
    <w:uiPriority w:val="99"/>
    <w:unhideWhenUsed/>
    <w:rsid w:val="00844486"/>
    <w:pPr>
      <w:autoSpaceDE/>
      <w:autoSpaceDN/>
      <w:adjustRightInd/>
      <w:spacing w:before="100" w:beforeAutospacing="1" w:after="100" w:afterAutospacing="1"/>
    </w:pPr>
    <w:rPr>
      <w:rFonts w:eastAsiaTheme="minorEastAsia"/>
      <w:sz w:val="24"/>
      <w:szCs w:val="24"/>
    </w:rPr>
  </w:style>
  <w:style w:type="paragraph" w:styleId="TOC1">
    <w:name w:val="toc 1"/>
    <w:basedOn w:val="Normal"/>
    <w:next w:val="Normal"/>
    <w:autoRedefine/>
    <w:uiPriority w:val="39"/>
    <w:rsid w:val="00D3391D"/>
    <w:pPr>
      <w:spacing w:after="100"/>
    </w:pPr>
  </w:style>
  <w:style w:type="paragraph" w:styleId="TOC2">
    <w:name w:val="toc 2"/>
    <w:basedOn w:val="Normal"/>
    <w:next w:val="Normal"/>
    <w:autoRedefine/>
    <w:uiPriority w:val="39"/>
    <w:rsid w:val="00D3391D"/>
    <w:pPr>
      <w:spacing w:after="100"/>
      <w:ind w:left="200"/>
    </w:pPr>
  </w:style>
  <w:style w:type="character" w:customStyle="1" w:styleId="FooterChar">
    <w:name w:val="Footer Char"/>
    <w:basedOn w:val="DefaultParagraphFont"/>
    <w:link w:val="Footer"/>
    <w:uiPriority w:val="99"/>
    <w:rsid w:val="00112695"/>
  </w:style>
  <w:style w:type="character" w:customStyle="1" w:styleId="outputtext">
    <w:name w:val="outputtext"/>
    <w:basedOn w:val="DefaultParagraphFont"/>
    <w:rsid w:val="00663F9B"/>
  </w:style>
  <w:style w:type="character" w:styleId="Hyperlink">
    <w:name w:val="Hyperlink"/>
    <w:basedOn w:val="DefaultParagraphFont"/>
    <w:unhideWhenUsed/>
    <w:rsid w:val="005C0010"/>
    <w:rPr>
      <w:color w:val="0563C1" w:themeColor="hyperlink"/>
      <w:u w:val="single"/>
    </w:rPr>
  </w:style>
  <w:style w:type="character" w:styleId="FollowedHyperlink">
    <w:name w:val="FollowedHyperlink"/>
    <w:basedOn w:val="DefaultParagraphFont"/>
    <w:semiHidden/>
    <w:unhideWhenUsed/>
    <w:rsid w:val="005C0010"/>
    <w:rPr>
      <w:color w:val="954F72" w:themeColor="followedHyperlink"/>
      <w:u w:val="single"/>
    </w:rPr>
  </w:style>
  <w:style w:type="paragraph" w:styleId="ListParagraph">
    <w:name w:val="List Paragraph"/>
    <w:basedOn w:val="Normal"/>
    <w:uiPriority w:val="34"/>
    <w:qFormat/>
    <w:rsid w:val="00546814"/>
    <w:pPr>
      <w:widowControl w:val="0"/>
      <w:ind w:left="720"/>
      <w:contextualSpacing/>
    </w:pPr>
    <w:rPr>
      <w:sz w:val="24"/>
      <w:szCs w:val="24"/>
    </w:rPr>
  </w:style>
  <w:style w:type="character" w:customStyle="1" w:styleId="Header01Char">
    <w:name w:val="Header 01 Char"/>
    <w:basedOn w:val="DefaultParagraphFont"/>
    <w:link w:val="Header01"/>
    <w:rsid w:val="00363928"/>
    <w:rPr>
      <w:rFonts w:cs="Arial"/>
      <w:sz w:val="24"/>
      <w:szCs w:val="24"/>
    </w:rPr>
  </w:style>
  <w:style w:type="paragraph" w:customStyle="1" w:styleId="Header01">
    <w:name w:val="Header 01"/>
    <w:basedOn w:val="Normal"/>
    <w:link w:val="Header01Char"/>
    <w:rsid w:val="00363928"/>
    <w:pPr>
      <w:tabs>
        <w:tab w:val="left" w:pos="274"/>
        <w:tab w:val="left" w:pos="806"/>
        <w:tab w:val="left" w:pos="1440"/>
        <w:tab w:val="left" w:pos="2074"/>
        <w:tab w:val="left" w:pos="2707"/>
      </w:tabs>
      <w:autoSpaceDE/>
      <w:autoSpaceDN/>
      <w:adjustRightInd/>
      <w:outlineLvl w:val="0"/>
    </w:pPr>
    <w:rPr>
      <w:rFonts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92CA7-4CC0-41ED-87C4-827FD8463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1286</Words>
  <Characters>7246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NRC INSPECTION MANUAL</vt:lpstr>
    </vt:vector>
  </TitlesOfParts>
  <Company>USNRC</Company>
  <LinksUpToDate>false</LinksUpToDate>
  <CharactersWithSpaces>8515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NRC INSPECTION MANUAL</dc:title>
  <dc:creator>Waugh, Andrew</dc:creator>
  <cp:lastModifiedBy>Curran, Bridget</cp:lastModifiedBy>
  <cp:revision>4</cp:revision>
  <cp:lastPrinted>2016-07-15T13:29:00Z</cp:lastPrinted>
  <dcterms:created xsi:type="dcterms:W3CDTF">2016-07-15T11:34:00Z</dcterms:created>
  <dcterms:modified xsi:type="dcterms:W3CDTF">2016-07-15T13:30:00Z</dcterms:modified>
</cp:coreProperties>
</file>